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5F39A" w14:textId="2BBE0250" w:rsidR="00BD3926" w:rsidRPr="00F004F7" w:rsidRDefault="00BD3926" w:rsidP="00F004F7">
      <w:pPr>
        <w:spacing w:after="0" w:line="480" w:lineRule="auto"/>
        <w:jc w:val="center"/>
        <w:rPr>
          <w:rFonts w:ascii="Times New Roman" w:hAnsi="Times New Roman" w:cs="Times New Roman"/>
          <w:kern w:val="0"/>
          <w:sz w:val="24"/>
          <w:szCs w:val="24"/>
          <w14:ligatures w14:val="none"/>
        </w:rPr>
      </w:pPr>
      <w:bookmarkStart w:id="0" w:name="_Hlk143854892"/>
      <w:r w:rsidRPr="00BD3926">
        <w:rPr>
          <w:rFonts w:ascii="Times New Roman" w:hAnsi="Times New Roman" w:cs="Times New Roman"/>
          <w:b/>
          <w:bCs/>
          <w:kern w:val="0"/>
          <w:sz w:val="24"/>
          <w:szCs w:val="24"/>
          <w14:ligatures w14:val="none"/>
        </w:rPr>
        <w:t>Associations between physical activity and subcategories of mental health: A propensity score analysis among a global sample of 341,956 adults</w:t>
      </w:r>
    </w:p>
    <w:bookmarkEnd w:id="0"/>
    <w:p w14:paraId="072B34F3" w14:textId="2BEE9F67" w:rsidR="00CC1AF0" w:rsidRPr="00EE1D40" w:rsidRDefault="00CC1AF0" w:rsidP="00EE1D40">
      <w:pPr>
        <w:spacing w:after="0" w:line="480" w:lineRule="auto"/>
        <w:jc w:val="center"/>
        <w:rPr>
          <w:rFonts w:ascii="Times New Roman" w:hAnsi="Times New Roman" w:cs="Times New Roman"/>
          <w:kern w:val="0"/>
          <w:sz w:val="24"/>
          <w:szCs w:val="24"/>
          <w14:ligatures w14:val="none"/>
        </w:rPr>
      </w:pPr>
      <w:r w:rsidRPr="00EE1D40">
        <w:rPr>
          <w:rFonts w:ascii="Times New Roman" w:hAnsi="Times New Roman" w:cs="Times New Roman"/>
          <w:b/>
          <w:bCs/>
          <w:kern w:val="0"/>
          <w:sz w:val="24"/>
          <w:szCs w:val="24"/>
          <w14:ligatures w14:val="none"/>
        </w:rPr>
        <w:t>Introduction</w:t>
      </w:r>
    </w:p>
    <w:p w14:paraId="1E851782" w14:textId="258643FC" w:rsidR="003815A0" w:rsidRDefault="00CC1AF0" w:rsidP="003815A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Physical activity is </w:t>
      </w:r>
      <w:r w:rsidR="004A1071">
        <w:rPr>
          <w:rFonts w:ascii="Times New Roman" w:hAnsi="Times New Roman" w:cs="Times New Roman"/>
          <w:kern w:val="0"/>
          <w:sz w:val="24"/>
          <w:szCs w:val="24"/>
          <w14:ligatures w14:val="none"/>
        </w:rPr>
        <w:t xml:space="preserve">a </w:t>
      </w:r>
      <w:r w:rsidRPr="00EE1D40">
        <w:rPr>
          <w:rFonts w:ascii="Times New Roman" w:hAnsi="Times New Roman" w:cs="Times New Roman"/>
          <w:kern w:val="0"/>
          <w:sz w:val="24"/>
          <w:szCs w:val="24"/>
          <w14:ligatures w14:val="none"/>
        </w:rPr>
        <w:t>lifestyle</w:t>
      </w:r>
      <w:r w:rsidR="003815A0">
        <w:rPr>
          <w:rFonts w:ascii="Times New Roman" w:hAnsi="Times New Roman" w:cs="Times New Roman"/>
          <w:kern w:val="0"/>
          <w:sz w:val="24"/>
          <w:szCs w:val="24"/>
          <w14:ligatures w14:val="none"/>
        </w:rPr>
        <w:t xml:space="preserve"> factor</w:t>
      </w:r>
      <w:r w:rsidRPr="00EE1D40">
        <w:rPr>
          <w:rFonts w:ascii="Times New Roman" w:hAnsi="Times New Roman" w:cs="Times New Roman"/>
          <w:kern w:val="0"/>
          <w:sz w:val="24"/>
          <w:szCs w:val="24"/>
          <w14:ligatures w14:val="none"/>
        </w:rPr>
        <w:t xml:space="preserve"> that has received increasing attention for its potential to promote mental well-being as well as assist in the prevention and management of mental health disorders. Observational and experimental evidence has consistently shown a relationship between higher levels of physical activity and benefits across various mental health outcomes, including, but not limited to depression</w:t>
      </w:r>
      <w:r w:rsidR="00072800" w:rsidRPr="00EE1D40">
        <w:rPr>
          <w:rFonts w:ascii="Times New Roman" w:hAnsi="Times New Roman" w:cs="Times New Roman"/>
          <w:kern w:val="0"/>
          <w:sz w:val="24"/>
          <w:szCs w:val="24"/>
          <w14:ligatures w14:val="none"/>
        </w:rPr>
        <w:t xml:space="preserve"> </w:t>
      </w:r>
      <w:r w:rsidR="00072800" w:rsidRPr="00EE1D40">
        <w:rPr>
          <w:rFonts w:ascii="Times New Roman" w:hAnsi="Times New Roman" w:cs="Times New Roman"/>
          <w:kern w:val="0"/>
          <w:sz w:val="24"/>
          <w:szCs w:val="24"/>
          <w14:ligatures w14:val="none"/>
        </w:rPr>
        <w:fldChar w:fldCharType="begin"/>
      </w:r>
      <w:r w:rsidR="00E406FA">
        <w:rPr>
          <w:rFonts w:ascii="Times New Roman" w:hAnsi="Times New Roman" w:cs="Times New Roman"/>
          <w:kern w:val="0"/>
          <w:sz w:val="24"/>
          <w:szCs w:val="24"/>
          <w14:ligatures w14:val="none"/>
        </w:rPr>
        <w:instrText xml:space="preserve"> ADDIN ZOTERO_ITEM CSL_CITATION {"citationID":"D01h0bsU","properties":{"formattedCitation":"(Gordon et al., 2018; Pearce et al., 2022; Schuch, Vancampfort, Richards, et al., 2016)","plainCitation":"(Gordon et al., 2018; Pearce et al., 2022; Schuch, Vancampfort, Richards, et al., 2016)","noteIndex":0},"citationItems":[{"id":54,"uris":["http://zotero.org/users/local/ucDGfcUQ/items/IHE9CB8H"],"itemData":{"id":54,"type":"article-journal","container-title":"JAMA psychiatry","issue":"6","note":"publisher: American Medical Association","page":"566–576","title":"Association of efficacy of resistance exercise training with depressive symptoms: meta-analysis and meta-regression analysis of randomized clinical trials","volume":"75","author":[{"family":"Gordon","given":"Brett R"},{"family":"McDowell","given":"Cillian P"},{"family":"Hallgren","given":"Mats"},{"family":"Meyer","given":"Jacob D"},{"family":"Lyons","given":"Mark"},{"family":"Herring","given":"Matthew P"}],"issued":{"date-parts":[["2018"]]}},"label":"page"},{"id":"lCzU6KFL/tKN82Q9F","uris":["http://zotero.org/users/local/ucDGfcUQ/items/JIBSU7UV"],"itemData":{"id":34,"type":"article-journal","container-title":"JAMA psychiatry","title":"Association between physical activity and risk of depression: a systematic review and meta-analysis","author":[{"family":"Pearce","given":"Matthew"},{"family":"Garcia","given":"Leandro"},{"family":"Abbas","given":"Ali"},{"family":"Strain","given":"Tessa"},{"family":"Schuch","given":"Felipe Barreto"},{"family":"Golubic","given":"Rajna"},{"family":"Kelly","given":"Paul"},{"family":"Khan","given":"Saad"},{"family":"Utukuri","given":"Mrudula"},{"family":"Laird","given":"Yvonne"},{"literal":"others"}],"issued":{"date-parts":[["2022"]]}}},{"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B"},{"family":"Stubbs","given":"Brendon"}],"issued":{"date-parts":[["2016"]]}}}],"schema":"https://github.com/citation-style-language/schema/raw/master/csl-citation.json"} </w:instrText>
      </w:r>
      <w:r w:rsidR="00072800"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(Gordon et al., 2018; Pearce et al., 2022; Schuch, Vancampfort, Richards, et al., 2016)</w:t>
      </w:r>
      <w:r w:rsidR="00072800"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anxiety</w:t>
      </w:r>
      <w:r w:rsidR="00072800" w:rsidRPr="00EE1D40">
        <w:rPr>
          <w:rFonts w:ascii="Times New Roman" w:hAnsi="Times New Roman" w:cs="Times New Roman"/>
          <w:kern w:val="0"/>
          <w:sz w:val="24"/>
          <w:szCs w:val="24"/>
          <w14:ligatures w14:val="none"/>
        </w:rPr>
        <w:t xml:space="preserve"> </w:t>
      </w:r>
      <w:r w:rsidR="00072800" w:rsidRPr="00EE1D40">
        <w:rPr>
          <w:rFonts w:ascii="Times New Roman" w:hAnsi="Times New Roman" w:cs="Times New Roman"/>
          <w:kern w:val="0"/>
          <w:sz w:val="24"/>
          <w:szCs w:val="24"/>
          <w14:ligatures w14:val="none"/>
        </w:rPr>
        <w:fldChar w:fldCharType="begin"/>
      </w:r>
      <w:r w:rsidR="00E406FA">
        <w:rPr>
          <w:rFonts w:ascii="Times New Roman" w:hAnsi="Times New Roman" w:cs="Times New Roman"/>
          <w:kern w:val="0"/>
          <w:sz w:val="24"/>
          <w:szCs w:val="24"/>
          <w14:ligatures w14:val="none"/>
        </w:rPr>
        <w:instrText xml:space="preserve"> ADDIN ZOTERO_ITEM CSL_CITATION {"citationID":"yAybNbPQ","properties":{"formattedCitation":"(Aylett et al., 2018; McDowell et al., 2019)","plainCitation":"(Aylett et al., 2018; McDowell et al., 2019)","noteIndex":0},"citationItems":[{"id":55,"uris":["http://zotero.org/users/local/ucDGfcUQ/items/74Z8IQY7"],"itemData":{"id":55,"type":"article-journal","container-title":"BMC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lCzU6KFL/E3MgTg79","uris":["http://zotero.org/users/local/ucDGfcUQ/items/B7GANRI8"],"itemData":{"id":31,"type":"article-journal","container-title":"American journal of preventive medicine","issue":"4","note":"publisher: Elsevier","page":"545–556","title":"Physical activity and anxiety: a systematic review and meta-analysis of prospective cohort studies","volume":"57","author":[{"family":"McDowell","given":"Cillian P"},{"family":"Dishman","given":"Rodney K"},{"family":"Gordon","given":"Brett R"},{"family":"Herring","given":"Matthew P"}],"issued":{"date-parts":[["2019"]]}}}],"schema":"https://github.com/citation-style-language/schema/raw/master/csl-citation.json"} </w:instrText>
      </w:r>
      <w:r w:rsidR="00072800"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(Aylett et al., 2018; McDowell et al., 2019)</w:t>
      </w:r>
      <w:r w:rsidR="00072800"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and general mental health and well-being</w:t>
      </w:r>
      <w:r w:rsidR="005B7581">
        <w:rPr>
          <w:rFonts w:ascii="Times New Roman" w:hAnsi="Times New Roman" w:cs="Times New Roman"/>
          <w:kern w:val="0"/>
          <w:sz w:val="24"/>
          <w:szCs w:val="24"/>
          <w14:ligatures w14:val="none"/>
        </w:rPr>
        <w:t xml:space="preserve"> </w:t>
      </w:r>
      <w:r w:rsidR="005B7581">
        <w:rPr>
          <w:rFonts w:ascii="Times New Roman" w:hAnsi="Times New Roman" w:cs="Times New Roman"/>
          <w:kern w:val="0"/>
          <w:sz w:val="24"/>
          <w:szCs w:val="24"/>
          <w14:ligatures w14:val="none"/>
        </w:rPr>
        <w:fldChar w:fldCharType="begin"/>
      </w:r>
      <w:r w:rsidR="005B7581">
        <w:rPr>
          <w:rFonts w:ascii="Times New Roman" w:hAnsi="Times New Roman" w:cs="Times New Roman"/>
          <w:kern w:val="0"/>
          <w:sz w:val="24"/>
          <w:szCs w:val="24"/>
          <w14:ligatures w14:val="none"/>
        </w:rPr>
        <w:instrText xml:space="preserve"> ADDIN ZOTERO_ITEM CSL_CITATION {"citationID":"wj96TeIt","properties":{"formattedCitation":"(Chekroud et al., 2018)","plainCitation":"(Chekroud et al., 2018)","noteIndex":0},"citationItems":[{"id":17,"uris":["http://zotero.org/users/local/ucDGfcUQ/items/WWL7UJDP"],"itemData":{"id":17,"type":"article-journal","container-title":"The lancet psychiatry","issue":"9","note":"publisher: Elsevier","page":"739–746","title":"Association between physical exercise and mental health in 1· 2 million individuals in the USA between 2011 and 2015: a cross-sectional study","volume":"5","author":[{"family":"Chekroud","given":"Sammi R"},{"family":"Gueorguieva","given":"Ralitza"},{"family":"Zheutlin","given":"Amanda B"},{"family":"Paulus","given":"Martin"},{"family":"Krumholz","given":"Harlan M"},{"family":"Krystal","given":"John H"},{"family":"Chekroud","given":"Adam M"}],"issued":{"date-parts":[["2018"]]}}}],"schema":"https://github.com/citation-style-language/schema/raw/master/csl-citation.json"} </w:instrText>
      </w:r>
      <w:r w:rsidR="005B7581">
        <w:rPr>
          <w:rFonts w:ascii="Times New Roman" w:hAnsi="Times New Roman" w:cs="Times New Roman"/>
          <w:kern w:val="0"/>
          <w:sz w:val="24"/>
          <w:szCs w:val="24"/>
          <w14:ligatures w14:val="none"/>
        </w:rPr>
        <w:fldChar w:fldCharType="separate"/>
      </w:r>
      <w:r w:rsidR="005B7581" w:rsidRPr="005B7581">
        <w:rPr>
          <w:rFonts w:ascii="Times New Roman" w:hAnsi="Times New Roman" w:cs="Times New Roman"/>
          <w:sz w:val="24"/>
        </w:rPr>
        <w:t>(Chekroud et al., 2018)</w:t>
      </w:r>
      <w:r w:rsidR="005B7581">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Despite these findings, particularly for depression and anxiety, physical activity remains an underutilized treatment </w:t>
      </w:r>
      <w:r w:rsidR="00A055F8">
        <w:rPr>
          <w:rFonts w:ascii="Times New Roman" w:hAnsi="Times New Roman" w:cs="Times New Roman"/>
          <w:kern w:val="0"/>
          <w:sz w:val="24"/>
          <w:szCs w:val="24"/>
          <w14:ligatures w14:val="none"/>
        </w:rPr>
        <w:t>option</w:t>
      </w:r>
      <w:r w:rsidRPr="00EE1D40">
        <w:rPr>
          <w:rFonts w:ascii="Times New Roman" w:hAnsi="Times New Roman" w:cs="Times New Roman"/>
          <w:kern w:val="0"/>
          <w:sz w:val="24"/>
          <w:szCs w:val="24"/>
          <w14:ligatures w14:val="none"/>
        </w:rPr>
        <w:t xml:space="preserve"> among clinical practitioners</w:t>
      </w:r>
      <w:r w:rsidR="009C0AF2" w:rsidRPr="00EE1D40">
        <w:rPr>
          <w:rFonts w:ascii="Times New Roman" w:hAnsi="Times New Roman" w:cs="Times New Roman"/>
          <w:kern w:val="0"/>
          <w:sz w:val="24"/>
          <w:szCs w:val="24"/>
          <w14:ligatures w14:val="none"/>
        </w:rPr>
        <w:t xml:space="preserve"> </w:t>
      </w:r>
      <w:r w:rsidR="009C0AF2"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{"citationID":"HiVaEFMc","properties":{"formattedCitation":"(Ekkekakis, 2020)","plainCitation":"(Ekkekakis, 2020)","noteIndex":0},"citationItems":[{"id":57,"uris":["http://zotero.org/users/local/ucDGfcUQ/items/QZCGEZRB"],"itemData":{"id":57,"type":"article-journal","container-title":"Kinesiology Review","issue":"1","note":"publisher: Human Kinetics","page":"29–50","title":"Why Is exercise underutilized in clinical practice despite evidence it is effective? Lessons in pragmatism from the inclusion of exercise in guidelines for the treatment of depression in the British National Health Service","volume":"10","author":[{"family":"Ekkekakis","given":"Panteleimon"}],"issued":{"date-parts":[["2020"]]}}}],"schema":"https://github.com/citation-style-language/schema/raw/master/csl-citation.json"} </w:instrText>
      </w:r>
      <w:r w:rsidR="009C0AF2"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(Ekkekakis, 2020)</w:t>
      </w:r>
      <w:r w:rsidR="009C0AF2"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The inclusion of physical activity – albeit as an alternative and/or complementary treatment – in several recent national guidelines for the treatment of depression holds promise for promoting greater uptake in primary care services</w:t>
      </w:r>
      <w:r w:rsidR="009C0AF2" w:rsidRPr="00EE1D40">
        <w:rPr>
          <w:rFonts w:ascii="Times New Roman" w:hAnsi="Times New Roman" w:cs="Times New Roman"/>
          <w:kern w:val="0"/>
          <w:sz w:val="24"/>
          <w:szCs w:val="24"/>
          <w14:ligatures w14:val="none"/>
        </w:rPr>
        <w:t xml:space="preserve"> </w:t>
      </w:r>
      <w:r w:rsidR="009C0AF2"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{"citationID":"2MgMzimB","properties":{"formattedCitation":"(Kendrick et al., 2022; Malhi et al., 2015; Stubbs et al., 2018)","plainCitation":"(Kendrick et al., 2022; Malhi et al., 2015; Stubbs et al., 2018)","noteIndex":0},"citationItems":[{"id":98,"uris":["http://zotero.org/users/local/ucDGfcUQ/items/YWERAAIP"],"itemData":{"id":98,"type":"article-journal","abstract":"### What you need to know\n\nSince the National Institute for Health and Care Excellence (NICE) published its last guideline on depression in 2009,1 the prevalence of depression has increased,2 particularly among vulnerable adults during the covid-19 pandemic.3 Yet fewer than half of people affected receive treatment,2 despite increased provision of psychological therapies4 and antidepressants.5 Most people who are treated still receive antidepressants6 despite previous guideline recommendations to offer psychological therapies first,1 and Public Health England is concerned that long term antidepressant prescribing is increasing, with many people experiencing withdrawal symptoms and having difficulty stopping them when appropriate.7 In addition to cognitive behavioural therapy (CBT) as previously recommended,1 other psychological treatments that have shown promise in recent years include behavioural activation8 and mindfulness based therapies,9 and these could offer more alternatives to antidepressants in the future.\n\nThis article summarises new recommendations on management of depression most relevant to primary care and services providing psychological therapies, from the NICE guideline published in June 2022,10 updating and replacing the 2009 guideline.1\n\nNICE recommendations are based on systematic reviews of best available evidence and explicit consideration of cost effectiveness. When minimal evidence is available, recommendations are based on the Guideline Committee (GC)’s experience and opinion of what constitutes good practice. Evidence levels for the recommendations are given in italics in square brackets. Definitions of evidence certainty …","container-title":"BMJ","DOI":"10.1136/bmj.o1557","ISSN":"1756-1833","journalAbbreviation":"BMJ","language":"en","license":"Published by the BMJ Publishing Group Limited. For permission to use (where not already granted under a licence) please go to http://group.bmj.com/group/rights-licensing/permissions","note":"publisher: British Medical Journal Publishing Group\nsection: Practice","page":"o1557","source":"www.bmj.com","title":"Management of depression in adults: summary of updated NICE guidance","title-short":"Management of depression in adults","volume":"378","author":[{"family":"Kendrick","given":"Tony"},{"family":"Pilling","given":"Steve"},{"family":"Mavranezouli","given":"Ifigeneia"},{"family":"Megnin-Viggars","given":"Odette"},{"family":"Ruane","given":"Catherine"},{"family":"Eadon","given":"Hilary"},{"family":"Kapur","given":"Navneet"}],"issued":{"date-parts":[["2022",7,20]]}},"label":"page"},{"id":102,"uris":["http://zotero.org/users/local/ucDGfcUQ/items/DYWP6A4P"],"itemData":{"id":102,"type":"article-journal","abstract":"Physical activity (PA) may be therapeutic for people with severe mental illness (SMI) who generally have low PA and experience numerous life style-related medical complications. We conducted a meta-review of PA interventions and their impact on health outcomes for people with SMI, including schizophrenia-spectrum disorders, major depressive disorder (MDD) and bipolar disorder. We searched major electronic databases until January 2018 for systematic reviews with/without meta-analysis that investigated PA for any SMI. We rated the quality of studies with the AMSTAR tool, grading the quality of evidence, and identifying gaps, future research needs and clinical practice recommendations. For MDD, consistent evidence indicated that PA can improve depressive symptoms versus control conditions, with effects comparable to those of antidepressants and psychotherapy. PA can also improve cardiorespiratory fitness and quality of life in people with MDD, although the impact on physical health outcomes was limited. There were no differences in adverse events versus control conditions. For MDD, larger effect sizes were seen when PA was delivered at moderate-vigorous intensity and supervised by an exercise specialist. For schizophrenia-spectrum disorders, evidence indicates that aerobic PA can reduce psychiatric symptoms, improves cognition and various subdomains, cardiorespiratory fitness, whilst evidence for the impact on anthropometric measures was inconsistent. There was a paucity of studies investigating PA in bipolar disorder, precluding any definitive recommendations. No cost effectiveness analyses in any SMI condition were identified. We make multiple recommendations to fill existing research gaps and increase the use of PA in routine clinical care aimed at improving psychiatric and medical outcomes.","container-title":"European Psychiatry","DOI":"10.1016/j.eurpsy.2018.07.004","ISSN":"0924-9338, 1778-3585","language":"en","note":"publisher: Cambridge University Press","page":"124-144","source":"Cambridge University Press","title":"EPA guidance on physical activity as a treatment for severe mental illness: a meta-review of the evidence and Position Statement from the European Psychiatric Association (EPA), supported by the International Organization of Physical Therapists in Mental Health (IOPTMH)","title-short":"EPA guidance on physical activity as a treatment for severe mental illness","volume":"54","author":[{"family":"Stubbs","given":"Brendon"},{"family":"Vancampfort","given":"Davy"},{"family":"Hallgren","given":"Mats"},{"family":"Firth","given":"Joseph"},{"family":"Veronese","given":"Nicola"},{"family":"Solmi","given":"Marco"},{"family":"Brand","given":"Serge"},{"family":"Cordes","given":"Joachim"},{"family":"Malchow","given":"Berend"},{"family":"Gerber","given":"Markus"},{"family":"Schmitt","given":"Andrea"},{"family":"Correll","given":"Christoph U."},{"family":"Hert","given":"Marc De"},{"family":"Gaughran","given":"Fiona"},{"family":"Schneider","given":"Frank"},{"family":"Kinnafick","given":"Florence"},{"family":"Falkai","given":"Peter"},{"family":"Möller","given":"Hans-Jürgen"},{"family":"Kahl","given":"Kai G."}],"issued":{"date-parts":[["2018",10]]}},"label":"page"},{"id":104,"uris":["http://zotero.org/users/local/ucDGfcUQ/items/IMQBAJBQ"],"itemData":{"id":104,"type":"article-journal","abstract":"Objectives: To provide guidance for the management of mood disorders, based on scientific evidence supplemented by expert clinical consensus and formulate recommendations to maximise clinical salience and utility. Methods: Articles and information sourced from search engines including PubMed and EMBASE, MEDLINE, PsycINFO and Google Scholar were supplemented by literature known to the mood disorders committee (MDC) (e.g., books, book chapters and government reports) and from published depression and bipolar disorder guidelines. Information was reviewed and discussed by members of the MDC and findings were then formulated into consensus-based recommendations and clinical guidance. The guidelines were subjected to rigorous successive consultation and external review involving: expert and clinical advisors, the public, key stakeholders, professional bodies and specialist groups with interest in mood disorders. Results: The Royal Australian and New Zealand College of Psychiatrists clinical practice guidelines for mood disorders (Mood Disorders CPG) provide up-to-date guidance and advice regarding the management of mood disorders that is informed by evidence and clinical experience. The Mood Disorders CPG is intended for clinical use by psychiatrists, psychologists, physicians and others with an interest in mental health care. Conclusions: The Mood Disorder CPG is the first Clinical Practice Guideline to address both depressive and bipolar disorders. It provides up-to-date recommendations and guidance within an evidence-based framework, supplemented by expert clinical consensus. (PsycInfo Database Record (c) 2020 APA, all rights reserved)","container-title":"Australian and New Zealand Journal of Psychiatry","DOI":"10.1177/0004867415617657","ISSN":"1440-1614","note":"publisher-place: US\npublisher: Sage Publications","page":"1087-1206","source":"APA PsycNet","title":"Royal Australian and New Zealand College of Psychiatrists clinical practice guidelines for mood disorders","volume":"49","author":[{"family":"Malhi","given":"Gin S."},{"family":"Bassett","given":"Darryl"},{"family":"Boyce","given":"Philip"},{"family":"Bryant","given":"Richard"},{"family":"Fitzgerald","given":"Paul B."},{"family":"Fritz","given":"Kristina"},{"family":"Hopwood","given":"Malcolm"},{"family":"Lyndon","given":"Bill"},{"family":"Mulder","given":"Roger"},{"family":"Murray","given":"Greg"},{"family":"Porter","given":"Richard"},{"family":"Singh","given":"Ajeet B."}],"issued":{"date-parts":[["2015"]]}},"label":"page"}],"schema":"https://github.com/citation-style-language/schema/raw/master/csl-citation.json"} </w:instrText>
      </w:r>
      <w:r w:rsidR="009C0AF2"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(Kendrick et al., 2022; Malhi et al., 2015; Stubbs et al., 2018)</w:t>
      </w:r>
      <w:r w:rsidR="009C0AF2"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t>
      </w:r>
      <w:r w:rsidR="00503240">
        <w:rPr>
          <w:rFonts w:ascii="Times New Roman" w:hAnsi="Times New Roman" w:cs="Times New Roman"/>
          <w:kern w:val="0"/>
          <w:sz w:val="24"/>
          <w:szCs w:val="24"/>
          <w14:ligatures w14:val="none"/>
        </w:rPr>
        <w:t xml:space="preserve">Nevertheless, much is unclear concerning the effects of physical activity on various clinical </w:t>
      </w:r>
      <w:r w:rsidR="00E406FA">
        <w:rPr>
          <w:rFonts w:ascii="Times New Roman" w:hAnsi="Times New Roman" w:cs="Times New Roman"/>
          <w:kern w:val="0"/>
          <w:sz w:val="24"/>
          <w:szCs w:val="24"/>
          <w14:ligatures w14:val="none"/>
        </w:rPr>
        <w:t xml:space="preserve">populations other than </w:t>
      </w:r>
      <w:r w:rsidR="006B3ED8">
        <w:rPr>
          <w:rFonts w:ascii="Times New Roman" w:hAnsi="Times New Roman" w:cs="Times New Roman"/>
          <w:kern w:val="0"/>
          <w:sz w:val="24"/>
          <w:szCs w:val="24"/>
          <w14:ligatures w14:val="none"/>
        </w:rPr>
        <w:t xml:space="preserve">those diagnosed with </w:t>
      </w:r>
      <w:r w:rsidR="00E406FA">
        <w:rPr>
          <w:rFonts w:ascii="Times New Roman" w:hAnsi="Times New Roman" w:cs="Times New Roman"/>
          <w:kern w:val="0"/>
          <w:sz w:val="24"/>
          <w:szCs w:val="24"/>
          <w14:ligatures w14:val="none"/>
        </w:rPr>
        <w:t>depression</w:t>
      </w:r>
      <w:r w:rsidR="00503240">
        <w:rPr>
          <w:rFonts w:ascii="Times New Roman" w:hAnsi="Times New Roman" w:cs="Times New Roman"/>
          <w:kern w:val="0"/>
          <w:sz w:val="24"/>
          <w:szCs w:val="24"/>
          <w14:ligatures w14:val="none"/>
        </w:rPr>
        <w:t xml:space="preserve">, </w:t>
      </w:r>
      <w:r w:rsidR="00E406FA">
        <w:rPr>
          <w:rFonts w:ascii="Times New Roman" w:hAnsi="Times New Roman" w:cs="Times New Roman"/>
          <w:kern w:val="0"/>
          <w:sz w:val="24"/>
          <w:szCs w:val="24"/>
          <w14:ligatures w14:val="none"/>
        </w:rPr>
        <w:t xml:space="preserve">and establishing causality (and causal mechanisms) for observed associations with mental health outcomes </w:t>
      </w:r>
      <w:r w:rsidR="00E406FA">
        <w:rPr>
          <w:rFonts w:ascii="Times New Roman" w:hAnsi="Times New Roman" w:cs="Times New Roman"/>
          <w:kern w:val="0"/>
          <w:sz w:val="24"/>
          <w:szCs w:val="24"/>
          <w14:ligatures w14:val="none"/>
        </w:rPr>
        <w:fldChar w:fldCharType="begin"/>
      </w:r>
      <w:r w:rsidR="00E406FA">
        <w:rPr>
          <w:rFonts w:ascii="Times New Roman" w:hAnsi="Times New Roman" w:cs="Times New Roman"/>
          <w:kern w:val="0"/>
          <w:sz w:val="24"/>
          <w:szCs w:val="24"/>
          <w14:ligatures w14:val="none"/>
        </w:rPr>
        <w:instrText xml:space="preserve"> ADDIN ZOTERO_ITEM CSL_CITATION {"citationID":"Df9kWSNE","properties":{"formattedCitation":"(Biddle, 2016; Kandola et al., 2019)","plainCitation":"(Biddle, 2016; Kandola et al., 2019)","noteIndex":0},"citationItems":[{"id":405,"uris":["http://zotero.org/users/local/ucDGfcUQ/items/6GG6GFV8"],"itemData":{"id":405,"type":"article-journal","container-title":"World Psychiatry","issue":"2","note":"publisher: World Psychiatric Association","page":"176","title":"Physical activity and mental health: evidence is growing","volume":"15","author":[{"family":"Biddle","given":"Stuart"}],"issued":{"date-parts":[["2016"]]}}},{"id":339,"uris":["http://zotero.org/users/local/ucDGfcUQ/items/793STYL6"],"itemData":{"id":339,"type":"article-journal","container-title":"Neuroscience &amp; Biobehavioral Reviews","note":"publisher: Elsevier","page":"525–539","title":"Physical activity and depression: Towards understanding the antidepressant mechanisms of physical activity","volume":"107","author":[{"family":"Kandola","given":"Aaron"},{"family":"Ashdown-Franks","given":"Garcia"},{"family":"Hendrikse","given":"Joshua"},{"family":"Sabiston","given":"Catherine M"},{"family":"Stubbs","given":"Brendon"}],"issued":{"date-parts":[["2019"]]}}}],"schema":"https://github.com/citation-style-language/schema/raw/master/csl-citation.json"} </w:instrText>
      </w:r>
      <w:r w:rsidR="00E406FA">
        <w:rPr>
          <w:rFonts w:ascii="Times New Roman" w:hAnsi="Times New Roman" w:cs="Times New Roman"/>
          <w:kern w:val="0"/>
          <w:sz w:val="24"/>
          <w:szCs w:val="24"/>
          <w14:ligatures w14:val="none"/>
        </w:rPr>
        <w:fldChar w:fldCharType="separate"/>
      </w:r>
      <w:r w:rsidR="00E406FA" w:rsidRPr="00E406FA">
        <w:rPr>
          <w:rFonts w:ascii="Times New Roman" w:hAnsi="Times New Roman" w:cs="Times New Roman"/>
          <w:sz w:val="24"/>
        </w:rPr>
        <w:t>(Biddle, 2016; Kandola et al., 2019)</w:t>
      </w:r>
      <w:r w:rsidR="00E406FA">
        <w:rPr>
          <w:rFonts w:ascii="Times New Roman" w:hAnsi="Times New Roman" w:cs="Times New Roman"/>
          <w:kern w:val="0"/>
          <w:sz w:val="24"/>
          <w:szCs w:val="24"/>
          <w14:ligatures w14:val="none"/>
        </w:rPr>
        <w:fldChar w:fldCharType="end"/>
      </w:r>
      <w:r w:rsidR="00E406FA">
        <w:rPr>
          <w:rFonts w:ascii="Times New Roman" w:hAnsi="Times New Roman" w:cs="Times New Roman"/>
          <w:kern w:val="0"/>
          <w:sz w:val="24"/>
          <w:szCs w:val="24"/>
          <w14:ligatures w14:val="none"/>
        </w:rPr>
        <w:t>.</w:t>
      </w:r>
    </w:p>
    <w:p w14:paraId="78817820" w14:textId="704FD114" w:rsidR="00003695" w:rsidRDefault="00003695" w:rsidP="003815A0">
      <w:pPr>
        <w:spacing w:after="0" w:line="480" w:lineRule="auto"/>
        <w:ind w:firstLine="720"/>
        <w:rPr>
          <w:rFonts w:ascii="Times New Roman" w:hAnsi="Times New Roman" w:cs="Times New Roman"/>
          <w:kern w:val="0"/>
          <w:sz w:val="24"/>
          <w:szCs w:val="24"/>
          <w14:ligatures w14:val="none"/>
        </w:rPr>
      </w:pPr>
      <w:r w:rsidRPr="00003695">
        <w:rPr>
          <w:rFonts w:ascii="Times New Roman" w:hAnsi="Times New Roman" w:cs="Times New Roman"/>
          <w:kern w:val="0"/>
          <w:sz w:val="24"/>
          <w:szCs w:val="24"/>
          <w14:ligatures w14:val="none"/>
        </w:rPr>
        <w:t xml:space="preserve">Emerging </w:t>
      </w:r>
      <w:r>
        <w:rPr>
          <w:rFonts w:ascii="Times New Roman" w:hAnsi="Times New Roman" w:cs="Times New Roman"/>
          <w:kern w:val="0"/>
          <w:sz w:val="24"/>
          <w:szCs w:val="24"/>
          <w14:ligatures w14:val="none"/>
        </w:rPr>
        <w:t>evidence also</w:t>
      </w:r>
      <w:r w:rsidRPr="00003695">
        <w:rPr>
          <w:rFonts w:ascii="Times New Roman" w:hAnsi="Times New Roman" w:cs="Times New Roman"/>
          <w:kern w:val="0"/>
          <w:sz w:val="24"/>
          <w:szCs w:val="24"/>
          <w14:ligatures w14:val="none"/>
        </w:rPr>
        <w:t xml:space="preserve"> suggests younger age cohorts of adults may be at the greatest risk for poor mental health and well-being (Keyes et al., 2019; Oswalt et al., 2020). For example, a recent study showed that younger adults living in the US consistently report the lowest scores on all domains of mental well-being, including happiness, health, meaning and purpose, character, social relationships, and financial stability, with a linear pattern of improvements in </w:t>
      </w:r>
      <w:r w:rsidRPr="00003695">
        <w:rPr>
          <w:rFonts w:ascii="Times New Roman" w:hAnsi="Times New Roman" w:cs="Times New Roman"/>
          <w:kern w:val="0"/>
          <w:sz w:val="24"/>
          <w:szCs w:val="24"/>
          <w14:ligatures w14:val="none"/>
        </w:rPr>
        <w:lastRenderedPageBreak/>
        <w:t>well-being observed with increased age (Chen et al., 2022). These findings are in contrast to previous work that had demonstrated an inverted-U relationship between age and mental well-being in which mental well-being was lowest in middle adulthood (Blanchflower &amp; Oswald, 2008). Further, the onset of an estimated half of first mental disorders occurs by age 18, which speaks to the pervasiveness of mental health challenges experienced when transitioning into early adulthood (</w:t>
      </w:r>
      <w:proofErr w:type="spellStart"/>
      <w:r w:rsidRPr="00003695">
        <w:rPr>
          <w:rFonts w:ascii="Times New Roman" w:hAnsi="Times New Roman" w:cs="Times New Roman"/>
          <w:kern w:val="0"/>
          <w:sz w:val="24"/>
          <w:szCs w:val="24"/>
          <w14:ligatures w14:val="none"/>
        </w:rPr>
        <w:t>Solmi</w:t>
      </w:r>
      <w:proofErr w:type="spellEnd"/>
      <w:r w:rsidRPr="00003695">
        <w:rPr>
          <w:rFonts w:ascii="Times New Roman" w:hAnsi="Times New Roman" w:cs="Times New Roman"/>
          <w:kern w:val="0"/>
          <w:sz w:val="24"/>
          <w:szCs w:val="24"/>
          <w14:ligatures w14:val="none"/>
        </w:rPr>
        <w:t xml:space="preserve"> et al., 2022). </w:t>
      </w:r>
    </w:p>
    <w:p w14:paraId="4D9A4EC6" w14:textId="08D4F917" w:rsidR="0048303E" w:rsidRDefault="00CC1AF0" w:rsidP="008C3A22">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More recently, researchers have demonstrated that there is considerable overlap in symptom</w:t>
      </w:r>
      <w:r w:rsidR="00C133F9" w:rsidRPr="00EE1D40">
        <w:rPr>
          <w:rFonts w:ascii="Times New Roman" w:hAnsi="Times New Roman" w:cs="Times New Roman"/>
          <w:kern w:val="0"/>
          <w:sz w:val="24"/>
          <w:szCs w:val="24"/>
          <w14:ligatures w14:val="none"/>
        </w:rPr>
        <w:t>at</w:t>
      </w:r>
      <w:r w:rsidRPr="00EE1D40">
        <w:rPr>
          <w:rFonts w:ascii="Times New Roman" w:hAnsi="Times New Roman" w:cs="Times New Roman"/>
          <w:kern w:val="0"/>
          <w:sz w:val="24"/>
          <w:szCs w:val="24"/>
          <w14:ligatures w14:val="none"/>
        </w:rPr>
        <w:t xml:space="preserve">ology across the most commonly classified mental health disorders, which illustrates the complexity and </w:t>
      </w:r>
      <w:r w:rsidR="003815A0">
        <w:rPr>
          <w:rFonts w:ascii="Times New Roman" w:hAnsi="Times New Roman" w:cs="Times New Roman"/>
          <w:kern w:val="0"/>
          <w:sz w:val="24"/>
          <w:szCs w:val="24"/>
          <w14:ligatures w14:val="none"/>
        </w:rPr>
        <w:t>heterogeneity</w:t>
      </w:r>
      <w:r w:rsidRPr="00EE1D40">
        <w:rPr>
          <w:rFonts w:ascii="Times New Roman" w:hAnsi="Times New Roman" w:cs="Times New Roman"/>
          <w:kern w:val="0"/>
          <w:sz w:val="24"/>
          <w:szCs w:val="24"/>
          <w14:ligatures w14:val="none"/>
        </w:rPr>
        <w:t xml:space="preserve"> of mental </w:t>
      </w:r>
      <w:r w:rsidR="003815A0">
        <w:rPr>
          <w:rFonts w:ascii="Times New Roman" w:hAnsi="Times New Roman" w:cs="Times New Roman"/>
          <w:kern w:val="0"/>
          <w:sz w:val="24"/>
          <w:szCs w:val="24"/>
          <w14:ligatures w14:val="none"/>
        </w:rPr>
        <w:t>health</w:t>
      </w:r>
      <w:r w:rsidR="009408B8">
        <w:rPr>
          <w:rFonts w:ascii="Times New Roman" w:hAnsi="Times New Roman" w:cs="Times New Roman"/>
          <w:kern w:val="0"/>
          <w:sz w:val="24"/>
          <w:szCs w:val="24"/>
          <w14:ligatures w14:val="none"/>
        </w:rPr>
        <w:t xml:space="preserve"> constructs</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{"citationID":"xyYJXApc","properties":{"formattedCitation":"(Borsboom et al., 2011; Newson et al., 2021)","plainCitation":"(Borsboom et al., 2011; Newson et al., 2021)","noteIndex":0},"citationItems":[{"id":48,"uris":["http://zotero.org/users/local/ucDGfcUQ/items/93AZ9L5A"],"itemData":{"id":48,"type":"article-journal","container-title":"PloS one","issue":"11","note":"publisher: Public Library of Science San Francisco, USA","page":"e27407","title":"The small world of psychopathology","volume":"6","author":[{"family":"Borsboom","given":"Denny"},{"family":"Cramer","given":"Angélique OJ"},{"family":"Schmittmann","given":"Verena D"},{"family":"Epskamp","given":"Sacha"},{"family":"Waldorp","given":"Lourens J"}],"issued":{"date-parts":[["2011"]]}},"label":"page"},{"id":49,"uris":["http://zotero.org/users/local/ucDGfcUQ/items/SYXZMLM2"],"itemData":{"id":49,"type":"article-journal","container-title":"Frontiers in Psychiatry","note":"publisher: Frontiers Media SA","page":"775762","title":"Poor separation of clinical symptom profiles by DSM-5 disorder criteria","volume":"12","author":[{"family":"Newson","given":"Jennifer Jane"},{"family":"Pastukh","given":"Vladyslav"},{"family":"Thiagarajan","given":"Tara C"}],"issued":{"date-parts":[["2021"]]}},"label":"page"}],"schema":"https://github.com/citation-style-language/schema/raw/master/csl-citation.json"}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(Borsboom et al., 2011; Newson et al., 2021)</w:t>
      </w:r>
      <w:r w:rsidR="00957D6A" w:rsidRPr="00EE1D40">
        <w:rPr>
          <w:rFonts w:ascii="Times New Roman" w:hAnsi="Times New Roman" w:cs="Times New Roman"/>
          <w:kern w:val="0"/>
          <w:sz w:val="24"/>
          <w:szCs w:val="24"/>
          <w14:ligatures w14:val="none"/>
        </w:rPr>
        <w:fldChar w:fldCharType="end"/>
      </w:r>
      <w:r w:rsidR="003815A0">
        <w:rPr>
          <w:rFonts w:ascii="Times New Roman" w:hAnsi="Times New Roman" w:cs="Times New Roman"/>
          <w:kern w:val="0"/>
          <w:sz w:val="24"/>
          <w:szCs w:val="24"/>
          <w14:ligatures w14:val="none"/>
        </w:rPr>
        <w:t xml:space="preserve">, and the need for symptom-specific considerations in clinical interventions </w:t>
      </w:r>
      <w:r w:rsidR="003815A0">
        <w:rPr>
          <w:rFonts w:ascii="Times New Roman" w:hAnsi="Times New Roman" w:cs="Times New Roman"/>
          <w:kern w:val="0"/>
          <w:sz w:val="24"/>
          <w:szCs w:val="24"/>
          <w14:ligatures w14:val="none"/>
        </w:rPr>
        <w:fldChar w:fldCharType="begin"/>
      </w:r>
      <w:r w:rsidR="00E406FA">
        <w:rPr>
          <w:rFonts w:ascii="Times New Roman" w:hAnsi="Times New Roman" w:cs="Times New Roman"/>
          <w:kern w:val="0"/>
          <w:sz w:val="24"/>
          <w:szCs w:val="24"/>
          <w14:ligatures w14:val="none"/>
        </w:rPr>
        <w:instrText xml:space="preserve"> ADDIN ZOTERO_ITEM CSL_CITATION {"citationID":"Wt7BaXKK","properties":{"formattedCitation":"(Boschloo et al., 2019; Fried, 2017; Iniesta et al., 2016)","plainCitation":"(Boschloo et al., 2019; Fried, 2017; Iniesta et al., 2016)","noteIndex":0},"citationItems":[{"id":"lCzU6KFL/jibbM0FQ","uris":["http://zotero.org/users/local/ucDGfcUQ/items/HSURAQZQ"],"itemData":{"id":126,"type":"article-journal","container-title":"World Psychiatry","issue":"2","note":"publisher: Wiley Online Library","page":"183–191","title":"The symptom-specific efficacy of antidepressant medication vs. cognitive behavioral therapy in the treatment of depression: Results from an individual patient data meta-analysis","volume":"18","author":[{"family":"Boschloo","given":"Lynn"},{"family":"Bekhuis","given":"Ella"},{"family":"Weitz","given":"Erica S"},{"family":"Reijnders","given":"Mirjam"},{"family":"DeRubeis","given":"Robert J"},{"family":"Dimidjian","given":"Sona"},{"family":"Dunner","given":"David L"},{"family":"Dunlop","given":"Boadie W"},{"family":"Hegerl","given":"Ulrich"},{"family":"Hollon","given":"Steven D"},{"literal":"others"}],"issued":{"date-parts":[["2019"]]}}},{"id":125,"uris":["http://zotero.org/users/local/ucDGfcUQ/items/BH6YBMIC"],"itemData":{"id":125,"type":"article-journal","container-title":"Expert Review of Neurotherapeutics","issue":"5","note":"publisher: Taylor &amp; Francis","page":"423–425","title":"Moving forward: how depression heterogeneity hinders progress in treatment and research","volume":"17","author":[{"family":"Fried","given":"EI"}],"issued":{"date-parts":[["2017"]]}}},{"id":46,"uris":["http://zotero.org/users/local/ucDGfcUQ/items/3QL99E88"],"itemData":{"id":46,"type":"article-journal","container-title":"Journal of psychiatric research","note":"publisher: Elsevier","page":"94–102","title":"Combining clinical variables to optimize prediction of antidepressant treatment outcomes","volume":"78","author":[{"family":"Iniesta","given":"Raquel"},{"family":"Malki","given":"Karim"},{"family":"Maier","given":"Wolfgang"},{"family":"Rietschel","given":"Marcella"},{"family":"Mors","given":"Ole"},{"family":"Hauser","given":"Joanna"},{"family":"Henigsberg","given":"Neven"},{"family":"Dernovsek","given":"Mojca Zvezdana"},{"family":"Souery","given":"Daniel"},{"family":"Stahl","given":"Daniel"},{"literal":"others"}],"issued":{"date-parts":[["2016"]]}}}],"schema":"https://github.com/citation-style-language/schema/raw/master/csl-citation.json"} </w:instrText>
      </w:r>
      <w:r w:rsidR="003815A0">
        <w:rPr>
          <w:rFonts w:ascii="Times New Roman" w:hAnsi="Times New Roman" w:cs="Times New Roman"/>
          <w:kern w:val="0"/>
          <w:sz w:val="24"/>
          <w:szCs w:val="24"/>
          <w14:ligatures w14:val="none"/>
        </w:rPr>
        <w:fldChar w:fldCharType="separate"/>
      </w:r>
      <w:r w:rsidR="00131FE7" w:rsidRPr="00131FE7">
        <w:rPr>
          <w:rFonts w:ascii="Times New Roman" w:hAnsi="Times New Roman" w:cs="Times New Roman"/>
          <w:sz w:val="24"/>
        </w:rPr>
        <w:t>(Boschloo et al., 2019; Fried, 2017; Iniesta et al., 2016)</w:t>
      </w:r>
      <w:r w:rsidR="003815A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Such </w:t>
      </w:r>
      <w:r w:rsidR="008C3A22">
        <w:rPr>
          <w:rFonts w:ascii="Times New Roman" w:hAnsi="Times New Roman" w:cs="Times New Roman"/>
          <w:kern w:val="0"/>
          <w:sz w:val="24"/>
          <w:szCs w:val="24"/>
          <w14:ligatures w14:val="none"/>
        </w:rPr>
        <w:t>considerations</w:t>
      </w:r>
      <w:r w:rsidRPr="00EE1D40">
        <w:rPr>
          <w:rFonts w:ascii="Times New Roman" w:hAnsi="Times New Roman" w:cs="Times New Roman"/>
          <w:kern w:val="0"/>
          <w:sz w:val="24"/>
          <w:szCs w:val="24"/>
          <w14:ligatures w14:val="none"/>
        </w:rPr>
        <w:t xml:space="preserve"> ha</w:t>
      </w:r>
      <w:r w:rsidR="00A35DD9">
        <w:rPr>
          <w:rFonts w:ascii="Times New Roman" w:hAnsi="Times New Roman" w:cs="Times New Roman"/>
          <w:kern w:val="0"/>
          <w:sz w:val="24"/>
          <w:szCs w:val="24"/>
          <w14:ligatures w14:val="none"/>
        </w:rPr>
        <w:t>ve</w:t>
      </w:r>
      <w:r w:rsidRPr="00EE1D40">
        <w:rPr>
          <w:rFonts w:ascii="Times New Roman" w:hAnsi="Times New Roman" w:cs="Times New Roman"/>
          <w:kern w:val="0"/>
          <w:sz w:val="24"/>
          <w:szCs w:val="24"/>
          <w14:ligatures w14:val="none"/>
        </w:rPr>
        <w:t xml:space="preserve"> sparked the development of novel measures – </w:t>
      </w:r>
      <w:r w:rsidR="003815A0">
        <w:rPr>
          <w:rFonts w:ascii="Times New Roman" w:hAnsi="Times New Roman" w:cs="Times New Roman"/>
          <w:kern w:val="0"/>
          <w:sz w:val="24"/>
          <w:szCs w:val="24"/>
          <w14:ligatures w14:val="none"/>
        </w:rPr>
        <w:t xml:space="preserve">such as </w:t>
      </w:r>
      <w:r w:rsidRPr="00EE1D40">
        <w:rPr>
          <w:rFonts w:ascii="Times New Roman" w:hAnsi="Times New Roman" w:cs="Times New Roman"/>
          <w:kern w:val="0"/>
          <w:sz w:val="24"/>
          <w:szCs w:val="24"/>
          <w14:ligatures w14:val="none"/>
        </w:rPr>
        <w:t>the Mental Health Quotient (MHQ)</w:t>
      </w:r>
      <w:r w:rsidR="008C3A22">
        <w:rPr>
          <w:rFonts w:ascii="Times New Roman" w:hAnsi="Times New Roman" w:cs="Times New Roman"/>
          <w:kern w:val="0"/>
          <w:sz w:val="24"/>
          <w:szCs w:val="24"/>
          <w14:ligatures w14:val="none"/>
        </w:rPr>
        <w:t xml:space="preserve"> </w:t>
      </w:r>
      <w:r w:rsidR="008C3A22" w:rsidRPr="008C3A22">
        <w:rPr>
          <w:rFonts w:ascii="Times New Roman" w:hAnsi="Times New Roman" w:cs="Times New Roman"/>
          <w:kern w:val="0"/>
          <w:sz w:val="24"/>
          <w:szCs w:val="24"/>
          <w14:ligatures w14:val="none"/>
        </w:rPr>
        <w:t>–</w:t>
      </w:r>
      <w:r w:rsidR="008C3A22">
        <w:rPr>
          <w:rFonts w:ascii="Times New Roman" w:hAnsi="Times New Roman" w:cs="Times New Roman"/>
          <w:kern w:val="0"/>
          <w:sz w:val="24"/>
          <w:szCs w:val="24"/>
          <w14:ligatures w14:val="none"/>
        </w:rPr>
        <w:t xml:space="preserve"> yet</w:t>
      </w:r>
      <w:r w:rsidRPr="00EE1D40">
        <w:rPr>
          <w:rFonts w:ascii="Times New Roman" w:hAnsi="Times New Roman" w:cs="Times New Roman"/>
          <w:kern w:val="0"/>
          <w:sz w:val="24"/>
          <w:szCs w:val="24"/>
          <w14:ligatures w14:val="none"/>
        </w:rPr>
        <w:t xml:space="preserve"> due to their recency these instruments have seldom been utilized. One promising avenue in which comprehensive measures of mental health can be applied is in </w:t>
      </w:r>
      <w:r w:rsidR="008C3A22">
        <w:rPr>
          <w:rFonts w:ascii="Times New Roman" w:hAnsi="Times New Roman" w:cs="Times New Roman"/>
          <w:kern w:val="0"/>
          <w:sz w:val="24"/>
          <w:szCs w:val="24"/>
          <w14:ligatures w14:val="none"/>
        </w:rPr>
        <w:t>d</w:t>
      </w:r>
      <w:r w:rsidRPr="00EE1D40">
        <w:rPr>
          <w:rFonts w:ascii="Times New Roman" w:hAnsi="Times New Roman" w:cs="Times New Roman"/>
          <w:kern w:val="0"/>
          <w:sz w:val="24"/>
          <w:szCs w:val="24"/>
          <w14:ligatures w14:val="none"/>
        </w:rPr>
        <w:t xml:space="preserve">etermining whether physical activity is associated </w:t>
      </w:r>
      <w:r w:rsidR="00D918F0">
        <w:rPr>
          <w:rFonts w:ascii="Times New Roman" w:hAnsi="Times New Roman" w:cs="Times New Roman"/>
          <w:kern w:val="0"/>
          <w:sz w:val="24"/>
          <w:szCs w:val="24"/>
          <w14:ligatures w14:val="none"/>
        </w:rPr>
        <w:t>with</w:t>
      </w:r>
      <w:r w:rsidR="008C3A22">
        <w:rPr>
          <w:rFonts w:ascii="Times New Roman" w:hAnsi="Times New Roman" w:cs="Times New Roman"/>
          <w:kern w:val="0"/>
          <w:sz w:val="24"/>
          <w:szCs w:val="24"/>
          <w14:ligatures w14:val="none"/>
        </w:rPr>
        <w:t xml:space="preserve"> benefits to</w:t>
      </w:r>
      <w:r w:rsidR="00D918F0">
        <w:rPr>
          <w:rFonts w:ascii="Times New Roman" w:hAnsi="Times New Roman" w:cs="Times New Roman"/>
          <w:kern w:val="0"/>
          <w:sz w:val="24"/>
          <w:szCs w:val="24"/>
          <w14:ligatures w14:val="none"/>
        </w:rPr>
        <w:t xml:space="preserve"> specific </w:t>
      </w:r>
      <w:r w:rsidRPr="00EE1D40">
        <w:rPr>
          <w:rFonts w:ascii="Times New Roman" w:hAnsi="Times New Roman" w:cs="Times New Roman"/>
          <w:kern w:val="0"/>
          <w:sz w:val="24"/>
          <w:szCs w:val="24"/>
          <w14:ligatures w14:val="none"/>
        </w:rPr>
        <w:t>aspects of mental health</w:t>
      </w:r>
      <w:r w:rsidR="00155DFE">
        <w:rPr>
          <w:rFonts w:ascii="Times New Roman" w:hAnsi="Times New Roman" w:cs="Times New Roman"/>
          <w:kern w:val="0"/>
          <w:sz w:val="24"/>
          <w:szCs w:val="24"/>
          <w14:ligatures w14:val="none"/>
        </w:rPr>
        <w:t>, especially in different age groups</w:t>
      </w:r>
      <w:r w:rsidR="008C3A22">
        <w:rPr>
          <w:rFonts w:ascii="Times New Roman" w:hAnsi="Times New Roman" w:cs="Times New Roman"/>
          <w:kern w:val="0"/>
          <w:sz w:val="24"/>
          <w:szCs w:val="24"/>
          <w14:ligatures w14:val="none"/>
        </w:rPr>
        <w:t>.</w:t>
      </w:r>
      <w:r w:rsidR="004A1071">
        <w:rPr>
          <w:rFonts w:ascii="Times New Roman" w:hAnsi="Times New Roman" w:cs="Times New Roman"/>
          <w:kern w:val="0"/>
          <w:sz w:val="24"/>
          <w:szCs w:val="24"/>
          <w14:ligatures w14:val="none"/>
        </w:rPr>
        <w:t xml:space="preserve"> To our knowledge, only one study has investigated </w:t>
      </w:r>
      <w:r w:rsidR="00131FE7">
        <w:rPr>
          <w:rFonts w:ascii="Times New Roman" w:hAnsi="Times New Roman" w:cs="Times New Roman"/>
          <w:kern w:val="0"/>
          <w:sz w:val="24"/>
          <w:szCs w:val="24"/>
          <w14:ligatures w14:val="none"/>
        </w:rPr>
        <w:t xml:space="preserve">the symptom-specific effects of physical activity </w:t>
      </w:r>
      <w:r w:rsidR="00131FE7">
        <w:rPr>
          <w:rFonts w:ascii="Times New Roman" w:hAnsi="Times New Roman" w:cs="Times New Roman"/>
          <w:kern w:val="0"/>
          <w:sz w:val="24"/>
          <w:szCs w:val="24"/>
          <w14:ligatures w14:val="none"/>
        </w:rPr>
        <w:fldChar w:fldCharType="begin"/>
      </w:r>
      <w:r w:rsidR="00E406FA">
        <w:rPr>
          <w:rFonts w:ascii="Times New Roman" w:hAnsi="Times New Roman" w:cs="Times New Roman"/>
          <w:kern w:val="0"/>
          <w:sz w:val="24"/>
          <w:szCs w:val="24"/>
          <w14:ligatures w14:val="none"/>
        </w:rPr>
        <w:instrText xml:space="preserve"> ADDIN ZOTERO_ITEM CSL_CITATION {"citationID":"lHEK1Jb6","properties":{"formattedCitation":"(Murri et al., 2018)","plainCitation":"(Murri et al., 2018)","noteIndex":0},"citationItems":[{"id":"lCzU6KFL/PL92y9z4","uris":["http://zotero.org/users/local/ucDGfcUQ/items/FEQLZN9M"],"itemData":{"id":44,"type":"article-journal","container-title":"Journal of affective disorders","note":"publisher: Elsevier","page":"65–70","title":"Physical exercise for late-life depression: Effects on symptom dimensions and time course","volume":"230","author":[{"family":"Murri","given":"Martino Belvederi"},{"family":"Ekkekakis","given":"Pantaleimon"},{"family":"Menchetti","given":"Marco"},{"family":"Neviani","given":"Francesca"},{"family":"Trevisani","given":"Fausto"},{"family":"Tedeschi","given":"Stefano"},{"family":"Latessa","given":"Pasqualino Maietta"},{"family":"Nerozzi","given":"Erika"},{"family":"Ermini","given":"Giuliano"},{"family":"Zocchi","given":"Donato"},{"literal":"others"}],"issued":{"date-parts":[["2018"]]}}}],"schema":"https://github.com/citation-style-language/schema/raw/master/csl-citation.json"} </w:instrText>
      </w:r>
      <w:r w:rsidR="00131FE7">
        <w:rPr>
          <w:rFonts w:ascii="Times New Roman" w:hAnsi="Times New Roman" w:cs="Times New Roman"/>
          <w:kern w:val="0"/>
          <w:sz w:val="24"/>
          <w:szCs w:val="24"/>
          <w14:ligatures w14:val="none"/>
        </w:rPr>
        <w:fldChar w:fldCharType="separate"/>
      </w:r>
      <w:r w:rsidR="00131FE7" w:rsidRPr="00131FE7">
        <w:rPr>
          <w:rFonts w:ascii="Times New Roman" w:hAnsi="Times New Roman" w:cs="Times New Roman"/>
          <w:sz w:val="24"/>
        </w:rPr>
        <w:t>(Murri et al., 2018)</w:t>
      </w:r>
      <w:r w:rsidR="00131FE7">
        <w:rPr>
          <w:rFonts w:ascii="Times New Roman" w:hAnsi="Times New Roman" w:cs="Times New Roman"/>
          <w:kern w:val="0"/>
          <w:sz w:val="24"/>
          <w:szCs w:val="24"/>
          <w14:ligatures w14:val="none"/>
        </w:rPr>
        <w:fldChar w:fldCharType="end"/>
      </w:r>
      <w:r w:rsidR="00131FE7">
        <w:rPr>
          <w:rFonts w:ascii="Times New Roman" w:hAnsi="Times New Roman" w:cs="Times New Roman"/>
          <w:kern w:val="0"/>
          <w:sz w:val="24"/>
          <w:szCs w:val="24"/>
          <w14:ligatures w14:val="none"/>
        </w:rPr>
        <w:t xml:space="preserve">, finding that compared to antidepressants only, antidepressants combined with exercise </w:t>
      </w:r>
      <w:r w:rsidR="003225D6">
        <w:rPr>
          <w:rFonts w:ascii="Times New Roman" w:hAnsi="Times New Roman" w:cs="Times New Roman"/>
          <w:kern w:val="0"/>
          <w:sz w:val="24"/>
          <w:szCs w:val="24"/>
          <w14:ligatures w14:val="none"/>
        </w:rPr>
        <w:t>showed higher improvements in</w:t>
      </w:r>
      <w:r w:rsidR="00131FE7">
        <w:rPr>
          <w:rFonts w:ascii="Times New Roman" w:hAnsi="Times New Roman" w:cs="Times New Roman"/>
          <w:kern w:val="0"/>
          <w:sz w:val="24"/>
          <w:szCs w:val="24"/>
          <w14:ligatures w14:val="none"/>
        </w:rPr>
        <w:t xml:space="preserve"> affective </w:t>
      </w:r>
      <w:r w:rsidR="003225D6">
        <w:rPr>
          <w:rFonts w:ascii="Times New Roman" w:hAnsi="Times New Roman" w:cs="Times New Roman"/>
          <w:kern w:val="0"/>
          <w:sz w:val="24"/>
          <w:szCs w:val="24"/>
          <w14:ligatures w14:val="none"/>
        </w:rPr>
        <w:t>but</w:t>
      </w:r>
      <w:r w:rsidR="00131FE7">
        <w:rPr>
          <w:rFonts w:ascii="Times New Roman" w:hAnsi="Times New Roman" w:cs="Times New Roman"/>
          <w:kern w:val="0"/>
          <w:sz w:val="24"/>
          <w:szCs w:val="24"/>
          <w14:ligatures w14:val="none"/>
        </w:rPr>
        <w:t xml:space="preserve"> not somatic symptoms</w:t>
      </w:r>
      <w:r w:rsidR="00003695">
        <w:rPr>
          <w:rFonts w:ascii="Times New Roman" w:hAnsi="Times New Roman" w:cs="Times New Roman"/>
          <w:kern w:val="0"/>
          <w:sz w:val="24"/>
          <w:szCs w:val="24"/>
          <w14:ligatures w14:val="none"/>
        </w:rPr>
        <w:t xml:space="preserve"> in older depressed patients. </w:t>
      </w:r>
    </w:p>
    <w:p w14:paraId="396EE306" w14:textId="050BBCB8" w:rsidR="00F474FB" w:rsidRDefault="0048303E" w:rsidP="00971331">
      <w:pPr>
        <w:spacing w:after="0"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Although randomized controlled trials are the gold-standard for assessing the efficacy of treatments, certain interventions may be burdensome for researchers to implement (e.g., personalized exercise programs), resulting in smaller sample</w:t>
      </w:r>
      <w:r w:rsidR="00A055F8">
        <w:rPr>
          <w:rFonts w:ascii="Times New Roman" w:hAnsi="Times New Roman" w:cs="Times New Roman"/>
          <w:kern w:val="0"/>
          <w:sz w:val="24"/>
          <w:szCs w:val="24"/>
          <w14:ligatures w14:val="none"/>
        </w:rPr>
        <w:t xml:space="preserve"> sizes</w:t>
      </w:r>
      <w:r>
        <w:rPr>
          <w:rFonts w:ascii="Times New Roman" w:hAnsi="Times New Roman" w:cs="Times New Roman"/>
          <w:kern w:val="0"/>
          <w:sz w:val="24"/>
          <w:szCs w:val="24"/>
          <w14:ligatures w14:val="none"/>
        </w:rPr>
        <w:t xml:space="preserve">, which may be especially problematic when targeting smaller subpopulations (e.g., older adults with depression). Thus, </w:t>
      </w:r>
      <w:r>
        <w:rPr>
          <w:rFonts w:ascii="Times New Roman" w:hAnsi="Times New Roman" w:cs="Times New Roman"/>
          <w:kern w:val="0"/>
          <w:sz w:val="24"/>
          <w:szCs w:val="24"/>
          <w14:ligatures w14:val="none"/>
        </w:rPr>
        <w:lastRenderedPageBreak/>
        <w:t xml:space="preserve">utilizing </w:t>
      </w:r>
      <w:r w:rsidR="00337872">
        <w:rPr>
          <w:rFonts w:ascii="Times New Roman" w:hAnsi="Times New Roman" w:cs="Times New Roman"/>
          <w:kern w:val="0"/>
          <w:sz w:val="24"/>
          <w:szCs w:val="24"/>
          <w14:ligatures w14:val="none"/>
        </w:rPr>
        <w:t>observational</w:t>
      </w:r>
      <w:r>
        <w:rPr>
          <w:rFonts w:ascii="Times New Roman" w:hAnsi="Times New Roman" w:cs="Times New Roman"/>
          <w:kern w:val="0"/>
          <w:sz w:val="24"/>
          <w:szCs w:val="24"/>
          <w14:ligatures w14:val="none"/>
        </w:rPr>
        <w:t xml:space="preserve"> </w:t>
      </w:r>
      <w:r w:rsidR="00337872">
        <w:rPr>
          <w:rFonts w:ascii="Times New Roman" w:hAnsi="Times New Roman" w:cs="Times New Roman"/>
          <w:kern w:val="0"/>
          <w:sz w:val="24"/>
          <w:szCs w:val="24"/>
          <w14:ligatures w14:val="none"/>
        </w:rPr>
        <w:t>studies</w:t>
      </w:r>
      <w:r>
        <w:rPr>
          <w:rFonts w:ascii="Times New Roman" w:hAnsi="Times New Roman" w:cs="Times New Roman"/>
          <w:kern w:val="0"/>
          <w:sz w:val="24"/>
          <w:szCs w:val="24"/>
          <w14:ligatures w14:val="none"/>
        </w:rPr>
        <w:t xml:space="preserve"> to establish preliminary associations</w:t>
      </w:r>
      <w:r w:rsidR="00F474FB">
        <w:rPr>
          <w:rFonts w:ascii="Times New Roman" w:hAnsi="Times New Roman" w:cs="Times New Roman"/>
          <w:kern w:val="0"/>
          <w:sz w:val="24"/>
          <w:szCs w:val="24"/>
          <w14:ligatures w14:val="none"/>
        </w:rPr>
        <w:t xml:space="preserve"> is a useful way to explore more precise intervention strategies.</w:t>
      </w:r>
      <w:r w:rsidR="0038622E">
        <w:rPr>
          <w:rFonts w:ascii="Times New Roman" w:hAnsi="Times New Roman" w:cs="Times New Roman"/>
          <w:kern w:val="0"/>
          <w:sz w:val="24"/>
          <w:szCs w:val="24"/>
          <w14:ligatures w14:val="none"/>
        </w:rPr>
        <w:t xml:space="preserve"> </w:t>
      </w:r>
      <w:r w:rsidR="00337872">
        <w:rPr>
          <w:rFonts w:ascii="Times New Roman" w:hAnsi="Times New Roman" w:cs="Times New Roman"/>
          <w:kern w:val="0"/>
          <w:sz w:val="24"/>
          <w:szCs w:val="24"/>
          <w14:ligatures w14:val="none"/>
        </w:rPr>
        <w:t>A</w:t>
      </w:r>
      <w:r w:rsidR="00945D43">
        <w:rPr>
          <w:rFonts w:ascii="Times New Roman" w:hAnsi="Times New Roman" w:cs="Times New Roman"/>
          <w:kern w:val="0"/>
          <w:sz w:val="24"/>
          <w:szCs w:val="24"/>
          <w14:ligatures w14:val="none"/>
        </w:rPr>
        <w:t>n increasingly</w:t>
      </w:r>
      <w:r w:rsidR="00337872">
        <w:rPr>
          <w:rFonts w:ascii="Times New Roman" w:hAnsi="Times New Roman" w:cs="Times New Roman"/>
          <w:kern w:val="0"/>
          <w:sz w:val="24"/>
          <w:szCs w:val="24"/>
          <w14:ligatures w14:val="none"/>
        </w:rPr>
        <w:t xml:space="preserve"> common method to </w:t>
      </w:r>
      <w:r w:rsidR="00945D43">
        <w:rPr>
          <w:rFonts w:ascii="Times New Roman" w:hAnsi="Times New Roman" w:cs="Times New Roman"/>
          <w:kern w:val="0"/>
          <w:sz w:val="24"/>
          <w:szCs w:val="24"/>
          <w14:ligatures w14:val="none"/>
        </w:rPr>
        <w:t>adjust</w:t>
      </w:r>
      <w:r w:rsidR="00337872">
        <w:rPr>
          <w:rFonts w:ascii="Times New Roman" w:hAnsi="Times New Roman" w:cs="Times New Roman"/>
          <w:kern w:val="0"/>
          <w:sz w:val="24"/>
          <w:szCs w:val="24"/>
          <w14:ligatures w14:val="none"/>
        </w:rPr>
        <w:t xml:space="preserve"> for selection bias in observational data is to balance covariates</w:t>
      </w:r>
      <w:r w:rsidR="00945D43">
        <w:rPr>
          <w:rFonts w:ascii="Times New Roman" w:hAnsi="Times New Roman" w:cs="Times New Roman"/>
          <w:kern w:val="0"/>
          <w:sz w:val="24"/>
          <w:szCs w:val="24"/>
          <w14:ligatures w14:val="none"/>
        </w:rPr>
        <w:t xml:space="preserve"> across treatment groups</w:t>
      </w:r>
      <w:r w:rsidR="00337872">
        <w:rPr>
          <w:rFonts w:ascii="Times New Roman" w:hAnsi="Times New Roman" w:cs="Times New Roman"/>
          <w:kern w:val="0"/>
          <w:sz w:val="24"/>
          <w:szCs w:val="24"/>
          <w14:ligatures w14:val="none"/>
        </w:rPr>
        <w:t xml:space="preserve"> using propensity score </w:t>
      </w:r>
      <w:r w:rsidR="00945D43">
        <w:rPr>
          <w:rFonts w:ascii="Times New Roman" w:hAnsi="Times New Roman" w:cs="Times New Roman"/>
          <w:kern w:val="0"/>
          <w:sz w:val="24"/>
          <w:szCs w:val="24"/>
          <w14:ligatures w14:val="none"/>
        </w:rPr>
        <w:t>weighting</w:t>
      </w:r>
      <w:r w:rsidR="00A73A1B">
        <w:rPr>
          <w:rFonts w:ascii="Times New Roman" w:hAnsi="Times New Roman" w:cs="Times New Roman"/>
          <w:kern w:val="0"/>
          <w:sz w:val="24"/>
          <w:szCs w:val="24"/>
          <w14:ligatures w14:val="none"/>
        </w:rPr>
        <w:t xml:space="preserve">, where the propensity score </w:t>
      </w:r>
      <w:r w:rsidR="00A73A1B" w:rsidRPr="00A73A1B">
        <w:rPr>
          <w:rFonts w:ascii="Times New Roman" w:hAnsi="Times New Roman" w:cs="Times New Roman"/>
          <w:kern w:val="0"/>
          <w:sz w:val="24"/>
          <w:szCs w:val="24"/>
          <w14:ligatures w14:val="none"/>
        </w:rPr>
        <w:t>is defined as “the conditional probability of assignment to a particular treatment given a vector of observed covariates”</w:t>
      </w:r>
      <w:r w:rsidR="00945D43">
        <w:rPr>
          <w:rFonts w:ascii="Times New Roman" w:hAnsi="Times New Roman" w:cs="Times New Roman"/>
          <w:kern w:val="0"/>
          <w:sz w:val="24"/>
          <w:szCs w:val="24"/>
          <w14:ligatures w14:val="none"/>
        </w:rPr>
        <w:t xml:space="preserve"> </w:t>
      </w:r>
      <w:r w:rsidR="00945D43">
        <w:rPr>
          <w:rFonts w:ascii="Times New Roman" w:hAnsi="Times New Roman" w:cs="Times New Roman"/>
          <w:kern w:val="0"/>
          <w:sz w:val="24"/>
          <w:szCs w:val="24"/>
          <w14:ligatures w14:val="none"/>
        </w:rPr>
        <w:fldChar w:fldCharType="begin"/>
      </w:r>
      <w:r w:rsidR="00945D43">
        <w:rPr>
          <w:rFonts w:ascii="Times New Roman" w:hAnsi="Times New Roman" w:cs="Times New Roman"/>
          <w:kern w:val="0"/>
          <w:sz w:val="24"/>
          <w:szCs w:val="24"/>
          <w14:ligatures w14:val="none"/>
        </w:rPr>
        <w:instrText xml:space="preserve"> ADDIN ZOTERO_ITEM CSL_CITATION {"citationID":"VAVqjFkQ","properties":{"formattedCitation":"(Rosenbaum &amp; Rubin, 1983)","plainCitation":"(Rosenbaum &amp; Rubin, 1983)","noteIndex":0},"citationItems":[{"id":7,"uris":["http://zotero.org/users/local/ucDGfcUQ/items/MG6WQP2H"],"itemData":{"id":7,"type":"article-journal","container-title":"Biometrika","issue":"1","note":"publisher: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45D43">
        <w:rPr>
          <w:rFonts w:ascii="Times New Roman" w:hAnsi="Times New Roman" w:cs="Times New Roman"/>
          <w:kern w:val="0"/>
          <w:sz w:val="24"/>
          <w:szCs w:val="24"/>
          <w14:ligatures w14:val="none"/>
        </w:rPr>
        <w:fldChar w:fldCharType="separate"/>
      </w:r>
      <w:r w:rsidR="00945D43" w:rsidRPr="00945D43">
        <w:rPr>
          <w:rFonts w:ascii="Times New Roman" w:hAnsi="Times New Roman" w:cs="Times New Roman"/>
          <w:sz w:val="24"/>
        </w:rPr>
        <w:t>(Rosenbaum &amp; Rubin, 1983)</w:t>
      </w:r>
      <w:r w:rsidR="00945D43">
        <w:rPr>
          <w:rFonts w:ascii="Times New Roman" w:hAnsi="Times New Roman" w:cs="Times New Roman"/>
          <w:kern w:val="0"/>
          <w:sz w:val="24"/>
          <w:szCs w:val="24"/>
          <w14:ligatures w14:val="none"/>
        </w:rPr>
        <w:fldChar w:fldCharType="end"/>
      </w:r>
      <w:r w:rsidR="00945D43">
        <w:rPr>
          <w:rFonts w:ascii="Times New Roman" w:hAnsi="Times New Roman" w:cs="Times New Roman"/>
          <w:kern w:val="0"/>
          <w:sz w:val="24"/>
          <w:szCs w:val="24"/>
          <w14:ligatures w14:val="none"/>
        </w:rPr>
        <w:t>, and used as weights in a regression model</w:t>
      </w:r>
      <w:r w:rsidR="00A73A1B" w:rsidRPr="00A73A1B">
        <w:rPr>
          <w:rFonts w:ascii="Times New Roman" w:hAnsi="Times New Roman" w:cs="Times New Roman"/>
          <w:kern w:val="0"/>
          <w:sz w:val="24"/>
          <w:szCs w:val="24"/>
          <w14:ligatures w14:val="none"/>
        </w:rPr>
        <w:t>. This quasi-experimental method has demonstrated utility in various fields such a</w:t>
      </w:r>
      <w:r w:rsidR="005B7581">
        <w:rPr>
          <w:rFonts w:ascii="Times New Roman" w:hAnsi="Times New Roman" w:cs="Times New Roman"/>
          <w:kern w:val="0"/>
          <w:sz w:val="24"/>
          <w:szCs w:val="24"/>
          <w14:ligatures w14:val="none"/>
        </w:rPr>
        <w:t xml:space="preserve">s preventative medicine </w:t>
      </w:r>
      <w:r w:rsidR="00945D43">
        <w:rPr>
          <w:rFonts w:ascii="Times New Roman" w:hAnsi="Times New Roman" w:cs="Times New Roman"/>
          <w:kern w:val="0"/>
          <w:sz w:val="24"/>
          <w:szCs w:val="24"/>
          <w14:ligatures w14:val="none"/>
        </w:rPr>
        <w:fldChar w:fldCharType="begin"/>
      </w:r>
      <w:r w:rsidR="00945D43">
        <w:rPr>
          <w:rFonts w:ascii="Times New Roman" w:hAnsi="Times New Roman" w:cs="Times New Roman"/>
          <w:kern w:val="0"/>
          <w:sz w:val="24"/>
          <w:szCs w:val="24"/>
          <w14:ligatures w14:val="none"/>
        </w:rPr>
        <w:instrText xml:space="preserve"> ADDIN ZOTERO_ITEM CSL_CITATION {"citationID":"sYHGkMts","properties":{"formattedCitation":"(Pollack et al., 2010)","plainCitation":"(Pollack et al., 2010)","noteIndex":0},"citationItems":[{"id":120,"uris":["http://zotero.org/users/local/ucDGfcUQ/items/DUUNXIR7"],"itemData":{"id":120,"type":"article-journal","container-title":"American journal of preventive medicine","issue":"6","note":"publisher: Elsevier","page":"515–521","title":"Housing affordability and health among homeowners and renters","volume":"39","author":[{"family":"Pollack","given":"Craig Evan"},{"family":"Griffin","given":"Beth Ann"},{"family":"Lynch","given":"Julia"}],"issued":{"date-parts":[["2010"]]}}}],"schema":"https://github.com/citation-style-language/schema/raw/master/csl-citation.json"} </w:instrText>
      </w:r>
      <w:r w:rsidR="00945D43">
        <w:rPr>
          <w:rFonts w:ascii="Times New Roman" w:hAnsi="Times New Roman" w:cs="Times New Roman"/>
          <w:kern w:val="0"/>
          <w:sz w:val="24"/>
          <w:szCs w:val="24"/>
          <w14:ligatures w14:val="none"/>
        </w:rPr>
        <w:fldChar w:fldCharType="separate"/>
      </w:r>
      <w:r w:rsidR="00945D43" w:rsidRPr="00945D43">
        <w:rPr>
          <w:rFonts w:ascii="Times New Roman" w:hAnsi="Times New Roman" w:cs="Times New Roman"/>
          <w:sz w:val="24"/>
        </w:rPr>
        <w:t>(Pollack et al., 2010)</w:t>
      </w:r>
      <w:r w:rsidR="00945D43">
        <w:rPr>
          <w:rFonts w:ascii="Times New Roman" w:hAnsi="Times New Roman" w:cs="Times New Roman"/>
          <w:kern w:val="0"/>
          <w:sz w:val="24"/>
          <w:szCs w:val="24"/>
          <w14:ligatures w14:val="none"/>
        </w:rPr>
        <w:fldChar w:fldCharType="end"/>
      </w:r>
      <w:r w:rsidR="00A73A1B" w:rsidRPr="00A73A1B">
        <w:rPr>
          <w:rFonts w:ascii="Times New Roman" w:hAnsi="Times New Roman" w:cs="Times New Roman"/>
          <w:kern w:val="0"/>
          <w:sz w:val="24"/>
          <w:szCs w:val="24"/>
          <w14:ligatures w14:val="none"/>
        </w:rPr>
        <w:t>, dentistry</w:t>
      </w:r>
      <w:r w:rsidR="00945D43">
        <w:rPr>
          <w:rFonts w:ascii="Times New Roman" w:hAnsi="Times New Roman" w:cs="Times New Roman"/>
          <w:kern w:val="0"/>
          <w:sz w:val="24"/>
          <w:szCs w:val="24"/>
          <w14:ligatures w14:val="none"/>
        </w:rPr>
        <w:t xml:space="preserve"> </w:t>
      </w:r>
      <w:r w:rsidR="00945D43">
        <w:rPr>
          <w:rFonts w:ascii="Times New Roman" w:hAnsi="Times New Roman" w:cs="Times New Roman"/>
          <w:kern w:val="0"/>
          <w:sz w:val="24"/>
          <w:szCs w:val="24"/>
          <w14:ligatures w14:val="none"/>
        </w:rPr>
        <w:fldChar w:fldCharType="begin"/>
      </w:r>
      <w:r w:rsidR="00945D43">
        <w:rPr>
          <w:rFonts w:ascii="Times New Roman" w:hAnsi="Times New Roman" w:cs="Times New Roman"/>
          <w:kern w:val="0"/>
          <w:sz w:val="24"/>
          <w:szCs w:val="24"/>
          <w14:ligatures w14:val="none"/>
        </w:rPr>
        <w:instrText xml:space="preserve"> ADDIN ZOTERO_ITEM CSL_CITATION {"citationID":"18LTIV2R","properties":{"formattedCitation":"(Burgette et al., 2016)","plainCitation":"(Burgette et al., 2016)","noteIndex":0},"citationItems":[{"id":121,"uris":["http://zotero.org/users/local/ucDGfcUQ/items/4UM57IFM"],"itemData":{"id":121,"type":"article-journal","container-title":"Journal of public health dentistry","issue":"1","note":"publisher: Wiley Online Library","page":"17–29","title":"Propensity score weighting: an application to an E arly H ead S tart dental study","volume":"76","author":[{"family":"Burgette","given":"Jacqueline M"},{"family":"Preisser","given":"John S"},{"family":"Rozier","given":"R Gary"}],"issued":{"date-parts":[["2016"]]}}}],"schema":"https://github.com/citation-style-language/schema/raw/master/csl-citation.json"} </w:instrText>
      </w:r>
      <w:r w:rsidR="00945D43">
        <w:rPr>
          <w:rFonts w:ascii="Times New Roman" w:hAnsi="Times New Roman" w:cs="Times New Roman"/>
          <w:kern w:val="0"/>
          <w:sz w:val="24"/>
          <w:szCs w:val="24"/>
          <w14:ligatures w14:val="none"/>
        </w:rPr>
        <w:fldChar w:fldCharType="separate"/>
      </w:r>
      <w:r w:rsidR="00945D43" w:rsidRPr="00945D43">
        <w:rPr>
          <w:rFonts w:ascii="Times New Roman" w:hAnsi="Times New Roman" w:cs="Times New Roman"/>
          <w:sz w:val="24"/>
        </w:rPr>
        <w:t>(Burgette et al., 2016)</w:t>
      </w:r>
      <w:r w:rsidR="00945D43">
        <w:rPr>
          <w:rFonts w:ascii="Times New Roman" w:hAnsi="Times New Roman" w:cs="Times New Roman"/>
          <w:kern w:val="0"/>
          <w:sz w:val="24"/>
          <w:szCs w:val="24"/>
          <w14:ligatures w14:val="none"/>
        </w:rPr>
        <w:fldChar w:fldCharType="end"/>
      </w:r>
      <w:r w:rsidR="00A73A1B" w:rsidRPr="00A73A1B">
        <w:rPr>
          <w:rFonts w:ascii="Times New Roman" w:hAnsi="Times New Roman" w:cs="Times New Roman"/>
          <w:kern w:val="0"/>
          <w:sz w:val="24"/>
          <w:szCs w:val="24"/>
          <w14:ligatures w14:val="none"/>
        </w:rPr>
        <w:t>, community psychology</w:t>
      </w:r>
      <w:r w:rsidR="00945D43">
        <w:rPr>
          <w:rFonts w:ascii="Times New Roman" w:hAnsi="Times New Roman" w:cs="Times New Roman"/>
          <w:kern w:val="0"/>
          <w:sz w:val="24"/>
          <w:szCs w:val="24"/>
          <w14:ligatures w14:val="none"/>
        </w:rPr>
        <w:t xml:space="preserve"> </w:t>
      </w:r>
      <w:r w:rsidR="00945D43">
        <w:rPr>
          <w:rFonts w:ascii="Times New Roman" w:hAnsi="Times New Roman" w:cs="Times New Roman"/>
          <w:kern w:val="0"/>
          <w:sz w:val="24"/>
          <w:szCs w:val="24"/>
          <w14:ligatures w14:val="none"/>
        </w:rPr>
        <w:fldChar w:fldCharType="begin"/>
      </w:r>
      <w:r w:rsidR="00945D43">
        <w:rPr>
          <w:rFonts w:ascii="Times New Roman" w:hAnsi="Times New Roman" w:cs="Times New Roman"/>
          <w:kern w:val="0"/>
          <w:sz w:val="24"/>
          <w:szCs w:val="24"/>
          <w14:ligatures w14:val="none"/>
        </w:rPr>
        <w:instrText xml:space="preserve"> ADDIN ZOTERO_ITEM CSL_CITATION {"citationID":"0w5HLrxZ","properties":{"formattedCitation":"(Lanza et al., 2013)","plainCitation":"(Lanza et al., 2013)","noteIndex":0},"citationItems":[{"id":122,"uris":["http://zotero.org/users/local/ucDGfcUQ/items/QNHLZVNH"],"itemData":{"id":122,"type":"article-journal","container-title":"American journal of community psychology","note":"publisher: Springer","page":"380–392","title":"Drawing causal inferences using propensity scores: A practical guide for community psychologists","volume":"52","author":[{"family":"Lanza","given":"Stephanie T"},{"family":"Moore","given":"Julia E"},{"family":"Butera","given":"Nicole M"}],"issued":{"date-parts":[["2013"]]}}}],"schema":"https://github.com/citation-style-language/schema/raw/master/csl-citation.json"} </w:instrText>
      </w:r>
      <w:r w:rsidR="00945D43">
        <w:rPr>
          <w:rFonts w:ascii="Times New Roman" w:hAnsi="Times New Roman" w:cs="Times New Roman"/>
          <w:kern w:val="0"/>
          <w:sz w:val="24"/>
          <w:szCs w:val="24"/>
          <w14:ligatures w14:val="none"/>
        </w:rPr>
        <w:fldChar w:fldCharType="separate"/>
      </w:r>
      <w:r w:rsidR="00945D43" w:rsidRPr="00945D43">
        <w:rPr>
          <w:rFonts w:ascii="Times New Roman" w:hAnsi="Times New Roman" w:cs="Times New Roman"/>
          <w:sz w:val="24"/>
        </w:rPr>
        <w:t>(Lanza et al., 2013)</w:t>
      </w:r>
      <w:r w:rsidR="00945D43">
        <w:rPr>
          <w:rFonts w:ascii="Times New Roman" w:hAnsi="Times New Roman" w:cs="Times New Roman"/>
          <w:kern w:val="0"/>
          <w:sz w:val="24"/>
          <w:szCs w:val="24"/>
          <w14:ligatures w14:val="none"/>
        </w:rPr>
        <w:fldChar w:fldCharType="end"/>
      </w:r>
      <w:r w:rsidR="00A73A1B" w:rsidRPr="00A73A1B">
        <w:rPr>
          <w:rFonts w:ascii="Times New Roman" w:hAnsi="Times New Roman" w:cs="Times New Roman"/>
          <w:kern w:val="0"/>
          <w:sz w:val="24"/>
          <w:szCs w:val="24"/>
          <w14:ligatures w14:val="none"/>
        </w:rPr>
        <w:t xml:space="preserve">, </w:t>
      </w:r>
      <w:r w:rsidR="008B75C6">
        <w:rPr>
          <w:rFonts w:ascii="Times New Roman" w:hAnsi="Times New Roman" w:cs="Times New Roman"/>
          <w:kern w:val="0"/>
          <w:sz w:val="24"/>
          <w:szCs w:val="24"/>
          <w14:ligatures w14:val="none"/>
        </w:rPr>
        <w:t xml:space="preserve">and </w:t>
      </w:r>
      <w:r w:rsidR="00A73A1B" w:rsidRPr="00A73A1B">
        <w:rPr>
          <w:rFonts w:ascii="Times New Roman" w:hAnsi="Times New Roman" w:cs="Times New Roman"/>
          <w:kern w:val="0"/>
          <w:sz w:val="24"/>
          <w:szCs w:val="24"/>
          <w14:ligatures w14:val="none"/>
        </w:rPr>
        <w:t>medicine</w:t>
      </w:r>
      <w:r w:rsidR="00945D43">
        <w:rPr>
          <w:rFonts w:ascii="Times New Roman" w:hAnsi="Times New Roman" w:cs="Times New Roman"/>
          <w:kern w:val="0"/>
          <w:sz w:val="24"/>
          <w:szCs w:val="24"/>
          <w14:ligatures w14:val="none"/>
        </w:rPr>
        <w:t xml:space="preserve"> </w:t>
      </w:r>
      <w:r w:rsidR="00945D43">
        <w:rPr>
          <w:rFonts w:ascii="Times New Roman" w:hAnsi="Times New Roman" w:cs="Times New Roman"/>
          <w:kern w:val="0"/>
          <w:sz w:val="24"/>
          <w:szCs w:val="24"/>
          <w14:ligatures w14:val="none"/>
        </w:rPr>
        <w:fldChar w:fldCharType="begin"/>
      </w:r>
      <w:r w:rsidR="00945D43">
        <w:rPr>
          <w:rFonts w:ascii="Times New Roman" w:hAnsi="Times New Roman" w:cs="Times New Roman"/>
          <w:kern w:val="0"/>
          <w:sz w:val="24"/>
          <w:szCs w:val="24"/>
          <w14:ligatures w14:val="none"/>
        </w:rPr>
        <w:instrText xml:space="preserve"> ADDIN ZOTERO_ITEM CSL_CITATION {"citationID":"P1pI3EL7","properties":{"formattedCitation":"(Fessler et al., 2019; Shin et al., 2021)","plainCitation":"(Fessler et al., 2019; Shin et al., 2021)","noteIndex":0},"citationItems":[{"id":123,"uris":["http://zotero.org/users/local/ucDGfcUQ/items/V5FIVDHB"],"itemData":{"id":123,"type":"article-journal","container-title":"Transplant International","issue":"3","note":"publisher: Wiley Online Library","page":"244–256","title":"Inhaled nitric oxide dependency at the end of double-lung transplantation: a boosted propensity score cohort analysis","volume":"32","author":[{"family":"Fessler","given":"Julien"},{"family":"Godement","given":"Mathieu"},{"family":"Pirracchio","given":"Romain"},{"family":"Marandon","given":"Jean-Yves"},{"family":"Thes","given":"Jacques"},{"family":"Sage","given":"Edouard"},{"family":"Roux","given":"Antoine"},{"family":"Parquin","given":"François"},{"family":"Cerf","given":"Charles"},{"family":"Fischler","given":"Marc"},{"literal":"others"}],"issued":{"date-parts":[["2019"]]}}},{"id":124,"uris":["http://zotero.org/users/local/ucDGfcUQ/items/CLHGKA22"],"itemData":{"id":124,"type":"article-journal","container-title":"Annals of surgery","issue":"1","note":"publisher: LWW","page":"128–137","title":"Long-term comparison of robotic and laparoscopic gastrectomy for gastric cancer: a propensity score-weighted analysis of 2084 consecutive patients","volume":"274","author":[{"family":"Shin","given":"Ho-Jung"},{"family":"Son","given":"Sang-Yong"},{"family":"Wang","given":"Bo"},{"family":"Roh","given":"Chul Kyu"},{"family":"Hur","given":"Hoon"},{"family":"Han","given":"Sang-Uk"}],"issued":{"date-parts":[["2021"]]}}}],"schema":"https://github.com/citation-style-language/schema/raw/master/csl-citation.json"} </w:instrText>
      </w:r>
      <w:r w:rsidR="00945D43">
        <w:rPr>
          <w:rFonts w:ascii="Times New Roman" w:hAnsi="Times New Roman" w:cs="Times New Roman"/>
          <w:kern w:val="0"/>
          <w:sz w:val="24"/>
          <w:szCs w:val="24"/>
          <w14:ligatures w14:val="none"/>
        </w:rPr>
        <w:fldChar w:fldCharType="separate"/>
      </w:r>
      <w:r w:rsidR="00945D43" w:rsidRPr="00945D43">
        <w:rPr>
          <w:rFonts w:ascii="Times New Roman" w:hAnsi="Times New Roman" w:cs="Times New Roman"/>
          <w:sz w:val="24"/>
        </w:rPr>
        <w:t>(Fessler et al., 2019; Shin et al., 2021)</w:t>
      </w:r>
      <w:r w:rsidR="00945D43">
        <w:rPr>
          <w:rFonts w:ascii="Times New Roman" w:hAnsi="Times New Roman" w:cs="Times New Roman"/>
          <w:kern w:val="0"/>
          <w:sz w:val="24"/>
          <w:szCs w:val="24"/>
          <w14:ligatures w14:val="none"/>
        </w:rPr>
        <w:fldChar w:fldCharType="end"/>
      </w:r>
      <w:r w:rsidR="008B75C6">
        <w:rPr>
          <w:rFonts w:ascii="Times New Roman" w:hAnsi="Times New Roman" w:cs="Times New Roman"/>
          <w:kern w:val="0"/>
          <w:sz w:val="24"/>
          <w:szCs w:val="24"/>
          <w14:ligatures w14:val="none"/>
        </w:rPr>
        <w:t xml:space="preserve">. </w:t>
      </w:r>
      <w:r w:rsidR="00945D43">
        <w:rPr>
          <w:rFonts w:ascii="Times New Roman" w:hAnsi="Times New Roman" w:cs="Times New Roman"/>
          <w:kern w:val="0"/>
          <w:sz w:val="24"/>
          <w:szCs w:val="24"/>
          <w14:ligatures w14:val="none"/>
        </w:rPr>
        <w:t>For example, in comparing the effects</w:t>
      </w:r>
      <w:r w:rsidR="00D931B8">
        <w:rPr>
          <w:rFonts w:ascii="Times New Roman" w:hAnsi="Times New Roman" w:cs="Times New Roman"/>
          <w:kern w:val="0"/>
          <w:sz w:val="24"/>
          <w:szCs w:val="24"/>
          <w14:ligatures w14:val="none"/>
        </w:rPr>
        <w:t xml:space="preserve"> </w:t>
      </w:r>
      <w:r w:rsidR="00DC746A">
        <w:rPr>
          <w:rFonts w:ascii="Times New Roman" w:hAnsi="Times New Roman" w:cs="Times New Roman"/>
          <w:kern w:val="0"/>
          <w:sz w:val="24"/>
          <w:szCs w:val="24"/>
          <w14:ligatures w14:val="none"/>
        </w:rPr>
        <w:t>of</w:t>
      </w:r>
      <w:r w:rsidR="00945D43">
        <w:rPr>
          <w:rFonts w:ascii="Times New Roman" w:hAnsi="Times New Roman" w:cs="Times New Roman"/>
          <w:kern w:val="0"/>
          <w:sz w:val="24"/>
          <w:szCs w:val="24"/>
          <w14:ligatures w14:val="none"/>
        </w:rPr>
        <w:t xml:space="preserve"> different </w:t>
      </w:r>
      <w:r w:rsidR="00D931B8">
        <w:rPr>
          <w:rFonts w:ascii="Times New Roman" w:hAnsi="Times New Roman" w:cs="Times New Roman"/>
          <w:kern w:val="0"/>
          <w:sz w:val="24"/>
          <w:szCs w:val="24"/>
          <w14:ligatures w14:val="none"/>
        </w:rPr>
        <w:t>types of exercise (e.g., cycling, sports, running) on mental health burden</w:t>
      </w:r>
      <w:r w:rsidR="00DC746A">
        <w:rPr>
          <w:rFonts w:ascii="Times New Roman" w:hAnsi="Times New Roman" w:cs="Times New Roman"/>
          <w:kern w:val="0"/>
          <w:sz w:val="24"/>
          <w:szCs w:val="24"/>
          <w14:ligatures w14:val="none"/>
        </w:rPr>
        <w:t xml:space="preserve">, </w:t>
      </w:r>
      <w:r w:rsidR="006511EB">
        <w:rPr>
          <w:rFonts w:ascii="Times New Roman" w:hAnsi="Times New Roman" w:cs="Times New Roman"/>
          <w:kern w:val="0"/>
          <w:sz w:val="24"/>
          <w:szCs w:val="24"/>
          <w14:ligatures w14:val="none"/>
        </w:rPr>
        <w:fldChar w:fldCharType="begin"/>
      </w:r>
      <w:r w:rsidR="006511EB">
        <w:rPr>
          <w:rFonts w:ascii="Times New Roman" w:hAnsi="Times New Roman" w:cs="Times New Roman"/>
          <w:kern w:val="0"/>
          <w:sz w:val="24"/>
          <w:szCs w:val="24"/>
          <w14:ligatures w14:val="none"/>
        </w:rPr>
        <w:instrText xml:space="preserve"> ADDIN ZOTERO_ITEM CSL_CITATION {"citationID":"KGDTEK25","properties":{"formattedCitation":"(Chekroud et al., 2018)","plainCitation":"(Chekroud et al., 2018)","noteIndex":0},"citationItems":[{"id":17,"uris":["http://zotero.org/users/local/ucDGfcUQ/items/WWL7UJDP"],"itemData":{"id":17,"type":"article-journal","container-title":"The lancet psychiatry","issue":"9","note":"publisher: Elsevier","page":"739–746","title":"Association between physical exercise and mental health in 1· 2 million individuals in the USA between 2011 and 2015: a cross-sectional study","volume":"5","author":[{"family":"Chekroud","given":"Sammi R"},{"family":"Gueorguieva","given":"Ralitza"},{"family":"Zheutlin","given":"Amanda B"},{"family":"Paulus","given":"Martin"},{"family":"Krumholz","given":"Harlan M"},{"family":"Krystal","given":"John H"},{"family":"Chekroud","given":"Adam M"}],"issued":{"date-parts":[["2018"]]}}}],"schema":"https://github.com/citation-style-language/schema/raw/master/csl-citation.json"} </w:instrText>
      </w:r>
      <w:r w:rsidR="006511EB">
        <w:rPr>
          <w:rFonts w:ascii="Times New Roman" w:hAnsi="Times New Roman" w:cs="Times New Roman"/>
          <w:kern w:val="0"/>
          <w:sz w:val="24"/>
          <w:szCs w:val="24"/>
          <w14:ligatures w14:val="none"/>
        </w:rPr>
        <w:fldChar w:fldCharType="separate"/>
      </w:r>
      <w:r w:rsidR="005B7581" w:rsidRPr="005B7581">
        <w:rPr>
          <w:rFonts w:ascii="Times New Roman" w:hAnsi="Times New Roman" w:cs="Times New Roman"/>
          <w:sz w:val="24"/>
        </w:rPr>
        <w:t>(Chekroud et al., 2018)</w:t>
      </w:r>
      <w:r w:rsidR="006511EB">
        <w:rPr>
          <w:rFonts w:ascii="Times New Roman" w:hAnsi="Times New Roman" w:cs="Times New Roman"/>
          <w:kern w:val="0"/>
          <w:sz w:val="24"/>
          <w:szCs w:val="24"/>
          <w14:ligatures w14:val="none"/>
        </w:rPr>
        <w:fldChar w:fldCharType="end"/>
      </w:r>
      <w:r w:rsidR="006511EB">
        <w:rPr>
          <w:rFonts w:ascii="Times New Roman" w:hAnsi="Times New Roman" w:cs="Times New Roman"/>
          <w:kern w:val="0"/>
          <w:sz w:val="24"/>
          <w:szCs w:val="24"/>
          <w14:ligatures w14:val="none"/>
        </w:rPr>
        <w:t xml:space="preserve"> </w:t>
      </w:r>
      <w:r w:rsidR="00DC746A">
        <w:rPr>
          <w:rFonts w:ascii="Times New Roman" w:hAnsi="Times New Roman" w:cs="Times New Roman"/>
          <w:kern w:val="0"/>
          <w:sz w:val="24"/>
          <w:szCs w:val="24"/>
          <w14:ligatures w14:val="none"/>
        </w:rPr>
        <w:t>used propensity weighting to balance</w:t>
      </w:r>
      <w:r w:rsidR="00971331">
        <w:rPr>
          <w:rFonts w:ascii="Times New Roman" w:hAnsi="Times New Roman" w:cs="Times New Roman"/>
          <w:kern w:val="0"/>
          <w:sz w:val="24"/>
          <w:szCs w:val="24"/>
          <w14:ligatures w14:val="none"/>
        </w:rPr>
        <w:t xml:space="preserve"> the distribution of</w:t>
      </w:r>
      <w:r w:rsidR="00DC746A">
        <w:rPr>
          <w:rFonts w:ascii="Times New Roman" w:hAnsi="Times New Roman" w:cs="Times New Roman"/>
          <w:kern w:val="0"/>
          <w:sz w:val="24"/>
          <w:szCs w:val="24"/>
          <w14:ligatures w14:val="none"/>
        </w:rPr>
        <w:t xml:space="preserve"> covariates</w:t>
      </w:r>
      <w:r w:rsidR="00D931B8">
        <w:rPr>
          <w:rFonts w:ascii="Times New Roman" w:hAnsi="Times New Roman" w:cs="Times New Roman"/>
          <w:kern w:val="0"/>
          <w:sz w:val="24"/>
          <w:szCs w:val="24"/>
          <w14:ligatures w14:val="none"/>
        </w:rPr>
        <w:t xml:space="preserve"> (e.g., age, race, gender)</w:t>
      </w:r>
      <w:r w:rsidR="00DC746A">
        <w:rPr>
          <w:rFonts w:ascii="Times New Roman" w:hAnsi="Times New Roman" w:cs="Times New Roman"/>
          <w:kern w:val="0"/>
          <w:sz w:val="24"/>
          <w:szCs w:val="24"/>
          <w14:ligatures w14:val="none"/>
        </w:rPr>
        <w:t xml:space="preserve"> across </w:t>
      </w:r>
      <w:r w:rsidR="00D931B8">
        <w:rPr>
          <w:rFonts w:ascii="Times New Roman" w:hAnsi="Times New Roman" w:cs="Times New Roman"/>
          <w:kern w:val="0"/>
          <w:sz w:val="24"/>
          <w:szCs w:val="24"/>
          <w14:ligatures w14:val="none"/>
        </w:rPr>
        <w:t>exercise type</w:t>
      </w:r>
      <w:r w:rsidR="00971331">
        <w:rPr>
          <w:rFonts w:ascii="Times New Roman" w:hAnsi="Times New Roman" w:cs="Times New Roman"/>
          <w:kern w:val="0"/>
          <w:sz w:val="24"/>
          <w:szCs w:val="24"/>
          <w14:ligatures w14:val="none"/>
        </w:rPr>
        <w:t>s</w:t>
      </w:r>
      <w:r w:rsidR="00D931B8">
        <w:rPr>
          <w:rFonts w:ascii="Times New Roman" w:hAnsi="Times New Roman" w:cs="Times New Roman"/>
          <w:kern w:val="0"/>
          <w:sz w:val="24"/>
          <w:szCs w:val="24"/>
          <w14:ligatures w14:val="none"/>
        </w:rPr>
        <w:t>.</w:t>
      </w:r>
    </w:p>
    <w:p w14:paraId="0FCAFAFB" w14:textId="5491B0D5" w:rsidR="00CC1AF0" w:rsidRPr="00EE1D40" w:rsidRDefault="00CC1AF0" w:rsidP="00A73A1B">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The purpose of the present study was </w:t>
      </w:r>
      <w:r w:rsidR="00A73A1B">
        <w:rPr>
          <w:rFonts w:ascii="Times New Roman" w:hAnsi="Times New Roman" w:cs="Times New Roman"/>
          <w:kern w:val="0"/>
          <w:sz w:val="24"/>
          <w:szCs w:val="24"/>
          <w14:ligatures w14:val="none"/>
        </w:rPr>
        <w:t xml:space="preserve">to </w:t>
      </w:r>
      <w:r w:rsidRPr="00EE1D40">
        <w:rPr>
          <w:rFonts w:ascii="Times New Roman" w:hAnsi="Times New Roman" w:cs="Times New Roman"/>
          <w:kern w:val="0"/>
          <w:sz w:val="24"/>
          <w:szCs w:val="24"/>
          <w14:ligatures w14:val="none"/>
        </w:rPr>
        <w:t xml:space="preserve">estimate the </w:t>
      </w:r>
      <w:r w:rsidR="0048303E">
        <w:rPr>
          <w:rFonts w:ascii="Times New Roman" w:hAnsi="Times New Roman" w:cs="Times New Roman"/>
          <w:kern w:val="0"/>
          <w:sz w:val="24"/>
          <w:szCs w:val="24"/>
          <w14:ligatures w14:val="none"/>
        </w:rPr>
        <w:t>effect</w:t>
      </w:r>
      <w:r w:rsidRPr="00EE1D40">
        <w:rPr>
          <w:rFonts w:ascii="Times New Roman" w:hAnsi="Times New Roman" w:cs="Times New Roman"/>
          <w:kern w:val="0"/>
          <w:sz w:val="24"/>
          <w:szCs w:val="24"/>
          <w14:ligatures w14:val="none"/>
        </w:rPr>
        <w:t xml:space="preserve"> of physical activity engagement on overall mental health, as well as various sub</w:t>
      </w:r>
      <w:r w:rsidR="007B6B99" w:rsidRPr="00EE1D40">
        <w:rPr>
          <w:rFonts w:ascii="Times New Roman" w:hAnsi="Times New Roman" w:cs="Times New Roman"/>
          <w:kern w:val="0"/>
          <w:sz w:val="24"/>
          <w:szCs w:val="24"/>
          <w14:ligatures w14:val="none"/>
        </w:rPr>
        <w:t>categories</w:t>
      </w:r>
      <w:r w:rsidRPr="00EE1D40">
        <w:rPr>
          <w:rFonts w:ascii="Times New Roman" w:hAnsi="Times New Roman" w:cs="Times New Roman"/>
          <w:kern w:val="0"/>
          <w:sz w:val="24"/>
          <w:szCs w:val="24"/>
          <w14:ligatures w14:val="none"/>
        </w:rPr>
        <w:t xml:space="preserve"> of mental health</w:t>
      </w:r>
      <w:r w:rsidR="00A73A1B">
        <w:rPr>
          <w:rFonts w:ascii="Times New Roman" w:hAnsi="Times New Roman" w:cs="Times New Roman"/>
          <w:kern w:val="0"/>
          <w:sz w:val="24"/>
          <w:szCs w:val="24"/>
          <w14:ligatures w14:val="none"/>
        </w:rPr>
        <w:t>,</w:t>
      </w:r>
      <w:r w:rsidR="00CC24C1">
        <w:rPr>
          <w:rFonts w:ascii="Times New Roman" w:hAnsi="Times New Roman" w:cs="Times New Roman"/>
          <w:kern w:val="0"/>
          <w:sz w:val="24"/>
          <w:szCs w:val="24"/>
          <w14:ligatures w14:val="none"/>
        </w:rPr>
        <w:t xml:space="preserve"> and explore this relationship across age groups</w:t>
      </w:r>
      <w:r w:rsidR="00A73A1B" w:rsidRPr="00A73A1B">
        <w:t xml:space="preserve"> </w:t>
      </w:r>
      <w:r w:rsidR="00A73A1B" w:rsidRPr="00A73A1B">
        <w:rPr>
          <w:rFonts w:ascii="Times New Roman" w:hAnsi="Times New Roman" w:cs="Times New Roman"/>
          <w:kern w:val="0"/>
          <w:sz w:val="24"/>
          <w:szCs w:val="24"/>
          <w14:ligatures w14:val="none"/>
        </w:rPr>
        <w:t>in a large global cross-sectional sample</w:t>
      </w:r>
      <w:r w:rsidR="00262687">
        <w:rPr>
          <w:rFonts w:ascii="Times New Roman" w:hAnsi="Times New Roman" w:cs="Times New Roman"/>
          <w:kern w:val="0"/>
          <w:sz w:val="24"/>
          <w:szCs w:val="24"/>
          <w14:ligatures w14:val="none"/>
        </w:rPr>
        <w:t>.</w:t>
      </w:r>
    </w:p>
    <w:p w14:paraId="460CB022" w14:textId="66D2868C" w:rsidR="009F555F"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Methods</w:t>
      </w:r>
    </w:p>
    <w:p w14:paraId="0E10A76B" w14:textId="3B6B31F1" w:rsidR="002D447B" w:rsidRPr="00EE1D40" w:rsidRDefault="002D447B" w:rsidP="00EE1D40">
      <w:pPr>
        <w:spacing w:after="0" w:line="480" w:lineRule="auto"/>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The reporting of </w:t>
      </w:r>
      <w:r w:rsidR="007333BA" w:rsidRPr="00EE1D40">
        <w:rPr>
          <w:rFonts w:ascii="Times New Roman" w:hAnsi="Times New Roman" w:cs="Times New Roman"/>
          <w:kern w:val="0"/>
          <w:sz w:val="24"/>
          <w:szCs w:val="24"/>
          <w14:ligatures w14:val="none"/>
        </w:rPr>
        <w:t xml:space="preserve">the </w:t>
      </w:r>
      <w:r w:rsidRPr="00EE1D40">
        <w:rPr>
          <w:rFonts w:ascii="Times New Roman" w:hAnsi="Times New Roman" w:cs="Times New Roman"/>
          <w:kern w:val="0"/>
          <w:sz w:val="24"/>
          <w:szCs w:val="24"/>
          <w14:ligatures w14:val="none"/>
        </w:rPr>
        <w:t xml:space="preserve">methods and results in this study adhere to the Strengthening the Reporting of Observational Studies in Epidemiology (STROBE) guidelines for cross-sectional studies. </w:t>
      </w:r>
      <w:r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{"citationID":"8qK5TvgB","properties":{"formattedCitation":"(Von Elm et al., 2007)","plainCitation":"(Von Elm et al., 2007)","noteIndex":0},"citationItems":[{"id":119,"uris":["http://zotero.org/users/local/ucDGfcUQ/items/CLRV7P8K"],"itemData":{"id":119,"type":"article-journal","container-title":"The Lancet","issue":"9596","note":"publisher: Elsevier","page":"1453–1457","title":"The Strengthening the Reporting of Observational Studies in Epidemiology (STROBE) statement: guidelines for reporting observational studies","volume":"370","author":[{"family":"Von Elm","given":"Erik"},{"family":"Altman","given":"Douglas G"},{"family":"Egger","given":"Matthias"},{"family":"Pocock","given":"Stuart J"},{"family":"Gøtzsche","given":"Peter C"},{"family":"Vandenbroucke","given":"Jan P"}],"issued":{"date-parts":[["2007"]]}}}],"schema":"https://github.com/citation-style-language/schema/raw/master/csl-citation.json"} </w:instrText>
      </w:r>
      <w:r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(Von Elm et al., 2007)</w:t>
      </w:r>
      <w:r w:rsidRPr="00EE1D40">
        <w:rPr>
          <w:rFonts w:ascii="Times New Roman" w:hAnsi="Times New Roman" w:cs="Times New Roman"/>
          <w:kern w:val="0"/>
          <w:sz w:val="24"/>
          <w:szCs w:val="24"/>
          <w14:ligatures w14:val="none"/>
        </w:rPr>
        <w:fldChar w:fldCharType="end"/>
      </w:r>
    </w:p>
    <w:p w14:paraId="3B3E37EA" w14:textId="5CDB2A6F" w:rsidR="00CC1AF0" w:rsidRPr="00EE1D40" w:rsidRDefault="00CC1AF0" w:rsidP="00EE1D40">
      <w:pPr>
        <w:spacing w:after="0" w:line="480" w:lineRule="auto"/>
        <w:ind w:firstLine="720"/>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Study Sample and Data Collection</w:t>
      </w:r>
      <w:r w:rsidR="00DE6B28" w:rsidRPr="00EE1D40">
        <w:rPr>
          <w:rFonts w:ascii="Times New Roman" w:hAnsi="Times New Roman" w:cs="Times New Roman"/>
          <w:b/>
          <w:bCs/>
          <w:kern w:val="0"/>
          <w:sz w:val="24"/>
          <w:szCs w:val="24"/>
          <w14:ligatures w14:val="none"/>
        </w:rPr>
        <w:t xml:space="preserve">. </w:t>
      </w:r>
      <w:r w:rsidRPr="00EE1D40">
        <w:rPr>
          <w:rFonts w:ascii="Times New Roman" w:hAnsi="Times New Roman" w:cs="Times New Roman"/>
          <w:kern w:val="0"/>
          <w:sz w:val="24"/>
          <w:szCs w:val="24"/>
          <w14:ligatures w14:val="none"/>
        </w:rPr>
        <w:t xml:space="preserve">This cross-sectional study used data from the </w:t>
      </w:r>
      <w:r w:rsidR="002C0344" w:rsidRPr="00EE1D40">
        <w:rPr>
          <w:rFonts w:ascii="Times New Roman" w:hAnsi="Times New Roman" w:cs="Times New Roman"/>
          <w:kern w:val="0"/>
          <w:sz w:val="24"/>
          <w:szCs w:val="24"/>
          <w14:ligatures w14:val="none"/>
        </w:rPr>
        <w:t>Global Mind Project</w:t>
      </w:r>
      <w:r w:rsidRPr="00EE1D40">
        <w:rPr>
          <w:rFonts w:ascii="Times New Roman" w:hAnsi="Times New Roman" w:cs="Times New Roman"/>
          <w:kern w:val="0"/>
          <w:sz w:val="24"/>
          <w:szCs w:val="24"/>
          <w14:ligatures w14:val="none"/>
        </w:rPr>
        <w:t xml:space="preserve"> (</w:t>
      </w:r>
      <w:r w:rsidR="002C0344" w:rsidRPr="00EE1D40">
        <w:rPr>
          <w:rFonts w:ascii="Times New Roman" w:hAnsi="Times New Roman" w:cs="Times New Roman"/>
          <w:kern w:val="0"/>
          <w:sz w:val="24"/>
          <w:szCs w:val="24"/>
          <w14:ligatures w14:val="none"/>
        </w:rPr>
        <w:t>GMP</w:t>
      </w:r>
      <w:r w:rsidR="009F555F" w:rsidRPr="00EE1D40">
        <w:rPr>
          <w:rFonts w:ascii="Times New Roman" w:hAnsi="Times New Roman" w:cs="Times New Roman"/>
          <w:kern w:val="0"/>
          <w:sz w:val="24"/>
          <w:szCs w:val="24"/>
          <w14:ligatures w14:val="none"/>
        </w:rPr>
        <w:t>;</w:t>
      </w:r>
      <w:r w:rsidR="002C0344" w:rsidRPr="00EE1D40">
        <w:rPr>
          <w:rFonts w:ascii="Times New Roman" w:hAnsi="Times New Roman" w:cs="Times New Roman"/>
          <w:kern w:val="0"/>
          <w:sz w:val="24"/>
          <w:szCs w:val="24"/>
          <w14:ligatures w14:val="none"/>
        </w:rPr>
        <w:t xml:space="preserve"> formally the Mental Health Million Project</w:t>
      </w:r>
      <w:r w:rsidRPr="00EE1D40">
        <w:rPr>
          <w:rFonts w:ascii="Times New Roman" w:hAnsi="Times New Roman" w:cs="Times New Roman"/>
          <w:kern w:val="0"/>
          <w:sz w:val="24"/>
          <w:szCs w:val="24"/>
          <w14:ligatures w14:val="none"/>
        </w:rPr>
        <w:t>), an on-going online study with the purpose of assessing global mental well-being through administration of the Mental Health Quotient. The sample for our present study included 341,956 participants from 229 countrie</w:t>
      </w:r>
      <w:r w:rsidR="00D4296D">
        <w:rPr>
          <w:rFonts w:ascii="Times New Roman" w:hAnsi="Times New Roman" w:cs="Times New Roman"/>
          <w:kern w:val="0"/>
          <w:sz w:val="24"/>
          <w:szCs w:val="24"/>
          <w14:ligatures w14:val="none"/>
        </w:rPr>
        <w:t>s and territories</w:t>
      </w:r>
      <w:r w:rsidRPr="00EE1D40">
        <w:rPr>
          <w:rFonts w:ascii="Times New Roman" w:hAnsi="Times New Roman" w:cs="Times New Roman"/>
          <w:kern w:val="0"/>
          <w:sz w:val="24"/>
          <w:szCs w:val="24"/>
          <w14:ligatures w14:val="none"/>
        </w:rPr>
        <w:t xml:space="preserve"> who completed the </w:t>
      </w:r>
      <w:r w:rsidR="002C0344" w:rsidRPr="00EE1D40">
        <w:rPr>
          <w:rFonts w:ascii="Times New Roman" w:hAnsi="Times New Roman" w:cs="Times New Roman"/>
          <w:kern w:val="0"/>
          <w:sz w:val="24"/>
          <w:szCs w:val="24"/>
          <w14:ligatures w14:val="none"/>
        </w:rPr>
        <w:t>GMP</w:t>
      </w:r>
      <w:r w:rsidRPr="00EE1D40">
        <w:rPr>
          <w:rFonts w:ascii="Times New Roman" w:hAnsi="Times New Roman" w:cs="Times New Roman"/>
          <w:kern w:val="0"/>
          <w:sz w:val="24"/>
          <w:szCs w:val="24"/>
          <w14:ligatures w14:val="none"/>
        </w:rPr>
        <w:t xml:space="preserve"> survey between December 31</w:t>
      </w:r>
      <w:r w:rsidRPr="00EE1D40">
        <w:rPr>
          <w:rFonts w:ascii="Times New Roman" w:hAnsi="Times New Roman" w:cs="Times New Roman"/>
          <w:kern w:val="0"/>
          <w:sz w:val="24"/>
          <w:szCs w:val="24"/>
          <w:vertAlign w:val="superscript"/>
          <w14:ligatures w14:val="none"/>
        </w:rPr>
        <w:t>st</w:t>
      </w:r>
      <w:r w:rsidRPr="00EE1D40">
        <w:rPr>
          <w:rFonts w:ascii="Times New Roman" w:hAnsi="Times New Roman" w:cs="Times New Roman"/>
          <w:kern w:val="0"/>
          <w:sz w:val="24"/>
          <w:szCs w:val="24"/>
          <w14:ligatures w14:val="none"/>
        </w:rPr>
        <w:t xml:space="preserve">, 2021 and </w:t>
      </w:r>
      <w:r w:rsidRPr="00EE1D40">
        <w:rPr>
          <w:rFonts w:ascii="Times New Roman" w:hAnsi="Times New Roman" w:cs="Times New Roman"/>
          <w:kern w:val="0"/>
          <w:sz w:val="24"/>
          <w:szCs w:val="24"/>
          <w14:ligatures w14:val="none"/>
        </w:rPr>
        <w:lastRenderedPageBreak/>
        <w:t>October 14</w:t>
      </w:r>
      <w:r w:rsidRPr="00EE1D40">
        <w:rPr>
          <w:rFonts w:ascii="Times New Roman" w:hAnsi="Times New Roman" w:cs="Times New Roman"/>
          <w:kern w:val="0"/>
          <w:sz w:val="24"/>
          <w:szCs w:val="24"/>
          <w:vertAlign w:val="superscript"/>
          <w14:ligatures w14:val="none"/>
        </w:rPr>
        <w:t>th</w:t>
      </w:r>
      <w:r w:rsidRPr="00EE1D40">
        <w:rPr>
          <w:rFonts w:ascii="Times New Roman" w:hAnsi="Times New Roman" w:cs="Times New Roman"/>
          <w:kern w:val="0"/>
          <w:sz w:val="24"/>
          <w:szCs w:val="24"/>
          <w14:ligatures w14:val="none"/>
        </w:rPr>
        <w:t xml:space="preserve">, 2022. The start of this period coincided with the launch of Version 3 of the MHQ. Additional information concerning the </w:t>
      </w:r>
      <w:r w:rsidR="002C0344" w:rsidRPr="00EE1D40">
        <w:rPr>
          <w:rFonts w:ascii="Times New Roman" w:hAnsi="Times New Roman" w:cs="Times New Roman"/>
          <w:kern w:val="0"/>
          <w:sz w:val="24"/>
          <w:szCs w:val="24"/>
          <w14:ligatures w14:val="none"/>
        </w:rPr>
        <w:t>GMP</w:t>
      </w:r>
      <w:r w:rsidRPr="00EE1D40">
        <w:rPr>
          <w:rFonts w:ascii="Times New Roman" w:hAnsi="Times New Roman" w:cs="Times New Roman"/>
          <w:kern w:val="0"/>
          <w:sz w:val="24"/>
          <w:szCs w:val="24"/>
          <w14:ligatures w14:val="none"/>
        </w:rPr>
        <w:t xml:space="preserve"> and recruitment strategy may be found elsewhere</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{"citationID":"Mg3DFVn1","properties":{"formattedCitation":"(Newson &amp; Thiagarajan, 2020)","plainCitation":"(Newson &amp; Thiagarajan, 2020)","noteIndex":0},"citationItems":[{"id":8,"uris":["http://zotero.org/users/local/ucDGfcUQ/items/VMR5S7B2"],"itemData":{"id":8,"type":"article-journal","container-title":"JMIR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(Newson &amp; Thiagarajan, 2020)</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This study involved secondary analysis of existing non-identifiable data and therefore Institutional Research Ethics Board approval was not required.</w:t>
      </w:r>
    </w:p>
    <w:p w14:paraId="3C6C37A0" w14:textId="7777777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Measures</w:t>
      </w:r>
    </w:p>
    <w:p w14:paraId="1E9EC287" w14:textId="7975D315"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b/>
          <w:bCs/>
          <w:kern w:val="0"/>
          <w:sz w:val="24"/>
          <w:szCs w:val="24"/>
          <w14:ligatures w14:val="none"/>
        </w:rPr>
        <w:t>Mental health.</w:t>
      </w:r>
      <w:r w:rsidRPr="00EE1D40">
        <w:rPr>
          <w:rFonts w:ascii="Times New Roman" w:hAnsi="Times New Roman" w:cs="Times New Roman"/>
          <w:kern w:val="0"/>
          <w:sz w:val="24"/>
          <w:szCs w:val="24"/>
          <w14:ligatures w14:val="none"/>
        </w:rPr>
        <w:t xml:space="preserve"> The MHQ is a 47-item instrument designed to assess a comprehensive range of common attributes found across widely used existing mental health assessment tools in a single questionnaire to estimate overall mental well-being and functioning in the population. Items were developed by consolidation of 170 symptoms coded from 126 commonly used assessment tools covering depression, anxiety, bipolar disorder, ADHD, post-traumatic stress disorder, obsessive-compulsive disorder, addiction, schizophrenia, eating disorders and autism spectrum disorder. The MHQ items assess level of functioning and impact on one’s life associated with each mental health element,</w:t>
      </w:r>
      <w:r w:rsidR="00986339">
        <w:rPr>
          <w:rFonts w:ascii="Times New Roman" w:hAnsi="Times New Roman" w:cs="Times New Roman"/>
          <w:kern w:val="0"/>
          <w:sz w:val="24"/>
          <w:szCs w:val="24"/>
          <w14:ligatures w14:val="none"/>
        </w:rPr>
        <w:t xml:space="preserve"> and</w:t>
      </w:r>
      <w:r w:rsidRPr="00EE1D40">
        <w:rPr>
          <w:rFonts w:ascii="Times New Roman" w:hAnsi="Times New Roman" w:cs="Times New Roman"/>
          <w:kern w:val="0"/>
          <w:sz w:val="24"/>
          <w:szCs w:val="24"/>
          <w14:ligatures w14:val="none"/>
        </w:rPr>
        <w:t xml:space="preserve"> took an average of 14 minutes for participants to complete.</w:t>
      </w:r>
    </w:p>
    <w:p w14:paraId="4B9980DF" w14:textId="6723EE53"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Responses from the 47 items were used to compute the MHQ, which represents an overall score of mental health and well-being. The MHQ originally ranged from -100 to +200, however, the lower limit was recently expanded to -166 to </w:t>
      </w:r>
      <w:r w:rsidR="00986339">
        <w:rPr>
          <w:rFonts w:ascii="Times New Roman" w:hAnsi="Times New Roman" w:cs="Times New Roman"/>
          <w:kern w:val="0"/>
          <w:sz w:val="24"/>
          <w:szCs w:val="24"/>
          <w14:ligatures w14:val="none"/>
        </w:rPr>
        <w:t>accommodate</w:t>
      </w:r>
      <w:r w:rsidRPr="00EE1D40">
        <w:rPr>
          <w:rFonts w:ascii="Times New Roman" w:hAnsi="Times New Roman" w:cs="Times New Roman"/>
          <w:kern w:val="0"/>
          <w:sz w:val="24"/>
          <w:szCs w:val="24"/>
          <w14:ligatures w14:val="none"/>
        </w:rPr>
        <w:t xml:space="preserve"> a floor effect. Scores on the MHQ can be classified into six levels of functioning, with negative scores indicating clinical risk and positive scores representing normal range: Clinical (≤-50), At Risk (-50 to &lt;0), Enduring (0 to &lt;50), Managing (50 to &lt;100), Succeeding (100 to &lt;150) and Thriving (150 to 200). To compute the overall score, individual item responses were weighted to reflect the nonlinearity of risk associated with increases in symptom severity, as well as the differential risk associated with different symptoms (e.g., suicidal thoughts vs irritability). </w:t>
      </w:r>
    </w:p>
    <w:p w14:paraId="1DFB5877" w14:textId="78C37871"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lastRenderedPageBreak/>
        <w:t>In addition to the overall MHQ score, scores for six broad subcategories of mental health and well-being were computed: Core Cognition</w:t>
      </w:r>
      <w:r w:rsidR="000254EB" w:rsidRPr="00EE1D40">
        <w:rPr>
          <w:rFonts w:ascii="Times New Roman" w:hAnsi="Times New Roman" w:cs="Times New Roman"/>
          <w:kern w:val="0"/>
          <w:sz w:val="24"/>
          <w:szCs w:val="24"/>
          <w14:ligatures w14:val="none"/>
        </w:rPr>
        <w:t xml:space="preserve"> (e.g., executive functioning and </w:t>
      </w:r>
      <w:r w:rsidR="00AB07D7" w:rsidRPr="00EE1D40">
        <w:rPr>
          <w:rFonts w:ascii="Times New Roman" w:hAnsi="Times New Roman" w:cs="Times New Roman"/>
          <w:kern w:val="0"/>
          <w:sz w:val="24"/>
          <w:szCs w:val="24"/>
          <w14:ligatures w14:val="none"/>
        </w:rPr>
        <w:t>other cognitive processes</w:t>
      </w:r>
      <w:r w:rsidR="000254EB" w:rsidRPr="00EE1D40">
        <w:rPr>
          <w:rFonts w:ascii="Times New Roman" w:hAnsi="Times New Roman" w:cs="Times New Roman"/>
          <w:kern w:val="0"/>
          <w:sz w:val="24"/>
          <w:szCs w:val="24"/>
          <w14:ligatures w14:val="none"/>
        </w:rPr>
        <w:t>)</w:t>
      </w:r>
      <w:r w:rsidRPr="00EE1D40">
        <w:rPr>
          <w:rFonts w:ascii="Times New Roman" w:hAnsi="Times New Roman" w:cs="Times New Roman"/>
          <w:kern w:val="0"/>
          <w:sz w:val="24"/>
          <w:szCs w:val="24"/>
          <w14:ligatures w14:val="none"/>
        </w:rPr>
        <w:t>, Adaptability and Resilience</w:t>
      </w:r>
      <w:r w:rsidR="000254EB" w:rsidRPr="00EE1D40">
        <w:rPr>
          <w:rFonts w:ascii="Times New Roman" w:hAnsi="Times New Roman" w:cs="Times New Roman"/>
          <w:kern w:val="0"/>
          <w:sz w:val="24"/>
          <w:szCs w:val="24"/>
          <w14:ligatures w14:val="none"/>
        </w:rPr>
        <w:t xml:space="preserve"> (e.g., creativity and flexibility)</w:t>
      </w:r>
      <w:r w:rsidRPr="00EE1D40">
        <w:rPr>
          <w:rFonts w:ascii="Times New Roman" w:hAnsi="Times New Roman" w:cs="Times New Roman"/>
          <w:kern w:val="0"/>
          <w:sz w:val="24"/>
          <w:szCs w:val="24"/>
          <w14:ligatures w14:val="none"/>
        </w:rPr>
        <w:t>, Mood and Outlook</w:t>
      </w:r>
      <w:r w:rsidR="000254EB" w:rsidRPr="00EE1D40">
        <w:rPr>
          <w:rFonts w:ascii="Times New Roman" w:hAnsi="Times New Roman" w:cs="Times New Roman"/>
          <w:kern w:val="0"/>
          <w:sz w:val="24"/>
          <w:szCs w:val="24"/>
          <w14:ligatures w14:val="none"/>
        </w:rPr>
        <w:t xml:space="preserve"> (e.g., emotional regulation, optimism)</w:t>
      </w:r>
      <w:r w:rsidRPr="00EE1D40">
        <w:rPr>
          <w:rFonts w:ascii="Times New Roman" w:hAnsi="Times New Roman" w:cs="Times New Roman"/>
          <w:kern w:val="0"/>
          <w:sz w:val="24"/>
          <w:szCs w:val="24"/>
          <w14:ligatures w14:val="none"/>
        </w:rPr>
        <w:t>, Drive and Motivation</w:t>
      </w:r>
      <w:r w:rsidR="000254EB" w:rsidRPr="00EE1D40">
        <w:rPr>
          <w:rFonts w:ascii="Times New Roman" w:hAnsi="Times New Roman" w:cs="Times New Roman"/>
          <w:kern w:val="0"/>
          <w:sz w:val="24"/>
          <w:szCs w:val="24"/>
          <w14:ligatures w14:val="none"/>
        </w:rPr>
        <w:t xml:space="preserve"> (e.g., sustained interest, persistence)</w:t>
      </w:r>
      <w:r w:rsidRPr="00EE1D40">
        <w:rPr>
          <w:rFonts w:ascii="Times New Roman" w:hAnsi="Times New Roman" w:cs="Times New Roman"/>
          <w:kern w:val="0"/>
          <w:sz w:val="24"/>
          <w:szCs w:val="24"/>
          <w14:ligatures w14:val="none"/>
        </w:rPr>
        <w:t>, Social Self</w:t>
      </w:r>
      <w:r w:rsidR="000254EB" w:rsidRPr="00EE1D40">
        <w:rPr>
          <w:rFonts w:ascii="Times New Roman" w:hAnsi="Times New Roman" w:cs="Times New Roman"/>
          <w:kern w:val="0"/>
          <w:sz w:val="24"/>
          <w:szCs w:val="24"/>
          <w14:ligatures w14:val="none"/>
        </w:rPr>
        <w:t xml:space="preserve"> (e.g., maintaining relationships, self-image)</w:t>
      </w:r>
      <w:r w:rsidRPr="00EE1D40">
        <w:rPr>
          <w:rFonts w:ascii="Times New Roman" w:hAnsi="Times New Roman" w:cs="Times New Roman"/>
          <w:kern w:val="0"/>
          <w:sz w:val="24"/>
          <w:szCs w:val="24"/>
          <w14:ligatures w14:val="none"/>
        </w:rPr>
        <w:t>, and Mind-Body Connection</w:t>
      </w:r>
      <w:r w:rsidR="000254EB" w:rsidRPr="00EE1D40">
        <w:rPr>
          <w:rFonts w:ascii="Times New Roman" w:hAnsi="Times New Roman" w:cs="Times New Roman"/>
          <w:kern w:val="0"/>
          <w:sz w:val="24"/>
          <w:szCs w:val="24"/>
          <w14:ligatures w14:val="none"/>
        </w:rPr>
        <w:t xml:space="preserve"> (e.g., physical functioning, psychosomatic wellbeing)</w:t>
      </w:r>
      <w:r w:rsidRPr="00EE1D40">
        <w:rPr>
          <w:rFonts w:ascii="Times New Roman" w:hAnsi="Times New Roman" w:cs="Times New Roman"/>
          <w:kern w:val="0"/>
          <w:sz w:val="24"/>
          <w:szCs w:val="24"/>
          <w14:ligatures w14:val="none"/>
        </w:rPr>
        <w:t>. Subcategory scores ranged from -100 to +200, and were computed by a weighted average of scores from 10 to 24 relevant symptom items based on a review of cognitive and brain functioning models</w:t>
      </w:r>
      <w:r w:rsidR="000254EB" w:rsidRPr="00EE1D40">
        <w:rPr>
          <w:rFonts w:ascii="Times New Roman" w:hAnsi="Times New Roman" w:cs="Times New Roman"/>
          <w:kern w:val="0"/>
          <w:sz w:val="24"/>
          <w:szCs w:val="24"/>
          <w14:ligatures w14:val="none"/>
        </w:rPr>
        <w:t>. Further detai</w:t>
      </w:r>
      <w:r w:rsidR="00C76485" w:rsidRPr="00EE1D40">
        <w:rPr>
          <w:rFonts w:ascii="Times New Roman" w:hAnsi="Times New Roman" w:cs="Times New Roman"/>
          <w:kern w:val="0"/>
          <w:sz w:val="24"/>
          <w:szCs w:val="24"/>
          <w14:ligatures w14:val="none"/>
        </w:rPr>
        <w:t xml:space="preserve">ls on </w:t>
      </w:r>
      <w:r w:rsidR="00044531" w:rsidRPr="00EE1D40">
        <w:rPr>
          <w:rFonts w:ascii="Times New Roman" w:hAnsi="Times New Roman" w:cs="Times New Roman"/>
          <w:kern w:val="0"/>
          <w:sz w:val="24"/>
          <w:szCs w:val="24"/>
          <w14:ligatures w14:val="none"/>
        </w:rPr>
        <w:t>the</w:t>
      </w:r>
      <w:r w:rsidR="00C76485" w:rsidRPr="00EE1D40">
        <w:rPr>
          <w:rFonts w:ascii="Times New Roman" w:hAnsi="Times New Roman" w:cs="Times New Roman"/>
          <w:kern w:val="0"/>
          <w:sz w:val="24"/>
          <w:szCs w:val="24"/>
          <w14:ligatures w14:val="none"/>
        </w:rPr>
        <w:t xml:space="preserve"> development</w:t>
      </w:r>
      <w:r w:rsidR="00044531" w:rsidRPr="00EE1D40">
        <w:rPr>
          <w:rFonts w:ascii="Times New Roman" w:hAnsi="Times New Roman" w:cs="Times New Roman"/>
          <w:kern w:val="0"/>
          <w:sz w:val="24"/>
          <w:szCs w:val="24"/>
          <w14:ligatures w14:val="none"/>
        </w:rPr>
        <w:t>,</w:t>
      </w:r>
      <w:r w:rsidR="00C76485" w:rsidRPr="00EE1D40">
        <w:rPr>
          <w:rFonts w:ascii="Times New Roman" w:hAnsi="Times New Roman" w:cs="Times New Roman"/>
          <w:kern w:val="0"/>
          <w:sz w:val="24"/>
          <w:szCs w:val="24"/>
          <w14:ligatures w14:val="none"/>
        </w:rPr>
        <w:t xml:space="preserve"> full descriptions</w:t>
      </w:r>
      <w:r w:rsidR="00044531" w:rsidRPr="00EE1D40">
        <w:rPr>
          <w:rFonts w:ascii="Times New Roman" w:hAnsi="Times New Roman" w:cs="Times New Roman"/>
          <w:kern w:val="0"/>
          <w:sz w:val="24"/>
          <w:szCs w:val="24"/>
          <w14:ligatures w14:val="none"/>
        </w:rPr>
        <w:t>, and psychometric properties</w:t>
      </w:r>
      <w:r w:rsidR="00C76485" w:rsidRPr="00EE1D40">
        <w:rPr>
          <w:rFonts w:ascii="Times New Roman" w:hAnsi="Times New Roman" w:cs="Times New Roman"/>
          <w:kern w:val="0"/>
          <w:sz w:val="24"/>
          <w:szCs w:val="24"/>
          <w14:ligatures w14:val="none"/>
        </w:rPr>
        <w:t xml:space="preserve"> </w:t>
      </w:r>
      <w:r w:rsidR="00044531" w:rsidRPr="00EE1D40">
        <w:rPr>
          <w:rFonts w:ascii="Times New Roman" w:hAnsi="Times New Roman" w:cs="Times New Roman"/>
          <w:kern w:val="0"/>
          <w:sz w:val="24"/>
          <w:szCs w:val="24"/>
          <w14:ligatures w14:val="none"/>
        </w:rPr>
        <w:t xml:space="preserve">of the MHQ </w:t>
      </w:r>
      <w:r w:rsidR="00C76485" w:rsidRPr="00EE1D40">
        <w:rPr>
          <w:rFonts w:ascii="Times New Roman" w:hAnsi="Times New Roman" w:cs="Times New Roman"/>
          <w:kern w:val="0"/>
          <w:sz w:val="24"/>
          <w:szCs w:val="24"/>
          <w14:ligatures w14:val="none"/>
        </w:rPr>
        <w:t>can be found elsewhere</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{"citationID":"286ahTM4","properties":{"formattedCitation":"(Newson et al., 2022; Newson &amp; Thiagarajan, 2020)","plainCitation":"(Newson et al., 2022; Newson &amp; Thiagarajan, 2020)","noteIndex":0},"citationItems":[{"id":8,"uris":["http://zotero.org/users/local/ucDGfcUQ/items/VMR5S7B2"],"itemData":{"id":8,"type":"article-journal","container-title":"JMIR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C"}],"issued":{"date-parts":[["2020"]]}},"label":"page"},{"id":9,"uris":["http://zotero.org/users/local/ucDGfcUQ/items/DWE9L538"],"itemData":{"id":9,"type":"article-journal","container-title":"JMIR Mental Health","issue":"4","note":"publisher: JMIR Publications Inc., Toronto, Canada","page":"e34105","title":"Assessment of Population Well-being With the Mental Health Quotient: Validation Study","volume":"9","author":[{"family":"Newson","given":"Jennifer Jane"},{"family":"Pastukh","given":"Vladyslav"},{"family":"Thiagarajan","given":"Tara C"}],"issued":{"date-parts":[["2022"]]}}}],"schema":"https://github.com/citation-style-language/schema/raw/master/csl-citation.json"}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(Newson et al., 2022; Newson &amp; Thiagarajan, 2020)</w:t>
      </w:r>
      <w:r w:rsidR="00957D6A" w:rsidRPr="00EE1D40">
        <w:rPr>
          <w:rFonts w:ascii="Times New Roman" w:hAnsi="Times New Roman" w:cs="Times New Roman"/>
          <w:kern w:val="0"/>
          <w:sz w:val="24"/>
          <w:szCs w:val="24"/>
          <w14:ligatures w14:val="none"/>
        </w:rPr>
        <w:fldChar w:fldCharType="end"/>
      </w:r>
      <w:r w:rsidR="00044531" w:rsidRPr="00EE1D40">
        <w:rPr>
          <w:rFonts w:ascii="Times New Roman" w:hAnsi="Times New Roman" w:cs="Times New Roman"/>
          <w:kern w:val="0"/>
          <w:sz w:val="24"/>
          <w:szCs w:val="24"/>
          <w14:ligatures w14:val="none"/>
        </w:rPr>
        <w:t xml:space="preserve">, </w:t>
      </w:r>
    </w:p>
    <w:p w14:paraId="3FA87276" w14:textId="50DEC393"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b/>
          <w:bCs/>
          <w:kern w:val="0"/>
          <w:sz w:val="24"/>
          <w:szCs w:val="24"/>
          <w14:ligatures w14:val="none"/>
        </w:rPr>
        <w:t>Physical activity</w:t>
      </w:r>
      <w:r w:rsidRPr="00EE1D40">
        <w:rPr>
          <w:rFonts w:ascii="Times New Roman" w:hAnsi="Times New Roman" w:cs="Times New Roman"/>
          <w:kern w:val="0"/>
          <w:sz w:val="24"/>
          <w:szCs w:val="24"/>
          <w14:ligatures w14:val="none"/>
        </w:rPr>
        <w:t>.  Participants responded to single item that asked: “How regularly do you engage in physical exercise (30 minutes or more)?” Response options included “Rarely/never”; “Less than once a week”; “Once a week”; “Few days a week”; and “Every day”. In line with</w:t>
      </w:r>
      <w:r w:rsidR="009E5013">
        <w:rPr>
          <w:rFonts w:ascii="Times New Roman" w:hAnsi="Times New Roman" w:cs="Times New Roman"/>
          <w:kern w:val="0"/>
          <w:sz w:val="24"/>
          <w:szCs w:val="24"/>
          <w14:ligatures w14:val="none"/>
        </w:rPr>
        <w:t xml:space="preserve"> </w:t>
      </w:r>
      <w:r w:rsidR="009E5013">
        <w:rPr>
          <w:rFonts w:ascii="Times New Roman" w:hAnsi="Times New Roman" w:cs="Times New Roman"/>
          <w:kern w:val="0"/>
          <w:sz w:val="24"/>
          <w:szCs w:val="24"/>
          <w14:ligatures w14:val="none"/>
        </w:rPr>
        <w:fldChar w:fldCharType="begin"/>
      </w:r>
      <w:r w:rsidR="009E5013">
        <w:rPr>
          <w:rFonts w:ascii="Times New Roman" w:hAnsi="Times New Roman" w:cs="Times New Roman"/>
          <w:kern w:val="0"/>
          <w:sz w:val="24"/>
          <w:szCs w:val="24"/>
          <w14:ligatures w14:val="none"/>
        </w:rPr>
        <w:instrText xml:space="preserve"> ADDIN ZOTERO_ITEM CSL_CITATION {"citationID":"ZeE9v47Y","properties":{"formattedCitation":"(Chekroud et al., 2018)","plainCitation":"(Chekroud et al., 2018)","noteIndex":0},"citationItems":[{"id":17,"uris":["http://zotero.org/users/local/ucDGfcUQ/items/WWL7UJDP"],"itemData":{"id":17,"type":"article-journal","container-title":"The lancet psychiatry","issue":"9","note":"publisher: Elsevier","page":"739–746","title":"Association between physical exercise and mental health in 1· 2 million individuals in the USA between 2011 and 2015: a cross-sectional study","volume":"5","author":[{"family":"Chekroud","given":"Sammi R"},{"family":"Gueorguieva","given":"Ralitza"},{"family":"Zheutlin","given":"Amanda B"},{"family":"Paulus","given":"Martin"},{"family":"Krumholz","given":"Harlan M"},{"family":"Krystal","given":"John H"},{"family":"Chekroud","given":"Adam M"}],"issued":{"date-parts":[["2018"]]}}}],"schema":"https://github.com/citation-style-language/schema/raw/master/csl-citation.json"} </w:instrText>
      </w:r>
      <w:r w:rsidR="009E5013">
        <w:rPr>
          <w:rFonts w:ascii="Times New Roman" w:hAnsi="Times New Roman" w:cs="Times New Roman"/>
          <w:kern w:val="0"/>
          <w:sz w:val="24"/>
          <w:szCs w:val="24"/>
          <w14:ligatures w14:val="none"/>
        </w:rPr>
        <w:fldChar w:fldCharType="separate"/>
      </w:r>
      <w:r w:rsidR="005B7581" w:rsidRPr="005B7581">
        <w:rPr>
          <w:rFonts w:ascii="Times New Roman" w:hAnsi="Times New Roman" w:cs="Times New Roman"/>
          <w:sz w:val="24"/>
        </w:rPr>
        <w:t>(Chekroud et al., 2018)</w:t>
      </w:r>
      <w:r w:rsidR="009E5013">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responses to the physical activity frequency item were recoded into binary groups with participants who reported “Rarely/never” coded as the control (inactive; no exposure to physical activity), and all other responses coded as the treated (physically active; exposure to physical activity).</w:t>
      </w:r>
      <w:r w:rsidR="00A639C4">
        <w:rPr>
          <w:rFonts w:ascii="Times New Roman" w:hAnsi="Times New Roman" w:cs="Times New Roman"/>
          <w:kern w:val="0"/>
          <w:sz w:val="24"/>
          <w:szCs w:val="24"/>
          <w14:ligatures w14:val="none"/>
        </w:rPr>
        <w:t xml:space="preserve"> Prior studies show that single-item assessments of physical activity perform similarly to other short physical activity questionnaires </w:t>
      </w:r>
      <w:r w:rsidR="00A639C4">
        <w:rPr>
          <w:rFonts w:ascii="Times New Roman" w:hAnsi="Times New Roman" w:cs="Times New Roman"/>
          <w:kern w:val="0"/>
          <w:sz w:val="24"/>
          <w:szCs w:val="24"/>
          <w14:ligatures w14:val="none"/>
        </w:rPr>
        <w:fldChar w:fldCharType="begin"/>
      </w:r>
      <w:r w:rsidR="00A639C4">
        <w:rPr>
          <w:rFonts w:ascii="Times New Roman" w:hAnsi="Times New Roman" w:cs="Times New Roman"/>
          <w:kern w:val="0"/>
          <w:sz w:val="24"/>
          <w:szCs w:val="24"/>
          <w14:ligatures w14:val="none"/>
        </w:rPr>
        <w:instrText xml:space="preserve"> ADDIN ZOTERO_ITEM CSL_CITATION {"citationID":"gNtBXtjC","properties":{"formattedCitation":"(Milton et al., 2010; Wanner et al., 2013)","plainCitation":"(Milton et al., 2010; Wanner et al., 2013)","noteIndex":0},"citationItems":[{"id":408,"uris":["http://zotero.org/users/local/ucDGfcUQ/items/I9PP9F55"],"itemData":{"id":408,"type":"article-journal","container-title":"British journal of sports medicine","note":"publisher: British Association of Sport and Excercise Medicine","title":"Reliability and validity testing of a single-item physical activity measure","author":[{"family":"Milton","given":"K"},{"family":"Bull","given":"FC"},{"family":"Bauman","given":"A"}],"issued":{"date-parts":[["2010"]]}}},{"id":407,"uris":["http://zotero.org/users/local/ucDGfcUQ/items/3XWHBST2"],"itemData":{"id":407,"type":"article-journal","container-title":"British Journal of Sports Medicine","note":"publisher: BMJ Publishing Group Ltd and British Association of Sport and Exercise Medicine","title":"What physical activity surveillance needs: validity of a single-item questionnaire","author":[{"family":"Wanner","given":"Miriam"},{"family":"Probst-Hensch","given":"Nicole"},{"family":"Kriemler","given":"Susi"},{"family":"Meier","given":"Flurina"},{"family":"Bauman","given":"Adrian"},{"family":"Martin","given":"Brian W"}],"issued":{"date-parts":[["2013"]]}}}],"schema":"https://github.com/citation-style-language/schema/raw/master/csl-citation.json"} </w:instrText>
      </w:r>
      <w:r w:rsidR="00A639C4">
        <w:rPr>
          <w:rFonts w:ascii="Times New Roman" w:hAnsi="Times New Roman" w:cs="Times New Roman"/>
          <w:kern w:val="0"/>
          <w:sz w:val="24"/>
          <w:szCs w:val="24"/>
          <w14:ligatures w14:val="none"/>
        </w:rPr>
        <w:fldChar w:fldCharType="separate"/>
      </w:r>
      <w:r w:rsidR="00A639C4" w:rsidRPr="00A639C4">
        <w:rPr>
          <w:rFonts w:ascii="Times New Roman" w:hAnsi="Times New Roman" w:cs="Times New Roman"/>
          <w:sz w:val="24"/>
        </w:rPr>
        <w:t>(Milton et al., 2010; Wanner et al., 2013)</w:t>
      </w:r>
      <w:r w:rsidR="00A639C4">
        <w:rPr>
          <w:rFonts w:ascii="Times New Roman" w:hAnsi="Times New Roman" w:cs="Times New Roman"/>
          <w:kern w:val="0"/>
          <w:sz w:val="24"/>
          <w:szCs w:val="24"/>
          <w14:ligatures w14:val="none"/>
        </w:rPr>
        <w:fldChar w:fldCharType="end"/>
      </w:r>
      <w:r w:rsidR="00A639C4">
        <w:rPr>
          <w:rFonts w:ascii="Times New Roman" w:hAnsi="Times New Roman" w:cs="Times New Roman"/>
          <w:kern w:val="0"/>
          <w:sz w:val="24"/>
          <w:szCs w:val="24"/>
          <w14:ligatures w14:val="none"/>
        </w:rPr>
        <w:t>.</w:t>
      </w:r>
    </w:p>
    <w:p w14:paraId="67AC7A83" w14:textId="07413ED4"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b/>
          <w:bCs/>
          <w:kern w:val="0"/>
          <w:sz w:val="24"/>
          <w:szCs w:val="24"/>
          <w14:ligatures w14:val="none"/>
        </w:rPr>
        <w:t>Covariates</w:t>
      </w:r>
      <w:r w:rsidRPr="00EE1D40">
        <w:rPr>
          <w:rFonts w:ascii="Times New Roman" w:hAnsi="Times New Roman" w:cs="Times New Roman"/>
          <w:kern w:val="0"/>
          <w:sz w:val="24"/>
          <w:szCs w:val="24"/>
          <w14:ligatures w14:val="none"/>
        </w:rPr>
        <w:t>. To adjust for potential confounders, the following covariates were</w:t>
      </w:r>
      <w:r w:rsidR="00C75F03" w:rsidRPr="00EE1D40">
        <w:rPr>
          <w:rFonts w:ascii="Times New Roman" w:hAnsi="Times New Roman" w:cs="Times New Roman"/>
          <w:kern w:val="0"/>
          <w:sz w:val="24"/>
          <w:szCs w:val="24"/>
          <w14:ligatures w14:val="none"/>
        </w:rPr>
        <w:t xml:space="preserve"> considered for inclusion</w:t>
      </w:r>
      <w:r w:rsidRPr="00EE1D40">
        <w:rPr>
          <w:rFonts w:ascii="Times New Roman" w:hAnsi="Times New Roman" w:cs="Times New Roman"/>
          <w:kern w:val="0"/>
          <w:sz w:val="24"/>
          <w:szCs w:val="24"/>
          <w14:ligatures w14:val="none"/>
        </w:rPr>
        <w:t xml:space="preserve"> in our </w:t>
      </w:r>
      <w:r w:rsidR="00C75F03" w:rsidRPr="00EE1D40">
        <w:rPr>
          <w:rFonts w:ascii="Times New Roman" w:hAnsi="Times New Roman" w:cs="Times New Roman"/>
          <w:kern w:val="0"/>
          <w:sz w:val="24"/>
          <w:szCs w:val="24"/>
          <w14:ligatures w14:val="none"/>
        </w:rPr>
        <w:t>analysis</w:t>
      </w:r>
      <w:r w:rsidRPr="00EE1D40">
        <w:rPr>
          <w:rFonts w:ascii="Times New Roman" w:hAnsi="Times New Roman" w:cs="Times New Roman"/>
          <w:kern w:val="0"/>
          <w:sz w:val="24"/>
          <w:szCs w:val="24"/>
          <w14:ligatures w14:val="none"/>
        </w:rPr>
        <w:t xml:space="preserve">: age, biological sex, gender identity, ethnicity, educational attainment, employment status, relationship status, frequency of adequate sleep, frequency of socializing, diagnosis of a medical condition (Y/N), whether they are currently </w:t>
      </w:r>
      <w:r w:rsidRPr="00EE1D40">
        <w:rPr>
          <w:rFonts w:ascii="Times New Roman" w:hAnsi="Times New Roman" w:cs="Times New Roman"/>
          <w:kern w:val="0"/>
          <w:sz w:val="24"/>
          <w:szCs w:val="24"/>
          <w14:ligatures w14:val="none"/>
        </w:rPr>
        <w:lastRenderedPageBreak/>
        <w:t>seeking mental health treatment (Y/N), and whether they reported a significant traumatic childhood or adult experience (Y/N).</w:t>
      </w:r>
      <w:r w:rsidR="00D94822">
        <w:rPr>
          <w:rFonts w:ascii="Times New Roman" w:hAnsi="Times New Roman" w:cs="Times New Roman"/>
          <w:kern w:val="0"/>
          <w:sz w:val="24"/>
          <w:szCs w:val="24"/>
          <w14:ligatures w14:val="none"/>
        </w:rPr>
        <w:t xml:space="preserve"> These were based on the variables </w:t>
      </w:r>
      <w:r w:rsidR="00562E62">
        <w:rPr>
          <w:rFonts w:ascii="Times New Roman" w:hAnsi="Times New Roman" w:cs="Times New Roman"/>
          <w:kern w:val="0"/>
          <w:sz w:val="24"/>
          <w:szCs w:val="24"/>
          <w14:ligatures w14:val="none"/>
        </w:rPr>
        <w:t>available from</w:t>
      </w:r>
      <w:r w:rsidR="00D94822">
        <w:rPr>
          <w:rFonts w:ascii="Times New Roman" w:hAnsi="Times New Roman" w:cs="Times New Roman"/>
          <w:kern w:val="0"/>
          <w:sz w:val="24"/>
          <w:szCs w:val="24"/>
          <w14:ligatures w14:val="none"/>
        </w:rPr>
        <w:t xml:space="preserve"> the complete GMP questionnaire, and known correlates of physical activity and/or mental health </w:t>
      </w:r>
      <w:r w:rsidR="00D94822">
        <w:rPr>
          <w:rFonts w:ascii="Times New Roman" w:hAnsi="Times New Roman" w:cs="Times New Roman"/>
          <w:kern w:val="0"/>
          <w:sz w:val="24"/>
          <w:szCs w:val="24"/>
          <w14:ligatures w14:val="none"/>
        </w:rPr>
        <w:fldChar w:fldCharType="begin"/>
      </w:r>
      <w:r w:rsidR="00562E62">
        <w:rPr>
          <w:rFonts w:ascii="Times New Roman" w:hAnsi="Times New Roman" w:cs="Times New Roman"/>
          <w:kern w:val="0"/>
          <w:sz w:val="24"/>
          <w:szCs w:val="24"/>
          <w14:ligatures w14:val="none"/>
        </w:rPr>
        <w:instrText xml:space="preserve"> ADDIN ZOTERO_ITEM CSL_CITATION {"citationID":"ZeomPAu4","properties":{"formattedCitation":"(Choi et al., 2017; Kirkbride et al., 2024)","plainCitation":"(Choi et al., 2017; Kirkbride et al., 2024)","noteIndex":0},"citationItems":[{"id":409,"uris":["http://zotero.org/users/local/ucDGfcUQ/items/6J9A2TPK"],"itemData":{"id":409,"type":"article-journal","container-title":"BMC public health","note":"publisher: Springer","page":"1–13","title":"Correlates associated with participation in physical activity among adults: a systematic review of reviews and update","volume":"17","author":[{"family":"Choi","given":"Jaesung"},{"family":"Lee","given":"Miyoung"},{"family":"Lee","given":"Jong-koo"},{"family":"Kang","given":"Daehee"},{"family":"Choi","given":"Ji-Yeob"}],"issued":{"date-parts":[["2017"]]}}},{"id":410,"uris":["http://zotero.org/users/local/ucDGfcUQ/items/BAJ72ERS"],"itemData":{"id":410,"type":"article-journal","container-title":"World psychiatry","issue":"1","note":"publisher: World Psychiatric Association","page":"58","title":"The social determinants of mental health and disorder: evidence, prevention and recommendations","volume":"23","author":[{"family":"Kirkbride","given":"James B"},{"family":"Anglin","given":"Deidre M"},{"family":"Colman","given":"Ian"},{"family":"Dykxhoorn","given":"Jennifer"},{"family":"Jones","given":"Peter B"},{"family":"Patalay","given":"Praveetha"},{"family":"Pitman","given":"Alexandra"},{"family":"Soneson","given":"Emma"},{"family":"Steare","given":"Thomas"},{"family":"Wright","given":"Talen"},{"literal":"others"}],"issued":{"date-parts":[["2024"]]}}}],"schema":"https://github.com/citation-style-language/schema/raw/master/csl-citation.json"} </w:instrText>
      </w:r>
      <w:r w:rsidR="00D94822">
        <w:rPr>
          <w:rFonts w:ascii="Times New Roman" w:hAnsi="Times New Roman" w:cs="Times New Roman"/>
          <w:kern w:val="0"/>
          <w:sz w:val="24"/>
          <w:szCs w:val="24"/>
          <w14:ligatures w14:val="none"/>
        </w:rPr>
        <w:fldChar w:fldCharType="separate"/>
      </w:r>
      <w:r w:rsidR="00562E62" w:rsidRPr="00562E62">
        <w:rPr>
          <w:rFonts w:ascii="Times New Roman" w:hAnsi="Times New Roman" w:cs="Times New Roman"/>
          <w:sz w:val="24"/>
        </w:rPr>
        <w:t>(Choi et al., 2017; Kirkbride et al., 2024)</w:t>
      </w:r>
      <w:r w:rsidR="00D94822">
        <w:rPr>
          <w:rFonts w:ascii="Times New Roman" w:hAnsi="Times New Roman" w:cs="Times New Roman"/>
          <w:kern w:val="0"/>
          <w:sz w:val="24"/>
          <w:szCs w:val="24"/>
          <w14:ligatures w14:val="none"/>
        </w:rPr>
        <w:fldChar w:fldCharType="end"/>
      </w:r>
      <w:r w:rsidR="00D94822">
        <w:rPr>
          <w:rFonts w:ascii="Times New Roman" w:hAnsi="Times New Roman" w:cs="Times New Roman"/>
          <w:kern w:val="0"/>
          <w:sz w:val="24"/>
          <w:szCs w:val="24"/>
          <w14:ligatures w14:val="none"/>
        </w:rPr>
        <w:t>.</w:t>
      </w:r>
      <w:r w:rsidRPr="00EE1D40">
        <w:rPr>
          <w:rFonts w:ascii="Times New Roman" w:hAnsi="Times New Roman" w:cs="Times New Roman"/>
          <w:kern w:val="0"/>
          <w:sz w:val="24"/>
          <w:szCs w:val="24"/>
          <w14:ligatures w14:val="none"/>
        </w:rPr>
        <w:t xml:space="preserve"> Data inspection revealed considerable missingness for ethnicity (84.2%) and gender identity (98.5%) due to only having been included on surveys for individuals who reported residing in certain countries, and therefore these variables were </w:t>
      </w:r>
      <w:r w:rsidR="00C75F03" w:rsidRPr="00EE1D40">
        <w:rPr>
          <w:rFonts w:ascii="Times New Roman" w:hAnsi="Times New Roman" w:cs="Times New Roman"/>
          <w:kern w:val="0"/>
          <w:sz w:val="24"/>
          <w:szCs w:val="24"/>
          <w14:ligatures w14:val="none"/>
        </w:rPr>
        <w:t>excluded</w:t>
      </w:r>
      <w:r w:rsidRPr="00EE1D40">
        <w:rPr>
          <w:rFonts w:ascii="Times New Roman" w:hAnsi="Times New Roman" w:cs="Times New Roman"/>
          <w:kern w:val="0"/>
          <w:sz w:val="24"/>
          <w:szCs w:val="24"/>
          <w14:ligatures w14:val="none"/>
        </w:rPr>
        <w:t xml:space="preserve">. All </w:t>
      </w:r>
      <w:r w:rsidR="00F65B42" w:rsidRPr="00EE1D40">
        <w:rPr>
          <w:rFonts w:ascii="Times New Roman" w:hAnsi="Times New Roman" w:cs="Times New Roman"/>
          <w:kern w:val="0"/>
          <w:sz w:val="24"/>
          <w:szCs w:val="24"/>
          <w14:ligatures w14:val="none"/>
        </w:rPr>
        <w:t>responses</w:t>
      </w:r>
      <w:r w:rsidRPr="00EE1D40">
        <w:rPr>
          <w:rFonts w:ascii="Times New Roman" w:hAnsi="Times New Roman" w:cs="Times New Roman"/>
          <w:kern w:val="0"/>
          <w:sz w:val="24"/>
          <w:szCs w:val="24"/>
          <w14:ligatures w14:val="none"/>
        </w:rPr>
        <w:t xml:space="preserve"> in which participants </w:t>
      </w:r>
      <w:r w:rsidR="00F65B42" w:rsidRPr="00EE1D40">
        <w:rPr>
          <w:rFonts w:ascii="Times New Roman" w:hAnsi="Times New Roman" w:cs="Times New Roman"/>
          <w:kern w:val="0"/>
          <w:sz w:val="24"/>
          <w:szCs w:val="24"/>
          <w14:ligatures w14:val="none"/>
        </w:rPr>
        <w:t>answered</w:t>
      </w:r>
      <w:r w:rsidRPr="00EE1D40">
        <w:rPr>
          <w:rFonts w:ascii="Times New Roman" w:hAnsi="Times New Roman" w:cs="Times New Roman"/>
          <w:kern w:val="0"/>
          <w:sz w:val="24"/>
          <w:szCs w:val="24"/>
          <w14:ligatures w14:val="none"/>
        </w:rPr>
        <w:t xml:space="preserve"> “Prefer not to say” were recoded as missing. </w:t>
      </w:r>
    </w:p>
    <w:p w14:paraId="03F62FDF" w14:textId="7777777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Statistical Analysis</w:t>
      </w:r>
    </w:p>
    <w:p w14:paraId="16973FE0" w14:textId="3104C3CB"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All data preprocessing and statistical analyses were done using the statistical software R version 4.1.2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{"citationID":"5AAERxlg","properties":{"formattedCitation":"(R Core Team, 2022)","plainCitation":"(R Core Team, 2022)","noteIndex":0},"citationItems":[{"id":105,"uris":["http://zotero.org/users/local/ucDGfcUQ/items/V4K9E3K2"],"itemData":{"id":105,"type":"book","event-place":"Vienna,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(R Core Team, 2022)</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and RStudio (Version 2022.07.2). First, distributions of covariates were balanced between the non-exposure (i.e., Inactive) and exposure (i.e., Physically Active) groups using propensity score weights estimated with generalized boosted modeling (GBM)</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{"citationID":"UL8wAVPd","properties":{"formattedCitation":"(Friedman, 2001; McCaffrey et al., 2004)","plainCitation":"(Friedman, 2001; McCaffrey et al., 2004)","noteIndex":0},"citationItems":[{"id":1,"uris":["http://zotero.org/users/local/ucDGfcUQ/items/QT3NCASY"],"itemData":{"id":1,"type":"article-journal","container-title":"Psychological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R"}],"issued":{"date-parts":[["2004"]]}}},{"id":89,"uris":["http://zotero.org/users/local/ucDGfcUQ/items/BYUK7ZRW"],"itemData":{"id":89,"type":"article-journal","container-title":"Annals of statistics","note":"publisher: JSTOR","page":"1189–1232","title":"Greedy function approximation: a gradient boosting machine","author":[{"family":"Friedman","given":"Jerome H"}],"issued":{"date-parts":[["2001"]]}}}],"schema":"https://github.com/citation-style-language/schema/raw/master/csl-citation.json"}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(Friedman, 2001; McCaffrey et al., 2004)</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and implemented in the R Package </w:t>
      </w:r>
      <w:proofErr w:type="spellStart"/>
      <w:r w:rsidRPr="00EE1D40">
        <w:rPr>
          <w:rFonts w:ascii="Times New Roman" w:hAnsi="Times New Roman" w:cs="Times New Roman"/>
          <w:i/>
          <w:iCs/>
          <w:kern w:val="0"/>
          <w:sz w:val="24"/>
          <w:szCs w:val="24"/>
          <w14:ligatures w14:val="none"/>
        </w:rPr>
        <w:t>WeightIt</w:t>
      </w:r>
      <w:proofErr w:type="spellEnd"/>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{"citationID":"lyqCLSog","properties":{"formattedCitation":"(Greifer, 2022)","plainCitation":"(Greifer, 2022)","noteIndex":0},"citationItems":[{"id":106,"uris":["http://zotero.org/users/local/ucDGfcUQ/items/2T478TYE"],"itemData":{"id":106,"type":"book","title":"WeightIt: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w:t>
      </w:r>
      <w:proofErr w:type="spellStart"/>
      <w:r w:rsidR="00120E89" w:rsidRPr="00120E89">
        <w:rPr>
          <w:rFonts w:ascii="Times New Roman" w:hAnsi="Times New Roman" w:cs="Times New Roman"/>
          <w:sz w:val="24"/>
        </w:rPr>
        <w:t>Greifer</w:t>
      </w:r>
      <w:proofErr w:type="spellEnd"/>
      <w:r w:rsidR="00120E89" w:rsidRPr="00120E89">
        <w:rPr>
          <w:rFonts w:ascii="Times New Roman" w:hAnsi="Times New Roman" w:cs="Times New Roman"/>
          <w:sz w:val="24"/>
        </w:rPr>
        <w:t>, 2022)</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Weighting was preferred over matching procedures for the purpose of preserving sample size. Propensity scores weights were computed based on the Average Treatment effect on the Control (ATC) </w:t>
      </w:r>
      <w:proofErr w:type="spellStart"/>
      <w:r w:rsidRPr="00EE1D40">
        <w:rPr>
          <w:rFonts w:ascii="Times New Roman" w:hAnsi="Times New Roman" w:cs="Times New Roman"/>
          <w:kern w:val="0"/>
          <w:sz w:val="24"/>
          <w:szCs w:val="24"/>
          <w14:ligatures w14:val="none"/>
        </w:rPr>
        <w:t>estimand</w:t>
      </w:r>
      <w:proofErr w:type="spellEnd"/>
      <w:r w:rsidRPr="00EE1D40">
        <w:rPr>
          <w:rFonts w:ascii="Times New Roman" w:hAnsi="Times New Roman" w:cs="Times New Roman"/>
          <w:kern w:val="0"/>
          <w:sz w:val="24"/>
          <w:szCs w:val="24"/>
          <w14:ligatures w14:val="none"/>
        </w:rPr>
        <w:t xml:space="preserve">, which is used to estimate the hypothetical average treatment effect on those who did not receive the treatment. In other words, it is the expected effect of physical activity on those in the sample who are inactive, which would help inform the </w:t>
      </w:r>
      <w:r w:rsidR="00A73A1B">
        <w:rPr>
          <w:rFonts w:ascii="Times New Roman" w:hAnsi="Times New Roman" w:cs="Times New Roman"/>
          <w:kern w:val="0"/>
          <w:sz w:val="24"/>
          <w:szCs w:val="24"/>
          <w14:ligatures w14:val="none"/>
        </w:rPr>
        <w:t>practical</w:t>
      </w:r>
      <w:r w:rsidRPr="00EE1D40">
        <w:rPr>
          <w:rFonts w:ascii="Times New Roman" w:hAnsi="Times New Roman" w:cs="Times New Roman"/>
          <w:kern w:val="0"/>
          <w:sz w:val="24"/>
          <w:szCs w:val="24"/>
          <w14:ligatures w14:val="none"/>
        </w:rPr>
        <w:t xml:space="preserve"> question o</w:t>
      </w:r>
      <w:r w:rsidR="009F555F" w:rsidRPr="00EE1D40">
        <w:rPr>
          <w:rFonts w:ascii="Times New Roman" w:hAnsi="Times New Roman" w:cs="Times New Roman"/>
          <w:kern w:val="0"/>
          <w:sz w:val="24"/>
          <w:szCs w:val="24"/>
          <w14:ligatures w14:val="none"/>
        </w:rPr>
        <w:t>f</w:t>
      </w:r>
      <w:r w:rsidRPr="00EE1D40">
        <w:rPr>
          <w:rFonts w:ascii="Times New Roman" w:hAnsi="Times New Roman" w:cs="Times New Roman"/>
          <w:kern w:val="0"/>
          <w:sz w:val="24"/>
          <w:szCs w:val="24"/>
          <w14:ligatures w14:val="none"/>
        </w:rPr>
        <w:t xml:space="preserve"> whether mental health practitioners should encourage physical activity in </w:t>
      </w:r>
      <w:r w:rsidR="00A73A1B">
        <w:rPr>
          <w:rFonts w:ascii="Times New Roman" w:hAnsi="Times New Roman" w:cs="Times New Roman"/>
          <w:kern w:val="0"/>
          <w:sz w:val="24"/>
          <w:szCs w:val="24"/>
          <w14:ligatures w14:val="none"/>
        </w:rPr>
        <w:t>their sedentary</w:t>
      </w:r>
      <w:r w:rsidRPr="00EE1D40">
        <w:rPr>
          <w:rFonts w:ascii="Times New Roman" w:hAnsi="Times New Roman" w:cs="Times New Roman"/>
          <w:kern w:val="0"/>
          <w:sz w:val="24"/>
          <w:szCs w:val="24"/>
          <w14:ligatures w14:val="none"/>
        </w:rPr>
        <w:t xml:space="preserve"> patients. This research question is relevant for mental health practitioners given that individuals with mental health disorders have been shown to be more sedentary and less active than population norms</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{"citationID":"lSpZ1X2L","properties":{"formattedCitation":"(Vancampfort et al., 2017)","plainCitation":"(Vancampfort et al., 2017)","noteIndex":0},"citationItems":[{"id":88,"uris":["http://zotero.org/users/local/ucDGfcUQ/items/565RUGJ2"],"itemData":{"id":88,"type":"article-journal","container-title":"World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(Vancampfort et al., 2017)</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Treatment effects estimated with propensity score </w:t>
      </w:r>
      <w:r w:rsidRPr="00EE1D40">
        <w:rPr>
          <w:rFonts w:ascii="Times New Roman" w:hAnsi="Times New Roman" w:cs="Times New Roman"/>
          <w:kern w:val="0"/>
          <w:sz w:val="24"/>
          <w:szCs w:val="24"/>
          <w14:ligatures w14:val="none"/>
        </w:rPr>
        <w:lastRenderedPageBreak/>
        <w:t>adjustment are unbiased</w:t>
      </w:r>
      <w:r w:rsidR="00AA0506">
        <w:rPr>
          <w:rFonts w:ascii="Times New Roman" w:hAnsi="Times New Roman" w:cs="Times New Roman"/>
          <w:kern w:val="0"/>
          <w:sz w:val="24"/>
          <w:szCs w:val="24"/>
          <w14:ligatures w14:val="none"/>
        </w:rPr>
        <w:t xml:space="preserve"> </w:t>
      </w:r>
      <w:r w:rsidRPr="00EE1D40">
        <w:rPr>
          <w:rFonts w:ascii="Times New Roman" w:hAnsi="Times New Roman" w:cs="Times New Roman"/>
          <w:kern w:val="0"/>
          <w:sz w:val="24"/>
          <w:szCs w:val="24"/>
          <w14:ligatures w14:val="none"/>
        </w:rPr>
        <w:t xml:space="preserve">when the strong </w:t>
      </w:r>
      <w:proofErr w:type="spellStart"/>
      <w:r w:rsidRPr="00EE1D40">
        <w:rPr>
          <w:rFonts w:ascii="Times New Roman" w:hAnsi="Times New Roman" w:cs="Times New Roman"/>
          <w:kern w:val="0"/>
          <w:sz w:val="24"/>
          <w:szCs w:val="24"/>
          <w14:ligatures w14:val="none"/>
        </w:rPr>
        <w:t>ignorability</w:t>
      </w:r>
      <w:proofErr w:type="spellEnd"/>
      <w:r w:rsidRPr="00EE1D40">
        <w:rPr>
          <w:rFonts w:ascii="Times New Roman" w:hAnsi="Times New Roman" w:cs="Times New Roman"/>
          <w:kern w:val="0"/>
          <w:sz w:val="24"/>
          <w:szCs w:val="24"/>
          <w14:ligatures w14:val="none"/>
        </w:rPr>
        <w:t xml:space="preserve"> assumption is met (i.e., when there are no unobserved confounders, and all observed confounders are included in the model)</w:t>
      </w:r>
      <w:r w:rsidR="00957D6A" w:rsidRPr="00EE1D40">
        <w:rPr>
          <w:rFonts w:ascii="Times New Roman" w:hAnsi="Times New Roman" w:cs="Times New Roman"/>
          <w:kern w:val="0"/>
          <w:sz w:val="24"/>
          <w:szCs w:val="24"/>
          <w14:ligatures w14:val="none"/>
        </w:rPr>
        <w:t xml:space="preserve"> </w:t>
      </w:r>
      <w:r w:rsidR="00957D6A"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{"citationID":"NS0nWpJB","properties":{"formattedCitation":"(Rosenbaum &amp; Rubin, 1983)","plainCitation":"(Rosenbaum &amp; Rubin, 1983)","noteIndex":0},"citationItems":[{"id":7,"uris":["http://zotero.org/users/local/ucDGfcUQ/items/MG6WQP2H"],"itemData":{"id":7,"type":"article-journal","container-title":"Biometrika","issue":"1","note":"publisher: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(Rosenbaum &amp; Rubin, 1983)</w:t>
      </w:r>
      <w:r w:rsidR="00957D6A"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t>
      </w:r>
    </w:p>
    <w:p w14:paraId="44261C07" w14:textId="50A88C39"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GBM is a non-parametric iterative machine learning method which, as implemented in the present study, combines boosting (the sequential combination of weak learners to improve predictions by adapting the errors of the previous model) and regression trees (the weak learners) to generate a smoothed function of estimated propensity scores. This method automatically accommodates non-linearity and complex interactions, and has been shown in previous studies to outperform traditional parametric models such as logistic regression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{"citationID":"mkx1HeDO","properties":{"formattedCitation":"(Lee et al., 2010; McCaffrey et al., 2004; Tu, 2019)","plainCitation":"(Lee et al., 2010; McCaffrey et al., 2004; Tu, 2019)","noteIndex":0},"citationItems":[{"id":1,"uris":["http://zotero.org/users/local/ucDGfcUQ/items/QT3NCASY"],"itemData":{"id":1,"type":"article-journal","container-title":"Psychological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R"}],"issued":{"date-parts":[["2004"]]}}},{"id":87,"uris":["http://zotero.org/users/local/ucDGfcUQ/items/I8QZZWPR"],"itemData":{"id":87,"type":"article-journal","container-title":"Journal of Statistical Computation and Simulation","issue":"4","note":"publisher: Taylor &amp; Francis","page":"708–719","title":"Comparison of various machine learning algorithms for estimating generalized propensity score","volume":"89","author":[{"family":"Tu","given":"Chunhao"}],"issued":{"date-parts":[["2019"]]}}},{"id":86,"uris":["http://zotero.org/users/local/ucDGfcUQ/items/GWHZGGU5"],"itemData":{"id":86,"type":"article-journal","container-title":"Statistics in medicine","issue":"3","note":"publisher: Wiley Online Library","page":"337–346","title":"Improving propensity score weighting using machine learning","volume":"29","author":[{"family":"Lee","given":"Brian K"},{"family":"Lessler","given":"Justin"},{"family":"Stuart","given":"Elizabeth A"}],"issued":{"date-parts":[["2010"]]}}}],"schema":"https://github.com/citation-style-language/schema/raw/master/csl-citation.json"}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(Lee et al., 2010; McCaffrey et al., 2004; Tu, 2019)</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Several tuning parameters were selected to achieve covariate balancing, as suggested by McCaffrey et al</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{"citationID":"UFDrlIdI","properties":{"formattedCitation":"(McCaffrey et al., 2004)","plainCitation":"(McCaffrey et al., 2004)","noteIndex":0},"citationItems":[{"id":1,"uris":["http://zotero.org/users/local/ucDGfcUQ/items/QT3NCASY"],"itemData":{"id":1,"type":"article-journal","container-title":"Psychological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(McCaffrey et al., 2004)</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The Bernoulli distribution was chosen for the loss function the boosted model was to minimize, as our treatment variable was coded as </w:t>
      </w:r>
      <w:r w:rsidR="00CC24C1">
        <w:rPr>
          <w:rFonts w:ascii="Times New Roman" w:hAnsi="Times New Roman" w:cs="Times New Roman"/>
          <w:kern w:val="0"/>
          <w:sz w:val="24"/>
          <w:szCs w:val="24"/>
          <w14:ligatures w14:val="none"/>
        </w:rPr>
        <w:t>binary</w:t>
      </w:r>
      <w:r w:rsidRPr="00EE1D40">
        <w:rPr>
          <w:rFonts w:ascii="Times New Roman" w:hAnsi="Times New Roman" w:cs="Times New Roman"/>
          <w:kern w:val="0"/>
          <w:sz w:val="24"/>
          <w:szCs w:val="24"/>
          <w14:ligatures w14:val="none"/>
        </w:rPr>
        <w:t xml:space="preserve">. The number of trees was determined by minimizing the average standardized absolute mean difference in the covariates. The maximum number of trees was set to 10,000 by default, and increased to 20,000 if covariate balancing was not achieved. Missing data was handled by surrogate splitting as described in the </w:t>
      </w:r>
      <w:proofErr w:type="spellStart"/>
      <w:r w:rsidRPr="00EE1D40">
        <w:rPr>
          <w:rFonts w:ascii="Times New Roman" w:hAnsi="Times New Roman" w:cs="Times New Roman"/>
          <w:i/>
          <w:iCs/>
          <w:kern w:val="0"/>
          <w:sz w:val="24"/>
          <w:szCs w:val="24"/>
          <w14:ligatures w14:val="none"/>
        </w:rPr>
        <w:t>WeightIt</w:t>
      </w:r>
      <w:proofErr w:type="spellEnd"/>
      <w:r w:rsidRPr="00EE1D40">
        <w:rPr>
          <w:rFonts w:ascii="Times New Roman" w:hAnsi="Times New Roman" w:cs="Times New Roman"/>
          <w:kern w:val="0"/>
          <w:sz w:val="24"/>
          <w:szCs w:val="24"/>
          <w14:ligatures w14:val="none"/>
        </w:rPr>
        <w:t xml:space="preserve"> R package documentation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{"citationID":"YRsra06A","properties":{"formattedCitation":"(Greifer, 2022)","plainCitation":"(Greifer, 2022)","noteIndex":0},"citationItems":[{"id":106,"uris":["http://zotero.org/users/local/ucDGfcUQ/items/2T478TYE"],"itemData":{"id":106,"type":"book","title":"WeightIt: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(Greifer, 2022)</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Though unlikely to significantly improve the performance of our procedure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{"citationID":"vHQ7XFsi","properties":{"formattedCitation":"(Lee et al., 2011)","plainCitation":"(Lee et al., 2011)","noteIndex":0},"citationItems":[{"id":2,"uris":["http://zotero.org/users/local/ucDGfcUQ/items/ETGPSKRJ"],"itemData":{"id":2,"type":"article-journal","container-title":"PloS one","issue":"3","note":"publisher: Public Library of Science San Francisco, USA","page":"e18174","title":"Weight trimming and propensity score weighting","volume":"6","author":[{"family":"Lee","given":"Brian K"},{"family":"Lessler","given":"Justin"},{"family":"Stuart","given":"Elizabeth A"}],"issued":{"date-parts":[["2011"]]}}}],"schema":"https://github.com/citation-style-language/schema/raw/master/csl-citation.json"}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(Lee et al., 2011)</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weights above 99% were </w:t>
      </w:r>
      <w:proofErr w:type="spellStart"/>
      <w:r w:rsidRPr="00EE1D40">
        <w:rPr>
          <w:rFonts w:ascii="Times New Roman" w:hAnsi="Times New Roman" w:cs="Times New Roman"/>
          <w:kern w:val="0"/>
          <w:sz w:val="24"/>
          <w:szCs w:val="24"/>
          <w14:ligatures w14:val="none"/>
        </w:rPr>
        <w:t>winsorized</w:t>
      </w:r>
      <w:proofErr w:type="spellEnd"/>
      <w:r w:rsidRPr="00EE1D40">
        <w:rPr>
          <w:rFonts w:ascii="Times New Roman" w:hAnsi="Times New Roman" w:cs="Times New Roman"/>
          <w:kern w:val="0"/>
          <w:sz w:val="24"/>
          <w:szCs w:val="24"/>
          <w14:ligatures w14:val="none"/>
        </w:rPr>
        <w:t xml:space="preserve"> to reduce potential bias from extreme values. Diagnostics were used to ensure covariates were adequately balanced by assessing the weighted absolute standardized difference in means of covariates between treatment and control group.</w:t>
      </w:r>
    </w:p>
    <w:p w14:paraId="056E879A" w14:textId="42AAC097" w:rsidR="00CC1AF0" w:rsidRPr="00EE1D40" w:rsidRDefault="00262687" w:rsidP="00EE1D40">
      <w:pPr>
        <w:spacing w:after="0"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Propensity</w:t>
      </w:r>
      <w:r w:rsidR="00CC1AF0" w:rsidRPr="00EE1D40">
        <w:rPr>
          <w:rFonts w:ascii="Times New Roman" w:hAnsi="Times New Roman" w:cs="Times New Roman"/>
          <w:kern w:val="0"/>
          <w:sz w:val="24"/>
          <w:szCs w:val="24"/>
          <w14:ligatures w14:val="none"/>
        </w:rPr>
        <w:t xml:space="preserve"> weights were fed into a regression model to estimate the ATC for physical activity on seven outcomes: overall MHQ score, and its six subcategories, Core Cognition, Adaptability and Resilience, Mood and Outlook, Drive and Motivation, Social Self, and Mind-</w:t>
      </w:r>
      <w:r w:rsidR="00CC1AF0" w:rsidRPr="00EE1D40">
        <w:rPr>
          <w:rFonts w:ascii="Times New Roman" w:hAnsi="Times New Roman" w:cs="Times New Roman"/>
          <w:kern w:val="0"/>
          <w:sz w:val="24"/>
          <w:szCs w:val="24"/>
          <w14:ligatures w14:val="none"/>
        </w:rPr>
        <w:lastRenderedPageBreak/>
        <w:t xml:space="preserve">Body Connection. To explore whether </w:t>
      </w:r>
      <w:r w:rsidR="00A0375B">
        <w:rPr>
          <w:rFonts w:ascii="Times New Roman" w:hAnsi="Times New Roman" w:cs="Times New Roman"/>
          <w:kern w:val="0"/>
          <w:sz w:val="24"/>
          <w:szCs w:val="24"/>
          <w14:ligatures w14:val="none"/>
        </w:rPr>
        <w:t xml:space="preserve">associations of </w:t>
      </w:r>
      <w:r w:rsidR="00CC1AF0" w:rsidRPr="00EE1D40">
        <w:rPr>
          <w:rFonts w:ascii="Times New Roman" w:hAnsi="Times New Roman" w:cs="Times New Roman"/>
          <w:kern w:val="0"/>
          <w:sz w:val="24"/>
          <w:szCs w:val="24"/>
          <w14:ligatures w14:val="none"/>
        </w:rPr>
        <w:t xml:space="preserve">physical activity </w:t>
      </w:r>
      <w:r w:rsidR="00A0375B">
        <w:rPr>
          <w:rFonts w:ascii="Times New Roman" w:hAnsi="Times New Roman" w:cs="Times New Roman"/>
          <w:kern w:val="0"/>
          <w:sz w:val="24"/>
          <w:szCs w:val="24"/>
          <w14:ligatures w14:val="none"/>
        </w:rPr>
        <w:t>and</w:t>
      </w:r>
      <w:r w:rsidR="00CC1AF0" w:rsidRPr="00EE1D40">
        <w:rPr>
          <w:rFonts w:ascii="Times New Roman" w:hAnsi="Times New Roman" w:cs="Times New Roman"/>
          <w:kern w:val="0"/>
          <w:sz w:val="24"/>
          <w:szCs w:val="24"/>
          <w14:ligatures w14:val="none"/>
        </w:rPr>
        <w:t xml:space="preserve"> mental health differs </w:t>
      </w:r>
      <w:r w:rsidR="00A0375B">
        <w:rPr>
          <w:rFonts w:ascii="Times New Roman" w:hAnsi="Times New Roman" w:cs="Times New Roman"/>
          <w:kern w:val="0"/>
          <w:sz w:val="24"/>
          <w:szCs w:val="24"/>
          <w14:ligatures w14:val="none"/>
        </w:rPr>
        <w:t>by age</w:t>
      </w:r>
      <w:r w:rsidR="00CC1AF0" w:rsidRPr="00EE1D40">
        <w:rPr>
          <w:rFonts w:ascii="Times New Roman" w:hAnsi="Times New Roman" w:cs="Times New Roman"/>
          <w:kern w:val="0"/>
          <w:sz w:val="24"/>
          <w:szCs w:val="24"/>
          <w14:ligatures w14:val="none"/>
        </w:rPr>
        <w:t xml:space="preserve">, we performed the same analysis on each age group </w:t>
      </w:r>
      <w:r w:rsidR="003B5C12" w:rsidRPr="00EE1D40">
        <w:rPr>
          <w:rFonts w:ascii="Times New Roman" w:hAnsi="Times New Roman" w:cs="Times New Roman"/>
          <w:kern w:val="0"/>
          <w:sz w:val="24"/>
          <w:szCs w:val="24"/>
          <w14:ligatures w14:val="none"/>
        </w:rPr>
        <w:t>(18-24, 25-34</w:t>
      </w:r>
      <w:r w:rsidR="007B6B99" w:rsidRPr="00EE1D40">
        <w:rPr>
          <w:rFonts w:ascii="Times New Roman" w:hAnsi="Times New Roman" w:cs="Times New Roman"/>
          <w:kern w:val="0"/>
          <w:sz w:val="24"/>
          <w:szCs w:val="24"/>
          <w14:ligatures w14:val="none"/>
        </w:rPr>
        <w:t>,</w:t>
      </w:r>
      <w:r w:rsidR="003B5C12" w:rsidRPr="00EE1D40">
        <w:rPr>
          <w:rFonts w:ascii="Times New Roman" w:hAnsi="Times New Roman" w:cs="Times New Roman"/>
          <w:kern w:val="0"/>
          <w:sz w:val="24"/>
          <w:szCs w:val="24"/>
          <w14:ligatures w14:val="none"/>
        </w:rPr>
        <w:t xml:space="preserve"> 35-44, 45-54, 55-64, 65-74, 75-84, 85+ years of age) </w:t>
      </w:r>
      <w:r w:rsidR="00CC1AF0" w:rsidRPr="00EE1D40">
        <w:rPr>
          <w:rFonts w:ascii="Times New Roman" w:hAnsi="Times New Roman" w:cs="Times New Roman"/>
          <w:kern w:val="0"/>
          <w:sz w:val="24"/>
          <w:szCs w:val="24"/>
          <w14:ligatures w14:val="none"/>
        </w:rPr>
        <w:t xml:space="preserve">for the MHQ and its six subcategories. In all models, participants were nested within country to account for potential clustering effects. </w:t>
      </w:r>
    </w:p>
    <w:p w14:paraId="7C54BFC3" w14:textId="699B5C74" w:rsidR="00CC1AF0" w:rsidRPr="00EE1D40" w:rsidRDefault="00CC1AF0" w:rsidP="00EE1D40">
      <w:pPr>
        <w:spacing w:after="0" w:line="480" w:lineRule="auto"/>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ab/>
        <w:t xml:space="preserve">Several sensitivity analyses were performed to </w:t>
      </w:r>
      <w:r w:rsidR="00076585">
        <w:rPr>
          <w:rFonts w:ascii="Times New Roman" w:hAnsi="Times New Roman" w:cs="Times New Roman"/>
          <w:kern w:val="0"/>
          <w:sz w:val="24"/>
          <w:szCs w:val="24"/>
          <w14:ligatures w14:val="none"/>
        </w:rPr>
        <w:t>examine</w:t>
      </w:r>
      <w:r w:rsidRPr="00EE1D40">
        <w:rPr>
          <w:rFonts w:ascii="Times New Roman" w:hAnsi="Times New Roman" w:cs="Times New Roman"/>
          <w:kern w:val="0"/>
          <w:sz w:val="24"/>
          <w:szCs w:val="24"/>
          <w14:ligatures w14:val="none"/>
        </w:rPr>
        <w:t xml:space="preserve"> whether the </w:t>
      </w:r>
      <w:r w:rsidR="00076585">
        <w:rPr>
          <w:rFonts w:ascii="Times New Roman" w:hAnsi="Times New Roman" w:cs="Times New Roman"/>
          <w:kern w:val="0"/>
          <w:sz w:val="24"/>
          <w:szCs w:val="24"/>
          <w14:ligatures w14:val="none"/>
        </w:rPr>
        <w:t>point estimates</w:t>
      </w:r>
      <w:r w:rsidRPr="00EE1D40">
        <w:rPr>
          <w:rFonts w:ascii="Times New Roman" w:hAnsi="Times New Roman" w:cs="Times New Roman"/>
          <w:kern w:val="0"/>
          <w:sz w:val="24"/>
          <w:szCs w:val="24"/>
          <w14:ligatures w14:val="none"/>
        </w:rPr>
        <w:t xml:space="preserve"> of the main analyses were biased due to model misspecification or handling of missing data</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{"citationID":"iA83lS4G","properties":{"formattedCitation":"(Cham &amp; West, 2016; Coffman et al., 2020)","plainCitation":"(Cham &amp; West, 2016; Coffman et al., 2020)","noteIndex":0},"citationItems":[{"id":85,"uris":["http://zotero.org/users/local/ucDGfcUQ/items/NWVDGMR2"],"itemData":{"id":85,"type":"article-journal","container-title":"Psychological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(Cham &amp; West, 2016; Coffman et al., 2020)</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t>
      </w:r>
      <w:r w:rsidR="00076585">
        <w:rPr>
          <w:rFonts w:ascii="Times New Roman" w:hAnsi="Times New Roman" w:cs="Times New Roman"/>
          <w:kern w:val="0"/>
          <w:sz w:val="24"/>
          <w:szCs w:val="24"/>
          <w14:ligatures w14:val="none"/>
        </w:rPr>
        <w:t>In the first model</w:t>
      </w:r>
      <w:r w:rsidRPr="00EE1D40">
        <w:rPr>
          <w:rFonts w:ascii="Times New Roman" w:hAnsi="Times New Roman" w:cs="Times New Roman"/>
          <w:kern w:val="0"/>
          <w:sz w:val="24"/>
          <w:szCs w:val="24"/>
          <w14:ligatures w14:val="none"/>
        </w:rPr>
        <w:t>, we computed propensity score weighted regression models that included further adjustment for the full covariate set to allow for doubly robust estimation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{"citationID":"lNRVPr0z","properties":{"formattedCitation":"(Funk et al., 2011)","plainCitation":"(Funk et al., 2011)","noteIndex":0},"citationItems":[{"id":15,"uris":["http://zotero.org/users/local/ucDGfcUQ/items/V77RYWLM"],"itemData":{"id":15,"type":"article-journal","container-title":"American journal of epidemiology","issue":"7","note":"publisher: Oxford University Press","page":"761–767","title":"Doubly robust estimation of causal effects","volume":"173","author":[{"family":"Funk","given":"Michele Jonsson"},{"family":"Westreich","given":"Daniel"},{"family":"Wiesen","given":"Chris"},{"family":"Stürmer","given":"Til"},{"family":"Brookhart","given":"M Alan"},{"family":"Davidian","given":"Marie"}],"issued":{"date-parts":[["2011"]]}}}],"schema":"https://github.com/citation-style-language/schema/raw/master/csl-citation.json"}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(Funk et al., 2011)</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t>
      </w:r>
      <w:r w:rsidR="00076585">
        <w:rPr>
          <w:rFonts w:ascii="Times New Roman" w:hAnsi="Times New Roman" w:cs="Times New Roman"/>
          <w:kern w:val="0"/>
          <w:sz w:val="24"/>
          <w:szCs w:val="24"/>
          <w14:ligatures w14:val="none"/>
        </w:rPr>
        <w:t>In the second model</w:t>
      </w:r>
      <w:r w:rsidRPr="00EE1D40">
        <w:rPr>
          <w:rFonts w:ascii="Times New Roman" w:hAnsi="Times New Roman" w:cs="Times New Roman"/>
          <w:kern w:val="0"/>
          <w:sz w:val="24"/>
          <w:szCs w:val="24"/>
          <w14:ligatures w14:val="none"/>
        </w:rPr>
        <w:t xml:space="preserve">, instead of handling covariate missingness by surrogate splitting, we first implemented multiple imputation (MI) before the GBM estimation of propensity scores. </w:t>
      </w:r>
      <w:r w:rsidR="00076585">
        <w:rPr>
          <w:rFonts w:ascii="Times New Roman" w:hAnsi="Times New Roman" w:cs="Times New Roman"/>
          <w:kern w:val="0"/>
          <w:sz w:val="24"/>
          <w:szCs w:val="24"/>
          <w14:ligatures w14:val="none"/>
        </w:rPr>
        <w:t>In the third model</w:t>
      </w:r>
      <w:r w:rsidRPr="00EE1D40">
        <w:rPr>
          <w:rFonts w:ascii="Times New Roman" w:hAnsi="Times New Roman" w:cs="Times New Roman"/>
          <w:kern w:val="0"/>
          <w:sz w:val="24"/>
          <w:szCs w:val="24"/>
          <w14:ligatures w14:val="none"/>
        </w:rPr>
        <w:t>, we estimated ATCs using MI and covariate balancing propensity score (CBPS) weighting, which may outperform GBM if there is a non-complex relationship between treatment and outcome</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{"citationID":"5KUxbcth","properties":{"formattedCitation":"(Setodji et al., 2017)","plainCitation":"(Setodji et al., 2017)","noteIndex":0},"citationItems":[{"id":18,"uris":["http://zotero.org/users/local/ucDGfcUQ/items/BSKUANHX"],"itemData":{"id":18,"type":"article-journal","container-title":"Epidemiology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(Setodji et al., 2017)</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MI and CBPS are described in greater detail in the Supplementary Materials (Section A). Doubly robust estimation was </w:t>
      </w:r>
      <w:r w:rsidR="00076585">
        <w:rPr>
          <w:rFonts w:ascii="Times New Roman" w:hAnsi="Times New Roman" w:cs="Times New Roman"/>
          <w:kern w:val="0"/>
          <w:sz w:val="24"/>
          <w:szCs w:val="24"/>
          <w14:ligatures w14:val="none"/>
        </w:rPr>
        <w:t>further</w:t>
      </w:r>
      <w:r w:rsidRPr="00EE1D40">
        <w:rPr>
          <w:rFonts w:ascii="Times New Roman" w:hAnsi="Times New Roman" w:cs="Times New Roman"/>
          <w:kern w:val="0"/>
          <w:sz w:val="24"/>
          <w:szCs w:val="24"/>
          <w14:ligatures w14:val="none"/>
        </w:rPr>
        <w:t xml:space="preserve"> computed for </w:t>
      </w:r>
      <w:r w:rsidR="00076585">
        <w:rPr>
          <w:rFonts w:ascii="Times New Roman" w:hAnsi="Times New Roman" w:cs="Times New Roman"/>
          <w:kern w:val="0"/>
          <w:sz w:val="24"/>
          <w:szCs w:val="24"/>
          <w14:ligatures w14:val="none"/>
        </w:rPr>
        <w:t>the second and third models</w:t>
      </w:r>
      <w:r w:rsidRPr="00EE1D40">
        <w:rPr>
          <w:rFonts w:ascii="Times New Roman" w:hAnsi="Times New Roman" w:cs="Times New Roman"/>
          <w:kern w:val="0"/>
          <w:sz w:val="24"/>
          <w:szCs w:val="24"/>
          <w14:ligatures w14:val="none"/>
        </w:rPr>
        <w:t xml:space="preserve"> by including the full covariate set in the multiply imputed, CBPS or GBM-weighted regression models. Akin to our main analyses, participants were nested within country for all models.</w:t>
      </w:r>
    </w:p>
    <w:p w14:paraId="6BDE80F8" w14:textId="5A23EE9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Results</w:t>
      </w:r>
    </w:p>
    <w:p w14:paraId="61927BE1" w14:textId="23975B28" w:rsidR="00CC1AF0" w:rsidRPr="00EE1D40" w:rsidRDefault="00CC1AF0" w:rsidP="00EE1D40">
      <w:pPr>
        <w:spacing w:after="0" w:line="480" w:lineRule="auto"/>
        <w:ind w:firstLine="720"/>
        <w:rPr>
          <w:rFonts w:ascii="Times New Roman" w:hAnsi="Times New Roman" w:cs="Times New Roman"/>
          <w:b/>
          <w:kern w:val="0"/>
          <w:sz w:val="24"/>
          <w:szCs w:val="24"/>
          <w14:ligatures w14:val="none"/>
        </w:rPr>
      </w:pPr>
      <w:r w:rsidRPr="00EE1D40">
        <w:rPr>
          <w:rFonts w:ascii="Times New Roman" w:hAnsi="Times New Roman" w:cs="Times New Roman"/>
          <w:b/>
          <w:kern w:val="0"/>
          <w:sz w:val="24"/>
          <w:szCs w:val="24"/>
          <w14:ligatures w14:val="none"/>
        </w:rPr>
        <w:t>Descriptive statistics</w:t>
      </w:r>
      <w:r w:rsidR="00DE6B28" w:rsidRPr="00EE1D40">
        <w:rPr>
          <w:rFonts w:ascii="Times New Roman" w:hAnsi="Times New Roman" w:cs="Times New Roman"/>
          <w:b/>
          <w:kern w:val="0"/>
          <w:sz w:val="24"/>
          <w:szCs w:val="24"/>
          <w14:ligatures w14:val="none"/>
        </w:rPr>
        <w:t xml:space="preserve">. </w:t>
      </w:r>
      <w:r w:rsidRPr="00EE1D40">
        <w:rPr>
          <w:rFonts w:ascii="Times New Roman" w:hAnsi="Times New Roman" w:cs="Times New Roman"/>
          <w:kern w:val="0"/>
          <w:sz w:val="24"/>
          <w:szCs w:val="24"/>
          <w14:ligatures w14:val="none"/>
        </w:rPr>
        <w:t>After dropping two cases due to Arabic responses not translating properly, the final sample included 341,956 participants</w:t>
      </w:r>
      <w:r w:rsidR="00D4296D">
        <w:rPr>
          <w:rFonts w:ascii="Times New Roman" w:hAnsi="Times New Roman" w:cs="Times New Roman"/>
          <w:kern w:val="0"/>
          <w:sz w:val="24"/>
          <w:szCs w:val="24"/>
          <w14:ligatures w14:val="none"/>
        </w:rPr>
        <w:t xml:space="preserve"> from 227 countries and territories</w:t>
      </w:r>
      <w:r w:rsidRPr="00EE1D40">
        <w:rPr>
          <w:rFonts w:ascii="Times New Roman" w:hAnsi="Times New Roman" w:cs="Times New Roman"/>
          <w:kern w:val="0"/>
          <w:sz w:val="24"/>
          <w:szCs w:val="24"/>
          <w14:ligatures w14:val="none"/>
        </w:rPr>
        <w:t>, and was predominantly female (55.3%</w:t>
      </w:r>
      <w:r w:rsidR="008C64C0" w:rsidRPr="00EE1D40">
        <w:rPr>
          <w:rFonts w:ascii="Times New Roman" w:hAnsi="Times New Roman" w:cs="Times New Roman"/>
          <w:kern w:val="0"/>
          <w:sz w:val="24"/>
          <w:szCs w:val="24"/>
          <w14:ligatures w14:val="none"/>
        </w:rPr>
        <w:t>; 43.5% male, 0.2% other/intersex</w:t>
      </w:r>
      <w:r w:rsidRPr="00EE1D40">
        <w:rPr>
          <w:rFonts w:ascii="Times New Roman" w:hAnsi="Times New Roman" w:cs="Times New Roman"/>
          <w:kern w:val="0"/>
          <w:sz w:val="24"/>
          <w:szCs w:val="24"/>
          <w14:ligatures w14:val="none"/>
        </w:rPr>
        <w:t>), post-secondary educated (47.5% with a bachelor’s or graduate degree</w:t>
      </w:r>
      <w:r w:rsidR="008C64C0" w:rsidRPr="00EE1D40">
        <w:rPr>
          <w:rFonts w:ascii="Times New Roman" w:hAnsi="Times New Roman" w:cs="Times New Roman"/>
          <w:kern w:val="0"/>
          <w:sz w:val="24"/>
          <w:szCs w:val="24"/>
          <w14:ligatures w14:val="none"/>
        </w:rPr>
        <w:t>; 32.6% high school or less</w:t>
      </w:r>
      <w:r w:rsidRPr="00EE1D40">
        <w:rPr>
          <w:rFonts w:ascii="Times New Roman" w:hAnsi="Times New Roman" w:cs="Times New Roman"/>
          <w:kern w:val="0"/>
          <w:sz w:val="24"/>
          <w:szCs w:val="24"/>
          <w14:ligatures w14:val="none"/>
        </w:rPr>
        <w:t>), employed (47.8%</w:t>
      </w:r>
      <w:r w:rsidR="008C64C0" w:rsidRPr="00EE1D40">
        <w:rPr>
          <w:rFonts w:ascii="Times New Roman" w:hAnsi="Times New Roman" w:cs="Times New Roman"/>
          <w:kern w:val="0"/>
          <w:sz w:val="24"/>
          <w:szCs w:val="24"/>
          <w14:ligatures w14:val="none"/>
        </w:rPr>
        <w:t>; 32.1% studying or retired, 8.7% unemployed</w:t>
      </w:r>
      <w:r w:rsidRPr="00EE1D40">
        <w:rPr>
          <w:rFonts w:ascii="Times New Roman" w:hAnsi="Times New Roman" w:cs="Times New Roman"/>
          <w:kern w:val="0"/>
          <w:sz w:val="24"/>
          <w:szCs w:val="24"/>
          <w14:ligatures w14:val="none"/>
        </w:rPr>
        <w:t>), married (42.5%</w:t>
      </w:r>
      <w:r w:rsidR="008C64C0" w:rsidRPr="00EE1D40">
        <w:rPr>
          <w:rFonts w:ascii="Times New Roman" w:hAnsi="Times New Roman" w:cs="Times New Roman"/>
          <w:kern w:val="0"/>
          <w:sz w:val="24"/>
          <w:szCs w:val="24"/>
          <w14:ligatures w14:val="none"/>
        </w:rPr>
        <w:t>; 24.9% single</w:t>
      </w:r>
      <w:r w:rsidRPr="00EE1D40">
        <w:rPr>
          <w:rFonts w:ascii="Times New Roman" w:hAnsi="Times New Roman" w:cs="Times New Roman"/>
          <w:kern w:val="0"/>
          <w:sz w:val="24"/>
          <w:szCs w:val="24"/>
          <w14:ligatures w14:val="none"/>
        </w:rPr>
        <w:t xml:space="preserve">), and physically </w:t>
      </w:r>
      <w:r w:rsidRPr="00EE1D40">
        <w:rPr>
          <w:rFonts w:ascii="Times New Roman" w:hAnsi="Times New Roman" w:cs="Times New Roman"/>
          <w:kern w:val="0"/>
          <w:sz w:val="24"/>
          <w:szCs w:val="24"/>
          <w14:ligatures w14:val="none"/>
        </w:rPr>
        <w:lastRenderedPageBreak/>
        <w:t xml:space="preserve">active to some degree (60.4%). The sample was also representative across the adult lifespan (18-24 and 55-64 were the most common age ranges </w:t>
      </w:r>
      <w:r w:rsidR="00076585">
        <w:rPr>
          <w:rFonts w:ascii="Times New Roman" w:hAnsi="Times New Roman" w:cs="Times New Roman"/>
          <w:kern w:val="0"/>
          <w:sz w:val="24"/>
          <w:szCs w:val="24"/>
          <w14:ligatures w14:val="none"/>
        </w:rPr>
        <w:t xml:space="preserve">consisting </w:t>
      </w:r>
      <w:r w:rsidRPr="00EE1D40">
        <w:rPr>
          <w:rFonts w:ascii="Times New Roman" w:hAnsi="Times New Roman" w:cs="Times New Roman"/>
          <w:kern w:val="0"/>
          <w:sz w:val="24"/>
          <w:szCs w:val="24"/>
          <w14:ligatures w14:val="none"/>
        </w:rPr>
        <w:t>18.91% and 18.50% of the sample, respectively). The mean score for the MHQ was 67.93 ± 72.70 SD</w:t>
      </w:r>
      <w:r w:rsidR="003B5C12" w:rsidRPr="00EE1D40">
        <w:rPr>
          <w:rFonts w:ascii="Times New Roman" w:hAnsi="Times New Roman" w:cs="Times New Roman"/>
          <w:kern w:val="0"/>
          <w:sz w:val="24"/>
          <w:szCs w:val="24"/>
          <w14:ligatures w14:val="none"/>
        </w:rPr>
        <w:t>, which would be considered “Managing” as per the MHQ’s six levels of functioning</w:t>
      </w:r>
      <w:r w:rsidRPr="00EE1D40">
        <w:rPr>
          <w:rFonts w:ascii="Times New Roman" w:hAnsi="Times New Roman" w:cs="Times New Roman"/>
          <w:kern w:val="0"/>
          <w:sz w:val="24"/>
          <w:szCs w:val="24"/>
          <w14:ligatures w14:val="none"/>
        </w:rPr>
        <w:t xml:space="preserve">. Full descriptive statistics for the sample demographic characteristics, covariates, physical activity, </w:t>
      </w:r>
      <w:r w:rsidR="008C64C0" w:rsidRPr="00EE1D40">
        <w:rPr>
          <w:rFonts w:ascii="Times New Roman" w:hAnsi="Times New Roman" w:cs="Times New Roman"/>
          <w:kern w:val="0"/>
          <w:sz w:val="24"/>
          <w:szCs w:val="24"/>
          <w14:ligatures w14:val="none"/>
        </w:rPr>
        <w:t>MHQ, and the six subcategories</w:t>
      </w:r>
      <w:r w:rsidR="001611C1" w:rsidRPr="00EE1D40">
        <w:rPr>
          <w:rFonts w:ascii="Times New Roman" w:hAnsi="Times New Roman" w:cs="Times New Roman"/>
          <w:kern w:val="0"/>
          <w:sz w:val="24"/>
          <w:szCs w:val="24"/>
          <w14:ligatures w14:val="none"/>
        </w:rPr>
        <w:t xml:space="preserve"> for each age group</w:t>
      </w:r>
      <w:r w:rsidRPr="00EE1D40">
        <w:rPr>
          <w:rFonts w:ascii="Times New Roman" w:hAnsi="Times New Roman" w:cs="Times New Roman"/>
          <w:kern w:val="0"/>
          <w:sz w:val="24"/>
          <w:szCs w:val="24"/>
          <w14:ligatures w14:val="none"/>
        </w:rPr>
        <w:t xml:space="preserve"> can be found in</w:t>
      </w:r>
      <w:r w:rsidR="008C64C0" w:rsidRPr="00EE1D40">
        <w:rPr>
          <w:rFonts w:ascii="Times New Roman" w:hAnsi="Times New Roman" w:cs="Times New Roman"/>
          <w:kern w:val="0"/>
          <w:sz w:val="24"/>
          <w:szCs w:val="24"/>
          <w14:ligatures w14:val="none"/>
        </w:rPr>
        <w:t xml:space="preserve"> Supplementary Materials</w:t>
      </w:r>
      <w:r w:rsidRPr="00EE1D40">
        <w:rPr>
          <w:rFonts w:ascii="Times New Roman" w:hAnsi="Times New Roman" w:cs="Times New Roman"/>
          <w:kern w:val="0"/>
          <w:sz w:val="24"/>
          <w:szCs w:val="24"/>
          <w14:ligatures w14:val="none"/>
        </w:rPr>
        <w:t xml:space="preserve"> Table </w:t>
      </w:r>
      <w:r w:rsidR="00C76485" w:rsidRPr="00EE1D40">
        <w:rPr>
          <w:rFonts w:ascii="Times New Roman" w:hAnsi="Times New Roman" w:cs="Times New Roman"/>
          <w:kern w:val="0"/>
          <w:sz w:val="24"/>
          <w:szCs w:val="24"/>
          <w14:ligatures w14:val="none"/>
        </w:rPr>
        <w:t>1</w:t>
      </w:r>
      <w:r w:rsidRPr="00EE1D40">
        <w:rPr>
          <w:rFonts w:ascii="Times New Roman" w:hAnsi="Times New Roman" w:cs="Times New Roman"/>
          <w:kern w:val="0"/>
          <w:sz w:val="24"/>
          <w:szCs w:val="24"/>
          <w14:ligatures w14:val="none"/>
        </w:rPr>
        <w:t xml:space="preserve">. </w:t>
      </w:r>
    </w:p>
    <w:p w14:paraId="4BA74F7D" w14:textId="3FBAD476"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After adjusting for propensity score weighting, the effective sample for the treated (active) group was reduced to </w:t>
      </w:r>
      <w:r w:rsidR="00C257DD" w:rsidRPr="00C257DD">
        <w:rPr>
          <w:rFonts w:ascii="Times New Roman" w:hAnsi="Times New Roman" w:cs="Times New Roman"/>
          <w:kern w:val="0"/>
          <w:sz w:val="24"/>
          <w:szCs w:val="24"/>
          <w14:ligatures w14:val="none"/>
        </w:rPr>
        <w:t>143</w:t>
      </w:r>
      <w:r w:rsidR="00C257DD">
        <w:rPr>
          <w:rFonts w:ascii="Times New Roman" w:hAnsi="Times New Roman" w:cs="Times New Roman"/>
          <w:kern w:val="0"/>
          <w:sz w:val="24"/>
          <w:szCs w:val="24"/>
          <w14:ligatures w14:val="none"/>
        </w:rPr>
        <w:t>,</w:t>
      </w:r>
      <w:r w:rsidR="00C257DD" w:rsidRPr="00C257DD">
        <w:rPr>
          <w:rFonts w:ascii="Times New Roman" w:hAnsi="Times New Roman" w:cs="Times New Roman"/>
          <w:kern w:val="0"/>
          <w:sz w:val="24"/>
          <w:szCs w:val="24"/>
          <w14:ligatures w14:val="none"/>
        </w:rPr>
        <w:t>313.6</w:t>
      </w:r>
      <w:r w:rsidR="00C257DD">
        <w:rPr>
          <w:rFonts w:ascii="Times New Roman" w:hAnsi="Times New Roman" w:cs="Times New Roman"/>
          <w:kern w:val="0"/>
          <w:sz w:val="24"/>
          <w:szCs w:val="24"/>
          <w14:ligatures w14:val="none"/>
        </w:rPr>
        <w:t xml:space="preserve"> </w:t>
      </w:r>
      <w:r w:rsidRPr="00EE1D40">
        <w:rPr>
          <w:rFonts w:ascii="Times New Roman" w:hAnsi="Times New Roman" w:cs="Times New Roman"/>
          <w:kern w:val="0"/>
          <w:sz w:val="24"/>
          <w:szCs w:val="24"/>
          <w14:ligatures w14:val="none"/>
        </w:rPr>
        <w:t xml:space="preserve"> (</w:t>
      </w:r>
      <w:r w:rsidR="00C257DD" w:rsidRPr="00C257DD">
        <w:rPr>
          <w:rFonts w:ascii="Times New Roman" w:hAnsi="Times New Roman" w:cs="Times New Roman"/>
          <w:kern w:val="0"/>
          <w:sz w:val="24"/>
          <w:szCs w:val="24"/>
          <w14:ligatures w14:val="none"/>
        </w:rPr>
        <w:t>69</w:t>
      </w:r>
      <w:r w:rsidR="00C257DD">
        <w:rPr>
          <w:rFonts w:ascii="Times New Roman" w:hAnsi="Times New Roman" w:cs="Times New Roman"/>
          <w:kern w:val="0"/>
          <w:sz w:val="24"/>
          <w:szCs w:val="24"/>
          <w14:ligatures w14:val="none"/>
        </w:rPr>
        <w:t>.</w:t>
      </w:r>
      <w:r w:rsidR="00C257DD" w:rsidRPr="00C257DD">
        <w:rPr>
          <w:rFonts w:ascii="Times New Roman" w:hAnsi="Times New Roman" w:cs="Times New Roman"/>
          <w:kern w:val="0"/>
          <w:sz w:val="24"/>
          <w:szCs w:val="24"/>
          <w14:ligatures w14:val="none"/>
        </w:rPr>
        <w:t>42</w:t>
      </w:r>
      <w:r w:rsidR="00C257DD">
        <w:rPr>
          <w:rFonts w:ascii="Times New Roman" w:hAnsi="Times New Roman" w:cs="Times New Roman"/>
          <w:kern w:val="0"/>
          <w:sz w:val="24"/>
          <w:szCs w:val="24"/>
          <w14:ligatures w14:val="none"/>
        </w:rPr>
        <w:t xml:space="preserve"> </w:t>
      </w:r>
      <w:r w:rsidRPr="00EE1D40">
        <w:rPr>
          <w:rFonts w:ascii="Times New Roman" w:hAnsi="Times New Roman" w:cs="Times New Roman"/>
          <w:kern w:val="0"/>
          <w:sz w:val="24"/>
          <w:szCs w:val="24"/>
          <w14:ligatures w14:val="none"/>
        </w:rPr>
        <w:t xml:space="preserve">% of unadjusted), yielding an overall effective sample size of </w:t>
      </w:r>
      <w:r w:rsidR="00C257DD" w:rsidRPr="00C257DD">
        <w:rPr>
          <w:rFonts w:ascii="Times New Roman" w:hAnsi="Times New Roman" w:cs="Times New Roman"/>
          <w:kern w:val="0"/>
          <w:sz w:val="24"/>
          <w:szCs w:val="24"/>
          <w14:ligatures w14:val="none"/>
        </w:rPr>
        <w:t>278</w:t>
      </w:r>
      <w:r w:rsidR="00C257DD">
        <w:rPr>
          <w:rFonts w:ascii="Times New Roman" w:hAnsi="Times New Roman" w:cs="Times New Roman"/>
          <w:kern w:val="0"/>
          <w:sz w:val="24"/>
          <w:szCs w:val="24"/>
          <w14:ligatures w14:val="none"/>
        </w:rPr>
        <w:t>,</w:t>
      </w:r>
      <w:r w:rsidR="00C257DD" w:rsidRPr="00C257DD">
        <w:rPr>
          <w:rFonts w:ascii="Times New Roman" w:hAnsi="Times New Roman" w:cs="Times New Roman"/>
          <w:kern w:val="0"/>
          <w:sz w:val="24"/>
          <w:szCs w:val="24"/>
          <w14:ligatures w14:val="none"/>
        </w:rPr>
        <w:t>838.6</w:t>
      </w:r>
      <w:r w:rsidR="00C257DD" w:rsidRPr="00C257DD" w:rsidDel="00C257DD">
        <w:rPr>
          <w:rFonts w:ascii="Times New Roman" w:hAnsi="Times New Roman" w:cs="Times New Roman"/>
          <w:kern w:val="0"/>
          <w:sz w:val="24"/>
          <w:szCs w:val="24"/>
          <w14:ligatures w14:val="none"/>
        </w:rPr>
        <w:t xml:space="preserve"> </w:t>
      </w:r>
      <w:r w:rsidRPr="00EE1D40">
        <w:rPr>
          <w:rFonts w:ascii="Times New Roman" w:hAnsi="Times New Roman" w:cs="Times New Roman"/>
          <w:kern w:val="0"/>
          <w:sz w:val="24"/>
          <w:szCs w:val="24"/>
          <w14:ligatures w14:val="none"/>
        </w:rPr>
        <w:t>(</w:t>
      </w:r>
      <w:r w:rsidR="00C257DD" w:rsidRPr="00C257DD">
        <w:rPr>
          <w:rFonts w:ascii="Times New Roman" w:hAnsi="Times New Roman" w:cs="Times New Roman"/>
          <w:kern w:val="0"/>
          <w:sz w:val="24"/>
          <w:szCs w:val="24"/>
          <w14:ligatures w14:val="none"/>
        </w:rPr>
        <w:t>81</w:t>
      </w:r>
      <w:r w:rsidR="00C257DD">
        <w:rPr>
          <w:rFonts w:ascii="Times New Roman" w:hAnsi="Times New Roman" w:cs="Times New Roman"/>
          <w:kern w:val="0"/>
          <w:sz w:val="24"/>
          <w:szCs w:val="24"/>
          <w14:ligatures w14:val="none"/>
        </w:rPr>
        <w:t>.</w:t>
      </w:r>
      <w:r w:rsidR="00C257DD" w:rsidRPr="00C257DD">
        <w:rPr>
          <w:rFonts w:ascii="Times New Roman" w:hAnsi="Times New Roman" w:cs="Times New Roman"/>
          <w:kern w:val="0"/>
          <w:sz w:val="24"/>
          <w:szCs w:val="24"/>
          <w14:ligatures w14:val="none"/>
        </w:rPr>
        <w:t>54</w:t>
      </w:r>
      <w:r w:rsidR="00C257DD">
        <w:rPr>
          <w:rFonts w:ascii="Times New Roman" w:hAnsi="Times New Roman" w:cs="Times New Roman"/>
          <w:kern w:val="0"/>
          <w:sz w:val="24"/>
          <w:szCs w:val="24"/>
          <w14:ligatures w14:val="none"/>
        </w:rPr>
        <w:t xml:space="preserve"> </w:t>
      </w:r>
      <w:r w:rsidRPr="00EE1D40">
        <w:rPr>
          <w:rFonts w:ascii="Times New Roman" w:hAnsi="Times New Roman" w:cs="Times New Roman"/>
          <w:kern w:val="0"/>
          <w:sz w:val="24"/>
          <w:szCs w:val="24"/>
          <w14:ligatures w14:val="none"/>
        </w:rPr>
        <w:t>% of original sample). The effective sample size is the “approximately the number of observations from a simple random sample that yields an estimate with sampling variation equal to the sampling variation obtained with the weighted comparison observation”, and can be interpreted as a conservative lower bound for the adjusted size of the weighted sample</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{"citationID":"c8jzvoZH","properties":{"formattedCitation":"(Ridgeway et al., 2022)","plainCitation":"(Ridgeway et al., 2022)","noteIndex":0},"citationItems":[{"id":83,"uris":["http://zotero.org/users/local/ucDGfcUQ/items/EFUTE3DH"],"itemData":{"id":83,"type":"book","publisher":"Rand Santa Monica, Calif","title":"Toolkit for weighting and analysis of nonequivalent groups: a tutorial for the R TWANG package","author":[{"family":"Ridgeway","given":"Greg"},{"family":"McCaffrey","given":"Daniel F"},{"family":"Morral","given":"Andrew R"},{"family":"Cefalu","given":"Matthew"},{"family":"Burgette","given":"Lane F"},{"family":"Pane","given":"Joseph D"},{"family":"Griffin","given":"Beth Ann"}],"issued":{"date-parts":[["2022"]]}}}],"schema":"https://github.com/citation-style-language/schema/raw/master/csl-citation.json"}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(Ridgeway et al., 2022)</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Diagnostics indicated that covariate balance was successfully achieved after GBM and CBPS weighting procedures were implemented (see Supplementary Materials, Section B).</w:t>
      </w:r>
    </w:p>
    <w:p w14:paraId="01FBD553" w14:textId="65B50DDC" w:rsidR="00CC1AF0" w:rsidRPr="00EE1D40" w:rsidRDefault="00CC1AF0" w:rsidP="00EE1D40">
      <w:pPr>
        <w:spacing w:after="0" w:line="480" w:lineRule="auto"/>
        <w:ind w:firstLine="720"/>
        <w:rPr>
          <w:rFonts w:ascii="Times New Roman" w:hAnsi="Times New Roman" w:cs="Times New Roman"/>
          <w:b/>
          <w:kern w:val="0"/>
          <w:sz w:val="24"/>
          <w:szCs w:val="24"/>
          <w14:ligatures w14:val="none"/>
        </w:rPr>
      </w:pPr>
      <w:r w:rsidRPr="00EE1D40">
        <w:rPr>
          <w:rFonts w:ascii="Times New Roman" w:hAnsi="Times New Roman" w:cs="Times New Roman"/>
          <w:b/>
          <w:kern w:val="0"/>
          <w:sz w:val="24"/>
          <w:szCs w:val="24"/>
          <w14:ligatures w14:val="none"/>
        </w:rPr>
        <w:t>Physical Activity</w:t>
      </w:r>
      <w:r w:rsidR="00DE6B28" w:rsidRPr="00EE1D40">
        <w:rPr>
          <w:rFonts w:ascii="Times New Roman" w:hAnsi="Times New Roman" w:cs="Times New Roman"/>
          <w:b/>
          <w:kern w:val="0"/>
          <w:sz w:val="24"/>
          <w:szCs w:val="24"/>
          <w14:ligatures w14:val="none"/>
        </w:rPr>
        <w:t xml:space="preserve">. </w:t>
      </w:r>
      <w:r w:rsidRPr="00EE1D40">
        <w:rPr>
          <w:rFonts w:ascii="Times New Roman" w:hAnsi="Times New Roman" w:cs="Times New Roman"/>
          <w:kern w:val="0"/>
          <w:sz w:val="24"/>
          <w:szCs w:val="24"/>
          <w14:ligatures w14:val="none"/>
        </w:rPr>
        <w:t xml:space="preserve">Propensity score weighted models demonstrated physical activity was associated with </w:t>
      </w:r>
      <w:r w:rsidR="00C407ED">
        <w:rPr>
          <w:rFonts w:ascii="Times New Roman" w:hAnsi="Times New Roman" w:cs="Times New Roman"/>
          <w:kern w:val="0"/>
          <w:sz w:val="24"/>
          <w:szCs w:val="24"/>
          <w14:ligatures w14:val="none"/>
        </w:rPr>
        <w:t>greater</w:t>
      </w:r>
      <w:r w:rsidRPr="00EE1D40">
        <w:rPr>
          <w:rFonts w:ascii="Times New Roman" w:hAnsi="Times New Roman" w:cs="Times New Roman"/>
          <w:kern w:val="0"/>
          <w:sz w:val="24"/>
          <w:szCs w:val="24"/>
          <w14:ligatures w14:val="none"/>
        </w:rPr>
        <w:t xml:space="preserve"> MHQ scores (ATC = 17.</w:t>
      </w:r>
      <w:r w:rsidR="00007AF3">
        <w:rPr>
          <w:rFonts w:ascii="Times New Roman" w:hAnsi="Times New Roman" w:cs="Times New Roman"/>
          <w:kern w:val="0"/>
          <w:sz w:val="24"/>
          <w:szCs w:val="24"/>
          <w14:ligatures w14:val="none"/>
        </w:rPr>
        <w:t>41</w:t>
      </w:r>
      <w:r w:rsidRPr="00EE1D40">
        <w:rPr>
          <w:rFonts w:ascii="Times New Roman" w:hAnsi="Times New Roman" w:cs="Times New Roman"/>
          <w:kern w:val="0"/>
          <w:sz w:val="24"/>
          <w:szCs w:val="24"/>
          <w14:ligatures w14:val="none"/>
        </w:rPr>
        <w:t xml:space="preserve">; 95% CI: </w:t>
      </w:r>
      <w:r w:rsidR="00007AF3">
        <w:rPr>
          <w:rFonts w:ascii="Times New Roman" w:hAnsi="Times New Roman" w:cs="Times New Roman"/>
          <w:kern w:val="0"/>
          <w:sz w:val="24"/>
          <w:szCs w:val="24"/>
          <w14:ligatures w14:val="none"/>
        </w:rPr>
        <w:t>14.62</w:t>
      </w:r>
      <w:r w:rsidRPr="00EE1D40">
        <w:rPr>
          <w:rFonts w:ascii="Times New Roman" w:hAnsi="Times New Roman" w:cs="Times New Roman"/>
          <w:kern w:val="0"/>
          <w:sz w:val="24"/>
          <w:szCs w:val="24"/>
          <w14:ligatures w14:val="none"/>
        </w:rPr>
        <w:t>-</w:t>
      </w:r>
      <w:r w:rsidR="00007AF3">
        <w:rPr>
          <w:rFonts w:ascii="Times New Roman" w:hAnsi="Times New Roman" w:cs="Times New Roman"/>
          <w:kern w:val="0"/>
          <w:sz w:val="24"/>
          <w:szCs w:val="24"/>
          <w14:ligatures w14:val="none"/>
        </w:rPr>
        <w:t>20.20</w:t>
      </w:r>
      <w:r w:rsidRPr="00EE1D40">
        <w:rPr>
          <w:rFonts w:ascii="Times New Roman" w:hAnsi="Times New Roman" w:cs="Times New Roman"/>
          <w:kern w:val="0"/>
          <w:sz w:val="24"/>
          <w:szCs w:val="24"/>
          <w14:ligatures w14:val="none"/>
        </w:rPr>
        <w:t xml:space="preserve">), which coincided with a small effect size calculated using </w:t>
      </w:r>
      <w:r w:rsidR="00A7139E">
        <w:rPr>
          <w:rFonts w:ascii="Times New Roman" w:hAnsi="Times New Roman" w:cs="Times New Roman"/>
          <w:kern w:val="0"/>
          <w:sz w:val="24"/>
          <w:szCs w:val="24"/>
          <w14:ligatures w14:val="none"/>
        </w:rPr>
        <w:t xml:space="preserve">pooled </w:t>
      </w:r>
      <w:r w:rsidRPr="00EE1D40">
        <w:rPr>
          <w:rFonts w:ascii="Times New Roman" w:hAnsi="Times New Roman" w:cs="Times New Roman"/>
          <w:kern w:val="0"/>
          <w:sz w:val="24"/>
          <w:szCs w:val="24"/>
          <w14:ligatures w14:val="none"/>
        </w:rPr>
        <w:t xml:space="preserve">standard deviations from the unweighted data (standardized mean difference (SMD) = 0.25). Physical activity was also associated </w:t>
      </w:r>
      <w:r w:rsidR="00C407ED">
        <w:rPr>
          <w:rFonts w:ascii="Times New Roman" w:hAnsi="Times New Roman" w:cs="Times New Roman"/>
          <w:kern w:val="0"/>
          <w:sz w:val="24"/>
          <w:szCs w:val="24"/>
          <w14:ligatures w14:val="none"/>
        </w:rPr>
        <w:t>greater scores</w:t>
      </w:r>
      <w:r w:rsidRPr="00EE1D40">
        <w:rPr>
          <w:rFonts w:ascii="Times New Roman" w:hAnsi="Times New Roman" w:cs="Times New Roman"/>
          <w:kern w:val="0"/>
          <w:sz w:val="24"/>
          <w:szCs w:val="24"/>
          <w14:ligatures w14:val="none"/>
        </w:rPr>
        <w:t xml:space="preserve"> for each of the six MHQ subcategories: Core Cognition (ATC = 16.</w:t>
      </w:r>
      <w:r w:rsidR="00434D77">
        <w:rPr>
          <w:rFonts w:ascii="Times New Roman" w:hAnsi="Times New Roman" w:cs="Times New Roman"/>
          <w:kern w:val="0"/>
          <w:sz w:val="24"/>
          <w:szCs w:val="24"/>
          <w14:ligatures w14:val="none"/>
        </w:rPr>
        <w:t>00</w:t>
      </w:r>
      <w:r w:rsidRPr="00EE1D40">
        <w:rPr>
          <w:rFonts w:ascii="Times New Roman" w:hAnsi="Times New Roman" w:cs="Times New Roman"/>
          <w:kern w:val="0"/>
          <w:sz w:val="24"/>
          <w:szCs w:val="24"/>
          <w14:ligatures w14:val="none"/>
        </w:rPr>
        <w:t>; 95% CI: 13.</w:t>
      </w:r>
      <w:r w:rsidR="00434D77">
        <w:rPr>
          <w:rFonts w:ascii="Times New Roman" w:hAnsi="Times New Roman" w:cs="Times New Roman"/>
          <w:kern w:val="0"/>
          <w:sz w:val="24"/>
          <w:szCs w:val="24"/>
          <w14:ligatures w14:val="none"/>
        </w:rPr>
        <w:t>56</w:t>
      </w:r>
      <w:r w:rsidRPr="00EE1D40">
        <w:rPr>
          <w:rFonts w:ascii="Times New Roman" w:hAnsi="Times New Roman" w:cs="Times New Roman"/>
          <w:kern w:val="0"/>
          <w:sz w:val="24"/>
          <w:szCs w:val="24"/>
          <w14:ligatures w14:val="none"/>
        </w:rPr>
        <w:t>-18.</w:t>
      </w:r>
      <w:r w:rsidR="00434D77">
        <w:rPr>
          <w:rFonts w:ascii="Times New Roman" w:hAnsi="Times New Roman" w:cs="Times New Roman"/>
          <w:kern w:val="0"/>
          <w:sz w:val="24"/>
          <w:szCs w:val="24"/>
          <w14:ligatures w14:val="none"/>
        </w:rPr>
        <w:t>44</w:t>
      </w:r>
      <w:r w:rsidRPr="00EE1D40">
        <w:rPr>
          <w:rFonts w:ascii="Times New Roman" w:hAnsi="Times New Roman" w:cs="Times New Roman"/>
          <w:kern w:val="0"/>
          <w:sz w:val="24"/>
          <w:szCs w:val="24"/>
          <w14:ligatures w14:val="none"/>
        </w:rPr>
        <w:t xml:space="preserve">;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0.2</w:t>
      </w:r>
      <w:r w:rsidR="00434D77">
        <w:rPr>
          <w:rFonts w:ascii="Times New Roman" w:hAnsi="Times New Roman" w:cs="Times New Roman"/>
          <w:kern w:val="0"/>
          <w:sz w:val="24"/>
          <w:szCs w:val="24"/>
          <w14:ligatures w14:val="none"/>
        </w:rPr>
        <w:t>4</w:t>
      </w:r>
      <w:r w:rsidRPr="00EE1D40">
        <w:rPr>
          <w:rFonts w:ascii="Times New Roman" w:hAnsi="Times New Roman" w:cs="Times New Roman"/>
          <w:kern w:val="0"/>
          <w:sz w:val="24"/>
          <w:szCs w:val="24"/>
          <w14:ligatures w14:val="none"/>
        </w:rPr>
        <w:t>), Adaptability and Resilience (ATC =17.</w:t>
      </w:r>
      <w:r w:rsidR="00434D77">
        <w:rPr>
          <w:rFonts w:ascii="Times New Roman" w:hAnsi="Times New Roman" w:cs="Times New Roman"/>
          <w:kern w:val="0"/>
          <w:sz w:val="24"/>
          <w:szCs w:val="24"/>
          <w14:ligatures w14:val="none"/>
        </w:rPr>
        <w:t>09</w:t>
      </w:r>
      <w:r w:rsidRPr="00EE1D40">
        <w:rPr>
          <w:rFonts w:ascii="Times New Roman" w:hAnsi="Times New Roman" w:cs="Times New Roman"/>
          <w:kern w:val="0"/>
          <w:sz w:val="24"/>
          <w:szCs w:val="24"/>
          <w14:ligatures w14:val="none"/>
        </w:rPr>
        <w:t>; 95% CI: 14.</w:t>
      </w:r>
      <w:r w:rsidR="00434D77">
        <w:rPr>
          <w:rFonts w:ascii="Times New Roman" w:hAnsi="Times New Roman" w:cs="Times New Roman"/>
          <w:kern w:val="0"/>
          <w:sz w:val="24"/>
          <w:szCs w:val="24"/>
          <w14:ligatures w14:val="none"/>
        </w:rPr>
        <w:t>31</w:t>
      </w:r>
      <w:r w:rsidRPr="00EE1D40">
        <w:rPr>
          <w:rFonts w:ascii="Times New Roman" w:hAnsi="Times New Roman" w:cs="Times New Roman"/>
          <w:kern w:val="0"/>
          <w:sz w:val="24"/>
          <w:szCs w:val="24"/>
          <w14:ligatures w14:val="none"/>
        </w:rPr>
        <w:t>-</w:t>
      </w:r>
      <w:r w:rsidR="00434D77">
        <w:rPr>
          <w:rFonts w:ascii="Times New Roman" w:hAnsi="Times New Roman" w:cs="Times New Roman"/>
          <w:kern w:val="0"/>
          <w:sz w:val="24"/>
          <w:szCs w:val="24"/>
          <w14:ligatures w14:val="none"/>
        </w:rPr>
        <w:t>19</w:t>
      </w:r>
      <w:r w:rsidRPr="00EE1D40">
        <w:rPr>
          <w:rFonts w:ascii="Times New Roman" w:hAnsi="Times New Roman" w:cs="Times New Roman"/>
          <w:kern w:val="0"/>
          <w:sz w:val="24"/>
          <w:szCs w:val="24"/>
          <w14:ligatures w14:val="none"/>
        </w:rPr>
        <w:t>.</w:t>
      </w:r>
      <w:r w:rsidR="00434D77">
        <w:rPr>
          <w:rFonts w:ascii="Times New Roman" w:hAnsi="Times New Roman" w:cs="Times New Roman"/>
          <w:kern w:val="0"/>
          <w:sz w:val="24"/>
          <w:szCs w:val="24"/>
          <w14:ligatures w14:val="none"/>
        </w:rPr>
        <w:t>86</w:t>
      </w:r>
      <w:r w:rsidRPr="00EE1D40">
        <w:rPr>
          <w:rFonts w:ascii="Times New Roman" w:hAnsi="Times New Roman" w:cs="Times New Roman"/>
          <w:kern w:val="0"/>
          <w:sz w:val="24"/>
          <w:szCs w:val="24"/>
          <w14:ligatures w14:val="none"/>
        </w:rPr>
        <w:t xml:space="preserve">;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0.26), Drive and Motivation (ATC = 15.</w:t>
      </w:r>
      <w:r w:rsidR="00434D77">
        <w:rPr>
          <w:rFonts w:ascii="Times New Roman" w:hAnsi="Times New Roman" w:cs="Times New Roman"/>
          <w:kern w:val="0"/>
          <w:sz w:val="24"/>
          <w:szCs w:val="24"/>
          <w14:ligatures w14:val="none"/>
        </w:rPr>
        <w:t>43</w:t>
      </w:r>
      <w:r w:rsidRPr="00EE1D40">
        <w:rPr>
          <w:rFonts w:ascii="Times New Roman" w:hAnsi="Times New Roman" w:cs="Times New Roman"/>
          <w:kern w:val="0"/>
          <w:sz w:val="24"/>
          <w:szCs w:val="24"/>
          <w14:ligatures w14:val="none"/>
        </w:rPr>
        <w:t>; 95% CI: 12.</w:t>
      </w:r>
      <w:r w:rsidR="00434D77">
        <w:rPr>
          <w:rFonts w:ascii="Times New Roman" w:hAnsi="Times New Roman" w:cs="Times New Roman"/>
          <w:kern w:val="0"/>
          <w:sz w:val="24"/>
          <w:szCs w:val="24"/>
          <w14:ligatures w14:val="none"/>
        </w:rPr>
        <w:t>39</w:t>
      </w:r>
      <w:r w:rsidRPr="00EE1D40">
        <w:rPr>
          <w:rFonts w:ascii="Times New Roman" w:hAnsi="Times New Roman" w:cs="Times New Roman"/>
          <w:kern w:val="0"/>
          <w:sz w:val="24"/>
          <w:szCs w:val="24"/>
          <w14:ligatures w14:val="none"/>
        </w:rPr>
        <w:t>-18.</w:t>
      </w:r>
      <w:r w:rsidR="00434D77">
        <w:rPr>
          <w:rFonts w:ascii="Times New Roman" w:hAnsi="Times New Roman" w:cs="Times New Roman"/>
          <w:kern w:val="0"/>
          <w:sz w:val="24"/>
          <w:szCs w:val="24"/>
          <w14:ligatures w14:val="none"/>
        </w:rPr>
        <w:t>47</w:t>
      </w:r>
      <w:r w:rsidRPr="00EE1D40">
        <w:rPr>
          <w:rFonts w:ascii="Times New Roman" w:hAnsi="Times New Roman" w:cs="Times New Roman"/>
          <w:kern w:val="0"/>
          <w:sz w:val="24"/>
          <w:szCs w:val="24"/>
          <w14:ligatures w14:val="none"/>
        </w:rPr>
        <w:t xml:space="preserve">;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0.24), Mood and Outlook (ATC = 1</w:t>
      </w:r>
      <w:r w:rsidR="00AE0D04">
        <w:rPr>
          <w:rFonts w:ascii="Times New Roman" w:hAnsi="Times New Roman" w:cs="Times New Roman"/>
          <w:kern w:val="0"/>
          <w:sz w:val="24"/>
          <w:szCs w:val="24"/>
          <w14:ligatures w14:val="none"/>
        </w:rPr>
        <w:t>4</w:t>
      </w:r>
      <w:r w:rsidRPr="00EE1D40">
        <w:rPr>
          <w:rFonts w:ascii="Times New Roman" w:hAnsi="Times New Roman" w:cs="Times New Roman"/>
          <w:kern w:val="0"/>
          <w:sz w:val="24"/>
          <w:szCs w:val="24"/>
          <w14:ligatures w14:val="none"/>
        </w:rPr>
        <w:t>.</w:t>
      </w:r>
      <w:r w:rsidR="00AE0D04">
        <w:rPr>
          <w:rFonts w:ascii="Times New Roman" w:hAnsi="Times New Roman" w:cs="Times New Roman"/>
          <w:kern w:val="0"/>
          <w:sz w:val="24"/>
          <w:szCs w:val="24"/>
          <w14:ligatures w14:val="none"/>
        </w:rPr>
        <w:t>81</w:t>
      </w:r>
      <w:r w:rsidRPr="00EE1D40">
        <w:rPr>
          <w:rFonts w:ascii="Times New Roman" w:hAnsi="Times New Roman" w:cs="Times New Roman"/>
          <w:kern w:val="0"/>
          <w:sz w:val="24"/>
          <w:szCs w:val="24"/>
          <w14:ligatures w14:val="none"/>
        </w:rPr>
        <w:t>; 95% CI: 12.</w:t>
      </w:r>
      <w:r w:rsidR="00AE0D04">
        <w:rPr>
          <w:rFonts w:ascii="Times New Roman" w:hAnsi="Times New Roman" w:cs="Times New Roman"/>
          <w:kern w:val="0"/>
          <w:sz w:val="24"/>
          <w:szCs w:val="24"/>
          <w14:ligatures w14:val="none"/>
        </w:rPr>
        <w:t>06</w:t>
      </w:r>
      <w:r w:rsidRPr="00EE1D40">
        <w:rPr>
          <w:rFonts w:ascii="Times New Roman" w:hAnsi="Times New Roman" w:cs="Times New Roman"/>
          <w:kern w:val="0"/>
          <w:sz w:val="24"/>
          <w:szCs w:val="24"/>
          <w14:ligatures w14:val="none"/>
        </w:rPr>
        <w:t>-1</w:t>
      </w:r>
      <w:r w:rsidR="00AE0D04">
        <w:rPr>
          <w:rFonts w:ascii="Times New Roman" w:hAnsi="Times New Roman" w:cs="Times New Roman"/>
          <w:kern w:val="0"/>
          <w:sz w:val="24"/>
          <w:szCs w:val="24"/>
          <w14:ligatures w14:val="none"/>
        </w:rPr>
        <w:t>7.56</w:t>
      </w:r>
      <w:r w:rsidRPr="00EE1D40">
        <w:rPr>
          <w:rFonts w:ascii="Times New Roman" w:hAnsi="Times New Roman" w:cs="Times New Roman"/>
          <w:kern w:val="0"/>
          <w:sz w:val="24"/>
          <w:szCs w:val="24"/>
          <w14:ligatures w14:val="none"/>
        </w:rPr>
        <w:t xml:space="preserve">;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i/>
          <w:kern w:val="0"/>
          <w:sz w:val="24"/>
          <w:szCs w:val="24"/>
          <w14:ligatures w14:val="none"/>
        </w:rPr>
        <w:t xml:space="preserve"> </w:t>
      </w:r>
      <w:r w:rsidRPr="00EE1D40">
        <w:rPr>
          <w:rFonts w:ascii="Times New Roman" w:hAnsi="Times New Roman" w:cs="Times New Roman"/>
          <w:kern w:val="0"/>
          <w:sz w:val="24"/>
          <w:szCs w:val="24"/>
          <w14:ligatures w14:val="none"/>
        </w:rPr>
        <w:t>= 0.2</w:t>
      </w:r>
      <w:r w:rsidR="00AE0D04">
        <w:rPr>
          <w:rFonts w:ascii="Times New Roman" w:hAnsi="Times New Roman" w:cs="Times New Roman"/>
          <w:kern w:val="0"/>
          <w:sz w:val="24"/>
          <w:szCs w:val="24"/>
          <w14:ligatures w14:val="none"/>
        </w:rPr>
        <w:t>1</w:t>
      </w:r>
      <w:r w:rsidRPr="00EE1D40">
        <w:rPr>
          <w:rFonts w:ascii="Times New Roman" w:hAnsi="Times New Roman" w:cs="Times New Roman"/>
          <w:kern w:val="0"/>
          <w:sz w:val="24"/>
          <w:szCs w:val="24"/>
          <w14:ligatures w14:val="none"/>
        </w:rPr>
        <w:t>), Social Self (ATC = 1</w:t>
      </w:r>
      <w:r w:rsidR="00AE0D04">
        <w:rPr>
          <w:rFonts w:ascii="Times New Roman" w:hAnsi="Times New Roman" w:cs="Times New Roman"/>
          <w:kern w:val="0"/>
          <w:sz w:val="24"/>
          <w:szCs w:val="24"/>
          <w14:ligatures w14:val="none"/>
        </w:rPr>
        <w:t>2</w:t>
      </w:r>
      <w:r w:rsidRPr="00EE1D40">
        <w:rPr>
          <w:rFonts w:ascii="Times New Roman" w:hAnsi="Times New Roman" w:cs="Times New Roman"/>
          <w:kern w:val="0"/>
          <w:sz w:val="24"/>
          <w:szCs w:val="24"/>
          <w14:ligatures w14:val="none"/>
        </w:rPr>
        <w:t>.</w:t>
      </w:r>
      <w:r w:rsidR="00AE0D04">
        <w:rPr>
          <w:rFonts w:ascii="Times New Roman" w:hAnsi="Times New Roman" w:cs="Times New Roman"/>
          <w:kern w:val="0"/>
          <w:sz w:val="24"/>
          <w:szCs w:val="24"/>
          <w14:ligatures w14:val="none"/>
        </w:rPr>
        <w:t>53</w:t>
      </w:r>
      <w:r w:rsidRPr="00EE1D40">
        <w:rPr>
          <w:rFonts w:ascii="Times New Roman" w:hAnsi="Times New Roman" w:cs="Times New Roman"/>
          <w:kern w:val="0"/>
          <w:sz w:val="24"/>
          <w:szCs w:val="24"/>
          <w14:ligatures w14:val="none"/>
        </w:rPr>
        <w:t xml:space="preserve">; 95% CI: </w:t>
      </w:r>
      <w:r w:rsidR="00AE0D04">
        <w:rPr>
          <w:rFonts w:ascii="Times New Roman" w:hAnsi="Times New Roman" w:cs="Times New Roman"/>
          <w:kern w:val="0"/>
          <w:sz w:val="24"/>
          <w:szCs w:val="24"/>
          <w14:ligatures w14:val="none"/>
        </w:rPr>
        <w:lastRenderedPageBreak/>
        <w:t>9</w:t>
      </w:r>
      <w:r w:rsidRPr="00EE1D40">
        <w:rPr>
          <w:rFonts w:ascii="Times New Roman" w:hAnsi="Times New Roman" w:cs="Times New Roman"/>
          <w:kern w:val="0"/>
          <w:sz w:val="24"/>
          <w:szCs w:val="24"/>
          <w14:ligatures w14:val="none"/>
        </w:rPr>
        <w:t>.</w:t>
      </w:r>
      <w:r w:rsidR="00AE0D04">
        <w:rPr>
          <w:rFonts w:ascii="Times New Roman" w:hAnsi="Times New Roman" w:cs="Times New Roman"/>
          <w:kern w:val="0"/>
          <w:sz w:val="24"/>
          <w:szCs w:val="24"/>
          <w14:ligatures w14:val="none"/>
        </w:rPr>
        <w:t>63</w:t>
      </w:r>
      <w:r w:rsidRPr="00EE1D40">
        <w:rPr>
          <w:rFonts w:ascii="Times New Roman" w:hAnsi="Times New Roman" w:cs="Times New Roman"/>
          <w:kern w:val="0"/>
          <w:sz w:val="24"/>
          <w:szCs w:val="24"/>
          <w14:ligatures w14:val="none"/>
        </w:rPr>
        <w:t>-15.</w:t>
      </w:r>
      <w:r w:rsidR="00AE0D04">
        <w:rPr>
          <w:rFonts w:ascii="Times New Roman" w:hAnsi="Times New Roman" w:cs="Times New Roman"/>
          <w:kern w:val="0"/>
          <w:sz w:val="24"/>
          <w:szCs w:val="24"/>
          <w14:ligatures w14:val="none"/>
        </w:rPr>
        <w:t>44</w:t>
      </w:r>
      <w:r w:rsidRPr="00EE1D40">
        <w:rPr>
          <w:rFonts w:ascii="Times New Roman" w:hAnsi="Times New Roman" w:cs="Times New Roman"/>
          <w:kern w:val="0"/>
          <w:sz w:val="24"/>
          <w:szCs w:val="24"/>
          <w14:ligatures w14:val="none"/>
        </w:rPr>
        <w:t xml:space="preserve">;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0.17), and Mind-Body Connection (ATC = 1</w:t>
      </w:r>
      <w:r w:rsidR="00AE0D04">
        <w:rPr>
          <w:rFonts w:ascii="Times New Roman" w:hAnsi="Times New Roman" w:cs="Times New Roman"/>
          <w:kern w:val="0"/>
          <w:sz w:val="24"/>
          <w:szCs w:val="24"/>
          <w14:ligatures w14:val="none"/>
        </w:rPr>
        <w:t>8</w:t>
      </w:r>
      <w:r w:rsidRPr="00EE1D40">
        <w:rPr>
          <w:rFonts w:ascii="Times New Roman" w:hAnsi="Times New Roman" w:cs="Times New Roman"/>
          <w:kern w:val="0"/>
          <w:sz w:val="24"/>
          <w:szCs w:val="24"/>
          <w14:ligatures w14:val="none"/>
        </w:rPr>
        <w:t>.</w:t>
      </w:r>
      <w:r w:rsidR="00AE0D04">
        <w:rPr>
          <w:rFonts w:ascii="Times New Roman" w:hAnsi="Times New Roman" w:cs="Times New Roman"/>
          <w:kern w:val="0"/>
          <w:sz w:val="24"/>
          <w:szCs w:val="24"/>
          <w14:ligatures w14:val="none"/>
        </w:rPr>
        <w:t>90</w:t>
      </w:r>
      <w:r w:rsidRPr="00EE1D40">
        <w:rPr>
          <w:rFonts w:ascii="Times New Roman" w:hAnsi="Times New Roman" w:cs="Times New Roman"/>
          <w:kern w:val="0"/>
          <w:sz w:val="24"/>
          <w:szCs w:val="24"/>
          <w14:ligatures w14:val="none"/>
        </w:rPr>
        <w:t>; 95% CI: 16.</w:t>
      </w:r>
      <w:r w:rsidR="00AE0D04">
        <w:rPr>
          <w:rFonts w:ascii="Times New Roman" w:hAnsi="Times New Roman" w:cs="Times New Roman"/>
          <w:kern w:val="0"/>
          <w:sz w:val="24"/>
          <w:szCs w:val="24"/>
          <w14:ligatures w14:val="none"/>
        </w:rPr>
        <w:t>34</w:t>
      </w:r>
      <w:r w:rsidRPr="00EE1D40">
        <w:rPr>
          <w:rFonts w:ascii="Times New Roman" w:hAnsi="Times New Roman" w:cs="Times New Roman"/>
          <w:kern w:val="0"/>
          <w:sz w:val="24"/>
          <w:szCs w:val="24"/>
          <w14:ligatures w14:val="none"/>
        </w:rPr>
        <w:t>-21.</w:t>
      </w:r>
      <w:r w:rsidR="00AE0D04">
        <w:rPr>
          <w:rFonts w:ascii="Times New Roman" w:hAnsi="Times New Roman" w:cs="Times New Roman"/>
          <w:kern w:val="0"/>
          <w:sz w:val="24"/>
          <w:szCs w:val="24"/>
          <w14:ligatures w14:val="none"/>
        </w:rPr>
        <w:t>46</w:t>
      </w:r>
      <w:r w:rsidRPr="00EE1D40">
        <w:rPr>
          <w:rFonts w:ascii="Times New Roman" w:hAnsi="Times New Roman" w:cs="Times New Roman"/>
          <w:kern w:val="0"/>
          <w:sz w:val="24"/>
          <w:szCs w:val="24"/>
          <w14:ligatures w14:val="none"/>
        </w:rPr>
        <w:t xml:space="preserve">; </w:t>
      </w:r>
      <w:r w:rsidRPr="00EE1D40">
        <w:rPr>
          <w:rFonts w:ascii="Times New Roman" w:hAnsi="Times New Roman" w:cs="Times New Roman"/>
          <w:iCs/>
          <w:kern w:val="0"/>
          <w:sz w:val="24"/>
          <w:szCs w:val="24"/>
          <w14:ligatures w14:val="none"/>
        </w:rPr>
        <w:t>SMD</w:t>
      </w:r>
      <w:r w:rsidRPr="00EE1D40">
        <w:rPr>
          <w:rFonts w:ascii="Times New Roman" w:hAnsi="Times New Roman" w:cs="Times New Roman"/>
          <w:kern w:val="0"/>
          <w:sz w:val="24"/>
          <w:szCs w:val="24"/>
          <w14:ligatures w14:val="none"/>
        </w:rPr>
        <w:t xml:space="preserve"> = 0.3</w:t>
      </w:r>
      <w:r w:rsidR="00AE0D04">
        <w:rPr>
          <w:rFonts w:ascii="Times New Roman" w:hAnsi="Times New Roman" w:cs="Times New Roman"/>
          <w:kern w:val="0"/>
          <w:sz w:val="24"/>
          <w:szCs w:val="24"/>
          <w14:ligatures w14:val="none"/>
        </w:rPr>
        <w:t>0</w:t>
      </w:r>
      <w:r w:rsidRPr="00EE1D40">
        <w:rPr>
          <w:rFonts w:ascii="Times New Roman" w:hAnsi="Times New Roman" w:cs="Times New Roman"/>
          <w:kern w:val="0"/>
          <w:sz w:val="24"/>
          <w:szCs w:val="24"/>
          <w14:ligatures w14:val="none"/>
        </w:rPr>
        <w:t xml:space="preserve">). </w:t>
      </w:r>
    </w:p>
    <w:p w14:paraId="3FADCE7D" w14:textId="2B18B2B5" w:rsidR="00205B34"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b/>
          <w:kern w:val="0"/>
          <w:sz w:val="24"/>
          <w:szCs w:val="24"/>
          <w14:ligatures w14:val="none"/>
        </w:rPr>
        <w:t>Physical Activity and Age</w:t>
      </w:r>
      <w:r w:rsidR="00DE6B28" w:rsidRPr="00EE1D40">
        <w:rPr>
          <w:rFonts w:ascii="Times New Roman" w:hAnsi="Times New Roman" w:cs="Times New Roman"/>
          <w:b/>
          <w:kern w:val="0"/>
          <w:sz w:val="24"/>
          <w:szCs w:val="24"/>
          <w14:ligatures w14:val="none"/>
        </w:rPr>
        <w:t xml:space="preserve">. </w:t>
      </w:r>
      <w:r w:rsidRPr="00EE1D40">
        <w:rPr>
          <w:rFonts w:ascii="Times New Roman" w:hAnsi="Times New Roman" w:cs="Times New Roman"/>
          <w:kern w:val="0"/>
          <w:sz w:val="24"/>
          <w:szCs w:val="24"/>
          <w14:ligatures w14:val="none"/>
        </w:rPr>
        <w:t>Figure</w:t>
      </w:r>
      <w:r w:rsidR="00A123EE">
        <w:rPr>
          <w:rFonts w:ascii="Times New Roman" w:hAnsi="Times New Roman" w:cs="Times New Roman"/>
          <w:kern w:val="0"/>
          <w:sz w:val="24"/>
          <w:szCs w:val="24"/>
          <w14:ligatures w14:val="none"/>
        </w:rPr>
        <w:t xml:space="preserve"> 1</w:t>
      </w:r>
      <w:r w:rsidR="00DC690F">
        <w:rPr>
          <w:rFonts w:ascii="Times New Roman" w:hAnsi="Times New Roman" w:cs="Times New Roman"/>
          <w:kern w:val="0"/>
          <w:sz w:val="24"/>
          <w:szCs w:val="24"/>
          <w14:ligatures w14:val="none"/>
        </w:rPr>
        <w:t xml:space="preserve"> and 2</w:t>
      </w:r>
      <w:r w:rsidRPr="00EE1D40">
        <w:rPr>
          <w:rFonts w:ascii="Times New Roman" w:hAnsi="Times New Roman" w:cs="Times New Roman"/>
          <w:kern w:val="0"/>
          <w:sz w:val="24"/>
          <w:szCs w:val="24"/>
          <w14:ligatures w14:val="none"/>
        </w:rPr>
        <w:t xml:space="preserve"> show</w:t>
      </w:r>
      <w:r w:rsidR="00A123EE">
        <w:rPr>
          <w:rFonts w:ascii="Times New Roman" w:hAnsi="Times New Roman" w:cs="Times New Roman"/>
          <w:kern w:val="0"/>
          <w:sz w:val="24"/>
          <w:szCs w:val="24"/>
          <w14:ligatures w14:val="none"/>
        </w:rPr>
        <w:t>s</w:t>
      </w:r>
      <w:r w:rsidRPr="00EE1D40">
        <w:rPr>
          <w:rFonts w:ascii="Times New Roman" w:hAnsi="Times New Roman" w:cs="Times New Roman"/>
          <w:kern w:val="0"/>
          <w:sz w:val="24"/>
          <w:szCs w:val="24"/>
          <w14:ligatures w14:val="none"/>
        </w:rPr>
        <w:t xml:space="preserve"> the </w:t>
      </w:r>
      <w:r w:rsidR="00C407ED">
        <w:rPr>
          <w:rFonts w:ascii="Times New Roman" w:hAnsi="Times New Roman" w:cs="Times New Roman"/>
          <w:kern w:val="0"/>
          <w:sz w:val="24"/>
          <w:szCs w:val="24"/>
          <w14:ligatures w14:val="none"/>
        </w:rPr>
        <w:t xml:space="preserve">estimated </w:t>
      </w:r>
      <w:r w:rsidRPr="00EE1D40">
        <w:rPr>
          <w:rFonts w:ascii="Times New Roman" w:hAnsi="Times New Roman" w:cs="Times New Roman"/>
          <w:kern w:val="0"/>
          <w:sz w:val="24"/>
          <w:szCs w:val="24"/>
          <w14:ligatures w14:val="none"/>
        </w:rPr>
        <w:t>effects of PA on overall MHQ scores and each subcategory by each age group</w:t>
      </w:r>
      <w:r w:rsidR="00DC690F">
        <w:rPr>
          <w:rFonts w:ascii="Times New Roman" w:hAnsi="Times New Roman" w:cs="Times New Roman"/>
          <w:kern w:val="0"/>
          <w:sz w:val="24"/>
          <w:szCs w:val="24"/>
          <w14:ligatures w14:val="none"/>
        </w:rPr>
        <w:t>, respectively</w:t>
      </w:r>
      <w:r w:rsidRPr="00EE1D40">
        <w:rPr>
          <w:rFonts w:ascii="Times New Roman" w:hAnsi="Times New Roman" w:cs="Times New Roman"/>
          <w:kern w:val="0"/>
          <w:sz w:val="24"/>
          <w:szCs w:val="24"/>
          <w14:ligatures w14:val="none"/>
        </w:rPr>
        <w:t>.</w:t>
      </w:r>
      <w:r w:rsidR="00205B34">
        <w:rPr>
          <w:rFonts w:ascii="Times New Roman" w:hAnsi="Times New Roman" w:cs="Times New Roman"/>
          <w:kern w:val="0"/>
          <w:sz w:val="24"/>
          <w:szCs w:val="24"/>
          <w14:ligatures w14:val="none"/>
        </w:rPr>
        <w:t xml:space="preserve"> For MHQ, estimated effects by age group were as such; 18-24</w:t>
      </w:r>
      <w:r w:rsidR="00095089">
        <w:rPr>
          <w:rFonts w:ascii="Times New Roman" w:hAnsi="Times New Roman" w:cs="Times New Roman"/>
          <w:kern w:val="0"/>
          <w:sz w:val="24"/>
          <w:szCs w:val="24"/>
          <w14:ligatures w14:val="none"/>
        </w:rPr>
        <w:t xml:space="preserve"> years</w:t>
      </w:r>
      <w:r w:rsidR="00205B34">
        <w:rPr>
          <w:rFonts w:ascii="Times New Roman" w:hAnsi="Times New Roman" w:cs="Times New Roman"/>
          <w:kern w:val="0"/>
          <w:sz w:val="24"/>
          <w:szCs w:val="24"/>
          <w14:ligatures w14:val="none"/>
        </w:rPr>
        <w:t xml:space="preserve"> (ATC = 17.01</w:t>
      </w:r>
      <w:r w:rsidR="00095089">
        <w:rPr>
          <w:rFonts w:ascii="Times New Roman" w:hAnsi="Times New Roman" w:cs="Times New Roman"/>
          <w:kern w:val="0"/>
          <w:sz w:val="24"/>
          <w:szCs w:val="24"/>
          <w14:ligatures w14:val="none"/>
        </w:rPr>
        <w:t xml:space="preserve">; 95% CI: 14.77-19.26; SMD = 0.25), 25-34 years (ATC = 19.19; 95% CI: 16.53-21.85; SMD = 0.28), 35-44 years (ATC = </w:t>
      </w:r>
      <w:r w:rsidR="00816613">
        <w:rPr>
          <w:rFonts w:ascii="Times New Roman" w:hAnsi="Times New Roman" w:cs="Times New Roman"/>
          <w:kern w:val="0"/>
          <w:sz w:val="24"/>
          <w:szCs w:val="24"/>
          <w14:ligatures w14:val="none"/>
        </w:rPr>
        <w:t xml:space="preserve">20.09; 95% CI: 17.20-22.99, SMD = 0.30), 45-54 years (ATC = 18.47; 95% CI: 14.84-22.10, SMD = 0.28), 55-64 years (ATC = 15.46; 95% CI: 11.73-19.18, SMD = 0.24), 65-74 years (ATC = 12.25; 95% CI: 9.31-15.18, SMD = 0.21), 75-84 years (ATC = 11.27; 95% CI: 7.84-14.71, SMD = 0.21), and 85+ years (ATC = 22.83; 95% CI: 11.94-33.72, SMD = 0.37). </w:t>
      </w:r>
      <w:r w:rsidR="00816613" w:rsidRPr="00816613">
        <w:rPr>
          <w:rFonts w:ascii="Times New Roman" w:hAnsi="Times New Roman" w:cs="Times New Roman"/>
          <w:kern w:val="0"/>
          <w:sz w:val="24"/>
          <w:szCs w:val="24"/>
          <w14:ligatures w14:val="none"/>
        </w:rPr>
        <w:t>All ATCs and standard errors</w:t>
      </w:r>
      <w:r w:rsidR="00816613">
        <w:rPr>
          <w:rFonts w:ascii="Times New Roman" w:hAnsi="Times New Roman" w:cs="Times New Roman"/>
          <w:kern w:val="0"/>
          <w:sz w:val="24"/>
          <w:szCs w:val="24"/>
          <w14:ligatures w14:val="none"/>
        </w:rPr>
        <w:t xml:space="preserve"> for each subcategory</w:t>
      </w:r>
      <w:r w:rsidR="00816613" w:rsidRPr="00816613">
        <w:rPr>
          <w:rFonts w:ascii="Times New Roman" w:hAnsi="Times New Roman" w:cs="Times New Roman"/>
          <w:kern w:val="0"/>
          <w:sz w:val="24"/>
          <w:szCs w:val="24"/>
          <w14:ligatures w14:val="none"/>
        </w:rPr>
        <w:t xml:space="preserve"> can be found in Supplementary Materials Table 2.</w:t>
      </w:r>
    </w:p>
    <w:p w14:paraId="1262FDF6" w14:textId="1B1BE4BB" w:rsidR="00CC1AF0" w:rsidRPr="00EE1D40" w:rsidRDefault="00CC1AF0" w:rsidP="00EE1D40">
      <w:pPr>
        <w:spacing w:after="0" w:line="480" w:lineRule="auto"/>
        <w:ind w:firstLine="720"/>
        <w:rPr>
          <w:rFonts w:ascii="Times New Roman" w:hAnsi="Times New Roman" w:cs="Times New Roman"/>
          <w:b/>
          <w:kern w:val="0"/>
          <w:sz w:val="24"/>
          <w:szCs w:val="24"/>
          <w14:ligatures w14:val="none"/>
        </w:rPr>
      </w:pPr>
      <w:r w:rsidRPr="00EE1D40">
        <w:rPr>
          <w:rFonts w:ascii="Times New Roman" w:hAnsi="Times New Roman" w:cs="Times New Roman"/>
          <w:kern w:val="0"/>
          <w:sz w:val="24"/>
          <w:szCs w:val="24"/>
          <w14:ligatures w14:val="none"/>
        </w:rPr>
        <w:t xml:space="preserve"> Briefly, overall trends showed </w:t>
      </w:r>
      <w:r w:rsidR="00A123EE">
        <w:rPr>
          <w:rFonts w:ascii="Times New Roman" w:hAnsi="Times New Roman" w:cs="Times New Roman"/>
          <w:kern w:val="0"/>
          <w:sz w:val="24"/>
          <w:szCs w:val="24"/>
          <w14:ligatures w14:val="none"/>
        </w:rPr>
        <w:t xml:space="preserve">positive associations of </w:t>
      </w:r>
      <w:r w:rsidRPr="00EE1D40">
        <w:rPr>
          <w:rFonts w:ascii="Times New Roman" w:hAnsi="Times New Roman" w:cs="Times New Roman"/>
          <w:kern w:val="0"/>
          <w:sz w:val="24"/>
          <w:szCs w:val="24"/>
          <w14:ligatures w14:val="none"/>
        </w:rPr>
        <w:t xml:space="preserve">physical activity </w:t>
      </w:r>
      <w:r w:rsidR="00A123EE">
        <w:rPr>
          <w:rFonts w:ascii="Times New Roman" w:hAnsi="Times New Roman" w:cs="Times New Roman"/>
          <w:kern w:val="0"/>
          <w:sz w:val="24"/>
          <w:szCs w:val="24"/>
          <w14:ligatures w14:val="none"/>
        </w:rPr>
        <w:t>with</w:t>
      </w:r>
      <w:r w:rsidRPr="00EE1D40">
        <w:rPr>
          <w:rFonts w:ascii="Times New Roman" w:hAnsi="Times New Roman" w:cs="Times New Roman"/>
          <w:kern w:val="0"/>
          <w:sz w:val="24"/>
          <w:szCs w:val="24"/>
          <w14:ligatures w14:val="none"/>
        </w:rPr>
        <w:t xml:space="preserve"> overall MHQ and each MHQ subcategory across </w:t>
      </w:r>
      <w:r w:rsidR="00A123EE">
        <w:rPr>
          <w:rFonts w:ascii="Times New Roman" w:hAnsi="Times New Roman" w:cs="Times New Roman"/>
          <w:kern w:val="0"/>
          <w:sz w:val="24"/>
          <w:szCs w:val="24"/>
          <w14:ligatures w14:val="none"/>
        </w:rPr>
        <w:t>all</w:t>
      </w:r>
      <w:r w:rsidRPr="00EE1D40">
        <w:rPr>
          <w:rFonts w:ascii="Times New Roman" w:hAnsi="Times New Roman" w:cs="Times New Roman"/>
          <w:kern w:val="0"/>
          <w:sz w:val="24"/>
          <w:szCs w:val="24"/>
          <w14:ligatures w14:val="none"/>
        </w:rPr>
        <w:t xml:space="preserve"> age group</w:t>
      </w:r>
      <w:r w:rsidR="00A123EE">
        <w:rPr>
          <w:rFonts w:ascii="Times New Roman" w:hAnsi="Times New Roman" w:cs="Times New Roman"/>
          <w:kern w:val="0"/>
          <w:sz w:val="24"/>
          <w:szCs w:val="24"/>
          <w14:ligatures w14:val="none"/>
        </w:rPr>
        <w:t>s</w:t>
      </w:r>
      <w:r w:rsidRPr="00EE1D40">
        <w:rPr>
          <w:rFonts w:ascii="Times New Roman" w:hAnsi="Times New Roman" w:cs="Times New Roman"/>
          <w:kern w:val="0"/>
          <w:sz w:val="24"/>
          <w:szCs w:val="24"/>
          <w14:ligatures w14:val="none"/>
        </w:rPr>
        <w:t xml:space="preserve">. Larger </w:t>
      </w:r>
      <w:r w:rsidR="00A123EE">
        <w:rPr>
          <w:rFonts w:ascii="Times New Roman" w:hAnsi="Times New Roman" w:cs="Times New Roman"/>
          <w:kern w:val="0"/>
          <w:sz w:val="24"/>
          <w:szCs w:val="24"/>
          <w14:ligatures w14:val="none"/>
        </w:rPr>
        <w:t xml:space="preserve">estimated </w:t>
      </w:r>
      <w:r w:rsidRPr="00EE1D40">
        <w:rPr>
          <w:rFonts w:ascii="Times New Roman" w:hAnsi="Times New Roman" w:cs="Times New Roman"/>
          <w:kern w:val="0"/>
          <w:sz w:val="24"/>
          <w:szCs w:val="24"/>
          <w14:ligatures w14:val="none"/>
        </w:rPr>
        <w:t xml:space="preserve">effects were observed for young and middle-aged adults as well as those 85+ years of age. Inspection of the estimated effects on the six MHQ subcategories suggest that younger age groups may experience </w:t>
      </w:r>
      <w:r w:rsidR="00A123EE">
        <w:rPr>
          <w:rFonts w:ascii="Times New Roman" w:hAnsi="Times New Roman" w:cs="Times New Roman"/>
          <w:kern w:val="0"/>
          <w:sz w:val="24"/>
          <w:szCs w:val="24"/>
          <w14:ligatures w14:val="none"/>
        </w:rPr>
        <w:t xml:space="preserve">greater benefits </w:t>
      </w:r>
      <w:r w:rsidRPr="00EE1D40">
        <w:rPr>
          <w:rFonts w:ascii="Times New Roman" w:hAnsi="Times New Roman" w:cs="Times New Roman"/>
          <w:kern w:val="0"/>
          <w:sz w:val="24"/>
          <w:szCs w:val="24"/>
          <w14:ligatures w14:val="none"/>
        </w:rPr>
        <w:t xml:space="preserve">from physical activity for Core Cognition and Adaptability and Resilience, as compared to the other older age groups. </w:t>
      </w:r>
    </w:p>
    <w:p w14:paraId="41368DC1" w14:textId="253ED880" w:rsidR="00CC1AF0" w:rsidRPr="00EE1D40" w:rsidRDefault="00CC1AF0" w:rsidP="00EE1D40">
      <w:pPr>
        <w:spacing w:after="0" w:line="480" w:lineRule="auto"/>
        <w:ind w:firstLine="720"/>
        <w:rPr>
          <w:rFonts w:ascii="Times New Roman" w:hAnsi="Times New Roman" w:cs="Times New Roman"/>
          <w:b/>
          <w:kern w:val="0"/>
          <w:sz w:val="24"/>
          <w:szCs w:val="24"/>
          <w14:ligatures w14:val="none"/>
        </w:rPr>
      </w:pPr>
      <w:r w:rsidRPr="00EE1D40">
        <w:rPr>
          <w:rFonts w:ascii="Times New Roman" w:hAnsi="Times New Roman" w:cs="Times New Roman"/>
          <w:b/>
          <w:kern w:val="0"/>
          <w:sz w:val="24"/>
          <w:szCs w:val="24"/>
          <w14:ligatures w14:val="none"/>
        </w:rPr>
        <w:t>Sensitivity analyses</w:t>
      </w:r>
      <w:r w:rsidR="00DE6B28" w:rsidRPr="00EE1D40">
        <w:rPr>
          <w:rFonts w:ascii="Times New Roman" w:hAnsi="Times New Roman" w:cs="Times New Roman"/>
          <w:b/>
          <w:kern w:val="0"/>
          <w:sz w:val="24"/>
          <w:szCs w:val="24"/>
          <w14:ligatures w14:val="none"/>
        </w:rPr>
        <w:t xml:space="preserve">. </w:t>
      </w:r>
      <w:r w:rsidRPr="00EE1D40">
        <w:rPr>
          <w:rFonts w:ascii="Times New Roman" w:hAnsi="Times New Roman" w:cs="Times New Roman"/>
          <w:kern w:val="0"/>
          <w:sz w:val="24"/>
          <w:szCs w:val="24"/>
          <w14:ligatures w14:val="none"/>
        </w:rPr>
        <w:t xml:space="preserve">Our sensitivity analyses (see Table </w:t>
      </w:r>
      <w:r w:rsidR="001611C1" w:rsidRPr="00EE1D40">
        <w:rPr>
          <w:rFonts w:ascii="Times New Roman" w:hAnsi="Times New Roman" w:cs="Times New Roman"/>
          <w:kern w:val="0"/>
          <w:sz w:val="24"/>
          <w:szCs w:val="24"/>
          <w14:ligatures w14:val="none"/>
        </w:rPr>
        <w:t>1</w:t>
      </w:r>
      <w:r w:rsidRPr="00EE1D40">
        <w:rPr>
          <w:rFonts w:ascii="Times New Roman" w:hAnsi="Times New Roman" w:cs="Times New Roman"/>
          <w:kern w:val="0"/>
          <w:sz w:val="24"/>
          <w:szCs w:val="24"/>
          <w14:ligatures w14:val="none"/>
        </w:rPr>
        <w:t xml:space="preserve">) demonstrated convergence of estimated effects of physical activity on </w:t>
      </w:r>
      <w:r w:rsidR="0070426E">
        <w:rPr>
          <w:rFonts w:ascii="Times New Roman" w:hAnsi="Times New Roman" w:cs="Times New Roman"/>
          <w:kern w:val="0"/>
          <w:sz w:val="24"/>
          <w:szCs w:val="24"/>
          <w14:ligatures w14:val="none"/>
        </w:rPr>
        <w:t>MHQ</w:t>
      </w:r>
      <w:r w:rsidRPr="00EE1D40">
        <w:rPr>
          <w:rFonts w:ascii="Times New Roman" w:hAnsi="Times New Roman" w:cs="Times New Roman"/>
          <w:kern w:val="0"/>
          <w:sz w:val="24"/>
          <w:szCs w:val="24"/>
          <w14:ligatures w14:val="none"/>
        </w:rPr>
        <w:t xml:space="preserve"> across </w:t>
      </w:r>
      <w:r w:rsidR="0070426E">
        <w:rPr>
          <w:rFonts w:ascii="Times New Roman" w:hAnsi="Times New Roman" w:cs="Times New Roman"/>
          <w:kern w:val="0"/>
          <w:sz w:val="24"/>
          <w:szCs w:val="24"/>
          <w14:ligatures w14:val="none"/>
        </w:rPr>
        <w:t>the doubly robust estimations</w:t>
      </w:r>
      <w:r w:rsidRPr="00EE1D40">
        <w:rPr>
          <w:rFonts w:ascii="Times New Roman" w:hAnsi="Times New Roman" w:cs="Times New Roman"/>
          <w:kern w:val="0"/>
          <w:sz w:val="24"/>
          <w:szCs w:val="24"/>
          <w14:ligatures w14:val="none"/>
        </w:rPr>
        <w:t xml:space="preserve"> when compared to the main GBM results. </w:t>
      </w:r>
    </w:p>
    <w:p w14:paraId="1942003F" w14:textId="7777777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Discussion</w:t>
      </w:r>
    </w:p>
    <w:p w14:paraId="141021AB" w14:textId="510C949E"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The purpose of the present study was to </w:t>
      </w:r>
      <w:r w:rsidR="00A123EE">
        <w:rPr>
          <w:rFonts w:ascii="Times New Roman" w:hAnsi="Times New Roman" w:cs="Times New Roman"/>
          <w:kern w:val="0"/>
          <w:sz w:val="24"/>
          <w:szCs w:val="24"/>
          <w14:ligatures w14:val="none"/>
        </w:rPr>
        <w:t xml:space="preserve">use propensity score weighting to </w:t>
      </w:r>
      <w:r w:rsidRPr="00EE1D40">
        <w:rPr>
          <w:rFonts w:ascii="Times New Roman" w:hAnsi="Times New Roman" w:cs="Times New Roman"/>
          <w:kern w:val="0"/>
          <w:sz w:val="24"/>
          <w:szCs w:val="24"/>
          <w14:ligatures w14:val="none"/>
        </w:rPr>
        <w:t xml:space="preserve">estimate the </w:t>
      </w:r>
      <w:r w:rsidR="00A123EE">
        <w:rPr>
          <w:rFonts w:ascii="Times New Roman" w:hAnsi="Times New Roman" w:cs="Times New Roman"/>
          <w:kern w:val="0"/>
          <w:sz w:val="24"/>
          <w:szCs w:val="24"/>
          <w14:ligatures w14:val="none"/>
        </w:rPr>
        <w:t>association</w:t>
      </w:r>
      <w:r w:rsidRPr="00EE1D40">
        <w:rPr>
          <w:rFonts w:ascii="Times New Roman" w:hAnsi="Times New Roman" w:cs="Times New Roman"/>
          <w:kern w:val="0"/>
          <w:sz w:val="24"/>
          <w:szCs w:val="24"/>
          <w14:ligatures w14:val="none"/>
        </w:rPr>
        <w:t xml:space="preserve"> of physical activity engagement </w:t>
      </w:r>
      <w:r w:rsidR="00A123EE">
        <w:rPr>
          <w:rFonts w:ascii="Times New Roman" w:hAnsi="Times New Roman" w:cs="Times New Roman"/>
          <w:kern w:val="0"/>
          <w:sz w:val="24"/>
          <w:szCs w:val="24"/>
          <w14:ligatures w14:val="none"/>
        </w:rPr>
        <w:t xml:space="preserve">with </w:t>
      </w:r>
      <w:r w:rsidRPr="00EE1D40">
        <w:rPr>
          <w:rFonts w:ascii="Times New Roman" w:hAnsi="Times New Roman" w:cs="Times New Roman"/>
          <w:kern w:val="0"/>
          <w:sz w:val="24"/>
          <w:szCs w:val="24"/>
          <w14:ligatures w14:val="none"/>
        </w:rPr>
        <w:t xml:space="preserve">a comprehensive indicator of mental health and </w:t>
      </w:r>
      <w:r w:rsidRPr="00EE1D40">
        <w:rPr>
          <w:rFonts w:ascii="Times New Roman" w:hAnsi="Times New Roman" w:cs="Times New Roman"/>
          <w:kern w:val="0"/>
          <w:sz w:val="24"/>
          <w:szCs w:val="24"/>
          <w14:ligatures w14:val="none"/>
        </w:rPr>
        <w:lastRenderedPageBreak/>
        <w:t>its subcategories</w:t>
      </w:r>
      <w:r w:rsidR="00A123EE">
        <w:rPr>
          <w:rFonts w:ascii="Times New Roman" w:hAnsi="Times New Roman" w:cs="Times New Roman"/>
          <w:kern w:val="0"/>
          <w:sz w:val="24"/>
          <w:szCs w:val="24"/>
          <w14:ligatures w14:val="none"/>
        </w:rPr>
        <w:t xml:space="preserve">, </w:t>
      </w:r>
      <w:r w:rsidRPr="00EE1D40">
        <w:rPr>
          <w:rFonts w:ascii="Times New Roman" w:hAnsi="Times New Roman" w:cs="Times New Roman"/>
          <w:kern w:val="0"/>
          <w:sz w:val="24"/>
          <w:szCs w:val="24"/>
          <w14:ligatures w14:val="none"/>
        </w:rPr>
        <w:t xml:space="preserve">and whether these effects may differ across age cohorts. Our findings revealed a significant small </w:t>
      </w:r>
      <w:r w:rsidR="00A123EE">
        <w:rPr>
          <w:rFonts w:ascii="Times New Roman" w:hAnsi="Times New Roman" w:cs="Times New Roman"/>
          <w:kern w:val="0"/>
          <w:sz w:val="24"/>
          <w:szCs w:val="24"/>
          <w14:ligatures w14:val="none"/>
        </w:rPr>
        <w:t>association</w:t>
      </w:r>
      <w:r w:rsidRPr="00EE1D40">
        <w:rPr>
          <w:rFonts w:ascii="Times New Roman" w:hAnsi="Times New Roman" w:cs="Times New Roman"/>
          <w:kern w:val="0"/>
          <w:sz w:val="24"/>
          <w:szCs w:val="24"/>
          <w14:ligatures w14:val="none"/>
        </w:rPr>
        <w:t xml:space="preserve"> of self-reported physical activity on overall mental health and well-being. Sensitivity analyses revealed this </w:t>
      </w:r>
      <w:r w:rsidR="00A123EE">
        <w:rPr>
          <w:rFonts w:ascii="Times New Roman" w:hAnsi="Times New Roman" w:cs="Times New Roman"/>
          <w:kern w:val="0"/>
          <w:sz w:val="24"/>
          <w:szCs w:val="24"/>
          <w14:ligatures w14:val="none"/>
        </w:rPr>
        <w:t>association</w:t>
      </w:r>
      <w:r w:rsidRPr="00EE1D40">
        <w:rPr>
          <w:rFonts w:ascii="Times New Roman" w:hAnsi="Times New Roman" w:cs="Times New Roman"/>
          <w:kern w:val="0"/>
          <w:sz w:val="24"/>
          <w:szCs w:val="24"/>
          <w14:ligatures w14:val="none"/>
        </w:rPr>
        <w:t xml:space="preserve"> was robust after adjusting for covariates using several different statistical methods. These findings are consistent with the existing evidence that has demonstrated beneficial associations between physical activity and various psychological outcomes including severe mental disorders</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{"citationID":"cYpM6yR9","properties":{"formattedCitation":"(Vancampfort et al., 2017)","plainCitation":"(Vancampfort et al., 2017)","noteIndex":0},"citationItems":[{"id":88,"uris":["http://zotero.org/users/local/ucDGfcUQ/items/565RUGJ2"],"itemData":{"id":88,"type":"article-journal","container-title":"World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(Vancampfort et al., 2017)</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cognitive function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{"citationID":"NqY7wZ4h","properties":{"formattedCitation":"(Bidzan-Bluma &amp; Lipowska, 2018; Carvalho et al., 2014)","plainCitation":"(Bidzan-Bluma &amp; Lipowska, 2018; Carvalho et al., 2014)","noteIndex":0},"citationItems":[{"id":110,"uris":["http://zotero.org/users/local/ucDGfcUQ/items/C7Z9P8NH"],"itemData":{"id":110,"type":"article-journal","abstract":"Childhood is an important and sensitive period for cognitive development. There is limited published research regarding the relationship between sports and cognitive functions in children. We present studies that demonstrate the influence of physical activity on health, especially a positive correlation between sports and cognitive functions. The keywords “children, cognition, cognitive function, physical activity, and brain” were searched for using PsycInfo, Medline, and Google Scholar, with publication dates ranging from January 2000 to November 2017. Of the 617 results, 58 articles strictly connected to the main topics of physical activity and cognitive functioning were then reviewed. The areas of attention, thinking, language, learning, and memory were analyzed relative to sports and childhood. Results suggest that engaging in sports in late childhood positively influences cognitive and emotional functions. There is a paucity of publications that investigate the impact of sports on pre-adolescents’ cognitive functions, or explore which cognitive functions are developed by which sporting disciplines. Such knowledge would be useful in developing training programs for pre-adolescents, aimed at improving cognitive functions that may guide both researchers and practitioners relative to the wide range of benefits that result from physical activity.","container-title":"International Journal of Environmental Research and Public Health","DOI":"10.3390/ijerph15040800","ISSN":"1661-7827","issue":"4","journalAbbreviation":"Int J Environ Res Public Health","note":"PMID: 29671803\nPMCID: PMC5923842","page":"800","source":"PubMed Central","title":"Physical Activity and Cognitive Functioning of Children: A Systematic Review","title-short":"Physical Activity and Cognitive Functioning of Children","volume":"15","author":[{"family":"Bidzan-Bluma","given":"Ilona"},{"family":"Lipowska","given":"Małgorzata"}],"issued":{"date-parts":[["2018",4]]}}},{"id":82,"uris":["http://zotero.org/users/local/ucDGfcUQ/items/HY83PVEX"],"itemData":{"id":82,"type":"article-journal","container-title":"Clinical interventions in aging","note":"publisher: Taylor &amp; Francis","page":"661–682","title":"Physical activity and cognitive function in individuals over 60 years of age: a systematic review","author":[{"family":"Carvalho","given":"Ashley"},{"family":"Rea","given":"Irene Maeve"},{"family":"Parimon","given":"Tanyalak"},{"family":"Cusack","given":"Barry J"}],"issued":{"date-parts":[["2014"]]}}}],"schema":"https://github.com/citation-style-language/schema/raw/master/csl-citation.json"}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(Bidzan-Bluma &amp; Lipowska, 2018; Carvalho et al., 2014)</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emotional skills</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{"citationID":"efDvzjMe","properties":{"formattedCitation":"(Laborde et al., 2016)","plainCitation":"(Laborde et al., 2016)","noteIndex":0},"citationItems":[{"id":81,"uris":["http://zotero.org/users/local/ucDGfcUQ/items/9BDW4IG6"],"itemData":{"id":81,"type":"article-journal","container-title":"Scandinavian journal of medicine &amp; science in sports","issue":"8","note":"publisher: Wiley Online Library","page":"862–874","title":"Emotional intelligence in sport and exercise: A systematic review","volume":"26","author":[{"family":"Laborde","given":"Sylvain"},{"family":"Dosseville","given":"Fabrice"},{"family":"Allen","given":"Mark S"}],"issued":{"date-parts":[["2016"]]}}}],"schema":"https://github.com/citation-style-language/schema/raw/master/csl-citation.json"}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(Laborde et al., 2016)</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resilience</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{"citationID":"IF0BshXB","properties":{"formattedCitation":"(Shanahan et al., 2022)","plainCitation":"(Shanahan et al., 2022)","noteIndex":0},"citationItems":[{"id":80,"uris":["http://zotero.org/users/local/ucDGfcUQ/items/9BDRMLMU"],"itemData":{"id":80,"type":"article-journal","container-title":"Psychological medicine","issue":"5","note":"publisher: Cambridge University Press","page":"824–833","title":"Emotional distress in young adults during the COVID-19 pandemic: evidence of risk and resilience from a longitudinal cohort study","volume":"52","author":[{"family":"Shanahan","given":"Lilly"},{"family":"Steinhoff","given":"Annekatrin"},{"family":"Bechtiger","given":"Laura"},{"family":"Murray","given":"Aja L"},{"family":"Nivette","given":"Amy"},{"family":"Hepp","given":"Urs"},{"family":"Ribeaud","given":"Denis"},{"family":"Eisner","given":"Manuel"}],"issued":{"date-parts":[["2022"]]}}}],"schema":"https://github.com/citation-style-language/schema/raw/master/csl-citation.json"}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(Shanahan et al., 2022)</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and quality of life</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{"citationID":"K4jGHYtZ","properties":{"formattedCitation":"(Marquez et al., 2020; Schuch, Vancampfort, Rosenbaum, et al., 2016)","plainCitation":"(Marquez et al., 2020; Schuch, Vancampfort, Rosenbaum, et al., 2016)","noteIndex":0},"citationItems":[{"id":37,"uris":["http://zotero.org/users/local/ucDGfcUQ/items/YJZ2YFV2"],"itemData":{"id":37,"type":"article-journal","container-title":"Psychiatry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(Marquez et al., 2020; Schuch, Vancampfort, Rosenbaum, et al., 2016)</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Our results also align with previous work that has shown favorable effects of physical activity on indicators of mental health are consistent across the adult lifespan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{"citationID":"LFaAAQHP","properties":{"formattedCitation":"(Cunningham et al., 2020; de Oliveira et al., 2019)","plainCitation":"(Cunningham et al., 2020; de Oliveira et al., 2019)","noteIndex":0},"citationItems":[{"id":79,"uris":["http://zotero.org/users/local/ucDGfcUQ/items/6GUZX27Q"],"itemData":{"id":79,"type":"article-journal","container-title":"Scandinavian journal of medicine &amp; science in sports","issue":"5","note":"publisher: Wiley Online Library","page":"816–827","title":"Consequences of physical inactivity in older adults: A systematic review of reviews and meta-analyses","volume":"30","author":[{"family":"Cunningham","given":"Conor"},{"family":"O'Sullivan","given":"Roger"},{"family":"Caserotti","given":"Paolo"},{"family":"Tully","given":"Mark A"}],"issued":{"date-parts":[["2020"]]}}},{"id":78,"uris":["http://zotero.org/users/local/ucDGfcUQ/items/H73T5U6D"],"itemData":{"id":78,"type":"article-journal","container-title":"Trends in psychiatry and psychotherapy","note":"publisher: SciELO Brasil","page":"36–42","title":"The effects of physical activity on anxiety, depression, and quality of life in elderly people living in the community","volume":"41","author":[{"family":"Oliveira","given":"Lucineide da Silva Santos Castelo Branco","non-dropping-particle":"de"},{"family":"Souza","given":"Edila C"},{"family":"Rodrigues","given":"Rosilene Andrade Silva"},{"family":"Fett","given":"Carlos Alexandre"},{"family":"Piva","given":"Angelo Biagini"}],"issued":{"date-parts":[["2019"]]}}}],"schema":"https://github.com/citation-style-language/schema/raw/master/csl-citation.json"}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(Cunningham et al., 2020; de Oliveira et al., 2019)</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Taken together, these findings further underscore the importance of promoting physical activity</w:t>
      </w:r>
      <w:r w:rsidR="00FB51DD">
        <w:rPr>
          <w:rFonts w:ascii="Times New Roman" w:hAnsi="Times New Roman" w:cs="Times New Roman"/>
          <w:kern w:val="0"/>
          <w:sz w:val="24"/>
          <w:szCs w:val="24"/>
          <w14:ligatures w14:val="none"/>
        </w:rPr>
        <w:t>, especially in those who are sedentary,</w:t>
      </w:r>
      <w:r w:rsidRPr="00EE1D40">
        <w:rPr>
          <w:rFonts w:ascii="Times New Roman" w:hAnsi="Times New Roman" w:cs="Times New Roman"/>
          <w:kern w:val="0"/>
          <w:sz w:val="24"/>
          <w:szCs w:val="24"/>
          <w14:ligatures w14:val="none"/>
        </w:rPr>
        <w:t xml:space="preserve"> to improve population mental health and well-being</w:t>
      </w:r>
      <w:r w:rsidR="00FB51DD">
        <w:rPr>
          <w:rFonts w:ascii="Times New Roman" w:hAnsi="Times New Roman" w:cs="Times New Roman"/>
          <w:kern w:val="0"/>
          <w:sz w:val="24"/>
          <w:szCs w:val="24"/>
          <w14:ligatures w14:val="none"/>
        </w:rPr>
        <w:t>.</w:t>
      </w:r>
    </w:p>
    <w:p w14:paraId="49E85A1D" w14:textId="79B74262" w:rsidR="00CC1AF0" w:rsidRPr="00EE1D40" w:rsidRDefault="00CC1AF0" w:rsidP="00EE1D40">
      <w:pPr>
        <w:spacing w:after="0" w:line="480" w:lineRule="auto"/>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ab/>
        <w:t xml:space="preserve">Findings from the present study also contribute to the body of literature investigating associations between physical activity and mental health through examining specific subcategories of mental health and well-being. Our results showed robust and consistent beneficial </w:t>
      </w:r>
      <w:r w:rsidR="00E33CC4">
        <w:rPr>
          <w:rFonts w:ascii="Times New Roman" w:hAnsi="Times New Roman" w:cs="Times New Roman"/>
          <w:kern w:val="0"/>
          <w:sz w:val="24"/>
          <w:szCs w:val="24"/>
          <w14:ligatures w14:val="none"/>
        </w:rPr>
        <w:t>associations</w:t>
      </w:r>
      <w:r w:rsidRPr="00EE1D40">
        <w:rPr>
          <w:rFonts w:ascii="Times New Roman" w:hAnsi="Times New Roman" w:cs="Times New Roman"/>
          <w:kern w:val="0"/>
          <w:sz w:val="24"/>
          <w:szCs w:val="24"/>
          <w14:ligatures w14:val="none"/>
        </w:rPr>
        <w:t xml:space="preserve"> of physical activity on each of the six subcategories of the MHQ, although it should be noted that physical activity appears to have a significantly stronger relationship with Mind-Body Connection compared to Social Self as evidenced by non-overlapping 95% CIs. The Mind-Body Connection subcategory, in which the largest </w:t>
      </w:r>
      <w:r w:rsidR="00E33CC4">
        <w:rPr>
          <w:rFonts w:ascii="Times New Roman" w:hAnsi="Times New Roman" w:cs="Times New Roman"/>
          <w:kern w:val="0"/>
          <w:sz w:val="24"/>
          <w:szCs w:val="24"/>
          <w14:ligatures w14:val="none"/>
        </w:rPr>
        <w:t>associations</w:t>
      </w:r>
      <w:r w:rsidRPr="00EE1D40">
        <w:rPr>
          <w:rFonts w:ascii="Times New Roman" w:hAnsi="Times New Roman" w:cs="Times New Roman"/>
          <w:kern w:val="0"/>
          <w:sz w:val="24"/>
          <w:szCs w:val="24"/>
          <w14:ligatures w14:val="none"/>
        </w:rPr>
        <w:t xml:space="preserve"> were observed for physical activity, contains items assessing aspects of well-being with benefits </w:t>
      </w:r>
      <w:r w:rsidR="00056906">
        <w:rPr>
          <w:rFonts w:ascii="Times New Roman" w:hAnsi="Times New Roman" w:cs="Times New Roman"/>
          <w:kern w:val="0"/>
          <w:sz w:val="24"/>
          <w:szCs w:val="24"/>
          <w14:ligatures w14:val="none"/>
        </w:rPr>
        <w:t>consistently</w:t>
      </w:r>
      <w:r w:rsidRPr="00EE1D40">
        <w:rPr>
          <w:rFonts w:ascii="Times New Roman" w:hAnsi="Times New Roman" w:cs="Times New Roman"/>
          <w:kern w:val="0"/>
          <w:sz w:val="24"/>
          <w:szCs w:val="24"/>
          <w14:ligatures w14:val="none"/>
        </w:rPr>
        <w:t xml:space="preserve"> related to physical activity, such as pain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{"citationID":"ZNFHu2Bi","properties":{"formattedCitation":"(Rice et al., 2019; Shiri &amp; Falah-Hassani, 2017)","plainCitation":"(Rice et al., 2019; Shiri &amp; Falah-Hassani, 2017)","noteIndex":0},"citationItems":[{"id":77,"uris":["http://zotero.org/users/local/ucDGfcUQ/items/MSQXPDS7"],"itemData":{"id":77,"type":"article-journal","container-title":"The Journal of Pain","issue":"11","note":"publisher: Elsevier","page":"1249–1266","title":"Exercise-induced hypoalgesia in pain-free and chronic pain populations: state of the art and future directions","volume":"20","author":[{"family":"Rice","given":"David"},{"family":"Nijs","given":"Jo"},{"family":"Kosek","given":"Eva"},{"family":"Wideman","given":"Timothy"},{"family":"Hasenbring","given":"Monika I"},{"family":"Koltyn","given":"Kelli"},{"family":"Graven-Nielsen","given":"Thomas"},{"family":"Polli","given":"Andrea"}],"issued":{"date-parts":[["2019"]]}}},{"id":76,"uris":["http://zotero.org/users/local/ucDGfcUQ/items/UQH4YQUH"],"itemData":{"id":76,"type":"article-journal","container-title":"British journal of sports medicine","issue":"19","note":"publisher: BMJ Publishing Group Ltd and British Association of Sport and Exercise Medicine","page":"1410–1418","title":"Does leisure time physical activity protect against low back pain? Systematic review and meta-analysis of 36 prospective cohort studies","volume":"51","author":[{"family":"Shiri","given":"Rahman"},{"family":"Falah-Hassani","given":"Kobra"}],"issued":{"date-parts":[["2017"]]}}}],"schema":"https://github.com/citation-style-language/schema/raw/master/csl-citation.json"}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(Rice et al., 2019; Shiri &amp; Falah-Hassani, 2017)</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sleep</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{"citationID":"3xdYtoEE","properties":{"formattedCitation":"(Kredlow et al., 2015; Lederman et al., 2019)","plainCitation":"(Kredlow et al., 2015; Lederman et al., 2019)","noteIndex":0},"citationItems":[{"id":75,"uris":["http://zotero.org/users/local/ucDGfcUQ/items/X7M8RR6Z"],"itemData":{"id":75,"type":"article-journal","container-title":"Journal of psychiatric research","note":"publisher: Elsevier","page":"96–106","title":"Does exercise improve sleep quality in individuals with mental illness? A systematic review and meta-analysis","volume":"109","author":[{"family":"Lederman","given":"Oscar"},{"family":"Ward","given":"Philip B"},{"family":"Firth","given":"Joseph"},{"family":"Maloney","given":"Christopher"},{"family":"Carney","given":"Rebekah"},{"family":"Vancampfort","given":"Davy"},{"family":"Stubbs","given":"Brendon"},{"family":"Kalucy","given":"Megan"},{"family":"Rosenbaum","given":"Simon"}],"issued":{"date-parts":[["2019"]]}}},{"id":74,"uris":["http://zotero.org/users/local/ucDGfcUQ/items/8C94QBWB"],"itemData":{"id":74,"type":"article-journal","container-title":"Journal of behavioral medicine","note":"publisher: Springer","page":"427–449","title":"The effects of physical activity on sleep: a meta-analytic review","volume":"38","author":[{"family":"Kredlow","given":"M Alexandra"},{"family":"Capozzoli","given":"Michelle C"},{"family":"Hearon","given":"Bridget A"},{"family":"Calkins","given":"Amanda W"},{"family":"Otto","given":"Michael W"}],"issued":{"date-parts":[["2015"]]}}}],"schema":"https://github.com/citation-style-language/schema/raw/master/csl-citation.json"}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(Kredlow et al., 2015; Lederman et al., 2019)</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appetite regulation</w:t>
      </w:r>
      <w:r w:rsidR="00750206" w:rsidRPr="00EE1D40">
        <w:rPr>
          <w:rFonts w:ascii="Times New Roman" w:hAnsi="Times New Roman" w:cs="Times New Roman"/>
          <w:kern w:val="0"/>
          <w:sz w:val="24"/>
          <w:szCs w:val="24"/>
          <w14:ligatures w14:val="none"/>
        </w:rPr>
        <w:t xml:space="preserve"> </w:t>
      </w:r>
      <w:r w:rsidR="0075020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{"citationID":"UB9AU6Ns","properties":{"formattedCitation":"(Beaulieu et al., 2016, 2018)","plainCitation":"(Beaulieu et al., 2016, 2018)","noteIndex":0},"citationItems":[{"id":73,"uris":["http://zotero.org/users/local/ucDGfcUQ/items/28Y3JD79"],"itemData":{"id":73,"type":"article-journal","container-title":"Physiology &amp; behavior","note":"publisher: Elsevier","page":"23–29","title":"Homeostatic and non-homeostatic appetite control along the spectrum of physical activity levels: An updated perspective","volume":"192","author":[{"family":"Beaulieu","given":"Kristine"},{"family":"Hopkins","given":"Mark"},{"family":"Blundell","given":"John"},{"family":"Finlayson","given":"Graham"}],"issued":{"date-parts":[["2018"]]}}},{"id":72,"uris":["http://zotero.org/users/local/ucDGfcUQ/items/VPGBP6AI"],"itemData":{"id":72,"type":"article-journal","container-title":"Sports Medicine","note":"publisher: Springer","page":"1897–1919","title":"Does habitual physical activity increase the sensitivity of the appetite control system? A systematic review","volume":"46","author":[{"family":"Beaulieu","given":"Kristine"},{"family":"Hopkins","given":"Mark"},{"family":"Blundell","given":"John"},{"family":"Finlayson","given":"Graham"}],"issued":{"date-parts":[["2016"]]}}}],"schema":"https://github.com/citation-style-language/schema/raw/master/csl-citation.json"} </w:instrText>
      </w:r>
      <w:r w:rsidR="0075020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 xml:space="preserve">(Beaulieu et al., </w:t>
      </w:r>
      <w:r w:rsidR="00120E89" w:rsidRPr="00120E89">
        <w:rPr>
          <w:rFonts w:ascii="Times New Roman" w:hAnsi="Times New Roman" w:cs="Times New Roman"/>
          <w:sz w:val="24"/>
        </w:rPr>
        <w:lastRenderedPageBreak/>
        <w:t>2016, 2018)</w:t>
      </w:r>
      <w:r w:rsidR="0075020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and fatigue</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{"citationID":"lc7g8QWO","properties":{"formattedCitation":"(Bower, 2014; Pilutti et al., 2013)","plainCitation":"(Bower, 2014; Pilutti et al., 2013)","noteIndex":0},"citationItems":[{"id":115,"uris":["http://zotero.org/users/local/ucDGfcUQ/items/4VXC47EU"],"itemData":{"id":115,"type":"article-journal","abstract":"OBJECTIVE: To provide a quantitative synthesis of randomized controlled trials examining the effect of exercise training on symptomatic fatigue in persons with multiple sclerosis (MS).\nMETHODS: Electronic databases (Web of Science, PubMed, PsycInfo, and Google Scholar) were searched for articles published between 1960 and October 2012 by using the key words \"fatigue,\" OR \"tiredness,\" OR \"energy,\" OR \"mood,\" OR \"lassitude,\" AND \"exercise,\" OR \"physical activity,\" OR \"rehabilitation,\" OR \"fitness\" WITH \"multiple sclerosis.\" The initial search resulted in 311 articles, of which 74 were reviewed in detail and 17 met the inclusion criteria and provided enough data to compute effect sizes (ESs; Cohen d). The meta-analysis was conducted using a meta-analysis software program, and a random-effects model was used to calculate the overall ES, expressed as Hedge g.\nRESULTS: The weighted mean ES from 17 randomized controlled trials with 568 participants with MS was 0.45 (standard error = 0.12, 95% confidence interval = 0.22-0.68, z = 3.88, p ≤ .001). The weighted mean ES was slightly heterogeneous (Q = 29.9, df = 16, p = .019).\nCONCLUSIONS: The cumulative evidence supports that exercise training is associated with a significant small reduction in fatigue among persons with MS.","container-title":"Psychosomatic Medicine","DOI":"10.1097/PSY.0b013e31829b4525","ISSN":"1534-7796","issue":"6","journalAbbreviation":"Psychosom Med","language":"eng","note":"PMID: 23788693","page":"575-580","source":"PubMed","title":"Effects of exercise training on fatigue in multiple sclerosis: a meta-analysis","title-short":"Effects of exercise training on fatigue in multiple sclerosis","volume":"75","author":[{"family":"Pilutti","given":"Lara A."},{"family":"Greenlee","given":"Tina A."},{"family":"Motl","given":"Robert W."},{"family":"Nickrent","given":"Megan S."},{"family":"Petruzzello","given":"Steven J."}],"issued":{"date-parts":[["2013"]]}}},{"id":70,"uris":["http://zotero.org/users/local/ucDGfcUQ/items/PBMSI7L7"],"itemData":{"id":70,"type":"article-journal","container-title":"Nature reviews Clinical oncology","issue":"10","note":"publisher: Nature Publishing Group UK London","page":"597–609","title":"Cancer-related fatigue—mechanisms, risk factors, and treatments","volume":"11","author":[{"family":"Bower","given":"Julienne E"}],"issued":{"date-parts":[["2014"]]}}}],"schema":"https://github.com/citation-style-language/schema/raw/master/csl-citation.json"}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(Bower, 2014; Pilutti et al., 2013)</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Conversely, the smallest </w:t>
      </w:r>
      <w:r w:rsidR="00AD3105">
        <w:rPr>
          <w:rFonts w:ascii="Times New Roman" w:hAnsi="Times New Roman" w:cs="Times New Roman"/>
          <w:kern w:val="0"/>
          <w:sz w:val="24"/>
          <w:szCs w:val="24"/>
          <w14:ligatures w14:val="none"/>
        </w:rPr>
        <w:t>association</w:t>
      </w:r>
      <w:r w:rsidRPr="00EE1D40">
        <w:rPr>
          <w:rFonts w:ascii="Times New Roman" w:hAnsi="Times New Roman" w:cs="Times New Roman"/>
          <w:kern w:val="0"/>
          <w:sz w:val="24"/>
          <w:szCs w:val="24"/>
          <w14:ligatures w14:val="none"/>
        </w:rPr>
        <w:t xml:space="preserve"> was shown for Social Self, which includes aspects of well-being with less established and robust associations to physical activity such as empathy, communication skills and relationship building</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{"citationID":"wn5CJXLG","properties":{"formattedCitation":"(Pels &amp; Kleinert, 2016; Shima et al., 2021)","plainCitation":"(Pels &amp; Kleinert, 2016; Shima et al., 2021)","noteIndex":0},"citationItems":[{"id":69,"uris":["http://zotero.org/users/local/ucDGfcUQ/items/B9RS2CDP"],"itemData":{"id":69,"type":"article-journal","container-title":"International Review of Sport and Exercise Psychology","issue":"1","note":"publisher: Taylor &amp; Francis","page":"231–260","title":"Loneliness and physical activity: A systematic review","volume":"9","author":[{"family":"Pels","given":"Fabian"},{"family":"Kleinert","given":"Jens"}],"issued":{"date-parts":[["2016"]]}},"label":"page"},{"id":67,"uris":["http://zotero.org/users/local/ucDGfcUQ/items/2RS37BP2"],"itemData":{"id":67,"type":"article-journal","container-title":"The Journal of Physical Fitness and Sports Medicine","issue":"1","note":"publisher: The Japanese Society of Physical Fitness and Sports Medicine","page":"45–49","title":"Association between self-reported empathy and level of physical activity in healthy young adults","volume":"10","author":[{"family":"Shima","given":"Takeru"},{"family":"Jesmin","given":"Subrina"},{"family":"Nakao","given":"Hayato"},{"family":"Tai","given":"Kentaro"},{"family":"Shimofure","given":"Tomonori"},{"family":"Arai","given":"Yoshihiro"},{"family":"Kiyama","given":"Keiko"},{"family":"Onizawa","given":"Yoko"}],"issued":{"date-parts":[["2021"]]}}}],"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(Pels &amp; Kleinert, 2016; Shima et al., 2021)</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Although physical activity is a social pursuit for many, one potential explanation for a smaller effect of physical activity on Social Self is that some individuals prefer to engage in independent activities such as running or cycling alone, thus </w:t>
      </w:r>
      <w:r w:rsidR="00497AD2">
        <w:rPr>
          <w:rFonts w:ascii="Times New Roman" w:hAnsi="Times New Roman" w:cs="Times New Roman"/>
          <w:kern w:val="0"/>
          <w:sz w:val="24"/>
          <w:szCs w:val="24"/>
          <w14:ligatures w14:val="none"/>
        </w:rPr>
        <w:t>avoiding</w:t>
      </w:r>
      <w:r w:rsidRPr="00EE1D40">
        <w:rPr>
          <w:rFonts w:ascii="Times New Roman" w:hAnsi="Times New Roman" w:cs="Times New Roman"/>
          <w:kern w:val="0"/>
          <w:sz w:val="24"/>
          <w:szCs w:val="24"/>
          <w14:ligatures w14:val="none"/>
        </w:rPr>
        <w:t xml:space="preserve"> the potential social benefits associated with more group-oriented activities such as team sports and exercise classes. Nevertheless, these findings suggest that physical activity may confer benefits for all aspects of mental health and well-being, with small differences favoring psychophysiological over social aspects. </w:t>
      </w:r>
    </w:p>
    <w:p w14:paraId="71D5DED4" w14:textId="0794DB55"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This study also addressed a knowledge gap regarding potential differential effects of physical activity on </w:t>
      </w:r>
      <w:r w:rsidR="002B69C8">
        <w:rPr>
          <w:rFonts w:ascii="Times New Roman" w:hAnsi="Times New Roman" w:cs="Times New Roman"/>
          <w:kern w:val="0"/>
          <w:sz w:val="24"/>
          <w:szCs w:val="24"/>
          <w14:ligatures w14:val="none"/>
        </w:rPr>
        <w:t>specific</w:t>
      </w:r>
      <w:r w:rsidRPr="00EE1D40">
        <w:rPr>
          <w:rFonts w:ascii="Times New Roman" w:hAnsi="Times New Roman" w:cs="Times New Roman"/>
          <w:kern w:val="0"/>
          <w:sz w:val="24"/>
          <w:szCs w:val="24"/>
          <w14:ligatures w14:val="none"/>
        </w:rPr>
        <w:t xml:space="preserve"> aspects of mental health and well-being across the adult lifespan. Evidence indicated that young and middle-aged adults may experience greater benefits for their overall mental health from physical activity engagement in comparison to older adults. It should be noted that adults 85+ years of age appear to be an exception; however, this group also had the largest confidence interval likely due to a relatively smaller sample. As average levels of physical activity tend to be higher among young and middle-aged adults than older adults</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{"citationID":"RD6StzND","properties":{"formattedCitation":"(Van Der Zee et al., 2019)","plainCitation":"(Van Der Zee et al., 2019)","noteIndex":0},"citationItems":[{"id":65,"uris":["http://zotero.org/users/local/ucDGfcUQ/items/HDWSVXCP"],"itemData":{"id":65,"type":"article-journal","container-title":"International Journal of Behavioral Nutrition and Physical Activity","issue":"1","note":"publisher: BioMed Central","page":"1–11","title":"Tracking of voluntary exercise behaviour over the lifespan","volume":"16","author":[{"family":"Van Der Zee","given":"Matthijs D"},{"family":"Van Der Mee","given":"Denise"},{"family":"Bartels","given":"Meike"},{"family":"De Geus","given":"Eco JC"}],"issued":{"date-parts":[["2019"]]}},"label":"page"}],"schema":"https://github.com/citation-style-language/schema/raw/master/csl-citation.json"}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(Van Der Zee et al., 2019)</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 more sedentary lifestyle may</w:t>
      </w:r>
      <w:r w:rsidR="00497AD2">
        <w:rPr>
          <w:rFonts w:ascii="Times New Roman" w:hAnsi="Times New Roman" w:cs="Times New Roman"/>
          <w:kern w:val="0"/>
          <w:sz w:val="24"/>
          <w:szCs w:val="24"/>
          <w14:ligatures w14:val="none"/>
        </w:rPr>
        <w:t xml:space="preserve"> also</w:t>
      </w:r>
      <w:r w:rsidRPr="00EE1D40">
        <w:rPr>
          <w:rFonts w:ascii="Times New Roman" w:hAnsi="Times New Roman" w:cs="Times New Roman"/>
          <w:kern w:val="0"/>
          <w:sz w:val="24"/>
          <w:szCs w:val="24"/>
          <w14:ligatures w14:val="none"/>
        </w:rPr>
        <w:t xml:space="preserve"> be especially indicative of impairment in younger cohorts. Core Cognition, Drive and Motivation, and Adaptability and Resilience followed the same trend as overall MHQ scores, and thus these specific aspects of mental health </w:t>
      </w:r>
      <w:r w:rsidR="002B69C8">
        <w:rPr>
          <w:rFonts w:ascii="Times New Roman" w:hAnsi="Times New Roman" w:cs="Times New Roman"/>
          <w:kern w:val="0"/>
          <w:sz w:val="24"/>
          <w:szCs w:val="24"/>
          <w14:ligatures w14:val="none"/>
        </w:rPr>
        <w:t>may benefit more by younger people</w:t>
      </w:r>
      <w:r w:rsidRPr="00EE1D40">
        <w:rPr>
          <w:rFonts w:ascii="Times New Roman" w:hAnsi="Times New Roman" w:cs="Times New Roman"/>
          <w:kern w:val="0"/>
          <w:sz w:val="24"/>
          <w:szCs w:val="24"/>
          <w14:ligatures w14:val="none"/>
        </w:rPr>
        <w:t xml:space="preserve"> adopting a more active lifestyle, whereas the other subcategories</w:t>
      </w:r>
      <w:r w:rsidR="00090A40">
        <w:rPr>
          <w:rFonts w:ascii="Times New Roman" w:hAnsi="Times New Roman" w:cs="Times New Roman"/>
          <w:kern w:val="0"/>
          <w:sz w:val="24"/>
          <w:szCs w:val="24"/>
          <w14:ligatures w14:val="none"/>
        </w:rPr>
        <w:t xml:space="preserve"> (i.e., Mood and Outlook, Social Self, and Mind-Body Connection)</w:t>
      </w:r>
      <w:r w:rsidRPr="00EE1D40">
        <w:rPr>
          <w:rFonts w:ascii="Times New Roman" w:hAnsi="Times New Roman" w:cs="Times New Roman"/>
          <w:kern w:val="0"/>
          <w:sz w:val="24"/>
          <w:szCs w:val="24"/>
          <w14:ligatures w14:val="none"/>
        </w:rPr>
        <w:t xml:space="preserve"> seem to demonstrate relatively consistent benefits from physical activity across the adult lifespan. </w:t>
      </w:r>
    </w:p>
    <w:p w14:paraId="34D2521E" w14:textId="5B5D7DF3"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lastRenderedPageBreak/>
        <w:t xml:space="preserve">As the body of literature examining </w:t>
      </w:r>
      <w:r w:rsidR="00497AD2">
        <w:rPr>
          <w:rFonts w:ascii="Times New Roman" w:hAnsi="Times New Roman" w:cs="Times New Roman"/>
          <w:kern w:val="0"/>
          <w:sz w:val="24"/>
          <w:szCs w:val="24"/>
          <w14:ligatures w14:val="none"/>
        </w:rPr>
        <w:t xml:space="preserve">the effect of physical activity on </w:t>
      </w:r>
      <w:r w:rsidRPr="00EE1D40">
        <w:rPr>
          <w:rFonts w:ascii="Times New Roman" w:hAnsi="Times New Roman" w:cs="Times New Roman"/>
          <w:kern w:val="0"/>
          <w:sz w:val="24"/>
          <w:szCs w:val="24"/>
          <w14:ligatures w14:val="none"/>
        </w:rPr>
        <w:t xml:space="preserve">mental health continues to grow, it is </w:t>
      </w:r>
      <w:r w:rsidR="00030205">
        <w:rPr>
          <w:rFonts w:ascii="Times New Roman" w:hAnsi="Times New Roman" w:cs="Times New Roman"/>
          <w:kern w:val="0"/>
          <w:sz w:val="24"/>
          <w:szCs w:val="24"/>
          <w14:ligatures w14:val="none"/>
        </w:rPr>
        <w:t>important</w:t>
      </w:r>
      <w:r w:rsidRPr="00EE1D40">
        <w:rPr>
          <w:rFonts w:ascii="Times New Roman" w:hAnsi="Times New Roman" w:cs="Times New Roman"/>
          <w:kern w:val="0"/>
          <w:sz w:val="24"/>
          <w:szCs w:val="24"/>
          <w14:ligatures w14:val="none"/>
        </w:rPr>
        <w:t xml:space="preserve"> that researchers adopt statistical best practices that can reduce bias and strengthen </w:t>
      </w:r>
      <w:r w:rsidR="00030205">
        <w:rPr>
          <w:rFonts w:ascii="Times New Roman" w:hAnsi="Times New Roman" w:cs="Times New Roman"/>
          <w:kern w:val="0"/>
          <w:sz w:val="24"/>
          <w:szCs w:val="24"/>
          <w14:ligatures w14:val="none"/>
        </w:rPr>
        <w:t>causal</w:t>
      </w:r>
      <w:r w:rsidRPr="00EE1D40">
        <w:rPr>
          <w:rFonts w:ascii="Times New Roman" w:hAnsi="Times New Roman" w:cs="Times New Roman"/>
          <w:kern w:val="0"/>
          <w:sz w:val="24"/>
          <w:szCs w:val="24"/>
          <w14:ligatures w14:val="none"/>
        </w:rPr>
        <w:t xml:space="preserve"> inferences</w:t>
      </w:r>
      <w:r w:rsidR="00497AD2">
        <w:rPr>
          <w:rFonts w:ascii="Times New Roman" w:hAnsi="Times New Roman" w:cs="Times New Roman"/>
          <w:kern w:val="0"/>
          <w:sz w:val="24"/>
          <w:szCs w:val="24"/>
          <w14:ligatures w14:val="none"/>
        </w:rPr>
        <w:t xml:space="preserve"> when randomized controlled trials are unfeasible or unavailable</w:t>
      </w:r>
      <w:r w:rsidRPr="00EE1D40">
        <w:rPr>
          <w:rFonts w:ascii="Times New Roman" w:hAnsi="Times New Roman" w:cs="Times New Roman"/>
          <w:kern w:val="0"/>
          <w:sz w:val="24"/>
          <w:szCs w:val="24"/>
          <w14:ligatures w14:val="none"/>
        </w:rPr>
        <w:t>. Matching and weighting techniques</w:t>
      </w:r>
      <w:r w:rsidR="00030205">
        <w:rPr>
          <w:rFonts w:ascii="Times New Roman" w:hAnsi="Times New Roman" w:cs="Times New Roman"/>
          <w:kern w:val="0"/>
          <w:sz w:val="24"/>
          <w:szCs w:val="24"/>
          <w14:ligatures w14:val="none"/>
        </w:rPr>
        <w:t>, though well established in the statistical literature,</w:t>
      </w:r>
      <w:r w:rsidRPr="00EE1D40">
        <w:rPr>
          <w:rFonts w:ascii="Times New Roman" w:hAnsi="Times New Roman" w:cs="Times New Roman"/>
          <w:kern w:val="0"/>
          <w:sz w:val="24"/>
          <w:szCs w:val="24"/>
          <w14:ligatures w14:val="none"/>
        </w:rPr>
        <w:t xml:space="preserve"> have received little attention in the fields of exercise psychology and behavioral medicine to date. </w:t>
      </w:r>
      <w:r w:rsidR="00030205">
        <w:rPr>
          <w:rFonts w:ascii="Times New Roman" w:hAnsi="Times New Roman" w:cs="Times New Roman"/>
          <w:kern w:val="0"/>
          <w:sz w:val="24"/>
          <w:szCs w:val="24"/>
          <w14:ligatures w14:val="none"/>
        </w:rPr>
        <w:t>The</w:t>
      </w:r>
      <w:r w:rsidRPr="00EE1D40">
        <w:rPr>
          <w:rFonts w:ascii="Times New Roman" w:hAnsi="Times New Roman" w:cs="Times New Roman"/>
          <w:kern w:val="0"/>
          <w:sz w:val="24"/>
          <w:szCs w:val="24"/>
          <w14:ligatures w14:val="none"/>
        </w:rPr>
        <w:t xml:space="preserve"> advantage of utilizing propensity scores over controlling for covariates in a traditional multivariable linear regression </w:t>
      </w:r>
      <w:r w:rsidR="006511EB">
        <w:rPr>
          <w:rFonts w:ascii="Times New Roman" w:hAnsi="Times New Roman" w:cs="Times New Roman"/>
          <w:kern w:val="0"/>
          <w:sz w:val="24"/>
          <w:szCs w:val="24"/>
          <w14:ligatures w14:val="none"/>
        </w:rPr>
        <w:t xml:space="preserve">model </w:t>
      </w:r>
      <w:r w:rsidRPr="00EE1D40">
        <w:rPr>
          <w:rFonts w:ascii="Times New Roman" w:hAnsi="Times New Roman" w:cs="Times New Roman"/>
          <w:kern w:val="0"/>
          <w:sz w:val="24"/>
          <w:szCs w:val="24"/>
          <w14:ligatures w14:val="none"/>
        </w:rPr>
        <w:t>is that the propensity model can deal with non-linear relationships between the covariates and outcome, as well as higher order interactions, and the GBM can handle these interaction terms non-parametrically when estimating the propensity score.</w:t>
      </w:r>
      <w:r w:rsidR="00CB6A99">
        <w:rPr>
          <w:rFonts w:ascii="Times New Roman" w:hAnsi="Times New Roman" w:cs="Times New Roman"/>
          <w:kern w:val="0"/>
          <w:sz w:val="24"/>
          <w:szCs w:val="24"/>
          <w14:ligatures w14:val="none"/>
        </w:rPr>
        <w:t xml:space="preserve"> </w:t>
      </w:r>
      <w:bookmarkStart w:id="1" w:name="_Hlk156572104"/>
      <w:r w:rsidR="00CB6A99">
        <w:rPr>
          <w:rFonts w:ascii="Times New Roman" w:hAnsi="Times New Roman" w:cs="Times New Roman"/>
          <w:kern w:val="0"/>
          <w:sz w:val="24"/>
          <w:szCs w:val="24"/>
          <w14:ligatures w14:val="none"/>
        </w:rPr>
        <w:t>Therefore, we encourage researchers to consider the use of propensity scores when estimating the effect of physical activity in non-randomized data</w:t>
      </w:r>
      <w:bookmarkEnd w:id="1"/>
      <w:r w:rsidR="00CB6A99">
        <w:rPr>
          <w:rFonts w:ascii="Times New Roman" w:hAnsi="Times New Roman" w:cs="Times New Roman"/>
          <w:kern w:val="0"/>
          <w:sz w:val="24"/>
          <w:szCs w:val="24"/>
          <w14:ligatures w14:val="none"/>
        </w:rPr>
        <w:t>.</w:t>
      </w:r>
      <w:r w:rsidRPr="00EE1D40">
        <w:rPr>
          <w:rFonts w:ascii="Times New Roman" w:hAnsi="Times New Roman" w:cs="Times New Roman"/>
          <w:kern w:val="0"/>
          <w:sz w:val="24"/>
          <w:szCs w:val="24"/>
          <w14:ligatures w14:val="none"/>
        </w:rPr>
        <w:t xml:space="preserve"> As </w:t>
      </w:r>
      <w:r w:rsidR="00030205">
        <w:rPr>
          <w:rFonts w:ascii="Times New Roman" w:hAnsi="Times New Roman" w:cs="Times New Roman"/>
          <w:kern w:val="0"/>
          <w:sz w:val="24"/>
          <w:szCs w:val="24"/>
          <w14:ligatures w14:val="none"/>
        </w:rPr>
        <w:t>various</w:t>
      </w:r>
      <w:r w:rsidRPr="00EE1D40">
        <w:rPr>
          <w:rFonts w:ascii="Times New Roman" w:hAnsi="Times New Roman" w:cs="Times New Roman"/>
          <w:kern w:val="0"/>
          <w:sz w:val="24"/>
          <w:szCs w:val="24"/>
          <w14:ligatures w14:val="none"/>
        </w:rPr>
        <w:t xml:space="preserve"> propensity score estimation methods may perform </w:t>
      </w:r>
      <w:r w:rsidR="00030205">
        <w:rPr>
          <w:rFonts w:ascii="Times New Roman" w:hAnsi="Times New Roman" w:cs="Times New Roman"/>
          <w:kern w:val="0"/>
          <w:sz w:val="24"/>
          <w:szCs w:val="24"/>
          <w14:ligatures w14:val="none"/>
        </w:rPr>
        <w:t>differently</w:t>
      </w:r>
      <w:r w:rsidRPr="00EE1D40">
        <w:rPr>
          <w:rFonts w:ascii="Times New Roman" w:hAnsi="Times New Roman" w:cs="Times New Roman"/>
          <w:kern w:val="0"/>
          <w:sz w:val="24"/>
          <w:szCs w:val="24"/>
          <w14:ligatures w14:val="none"/>
        </w:rPr>
        <w:t xml:space="preserve"> based on assumptions and approaches to handle missing data</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{"citationID":"peCgqhCP","properties":{"formattedCitation":"(Cham &amp; West, 2016; Coffman et al., 2020; Setodji et al., 2017)","plainCitation":"(Cham &amp; West, 2016; Coffman et al., 2020; Setodji et al., 2017)","noteIndex":0},"citationItems":[{"id":85,"uris":["http://zotero.org/users/local/ucDGfcUQ/items/NWVDGMR2"],"itemData":{"id":85,"type":"article-journal","container-title":"Psychological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(Cham &amp; West, 2016; Coffman et al., 2020; Setodji et al., 2017)</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we utilized several combinations of methods in our sensitivity analyses. Our sensitivity analysis revealed minimal deviance in the estimated effects of physical activity on overall MHQ scores across the various covariate adjustment and missing data procedures that were implemented – effect sizes were equivalent ranging from an SMD of 0.25 to 0.26. Using these various propensity score estimation techniques helped to improve our confidence that the estimated </w:t>
      </w:r>
      <w:r w:rsidR="008A0578">
        <w:rPr>
          <w:rFonts w:ascii="Times New Roman" w:hAnsi="Times New Roman" w:cs="Times New Roman"/>
          <w:kern w:val="0"/>
          <w:sz w:val="24"/>
          <w:szCs w:val="24"/>
          <w14:ligatures w14:val="none"/>
        </w:rPr>
        <w:t>ATC</w:t>
      </w:r>
      <w:r w:rsidRPr="00EE1D40">
        <w:rPr>
          <w:rFonts w:ascii="Times New Roman" w:hAnsi="Times New Roman" w:cs="Times New Roman"/>
          <w:kern w:val="0"/>
          <w:sz w:val="24"/>
          <w:szCs w:val="24"/>
          <w14:ligatures w14:val="none"/>
        </w:rPr>
        <w:t xml:space="preserve"> was not biased due to misspecification of the propensity model. Though strong causal inferences are not indicated by cross-sectional observations, our results converge with existing intervention studies. For example, previous meta-analyses of randomized controlled trials on exercise and depression found pooled effect sizes ranging from 0.62 to 0.98 </w:t>
      </w:r>
      <w:r w:rsidR="00E00666" w:rsidRPr="00EE1D40">
        <w:rPr>
          <w:rFonts w:ascii="Times New Roman" w:hAnsi="Times New Roman" w:cs="Times New Roman"/>
          <w:kern w:val="0"/>
          <w:sz w:val="24"/>
          <w:szCs w:val="24"/>
          <w14:ligatures w14:val="none"/>
        </w:rPr>
        <w:fldChar w:fldCharType="begin"/>
      </w:r>
      <w:r w:rsidR="00E406FA">
        <w:rPr>
          <w:rFonts w:ascii="Times New Roman" w:hAnsi="Times New Roman" w:cs="Times New Roman"/>
          <w:kern w:val="0"/>
          <w:sz w:val="24"/>
          <w:szCs w:val="24"/>
          <w14:ligatures w14:val="none"/>
        </w:rPr>
        <w:instrText xml:space="preserve"> ADDIN ZOTERO_ITEM CSL_CITATION {"citationID":"o1iAWLoV","properties":{"formattedCitation":"(Cooney et al., 2013; Josefsson et al., 2014; Schuch, Vancampfort, Richards, et al., 2016)","plainCitation":"(Cooney et al., 2013; Josefsson et al., 2014; Schuch, Vancampfort, Richards, et al., 2016)","noteIndex":0},"citationItems":[{"id":36,"uris":["http://zotero.org/users/local/ucDGfcUQ/items/RDQU9ZJW"],"itemData":{"id":36,"type":"article-journal","container-title":"Journal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B"},{"family":"Stubbs","given":"Brendon"}],"issued":{"date-parts":[["2016"]]}}},{"id":61,"uris":["http://zotero.org/users/local/ucDGfcUQ/items/6SYH4V43"],"itemData":{"id":61,"type":"article-journal","container-title":"Cochrane database of systematic reviews","issue":"9","note":"publisher: John Wiley &amp; Sons, Ltd","title":"Exercise for depression","author":[{"family":"Cooney","given":"Gary M"},{"family":"Dwan","given":"Kerry"},{"family":"Greig","given":"Carolyn A"},{"family":"Lawlor","given":"Debbie A"},{"family":"Rimer","given":"Jane"},{"family":"Waugh","given":"Fiona R"},{"family":"McMurdo","given":"Marion"},{"family":"Mead","given":"Gillian E"}],"issued":{"date-parts":[["2013"]]}}},{"id":"lCzU6KFL/looErzF7","uris":["http://zotero.org/users/local/ucDGfcUQ/items/Q24WDI3I"],"itemData":{"id":60,"type":"article-journal","container-title":"Scandinavian journal of medicine &amp; science in sports","issue":"2","note":"publisher: Wiley Online Library","page":"259–272","title":"Physical exercise intervention in depressive disorders: Meta-analysis and systematic review","volume":"24","author":[{"family":"Josefsson","given":"Torbjörn"},{"family":"Lindwall","given":"Magnus"},{"family":"Archer","given":"Trevor"}],"issued":{"date-parts":[["2014"]]}}}],"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(Cooney et al., 2013; Josefsson et al., 2014; Schuch, Vancampfort, Richards, et al., 2016)</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Compared to previous intervention research </w:t>
      </w:r>
      <w:r w:rsidRPr="00EE1D40">
        <w:rPr>
          <w:rFonts w:ascii="Times New Roman" w:hAnsi="Times New Roman" w:cs="Times New Roman"/>
          <w:kern w:val="0"/>
          <w:sz w:val="24"/>
          <w:szCs w:val="24"/>
          <w14:ligatures w14:val="none"/>
        </w:rPr>
        <w:lastRenderedPageBreak/>
        <w:t>however, our findings may underestimate the true effect of physical activity</w:t>
      </w:r>
      <w:r w:rsidR="00022889" w:rsidRPr="00EE1D40">
        <w:rPr>
          <w:rFonts w:ascii="Times New Roman" w:hAnsi="Times New Roman" w:cs="Times New Roman"/>
          <w:kern w:val="0"/>
          <w:sz w:val="24"/>
          <w:szCs w:val="24"/>
          <w14:ligatures w14:val="none"/>
        </w:rPr>
        <w:t xml:space="preserve"> due to issues related with self-report (e.g., overestimating </w:t>
      </w:r>
      <w:r w:rsidR="006511EB" w:rsidRPr="00EE1D40">
        <w:rPr>
          <w:rFonts w:ascii="Times New Roman" w:hAnsi="Times New Roman" w:cs="Times New Roman"/>
          <w:kern w:val="0"/>
          <w:sz w:val="24"/>
          <w:szCs w:val="24"/>
          <w14:ligatures w14:val="none"/>
        </w:rPr>
        <w:t>one’s</w:t>
      </w:r>
      <w:r w:rsidR="00022889" w:rsidRPr="00EE1D40">
        <w:rPr>
          <w:rFonts w:ascii="Times New Roman" w:hAnsi="Times New Roman" w:cs="Times New Roman"/>
          <w:kern w:val="0"/>
          <w:sz w:val="24"/>
          <w:szCs w:val="24"/>
          <w14:ligatures w14:val="none"/>
        </w:rPr>
        <w:t xml:space="preserve"> physical activity)</w:t>
      </w:r>
      <w:r w:rsidRPr="00EE1D40">
        <w:rPr>
          <w:rFonts w:ascii="Times New Roman" w:hAnsi="Times New Roman" w:cs="Times New Roman"/>
          <w:kern w:val="0"/>
          <w:sz w:val="24"/>
          <w:szCs w:val="24"/>
          <w14:ligatures w14:val="none"/>
        </w:rPr>
        <w:t xml:space="preserve">. </w:t>
      </w:r>
      <w:r w:rsidR="00464448">
        <w:rPr>
          <w:rFonts w:ascii="Times New Roman" w:hAnsi="Times New Roman" w:cs="Times New Roman"/>
          <w:kern w:val="0"/>
          <w:sz w:val="24"/>
          <w:szCs w:val="24"/>
          <w14:ligatures w14:val="none"/>
        </w:rPr>
        <w:t>Nevertheless</w:t>
      </w:r>
      <w:r w:rsidRPr="00EE1D40">
        <w:rPr>
          <w:rFonts w:ascii="Times New Roman" w:hAnsi="Times New Roman" w:cs="Times New Roman"/>
          <w:kern w:val="0"/>
          <w:sz w:val="24"/>
          <w:szCs w:val="24"/>
          <w14:ligatures w14:val="none"/>
        </w:rPr>
        <w:t xml:space="preserve">, the present findings support and extend the existing literature on the benefits of physical activity engagement across various aspects of mental health. </w:t>
      </w:r>
    </w:p>
    <w:p w14:paraId="03A52058" w14:textId="533DADB1" w:rsidR="00CC1AF0" w:rsidRPr="00EE1D40"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Despite </w:t>
      </w:r>
      <w:r w:rsidR="00464448">
        <w:rPr>
          <w:rFonts w:ascii="Times New Roman" w:hAnsi="Times New Roman" w:cs="Times New Roman"/>
          <w:kern w:val="0"/>
          <w:sz w:val="24"/>
          <w:szCs w:val="24"/>
          <w14:ligatures w14:val="none"/>
        </w:rPr>
        <w:t>the</w:t>
      </w:r>
      <w:r w:rsidRPr="00EE1D40">
        <w:rPr>
          <w:rFonts w:ascii="Times New Roman" w:hAnsi="Times New Roman" w:cs="Times New Roman"/>
          <w:kern w:val="0"/>
          <w:sz w:val="24"/>
          <w:szCs w:val="24"/>
          <w14:ligatures w14:val="none"/>
        </w:rPr>
        <w:t xml:space="preserve"> strengths, there are several limitations with the current study. Firstly, unlike randomization, propensity score weighting does not </w:t>
      </w:r>
      <w:r w:rsidR="00464448">
        <w:rPr>
          <w:rFonts w:ascii="Times New Roman" w:hAnsi="Times New Roman" w:cs="Times New Roman"/>
          <w:kern w:val="0"/>
          <w:sz w:val="24"/>
          <w:szCs w:val="24"/>
          <w14:ligatures w14:val="none"/>
        </w:rPr>
        <w:t>balance</w:t>
      </w:r>
      <w:r w:rsidRPr="00EE1D40">
        <w:rPr>
          <w:rFonts w:ascii="Times New Roman" w:hAnsi="Times New Roman" w:cs="Times New Roman"/>
          <w:kern w:val="0"/>
          <w:sz w:val="24"/>
          <w:szCs w:val="24"/>
          <w14:ligatures w14:val="none"/>
        </w:rPr>
        <w:t xml:space="preserve"> unobserved covariates</w:t>
      </w:r>
      <w:r w:rsidR="00464448">
        <w:rPr>
          <w:rFonts w:ascii="Times New Roman" w:hAnsi="Times New Roman" w:cs="Times New Roman"/>
          <w:kern w:val="0"/>
          <w:sz w:val="24"/>
          <w:szCs w:val="24"/>
          <w14:ligatures w14:val="none"/>
        </w:rPr>
        <w:t xml:space="preserve"> across treatment groups</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{"citationID":"fv00f8bM","properties":{"formattedCitation":"(Joffe &amp; Rosenbaum, 1999)","plainCitation":"(Joffe &amp; Rosenbaum, 1999)","noteIndex":0},"citationItems":[{"id":59,"uris":["http://zotero.org/users/local/ucDGfcUQ/items/HUWY49RS"],"itemData":{"id":59,"type":"article-journal","container-title":"American journal of epidemiology","issue":"4","note":"publisher: Oxford University Press","page":"327–333","title":"Invited commentary: propensity scores","volume":"150","author":[{"family":"Joffe","given":"Marshall M"},{"family":"Rosenbaum","given":"Paul R"}],"issued":{"date-parts":[["1999"]]}}}],"schema":"https://github.com/citation-style-language/schema/raw/master/csl-citation.json"}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(Joffe &amp; Rosenbaum, 1999)</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A</w:t>
      </w:r>
      <w:r w:rsidR="00BF149B">
        <w:rPr>
          <w:rFonts w:ascii="Times New Roman" w:hAnsi="Times New Roman" w:cs="Times New Roman"/>
          <w:kern w:val="0"/>
          <w:sz w:val="24"/>
          <w:szCs w:val="24"/>
          <w14:ligatures w14:val="none"/>
        </w:rPr>
        <w:t xml:space="preserve">n </w:t>
      </w:r>
      <w:r w:rsidRPr="00EE1D40">
        <w:rPr>
          <w:rFonts w:ascii="Times New Roman" w:hAnsi="Times New Roman" w:cs="Times New Roman"/>
          <w:kern w:val="0"/>
          <w:sz w:val="24"/>
          <w:szCs w:val="24"/>
          <w14:ligatures w14:val="none"/>
        </w:rPr>
        <w:t>unbiased treatment effect</w:t>
      </w:r>
      <w:r w:rsidR="00BF149B">
        <w:rPr>
          <w:rFonts w:ascii="Times New Roman" w:hAnsi="Times New Roman" w:cs="Times New Roman"/>
          <w:kern w:val="0"/>
          <w:sz w:val="24"/>
          <w:szCs w:val="24"/>
          <w14:ligatures w14:val="none"/>
        </w:rPr>
        <w:t xml:space="preserve"> that can be interpreted as causal</w:t>
      </w:r>
      <w:r w:rsidRPr="00EE1D40">
        <w:rPr>
          <w:rFonts w:ascii="Times New Roman" w:hAnsi="Times New Roman" w:cs="Times New Roman"/>
          <w:kern w:val="0"/>
          <w:sz w:val="24"/>
          <w:szCs w:val="24"/>
          <w14:ligatures w14:val="none"/>
        </w:rPr>
        <w:t xml:space="preserve"> assumes that all potential confounders are observed, which is unlikely to be the case in any observational study</w:t>
      </w:r>
      <w:r w:rsidR="00BF149B">
        <w:rPr>
          <w:rFonts w:ascii="Times New Roman" w:hAnsi="Times New Roman" w:cs="Times New Roman"/>
          <w:kern w:val="0"/>
          <w:sz w:val="24"/>
          <w:szCs w:val="24"/>
          <w14:ligatures w14:val="none"/>
        </w:rPr>
        <w:t xml:space="preserve"> concerning complex constructs and behaviors</w:t>
      </w:r>
      <w:r w:rsidR="00FE54B6">
        <w:rPr>
          <w:rFonts w:ascii="Times New Roman" w:hAnsi="Times New Roman" w:cs="Times New Roman"/>
          <w:kern w:val="0"/>
          <w:sz w:val="24"/>
          <w:szCs w:val="24"/>
          <w14:ligatures w14:val="none"/>
        </w:rPr>
        <w:t>, such as mental health and physical activity engagement. The</w:t>
      </w:r>
      <w:r w:rsidRPr="00EE1D40">
        <w:rPr>
          <w:rFonts w:ascii="Times New Roman" w:hAnsi="Times New Roman" w:cs="Times New Roman"/>
          <w:kern w:val="0"/>
          <w:sz w:val="24"/>
          <w:szCs w:val="24"/>
          <w14:ligatures w14:val="none"/>
        </w:rPr>
        <w:t xml:space="preserve"> covariates included in this analysis were restricted by what was included in the </w:t>
      </w:r>
      <w:r w:rsidR="002C0344" w:rsidRPr="00EE1D40">
        <w:rPr>
          <w:rFonts w:ascii="Times New Roman" w:hAnsi="Times New Roman" w:cs="Times New Roman"/>
          <w:kern w:val="0"/>
          <w:sz w:val="24"/>
          <w:szCs w:val="24"/>
          <w14:ligatures w14:val="none"/>
        </w:rPr>
        <w:t>GMP</w:t>
      </w:r>
      <w:r w:rsidRPr="00EE1D40">
        <w:rPr>
          <w:rFonts w:ascii="Times New Roman" w:hAnsi="Times New Roman" w:cs="Times New Roman"/>
          <w:kern w:val="0"/>
          <w:sz w:val="24"/>
          <w:szCs w:val="24"/>
          <w14:ligatures w14:val="none"/>
        </w:rPr>
        <w:t xml:space="preserve"> </w:t>
      </w:r>
      <w:r w:rsidR="00BF149B">
        <w:rPr>
          <w:rFonts w:ascii="Times New Roman" w:hAnsi="Times New Roman" w:cs="Times New Roman"/>
          <w:kern w:val="0"/>
          <w:sz w:val="24"/>
          <w:szCs w:val="24"/>
          <w14:ligatures w14:val="none"/>
        </w:rPr>
        <w:t>questionnaire</w:t>
      </w:r>
      <w:r w:rsidR="00FE54B6">
        <w:rPr>
          <w:rFonts w:ascii="Times New Roman" w:hAnsi="Times New Roman" w:cs="Times New Roman"/>
          <w:kern w:val="0"/>
          <w:sz w:val="24"/>
          <w:szCs w:val="24"/>
          <w14:ligatures w14:val="none"/>
        </w:rPr>
        <w:t>, and a</w:t>
      </w:r>
      <w:r w:rsidRPr="00EE1D40">
        <w:rPr>
          <w:rFonts w:ascii="Times New Roman" w:hAnsi="Times New Roman" w:cs="Times New Roman"/>
          <w:kern w:val="0"/>
          <w:sz w:val="24"/>
          <w:szCs w:val="24"/>
          <w14:ligatures w14:val="none"/>
        </w:rPr>
        <w:t xml:space="preserve">djusting for a partial set of confounders may reduce bias, but it is unknown to what extent. Second, the MHQ and its </w:t>
      </w:r>
      <w:r w:rsidR="00916623" w:rsidRPr="00EE1D40">
        <w:rPr>
          <w:rFonts w:ascii="Times New Roman" w:hAnsi="Times New Roman" w:cs="Times New Roman"/>
          <w:kern w:val="0"/>
          <w:sz w:val="24"/>
          <w:szCs w:val="24"/>
          <w14:ligatures w14:val="none"/>
        </w:rPr>
        <w:t>subcategories</w:t>
      </w:r>
      <w:r w:rsidRPr="00EE1D40">
        <w:rPr>
          <w:rFonts w:ascii="Times New Roman" w:hAnsi="Times New Roman" w:cs="Times New Roman"/>
          <w:kern w:val="0"/>
          <w:sz w:val="24"/>
          <w:szCs w:val="24"/>
          <w14:ligatures w14:val="none"/>
        </w:rPr>
        <w:t xml:space="preserve"> have yet, to our knowledge, been validated in an independent sample. It would be interesting, for example, to investigate whether the MHQ and its </w:t>
      </w:r>
      <w:r w:rsidR="00916623" w:rsidRPr="00EE1D40">
        <w:rPr>
          <w:rFonts w:ascii="Times New Roman" w:hAnsi="Times New Roman" w:cs="Times New Roman"/>
          <w:kern w:val="0"/>
          <w:sz w:val="24"/>
          <w:szCs w:val="24"/>
          <w14:ligatures w14:val="none"/>
        </w:rPr>
        <w:t>subcategories</w:t>
      </w:r>
      <w:r w:rsidR="00BF149B">
        <w:rPr>
          <w:rFonts w:ascii="Times New Roman" w:hAnsi="Times New Roman" w:cs="Times New Roman"/>
          <w:kern w:val="0"/>
          <w:sz w:val="24"/>
          <w:szCs w:val="24"/>
          <w14:ligatures w14:val="none"/>
        </w:rPr>
        <w:t xml:space="preserve"> </w:t>
      </w:r>
      <w:r w:rsidRPr="00EE1D40">
        <w:rPr>
          <w:rFonts w:ascii="Times New Roman" w:hAnsi="Times New Roman" w:cs="Times New Roman"/>
          <w:kern w:val="0"/>
          <w:sz w:val="24"/>
          <w:szCs w:val="24"/>
          <w14:ligatures w14:val="none"/>
        </w:rPr>
        <w:t>predict the onset or course of distinct mental disorders. Third, physical activity was self-reported, which can introduce recall errors – particularly among older adults who are more prone to cognitive decline – and social desirability effects</w:t>
      </w:r>
      <w:r w:rsidR="00E00666" w:rsidRPr="00EE1D40">
        <w:rPr>
          <w:rFonts w:ascii="Times New Roman" w:hAnsi="Times New Roman" w:cs="Times New Roman"/>
          <w:kern w:val="0"/>
          <w:sz w:val="24"/>
          <w:szCs w:val="24"/>
          <w14:ligatures w14:val="none"/>
        </w:rPr>
        <w:t xml:space="preserve"> </w:t>
      </w:r>
      <w:r w:rsidR="00E00666" w:rsidRPr="00EE1D40">
        <w:rPr>
          <w:rFonts w:ascii="Times New Roman" w:hAnsi="Times New Roman" w:cs="Times New Roman"/>
          <w:kern w:val="0"/>
          <w:sz w:val="24"/>
          <w:szCs w:val="24"/>
          <w14:ligatures w14:val="none"/>
        </w:rPr>
        <w:fldChar w:fldCharType="begin"/>
      </w:r>
      <w:r w:rsidR="00120E89">
        <w:rPr>
          <w:rFonts w:ascii="Times New Roman" w:hAnsi="Times New Roman" w:cs="Times New Roman"/>
          <w:kern w:val="0"/>
          <w:sz w:val="24"/>
          <w:szCs w:val="24"/>
          <w14:ligatures w14:val="none"/>
        </w:rPr>
        <w:instrText xml:space="preserve"> ADDIN ZOTERO_ITEM CSL_CITATION {"citationID":"5F9g7YKR","properties":{"formattedCitation":"(Sallis &amp; Saelens, 2000)","plainCitation":"(Sallis &amp; Saelens, 2000)","noteIndex":0},"citationItems":[{"id":58,"uris":["http://zotero.org/users/local/ucDGfcUQ/items/R9C4RHGD"],"itemData":{"id":58,"type":"article-journal","container-title":"Research quarterly for exercise and sport","issue":"sup2","note":"publisher: Taylor &amp; Francis","page":"1–14","title":"Assessment of physical activity by self-report: status, limitations, and future directions","volume":"71","author":[{"family":"Sallis","given":"James F"},{"family":"Saelens","given":"Brian E"}],"issued":{"date-parts":[["2000"]]}}}],"schema":"https://github.com/citation-style-language/schema/raw/master/csl-citation.json"} </w:instrText>
      </w:r>
      <w:r w:rsidR="00E00666" w:rsidRPr="00EE1D40">
        <w:rPr>
          <w:rFonts w:ascii="Times New Roman" w:hAnsi="Times New Roman" w:cs="Times New Roman"/>
          <w:kern w:val="0"/>
          <w:sz w:val="24"/>
          <w:szCs w:val="24"/>
          <w14:ligatures w14:val="none"/>
        </w:rPr>
        <w:fldChar w:fldCharType="separate"/>
      </w:r>
      <w:r w:rsidR="00120E89" w:rsidRPr="00120E89">
        <w:rPr>
          <w:rFonts w:ascii="Times New Roman" w:hAnsi="Times New Roman" w:cs="Times New Roman"/>
          <w:sz w:val="24"/>
        </w:rPr>
        <w:t>(Sallis &amp; Saelens, 2000)</w:t>
      </w:r>
      <w:r w:rsidR="00E00666" w:rsidRPr="00EE1D40">
        <w:rPr>
          <w:rFonts w:ascii="Times New Roman" w:hAnsi="Times New Roman" w:cs="Times New Roman"/>
          <w:kern w:val="0"/>
          <w:sz w:val="24"/>
          <w:szCs w:val="24"/>
          <w14:ligatures w14:val="none"/>
        </w:rPr>
        <w:fldChar w:fldCharType="end"/>
      </w:r>
      <w:r w:rsidRPr="00EE1D40">
        <w:rPr>
          <w:rFonts w:ascii="Times New Roman" w:hAnsi="Times New Roman" w:cs="Times New Roman"/>
          <w:kern w:val="0"/>
          <w:sz w:val="24"/>
          <w:szCs w:val="24"/>
          <w14:ligatures w14:val="none"/>
        </w:rPr>
        <w:t xml:space="preserve">. However, researchers need to balance feasibility with practicality and therefore using a </w:t>
      </w:r>
      <w:r w:rsidR="00677F51">
        <w:rPr>
          <w:rFonts w:ascii="Times New Roman" w:hAnsi="Times New Roman" w:cs="Times New Roman"/>
          <w:kern w:val="0"/>
          <w:sz w:val="24"/>
          <w:szCs w:val="24"/>
          <w14:ligatures w14:val="none"/>
        </w:rPr>
        <w:t xml:space="preserve">single-item </w:t>
      </w:r>
      <w:r w:rsidRPr="00EE1D40">
        <w:rPr>
          <w:rFonts w:ascii="Times New Roman" w:hAnsi="Times New Roman" w:cs="Times New Roman"/>
          <w:kern w:val="0"/>
          <w:sz w:val="24"/>
          <w:szCs w:val="24"/>
          <w14:ligatures w14:val="none"/>
        </w:rPr>
        <w:t xml:space="preserve">self-reported measure of physical activity may be best suited for data collection with a sample of this size and geographic </w:t>
      </w:r>
      <w:r w:rsidR="00BF149B">
        <w:rPr>
          <w:rFonts w:ascii="Times New Roman" w:hAnsi="Times New Roman" w:cs="Times New Roman"/>
          <w:kern w:val="0"/>
          <w:sz w:val="24"/>
          <w:szCs w:val="24"/>
          <w14:ligatures w14:val="none"/>
        </w:rPr>
        <w:t>spread</w:t>
      </w:r>
      <w:r w:rsidRPr="00EE1D40">
        <w:rPr>
          <w:rFonts w:ascii="Times New Roman" w:hAnsi="Times New Roman" w:cs="Times New Roman"/>
          <w:kern w:val="0"/>
          <w:sz w:val="24"/>
          <w:szCs w:val="24"/>
          <w14:ligatures w14:val="none"/>
        </w:rPr>
        <w:t xml:space="preserve">. Lastly, the </w:t>
      </w:r>
      <w:r w:rsidR="002C0344" w:rsidRPr="00EE1D40">
        <w:rPr>
          <w:rFonts w:ascii="Times New Roman" w:hAnsi="Times New Roman" w:cs="Times New Roman"/>
          <w:kern w:val="0"/>
          <w:sz w:val="24"/>
          <w:szCs w:val="24"/>
          <w14:ligatures w14:val="none"/>
        </w:rPr>
        <w:t>GMP</w:t>
      </w:r>
      <w:r w:rsidRPr="00EE1D40">
        <w:rPr>
          <w:rFonts w:ascii="Times New Roman" w:hAnsi="Times New Roman" w:cs="Times New Roman"/>
          <w:kern w:val="0"/>
          <w:sz w:val="24"/>
          <w:szCs w:val="24"/>
          <w14:ligatures w14:val="none"/>
        </w:rPr>
        <w:t xml:space="preserve"> has used convenience sampling to recruit participants, targeted towards individuals who used mental health-related search terms in Google and Facebook. Although the present sample includes individuals from over </w:t>
      </w:r>
      <w:r w:rsidR="00D4296D">
        <w:rPr>
          <w:rFonts w:ascii="Times New Roman" w:hAnsi="Times New Roman" w:cs="Times New Roman"/>
          <w:kern w:val="0"/>
          <w:sz w:val="24"/>
          <w:szCs w:val="24"/>
          <w14:ligatures w14:val="none"/>
        </w:rPr>
        <w:t xml:space="preserve">200 </w:t>
      </w:r>
      <w:r w:rsidRPr="00EE1D40">
        <w:rPr>
          <w:rFonts w:ascii="Times New Roman" w:hAnsi="Times New Roman" w:cs="Times New Roman"/>
          <w:kern w:val="0"/>
          <w:sz w:val="24"/>
          <w:szCs w:val="24"/>
          <w14:ligatures w14:val="none"/>
        </w:rPr>
        <w:t>countries</w:t>
      </w:r>
      <w:r w:rsidR="00D4296D">
        <w:rPr>
          <w:rFonts w:ascii="Times New Roman" w:hAnsi="Times New Roman" w:cs="Times New Roman"/>
          <w:kern w:val="0"/>
          <w:sz w:val="24"/>
          <w:szCs w:val="24"/>
          <w14:ligatures w14:val="none"/>
        </w:rPr>
        <w:t xml:space="preserve"> and territories</w:t>
      </w:r>
      <w:r w:rsidRPr="00EE1D40">
        <w:rPr>
          <w:rFonts w:ascii="Times New Roman" w:hAnsi="Times New Roman" w:cs="Times New Roman"/>
          <w:kern w:val="0"/>
          <w:sz w:val="24"/>
          <w:szCs w:val="24"/>
          <w14:ligatures w14:val="none"/>
        </w:rPr>
        <w:t xml:space="preserve">, it may not truly be globally representative, as it would </w:t>
      </w:r>
      <w:r w:rsidR="00DC0DAB">
        <w:rPr>
          <w:rFonts w:ascii="Times New Roman" w:hAnsi="Times New Roman" w:cs="Times New Roman"/>
          <w:kern w:val="0"/>
          <w:sz w:val="24"/>
          <w:szCs w:val="24"/>
          <w14:ligatures w14:val="none"/>
        </w:rPr>
        <w:t xml:space="preserve">likely </w:t>
      </w:r>
      <w:r w:rsidRPr="00EE1D40">
        <w:rPr>
          <w:rFonts w:ascii="Times New Roman" w:hAnsi="Times New Roman" w:cs="Times New Roman"/>
          <w:kern w:val="0"/>
          <w:sz w:val="24"/>
          <w:szCs w:val="24"/>
          <w14:ligatures w14:val="none"/>
        </w:rPr>
        <w:t xml:space="preserve">have overlooked individuals living in regions with limited to no </w:t>
      </w:r>
      <w:r w:rsidRPr="00EE1D40">
        <w:rPr>
          <w:rFonts w:ascii="Times New Roman" w:hAnsi="Times New Roman" w:cs="Times New Roman"/>
          <w:kern w:val="0"/>
          <w:sz w:val="24"/>
          <w:szCs w:val="24"/>
          <w14:ligatures w14:val="none"/>
        </w:rPr>
        <w:lastRenderedPageBreak/>
        <w:t xml:space="preserve">internet access. </w:t>
      </w:r>
      <w:bookmarkStart w:id="2" w:name="_Hlk156571684"/>
      <w:r w:rsidR="00677F51">
        <w:rPr>
          <w:rFonts w:ascii="Times New Roman" w:hAnsi="Times New Roman" w:cs="Times New Roman"/>
          <w:kern w:val="0"/>
          <w:sz w:val="24"/>
          <w:szCs w:val="24"/>
          <w14:ligatures w14:val="none"/>
        </w:rPr>
        <w:t>Future research to explore communities not feasibly reached by internet surveys may be indicated, especially as</w:t>
      </w:r>
      <w:r w:rsidR="00504480">
        <w:rPr>
          <w:rFonts w:ascii="Times New Roman" w:hAnsi="Times New Roman" w:cs="Times New Roman"/>
          <w:kern w:val="0"/>
          <w:sz w:val="24"/>
          <w:szCs w:val="24"/>
          <w14:ligatures w14:val="none"/>
        </w:rPr>
        <w:t xml:space="preserve"> rates o</w:t>
      </w:r>
      <w:r w:rsidR="00A639C4">
        <w:rPr>
          <w:rFonts w:ascii="Times New Roman" w:hAnsi="Times New Roman" w:cs="Times New Roman"/>
          <w:kern w:val="0"/>
          <w:sz w:val="24"/>
          <w:szCs w:val="24"/>
          <w14:ligatures w14:val="none"/>
        </w:rPr>
        <w:t>f insufficient physical activity are high even among many low-income countries</w:t>
      </w:r>
      <w:r w:rsidR="00807D2A">
        <w:rPr>
          <w:rFonts w:ascii="Times New Roman" w:hAnsi="Times New Roman" w:cs="Times New Roman"/>
          <w:kern w:val="0"/>
          <w:sz w:val="24"/>
          <w:szCs w:val="24"/>
          <w14:ligatures w14:val="none"/>
        </w:rPr>
        <w:t>, with significant variability</w:t>
      </w:r>
      <w:r w:rsidR="00A639C4">
        <w:rPr>
          <w:rFonts w:ascii="Times New Roman" w:hAnsi="Times New Roman" w:cs="Times New Roman"/>
          <w:kern w:val="0"/>
          <w:sz w:val="24"/>
          <w:szCs w:val="24"/>
          <w14:ligatures w14:val="none"/>
        </w:rPr>
        <w:t xml:space="preserve"> </w:t>
      </w:r>
      <w:r w:rsidR="00A639C4">
        <w:rPr>
          <w:rFonts w:ascii="Times New Roman" w:hAnsi="Times New Roman" w:cs="Times New Roman"/>
          <w:kern w:val="0"/>
          <w:sz w:val="24"/>
          <w:szCs w:val="24"/>
          <w14:ligatures w14:val="none"/>
        </w:rPr>
        <w:fldChar w:fldCharType="begin"/>
      </w:r>
      <w:r w:rsidR="00A639C4">
        <w:rPr>
          <w:rFonts w:ascii="Times New Roman" w:hAnsi="Times New Roman" w:cs="Times New Roman"/>
          <w:kern w:val="0"/>
          <w:sz w:val="24"/>
          <w:szCs w:val="24"/>
          <w14:ligatures w14:val="none"/>
        </w:rPr>
        <w:instrText xml:space="preserve"> ADDIN ZOTERO_ITEM CSL_CITATION {"citationID":"sRFXmPBt","properties":{"formattedCitation":"(Guthold et al., 2018)","plainCitation":"(Guthold et al., 2018)","noteIndex":0},"citationItems":[{"id":406,"uris":["http://zotero.org/users/local/ucDGfcUQ/items/FYC2FSJI"],"itemData":{"id":406,"type":"article-journal","container-title":"The lancet global health","issue":"10","note":"publisher: Elsevier","page":"e1077–e1086","title":"Worldwide trends in insufficient physical activity from 2001 to 2016: a pooled analysis of 358 population-based surveys with 1· 9 million participants","volume":"6","author":[{"family":"Guthold","given":"Regina"},{"family":"Stevens","given":"Gretchen A"},{"family":"Riley","given":"Leanne M"},{"family":"Bull","given":"Fiona C"}],"issued":{"date-parts":[["2018"]]}}}],"schema":"https://github.com/citation-style-language/schema/raw/master/csl-citation.json"} </w:instrText>
      </w:r>
      <w:r w:rsidR="00A639C4">
        <w:rPr>
          <w:rFonts w:ascii="Times New Roman" w:hAnsi="Times New Roman" w:cs="Times New Roman"/>
          <w:kern w:val="0"/>
          <w:sz w:val="24"/>
          <w:szCs w:val="24"/>
          <w14:ligatures w14:val="none"/>
        </w:rPr>
        <w:fldChar w:fldCharType="separate"/>
      </w:r>
      <w:r w:rsidR="00A639C4" w:rsidRPr="00A639C4">
        <w:rPr>
          <w:rFonts w:ascii="Times New Roman" w:hAnsi="Times New Roman" w:cs="Times New Roman"/>
          <w:sz w:val="24"/>
        </w:rPr>
        <w:t>(Guthold et al., 2018)</w:t>
      </w:r>
      <w:r w:rsidR="00A639C4">
        <w:rPr>
          <w:rFonts w:ascii="Times New Roman" w:hAnsi="Times New Roman" w:cs="Times New Roman"/>
          <w:kern w:val="0"/>
          <w:sz w:val="24"/>
          <w:szCs w:val="24"/>
          <w14:ligatures w14:val="none"/>
        </w:rPr>
        <w:fldChar w:fldCharType="end"/>
      </w:r>
      <w:r w:rsidR="00A639C4">
        <w:rPr>
          <w:rFonts w:ascii="Times New Roman" w:hAnsi="Times New Roman" w:cs="Times New Roman"/>
          <w:kern w:val="0"/>
          <w:sz w:val="24"/>
          <w:szCs w:val="24"/>
          <w14:ligatures w14:val="none"/>
        </w:rPr>
        <w:t>.</w:t>
      </w:r>
      <w:bookmarkEnd w:id="2"/>
    </w:p>
    <w:p w14:paraId="70581FC4" w14:textId="77777777" w:rsidR="00CC1AF0" w:rsidRPr="00EE1D40" w:rsidRDefault="00CC1AF0" w:rsidP="00EE1D40">
      <w:pPr>
        <w:spacing w:after="0" w:line="480" w:lineRule="auto"/>
        <w:jc w:val="center"/>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Conclusion</w:t>
      </w:r>
    </w:p>
    <w:p w14:paraId="3A0E5177" w14:textId="15562E03" w:rsidR="009C64BF" w:rsidRDefault="00CC1AF0" w:rsidP="00EE1D40">
      <w:pPr>
        <w:spacing w:after="0" w:line="480" w:lineRule="auto"/>
        <w:ind w:firstLine="720"/>
        <w:rPr>
          <w:rFonts w:ascii="Times New Roman" w:hAnsi="Times New Roman" w:cs="Times New Roman"/>
          <w:kern w:val="0"/>
          <w:sz w:val="24"/>
          <w:szCs w:val="24"/>
          <w14:ligatures w14:val="none"/>
        </w:rPr>
      </w:pPr>
      <w:r w:rsidRPr="00EE1D40">
        <w:rPr>
          <w:rFonts w:ascii="Times New Roman" w:hAnsi="Times New Roman" w:cs="Times New Roman"/>
          <w:kern w:val="0"/>
          <w:sz w:val="24"/>
          <w:szCs w:val="24"/>
          <w14:ligatures w14:val="none"/>
        </w:rPr>
        <w:t xml:space="preserve">This cross-sectional study estimated </w:t>
      </w:r>
      <w:r w:rsidR="00DC0DAB">
        <w:rPr>
          <w:rFonts w:ascii="Times New Roman" w:hAnsi="Times New Roman" w:cs="Times New Roman"/>
          <w:kern w:val="0"/>
          <w:sz w:val="24"/>
          <w:szCs w:val="24"/>
          <w14:ligatures w14:val="none"/>
        </w:rPr>
        <w:t>the</w:t>
      </w:r>
      <w:r w:rsidRPr="00EE1D40">
        <w:rPr>
          <w:rFonts w:ascii="Times New Roman" w:hAnsi="Times New Roman" w:cs="Times New Roman"/>
          <w:kern w:val="0"/>
          <w:sz w:val="24"/>
          <w:szCs w:val="24"/>
          <w14:ligatures w14:val="none"/>
        </w:rPr>
        <w:t xml:space="preserve"> </w:t>
      </w:r>
      <w:r w:rsidR="00474A12">
        <w:rPr>
          <w:rFonts w:ascii="Times New Roman" w:hAnsi="Times New Roman" w:cs="Times New Roman"/>
          <w:kern w:val="0"/>
          <w:sz w:val="24"/>
          <w:szCs w:val="24"/>
          <w14:ligatures w14:val="none"/>
        </w:rPr>
        <w:t>association</w:t>
      </w:r>
      <w:r w:rsidRPr="00EE1D40">
        <w:rPr>
          <w:rFonts w:ascii="Times New Roman" w:hAnsi="Times New Roman" w:cs="Times New Roman"/>
          <w:kern w:val="0"/>
          <w:sz w:val="24"/>
          <w:szCs w:val="24"/>
          <w14:ligatures w14:val="none"/>
        </w:rPr>
        <w:t xml:space="preserve"> of physical activity on several aspects of mental health among a large global sample of adults using </w:t>
      </w:r>
      <w:r w:rsidR="00DC0DAB">
        <w:rPr>
          <w:rFonts w:ascii="Times New Roman" w:hAnsi="Times New Roman" w:cs="Times New Roman"/>
          <w:kern w:val="0"/>
          <w:sz w:val="24"/>
          <w:szCs w:val="24"/>
          <w14:ligatures w14:val="none"/>
        </w:rPr>
        <w:t>propensity score weights estimated with generalized boosted modeling</w:t>
      </w:r>
      <w:r w:rsidRPr="00EE1D40">
        <w:rPr>
          <w:rFonts w:ascii="Times New Roman" w:hAnsi="Times New Roman" w:cs="Times New Roman"/>
          <w:kern w:val="0"/>
          <w:sz w:val="24"/>
          <w:szCs w:val="24"/>
          <w14:ligatures w14:val="none"/>
        </w:rPr>
        <w:t xml:space="preserve">. Our results demonstrate a significant small effect of self-reported physical activity on a comprehensive measure of overall mental health and well-being, in addition to similar benefits across several specific subcategories of mental health. The strongest associations between physical activity and mental health appear to occur during the early and middle-aged adult life stages, with effects becoming weaker into old age. </w:t>
      </w:r>
      <w:r w:rsidR="00174201" w:rsidRPr="00EE1D40">
        <w:rPr>
          <w:rFonts w:ascii="Times New Roman" w:hAnsi="Times New Roman" w:cs="Times New Roman"/>
          <w:kern w:val="0"/>
          <w:sz w:val="24"/>
          <w:szCs w:val="24"/>
          <w14:ligatures w14:val="none"/>
        </w:rPr>
        <w:t>These</w:t>
      </w:r>
      <w:r w:rsidRPr="00EE1D40">
        <w:rPr>
          <w:rFonts w:ascii="Times New Roman" w:hAnsi="Times New Roman" w:cs="Times New Roman"/>
          <w:kern w:val="0"/>
          <w:sz w:val="24"/>
          <w:szCs w:val="24"/>
          <w14:ligatures w14:val="none"/>
        </w:rPr>
        <w:t xml:space="preserve"> findings further </w:t>
      </w:r>
      <w:r w:rsidR="003D4141" w:rsidRPr="00EE1D40">
        <w:rPr>
          <w:rFonts w:ascii="Times New Roman" w:hAnsi="Times New Roman" w:cs="Times New Roman"/>
          <w:kern w:val="0"/>
          <w:sz w:val="24"/>
          <w:szCs w:val="24"/>
          <w14:ligatures w14:val="none"/>
        </w:rPr>
        <w:t>support</w:t>
      </w:r>
      <w:r w:rsidRPr="00EE1D40">
        <w:rPr>
          <w:rFonts w:ascii="Times New Roman" w:hAnsi="Times New Roman" w:cs="Times New Roman"/>
          <w:kern w:val="0"/>
          <w:sz w:val="24"/>
          <w:szCs w:val="24"/>
          <w14:ligatures w14:val="none"/>
        </w:rPr>
        <w:t xml:space="preserve"> the growing body of evidence promoting </w:t>
      </w:r>
      <w:r w:rsidR="00174201" w:rsidRPr="00EE1D40">
        <w:rPr>
          <w:rFonts w:ascii="Times New Roman" w:hAnsi="Times New Roman" w:cs="Times New Roman"/>
          <w:kern w:val="0"/>
          <w:sz w:val="24"/>
          <w:szCs w:val="24"/>
          <w14:ligatures w14:val="none"/>
        </w:rPr>
        <w:t xml:space="preserve">the benefits of </w:t>
      </w:r>
      <w:r w:rsidRPr="00EE1D40">
        <w:rPr>
          <w:rFonts w:ascii="Times New Roman" w:hAnsi="Times New Roman" w:cs="Times New Roman"/>
          <w:kern w:val="0"/>
          <w:sz w:val="24"/>
          <w:szCs w:val="24"/>
          <w14:ligatures w14:val="none"/>
        </w:rPr>
        <w:t>physical activity</w:t>
      </w:r>
      <w:r w:rsidR="00174201" w:rsidRPr="00EE1D40">
        <w:rPr>
          <w:rFonts w:ascii="Times New Roman" w:hAnsi="Times New Roman" w:cs="Times New Roman"/>
          <w:kern w:val="0"/>
          <w:sz w:val="24"/>
          <w:szCs w:val="24"/>
          <w14:ligatures w14:val="none"/>
        </w:rPr>
        <w:t xml:space="preserve"> on</w:t>
      </w:r>
      <w:r w:rsidRPr="00EE1D40">
        <w:rPr>
          <w:rFonts w:ascii="Times New Roman" w:hAnsi="Times New Roman" w:cs="Times New Roman"/>
          <w:kern w:val="0"/>
          <w:sz w:val="24"/>
          <w:szCs w:val="24"/>
          <w14:ligatures w14:val="none"/>
        </w:rPr>
        <w:t xml:space="preserve"> various aspects of mental health and well-being among the population</w:t>
      </w:r>
      <w:r w:rsidR="001C0D89">
        <w:rPr>
          <w:rFonts w:ascii="Times New Roman" w:hAnsi="Times New Roman" w:cs="Times New Roman"/>
          <w:kern w:val="0"/>
          <w:sz w:val="24"/>
          <w:szCs w:val="24"/>
          <w14:ligatures w14:val="none"/>
        </w:rPr>
        <w:t xml:space="preserve">, while </w:t>
      </w:r>
      <w:r w:rsidR="000A074D">
        <w:rPr>
          <w:rFonts w:ascii="Times New Roman" w:hAnsi="Times New Roman" w:cs="Times New Roman"/>
          <w:kern w:val="0"/>
          <w:sz w:val="24"/>
          <w:szCs w:val="24"/>
          <w14:ligatures w14:val="none"/>
        </w:rPr>
        <w:t>demonstrating</w:t>
      </w:r>
      <w:r w:rsidR="001C0D89">
        <w:rPr>
          <w:rFonts w:ascii="Times New Roman" w:hAnsi="Times New Roman" w:cs="Times New Roman"/>
          <w:kern w:val="0"/>
          <w:sz w:val="24"/>
          <w:szCs w:val="24"/>
          <w14:ligatures w14:val="none"/>
        </w:rPr>
        <w:t xml:space="preserve"> a useful </w:t>
      </w:r>
      <w:r w:rsidR="00042B19">
        <w:rPr>
          <w:rFonts w:ascii="Times New Roman" w:hAnsi="Times New Roman" w:cs="Times New Roman"/>
          <w:kern w:val="0"/>
          <w:sz w:val="24"/>
          <w:szCs w:val="24"/>
          <w14:ligatures w14:val="none"/>
        </w:rPr>
        <w:t xml:space="preserve">statistical method </w:t>
      </w:r>
      <w:r w:rsidR="001C0D89">
        <w:rPr>
          <w:rFonts w:ascii="Times New Roman" w:hAnsi="Times New Roman" w:cs="Times New Roman"/>
          <w:kern w:val="0"/>
          <w:sz w:val="24"/>
          <w:szCs w:val="24"/>
          <w14:ligatures w14:val="none"/>
        </w:rPr>
        <w:t>for balancing covariates in observational data.</w:t>
      </w:r>
    </w:p>
    <w:p w14:paraId="3D20E0C5" w14:textId="77777777" w:rsidR="00EE1D40" w:rsidRDefault="00EE1D40" w:rsidP="00A31C5F">
      <w:pPr>
        <w:spacing w:after="0" w:line="480" w:lineRule="auto"/>
        <w:rPr>
          <w:rFonts w:ascii="Times New Roman" w:hAnsi="Times New Roman" w:cs="Times New Roman"/>
          <w:kern w:val="0"/>
          <w:sz w:val="24"/>
          <w:szCs w:val="24"/>
          <w14:ligatures w14:val="none"/>
        </w:rPr>
      </w:pPr>
    </w:p>
    <w:p w14:paraId="3AF25E89"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165F07FB"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77D0D9CB" w14:textId="77777777" w:rsidR="00EE1D40" w:rsidRDefault="00EE1D40" w:rsidP="00EE1D40">
      <w:pPr>
        <w:spacing w:after="0" w:line="480" w:lineRule="auto"/>
        <w:ind w:firstLine="720"/>
        <w:rPr>
          <w:rFonts w:ascii="Times New Roman" w:hAnsi="Times New Roman" w:cs="Times New Roman"/>
          <w:kern w:val="0"/>
          <w:sz w:val="24"/>
          <w:szCs w:val="24"/>
          <w14:ligatures w14:val="none"/>
        </w:rPr>
      </w:pPr>
    </w:p>
    <w:p w14:paraId="6EFF69CE" w14:textId="77777777" w:rsidR="00D2110F" w:rsidRDefault="00D2110F" w:rsidP="00EE1D40">
      <w:pPr>
        <w:spacing w:after="0" w:line="480" w:lineRule="auto"/>
        <w:ind w:firstLine="720"/>
        <w:rPr>
          <w:rFonts w:ascii="Times New Roman" w:hAnsi="Times New Roman" w:cs="Times New Roman"/>
          <w:kern w:val="0"/>
          <w:sz w:val="24"/>
          <w:szCs w:val="24"/>
          <w14:ligatures w14:val="none"/>
        </w:rPr>
      </w:pPr>
    </w:p>
    <w:p w14:paraId="10079D3C" w14:textId="77777777" w:rsidR="00D2110F" w:rsidRDefault="00D2110F" w:rsidP="00EE1D40">
      <w:pPr>
        <w:spacing w:after="0" w:line="480" w:lineRule="auto"/>
        <w:ind w:firstLine="720"/>
        <w:rPr>
          <w:rFonts w:ascii="Times New Roman" w:hAnsi="Times New Roman" w:cs="Times New Roman"/>
          <w:kern w:val="0"/>
          <w:sz w:val="24"/>
          <w:szCs w:val="24"/>
          <w14:ligatures w14:val="none"/>
        </w:rPr>
      </w:pPr>
    </w:p>
    <w:p w14:paraId="13F364E7" w14:textId="77777777" w:rsidR="00D2110F" w:rsidRDefault="00D2110F" w:rsidP="00EE1D40">
      <w:pPr>
        <w:spacing w:after="0" w:line="480" w:lineRule="auto"/>
        <w:ind w:firstLine="720"/>
        <w:rPr>
          <w:rFonts w:ascii="Times New Roman" w:hAnsi="Times New Roman" w:cs="Times New Roman"/>
          <w:kern w:val="0"/>
          <w:sz w:val="24"/>
          <w:szCs w:val="24"/>
          <w14:ligatures w14:val="none"/>
        </w:rPr>
      </w:pPr>
    </w:p>
    <w:p w14:paraId="2360505E" w14:textId="77777777" w:rsidR="00D2110F" w:rsidRDefault="00D2110F" w:rsidP="00EE1D40">
      <w:pPr>
        <w:spacing w:after="0" w:line="480" w:lineRule="auto"/>
        <w:ind w:firstLine="720"/>
        <w:rPr>
          <w:rFonts w:ascii="Times New Roman" w:hAnsi="Times New Roman" w:cs="Times New Roman"/>
          <w:kern w:val="0"/>
          <w:sz w:val="24"/>
          <w:szCs w:val="24"/>
          <w14:ligatures w14:val="none"/>
        </w:rPr>
      </w:pPr>
    </w:p>
    <w:p w14:paraId="0CC33A12" w14:textId="77777777" w:rsidR="00D2110F" w:rsidRDefault="00D2110F" w:rsidP="00EE1D40">
      <w:pPr>
        <w:spacing w:after="0" w:line="480" w:lineRule="auto"/>
        <w:ind w:firstLine="720"/>
        <w:rPr>
          <w:rFonts w:ascii="Times New Roman" w:hAnsi="Times New Roman" w:cs="Times New Roman"/>
          <w:kern w:val="0"/>
          <w:sz w:val="24"/>
          <w:szCs w:val="24"/>
          <w14:ligatures w14:val="none"/>
        </w:rPr>
      </w:pPr>
    </w:p>
    <w:p w14:paraId="0E36139C" w14:textId="77777777" w:rsidR="00D2110F" w:rsidRDefault="00D2110F" w:rsidP="00EE1D40">
      <w:pPr>
        <w:spacing w:after="0" w:line="480" w:lineRule="auto"/>
        <w:ind w:firstLine="720"/>
        <w:rPr>
          <w:rFonts w:ascii="Times New Roman" w:hAnsi="Times New Roman" w:cs="Times New Roman"/>
          <w:kern w:val="0"/>
          <w:sz w:val="24"/>
          <w:szCs w:val="24"/>
          <w14:ligatures w14:val="none"/>
        </w:rPr>
      </w:pPr>
    </w:p>
    <w:p w14:paraId="71E43EEF" w14:textId="77777777" w:rsidR="00D2110F" w:rsidRDefault="00D2110F" w:rsidP="00EE1D40">
      <w:pPr>
        <w:spacing w:after="0" w:line="480" w:lineRule="auto"/>
        <w:ind w:firstLine="720"/>
        <w:rPr>
          <w:rFonts w:ascii="Times New Roman" w:hAnsi="Times New Roman" w:cs="Times New Roman"/>
          <w:kern w:val="0"/>
          <w:sz w:val="24"/>
          <w:szCs w:val="24"/>
          <w14:ligatures w14:val="none"/>
        </w:rPr>
      </w:pPr>
    </w:p>
    <w:p w14:paraId="61CF5AA9" w14:textId="77777777" w:rsidR="00D2110F" w:rsidRDefault="00D2110F" w:rsidP="00EE1D40">
      <w:pPr>
        <w:spacing w:after="0" w:line="480" w:lineRule="auto"/>
        <w:ind w:firstLine="720"/>
        <w:rPr>
          <w:rFonts w:ascii="Times New Roman" w:hAnsi="Times New Roman" w:cs="Times New Roman"/>
          <w:kern w:val="0"/>
          <w:sz w:val="24"/>
          <w:szCs w:val="24"/>
          <w14:ligatures w14:val="none"/>
        </w:rPr>
      </w:pPr>
    </w:p>
    <w:p w14:paraId="48108597" w14:textId="77777777" w:rsidR="00D2110F" w:rsidRDefault="00D2110F" w:rsidP="00EE1D40">
      <w:pPr>
        <w:spacing w:after="0" w:line="480" w:lineRule="auto"/>
        <w:ind w:firstLine="720"/>
        <w:rPr>
          <w:rFonts w:ascii="Times New Roman" w:hAnsi="Times New Roman" w:cs="Times New Roman"/>
          <w:kern w:val="0"/>
          <w:sz w:val="24"/>
          <w:szCs w:val="24"/>
          <w14:ligatures w14:val="none"/>
        </w:rPr>
      </w:pPr>
    </w:p>
    <w:p w14:paraId="6855E473" w14:textId="77777777" w:rsidR="00D2110F" w:rsidRDefault="00D2110F" w:rsidP="00EE1D40">
      <w:pPr>
        <w:spacing w:after="0" w:line="480" w:lineRule="auto"/>
        <w:ind w:firstLine="720"/>
        <w:rPr>
          <w:rFonts w:ascii="Times New Roman" w:hAnsi="Times New Roman" w:cs="Times New Roman"/>
          <w:kern w:val="0"/>
          <w:sz w:val="24"/>
          <w:szCs w:val="24"/>
          <w14:ligatures w14:val="none"/>
        </w:rPr>
      </w:pPr>
    </w:p>
    <w:p w14:paraId="713D98BB" w14:textId="77777777" w:rsidR="002C3832" w:rsidRDefault="002C3832" w:rsidP="00EE1D40">
      <w:pPr>
        <w:spacing w:after="0" w:line="480" w:lineRule="auto"/>
        <w:ind w:firstLine="720"/>
        <w:rPr>
          <w:rFonts w:ascii="Times New Roman" w:hAnsi="Times New Roman" w:cs="Times New Roman"/>
          <w:kern w:val="0"/>
          <w:sz w:val="24"/>
          <w:szCs w:val="24"/>
          <w14:ligatures w14:val="none"/>
        </w:rPr>
      </w:pPr>
    </w:p>
    <w:p w14:paraId="4EED1C0B" w14:textId="77777777" w:rsidR="002C3832" w:rsidRDefault="002C3832" w:rsidP="00EE1D40">
      <w:pPr>
        <w:spacing w:after="0" w:line="480" w:lineRule="auto"/>
        <w:ind w:firstLine="720"/>
        <w:rPr>
          <w:rFonts w:ascii="Times New Roman" w:hAnsi="Times New Roman" w:cs="Times New Roman"/>
          <w:kern w:val="0"/>
          <w:sz w:val="24"/>
          <w:szCs w:val="24"/>
          <w14:ligatures w14:val="none"/>
        </w:rPr>
      </w:pPr>
    </w:p>
    <w:p w14:paraId="5DAD408B" w14:textId="77777777" w:rsidR="002C3832" w:rsidRDefault="002C3832" w:rsidP="00EE1D40">
      <w:pPr>
        <w:spacing w:after="0" w:line="480" w:lineRule="auto"/>
        <w:ind w:firstLine="720"/>
        <w:rPr>
          <w:rFonts w:ascii="Times New Roman" w:hAnsi="Times New Roman" w:cs="Times New Roman"/>
          <w:kern w:val="0"/>
          <w:sz w:val="24"/>
          <w:szCs w:val="24"/>
          <w14:ligatures w14:val="none"/>
        </w:rPr>
      </w:pPr>
    </w:p>
    <w:p w14:paraId="7B86DCCD" w14:textId="77777777" w:rsidR="002C3832" w:rsidRDefault="002C3832" w:rsidP="00EE1D40">
      <w:pPr>
        <w:spacing w:after="0" w:line="480" w:lineRule="auto"/>
        <w:ind w:firstLine="720"/>
        <w:rPr>
          <w:rFonts w:ascii="Times New Roman" w:hAnsi="Times New Roman" w:cs="Times New Roman"/>
          <w:kern w:val="0"/>
          <w:sz w:val="24"/>
          <w:szCs w:val="24"/>
          <w14:ligatures w14:val="none"/>
        </w:rPr>
      </w:pPr>
    </w:p>
    <w:p w14:paraId="116DE337" w14:textId="77777777" w:rsidR="002C3832" w:rsidRDefault="002C3832" w:rsidP="00EE1D40">
      <w:pPr>
        <w:spacing w:after="0" w:line="480" w:lineRule="auto"/>
        <w:ind w:firstLine="720"/>
        <w:rPr>
          <w:rFonts w:ascii="Times New Roman" w:hAnsi="Times New Roman" w:cs="Times New Roman"/>
          <w:kern w:val="0"/>
          <w:sz w:val="24"/>
          <w:szCs w:val="24"/>
          <w14:ligatures w14:val="none"/>
        </w:rPr>
      </w:pPr>
    </w:p>
    <w:p w14:paraId="449B617C" w14:textId="77777777" w:rsidR="002C3832" w:rsidRDefault="002C3832" w:rsidP="00EE1D40">
      <w:pPr>
        <w:spacing w:after="0" w:line="480" w:lineRule="auto"/>
        <w:ind w:firstLine="720"/>
        <w:rPr>
          <w:rFonts w:ascii="Times New Roman" w:hAnsi="Times New Roman" w:cs="Times New Roman"/>
          <w:kern w:val="0"/>
          <w:sz w:val="24"/>
          <w:szCs w:val="24"/>
          <w14:ligatures w14:val="none"/>
        </w:rPr>
      </w:pPr>
    </w:p>
    <w:p w14:paraId="61F1620E" w14:textId="77777777" w:rsidR="002C3832" w:rsidRDefault="002C3832" w:rsidP="00EE1D40">
      <w:pPr>
        <w:spacing w:after="0" w:line="480" w:lineRule="auto"/>
        <w:ind w:firstLine="720"/>
        <w:rPr>
          <w:rFonts w:ascii="Times New Roman" w:hAnsi="Times New Roman" w:cs="Times New Roman"/>
          <w:kern w:val="0"/>
          <w:sz w:val="24"/>
          <w:szCs w:val="24"/>
          <w14:ligatures w14:val="none"/>
        </w:rPr>
      </w:pPr>
    </w:p>
    <w:p w14:paraId="500A8965" w14:textId="77777777" w:rsidR="002C3832" w:rsidRDefault="002C3832" w:rsidP="00EE1D40">
      <w:pPr>
        <w:spacing w:after="0" w:line="480" w:lineRule="auto"/>
        <w:ind w:firstLine="720"/>
        <w:rPr>
          <w:rFonts w:ascii="Times New Roman" w:hAnsi="Times New Roman" w:cs="Times New Roman"/>
          <w:kern w:val="0"/>
          <w:sz w:val="24"/>
          <w:szCs w:val="24"/>
          <w14:ligatures w14:val="none"/>
        </w:rPr>
      </w:pPr>
    </w:p>
    <w:p w14:paraId="02530248" w14:textId="77777777" w:rsidR="002C3832" w:rsidRDefault="002C3832" w:rsidP="00EE1D40">
      <w:pPr>
        <w:spacing w:after="0" w:line="480" w:lineRule="auto"/>
        <w:ind w:firstLine="720"/>
        <w:rPr>
          <w:rFonts w:ascii="Times New Roman" w:hAnsi="Times New Roman" w:cs="Times New Roman"/>
          <w:kern w:val="0"/>
          <w:sz w:val="24"/>
          <w:szCs w:val="24"/>
          <w14:ligatures w14:val="none"/>
        </w:rPr>
      </w:pPr>
    </w:p>
    <w:p w14:paraId="6107BA23" w14:textId="77777777" w:rsidR="002C3832" w:rsidRDefault="002C3832" w:rsidP="00EE1D40">
      <w:pPr>
        <w:spacing w:after="0" w:line="480" w:lineRule="auto"/>
        <w:ind w:firstLine="720"/>
        <w:rPr>
          <w:rFonts w:ascii="Times New Roman" w:hAnsi="Times New Roman" w:cs="Times New Roman"/>
          <w:kern w:val="0"/>
          <w:sz w:val="24"/>
          <w:szCs w:val="24"/>
          <w14:ligatures w14:val="none"/>
        </w:rPr>
      </w:pPr>
    </w:p>
    <w:p w14:paraId="4ED08C97" w14:textId="77777777" w:rsidR="002C3832" w:rsidRDefault="002C3832" w:rsidP="00EE1D40">
      <w:pPr>
        <w:spacing w:after="0" w:line="480" w:lineRule="auto"/>
        <w:ind w:firstLine="720"/>
        <w:rPr>
          <w:rFonts w:ascii="Times New Roman" w:hAnsi="Times New Roman" w:cs="Times New Roman"/>
          <w:kern w:val="0"/>
          <w:sz w:val="24"/>
          <w:szCs w:val="24"/>
          <w14:ligatures w14:val="none"/>
        </w:rPr>
      </w:pPr>
    </w:p>
    <w:p w14:paraId="68E71094" w14:textId="77777777" w:rsidR="002C3832" w:rsidRDefault="002C3832" w:rsidP="00EE1D40">
      <w:pPr>
        <w:spacing w:after="0" w:line="480" w:lineRule="auto"/>
        <w:ind w:firstLine="720"/>
        <w:rPr>
          <w:rFonts w:ascii="Times New Roman" w:hAnsi="Times New Roman" w:cs="Times New Roman"/>
          <w:kern w:val="0"/>
          <w:sz w:val="24"/>
          <w:szCs w:val="24"/>
          <w14:ligatures w14:val="none"/>
        </w:rPr>
      </w:pPr>
    </w:p>
    <w:p w14:paraId="5E9E0D18" w14:textId="77777777" w:rsidR="002C3832" w:rsidRDefault="002C3832" w:rsidP="00EE1D40">
      <w:pPr>
        <w:spacing w:after="0" w:line="480" w:lineRule="auto"/>
        <w:ind w:firstLine="720"/>
        <w:rPr>
          <w:rFonts w:ascii="Times New Roman" w:hAnsi="Times New Roman" w:cs="Times New Roman"/>
          <w:kern w:val="0"/>
          <w:sz w:val="24"/>
          <w:szCs w:val="24"/>
          <w14:ligatures w14:val="none"/>
        </w:rPr>
      </w:pPr>
    </w:p>
    <w:p w14:paraId="20321FA4" w14:textId="77777777" w:rsidR="002C3832" w:rsidRDefault="002C3832" w:rsidP="00EE1D40">
      <w:pPr>
        <w:spacing w:after="0" w:line="480" w:lineRule="auto"/>
        <w:ind w:firstLine="720"/>
        <w:rPr>
          <w:rFonts w:ascii="Times New Roman" w:hAnsi="Times New Roman" w:cs="Times New Roman"/>
          <w:kern w:val="0"/>
          <w:sz w:val="24"/>
          <w:szCs w:val="24"/>
          <w14:ligatures w14:val="none"/>
        </w:rPr>
      </w:pPr>
    </w:p>
    <w:p w14:paraId="00C6DAFC" w14:textId="77777777" w:rsidR="00D2110F" w:rsidRDefault="00D2110F" w:rsidP="00EE1D40">
      <w:pPr>
        <w:spacing w:after="0" w:line="480" w:lineRule="auto"/>
        <w:ind w:firstLine="720"/>
        <w:rPr>
          <w:rFonts w:ascii="Times New Roman" w:hAnsi="Times New Roman" w:cs="Times New Roman"/>
          <w:kern w:val="0"/>
          <w:sz w:val="24"/>
          <w:szCs w:val="24"/>
          <w14:ligatures w14:val="none"/>
        </w:rPr>
      </w:pPr>
    </w:p>
    <w:p w14:paraId="510517A8" w14:textId="77777777" w:rsidR="00D2110F" w:rsidRDefault="00D2110F" w:rsidP="00EE1D40">
      <w:pPr>
        <w:spacing w:after="0" w:line="480" w:lineRule="auto"/>
        <w:ind w:firstLine="720"/>
        <w:rPr>
          <w:rFonts w:ascii="Times New Roman" w:hAnsi="Times New Roman" w:cs="Times New Roman"/>
          <w:kern w:val="0"/>
          <w:sz w:val="24"/>
          <w:szCs w:val="24"/>
          <w14:ligatures w14:val="none"/>
        </w:rPr>
      </w:pPr>
    </w:p>
    <w:p w14:paraId="630714D9" w14:textId="77777777" w:rsidR="00D2110F" w:rsidRDefault="00D2110F" w:rsidP="00EE1D40">
      <w:pPr>
        <w:spacing w:after="0" w:line="480" w:lineRule="auto"/>
        <w:ind w:firstLine="720"/>
        <w:rPr>
          <w:rFonts w:ascii="Times New Roman" w:hAnsi="Times New Roman" w:cs="Times New Roman"/>
          <w:kern w:val="0"/>
          <w:sz w:val="24"/>
          <w:szCs w:val="24"/>
          <w14:ligatures w14:val="none"/>
        </w:rPr>
      </w:pPr>
    </w:p>
    <w:p w14:paraId="306B6C4D" w14:textId="77777777" w:rsidR="00D2110F" w:rsidRPr="00EE1D40" w:rsidRDefault="00D2110F" w:rsidP="00EE1D40">
      <w:pPr>
        <w:spacing w:after="0" w:line="480" w:lineRule="auto"/>
        <w:ind w:firstLine="720"/>
        <w:rPr>
          <w:rFonts w:ascii="Times New Roman" w:hAnsi="Times New Roman" w:cs="Times New Roman"/>
          <w:kern w:val="0"/>
          <w:sz w:val="24"/>
          <w:szCs w:val="24"/>
          <w14:ligatures w14:val="none"/>
        </w:rPr>
      </w:pPr>
    </w:p>
    <w:p w14:paraId="3323C0C0" w14:textId="2DEA464F" w:rsidR="00DE6B28" w:rsidRPr="00EE1D40" w:rsidRDefault="00DE6B28" w:rsidP="00EA3172">
      <w:pPr>
        <w:spacing w:after="0" w:line="480" w:lineRule="auto"/>
        <w:jc w:val="center"/>
        <w:rPr>
          <w:rFonts w:ascii="Times New Roman" w:hAnsi="Times New Roman" w:cs="Times New Roman"/>
          <w:b/>
          <w:bCs/>
          <w:sz w:val="24"/>
          <w:szCs w:val="24"/>
        </w:rPr>
      </w:pPr>
      <w:r w:rsidRPr="00EE1D40">
        <w:rPr>
          <w:rFonts w:ascii="Times New Roman" w:hAnsi="Times New Roman" w:cs="Times New Roman"/>
          <w:b/>
          <w:bCs/>
          <w:sz w:val="24"/>
          <w:szCs w:val="24"/>
        </w:rPr>
        <w:lastRenderedPageBreak/>
        <w:t>References</w:t>
      </w:r>
    </w:p>
    <w:p w14:paraId="3400264F" w14:textId="77777777" w:rsidR="00562E62" w:rsidRDefault="009C64BF" w:rsidP="00562E62">
      <w:pPr>
        <w:pStyle w:val="Bibliography"/>
      </w:pPr>
      <w:r w:rsidRPr="00EE1D40">
        <w:fldChar w:fldCharType="begin"/>
      </w:r>
      <w:r w:rsidR="00562E62">
        <w:instrText xml:space="preserve"> ADDIN ZOTERO_BIBL {"uncited":[],"omitted":[],"custom":[]} CSL_BIBLIOGRAPHY </w:instrText>
      </w:r>
      <w:r w:rsidRPr="00EE1D40">
        <w:fldChar w:fldCharType="separate"/>
      </w:r>
      <w:r w:rsidR="00562E62">
        <w:t xml:space="preserve">Aylett, E., Small, N., &amp; Bower, P. (2018). Exercise in the treatment of clinical anxiety in general practice–a systematic review and meta-analysis. </w:t>
      </w:r>
      <w:r w:rsidR="00562E62">
        <w:rPr>
          <w:i/>
          <w:iCs/>
        </w:rPr>
        <w:t>BMC Health Services Research</w:t>
      </w:r>
      <w:r w:rsidR="00562E62">
        <w:t xml:space="preserve">, </w:t>
      </w:r>
      <w:r w:rsidR="00562E62">
        <w:rPr>
          <w:i/>
          <w:iCs/>
        </w:rPr>
        <w:t>18</w:t>
      </w:r>
      <w:r w:rsidR="00562E62">
        <w:t>, 1–18.</w:t>
      </w:r>
    </w:p>
    <w:p w14:paraId="04CA758D" w14:textId="77777777" w:rsidR="00562E62" w:rsidRDefault="00562E62" w:rsidP="00562E62">
      <w:pPr>
        <w:pStyle w:val="Bibliography"/>
      </w:pPr>
      <w:r>
        <w:t xml:space="preserve">Beaulieu, K., Hopkins, M., Blundell, J., &amp; Finlayson, G. (2016). Does habitual physical activity increase the sensitivity of the appetite control system? A systematic review. </w:t>
      </w:r>
      <w:r>
        <w:rPr>
          <w:i/>
          <w:iCs/>
        </w:rPr>
        <w:t>Sports Medicine</w:t>
      </w:r>
      <w:r>
        <w:t xml:space="preserve">, </w:t>
      </w:r>
      <w:r>
        <w:rPr>
          <w:i/>
          <w:iCs/>
        </w:rPr>
        <w:t>46</w:t>
      </w:r>
      <w:r>
        <w:t>, 1897–1919.</w:t>
      </w:r>
    </w:p>
    <w:p w14:paraId="660C5552" w14:textId="77777777" w:rsidR="00562E62" w:rsidRDefault="00562E62" w:rsidP="00562E62">
      <w:pPr>
        <w:pStyle w:val="Bibliography"/>
      </w:pPr>
      <w:r>
        <w:t xml:space="preserve">Beaulieu, K., Hopkins, M., Blundell, J., &amp; Finlayson, G. (2018). Homeostatic and non-homeostatic appetite control along the spectrum of physical activity levels: An updated perspective. </w:t>
      </w:r>
      <w:r>
        <w:rPr>
          <w:i/>
          <w:iCs/>
        </w:rPr>
        <w:t>Physiology &amp; Behavior</w:t>
      </w:r>
      <w:r>
        <w:t xml:space="preserve">, </w:t>
      </w:r>
      <w:r>
        <w:rPr>
          <w:i/>
          <w:iCs/>
        </w:rPr>
        <w:t>192</w:t>
      </w:r>
      <w:r>
        <w:t>, 23–29.</w:t>
      </w:r>
    </w:p>
    <w:p w14:paraId="0232265A" w14:textId="77777777" w:rsidR="00562E62" w:rsidRDefault="00562E62" w:rsidP="00562E62">
      <w:pPr>
        <w:pStyle w:val="Bibliography"/>
      </w:pPr>
      <w:r>
        <w:t xml:space="preserve">Biddle, S. (2016). Physical activity and mental health: Evidence is growing. </w:t>
      </w:r>
      <w:r>
        <w:rPr>
          <w:i/>
          <w:iCs/>
        </w:rPr>
        <w:t>World Psychiatry</w:t>
      </w:r>
      <w:r>
        <w:t xml:space="preserve">, </w:t>
      </w:r>
      <w:r>
        <w:rPr>
          <w:i/>
          <w:iCs/>
        </w:rPr>
        <w:t>15</w:t>
      </w:r>
      <w:r>
        <w:t>(2), 176.</w:t>
      </w:r>
    </w:p>
    <w:p w14:paraId="58F5EBF6" w14:textId="77777777" w:rsidR="00562E62" w:rsidRDefault="00562E62" w:rsidP="00562E62">
      <w:pPr>
        <w:pStyle w:val="Bibliography"/>
      </w:pPr>
      <w:r>
        <w:t xml:space="preserve">Bidzan-Bluma, I., &amp; Lipowska, M. (2018). Physical Activity and Cognitive Functioning of Children: A Systematic Review. </w:t>
      </w:r>
      <w:r>
        <w:rPr>
          <w:i/>
          <w:iCs/>
        </w:rPr>
        <w:t>International Journal of Environmental Research and Public Health</w:t>
      </w:r>
      <w:r>
        <w:t xml:space="preserve">, </w:t>
      </w:r>
      <w:r>
        <w:rPr>
          <w:i/>
          <w:iCs/>
        </w:rPr>
        <w:t>15</w:t>
      </w:r>
      <w:r>
        <w:t>(4), 800. https://doi.org/10.3390/ijerph15040800</w:t>
      </w:r>
    </w:p>
    <w:p w14:paraId="6D6A2F15" w14:textId="77777777" w:rsidR="00562E62" w:rsidRDefault="00562E62" w:rsidP="00562E62">
      <w:pPr>
        <w:pStyle w:val="Bibliography"/>
      </w:pPr>
      <w:r>
        <w:t xml:space="preserve">Borsboom, D., Cramer, A. O., Schmittmann, V. D., Epskamp, S., &amp; Waldorp, L. J. (2011). The small world of psychopathology. </w:t>
      </w:r>
      <w:r>
        <w:rPr>
          <w:i/>
          <w:iCs/>
        </w:rPr>
        <w:t>PloS One</w:t>
      </w:r>
      <w:r>
        <w:t xml:space="preserve">, </w:t>
      </w:r>
      <w:r>
        <w:rPr>
          <w:i/>
          <w:iCs/>
        </w:rPr>
        <w:t>6</w:t>
      </w:r>
      <w:r>
        <w:t>(11), e27407.</w:t>
      </w:r>
    </w:p>
    <w:p w14:paraId="1D9D2CFF" w14:textId="77777777" w:rsidR="00562E62" w:rsidRDefault="00562E62" w:rsidP="00562E62">
      <w:pPr>
        <w:pStyle w:val="Bibliography"/>
      </w:pPr>
      <w:r>
        <w:t xml:space="preserve">Boschloo, L., Bekhuis, E., Weitz, E. S., Reijnders, M., DeRubeis, R. J., Dimidjian, S., Dunner, D. L., Dunlop, B. W., Hegerl, U., Hollon, S. D., &amp; others. (2019). The symptom-specific efficacy of antidepressant medication vs. Cognitive behavioral therapy in the treatment of depression: Results from an individual patient data meta-analysis. </w:t>
      </w:r>
      <w:r>
        <w:rPr>
          <w:i/>
          <w:iCs/>
        </w:rPr>
        <w:t>World Psychiatry</w:t>
      </w:r>
      <w:r>
        <w:t xml:space="preserve">, </w:t>
      </w:r>
      <w:r>
        <w:rPr>
          <w:i/>
          <w:iCs/>
        </w:rPr>
        <w:t>18</w:t>
      </w:r>
      <w:r>
        <w:t>(2), 183–191.</w:t>
      </w:r>
    </w:p>
    <w:p w14:paraId="31D3E98F" w14:textId="77777777" w:rsidR="00562E62" w:rsidRDefault="00562E62" w:rsidP="00562E62">
      <w:pPr>
        <w:pStyle w:val="Bibliography"/>
      </w:pPr>
      <w:r>
        <w:t xml:space="preserve">Bower, J. E. (2014). Cancer-related fatigue—Mechanisms, risk factors, and treatments. </w:t>
      </w:r>
      <w:r>
        <w:rPr>
          <w:i/>
          <w:iCs/>
        </w:rPr>
        <w:t>Nature Reviews Clinical Oncology</w:t>
      </w:r>
      <w:r>
        <w:t xml:space="preserve">, </w:t>
      </w:r>
      <w:r>
        <w:rPr>
          <w:i/>
          <w:iCs/>
        </w:rPr>
        <w:t>11</w:t>
      </w:r>
      <w:r>
        <w:t>(10), 597–609.</w:t>
      </w:r>
    </w:p>
    <w:p w14:paraId="29B3F242" w14:textId="77777777" w:rsidR="00562E62" w:rsidRDefault="00562E62" w:rsidP="00562E62">
      <w:pPr>
        <w:pStyle w:val="Bibliography"/>
      </w:pPr>
      <w:r>
        <w:t xml:space="preserve">Burgette, J. M., Preisser, J. S., &amp; Rozier, R. G. (2016). Propensity score weighting: An application to an E arly H ead S tart dental study. </w:t>
      </w:r>
      <w:r>
        <w:rPr>
          <w:i/>
          <w:iCs/>
        </w:rPr>
        <w:t>Journal of Public Health Dentistry</w:t>
      </w:r>
      <w:r>
        <w:t xml:space="preserve">, </w:t>
      </w:r>
      <w:r>
        <w:rPr>
          <w:i/>
          <w:iCs/>
        </w:rPr>
        <w:t>76</w:t>
      </w:r>
      <w:r>
        <w:t>(1), 17–29.</w:t>
      </w:r>
    </w:p>
    <w:p w14:paraId="7761A99C" w14:textId="77777777" w:rsidR="00562E62" w:rsidRDefault="00562E62" w:rsidP="00562E62">
      <w:pPr>
        <w:pStyle w:val="Bibliography"/>
      </w:pPr>
      <w:r>
        <w:t xml:space="preserve">Carvalho, A., Rea, I. M., Parimon, T., &amp; Cusack, B. J. (2014). Physical activity and cognitive function in individuals over 60 years of age: A systematic review. </w:t>
      </w:r>
      <w:r>
        <w:rPr>
          <w:i/>
          <w:iCs/>
        </w:rPr>
        <w:t>Clinical Interventions in Aging</w:t>
      </w:r>
      <w:r>
        <w:t>, 661–682.</w:t>
      </w:r>
    </w:p>
    <w:p w14:paraId="78B4CB7E" w14:textId="77777777" w:rsidR="00562E62" w:rsidRDefault="00562E62" w:rsidP="00562E62">
      <w:pPr>
        <w:pStyle w:val="Bibliography"/>
      </w:pPr>
      <w:r>
        <w:lastRenderedPageBreak/>
        <w:t xml:space="preserve">Cham, H., &amp; West, S. G. (2016). Propensity score analysis with missing data. </w:t>
      </w:r>
      <w:r>
        <w:rPr>
          <w:i/>
          <w:iCs/>
        </w:rPr>
        <w:t>Psychological Methods</w:t>
      </w:r>
      <w:r>
        <w:t xml:space="preserve">, </w:t>
      </w:r>
      <w:r>
        <w:rPr>
          <w:i/>
          <w:iCs/>
        </w:rPr>
        <w:t>21</w:t>
      </w:r>
      <w:r>
        <w:t>(3), 427.</w:t>
      </w:r>
    </w:p>
    <w:p w14:paraId="4AEF8A7F" w14:textId="77777777" w:rsidR="00562E62" w:rsidRDefault="00562E62" w:rsidP="00562E62">
      <w:pPr>
        <w:pStyle w:val="Bibliography"/>
      </w:pPr>
      <w:r>
        <w:t xml:space="preserve">Chekroud, S. R., Gueorguieva, R., Zheutlin, A. B., Paulus, M., Krumholz, H. M., Krystal, J. H., &amp; Chekroud, A. M. (2018). Association between physical exercise and mental health in 1· 2 million individuals in the USA between 2011 and 2015: A cross-sectional study. </w:t>
      </w:r>
      <w:r>
        <w:rPr>
          <w:i/>
          <w:iCs/>
        </w:rPr>
        <w:t>The Lancet Psychiatry</w:t>
      </w:r>
      <w:r>
        <w:t xml:space="preserve">, </w:t>
      </w:r>
      <w:r>
        <w:rPr>
          <w:i/>
          <w:iCs/>
        </w:rPr>
        <w:t>5</w:t>
      </w:r>
      <w:r>
        <w:t>(9), 739–746.</w:t>
      </w:r>
    </w:p>
    <w:p w14:paraId="62A10F5D" w14:textId="77777777" w:rsidR="00562E62" w:rsidRDefault="00562E62" w:rsidP="00562E62">
      <w:pPr>
        <w:pStyle w:val="Bibliography"/>
      </w:pPr>
      <w:r>
        <w:t xml:space="preserve">Choi, J., Lee, M., Lee, J., Kang, D., &amp; Choi, J.-Y. (2017). Correlates associated with participation in physical activity among adults: A systematic review of reviews and update. </w:t>
      </w:r>
      <w:r>
        <w:rPr>
          <w:i/>
          <w:iCs/>
        </w:rPr>
        <w:t>BMC Public Health</w:t>
      </w:r>
      <w:r>
        <w:t xml:space="preserve">, </w:t>
      </w:r>
      <w:r>
        <w:rPr>
          <w:i/>
          <w:iCs/>
        </w:rPr>
        <w:t>17</w:t>
      </w:r>
      <w:r>
        <w:t>, 1–13.</w:t>
      </w:r>
    </w:p>
    <w:p w14:paraId="57D74BD5" w14:textId="77777777" w:rsidR="00562E62" w:rsidRDefault="00562E62" w:rsidP="00562E62">
      <w:pPr>
        <w:pStyle w:val="Bibliography"/>
      </w:pPr>
      <w:r>
        <w:t xml:space="preserve">Coffman, D. L., Zhou, J., &amp; Cai, X. (2020). Comparison of methods for handling covariate missingness in propensity score estimation with a binary exposure. </w:t>
      </w:r>
      <w:r>
        <w:rPr>
          <w:i/>
          <w:iCs/>
        </w:rPr>
        <w:t>BMC Medical Research Methodology</w:t>
      </w:r>
      <w:r>
        <w:t xml:space="preserve">, </w:t>
      </w:r>
      <w:r>
        <w:rPr>
          <w:i/>
          <w:iCs/>
        </w:rPr>
        <w:t>20</w:t>
      </w:r>
      <w:r>
        <w:t>(1), 1–14.</w:t>
      </w:r>
    </w:p>
    <w:p w14:paraId="79851D8A" w14:textId="77777777" w:rsidR="00562E62" w:rsidRDefault="00562E62" w:rsidP="00562E62">
      <w:pPr>
        <w:pStyle w:val="Bibliography"/>
      </w:pPr>
      <w:r>
        <w:t xml:space="preserve">Cooney, G. M., Dwan, K., Greig, C. A., Lawlor, D. A., Rimer, J., Waugh, F. R., McMurdo, M., &amp; Mead, G. E. (2013). Exercise for depression. </w:t>
      </w:r>
      <w:r>
        <w:rPr>
          <w:i/>
          <w:iCs/>
        </w:rPr>
        <w:t>Cochrane Database of Systematic Reviews</w:t>
      </w:r>
      <w:r>
        <w:t xml:space="preserve">, </w:t>
      </w:r>
      <w:r>
        <w:rPr>
          <w:i/>
          <w:iCs/>
        </w:rPr>
        <w:t>9</w:t>
      </w:r>
      <w:r>
        <w:t>.</w:t>
      </w:r>
    </w:p>
    <w:p w14:paraId="02CB3E4F" w14:textId="77777777" w:rsidR="00562E62" w:rsidRDefault="00562E62" w:rsidP="00562E62">
      <w:pPr>
        <w:pStyle w:val="Bibliography"/>
      </w:pPr>
      <w:r>
        <w:t xml:space="preserve">Cunningham, C., O’Sullivan, R., Caserotti, P., &amp; Tully, M. A. (2020). Consequences of physical inactivity in older adults: A systematic review of reviews and meta-analyses. </w:t>
      </w:r>
      <w:r>
        <w:rPr>
          <w:i/>
          <w:iCs/>
        </w:rPr>
        <w:t>Scandinavian Journal of Medicine &amp; Science in Sports</w:t>
      </w:r>
      <w:r>
        <w:t xml:space="preserve">, </w:t>
      </w:r>
      <w:r>
        <w:rPr>
          <w:i/>
          <w:iCs/>
        </w:rPr>
        <w:t>30</w:t>
      </w:r>
      <w:r>
        <w:t>(5), 816–827.</w:t>
      </w:r>
    </w:p>
    <w:p w14:paraId="4A2203E3" w14:textId="77777777" w:rsidR="00562E62" w:rsidRDefault="00562E62" w:rsidP="00562E62">
      <w:pPr>
        <w:pStyle w:val="Bibliography"/>
      </w:pPr>
      <w:r>
        <w:t xml:space="preserve">de Oliveira, L. da S. S. C. B., Souza, E. C., Rodrigues, R. A. S., Fett, C. A., &amp; Piva, A. B. (2019). The effects of physical activity on anxiety, depression, and quality of life in elderly people living in the community. </w:t>
      </w:r>
      <w:r>
        <w:rPr>
          <w:i/>
          <w:iCs/>
        </w:rPr>
        <w:t>Trends in Psychiatry and Psychotherapy</w:t>
      </w:r>
      <w:r>
        <w:t xml:space="preserve">, </w:t>
      </w:r>
      <w:r>
        <w:rPr>
          <w:i/>
          <w:iCs/>
        </w:rPr>
        <w:t>41</w:t>
      </w:r>
      <w:r>
        <w:t>, 36–42.</w:t>
      </w:r>
    </w:p>
    <w:p w14:paraId="15FBF53C" w14:textId="77777777" w:rsidR="00562E62" w:rsidRDefault="00562E62" w:rsidP="00562E62">
      <w:pPr>
        <w:pStyle w:val="Bibliography"/>
      </w:pPr>
      <w:r>
        <w:t xml:space="preserve">Ekkekakis, P. (2020). Why Is exercise underutilized in clinical practice despite evidence it is effective? Lessons in pragmatism from the inclusion of exercise in guidelines for the treatment of depression in the British National Health Service. </w:t>
      </w:r>
      <w:r>
        <w:rPr>
          <w:i/>
          <w:iCs/>
        </w:rPr>
        <w:t>Kinesiology Review</w:t>
      </w:r>
      <w:r>
        <w:t xml:space="preserve">, </w:t>
      </w:r>
      <w:r>
        <w:rPr>
          <w:i/>
          <w:iCs/>
        </w:rPr>
        <w:t>10</w:t>
      </w:r>
      <w:r>
        <w:t>(1), 29–50.</w:t>
      </w:r>
    </w:p>
    <w:p w14:paraId="7DFBBA23" w14:textId="77777777" w:rsidR="00562E62" w:rsidRDefault="00562E62" w:rsidP="00562E62">
      <w:pPr>
        <w:pStyle w:val="Bibliography"/>
      </w:pPr>
      <w:r>
        <w:t xml:space="preserve">Fessler, J., Godement, M., Pirracchio, R., Marandon, J.-Y., Thes, J., Sage, E., Roux, A., Parquin, F., Cerf, C., Fischler, M., &amp; others. (2019). Inhaled nitric oxide dependency at the end of double-lung </w:t>
      </w:r>
      <w:r>
        <w:lastRenderedPageBreak/>
        <w:t xml:space="preserve">transplantation: A boosted propensity score cohort analysis. </w:t>
      </w:r>
      <w:r>
        <w:rPr>
          <w:i/>
          <w:iCs/>
        </w:rPr>
        <w:t>Transplant International</w:t>
      </w:r>
      <w:r>
        <w:t xml:space="preserve">, </w:t>
      </w:r>
      <w:r>
        <w:rPr>
          <w:i/>
          <w:iCs/>
        </w:rPr>
        <w:t>32</w:t>
      </w:r>
      <w:r>
        <w:t>(3), 244–256.</w:t>
      </w:r>
    </w:p>
    <w:p w14:paraId="3D20CB86" w14:textId="77777777" w:rsidR="00562E62" w:rsidRDefault="00562E62" w:rsidP="00562E62">
      <w:pPr>
        <w:pStyle w:val="Bibliography"/>
      </w:pPr>
      <w:r>
        <w:t xml:space="preserve">Fried, E. (2017). Moving forward: How depression heterogeneity hinders progress in treatment and research. </w:t>
      </w:r>
      <w:r>
        <w:rPr>
          <w:i/>
          <w:iCs/>
        </w:rPr>
        <w:t>Expert Review of Neurotherapeutics</w:t>
      </w:r>
      <w:r>
        <w:t xml:space="preserve">, </w:t>
      </w:r>
      <w:r>
        <w:rPr>
          <w:i/>
          <w:iCs/>
        </w:rPr>
        <w:t>17</w:t>
      </w:r>
      <w:r>
        <w:t>(5), 423–425.</w:t>
      </w:r>
    </w:p>
    <w:p w14:paraId="2E2CA26E" w14:textId="77777777" w:rsidR="00562E62" w:rsidRDefault="00562E62" w:rsidP="00562E62">
      <w:pPr>
        <w:pStyle w:val="Bibliography"/>
      </w:pPr>
      <w:r>
        <w:t xml:space="preserve">Friedman, J. H. (2001). Greedy function approximation: A gradient boosting machine. </w:t>
      </w:r>
      <w:r>
        <w:rPr>
          <w:i/>
          <w:iCs/>
        </w:rPr>
        <w:t>Annals of Statistics</w:t>
      </w:r>
      <w:r>
        <w:t>, 1189–1232.</w:t>
      </w:r>
    </w:p>
    <w:p w14:paraId="01602C22" w14:textId="77777777" w:rsidR="00562E62" w:rsidRDefault="00562E62" w:rsidP="00562E62">
      <w:pPr>
        <w:pStyle w:val="Bibliography"/>
      </w:pPr>
      <w:r>
        <w:t xml:space="preserve">Funk, M. J., Westreich, D., Wiesen, C., Stürmer, T., Brookhart, M. A., &amp; Davidian, M. (2011). Doubly robust estimation of causal effects. </w:t>
      </w:r>
      <w:r>
        <w:rPr>
          <w:i/>
          <w:iCs/>
        </w:rPr>
        <w:t>American Journal of Epidemiology</w:t>
      </w:r>
      <w:r>
        <w:t xml:space="preserve">, </w:t>
      </w:r>
      <w:r>
        <w:rPr>
          <w:i/>
          <w:iCs/>
        </w:rPr>
        <w:t>173</w:t>
      </w:r>
      <w:r>
        <w:t>(7), 761–767.</w:t>
      </w:r>
    </w:p>
    <w:p w14:paraId="6189C37B" w14:textId="77777777" w:rsidR="00562E62" w:rsidRDefault="00562E62" w:rsidP="00562E62">
      <w:pPr>
        <w:pStyle w:val="Bibliography"/>
      </w:pPr>
      <w:r>
        <w:t xml:space="preserve">Gordon, B. R., McDowell, C. P., Hallgren, M., Meyer, J. D., Lyons, M., &amp; Herring, M. P. (2018). Association of efficacy of resistance exercise training with depressive symptoms: Meta-analysis and meta-regression analysis of randomized clinical trials. </w:t>
      </w:r>
      <w:r>
        <w:rPr>
          <w:i/>
          <w:iCs/>
        </w:rPr>
        <w:t>JAMA Psychiatry</w:t>
      </w:r>
      <w:r>
        <w:t xml:space="preserve">, </w:t>
      </w:r>
      <w:r>
        <w:rPr>
          <w:i/>
          <w:iCs/>
        </w:rPr>
        <w:t>75</w:t>
      </w:r>
      <w:r>
        <w:t>(6), 566–576.</w:t>
      </w:r>
    </w:p>
    <w:p w14:paraId="7D1D2930" w14:textId="77777777" w:rsidR="00562E62" w:rsidRDefault="00562E62" w:rsidP="00562E62">
      <w:pPr>
        <w:pStyle w:val="Bibliography"/>
      </w:pPr>
      <w:r>
        <w:t xml:space="preserve">Greifer, N. (2022). </w:t>
      </w:r>
      <w:r>
        <w:rPr>
          <w:i/>
          <w:iCs/>
        </w:rPr>
        <w:t>WeightIt: Weighting for Covariate Balance in Observational Studies</w:t>
      </w:r>
      <w:r>
        <w:t>. https://CRAN.R-project.org/package=WeightIt</w:t>
      </w:r>
    </w:p>
    <w:p w14:paraId="62C20421" w14:textId="77777777" w:rsidR="00562E62" w:rsidRDefault="00562E62" w:rsidP="00562E62">
      <w:pPr>
        <w:pStyle w:val="Bibliography"/>
      </w:pPr>
      <w:r>
        <w:t xml:space="preserve">Guthold, R., Stevens, G. A., Riley, L. M., &amp; Bull, F. C. (2018). Worldwide trends in insufficient physical activity from 2001 to 2016: A pooled analysis of 358 population-based surveys with 1· 9 million participants. </w:t>
      </w:r>
      <w:r>
        <w:rPr>
          <w:i/>
          <w:iCs/>
        </w:rPr>
        <w:t>The Lancet Global Health</w:t>
      </w:r>
      <w:r>
        <w:t xml:space="preserve">, </w:t>
      </w:r>
      <w:r>
        <w:rPr>
          <w:i/>
          <w:iCs/>
        </w:rPr>
        <w:t>6</w:t>
      </w:r>
      <w:r>
        <w:t>(10), e1077–e1086.</w:t>
      </w:r>
    </w:p>
    <w:p w14:paraId="48256331" w14:textId="77777777" w:rsidR="00562E62" w:rsidRDefault="00562E62" w:rsidP="00562E62">
      <w:pPr>
        <w:pStyle w:val="Bibliography"/>
      </w:pPr>
      <w:r>
        <w:t xml:space="preserve">Iniesta, R., Malki, K., Maier, W., Rietschel, M., Mors, O., Hauser, J., Henigsberg, N., Dernovsek, M. Z., Souery, D., Stahl, D., &amp; others. (2016). Combining clinical variables to optimize prediction of antidepressant treatment outcomes. </w:t>
      </w:r>
      <w:r>
        <w:rPr>
          <w:i/>
          <w:iCs/>
        </w:rPr>
        <w:t>Journal of Psychiatric Research</w:t>
      </w:r>
      <w:r>
        <w:t xml:space="preserve">, </w:t>
      </w:r>
      <w:r>
        <w:rPr>
          <w:i/>
          <w:iCs/>
        </w:rPr>
        <w:t>78</w:t>
      </w:r>
      <w:r>
        <w:t>, 94–102.</w:t>
      </w:r>
    </w:p>
    <w:p w14:paraId="5D5B3CA5" w14:textId="77777777" w:rsidR="00562E62" w:rsidRDefault="00562E62" w:rsidP="00562E62">
      <w:pPr>
        <w:pStyle w:val="Bibliography"/>
      </w:pPr>
      <w:r>
        <w:t xml:space="preserve">Joffe, M. M., &amp; Rosenbaum, P. R. (1999). Invited commentary: Propensity scores. </w:t>
      </w:r>
      <w:r>
        <w:rPr>
          <w:i/>
          <w:iCs/>
        </w:rPr>
        <w:t>American Journal of Epidemiology</w:t>
      </w:r>
      <w:r>
        <w:t xml:space="preserve">, </w:t>
      </w:r>
      <w:r>
        <w:rPr>
          <w:i/>
          <w:iCs/>
        </w:rPr>
        <w:t>150</w:t>
      </w:r>
      <w:r>
        <w:t>(4), 327–333.</w:t>
      </w:r>
    </w:p>
    <w:p w14:paraId="10326AB9" w14:textId="77777777" w:rsidR="00562E62" w:rsidRDefault="00562E62" w:rsidP="00562E62">
      <w:pPr>
        <w:pStyle w:val="Bibliography"/>
      </w:pPr>
      <w:r>
        <w:t xml:space="preserve">Josefsson, T., Lindwall, M., &amp; Archer, T. (2014). Physical exercise intervention in depressive disorders: Meta-analysis and systematic review. </w:t>
      </w:r>
      <w:r>
        <w:rPr>
          <w:i/>
          <w:iCs/>
        </w:rPr>
        <w:t>Scandinavian Journal of Medicine &amp; Science in Sports</w:t>
      </w:r>
      <w:r>
        <w:t xml:space="preserve">, </w:t>
      </w:r>
      <w:r>
        <w:rPr>
          <w:i/>
          <w:iCs/>
        </w:rPr>
        <w:t>24</w:t>
      </w:r>
      <w:r>
        <w:t>(2), 259–272.</w:t>
      </w:r>
    </w:p>
    <w:p w14:paraId="7934FA71" w14:textId="77777777" w:rsidR="00562E62" w:rsidRDefault="00562E62" w:rsidP="00562E62">
      <w:pPr>
        <w:pStyle w:val="Bibliography"/>
      </w:pPr>
      <w:r>
        <w:lastRenderedPageBreak/>
        <w:t xml:space="preserve">Kandola, A., Ashdown-Franks, G., Hendrikse, J., Sabiston, C. M., &amp; Stubbs, B. (2019). Physical activity and depression: Towards understanding the antidepressant mechanisms of physical activity. </w:t>
      </w:r>
      <w:r>
        <w:rPr>
          <w:i/>
          <w:iCs/>
        </w:rPr>
        <w:t>Neuroscience &amp; Biobehavioral Reviews</w:t>
      </w:r>
      <w:r>
        <w:t xml:space="preserve">, </w:t>
      </w:r>
      <w:r>
        <w:rPr>
          <w:i/>
          <w:iCs/>
        </w:rPr>
        <w:t>107</w:t>
      </w:r>
      <w:r>
        <w:t>, 525–539.</w:t>
      </w:r>
    </w:p>
    <w:p w14:paraId="0078CCF2" w14:textId="77777777" w:rsidR="00562E62" w:rsidRDefault="00562E62" w:rsidP="00562E62">
      <w:pPr>
        <w:pStyle w:val="Bibliography"/>
      </w:pPr>
      <w:r>
        <w:t xml:space="preserve">Kendrick, T., Pilling, S., Mavranezouli, I., Megnin-Viggars, O., Ruane, C., Eadon, H., &amp; Kapur, N. (2022). Management of depression in adults: Summary of updated NICE guidance. </w:t>
      </w:r>
      <w:r>
        <w:rPr>
          <w:i/>
          <w:iCs/>
        </w:rPr>
        <w:t>BMJ</w:t>
      </w:r>
      <w:r>
        <w:t xml:space="preserve">, </w:t>
      </w:r>
      <w:r>
        <w:rPr>
          <w:i/>
          <w:iCs/>
        </w:rPr>
        <w:t>378</w:t>
      </w:r>
      <w:r>
        <w:t>, o1557. https://doi.org/10.1136/bmj.o1557</w:t>
      </w:r>
    </w:p>
    <w:p w14:paraId="355B1830" w14:textId="77777777" w:rsidR="00562E62" w:rsidRDefault="00562E62" w:rsidP="00562E62">
      <w:pPr>
        <w:pStyle w:val="Bibliography"/>
      </w:pPr>
      <w:r>
        <w:t xml:space="preserve">Kirkbride, J. B., Anglin, D. M., Colman, I., Dykxhoorn, J., Jones, P. B., Patalay, P., Pitman, A., Soneson, E., Steare, T., Wright, T., &amp; others. (2024). The social determinants of mental health and disorder: Evidence, prevention and recommendations. </w:t>
      </w:r>
      <w:r>
        <w:rPr>
          <w:i/>
          <w:iCs/>
        </w:rPr>
        <w:t>World Psychiatry</w:t>
      </w:r>
      <w:r>
        <w:t xml:space="preserve">, </w:t>
      </w:r>
      <w:r>
        <w:rPr>
          <w:i/>
          <w:iCs/>
        </w:rPr>
        <w:t>23</w:t>
      </w:r>
      <w:r>
        <w:t>(1), 58.</w:t>
      </w:r>
    </w:p>
    <w:p w14:paraId="02BBACBA" w14:textId="77777777" w:rsidR="00562E62" w:rsidRDefault="00562E62" w:rsidP="00562E62">
      <w:pPr>
        <w:pStyle w:val="Bibliography"/>
      </w:pPr>
      <w:r>
        <w:t xml:space="preserve">Kredlow, M. A., Capozzoli, M. C., Hearon, B. A., Calkins, A. W., &amp; Otto, M. W. (2015). The effects of physical activity on sleep: A meta-analytic review. </w:t>
      </w:r>
      <w:r>
        <w:rPr>
          <w:i/>
          <w:iCs/>
        </w:rPr>
        <w:t>Journal of Behavioral Medicine</w:t>
      </w:r>
      <w:r>
        <w:t xml:space="preserve">, </w:t>
      </w:r>
      <w:r>
        <w:rPr>
          <w:i/>
          <w:iCs/>
        </w:rPr>
        <w:t>38</w:t>
      </w:r>
      <w:r>
        <w:t>, 427–449.</w:t>
      </w:r>
    </w:p>
    <w:p w14:paraId="74DE1EE4" w14:textId="77777777" w:rsidR="00562E62" w:rsidRDefault="00562E62" w:rsidP="00562E62">
      <w:pPr>
        <w:pStyle w:val="Bibliography"/>
      </w:pPr>
      <w:r>
        <w:t xml:space="preserve">Laborde, S., Dosseville, F., &amp; Allen, M. S. (2016). Emotional intelligence in sport and exercise: A systematic review. </w:t>
      </w:r>
      <w:r>
        <w:rPr>
          <w:i/>
          <w:iCs/>
        </w:rPr>
        <w:t>Scandinavian Journal of Medicine &amp; Science in Sports</w:t>
      </w:r>
      <w:r>
        <w:t xml:space="preserve">, </w:t>
      </w:r>
      <w:r>
        <w:rPr>
          <w:i/>
          <w:iCs/>
        </w:rPr>
        <w:t>26</w:t>
      </w:r>
      <w:r>
        <w:t>(8), 862–874.</w:t>
      </w:r>
    </w:p>
    <w:p w14:paraId="085405AF" w14:textId="77777777" w:rsidR="00562E62" w:rsidRDefault="00562E62" w:rsidP="00562E62">
      <w:pPr>
        <w:pStyle w:val="Bibliography"/>
      </w:pPr>
      <w:r>
        <w:t xml:space="preserve">Lanza, S. T., Moore, J. E., &amp; Butera, N. M. (2013). Drawing causal inferences using propensity scores: A practical guide for community psychologists. </w:t>
      </w:r>
      <w:r>
        <w:rPr>
          <w:i/>
          <w:iCs/>
        </w:rPr>
        <w:t>American Journal of Community Psychology</w:t>
      </w:r>
      <w:r>
        <w:t xml:space="preserve">, </w:t>
      </w:r>
      <w:r>
        <w:rPr>
          <w:i/>
          <w:iCs/>
        </w:rPr>
        <w:t>52</w:t>
      </w:r>
      <w:r>
        <w:t>, 380–392.</w:t>
      </w:r>
    </w:p>
    <w:p w14:paraId="1A6ACC4A" w14:textId="77777777" w:rsidR="00562E62" w:rsidRDefault="00562E62" w:rsidP="00562E62">
      <w:pPr>
        <w:pStyle w:val="Bibliography"/>
      </w:pPr>
      <w:r>
        <w:t xml:space="preserve">Lederman, O., Ward, P. B., Firth, J., Maloney, C., Carney, R., Vancampfort, D., Stubbs, B., Kalucy, M., &amp; Rosenbaum, S. (2019). Does exercise improve sleep quality in individuals with mental illness? A systematic review and meta-analysis. </w:t>
      </w:r>
      <w:r>
        <w:rPr>
          <w:i/>
          <w:iCs/>
        </w:rPr>
        <w:t>Journal of Psychiatric Research</w:t>
      </w:r>
      <w:r>
        <w:t xml:space="preserve">, </w:t>
      </w:r>
      <w:r>
        <w:rPr>
          <w:i/>
          <w:iCs/>
        </w:rPr>
        <w:t>109</w:t>
      </w:r>
      <w:r>
        <w:t>, 96–106.</w:t>
      </w:r>
    </w:p>
    <w:p w14:paraId="0E2BF1D3" w14:textId="77777777" w:rsidR="00562E62" w:rsidRDefault="00562E62" w:rsidP="00562E62">
      <w:pPr>
        <w:pStyle w:val="Bibliography"/>
      </w:pPr>
      <w:r>
        <w:t xml:space="preserve">Lee, B. K., Lessler, J., &amp; Stuart, E. A. (2010). Improving propensity score weighting using machine learning. </w:t>
      </w:r>
      <w:r>
        <w:rPr>
          <w:i/>
          <w:iCs/>
        </w:rPr>
        <w:t>Statistics in Medicine</w:t>
      </w:r>
      <w:r>
        <w:t xml:space="preserve">, </w:t>
      </w:r>
      <w:r>
        <w:rPr>
          <w:i/>
          <w:iCs/>
        </w:rPr>
        <w:t>29</w:t>
      </w:r>
      <w:r>
        <w:t>(3), 337–346.</w:t>
      </w:r>
    </w:p>
    <w:p w14:paraId="46E8F54F" w14:textId="77777777" w:rsidR="00562E62" w:rsidRDefault="00562E62" w:rsidP="00562E62">
      <w:pPr>
        <w:pStyle w:val="Bibliography"/>
      </w:pPr>
      <w:r>
        <w:t xml:space="preserve">Lee, B. K., Lessler, J., &amp; Stuart, E. A. (2011). Weight trimming and propensity score weighting. </w:t>
      </w:r>
      <w:r>
        <w:rPr>
          <w:i/>
          <w:iCs/>
        </w:rPr>
        <w:t>PloS One</w:t>
      </w:r>
      <w:r>
        <w:t xml:space="preserve">, </w:t>
      </w:r>
      <w:r>
        <w:rPr>
          <w:i/>
          <w:iCs/>
        </w:rPr>
        <w:t>6</w:t>
      </w:r>
      <w:r>
        <w:t>(3), e18174.</w:t>
      </w:r>
    </w:p>
    <w:p w14:paraId="7217A060" w14:textId="77777777" w:rsidR="00562E62" w:rsidRDefault="00562E62" w:rsidP="00562E62">
      <w:pPr>
        <w:pStyle w:val="Bibliography"/>
      </w:pPr>
      <w:r>
        <w:lastRenderedPageBreak/>
        <w:t xml:space="preserve">Malhi, G. S., Bassett, D., Boyce, P., Bryant, R., Fitzgerald, P. B., Fritz, K., Hopwood, M., Lyndon, B., Mulder, R., Murray, G., Porter, R., &amp; Singh, A. B. (2015). Royal Australian and New Zealand College of Psychiatrists clinical practice guidelines for mood disorders. </w:t>
      </w:r>
      <w:r>
        <w:rPr>
          <w:i/>
          <w:iCs/>
        </w:rPr>
        <w:t>Australian and New Zealand Journal of Psychiatry</w:t>
      </w:r>
      <w:r>
        <w:t xml:space="preserve">, </w:t>
      </w:r>
      <w:r>
        <w:rPr>
          <w:i/>
          <w:iCs/>
        </w:rPr>
        <w:t>49</w:t>
      </w:r>
      <w:r>
        <w:t>, 1087–1206. https://doi.org/10.1177/0004867415617657</w:t>
      </w:r>
    </w:p>
    <w:p w14:paraId="0F708A6C" w14:textId="77777777" w:rsidR="00562E62" w:rsidRDefault="00562E62" w:rsidP="00562E62">
      <w:pPr>
        <w:pStyle w:val="Bibliography"/>
      </w:pPr>
      <w:r>
        <w:t xml:space="preserve">Marquez, D. X., Aguiñaga, S., Vásquez, P. M., Conroy, D. E., Erickson, K. I., Hillman, C., Stillman, C. M., Ballard, R. M., Sheppard, B. B., Petruzzello, S. J., &amp; others. (2020). A systematic review of physical activity and quality of life and well-being. </w:t>
      </w:r>
      <w:r>
        <w:rPr>
          <w:i/>
          <w:iCs/>
        </w:rPr>
        <w:t>Translational Behavioral Medicine</w:t>
      </w:r>
      <w:r>
        <w:t xml:space="preserve">, </w:t>
      </w:r>
      <w:r>
        <w:rPr>
          <w:i/>
          <w:iCs/>
        </w:rPr>
        <w:t>10</w:t>
      </w:r>
      <w:r>
        <w:t>(5), 1098–1109.</w:t>
      </w:r>
    </w:p>
    <w:p w14:paraId="6B7B1B56" w14:textId="77777777" w:rsidR="00562E62" w:rsidRDefault="00562E62" w:rsidP="00562E62">
      <w:pPr>
        <w:pStyle w:val="Bibliography"/>
      </w:pPr>
      <w:r>
        <w:t xml:space="preserve">McCaffrey, D. F., Ridgeway, G., &amp; Morral, A. R. (2004). Propensity score estimation with boosted regression for evaluating causal effects in observational studies. </w:t>
      </w:r>
      <w:r>
        <w:rPr>
          <w:i/>
          <w:iCs/>
        </w:rPr>
        <w:t>Psychological Methods</w:t>
      </w:r>
      <w:r>
        <w:t xml:space="preserve">, </w:t>
      </w:r>
      <w:r>
        <w:rPr>
          <w:i/>
          <w:iCs/>
        </w:rPr>
        <w:t>9</w:t>
      </w:r>
      <w:r>
        <w:t>(4), 403.</w:t>
      </w:r>
    </w:p>
    <w:p w14:paraId="6CD4A4BB" w14:textId="77777777" w:rsidR="00562E62" w:rsidRDefault="00562E62" w:rsidP="00562E62">
      <w:pPr>
        <w:pStyle w:val="Bibliography"/>
      </w:pPr>
      <w:r>
        <w:t xml:space="preserve">McDowell, C. P., Dishman, R. K., Gordon, B. R., &amp; Herring, M. P. (2019). Physical activity and anxiety: A systematic review and meta-analysis of prospective cohort studies. </w:t>
      </w:r>
      <w:r>
        <w:rPr>
          <w:i/>
          <w:iCs/>
        </w:rPr>
        <w:t>American Journal of Preventive Medicine</w:t>
      </w:r>
      <w:r>
        <w:t xml:space="preserve">, </w:t>
      </w:r>
      <w:r>
        <w:rPr>
          <w:i/>
          <w:iCs/>
        </w:rPr>
        <w:t>57</w:t>
      </w:r>
      <w:r>
        <w:t>(4), 545–556.</w:t>
      </w:r>
    </w:p>
    <w:p w14:paraId="34C088C1" w14:textId="77777777" w:rsidR="00562E62" w:rsidRDefault="00562E62" w:rsidP="00562E62">
      <w:pPr>
        <w:pStyle w:val="Bibliography"/>
      </w:pPr>
      <w:r>
        <w:t xml:space="preserve">Milton, K., Bull, F., &amp; Bauman, A. (2010). Reliability and validity testing of a single-item physical activity measure. </w:t>
      </w:r>
      <w:r>
        <w:rPr>
          <w:i/>
          <w:iCs/>
        </w:rPr>
        <w:t>British Journal of Sports Medicine</w:t>
      </w:r>
      <w:r>
        <w:t>.</w:t>
      </w:r>
    </w:p>
    <w:p w14:paraId="594B2077" w14:textId="77777777" w:rsidR="00562E62" w:rsidRDefault="00562E62" w:rsidP="00562E62">
      <w:pPr>
        <w:pStyle w:val="Bibliography"/>
      </w:pPr>
      <w:r>
        <w:t xml:space="preserve">Murri, M. B., Ekkekakis, P., Menchetti, M., Neviani, F., Trevisani, F., Tedeschi, S., Latessa, P. M., Nerozzi, E., Ermini, G., Zocchi, D., &amp; others. (2018). Physical exercise for late-life depression: Effects on symptom dimensions and time course. </w:t>
      </w:r>
      <w:r>
        <w:rPr>
          <w:i/>
          <w:iCs/>
        </w:rPr>
        <w:t>Journal of Affective Disorders</w:t>
      </w:r>
      <w:r>
        <w:t xml:space="preserve">, </w:t>
      </w:r>
      <w:r>
        <w:rPr>
          <w:i/>
          <w:iCs/>
        </w:rPr>
        <w:t>230</w:t>
      </w:r>
      <w:r>
        <w:t>, 65–70.</w:t>
      </w:r>
    </w:p>
    <w:p w14:paraId="32295298" w14:textId="77777777" w:rsidR="00562E62" w:rsidRDefault="00562E62" w:rsidP="00562E62">
      <w:pPr>
        <w:pStyle w:val="Bibliography"/>
      </w:pPr>
      <w:r>
        <w:t xml:space="preserve">Newson, J. J., Pastukh, V., &amp; Thiagarajan, T. C. (2021). Poor separation of clinical symptom profiles by DSM-5 disorder criteria. </w:t>
      </w:r>
      <w:r>
        <w:rPr>
          <w:i/>
          <w:iCs/>
        </w:rPr>
        <w:t>Frontiers in Psychiatry</w:t>
      </w:r>
      <w:r>
        <w:t xml:space="preserve">, </w:t>
      </w:r>
      <w:r>
        <w:rPr>
          <w:i/>
          <w:iCs/>
        </w:rPr>
        <w:t>12</w:t>
      </w:r>
      <w:r>
        <w:t>, 775762.</w:t>
      </w:r>
    </w:p>
    <w:p w14:paraId="76525121" w14:textId="77777777" w:rsidR="00562E62" w:rsidRDefault="00562E62" w:rsidP="00562E62">
      <w:pPr>
        <w:pStyle w:val="Bibliography"/>
      </w:pPr>
      <w:r>
        <w:t xml:space="preserve">Newson, J. J., Pastukh, V., &amp; Thiagarajan, T. C. (2022). Assessment of Population Well-being With the Mental Health Quotient: Validation Study. </w:t>
      </w:r>
      <w:r>
        <w:rPr>
          <w:i/>
          <w:iCs/>
        </w:rPr>
        <w:t>JMIR Mental Health</w:t>
      </w:r>
      <w:r>
        <w:t xml:space="preserve">, </w:t>
      </w:r>
      <w:r>
        <w:rPr>
          <w:i/>
          <w:iCs/>
        </w:rPr>
        <w:t>9</w:t>
      </w:r>
      <w:r>
        <w:t>(4), e34105.</w:t>
      </w:r>
    </w:p>
    <w:p w14:paraId="4EFF5CDE" w14:textId="77777777" w:rsidR="00562E62" w:rsidRDefault="00562E62" w:rsidP="00562E62">
      <w:pPr>
        <w:pStyle w:val="Bibliography"/>
      </w:pPr>
      <w:r>
        <w:lastRenderedPageBreak/>
        <w:t xml:space="preserve">Newson, J. J., &amp; Thiagarajan, T. C. (2020). Assessment of population well-being with the mental health quotient (MHQ): Development and usability study. </w:t>
      </w:r>
      <w:r>
        <w:rPr>
          <w:i/>
          <w:iCs/>
        </w:rPr>
        <w:t>JMIR Mental Health</w:t>
      </w:r>
      <w:r>
        <w:t xml:space="preserve">, </w:t>
      </w:r>
      <w:r>
        <w:rPr>
          <w:i/>
          <w:iCs/>
        </w:rPr>
        <w:t>7</w:t>
      </w:r>
      <w:r>
        <w:t>(7), e17935.</w:t>
      </w:r>
    </w:p>
    <w:p w14:paraId="359A907C" w14:textId="77777777" w:rsidR="00562E62" w:rsidRDefault="00562E62" w:rsidP="00562E62">
      <w:pPr>
        <w:pStyle w:val="Bibliography"/>
      </w:pPr>
      <w:r>
        <w:t xml:space="preserve">Pearce, M., Garcia, L., Abbas, A., Strain, T., Schuch, F. B., Golubic, R., Kelly, P., Khan, S., Utukuri, M., Laird, Y., &amp; others. (2022). Association between physical activity and risk of depression: A systematic review and meta-analysis. </w:t>
      </w:r>
      <w:r>
        <w:rPr>
          <w:i/>
          <w:iCs/>
        </w:rPr>
        <w:t>JAMA Psychiatry</w:t>
      </w:r>
      <w:r>
        <w:t>.</w:t>
      </w:r>
    </w:p>
    <w:p w14:paraId="05A5A4BD" w14:textId="77777777" w:rsidR="00562E62" w:rsidRDefault="00562E62" w:rsidP="00562E62">
      <w:pPr>
        <w:pStyle w:val="Bibliography"/>
      </w:pPr>
      <w:r>
        <w:t xml:space="preserve">Pels, F., &amp; Kleinert, J. (2016). Loneliness and physical activity: A systematic review. </w:t>
      </w:r>
      <w:r>
        <w:rPr>
          <w:i/>
          <w:iCs/>
        </w:rPr>
        <w:t>International Review of Sport and Exercise Psychology</w:t>
      </w:r>
      <w:r>
        <w:t xml:space="preserve">, </w:t>
      </w:r>
      <w:r>
        <w:rPr>
          <w:i/>
          <w:iCs/>
        </w:rPr>
        <w:t>9</w:t>
      </w:r>
      <w:r>
        <w:t>(1), 231–260.</w:t>
      </w:r>
    </w:p>
    <w:p w14:paraId="3EADA946" w14:textId="77777777" w:rsidR="00562E62" w:rsidRDefault="00562E62" w:rsidP="00562E62">
      <w:pPr>
        <w:pStyle w:val="Bibliography"/>
      </w:pPr>
      <w:r>
        <w:t xml:space="preserve">Pilutti, L. A., Greenlee, T. A., Motl, R. W., Nickrent, M. S., &amp; Petruzzello, S. J. (2013). Effects of exercise training on fatigue in multiple sclerosis: A meta-analysis. </w:t>
      </w:r>
      <w:r>
        <w:rPr>
          <w:i/>
          <w:iCs/>
        </w:rPr>
        <w:t>Psychosomatic Medicine</w:t>
      </w:r>
      <w:r>
        <w:t xml:space="preserve">, </w:t>
      </w:r>
      <w:r>
        <w:rPr>
          <w:i/>
          <w:iCs/>
        </w:rPr>
        <w:t>75</w:t>
      </w:r>
      <w:r>
        <w:t>(6), 575–580. https://doi.org/10.1097/PSY.0b013e31829b4525</w:t>
      </w:r>
    </w:p>
    <w:p w14:paraId="2743A844" w14:textId="77777777" w:rsidR="00562E62" w:rsidRDefault="00562E62" w:rsidP="00562E62">
      <w:pPr>
        <w:pStyle w:val="Bibliography"/>
      </w:pPr>
      <w:r>
        <w:t xml:space="preserve">Pollack, C. E., Griffin, B. A., &amp; Lynch, J. (2010). Housing affordability and health among homeowners and renters. </w:t>
      </w:r>
      <w:r>
        <w:rPr>
          <w:i/>
          <w:iCs/>
        </w:rPr>
        <w:t>American Journal of Preventive Medicine</w:t>
      </w:r>
      <w:r>
        <w:t xml:space="preserve">, </w:t>
      </w:r>
      <w:r>
        <w:rPr>
          <w:i/>
          <w:iCs/>
        </w:rPr>
        <w:t>39</w:t>
      </w:r>
      <w:r>
        <w:t>(6), 515–521.</w:t>
      </w:r>
    </w:p>
    <w:p w14:paraId="699AF744" w14:textId="77777777" w:rsidR="00562E62" w:rsidRDefault="00562E62" w:rsidP="00562E62">
      <w:pPr>
        <w:pStyle w:val="Bibliography"/>
      </w:pPr>
      <w:r>
        <w:t xml:space="preserve">R Core Team. (2022). </w:t>
      </w:r>
      <w:r>
        <w:rPr>
          <w:i/>
          <w:iCs/>
        </w:rPr>
        <w:t>R: A Language and Environment for Statistical Computing</w:t>
      </w:r>
      <w:r>
        <w:t>. R Foundation for Statistical Computing. https://www.R-project.org/</w:t>
      </w:r>
    </w:p>
    <w:p w14:paraId="790CDF3D" w14:textId="77777777" w:rsidR="00562E62" w:rsidRDefault="00562E62" w:rsidP="00562E62">
      <w:pPr>
        <w:pStyle w:val="Bibliography"/>
      </w:pPr>
      <w:r>
        <w:t xml:space="preserve">Rice, D., Nijs, J., Kosek, E., Wideman, T., Hasenbring, M. I., Koltyn, K., Graven-Nielsen, T., &amp; Polli, A. (2019). Exercise-induced hypoalgesia in pain-free and chronic pain populations: State of the art and future directions. </w:t>
      </w:r>
      <w:r>
        <w:rPr>
          <w:i/>
          <w:iCs/>
        </w:rPr>
        <w:t>The Journal of Pain</w:t>
      </w:r>
      <w:r>
        <w:t xml:space="preserve">, </w:t>
      </w:r>
      <w:r>
        <w:rPr>
          <w:i/>
          <w:iCs/>
        </w:rPr>
        <w:t>20</w:t>
      </w:r>
      <w:r>
        <w:t>(11), 1249–1266.</w:t>
      </w:r>
    </w:p>
    <w:p w14:paraId="7DDD2ACE" w14:textId="77777777" w:rsidR="00562E62" w:rsidRDefault="00562E62" w:rsidP="00562E62">
      <w:pPr>
        <w:pStyle w:val="Bibliography"/>
      </w:pPr>
      <w:r>
        <w:t xml:space="preserve">Ridgeway, G., McCaffrey, D. F., Morral, A. R., Cefalu, M., Burgette, L. F., Pane, J. D., &amp; Griffin, B. A. (2022). </w:t>
      </w:r>
      <w:r>
        <w:rPr>
          <w:i/>
          <w:iCs/>
        </w:rPr>
        <w:t>Toolkit for weighting and analysis of nonequivalent groups: A tutorial for the R TWANG package</w:t>
      </w:r>
      <w:r>
        <w:t>. Rand Santa Monica, Calif.</w:t>
      </w:r>
    </w:p>
    <w:p w14:paraId="28C02696" w14:textId="77777777" w:rsidR="00562E62" w:rsidRDefault="00562E62" w:rsidP="00562E62">
      <w:pPr>
        <w:pStyle w:val="Bibliography"/>
      </w:pPr>
      <w:r>
        <w:t xml:space="preserve">Rosenbaum, P. R., &amp; Rubin, D. B. (1983). The central role of the propensity score in observational studies for causal effects. </w:t>
      </w:r>
      <w:r>
        <w:rPr>
          <w:i/>
          <w:iCs/>
        </w:rPr>
        <w:t>Biometrika</w:t>
      </w:r>
      <w:r>
        <w:t xml:space="preserve">, </w:t>
      </w:r>
      <w:r>
        <w:rPr>
          <w:i/>
          <w:iCs/>
        </w:rPr>
        <w:t>70</w:t>
      </w:r>
      <w:r>
        <w:t>(1), 41–55.</w:t>
      </w:r>
    </w:p>
    <w:p w14:paraId="6E9504CF" w14:textId="77777777" w:rsidR="00562E62" w:rsidRDefault="00562E62" w:rsidP="00562E62">
      <w:pPr>
        <w:pStyle w:val="Bibliography"/>
      </w:pPr>
      <w:r>
        <w:t xml:space="preserve">Sallis, J. F., &amp; Saelens, B. E. (2000). Assessment of physical activity by self-report: Status, limitations, and future directions. </w:t>
      </w:r>
      <w:r>
        <w:rPr>
          <w:i/>
          <w:iCs/>
        </w:rPr>
        <w:t>Research Quarterly for Exercise and Sport</w:t>
      </w:r>
      <w:r>
        <w:t xml:space="preserve">, </w:t>
      </w:r>
      <w:r>
        <w:rPr>
          <w:i/>
          <w:iCs/>
        </w:rPr>
        <w:t>71</w:t>
      </w:r>
      <w:r>
        <w:t>(sup2), 1–14.</w:t>
      </w:r>
    </w:p>
    <w:p w14:paraId="65E65B81" w14:textId="77777777" w:rsidR="00562E62" w:rsidRDefault="00562E62" w:rsidP="00562E62">
      <w:pPr>
        <w:pStyle w:val="Bibliography"/>
      </w:pPr>
      <w:r>
        <w:lastRenderedPageBreak/>
        <w:t xml:space="preserve">Schuch, F. B., Vancampfort, D., Richards, J., Rosenbaum, S., Ward, P. B., &amp; Stubbs, B. (2016). Exercise as a treatment for depression: A meta-analysis adjusting for publication bias. </w:t>
      </w:r>
      <w:r>
        <w:rPr>
          <w:i/>
          <w:iCs/>
        </w:rPr>
        <w:t>Journal of Psychiatric Research</w:t>
      </w:r>
      <w:r>
        <w:t xml:space="preserve">, </w:t>
      </w:r>
      <w:r>
        <w:rPr>
          <w:i/>
          <w:iCs/>
        </w:rPr>
        <w:t>77</w:t>
      </w:r>
      <w:r>
        <w:t>, 42–51.</w:t>
      </w:r>
    </w:p>
    <w:p w14:paraId="515149B1" w14:textId="77777777" w:rsidR="00562E62" w:rsidRDefault="00562E62" w:rsidP="00562E62">
      <w:pPr>
        <w:pStyle w:val="Bibliography"/>
      </w:pPr>
      <w:r>
        <w:t xml:space="preserve">Schuch, F. B., Vancampfort, D., Rosenbaum, S., Richards, J., Ward, P. B., &amp; Stubbs, B. (2016). Exercise improves physical and psychological quality of life in people with depression: A meta-analysis including the evaluation of control group response. </w:t>
      </w:r>
      <w:r>
        <w:rPr>
          <w:i/>
          <w:iCs/>
        </w:rPr>
        <w:t>Psychiatry Research</w:t>
      </w:r>
      <w:r>
        <w:t xml:space="preserve">, </w:t>
      </w:r>
      <w:r>
        <w:rPr>
          <w:i/>
          <w:iCs/>
        </w:rPr>
        <w:t>241</w:t>
      </w:r>
      <w:r>
        <w:t>, 47–54.</w:t>
      </w:r>
    </w:p>
    <w:p w14:paraId="3684DF5F" w14:textId="77777777" w:rsidR="00562E62" w:rsidRDefault="00562E62" w:rsidP="00562E62">
      <w:pPr>
        <w:pStyle w:val="Bibliography"/>
      </w:pPr>
      <w:r>
        <w:t xml:space="preserve">Setodji, C. M., McCaffrey, D. F., Burgette, L. F., Almirall, D., &amp; Griffin, B. A. (2017). The right tool for the job: Choosing between covariate balancing and generalized boosted model propensity scores. </w:t>
      </w:r>
      <w:r>
        <w:rPr>
          <w:i/>
          <w:iCs/>
        </w:rPr>
        <w:t>Epidemiology (Cambridge, Mass.)</w:t>
      </w:r>
      <w:r>
        <w:t xml:space="preserve">, </w:t>
      </w:r>
      <w:r>
        <w:rPr>
          <w:i/>
          <w:iCs/>
        </w:rPr>
        <w:t>28</w:t>
      </w:r>
      <w:r>
        <w:t>(6), 802.</w:t>
      </w:r>
    </w:p>
    <w:p w14:paraId="227A11B6" w14:textId="77777777" w:rsidR="00562E62" w:rsidRDefault="00562E62" w:rsidP="00562E62">
      <w:pPr>
        <w:pStyle w:val="Bibliography"/>
      </w:pPr>
      <w:r>
        <w:t xml:space="preserve">Shanahan, L., Steinhoff, A., Bechtiger, L., Murray, A. L., Nivette, A., Hepp, U., Ribeaud, D., &amp; Eisner, M. (2022). Emotional distress in young adults during the COVID-19 pandemic: Evidence of risk and resilience from a longitudinal cohort study. </w:t>
      </w:r>
      <w:r>
        <w:rPr>
          <w:i/>
          <w:iCs/>
        </w:rPr>
        <w:t>Psychological Medicine</w:t>
      </w:r>
      <w:r>
        <w:t xml:space="preserve">, </w:t>
      </w:r>
      <w:r>
        <w:rPr>
          <w:i/>
          <w:iCs/>
        </w:rPr>
        <w:t>52</w:t>
      </w:r>
      <w:r>
        <w:t>(5), 824–833.</w:t>
      </w:r>
    </w:p>
    <w:p w14:paraId="4006308F" w14:textId="77777777" w:rsidR="00562E62" w:rsidRDefault="00562E62" w:rsidP="00562E62">
      <w:pPr>
        <w:pStyle w:val="Bibliography"/>
      </w:pPr>
      <w:r>
        <w:t xml:space="preserve">Shima, T., Jesmin, S., Nakao, H., Tai, K., Shimofure, T., Arai, Y., Kiyama, K., &amp; Onizawa, Y. (2021). Association between self-reported empathy and level of physical activity in healthy young adults. </w:t>
      </w:r>
      <w:r>
        <w:rPr>
          <w:i/>
          <w:iCs/>
        </w:rPr>
        <w:t>The Journal of Physical Fitness and Sports Medicine</w:t>
      </w:r>
      <w:r>
        <w:t xml:space="preserve">, </w:t>
      </w:r>
      <w:r>
        <w:rPr>
          <w:i/>
          <w:iCs/>
        </w:rPr>
        <w:t>10</w:t>
      </w:r>
      <w:r>
        <w:t>(1), 45–49.</w:t>
      </w:r>
    </w:p>
    <w:p w14:paraId="4881B5B1" w14:textId="77777777" w:rsidR="00562E62" w:rsidRDefault="00562E62" w:rsidP="00562E62">
      <w:pPr>
        <w:pStyle w:val="Bibliography"/>
      </w:pPr>
      <w:r>
        <w:t xml:space="preserve">Shin, H.-J., Son, S.-Y., Wang, B., Roh, C. K., Hur, H., &amp; Han, S.-U. (2021). Long-term comparison of robotic and laparoscopic gastrectomy for gastric cancer: A propensity score-weighted analysis of 2084 consecutive patients. </w:t>
      </w:r>
      <w:r>
        <w:rPr>
          <w:i/>
          <w:iCs/>
        </w:rPr>
        <w:t>Annals of Surgery</w:t>
      </w:r>
      <w:r>
        <w:t xml:space="preserve">, </w:t>
      </w:r>
      <w:r>
        <w:rPr>
          <w:i/>
          <w:iCs/>
        </w:rPr>
        <w:t>274</w:t>
      </w:r>
      <w:r>
        <w:t>(1), 128–137.</w:t>
      </w:r>
    </w:p>
    <w:p w14:paraId="332415AD" w14:textId="77777777" w:rsidR="00562E62" w:rsidRDefault="00562E62" w:rsidP="00562E62">
      <w:pPr>
        <w:pStyle w:val="Bibliography"/>
      </w:pPr>
      <w:r>
        <w:t xml:space="preserve">Shiri, R., &amp; Falah-Hassani, K. (2017). Does leisure time physical activity protect against low back pain? Systematic review and meta-analysis of 36 prospective cohort studies. </w:t>
      </w:r>
      <w:r>
        <w:rPr>
          <w:i/>
          <w:iCs/>
        </w:rPr>
        <w:t>British Journal of Sports Medicine</w:t>
      </w:r>
      <w:r>
        <w:t xml:space="preserve">, </w:t>
      </w:r>
      <w:r>
        <w:rPr>
          <w:i/>
          <w:iCs/>
        </w:rPr>
        <w:t>51</w:t>
      </w:r>
      <w:r>
        <w:t>(19), 1410–1418.</w:t>
      </w:r>
    </w:p>
    <w:p w14:paraId="0A60678A" w14:textId="77777777" w:rsidR="00562E62" w:rsidRDefault="00562E62" w:rsidP="00562E62">
      <w:pPr>
        <w:pStyle w:val="Bibliography"/>
      </w:pPr>
      <w:r>
        <w:t xml:space="preserve">Stubbs, B., Vancampfort, D., Hallgren, M., Firth, J., Veronese, N., Solmi, M., Brand, S., Cordes, J., Malchow, B., Gerber, M., Schmitt, A., Correll, C. U., Hert, M. D., Gaughran, F., Schneider, F., Kinnafick, F., Falkai, P., Möller, H.-J., &amp; Kahl, K. G. (2018). EPA guidance on physical activity as a </w:t>
      </w:r>
      <w:r>
        <w:lastRenderedPageBreak/>
        <w:t xml:space="preserve">treatment for severe mental illness: A meta-review of the evidence and Position Statement from the European Psychiatric Association (EPA), supported by the International Organization of Physical Therapists in Mental Health (IOPTMH). </w:t>
      </w:r>
      <w:r>
        <w:rPr>
          <w:i/>
          <w:iCs/>
        </w:rPr>
        <w:t>European Psychiatry</w:t>
      </w:r>
      <w:r>
        <w:t xml:space="preserve">, </w:t>
      </w:r>
      <w:r>
        <w:rPr>
          <w:i/>
          <w:iCs/>
        </w:rPr>
        <w:t>54</w:t>
      </w:r>
      <w:r>
        <w:t>, 124–144. https://doi.org/10.1016/j.eurpsy.2018.07.004</w:t>
      </w:r>
    </w:p>
    <w:p w14:paraId="2F70DCDF" w14:textId="77777777" w:rsidR="00562E62" w:rsidRDefault="00562E62" w:rsidP="00562E62">
      <w:pPr>
        <w:pStyle w:val="Bibliography"/>
      </w:pPr>
      <w:r>
        <w:t xml:space="preserve">Tu, C. (2019). Comparison of various machine learning algorithms for estimating generalized propensity score. </w:t>
      </w:r>
      <w:r>
        <w:rPr>
          <w:i/>
          <w:iCs/>
        </w:rPr>
        <w:t>Journal of Statistical Computation and Simulation</w:t>
      </w:r>
      <w:r>
        <w:t xml:space="preserve">, </w:t>
      </w:r>
      <w:r>
        <w:rPr>
          <w:i/>
          <w:iCs/>
        </w:rPr>
        <w:t>89</w:t>
      </w:r>
      <w:r>
        <w:t>(4), 708–719.</w:t>
      </w:r>
    </w:p>
    <w:p w14:paraId="17D61248" w14:textId="77777777" w:rsidR="00562E62" w:rsidRDefault="00562E62" w:rsidP="00562E62">
      <w:pPr>
        <w:pStyle w:val="Bibliography"/>
      </w:pPr>
      <w:r>
        <w:t xml:space="preserve">Van Der Zee, M. D., Van Der Mee, D., Bartels, M., &amp; De Geus, E. J. (2019). Tracking of voluntary exercise behaviour over the lifespan. </w:t>
      </w:r>
      <w:r>
        <w:rPr>
          <w:i/>
          <w:iCs/>
        </w:rPr>
        <w:t>International Journal of Behavioral Nutrition and Physical Activity</w:t>
      </w:r>
      <w:r>
        <w:t xml:space="preserve">, </w:t>
      </w:r>
      <w:r>
        <w:rPr>
          <w:i/>
          <w:iCs/>
        </w:rPr>
        <w:t>16</w:t>
      </w:r>
      <w:r>
        <w:t>(1), 1–11.</w:t>
      </w:r>
    </w:p>
    <w:p w14:paraId="0A8821A3" w14:textId="77777777" w:rsidR="00562E62" w:rsidRDefault="00562E62" w:rsidP="00562E62">
      <w:pPr>
        <w:pStyle w:val="Bibliography"/>
      </w:pPr>
      <w:r>
        <w:t xml:space="preserve">Vancampfort, D., Firth, J., Schuch, F. B., Rosenbaum, S., Mugisha, J., Hallgren, M., Probst, M., Ward, P. B., Gaughran, F., De Hert, M., &amp; others. (2017). Sedentary behavior and physical activity levels in people with schizophrenia, bipolar disorder and major depressive disorder: A global systematic review and meta-analysis. </w:t>
      </w:r>
      <w:r>
        <w:rPr>
          <w:i/>
          <w:iCs/>
        </w:rPr>
        <w:t>World Psychiatry</w:t>
      </w:r>
      <w:r>
        <w:t xml:space="preserve">, </w:t>
      </w:r>
      <w:r>
        <w:rPr>
          <w:i/>
          <w:iCs/>
        </w:rPr>
        <w:t>16</w:t>
      </w:r>
      <w:r>
        <w:t>(3), 308–315.</w:t>
      </w:r>
    </w:p>
    <w:p w14:paraId="237F16A6" w14:textId="77777777" w:rsidR="00562E62" w:rsidRDefault="00562E62" w:rsidP="00562E62">
      <w:pPr>
        <w:pStyle w:val="Bibliography"/>
      </w:pPr>
      <w:r>
        <w:t xml:space="preserve">Von Elm, E., Altman, D. G., Egger, M., Pocock, S. J., Gøtzsche, P. C., &amp; Vandenbroucke, J. P. (2007). The Strengthening the Reporting of Observational Studies in Epidemiology (STROBE) statement: Guidelines for reporting observational studies. </w:t>
      </w:r>
      <w:r>
        <w:rPr>
          <w:i/>
          <w:iCs/>
        </w:rPr>
        <w:t>The Lancet</w:t>
      </w:r>
      <w:r>
        <w:t xml:space="preserve">, </w:t>
      </w:r>
      <w:r>
        <w:rPr>
          <w:i/>
          <w:iCs/>
        </w:rPr>
        <w:t>370</w:t>
      </w:r>
      <w:r>
        <w:t>(9596), 1453–1457.</w:t>
      </w:r>
    </w:p>
    <w:p w14:paraId="5D94AD21" w14:textId="77777777" w:rsidR="00562E62" w:rsidRDefault="00562E62" w:rsidP="00562E62">
      <w:pPr>
        <w:pStyle w:val="Bibliography"/>
      </w:pPr>
      <w:r>
        <w:t xml:space="preserve">Wanner, M., Probst-Hensch, N., Kriemler, S., Meier, F., Bauman, A., &amp; Martin, B. W. (2013). What physical activity surveillance needs: Validity of a single-item questionnaire. </w:t>
      </w:r>
      <w:r>
        <w:rPr>
          <w:i/>
          <w:iCs/>
        </w:rPr>
        <w:t>British Journal of Sports Medicine</w:t>
      </w:r>
      <w:r>
        <w:t>.</w:t>
      </w:r>
    </w:p>
    <w:p w14:paraId="16FDA9F3" w14:textId="65B8A4FF" w:rsidR="009C64BF" w:rsidRPr="00EE1D40" w:rsidRDefault="009C64BF" w:rsidP="00EE1D40">
      <w:pPr>
        <w:spacing w:after="0" w:line="480" w:lineRule="auto"/>
        <w:rPr>
          <w:rFonts w:ascii="Times New Roman" w:hAnsi="Times New Roman" w:cs="Times New Roman"/>
          <w:sz w:val="24"/>
          <w:szCs w:val="24"/>
        </w:rPr>
      </w:pPr>
      <w:r w:rsidRPr="00EE1D40">
        <w:rPr>
          <w:rFonts w:ascii="Times New Roman" w:hAnsi="Times New Roman" w:cs="Times New Roman"/>
          <w:sz w:val="24"/>
          <w:szCs w:val="24"/>
        </w:rPr>
        <w:fldChar w:fldCharType="end"/>
      </w:r>
    </w:p>
    <w:p w14:paraId="15445A85" w14:textId="77777777" w:rsidR="00E20DE0" w:rsidRDefault="00E20DE0" w:rsidP="00EE1D40">
      <w:pPr>
        <w:spacing w:after="0" w:line="480" w:lineRule="auto"/>
        <w:rPr>
          <w:rFonts w:ascii="Times New Roman" w:hAnsi="Times New Roman" w:cs="Times New Roman"/>
          <w:sz w:val="24"/>
          <w:szCs w:val="24"/>
        </w:rPr>
      </w:pPr>
    </w:p>
    <w:p w14:paraId="2AD12CE3" w14:textId="77777777" w:rsidR="00262687" w:rsidRDefault="00262687" w:rsidP="00EE1D40">
      <w:pPr>
        <w:spacing w:after="0" w:line="480" w:lineRule="auto"/>
        <w:rPr>
          <w:rFonts w:ascii="Times New Roman" w:hAnsi="Times New Roman" w:cs="Times New Roman"/>
          <w:sz w:val="24"/>
          <w:szCs w:val="24"/>
        </w:rPr>
      </w:pPr>
    </w:p>
    <w:p w14:paraId="1DD63CFB" w14:textId="77777777" w:rsidR="00262687" w:rsidRDefault="00262687" w:rsidP="00EE1D40">
      <w:pPr>
        <w:spacing w:after="0" w:line="480" w:lineRule="auto"/>
        <w:rPr>
          <w:rFonts w:ascii="Times New Roman" w:hAnsi="Times New Roman" w:cs="Times New Roman"/>
          <w:sz w:val="24"/>
          <w:szCs w:val="24"/>
        </w:rPr>
      </w:pPr>
    </w:p>
    <w:p w14:paraId="7433E8F0" w14:textId="77777777" w:rsidR="00262687" w:rsidRDefault="00262687" w:rsidP="00EE1D40">
      <w:pPr>
        <w:spacing w:after="0" w:line="480" w:lineRule="auto"/>
        <w:rPr>
          <w:rFonts w:ascii="Times New Roman" w:hAnsi="Times New Roman" w:cs="Times New Roman"/>
          <w:sz w:val="24"/>
          <w:szCs w:val="24"/>
        </w:rPr>
      </w:pPr>
    </w:p>
    <w:p w14:paraId="3B459625" w14:textId="77777777" w:rsidR="002C3832" w:rsidRDefault="002C3832" w:rsidP="00EE1D40">
      <w:pPr>
        <w:spacing w:after="0" w:line="480" w:lineRule="auto"/>
        <w:rPr>
          <w:rFonts w:ascii="Times New Roman" w:hAnsi="Times New Roman" w:cs="Times New Roman"/>
          <w:sz w:val="24"/>
          <w:szCs w:val="24"/>
        </w:rPr>
      </w:pPr>
    </w:p>
    <w:p w14:paraId="0AB898A7" w14:textId="77777777" w:rsidR="002C3832" w:rsidRDefault="002C3832" w:rsidP="00EE1D40">
      <w:pPr>
        <w:spacing w:after="0" w:line="480" w:lineRule="auto"/>
        <w:rPr>
          <w:rFonts w:ascii="Times New Roman" w:hAnsi="Times New Roman" w:cs="Times New Roman"/>
          <w:sz w:val="24"/>
          <w:szCs w:val="24"/>
        </w:rPr>
      </w:pPr>
    </w:p>
    <w:p w14:paraId="4AAD2DEE" w14:textId="77777777" w:rsidR="002C3832" w:rsidRDefault="002C3832" w:rsidP="00EE1D40">
      <w:pPr>
        <w:spacing w:after="0" w:line="480" w:lineRule="auto"/>
        <w:rPr>
          <w:rFonts w:ascii="Times New Roman" w:hAnsi="Times New Roman" w:cs="Times New Roman"/>
          <w:sz w:val="24"/>
          <w:szCs w:val="24"/>
        </w:rPr>
      </w:pPr>
    </w:p>
    <w:p w14:paraId="1914A5D3" w14:textId="77777777" w:rsidR="002C3832" w:rsidRDefault="002C3832" w:rsidP="00EE1D40">
      <w:pPr>
        <w:spacing w:after="0" w:line="480" w:lineRule="auto"/>
        <w:rPr>
          <w:rFonts w:ascii="Times New Roman" w:hAnsi="Times New Roman" w:cs="Times New Roman"/>
          <w:sz w:val="24"/>
          <w:szCs w:val="24"/>
        </w:rPr>
      </w:pPr>
    </w:p>
    <w:p w14:paraId="2076F6E8" w14:textId="77777777" w:rsidR="002C3832" w:rsidRDefault="002C3832" w:rsidP="00EE1D40">
      <w:pPr>
        <w:spacing w:after="0" w:line="480" w:lineRule="auto"/>
        <w:rPr>
          <w:rFonts w:ascii="Times New Roman" w:hAnsi="Times New Roman" w:cs="Times New Roman"/>
          <w:sz w:val="24"/>
          <w:szCs w:val="24"/>
        </w:rPr>
      </w:pPr>
    </w:p>
    <w:p w14:paraId="0A7C2218" w14:textId="77777777" w:rsidR="002C3832" w:rsidRDefault="002C3832" w:rsidP="00EE1D40">
      <w:pPr>
        <w:spacing w:after="0" w:line="480" w:lineRule="auto"/>
        <w:rPr>
          <w:rFonts w:ascii="Times New Roman" w:hAnsi="Times New Roman" w:cs="Times New Roman"/>
          <w:sz w:val="24"/>
          <w:szCs w:val="24"/>
        </w:rPr>
      </w:pPr>
    </w:p>
    <w:p w14:paraId="3B991DDD" w14:textId="77777777" w:rsidR="002C3832" w:rsidRDefault="002C3832" w:rsidP="00EE1D40">
      <w:pPr>
        <w:spacing w:after="0" w:line="480" w:lineRule="auto"/>
        <w:rPr>
          <w:rFonts w:ascii="Times New Roman" w:hAnsi="Times New Roman" w:cs="Times New Roman"/>
          <w:sz w:val="24"/>
          <w:szCs w:val="24"/>
        </w:rPr>
      </w:pPr>
    </w:p>
    <w:p w14:paraId="4DCBFFD9" w14:textId="77777777" w:rsidR="002C3832" w:rsidRDefault="002C3832" w:rsidP="00EE1D40">
      <w:pPr>
        <w:spacing w:after="0" w:line="480" w:lineRule="auto"/>
        <w:rPr>
          <w:rFonts w:ascii="Times New Roman" w:hAnsi="Times New Roman" w:cs="Times New Roman"/>
          <w:sz w:val="24"/>
          <w:szCs w:val="24"/>
        </w:rPr>
      </w:pPr>
    </w:p>
    <w:p w14:paraId="6A2CC372" w14:textId="77777777" w:rsidR="002C3832" w:rsidRDefault="002C3832" w:rsidP="00EE1D40">
      <w:pPr>
        <w:spacing w:after="0" w:line="480" w:lineRule="auto"/>
        <w:rPr>
          <w:rFonts w:ascii="Times New Roman" w:hAnsi="Times New Roman" w:cs="Times New Roman"/>
          <w:sz w:val="24"/>
          <w:szCs w:val="24"/>
        </w:rPr>
      </w:pPr>
    </w:p>
    <w:p w14:paraId="01D38206" w14:textId="77777777" w:rsidR="002C3832" w:rsidRDefault="002C3832" w:rsidP="00EE1D40">
      <w:pPr>
        <w:spacing w:after="0" w:line="480" w:lineRule="auto"/>
        <w:rPr>
          <w:rFonts w:ascii="Times New Roman" w:hAnsi="Times New Roman" w:cs="Times New Roman"/>
          <w:sz w:val="24"/>
          <w:szCs w:val="24"/>
        </w:rPr>
      </w:pPr>
    </w:p>
    <w:p w14:paraId="11C45EE3" w14:textId="77777777" w:rsidR="002C3832" w:rsidRDefault="002C3832" w:rsidP="00EE1D40">
      <w:pPr>
        <w:spacing w:after="0" w:line="480" w:lineRule="auto"/>
        <w:rPr>
          <w:rFonts w:ascii="Times New Roman" w:hAnsi="Times New Roman" w:cs="Times New Roman"/>
          <w:sz w:val="24"/>
          <w:szCs w:val="24"/>
        </w:rPr>
      </w:pPr>
    </w:p>
    <w:p w14:paraId="4E725B5D" w14:textId="77777777" w:rsidR="002C3832" w:rsidRDefault="002C3832" w:rsidP="00EE1D40">
      <w:pPr>
        <w:spacing w:after="0" w:line="480" w:lineRule="auto"/>
        <w:rPr>
          <w:rFonts w:ascii="Times New Roman" w:hAnsi="Times New Roman" w:cs="Times New Roman"/>
          <w:sz w:val="24"/>
          <w:szCs w:val="24"/>
        </w:rPr>
      </w:pPr>
    </w:p>
    <w:p w14:paraId="62CAD853" w14:textId="77777777" w:rsidR="002C3832" w:rsidRDefault="002C3832" w:rsidP="00EE1D40">
      <w:pPr>
        <w:spacing w:after="0" w:line="480" w:lineRule="auto"/>
        <w:rPr>
          <w:rFonts w:ascii="Times New Roman" w:hAnsi="Times New Roman" w:cs="Times New Roman"/>
          <w:sz w:val="24"/>
          <w:szCs w:val="24"/>
        </w:rPr>
      </w:pPr>
    </w:p>
    <w:p w14:paraId="5FA07393" w14:textId="77777777" w:rsidR="002C3832" w:rsidRDefault="002C3832" w:rsidP="00EE1D40">
      <w:pPr>
        <w:spacing w:after="0" w:line="480" w:lineRule="auto"/>
        <w:rPr>
          <w:rFonts w:ascii="Times New Roman" w:hAnsi="Times New Roman" w:cs="Times New Roman"/>
          <w:sz w:val="24"/>
          <w:szCs w:val="24"/>
        </w:rPr>
      </w:pPr>
    </w:p>
    <w:p w14:paraId="2ABA7DC5" w14:textId="77777777" w:rsidR="002C3832" w:rsidRDefault="002C3832" w:rsidP="00EE1D40">
      <w:pPr>
        <w:spacing w:after="0" w:line="480" w:lineRule="auto"/>
        <w:rPr>
          <w:rFonts w:ascii="Times New Roman" w:hAnsi="Times New Roman" w:cs="Times New Roman"/>
          <w:sz w:val="24"/>
          <w:szCs w:val="24"/>
        </w:rPr>
      </w:pPr>
    </w:p>
    <w:p w14:paraId="1B2FA811" w14:textId="77777777" w:rsidR="002C3832" w:rsidRDefault="002C3832" w:rsidP="00EE1D40">
      <w:pPr>
        <w:spacing w:after="0" w:line="480" w:lineRule="auto"/>
        <w:rPr>
          <w:rFonts w:ascii="Times New Roman" w:hAnsi="Times New Roman" w:cs="Times New Roman"/>
          <w:sz w:val="24"/>
          <w:szCs w:val="24"/>
        </w:rPr>
      </w:pPr>
    </w:p>
    <w:p w14:paraId="578DD729" w14:textId="77777777" w:rsidR="002C3832" w:rsidRDefault="002C3832" w:rsidP="00EE1D40">
      <w:pPr>
        <w:spacing w:after="0" w:line="480" w:lineRule="auto"/>
        <w:rPr>
          <w:rFonts w:ascii="Times New Roman" w:hAnsi="Times New Roman" w:cs="Times New Roman"/>
          <w:sz w:val="24"/>
          <w:szCs w:val="24"/>
        </w:rPr>
      </w:pPr>
    </w:p>
    <w:p w14:paraId="73E41027" w14:textId="77777777" w:rsidR="002C3832" w:rsidRDefault="002C3832" w:rsidP="00EE1D40">
      <w:pPr>
        <w:spacing w:after="0" w:line="480" w:lineRule="auto"/>
        <w:rPr>
          <w:rFonts w:ascii="Times New Roman" w:hAnsi="Times New Roman" w:cs="Times New Roman"/>
          <w:sz w:val="24"/>
          <w:szCs w:val="24"/>
        </w:rPr>
      </w:pPr>
    </w:p>
    <w:p w14:paraId="4DE16CC8" w14:textId="77777777" w:rsidR="002C3832" w:rsidRDefault="002C3832" w:rsidP="00EE1D40">
      <w:pPr>
        <w:spacing w:after="0" w:line="480" w:lineRule="auto"/>
        <w:rPr>
          <w:rFonts w:ascii="Times New Roman" w:hAnsi="Times New Roman" w:cs="Times New Roman"/>
          <w:sz w:val="24"/>
          <w:szCs w:val="24"/>
        </w:rPr>
      </w:pPr>
    </w:p>
    <w:p w14:paraId="1BF57803" w14:textId="77777777" w:rsidR="002C3832" w:rsidRDefault="002C3832" w:rsidP="00EE1D40">
      <w:pPr>
        <w:spacing w:after="0" w:line="480" w:lineRule="auto"/>
        <w:rPr>
          <w:rFonts w:ascii="Times New Roman" w:hAnsi="Times New Roman" w:cs="Times New Roman"/>
          <w:sz w:val="24"/>
          <w:szCs w:val="24"/>
        </w:rPr>
      </w:pPr>
    </w:p>
    <w:p w14:paraId="494B7E9D" w14:textId="77777777" w:rsidR="002C3832" w:rsidRDefault="002C3832" w:rsidP="00EE1D40">
      <w:pPr>
        <w:spacing w:after="0" w:line="480" w:lineRule="auto"/>
        <w:rPr>
          <w:rFonts w:ascii="Times New Roman" w:hAnsi="Times New Roman" w:cs="Times New Roman"/>
          <w:sz w:val="24"/>
          <w:szCs w:val="24"/>
        </w:rPr>
      </w:pPr>
    </w:p>
    <w:p w14:paraId="25C1A870" w14:textId="77777777" w:rsidR="002C3832" w:rsidRDefault="002C3832" w:rsidP="00EE1D40">
      <w:pPr>
        <w:spacing w:after="0" w:line="480" w:lineRule="auto"/>
        <w:rPr>
          <w:rFonts w:ascii="Times New Roman" w:hAnsi="Times New Roman" w:cs="Times New Roman"/>
          <w:sz w:val="24"/>
          <w:szCs w:val="24"/>
        </w:rPr>
      </w:pPr>
    </w:p>
    <w:p w14:paraId="443FF9E2" w14:textId="77777777" w:rsidR="002C3832" w:rsidRPr="00EE1D40" w:rsidRDefault="002C3832" w:rsidP="00EE1D40">
      <w:pPr>
        <w:spacing w:after="0" w:line="480" w:lineRule="auto"/>
        <w:rPr>
          <w:rFonts w:ascii="Times New Roman" w:hAnsi="Times New Roman" w:cs="Times New Roman"/>
          <w:sz w:val="24"/>
          <w:szCs w:val="24"/>
        </w:rPr>
      </w:pPr>
    </w:p>
    <w:p w14:paraId="79FEE648" w14:textId="092011B6" w:rsidR="00E20DE0" w:rsidRPr="00EE1D40" w:rsidRDefault="00E20DE0" w:rsidP="00EE1D40">
      <w:pPr>
        <w:spacing w:after="0" w:line="480" w:lineRule="auto"/>
        <w:jc w:val="center"/>
        <w:rPr>
          <w:rFonts w:ascii="Times New Roman" w:hAnsi="Times New Roman" w:cs="Times New Roman"/>
          <w:b/>
          <w:bCs/>
          <w:sz w:val="24"/>
          <w:szCs w:val="24"/>
        </w:rPr>
      </w:pPr>
      <w:r w:rsidRPr="00EE1D40">
        <w:rPr>
          <w:rFonts w:ascii="Times New Roman" w:hAnsi="Times New Roman" w:cs="Times New Roman"/>
          <w:b/>
          <w:bCs/>
          <w:sz w:val="24"/>
          <w:szCs w:val="24"/>
        </w:rPr>
        <w:lastRenderedPageBreak/>
        <w:t>Tables and Figures</w:t>
      </w:r>
    </w:p>
    <w:p w14:paraId="336BC9B4" w14:textId="77777777" w:rsidR="00E20DE0" w:rsidRPr="00EE1D40" w:rsidRDefault="00E20DE0" w:rsidP="00EE1D40">
      <w:pPr>
        <w:spacing w:after="0" w:line="480" w:lineRule="auto"/>
        <w:rPr>
          <w:rFonts w:ascii="Times New Roman" w:hAnsi="Times New Roman" w:cs="Times New Roman"/>
          <w:kern w:val="0"/>
          <w:sz w:val="24"/>
          <w:szCs w:val="24"/>
          <w14:ligatures w14:val="none"/>
        </w:rPr>
      </w:pPr>
    </w:p>
    <w:p w14:paraId="79440588" w14:textId="656E6821" w:rsidR="00A1185E" w:rsidRPr="00EE1D40" w:rsidRDefault="00A1185E" w:rsidP="00EE1D40">
      <w:pPr>
        <w:tabs>
          <w:tab w:val="left" w:pos="6936"/>
        </w:tabs>
        <w:spacing w:after="0" w:line="480" w:lineRule="auto"/>
        <w:rPr>
          <w:rFonts w:ascii="Times New Roman" w:hAnsi="Times New Roman" w:cs="Times New Roman"/>
          <w:b/>
          <w:bCs/>
          <w:kern w:val="0"/>
          <w:sz w:val="24"/>
          <w:szCs w:val="24"/>
          <w14:ligatures w14:val="none"/>
        </w:rPr>
      </w:pPr>
      <w:r w:rsidRPr="00EE1D40">
        <w:rPr>
          <w:rFonts w:ascii="Times New Roman" w:hAnsi="Times New Roman" w:cs="Times New Roman"/>
          <w:b/>
          <w:bCs/>
          <w:kern w:val="0"/>
          <w:sz w:val="24"/>
          <w:szCs w:val="24"/>
          <w14:ligatures w14:val="none"/>
        </w:rPr>
        <w:t xml:space="preserve">Table </w:t>
      </w:r>
      <w:r w:rsidR="00C34BC9" w:rsidRPr="00EE1D40">
        <w:rPr>
          <w:rFonts w:ascii="Times New Roman" w:hAnsi="Times New Roman" w:cs="Times New Roman"/>
          <w:b/>
          <w:bCs/>
          <w:kern w:val="0"/>
          <w:sz w:val="24"/>
          <w:szCs w:val="24"/>
          <w14:ligatures w14:val="none"/>
        </w:rPr>
        <w:t>1</w:t>
      </w:r>
      <w:r w:rsidRPr="00EE1D40">
        <w:rPr>
          <w:rFonts w:ascii="Times New Roman" w:hAnsi="Times New Roman" w:cs="Times New Roman"/>
          <w:b/>
          <w:bCs/>
          <w:kern w:val="0"/>
          <w:sz w:val="24"/>
          <w:szCs w:val="24"/>
          <w14:ligatures w14:val="none"/>
        </w:rPr>
        <w:t>. Sensitivity analysis. Reported ATC effects and standard errors on MHQ</w:t>
      </w:r>
    </w:p>
    <w:tbl>
      <w:tblPr>
        <w:tblStyle w:val="Table"/>
        <w:tblW w:w="4850" w:type="pct"/>
        <w:tblLayout w:type="fixed"/>
        <w:tblLook w:val="0020" w:firstRow="1" w:lastRow="0" w:firstColumn="0" w:lastColumn="0" w:noHBand="0" w:noVBand="0"/>
      </w:tblPr>
      <w:tblGrid>
        <w:gridCol w:w="1425"/>
        <w:gridCol w:w="1057"/>
        <w:gridCol w:w="1144"/>
        <w:gridCol w:w="1319"/>
        <w:gridCol w:w="1319"/>
        <w:gridCol w:w="1407"/>
        <w:gridCol w:w="1408"/>
      </w:tblGrid>
      <w:tr w:rsidR="00A1185E" w:rsidRPr="00EE1D40" w14:paraId="303E316F" w14:textId="77777777" w:rsidTr="008013CB">
        <w:trPr>
          <w:cnfStyle w:val="100000000000" w:firstRow="1" w:lastRow="0" w:firstColumn="0" w:lastColumn="0" w:oddVBand="0" w:evenVBand="0" w:oddHBand="0" w:evenHBand="0" w:firstRowFirstColumn="0" w:firstRowLastColumn="0" w:lastRowFirstColumn="0" w:lastRowLastColumn="0"/>
        </w:trPr>
        <w:tc>
          <w:tcPr>
            <w:tcW w:w="1458" w:type="dxa"/>
            <w:tcBorders>
              <w:top w:val="single" w:sz="4" w:space="0" w:color="auto"/>
              <w:bottom w:val="single" w:sz="2" w:space="0" w:color="auto"/>
            </w:tcBorders>
            <w:shd w:val="clear" w:color="auto" w:fill="auto"/>
          </w:tcPr>
          <w:p w14:paraId="41952A97"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MHQ</w:t>
            </w:r>
          </w:p>
        </w:tc>
        <w:tc>
          <w:tcPr>
            <w:tcW w:w="1080" w:type="dxa"/>
            <w:tcBorders>
              <w:top w:val="single" w:sz="4" w:space="0" w:color="auto"/>
              <w:bottom w:val="single" w:sz="2" w:space="0" w:color="auto"/>
            </w:tcBorders>
            <w:shd w:val="clear" w:color="auto" w:fill="auto"/>
          </w:tcPr>
          <w:p w14:paraId="128FCA2F"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GBM</w:t>
            </w:r>
          </w:p>
        </w:tc>
        <w:tc>
          <w:tcPr>
            <w:tcW w:w="1170" w:type="dxa"/>
            <w:tcBorders>
              <w:top w:val="single" w:sz="4" w:space="0" w:color="auto"/>
              <w:bottom w:val="single" w:sz="2" w:space="0" w:color="auto"/>
            </w:tcBorders>
            <w:shd w:val="clear" w:color="auto" w:fill="auto"/>
          </w:tcPr>
          <w:p w14:paraId="314C330F"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Doubly Robust GBM</w:t>
            </w:r>
          </w:p>
        </w:tc>
        <w:tc>
          <w:tcPr>
            <w:tcW w:w="1350" w:type="dxa"/>
            <w:tcBorders>
              <w:top w:val="single" w:sz="4" w:space="0" w:color="auto"/>
              <w:bottom w:val="single" w:sz="2" w:space="0" w:color="auto"/>
            </w:tcBorders>
            <w:shd w:val="clear" w:color="auto" w:fill="auto"/>
          </w:tcPr>
          <w:p w14:paraId="534F92F3"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MI + GBM</w:t>
            </w:r>
          </w:p>
        </w:tc>
        <w:tc>
          <w:tcPr>
            <w:tcW w:w="1350" w:type="dxa"/>
            <w:tcBorders>
              <w:top w:val="single" w:sz="4" w:space="0" w:color="auto"/>
              <w:bottom w:val="single" w:sz="2" w:space="0" w:color="auto"/>
            </w:tcBorders>
            <w:shd w:val="clear" w:color="auto" w:fill="auto"/>
          </w:tcPr>
          <w:p w14:paraId="2EC55F93"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Doubly Robust        MI + GBM</w:t>
            </w:r>
          </w:p>
        </w:tc>
        <w:tc>
          <w:tcPr>
            <w:tcW w:w="1440" w:type="dxa"/>
            <w:tcBorders>
              <w:top w:val="single" w:sz="4" w:space="0" w:color="auto"/>
              <w:bottom w:val="single" w:sz="2" w:space="0" w:color="auto"/>
            </w:tcBorders>
            <w:shd w:val="clear" w:color="auto" w:fill="auto"/>
          </w:tcPr>
          <w:p w14:paraId="64F0686F"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MI + CBPS</w:t>
            </w:r>
          </w:p>
        </w:tc>
        <w:tc>
          <w:tcPr>
            <w:tcW w:w="1441" w:type="dxa"/>
            <w:tcBorders>
              <w:top w:val="single" w:sz="4" w:space="0" w:color="auto"/>
              <w:bottom w:val="single" w:sz="2" w:space="0" w:color="auto"/>
            </w:tcBorders>
            <w:shd w:val="clear" w:color="auto" w:fill="auto"/>
          </w:tcPr>
          <w:p w14:paraId="75E368F3"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Doubly Robust MI + CBPS</w:t>
            </w:r>
          </w:p>
        </w:tc>
      </w:tr>
      <w:tr w:rsidR="00A1185E" w:rsidRPr="00EE1D40" w14:paraId="2E1707F1" w14:textId="77777777" w:rsidTr="002F2DC6">
        <w:tc>
          <w:tcPr>
            <w:tcW w:w="1458" w:type="dxa"/>
            <w:tcBorders>
              <w:top w:val="single" w:sz="2" w:space="0" w:color="auto"/>
            </w:tcBorders>
          </w:tcPr>
          <w:p w14:paraId="5CFB2C3D"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ATC</w:t>
            </w:r>
          </w:p>
        </w:tc>
        <w:tc>
          <w:tcPr>
            <w:tcW w:w="1080" w:type="dxa"/>
            <w:tcBorders>
              <w:top w:val="single" w:sz="2" w:space="0" w:color="auto"/>
            </w:tcBorders>
          </w:tcPr>
          <w:p w14:paraId="2ADD13DA" w14:textId="34773A0A"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17.</w:t>
            </w:r>
            <w:r w:rsidR="00562A40">
              <w:rPr>
                <w:rFonts w:ascii="Times New Roman" w:hAnsi="Times New Roman" w:cs="Times New Roman"/>
              </w:rPr>
              <w:t>41</w:t>
            </w:r>
          </w:p>
        </w:tc>
        <w:tc>
          <w:tcPr>
            <w:tcW w:w="1170" w:type="dxa"/>
            <w:tcBorders>
              <w:top w:val="single" w:sz="2" w:space="0" w:color="auto"/>
            </w:tcBorders>
          </w:tcPr>
          <w:p w14:paraId="7E4F570D" w14:textId="30B85AA8"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17.</w:t>
            </w:r>
            <w:r w:rsidR="004A58B3">
              <w:rPr>
                <w:rFonts w:ascii="Times New Roman" w:hAnsi="Times New Roman" w:cs="Times New Roman"/>
              </w:rPr>
              <w:t>28</w:t>
            </w:r>
          </w:p>
        </w:tc>
        <w:tc>
          <w:tcPr>
            <w:tcW w:w="1350" w:type="dxa"/>
            <w:tcBorders>
              <w:top w:val="single" w:sz="2" w:space="0" w:color="auto"/>
            </w:tcBorders>
          </w:tcPr>
          <w:p w14:paraId="44CB8B27" w14:textId="711AACF7" w:rsidR="00A1185E" w:rsidRPr="00EE1D40" w:rsidRDefault="00610837" w:rsidP="00EE1D40">
            <w:pPr>
              <w:spacing w:after="0" w:line="480" w:lineRule="auto"/>
              <w:rPr>
                <w:rFonts w:ascii="Times New Roman" w:hAnsi="Times New Roman" w:cs="Times New Roman"/>
              </w:rPr>
            </w:pPr>
            <w:r>
              <w:rPr>
                <w:rFonts w:ascii="Times New Roman" w:hAnsi="Times New Roman" w:cs="Times New Roman"/>
              </w:rPr>
              <w:t>34.56</w:t>
            </w:r>
          </w:p>
        </w:tc>
        <w:tc>
          <w:tcPr>
            <w:tcW w:w="1350" w:type="dxa"/>
            <w:tcBorders>
              <w:top w:val="single" w:sz="2" w:space="0" w:color="auto"/>
            </w:tcBorders>
          </w:tcPr>
          <w:p w14:paraId="4FA633B4" w14:textId="4E2732DC"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17.</w:t>
            </w:r>
            <w:r w:rsidR="0051354C">
              <w:rPr>
                <w:rFonts w:ascii="Times New Roman" w:hAnsi="Times New Roman" w:cs="Times New Roman"/>
              </w:rPr>
              <w:t>61</w:t>
            </w:r>
          </w:p>
        </w:tc>
        <w:tc>
          <w:tcPr>
            <w:tcW w:w="1440" w:type="dxa"/>
            <w:tcBorders>
              <w:top w:val="single" w:sz="2" w:space="0" w:color="auto"/>
            </w:tcBorders>
          </w:tcPr>
          <w:p w14:paraId="361A66BE" w14:textId="036BCC64" w:rsidR="00A1185E" w:rsidRPr="00EE1D40" w:rsidRDefault="00FF4698" w:rsidP="00EE1D40">
            <w:pPr>
              <w:spacing w:after="0" w:line="480" w:lineRule="auto"/>
              <w:rPr>
                <w:rFonts w:ascii="Times New Roman" w:hAnsi="Times New Roman" w:cs="Times New Roman"/>
              </w:rPr>
            </w:pPr>
            <w:r>
              <w:rPr>
                <w:rFonts w:ascii="Times New Roman" w:hAnsi="Times New Roman" w:cs="Times New Roman"/>
              </w:rPr>
              <w:t>34.56</w:t>
            </w:r>
          </w:p>
        </w:tc>
        <w:tc>
          <w:tcPr>
            <w:tcW w:w="1441" w:type="dxa"/>
            <w:tcBorders>
              <w:top w:val="single" w:sz="2" w:space="0" w:color="auto"/>
            </w:tcBorders>
          </w:tcPr>
          <w:p w14:paraId="2DE46582" w14:textId="1F71E1F8"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17.</w:t>
            </w:r>
            <w:r w:rsidR="00FF4698">
              <w:rPr>
                <w:rFonts w:ascii="Times New Roman" w:hAnsi="Times New Roman" w:cs="Times New Roman"/>
              </w:rPr>
              <w:t>61</w:t>
            </w:r>
          </w:p>
        </w:tc>
      </w:tr>
      <w:tr w:rsidR="00A1185E" w:rsidRPr="00EE1D40" w14:paraId="63A51DCD" w14:textId="77777777" w:rsidTr="007C1AE3">
        <w:tc>
          <w:tcPr>
            <w:tcW w:w="0" w:type="dxa"/>
          </w:tcPr>
          <w:p w14:paraId="4498689D"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SE</w:t>
            </w:r>
          </w:p>
        </w:tc>
        <w:tc>
          <w:tcPr>
            <w:tcW w:w="0" w:type="dxa"/>
          </w:tcPr>
          <w:p w14:paraId="25F2347D" w14:textId="5CFA4EB3"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1.4</w:t>
            </w:r>
            <w:r w:rsidR="00562A40">
              <w:rPr>
                <w:rFonts w:ascii="Times New Roman" w:hAnsi="Times New Roman" w:cs="Times New Roman"/>
              </w:rPr>
              <w:t>1</w:t>
            </w:r>
          </w:p>
        </w:tc>
        <w:tc>
          <w:tcPr>
            <w:tcW w:w="0" w:type="dxa"/>
          </w:tcPr>
          <w:p w14:paraId="57D47700" w14:textId="67EC902A" w:rsidR="00A1185E" w:rsidRPr="00EE1D40" w:rsidRDefault="004A58B3" w:rsidP="00EE1D40">
            <w:pPr>
              <w:spacing w:after="0" w:line="480" w:lineRule="auto"/>
              <w:rPr>
                <w:rFonts w:ascii="Times New Roman" w:hAnsi="Times New Roman" w:cs="Times New Roman"/>
              </w:rPr>
            </w:pPr>
            <w:r>
              <w:rPr>
                <w:rFonts w:ascii="Times New Roman" w:hAnsi="Times New Roman" w:cs="Times New Roman"/>
              </w:rPr>
              <w:t>1.07</w:t>
            </w:r>
          </w:p>
        </w:tc>
        <w:tc>
          <w:tcPr>
            <w:tcW w:w="0" w:type="dxa"/>
          </w:tcPr>
          <w:p w14:paraId="0CE621CE" w14:textId="3580C598" w:rsidR="00A1185E" w:rsidRPr="00EE1D40" w:rsidRDefault="00610837" w:rsidP="00EE1D40">
            <w:pPr>
              <w:spacing w:after="0" w:line="480" w:lineRule="auto"/>
              <w:rPr>
                <w:rFonts w:ascii="Times New Roman" w:hAnsi="Times New Roman" w:cs="Times New Roman"/>
              </w:rPr>
            </w:pPr>
            <w:r>
              <w:rPr>
                <w:rFonts w:ascii="Times New Roman" w:hAnsi="Times New Roman" w:cs="Times New Roman"/>
              </w:rPr>
              <w:t>1.49</w:t>
            </w:r>
          </w:p>
        </w:tc>
        <w:tc>
          <w:tcPr>
            <w:tcW w:w="0" w:type="dxa"/>
          </w:tcPr>
          <w:p w14:paraId="73AB9767" w14:textId="44C66231" w:rsidR="00A1185E" w:rsidRPr="00EE1D40" w:rsidRDefault="0051354C" w:rsidP="00EE1D40">
            <w:pPr>
              <w:spacing w:after="0" w:line="480" w:lineRule="auto"/>
              <w:rPr>
                <w:rFonts w:ascii="Times New Roman" w:hAnsi="Times New Roman" w:cs="Times New Roman"/>
              </w:rPr>
            </w:pPr>
            <w:r>
              <w:rPr>
                <w:rFonts w:ascii="Times New Roman" w:hAnsi="Times New Roman" w:cs="Times New Roman"/>
              </w:rPr>
              <w:t>1.15</w:t>
            </w:r>
          </w:p>
        </w:tc>
        <w:tc>
          <w:tcPr>
            <w:tcW w:w="0" w:type="dxa"/>
          </w:tcPr>
          <w:p w14:paraId="18DC33C5" w14:textId="29A4E901" w:rsidR="00A1185E" w:rsidRPr="00EE1D40" w:rsidRDefault="00FF4698" w:rsidP="00EE1D40">
            <w:pPr>
              <w:spacing w:after="0" w:line="480" w:lineRule="auto"/>
              <w:rPr>
                <w:rFonts w:ascii="Times New Roman" w:hAnsi="Times New Roman" w:cs="Times New Roman"/>
              </w:rPr>
            </w:pPr>
            <w:r>
              <w:rPr>
                <w:rFonts w:ascii="Times New Roman" w:hAnsi="Times New Roman" w:cs="Times New Roman"/>
              </w:rPr>
              <w:t>1.49</w:t>
            </w:r>
          </w:p>
        </w:tc>
        <w:tc>
          <w:tcPr>
            <w:tcW w:w="0" w:type="dxa"/>
          </w:tcPr>
          <w:p w14:paraId="52BACF07" w14:textId="69C1E0FC" w:rsidR="00A1185E" w:rsidRPr="00EE1D40" w:rsidRDefault="00FF4698" w:rsidP="00EE1D40">
            <w:pPr>
              <w:spacing w:after="0" w:line="480" w:lineRule="auto"/>
              <w:rPr>
                <w:rFonts w:ascii="Times New Roman" w:hAnsi="Times New Roman" w:cs="Times New Roman"/>
              </w:rPr>
            </w:pPr>
            <w:r>
              <w:rPr>
                <w:rFonts w:ascii="Times New Roman" w:hAnsi="Times New Roman" w:cs="Times New Roman"/>
              </w:rPr>
              <w:t>1.15</w:t>
            </w:r>
          </w:p>
        </w:tc>
      </w:tr>
      <w:tr w:rsidR="00A1185E" w:rsidRPr="00EE1D40" w14:paraId="230BCB06" w14:textId="77777777" w:rsidTr="007C1AE3">
        <w:tc>
          <w:tcPr>
            <w:tcW w:w="0" w:type="dxa"/>
            <w:tcBorders>
              <w:bottom w:val="single" w:sz="4" w:space="0" w:color="auto"/>
            </w:tcBorders>
          </w:tcPr>
          <w:p w14:paraId="50752EA4"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SMD</w:t>
            </w:r>
          </w:p>
        </w:tc>
        <w:tc>
          <w:tcPr>
            <w:tcW w:w="0" w:type="dxa"/>
            <w:tcBorders>
              <w:bottom w:val="single" w:sz="4" w:space="0" w:color="auto"/>
            </w:tcBorders>
          </w:tcPr>
          <w:p w14:paraId="3A8B3C5E"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0.25</w:t>
            </w:r>
          </w:p>
        </w:tc>
        <w:tc>
          <w:tcPr>
            <w:tcW w:w="0" w:type="dxa"/>
            <w:tcBorders>
              <w:bottom w:val="single" w:sz="4" w:space="0" w:color="auto"/>
            </w:tcBorders>
          </w:tcPr>
          <w:p w14:paraId="0A97C67B" w14:textId="30E342F3"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w:t>
            </w:r>
            <w:r w:rsidR="00610837">
              <w:rPr>
                <w:rFonts w:ascii="Times New Roman" w:hAnsi="Times New Roman" w:cs="Times New Roman"/>
              </w:rPr>
              <w:t>4</w:t>
            </w:r>
          </w:p>
        </w:tc>
        <w:tc>
          <w:tcPr>
            <w:tcW w:w="0" w:type="dxa"/>
            <w:tcBorders>
              <w:bottom w:val="single" w:sz="4" w:space="0" w:color="auto"/>
            </w:tcBorders>
          </w:tcPr>
          <w:p w14:paraId="7BA61879" w14:textId="29111EBB"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w:t>
            </w:r>
            <w:r w:rsidR="00610837">
              <w:rPr>
                <w:rFonts w:ascii="Times New Roman" w:hAnsi="Times New Roman" w:cs="Times New Roman"/>
              </w:rPr>
              <w:t>49</w:t>
            </w:r>
          </w:p>
        </w:tc>
        <w:tc>
          <w:tcPr>
            <w:tcW w:w="0" w:type="dxa"/>
            <w:tcBorders>
              <w:bottom w:val="single" w:sz="4" w:space="0" w:color="auto"/>
            </w:tcBorders>
          </w:tcPr>
          <w:p w14:paraId="2E05D836"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0.25</w:t>
            </w:r>
          </w:p>
        </w:tc>
        <w:tc>
          <w:tcPr>
            <w:tcW w:w="0" w:type="dxa"/>
            <w:tcBorders>
              <w:bottom w:val="single" w:sz="4" w:space="0" w:color="auto"/>
            </w:tcBorders>
          </w:tcPr>
          <w:p w14:paraId="31446C01" w14:textId="03F65C34"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w:t>
            </w:r>
            <w:r w:rsidR="00FF4698">
              <w:rPr>
                <w:rFonts w:ascii="Times New Roman" w:hAnsi="Times New Roman" w:cs="Times New Roman"/>
              </w:rPr>
              <w:t>49</w:t>
            </w:r>
          </w:p>
        </w:tc>
        <w:tc>
          <w:tcPr>
            <w:tcW w:w="0" w:type="dxa"/>
            <w:tcBorders>
              <w:bottom w:val="single" w:sz="4" w:space="0" w:color="auto"/>
            </w:tcBorders>
          </w:tcPr>
          <w:p w14:paraId="28F03AC8" w14:textId="77777777" w:rsidR="00A1185E" w:rsidRPr="00EE1D40" w:rsidRDefault="00A1185E" w:rsidP="00EE1D40">
            <w:pPr>
              <w:spacing w:after="0" w:line="480" w:lineRule="auto"/>
              <w:rPr>
                <w:rFonts w:ascii="Times New Roman" w:hAnsi="Times New Roman" w:cs="Times New Roman"/>
              </w:rPr>
            </w:pPr>
            <w:r w:rsidRPr="00EE1D40">
              <w:rPr>
                <w:rFonts w:ascii="Times New Roman" w:hAnsi="Times New Roman" w:cs="Times New Roman"/>
              </w:rPr>
              <w:t>0.25</w:t>
            </w:r>
          </w:p>
        </w:tc>
      </w:tr>
    </w:tbl>
    <w:p w14:paraId="0A307B63" w14:textId="77777777" w:rsidR="007D4600" w:rsidRPr="00EE1D40" w:rsidRDefault="007D4600" w:rsidP="00EE1D40">
      <w:pPr>
        <w:spacing w:after="0" w:line="480" w:lineRule="auto"/>
        <w:rPr>
          <w:rFonts w:ascii="Times New Roman" w:hAnsi="Times New Roman" w:cs="Times New Roman"/>
          <w:kern w:val="0"/>
          <w:sz w:val="24"/>
          <w:szCs w:val="24"/>
          <w14:ligatures w14:val="none"/>
        </w:rPr>
      </w:pPr>
    </w:p>
    <w:p w14:paraId="26425317"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09EC8CCB"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6E739DA1"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3BA4BD3A"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7C67CED8" w14:textId="77777777" w:rsidR="009F5B2A" w:rsidRDefault="009F5B2A" w:rsidP="00EE1D40">
      <w:pPr>
        <w:spacing w:after="0" w:line="480" w:lineRule="auto"/>
        <w:rPr>
          <w:rFonts w:ascii="Times New Roman" w:hAnsi="Times New Roman" w:cs="Times New Roman"/>
          <w:kern w:val="0"/>
          <w:sz w:val="24"/>
          <w:szCs w:val="24"/>
          <w14:ligatures w14:val="none"/>
        </w:rPr>
      </w:pPr>
    </w:p>
    <w:p w14:paraId="031312FF" w14:textId="77777777" w:rsidR="005B2CF1" w:rsidRDefault="005B2CF1" w:rsidP="00EE1D40">
      <w:pPr>
        <w:spacing w:after="0" w:line="480" w:lineRule="auto"/>
        <w:rPr>
          <w:rFonts w:ascii="Times New Roman" w:hAnsi="Times New Roman" w:cs="Times New Roman"/>
          <w:kern w:val="0"/>
          <w:sz w:val="24"/>
          <w:szCs w:val="24"/>
          <w14:ligatures w14:val="none"/>
        </w:rPr>
      </w:pPr>
    </w:p>
    <w:p w14:paraId="3B056E2C" w14:textId="77777777" w:rsidR="005B2CF1" w:rsidRDefault="005B2CF1" w:rsidP="00EE1D40">
      <w:pPr>
        <w:spacing w:after="0" w:line="480" w:lineRule="auto"/>
        <w:rPr>
          <w:rFonts w:ascii="Times New Roman" w:hAnsi="Times New Roman" w:cs="Times New Roman"/>
          <w:kern w:val="0"/>
          <w:sz w:val="24"/>
          <w:szCs w:val="24"/>
          <w14:ligatures w14:val="none"/>
        </w:rPr>
      </w:pPr>
    </w:p>
    <w:p w14:paraId="7DA145A2" w14:textId="77777777" w:rsidR="005B2CF1" w:rsidRDefault="005B2CF1" w:rsidP="00EE1D40">
      <w:pPr>
        <w:spacing w:after="0" w:line="480" w:lineRule="auto"/>
        <w:rPr>
          <w:rFonts w:ascii="Times New Roman" w:hAnsi="Times New Roman" w:cs="Times New Roman"/>
          <w:kern w:val="0"/>
          <w:sz w:val="24"/>
          <w:szCs w:val="24"/>
          <w14:ligatures w14:val="none"/>
        </w:rPr>
      </w:pPr>
    </w:p>
    <w:p w14:paraId="1F8E8DDD" w14:textId="77777777" w:rsidR="005B2CF1" w:rsidRPr="00EE1D40" w:rsidRDefault="005B2CF1" w:rsidP="00EE1D40">
      <w:pPr>
        <w:spacing w:after="0" w:line="480" w:lineRule="auto"/>
        <w:rPr>
          <w:rFonts w:ascii="Times New Roman" w:hAnsi="Times New Roman" w:cs="Times New Roman"/>
          <w:kern w:val="0"/>
          <w:sz w:val="24"/>
          <w:szCs w:val="24"/>
          <w14:ligatures w14:val="none"/>
        </w:rPr>
      </w:pPr>
    </w:p>
    <w:p w14:paraId="2F848068"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0FF6777A" w14:textId="77777777" w:rsidR="009F5B2A" w:rsidRPr="00EE1D40" w:rsidRDefault="009F5B2A" w:rsidP="00EE1D40">
      <w:pPr>
        <w:spacing w:after="0" w:line="480" w:lineRule="auto"/>
        <w:rPr>
          <w:rFonts w:ascii="Times New Roman" w:hAnsi="Times New Roman" w:cs="Times New Roman"/>
          <w:kern w:val="0"/>
          <w:sz w:val="24"/>
          <w:szCs w:val="24"/>
          <w14:ligatures w14:val="none"/>
        </w:rPr>
      </w:pPr>
    </w:p>
    <w:p w14:paraId="663A357F" w14:textId="77777777" w:rsidR="00E20DE0" w:rsidRPr="00EE1D40" w:rsidRDefault="00E20DE0" w:rsidP="00EE1D40">
      <w:pPr>
        <w:tabs>
          <w:tab w:val="left" w:pos="6936"/>
        </w:tabs>
        <w:spacing w:after="0" w:line="480" w:lineRule="auto"/>
        <w:rPr>
          <w:rFonts w:ascii="Times New Roman" w:hAnsi="Times New Roman" w:cs="Times New Roman"/>
          <w:b/>
          <w:bCs/>
          <w:kern w:val="0"/>
          <w:sz w:val="24"/>
          <w:szCs w:val="24"/>
          <w14:ligatures w14:val="none"/>
        </w:rPr>
      </w:pPr>
    </w:p>
    <w:p w14:paraId="7FEFDCF3" w14:textId="616127DB" w:rsidR="00A1185E" w:rsidRPr="00EE1D40" w:rsidRDefault="00A1185E" w:rsidP="00EE1D40">
      <w:pPr>
        <w:tabs>
          <w:tab w:val="left" w:pos="6936"/>
        </w:tabs>
        <w:spacing w:after="0" w:line="480" w:lineRule="auto"/>
        <w:rPr>
          <w:rFonts w:ascii="Times New Roman" w:hAnsi="Times New Roman" w:cs="Times New Roman"/>
          <w:bCs/>
          <w:kern w:val="0"/>
          <w:sz w:val="24"/>
          <w:szCs w:val="24"/>
          <w14:ligatures w14:val="none"/>
        </w:rPr>
      </w:pPr>
      <w:r w:rsidRPr="00EE1D40">
        <w:rPr>
          <w:rFonts w:ascii="Times New Roman" w:hAnsi="Times New Roman" w:cs="Times New Roman"/>
          <w:b/>
          <w:bCs/>
          <w:kern w:val="0"/>
          <w:sz w:val="24"/>
          <w:szCs w:val="24"/>
          <w14:ligatures w14:val="none"/>
        </w:rPr>
        <w:lastRenderedPageBreak/>
        <w:t xml:space="preserve">Figure 1. </w:t>
      </w:r>
      <w:r w:rsidRPr="00EE1D40">
        <w:rPr>
          <w:rFonts w:ascii="Times New Roman" w:hAnsi="Times New Roman" w:cs="Times New Roman"/>
          <w:bCs/>
          <w:kern w:val="0"/>
          <w:sz w:val="24"/>
          <w:szCs w:val="24"/>
          <w14:ligatures w14:val="none"/>
        </w:rPr>
        <w:t>ATC’s of physical activity on overall MHQ scores across age groups. Error bars represent 95% CIs.</w:t>
      </w:r>
    </w:p>
    <w:p w14:paraId="0AFA115F" w14:textId="689D1839" w:rsidR="00C41F55" w:rsidRDefault="00C41F55" w:rsidP="00C41F55">
      <w:pPr>
        <w:pStyle w:val="NormalWeb"/>
      </w:pPr>
      <w:r>
        <w:rPr>
          <w:noProof/>
        </w:rPr>
        <w:drawing>
          <wp:inline distT="0" distB="0" distL="0" distR="0" wp14:anchorId="6E2134F8" wp14:editId="23FAD3D3">
            <wp:extent cx="5943600" cy="2971800"/>
            <wp:effectExtent l="0" t="0" r="0" b="0"/>
            <wp:docPr id="1272985431"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85431" name="Picture 1" descr="A graph with a line and a lin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998EA91" w14:textId="54590F3E" w:rsidR="00A1185E" w:rsidRDefault="00A1185E" w:rsidP="00EE1D40">
      <w:pPr>
        <w:spacing w:after="0" w:line="480" w:lineRule="auto"/>
        <w:rPr>
          <w:rFonts w:ascii="Times New Roman" w:hAnsi="Times New Roman" w:cs="Times New Roman"/>
          <w:kern w:val="0"/>
          <w:sz w:val="24"/>
          <w:szCs w:val="24"/>
          <w14:ligatures w14:val="none"/>
        </w:rPr>
      </w:pPr>
    </w:p>
    <w:p w14:paraId="2FA03620" w14:textId="77777777" w:rsidR="00C41F55" w:rsidRDefault="00C41F55" w:rsidP="00EE1D40">
      <w:pPr>
        <w:spacing w:after="0" w:line="480" w:lineRule="auto"/>
        <w:rPr>
          <w:rFonts w:ascii="Times New Roman" w:hAnsi="Times New Roman" w:cs="Times New Roman"/>
          <w:kern w:val="0"/>
          <w:sz w:val="24"/>
          <w:szCs w:val="24"/>
          <w14:ligatures w14:val="none"/>
        </w:rPr>
      </w:pPr>
    </w:p>
    <w:p w14:paraId="658FF7F1" w14:textId="77777777" w:rsidR="00C41F55" w:rsidRDefault="00C41F55" w:rsidP="00EE1D40">
      <w:pPr>
        <w:spacing w:after="0" w:line="480" w:lineRule="auto"/>
        <w:rPr>
          <w:rFonts w:ascii="Times New Roman" w:hAnsi="Times New Roman" w:cs="Times New Roman"/>
          <w:kern w:val="0"/>
          <w:sz w:val="24"/>
          <w:szCs w:val="24"/>
          <w14:ligatures w14:val="none"/>
        </w:rPr>
      </w:pPr>
    </w:p>
    <w:p w14:paraId="75A506DB" w14:textId="77777777" w:rsidR="00C41F55" w:rsidRDefault="00C41F55" w:rsidP="00EE1D40">
      <w:pPr>
        <w:spacing w:after="0" w:line="480" w:lineRule="auto"/>
        <w:rPr>
          <w:rFonts w:ascii="Times New Roman" w:hAnsi="Times New Roman" w:cs="Times New Roman"/>
          <w:kern w:val="0"/>
          <w:sz w:val="24"/>
          <w:szCs w:val="24"/>
          <w14:ligatures w14:val="none"/>
        </w:rPr>
      </w:pPr>
    </w:p>
    <w:p w14:paraId="5D4BF3A3" w14:textId="77777777" w:rsidR="00C41F55" w:rsidRDefault="00C41F55" w:rsidP="00EE1D40">
      <w:pPr>
        <w:spacing w:after="0" w:line="480" w:lineRule="auto"/>
        <w:rPr>
          <w:rFonts w:ascii="Times New Roman" w:hAnsi="Times New Roman" w:cs="Times New Roman"/>
          <w:kern w:val="0"/>
          <w:sz w:val="24"/>
          <w:szCs w:val="24"/>
          <w14:ligatures w14:val="none"/>
        </w:rPr>
      </w:pPr>
    </w:p>
    <w:p w14:paraId="0E439F37" w14:textId="77777777" w:rsidR="00C41F55" w:rsidRDefault="00C41F55" w:rsidP="00EE1D40">
      <w:pPr>
        <w:spacing w:after="0" w:line="480" w:lineRule="auto"/>
        <w:rPr>
          <w:rFonts w:ascii="Times New Roman" w:hAnsi="Times New Roman" w:cs="Times New Roman"/>
          <w:kern w:val="0"/>
          <w:sz w:val="24"/>
          <w:szCs w:val="24"/>
          <w14:ligatures w14:val="none"/>
        </w:rPr>
      </w:pPr>
    </w:p>
    <w:p w14:paraId="6AA8E0F5" w14:textId="77777777" w:rsidR="00D2110F" w:rsidRDefault="00D2110F" w:rsidP="00EE1D40">
      <w:pPr>
        <w:spacing w:after="0" w:line="480" w:lineRule="auto"/>
        <w:rPr>
          <w:rFonts w:ascii="Times New Roman" w:hAnsi="Times New Roman" w:cs="Times New Roman"/>
          <w:kern w:val="0"/>
          <w:sz w:val="24"/>
          <w:szCs w:val="24"/>
          <w14:ligatures w14:val="none"/>
        </w:rPr>
      </w:pPr>
    </w:p>
    <w:p w14:paraId="35B0A5F0" w14:textId="77777777" w:rsidR="00D2110F" w:rsidRDefault="00D2110F" w:rsidP="00EE1D40">
      <w:pPr>
        <w:spacing w:after="0" w:line="480" w:lineRule="auto"/>
        <w:rPr>
          <w:rFonts w:ascii="Times New Roman" w:hAnsi="Times New Roman" w:cs="Times New Roman"/>
          <w:kern w:val="0"/>
          <w:sz w:val="24"/>
          <w:szCs w:val="24"/>
          <w14:ligatures w14:val="none"/>
        </w:rPr>
      </w:pPr>
    </w:p>
    <w:p w14:paraId="46E1D7AB" w14:textId="77777777" w:rsidR="00C41F55" w:rsidRDefault="00C41F55" w:rsidP="00EE1D40">
      <w:pPr>
        <w:spacing w:after="0" w:line="480" w:lineRule="auto"/>
        <w:rPr>
          <w:rFonts w:ascii="Times New Roman" w:hAnsi="Times New Roman" w:cs="Times New Roman"/>
          <w:kern w:val="0"/>
          <w:sz w:val="24"/>
          <w:szCs w:val="24"/>
          <w14:ligatures w14:val="none"/>
        </w:rPr>
      </w:pPr>
    </w:p>
    <w:p w14:paraId="189793FC" w14:textId="77777777" w:rsidR="00C41F55" w:rsidRDefault="00C41F55" w:rsidP="00EE1D40">
      <w:pPr>
        <w:spacing w:after="0" w:line="480" w:lineRule="auto"/>
        <w:rPr>
          <w:rFonts w:ascii="Times New Roman" w:hAnsi="Times New Roman" w:cs="Times New Roman"/>
          <w:kern w:val="0"/>
          <w:sz w:val="24"/>
          <w:szCs w:val="24"/>
          <w14:ligatures w14:val="none"/>
        </w:rPr>
      </w:pPr>
    </w:p>
    <w:p w14:paraId="097889E4" w14:textId="77777777" w:rsidR="00C41F55" w:rsidRPr="00EE1D40" w:rsidRDefault="00C41F55" w:rsidP="00EE1D40">
      <w:pPr>
        <w:spacing w:after="0" w:line="480" w:lineRule="auto"/>
        <w:rPr>
          <w:rFonts w:ascii="Times New Roman" w:hAnsi="Times New Roman" w:cs="Times New Roman"/>
          <w:kern w:val="0"/>
          <w:sz w:val="24"/>
          <w:szCs w:val="24"/>
          <w14:ligatures w14:val="none"/>
        </w:rPr>
      </w:pPr>
    </w:p>
    <w:p w14:paraId="5E2221EB" w14:textId="2DBC5A27" w:rsidR="007D4600" w:rsidRDefault="00C41F55" w:rsidP="00EE1D40">
      <w:pPr>
        <w:spacing w:after="0" w:line="480" w:lineRule="auto"/>
        <w:rPr>
          <w:rFonts w:ascii="Times New Roman" w:hAnsi="Times New Roman" w:cs="Times New Roman"/>
          <w:sz w:val="24"/>
          <w:szCs w:val="24"/>
        </w:rPr>
      </w:pPr>
      <w:r w:rsidRPr="00C41F55">
        <w:rPr>
          <w:rFonts w:ascii="Times New Roman" w:hAnsi="Times New Roman" w:cs="Times New Roman"/>
          <w:b/>
          <w:bCs/>
          <w:sz w:val="24"/>
          <w:szCs w:val="24"/>
        </w:rPr>
        <w:lastRenderedPageBreak/>
        <w:t>Figure 2.</w:t>
      </w:r>
      <w:r w:rsidRPr="00C41F55">
        <w:rPr>
          <w:rFonts w:ascii="Times New Roman" w:hAnsi="Times New Roman" w:cs="Times New Roman"/>
          <w:sz w:val="24"/>
          <w:szCs w:val="24"/>
        </w:rPr>
        <w:t xml:space="preserve"> ATC’s of physical activity on subcategor</w:t>
      </w:r>
      <w:r>
        <w:rPr>
          <w:rFonts w:ascii="Times New Roman" w:hAnsi="Times New Roman" w:cs="Times New Roman"/>
          <w:sz w:val="24"/>
          <w:szCs w:val="24"/>
        </w:rPr>
        <w:t>y</w:t>
      </w:r>
      <w:r w:rsidRPr="00C41F55">
        <w:rPr>
          <w:rFonts w:ascii="Times New Roman" w:hAnsi="Times New Roman" w:cs="Times New Roman"/>
          <w:sz w:val="24"/>
          <w:szCs w:val="24"/>
        </w:rPr>
        <w:t xml:space="preserve"> scores across age groups. Error bars represent 95% CIs.</w:t>
      </w:r>
    </w:p>
    <w:p w14:paraId="3F62E0C7" w14:textId="648B165C" w:rsidR="00C41F55" w:rsidRDefault="00C41F55" w:rsidP="00C41F55">
      <w:pPr>
        <w:pStyle w:val="NormalWeb"/>
      </w:pPr>
      <w:r>
        <w:rPr>
          <w:noProof/>
        </w:rPr>
        <w:drawing>
          <wp:inline distT="0" distB="0" distL="0" distR="0" wp14:anchorId="2B4CE110" wp14:editId="6A2D542B">
            <wp:extent cx="5943600" cy="3962400"/>
            <wp:effectExtent l="0" t="0" r="0" b="0"/>
            <wp:docPr id="2098340597" name="Picture 2" descr="Several different typ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40597" name="Picture 2" descr="Several different types of graph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25D4827" w14:textId="77777777" w:rsidR="00C41F55" w:rsidRPr="00EE1D40" w:rsidRDefault="00C41F55" w:rsidP="00EE1D40">
      <w:pPr>
        <w:spacing w:after="0" w:line="480" w:lineRule="auto"/>
        <w:rPr>
          <w:rFonts w:ascii="Times New Roman" w:hAnsi="Times New Roman" w:cs="Times New Roman"/>
          <w:sz w:val="24"/>
          <w:szCs w:val="24"/>
        </w:rPr>
      </w:pPr>
    </w:p>
    <w:sectPr w:rsidR="00C41F55" w:rsidRPr="00EE1D40" w:rsidSect="001D4485">
      <w:headerReference w:type="default" r:id="rId10"/>
      <w:headerReference w:type="firs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385E0" w14:textId="77777777" w:rsidR="001D4485" w:rsidRDefault="001D4485" w:rsidP="00CC1AF0">
      <w:pPr>
        <w:spacing w:after="0" w:line="240" w:lineRule="auto"/>
      </w:pPr>
      <w:r>
        <w:separator/>
      </w:r>
    </w:p>
  </w:endnote>
  <w:endnote w:type="continuationSeparator" w:id="0">
    <w:p w14:paraId="133A008E" w14:textId="77777777" w:rsidR="001D4485" w:rsidRDefault="001D4485" w:rsidP="00CC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1047C" w14:textId="77777777" w:rsidR="001D4485" w:rsidRDefault="001D4485" w:rsidP="00CC1AF0">
      <w:pPr>
        <w:spacing w:after="0" w:line="240" w:lineRule="auto"/>
      </w:pPr>
      <w:r>
        <w:separator/>
      </w:r>
    </w:p>
  </w:footnote>
  <w:footnote w:type="continuationSeparator" w:id="0">
    <w:p w14:paraId="0D0DDFA9" w14:textId="77777777" w:rsidR="001D4485" w:rsidRDefault="001D4485" w:rsidP="00CC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86C55" w14:textId="455C6E78" w:rsidR="00B96725" w:rsidRPr="00750120" w:rsidRDefault="00BD3926" w:rsidP="00750120">
    <w:pPr>
      <w:pStyle w:val="Header"/>
      <w:jc w:val="right"/>
      <w:rPr>
        <w:rFonts w:ascii="Times New Roman" w:hAnsi="Times New Roman" w:cs="Times New Roman"/>
      </w:rPr>
    </w:pPr>
    <w:r>
      <w:rPr>
        <w:rFonts w:ascii="Times New Roman" w:hAnsi="Times New Roman" w:cs="Times New Roman"/>
      </w:rPr>
      <w:t>ASSOCIATIONS BETWEEN PHYSICAL ACTIVITY</w:t>
    </w:r>
    <w:r w:rsidR="00B96725" w:rsidRPr="00750120">
      <w:rPr>
        <w:rFonts w:ascii="Times New Roman" w:hAnsi="Times New Roman" w:cs="Times New Roman"/>
      </w:rPr>
      <w:tab/>
    </w:r>
    <w:sdt>
      <w:sdtPr>
        <w:rPr>
          <w:rFonts w:ascii="Times New Roman" w:hAnsi="Times New Roman" w:cs="Times New Roman"/>
        </w:rPr>
        <w:id w:val="-547600597"/>
        <w:docPartObj>
          <w:docPartGallery w:val="Page Numbers (Top of Page)"/>
          <w:docPartUnique/>
        </w:docPartObj>
      </w:sdtPr>
      <w:sdtEndPr>
        <w:rPr>
          <w:noProof/>
        </w:rPr>
      </w:sdtEndPr>
      <w:sdtContent>
        <w:r w:rsidR="00B96725" w:rsidRPr="00750120">
          <w:rPr>
            <w:rFonts w:ascii="Times New Roman" w:hAnsi="Times New Roman" w:cs="Times New Roman"/>
          </w:rPr>
          <w:fldChar w:fldCharType="begin"/>
        </w:r>
        <w:r w:rsidR="00B96725" w:rsidRPr="00750120">
          <w:rPr>
            <w:rFonts w:ascii="Times New Roman" w:hAnsi="Times New Roman" w:cs="Times New Roman"/>
          </w:rPr>
          <w:instrText xml:space="preserve"> PAGE   \* MERGEFORMAT </w:instrText>
        </w:r>
        <w:r w:rsidR="00B96725" w:rsidRPr="00750120">
          <w:rPr>
            <w:rFonts w:ascii="Times New Roman" w:hAnsi="Times New Roman" w:cs="Times New Roman"/>
          </w:rPr>
          <w:fldChar w:fldCharType="separate"/>
        </w:r>
        <w:r w:rsidR="00B96725" w:rsidRPr="00750120">
          <w:rPr>
            <w:rFonts w:ascii="Times New Roman" w:hAnsi="Times New Roman" w:cs="Times New Roman"/>
            <w:noProof/>
          </w:rPr>
          <w:t>2</w:t>
        </w:r>
        <w:r w:rsidR="00B96725" w:rsidRPr="00750120">
          <w:rPr>
            <w:rFonts w:ascii="Times New Roman" w:hAnsi="Times New Roman" w:cs="Times New Roman"/>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4213" w14:textId="506FB787" w:rsidR="00B96725" w:rsidRDefault="00B96725">
    <w:pPr>
      <w:pStyle w:val="Header"/>
      <w:jc w:val="right"/>
    </w:pPr>
    <w:r w:rsidRPr="00B96725">
      <w:t xml:space="preserve">ESTIMATING TREATMENT EFFECTS OF PHYSICAL ACTIVITY </w:t>
    </w:r>
    <w:r>
      <w:tab/>
    </w:r>
    <w:sdt>
      <w:sdtPr>
        <w:id w:val="17631018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D84DFA4" w14:textId="77777777" w:rsidR="00B96725" w:rsidRDefault="00B96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1673473">
    <w:abstractNumId w:val="1"/>
  </w:num>
  <w:num w:numId="2" w16cid:durableId="864950836">
    <w:abstractNumId w:val="2"/>
  </w:num>
  <w:num w:numId="3" w16cid:durableId="40010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3F"/>
    <w:rsid w:val="00003695"/>
    <w:rsid w:val="00007AF3"/>
    <w:rsid w:val="00022889"/>
    <w:rsid w:val="000254EB"/>
    <w:rsid w:val="00030205"/>
    <w:rsid w:val="00042B19"/>
    <w:rsid w:val="00044531"/>
    <w:rsid w:val="00056906"/>
    <w:rsid w:val="00072800"/>
    <w:rsid w:val="00076585"/>
    <w:rsid w:val="0008476C"/>
    <w:rsid w:val="00090A40"/>
    <w:rsid w:val="00095089"/>
    <w:rsid w:val="000A074D"/>
    <w:rsid w:val="000B6A6C"/>
    <w:rsid w:val="000D1345"/>
    <w:rsid w:val="00120E89"/>
    <w:rsid w:val="00131FE7"/>
    <w:rsid w:val="001350DD"/>
    <w:rsid w:val="00145FB6"/>
    <w:rsid w:val="00155DFE"/>
    <w:rsid w:val="001611C1"/>
    <w:rsid w:val="00166D42"/>
    <w:rsid w:val="00174201"/>
    <w:rsid w:val="00195EA7"/>
    <w:rsid w:val="001C0D89"/>
    <w:rsid w:val="001C6650"/>
    <w:rsid w:val="001D4485"/>
    <w:rsid w:val="001E6718"/>
    <w:rsid w:val="001F0BC9"/>
    <w:rsid w:val="00205B34"/>
    <w:rsid w:val="00206B0E"/>
    <w:rsid w:val="00262687"/>
    <w:rsid w:val="00272553"/>
    <w:rsid w:val="002A7F76"/>
    <w:rsid w:val="002B69C8"/>
    <w:rsid w:val="002C0344"/>
    <w:rsid w:val="002C17C1"/>
    <w:rsid w:val="002C3832"/>
    <w:rsid w:val="002C58DB"/>
    <w:rsid w:val="002D2A61"/>
    <w:rsid w:val="002D447B"/>
    <w:rsid w:val="002F5E82"/>
    <w:rsid w:val="002F6F86"/>
    <w:rsid w:val="003165D5"/>
    <w:rsid w:val="003225D6"/>
    <w:rsid w:val="00330F21"/>
    <w:rsid w:val="00337872"/>
    <w:rsid w:val="003669CD"/>
    <w:rsid w:val="003815A0"/>
    <w:rsid w:val="0038622E"/>
    <w:rsid w:val="003971FF"/>
    <w:rsid w:val="003B5C12"/>
    <w:rsid w:val="003D351F"/>
    <w:rsid w:val="003D4141"/>
    <w:rsid w:val="003E14A0"/>
    <w:rsid w:val="00403E7B"/>
    <w:rsid w:val="004313F4"/>
    <w:rsid w:val="00434D77"/>
    <w:rsid w:val="00461143"/>
    <w:rsid w:val="00464448"/>
    <w:rsid w:val="00474A12"/>
    <w:rsid w:val="0048303E"/>
    <w:rsid w:val="00497AD2"/>
    <w:rsid w:val="004A1071"/>
    <w:rsid w:val="004A58B3"/>
    <w:rsid w:val="004E1E32"/>
    <w:rsid w:val="00503240"/>
    <w:rsid w:val="00504480"/>
    <w:rsid w:val="00511E13"/>
    <w:rsid w:val="0051354C"/>
    <w:rsid w:val="005218AB"/>
    <w:rsid w:val="005517F3"/>
    <w:rsid w:val="00562A40"/>
    <w:rsid w:val="00562E62"/>
    <w:rsid w:val="00594BB9"/>
    <w:rsid w:val="005B2CF1"/>
    <w:rsid w:val="005B7581"/>
    <w:rsid w:val="005D5718"/>
    <w:rsid w:val="005E1DE0"/>
    <w:rsid w:val="005E23F3"/>
    <w:rsid w:val="005F70CF"/>
    <w:rsid w:val="00610837"/>
    <w:rsid w:val="00622E6B"/>
    <w:rsid w:val="006511EB"/>
    <w:rsid w:val="006607FC"/>
    <w:rsid w:val="00677F51"/>
    <w:rsid w:val="00686E03"/>
    <w:rsid w:val="006B3ED8"/>
    <w:rsid w:val="006C2D32"/>
    <w:rsid w:val="006C3F02"/>
    <w:rsid w:val="006F5A64"/>
    <w:rsid w:val="0070426E"/>
    <w:rsid w:val="007120E6"/>
    <w:rsid w:val="007333BA"/>
    <w:rsid w:val="00750120"/>
    <w:rsid w:val="00750206"/>
    <w:rsid w:val="00753E9B"/>
    <w:rsid w:val="00792F9B"/>
    <w:rsid w:val="00794788"/>
    <w:rsid w:val="007B6B99"/>
    <w:rsid w:val="007B7C6D"/>
    <w:rsid w:val="007C1AE3"/>
    <w:rsid w:val="007C1F9B"/>
    <w:rsid w:val="007D4600"/>
    <w:rsid w:val="007E034B"/>
    <w:rsid w:val="007F64FC"/>
    <w:rsid w:val="008013CB"/>
    <w:rsid w:val="00807D2A"/>
    <w:rsid w:val="00816613"/>
    <w:rsid w:val="008A0578"/>
    <w:rsid w:val="008B04D5"/>
    <w:rsid w:val="008B2602"/>
    <w:rsid w:val="008B2B93"/>
    <w:rsid w:val="008B75C6"/>
    <w:rsid w:val="008C3A22"/>
    <w:rsid w:val="008C64C0"/>
    <w:rsid w:val="008E7498"/>
    <w:rsid w:val="00914EF8"/>
    <w:rsid w:val="00916623"/>
    <w:rsid w:val="00922FFC"/>
    <w:rsid w:val="0093119D"/>
    <w:rsid w:val="009408B8"/>
    <w:rsid w:val="00945D43"/>
    <w:rsid w:val="00946033"/>
    <w:rsid w:val="00957D6A"/>
    <w:rsid w:val="0096369D"/>
    <w:rsid w:val="00963D33"/>
    <w:rsid w:val="00971331"/>
    <w:rsid w:val="00981F0D"/>
    <w:rsid w:val="00986339"/>
    <w:rsid w:val="009909ED"/>
    <w:rsid w:val="009C0AF2"/>
    <w:rsid w:val="009C64BF"/>
    <w:rsid w:val="009E5013"/>
    <w:rsid w:val="009F555F"/>
    <w:rsid w:val="009F5B2A"/>
    <w:rsid w:val="009F5E47"/>
    <w:rsid w:val="00A0375B"/>
    <w:rsid w:val="00A055F8"/>
    <w:rsid w:val="00A1185E"/>
    <w:rsid w:val="00A123EE"/>
    <w:rsid w:val="00A3045D"/>
    <w:rsid w:val="00A31C5F"/>
    <w:rsid w:val="00A35DD9"/>
    <w:rsid w:val="00A639C4"/>
    <w:rsid w:val="00A7139E"/>
    <w:rsid w:val="00A73A1B"/>
    <w:rsid w:val="00A831C5"/>
    <w:rsid w:val="00AA0506"/>
    <w:rsid w:val="00AB07D7"/>
    <w:rsid w:val="00AD3105"/>
    <w:rsid w:val="00AD3F7F"/>
    <w:rsid w:val="00AE0D04"/>
    <w:rsid w:val="00AE50ED"/>
    <w:rsid w:val="00AF0EAF"/>
    <w:rsid w:val="00B12481"/>
    <w:rsid w:val="00B152B2"/>
    <w:rsid w:val="00B340EB"/>
    <w:rsid w:val="00B96725"/>
    <w:rsid w:val="00BB6205"/>
    <w:rsid w:val="00BB790D"/>
    <w:rsid w:val="00BD3926"/>
    <w:rsid w:val="00BF149B"/>
    <w:rsid w:val="00BF6154"/>
    <w:rsid w:val="00C133F9"/>
    <w:rsid w:val="00C257DD"/>
    <w:rsid w:val="00C34BC9"/>
    <w:rsid w:val="00C407ED"/>
    <w:rsid w:val="00C41F55"/>
    <w:rsid w:val="00C61160"/>
    <w:rsid w:val="00C75F03"/>
    <w:rsid w:val="00C76485"/>
    <w:rsid w:val="00CB6A99"/>
    <w:rsid w:val="00CC1AF0"/>
    <w:rsid w:val="00CC24C1"/>
    <w:rsid w:val="00D03773"/>
    <w:rsid w:val="00D1653C"/>
    <w:rsid w:val="00D2110F"/>
    <w:rsid w:val="00D3585B"/>
    <w:rsid w:val="00D4296D"/>
    <w:rsid w:val="00D46998"/>
    <w:rsid w:val="00D65FA7"/>
    <w:rsid w:val="00D81CA8"/>
    <w:rsid w:val="00D83F4F"/>
    <w:rsid w:val="00D918F0"/>
    <w:rsid w:val="00D931B8"/>
    <w:rsid w:val="00D94822"/>
    <w:rsid w:val="00DB7C31"/>
    <w:rsid w:val="00DC0DAB"/>
    <w:rsid w:val="00DC690F"/>
    <w:rsid w:val="00DC746A"/>
    <w:rsid w:val="00DD00BE"/>
    <w:rsid w:val="00DD14EB"/>
    <w:rsid w:val="00DD203F"/>
    <w:rsid w:val="00DD6DF1"/>
    <w:rsid w:val="00DE26C1"/>
    <w:rsid w:val="00DE6B28"/>
    <w:rsid w:val="00DF2C5B"/>
    <w:rsid w:val="00DF326D"/>
    <w:rsid w:val="00E00666"/>
    <w:rsid w:val="00E20DE0"/>
    <w:rsid w:val="00E255B6"/>
    <w:rsid w:val="00E33CC4"/>
    <w:rsid w:val="00E36321"/>
    <w:rsid w:val="00E406FA"/>
    <w:rsid w:val="00E71269"/>
    <w:rsid w:val="00E830ED"/>
    <w:rsid w:val="00E96090"/>
    <w:rsid w:val="00EA3172"/>
    <w:rsid w:val="00ED71DB"/>
    <w:rsid w:val="00EE1D40"/>
    <w:rsid w:val="00F004F7"/>
    <w:rsid w:val="00F304F9"/>
    <w:rsid w:val="00F33081"/>
    <w:rsid w:val="00F474FB"/>
    <w:rsid w:val="00F516DE"/>
    <w:rsid w:val="00F65B42"/>
    <w:rsid w:val="00F70950"/>
    <w:rsid w:val="00F85E87"/>
    <w:rsid w:val="00FB51DD"/>
    <w:rsid w:val="00FE54B6"/>
    <w:rsid w:val="00FE6E1A"/>
    <w:rsid w:val="00FF4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C655C"/>
  <w15:chartTrackingRefBased/>
  <w15:docId w15:val="{A790B076-218F-4470-98EC-5B1E25CB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AF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BodyText"/>
    <w:link w:val="Heading2Char"/>
    <w:uiPriority w:val="9"/>
    <w:unhideWhenUsed/>
    <w:qFormat/>
    <w:rsid w:val="00CC1AF0"/>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paragraph" w:styleId="Heading3">
    <w:name w:val="heading 3"/>
    <w:basedOn w:val="Normal"/>
    <w:next w:val="BodyText"/>
    <w:link w:val="Heading3Char"/>
    <w:uiPriority w:val="9"/>
    <w:unhideWhenUsed/>
    <w:qFormat/>
    <w:rsid w:val="00CC1AF0"/>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14:ligatures w14:val="none"/>
    </w:rPr>
  </w:style>
  <w:style w:type="paragraph" w:styleId="Heading4">
    <w:name w:val="heading 4"/>
    <w:basedOn w:val="Normal"/>
    <w:next w:val="BodyText"/>
    <w:link w:val="Heading4Char"/>
    <w:uiPriority w:val="9"/>
    <w:unhideWhenUsed/>
    <w:qFormat/>
    <w:rsid w:val="00CC1AF0"/>
    <w:pPr>
      <w:keepNext/>
      <w:keepLines/>
      <w:spacing w:before="200" w:after="0" w:line="240" w:lineRule="auto"/>
      <w:outlineLvl w:val="3"/>
    </w:pPr>
    <w:rPr>
      <w:rFonts w:asciiTheme="majorHAnsi" w:eastAsiaTheme="majorEastAsia" w:hAnsiTheme="majorHAnsi" w:cstheme="majorBidi"/>
      <w:bCs/>
      <w:i/>
      <w:color w:val="4472C4" w:themeColor="accent1"/>
      <w:kern w:val="0"/>
      <w:sz w:val="24"/>
      <w:szCs w:val="24"/>
      <w14:ligatures w14:val="none"/>
    </w:rPr>
  </w:style>
  <w:style w:type="paragraph" w:styleId="Heading5">
    <w:name w:val="heading 5"/>
    <w:basedOn w:val="Normal"/>
    <w:next w:val="BodyText"/>
    <w:link w:val="Heading5Char"/>
    <w:uiPriority w:val="9"/>
    <w:unhideWhenUsed/>
    <w:qFormat/>
    <w:rsid w:val="00CC1AF0"/>
    <w:pPr>
      <w:keepNext/>
      <w:keepLines/>
      <w:spacing w:before="200" w:after="0" w:line="240" w:lineRule="auto"/>
      <w:outlineLvl w:val="4"/>
    </w:pPr>
    <w:rPr>
      <w:rFonts w:asciiTheme="majorHAnsi" w:eastAsiaTheme="majorEastAsia" w:hAnsiTheme="majorHAnsi" w:cstheme="majorBidi"/>
      <w:iCs/>
      <w:color w:val="4472C4" w:themeColor="accent1"/>
      <w:kern w:val="0"/>
      <w:sz w:val="24"/>
      <w:szCs w:val="24"/>
      <w14:ligatures w14:val="none"/>
    </w:rPr>
  </w:style>
  <w:style w:type="paragraph" w:styleId="Heading6">
    <w:name w:val="heading 6"/>
    <w:basedOn w:val="Normal"/>
    <w:next w:val="BodyText"/>
    <w:link w:val="Heading6Char"/>
    <w:uiPriority w:val="9"/>
    <w:unhideWhenUsed/>
    <w:qFormat/>
    <w:rsid w:val="00CC1AF0"/>
    <w:pPr>
      <w:keepNext/>
      <w:keepLines/>
      <w:spacing w:before="200" w:after="0" w:line="240" w:lineRule="auto"/>
      <w:outlineLvl w:val="5"/>
    </w:pPr>
    <w:rPr>
      <w:rFonts w:asciiTheme="majorHAnsi" w:eastAsiaTheme="majorEastAsia" w:hAnsiTheme="majorHAnsi" w:cstheme="majorBidi"/>
      <w:color w:val="4472C4" w:themeColor="accent1"/>
      <w:kern w:val="0"/>
      <w:sz w:val="24"/>
      <w:szCs w:val="24"/>
      <w14:ligatures w14:val="none"/>
    </w:rPr>
  </w:style>
  <w:style w:type="paragraph" w:styleId="Heading7">
    <w:name w:val="heading 7"/>
    <w:basedOn w:val="Normal"/>
    <w:next w:val="BodyText"/>
    <w:link w:val="Heading7Char"/>
    <w:uiPriority w:val="9"/>
    <w:unhideWhenUsed/>
    <w:qFormat/>
    <w:rsid w:val="00CC1AF0"/>
    <w:pPr>
      <w:keepNext/>
      <w:keepLines/>
      <w:spacing w:before="200" w:after="0" w:line="240" w:lineRule="auto"/>
      <w:outlineLvl w:val="6"/>
    </w:pPr>
    <w:rPr>
      <w:rFonts w:asciiTheme="majorHAnsi" w:eastAsiaTheme="majorEastAsia" w:hAnsiTheme="majorHAnsi" w:cstheme="majorBidi"/>
      <w:color w:val="4472C4" w:themeColor="accent1"/>
      <w:kern w:val="0"/>
      <w:sz w:val="24"/>
      <w:szCs w:val="24"/>
      <w14:ligatures w14:val="none"/>
    </w:rPr>
  </w:style>
  <w:style w:type="paragraph" w:styleId="Heading8">
    <w:name w:val="heading 8"/>
    <w:basedOn w:val="Normal"/>
    <w:next w:val="BodyText"/>
    <w:link w:val="Heading8Char"/>
    <w:uiPriority w:val="9"/>
    <w:unhideWhenUsed/>
    <w:qFormat/>
    <w:rsid w:val="00CC1AF0"/>
    <w:pPr>
      <w:keepNext/>
      <w:keepLines/>
      <w:spacing w:before="200" w:after="0" w:line="240" w:lineRule="auto"/>
      <w:outlineLvl w:val="7"/>
    </w:pPr>
    <w:rPr>
      <w:rFonts w:asciiTheme="majorHAnsi" w:eastAsiaTheme="majorEastAsia" w:hAnsiTheme="majorHAnsi" w:cstheme="majorBidi"/>
      <w:color w:val="4472C4" w:themeColor="accent1"/>
      <w:kern w:val="0"/>
      <w:sz w:val="24"/>
      <w:szCs w:val="24"/>
      <w14:ligatures w14:val="none"/>
    </w:rPr>
  </w:style>
  <w:style w:type="paragraph" w:styleId="Heading9">
    <w:name w:val="heading 9"/>
    <w:basedOn w:val="Normal"/>
    <w:next w:val="BodyText"/>
    <w:link w:val="Heading9Char"/>
    <w:uiPriority w:val="9"/>
    <w:unhideWhenUsed/>
    <w:qFormat/>
    <w:rsid w:val="00CC1AF0"/>
    <w:pPr>
      <w:keepNext/>
      <w:keepLines/>
      <w:spacing w:before="200" w:after="0" w:line="240" w:lineRule="auto"/>
      <w:outlineLvl w:val="8"/>
    </w:pPr>
    <w:rPr>
      <w:rFonts w:asciiTheme="majorHAnsi" w:eastAsiaTheme="majorEastAsia" w:hAnsiTheme="majorHAnsi" w:cstheme="majorBidi"/>
      <w:color w:val="4472C4" w:themeColor="accent1"/>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F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CC1AF0"/>
    <w:rPr>
      <w:rFonts w:asciiTheme="majorHAnsi" w:eastAsiaTheme="majorEastAsia" w:hAnsiTheme="majorHAnsi" w:cstheme="majorBidi"/>
      <w:b/>
      <w:bCs/>
      <w:color w:val="4472C4" w:themeColor="accent1"/>
      <w:kern w:val="0"/>
      <w:sz w:val="28"/>
      <w:szCs w:val="28"/>
      <w14:ligatures w14:val="none"/>
    </w:rPr>
  </w:style>
  <w:style w:type="character" w:customStyle="1" w:styleId="Heading3Char">
    <w:name w:val="Heading 3 Char"/>
    <w:basedOn w:val="DefaultParagraphFont"/>
    <w:link w:val="Heading3"/>
    <w:uiPriority w:val="9"/>
    <w:rsid w:val="00CC1AF0"/>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rsid w:val="00CC1AF0"/>
    <w:rPr>
      <w:rFonts w:asciiTheme="majorHAnsi" w:eastAsiaTheme="majorEastAsia" w:hAnsiTheme="majorHAnsi" w:cstheme="majorBidi"/>
      <w:bCs/>
      <w:i/>
      <w:color w:val="4472C4" w:themeColor="accent1"/>
      <w:kern w:val="0"/>
      <w:sz w:val="24"/>
      <w:szCs w:val="24"/>
      <w14:ligatures w14:val="none"/>
    </w:rPr>
  </w:style>
  <w:style w:type="character" w:customStyle="1" w:styleId="Heading5Char">
    <w:name w:val="Heading 5 Char"/>
    <w:basedOn w:val="DefaultParagraphFont"/>
    <w:link w:val="Heading5"/>
    <w:uiPriority w:val="9"/>
    <w:rsid w:val="00CC1AF0"/>
    <w:rPr>
      <w:rFonts w:asciiTheme="majorHAnsi" w:eastAsiaTheme="majorEastAsia" w:hAnsiTheme="majorHAnsi" w:cstheme="majorBidi"/>
      <w:iCs/>
      <w:color w:val="4472C4" w:themeColor="accent1"/>
      <w:kern w:val="0"/>
      <w:sz w:val="24"/>
      <w:szCs w:val="24"/>
      <w14:ligatures w14:val="none"/>
    </w:rPr>
  </w:style>
  <w:style w:type="character" w:customStyle="1" w:styleId="Heading6Char">
    <w:name w:val="Heading 6 Char"/>
    <w:basedOn w:val="DefaultParagraphFont"/>
    <w:link w:val="Heading6"/>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7Char">
    <w:name w:val="Heading 7 Char"/>
    <w:basedOn w:val="DefaultParagraphFont"/>
    <w:link w:val="Heading7"/>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8Char">
    <w:name w:val="Heading 8 Char"/>
    <w:basedOn w:val="DefaultParagraphFont"/>
    <w:link w:val="Heading8"/>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9Char">
    <w:name w:val="Heading 9 Char"/>
    <w:basedOn w:val="DefaultParagraphFont"/>
    <w:link w:val="Heading9"/>
    <w:uiPriority w:val="9"/>
    <w:rsid w:val="00CC1AF0"/>
    <w:rPr>
      <w:rFonts w:asciiTheme="majorHAnsi" w:eastAsiaTheme="majorEastAsia" w:hAnsiTheme="majorHAnsi" w:cstheme="majorBidi"/>
      <w:color w:val="4472C4" w:themeColor="accent1"/>
      <w:kern w:val="0"/>
      <w:sz w:val="24"/>
      <w:szCs w:val="24"/>
      <w14:ligatures w14:val="none"/>
    </w:rPr>
  </w:style>
  <w:style w:type="numbering" w:customStyle="1" w:styleId="NoList1">
    <w:name w:val="No List1"/>
    <w:next w:val="NoList"/>
    <w:uiPriority w:val="99"/>
    <w:semiHidden/>
    <w:unhideWhenUsed/>
    <w:rsid w:val="00CC1AF0"/>
  </w:style>
  <w:style w:type="character" w:styleId="CommentReference">
    <w:name w:val="annotation reference"/>
    <w:basedOn w:val="DefaultParagraphFont"/>
    <w:uiPriority w:val="99"/>
    <w:semiHidden/>
    <w:unhideWhenUsed/>
    <w:rsid w:val="00CC1AF0"/>
    <w:rPr>
      <w:sz w:val="16"/>
      <w:szCs w:val="16"/>
    </w:rPr>
  </w:style>
  <w:style w:type="paragraph" w:styleId="CommentText">
    <w:name w:val="annotation text"/>
    <w:basedOn w:val="Normal"/>
    <w:link w:val="CommentTextChar"/>
    <w:uiPriority w:val="99"/>
    <w:unhideWhenUsed/>
    <w:rsid w:val="00CC1AF0"/>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CC1AF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C1AF0"/>
    <w:rPr>
      <w:b/>
      <w:bCs/>
    </w:rPr>
  </w:style>
  <w:style w:type="character" w:customStyle="1" w:styleId="CommentSubjectChar">
    <w:name w:val="Comment Subject Char"/>
    <w:basedOn w:val="CommentTextChar"/>
    <w:link w:val="CommentSubject"/>
    <w:uiPriority w:val="99"/>
    <w:semiHidden/>
    <w:rsid w:val="00CC1AF0"/>
    <w:rPr>
      <w:b/>
      <w:bCs/>
      <w:kern w:val="0"/>
      <w:sz w:val="20"/>
      <w:szCs w:val="20"/>
      <w14:ligatures w14:val="none"/>
    </w:rPr>
  </w:style>
  <w:style w:type="paragraph" w:styleId="Bibliography">
    <w:name w:val="Bibliography"/>
    <w:basedOn w:val="Normal"/>
    <w:next w:val="Normal"/>
    <w:unhideWhenUsed/>
    <w:qFormat/>
    <w:rsid w:val="00CC1AF0"/>
    <w:pPr>
      <w:spacing w:after="0" w:line="480" w:lineRule="auto"/>
      <w:ind w:left="720" w:hanging="720"/>
    </w:pPr>
    <w:rPr>
      <w:kern w:val="0"/>
      <w14:ligatures w14:val="none"/>
    </w:rPr>
  </w:style>
  <w:style w:type="character" w:styleId="Hyperlink">
    <w:name w:val="Hyperlink"/>
    <w:basedOn w:val="DefaultParagraphFont"/>
    <w:unhideWhenUsed/>
    <w:rsid w:val="00CC1AF0"/>
    <w:rPr>
      <w:color w:val="0563C1" w:themeColor="hyperlink"/>
      <w:u w:val="single"/>
    </w:rPr>
  </w:style>
  <w:style w:type="character" w:styleId="UnresolvedMention">
    <w:name w:val="Unresolved Mention"/>
    <w:basedOn w:val="DefaultParagraphFont"/>
    <w:uiPriority w:val="99"/>
    <w:semiHidden/>
    <w:unhideWhenUsed/>
    <w:rsid w:val="00CC1AF0"/>
    <w:rPr>
      <w:color w:val="605E5C"/>
      <w:shd w:val="clear" w:color="auto" w:fill="E1DFDD"/>
    </w:rPr>
  </w:style>
  <w:style w:type="paragraph" w:customStyle="1" w:styleId="EndNoteBibliographyTitle">
    <w:name w:val="EndNote Bibliography Title"/>
    <w:basedOn w:val="Normal"/>
    <w:link w:val="EndNoteBibliographyTitleChar"/>
    <w:rsid w:val="00CC1AF0"/>
    <w:pPr>
      <w:spacing w:after="0"/>
      <w:jc w:val="center"/>
    </w:pPr>
    <w:rPr>
      <w:rFonts w:ascii="Calibri" w:hAnsi="Calibri" w:cs="Calibri"/>
      <w:noProof/>
      <w:kern w:val="0"/>
      <w14:ligatures w14:val="none"/>
    </w:rPr>
  </w:style>
  <w:style w:type="character" w:customStyle="1" w:styleId="EndNoteBibliographyTitleChar">
    <w:name w:val="EndNote Bibliography Title Char"/>
    <w:basedOn w:val="DefaultParagraphFont"/>
    <w:link w:val="EndNoteBibliographyTitle"/>
    <w:rsid w:val="00CC1AF0"/>
    <w:rPr>
      <w:rFonts w:ascii="Calibri" w:hAnsi="Calibri" w:cs="Calibri"/>
      <w:noProof/>
      <w:kern w:val="0"/>
      <w14:ligatures w14:val="none"/>
    </w:rPr>
  </w:style>
  <w:style w:type="paragraph" w:customStyle="1" w:styleId="EndNoteBibliography">
    <w:name w:val="EndNote Bibliography"/>
    <w:basedOn w:val="Normal"/>
    <w:link w:val="EndNoteBibliographyChar"/>
    <w:rsid w:val="00CC1AF0"/>
    <w:pPr>
      <w:spacing w:line="240" w:lineRule="auto"/>
    </w:pPr>
    <w:rPr>
      <w:rFonts w:ascii="Calibri" w:hAnsi="Calibri" w:cs="Calibri"/>
      <w:noProof/>
      <w:kern w:val="0"/>
      <w14:ligatures w14:val="none"/>
    </w:rPr>
  </w:style>
  <w:style w:type="character" w:customStyle="1" w:styleId="EndNoteBibliographyChar">
    <w:name w:val="EndNote Bibliography Char"/>
    <w:basedOn w:val="DefaultParagraphFont"/>
    <w:link w:val="EndNoteBibliography"/>
    <w:rsid w:val="00CC1AF0"/>
    <w:rPr>
      <w:rFonts w:ascii="Calibri" w:hAnsi="Calibri" w:cs="Calibri"/>
      <w:noProof/>
      <w:kern w:val="0"/>
      <w14:ligatures w14:val="none"/>
    </w:rPr>
  </w:style>
  <w:style w:type="paragraph" w:styleId="ListParagraph">
    <w:name w:val="List Paragraph"/>
    <w:basedOn w:val="Normal"/>
    <w:uiPriority w:val="34"/>
    <w:qFormat/>
    <w:rsid w:val="00CC1AF0"/>
    <w:pPr>
      <w:ind w:left="720"/>
      <w:contextualSpacing/>
    </w:pPr>
    <w:rPr>
      <w:kern w:val="0"/>
      <w14:ligatures w14:val="none"/>
    </w:rPr>
  </w:style>
  <w:style w:type="paragraph" w:styleId="Revision">
    <w:name w:val="Revision"/>
    <w:hidden/>
    <w:uiPriority w:val="99"/>
    <w:semiHidden/>
    <w:rsid w:val="00CC1AF0"/>
    <w:pPr>
      <w:spacing w:after="0" w:line="240" w:lineRule="auto"/>
    </w:pPr>
    <w:rPr>
      <w:kern w:val="0"/>
      <w14:ligatures w14:val="none"/>
    </w:rPr>
  </w:style>
  <w:style w:type="paragraph" w:styleId="BalloonText">
    <w:name w:val="Balloon Text"/>
    <w:basedOn w:val="Normal"/>
    <w:link w:val="BalloonTextChar"/>
    <w:uiPriority w:val="99"/>
    <w:semiHidden/>
    <w:unhideWhenUsed/>
    <w:rsid w:val="00CC1AF0"/>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CC1AF0"/>
    <w:rPr>
      <w:rFonts w:ascii="Segoe UI" w:hAnsi="Segoe UI" w:cs="Segoe UI"/>
      <w:kern w:val="0"/>
      <w:sz w:val="18"/>
      <w:szCs w:val="18"/>
      <w14:ligatures w14:val="none"/>
    </w:rPr>
  </w:style>
  <w:style w:type="paragraph" w:styleId="BodyText">
    <w:name w:val="Body Text"/>
    <w:basedOn w:val="Normal"/>
    <w:link w:val="BodyTextChar"/>
    <w:qFormat/>
    <w:rsid w:val="00CC1AF0"/>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CC1AF0"/>
    <w:rPr>
      <w:kern w:val="0"/>
      <w:sz w:val="24"/>
      <w:szCs w:val="24"/>
      <w14:ligatures w14:val="none"/>
    </w:rPr>
  </w:style>
  <w:style w:type="paragraph" w:customStyle="1" w:styleId="FirstParagraph">
    <w:name w:val="First Paragraph"/>
    <w:basedOn w:val="BodyText"/>
    <w:next w:val="BodyText"/>
    <w:qFormat/>
    <w:rsid w:val="00CC1AF0"/>
  </w:style>
  <w:style w:type="paragraph" w:customStyle="1" w:styleId="Compact">
    <w:name w:val="Compact"/>
    <w:basedOn w:val="BodyText"/>
    <w:qFormat/>
    <w:rsid w:val="00CC1AF0"/>
    <w:pPr>
      <w:spacing w:before="36" w:after="36"/>
    </w:pPr>
  </w:style>
  <w:style w:type="paragraph" w:styleId="Title">
    <w:name w:val="Title"/>
    <w:basedOn w:val="Normal"/>
    <w:next w:val="BodyText"/>
    <w:link w:val="TitleChar"/>
    <w:qFormat/>
    <w:rsid w:val="00CC1AF0"/>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CC1AF0"/>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CC1AF0"/>
    <w:pPr>
      <w:spacing w:before="240"/>
    </w:pPr>
    <w:rPr>
      <w:sz w:val="30"/>
      <w:szCs w:val="30"/>
    </w:rPr>
  </w:style>
  <w:style w:type="character" w:customStyle="1" w:styleId="SubtitleChar">
    <w:name w:val="Subtitle Char"/>
    <w:basedOn w:val="DefaultParagraphFont"/>
    <w:link w:val="Subtitle"/>
    <w:rsid w:val="00CC1AF0"/>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CC1AF0"/>
    <w:pPr>
      <w:keepNext/>
      <w:keepLines/>
      <w:spacing w:after="200" w:line="240" w:lineRule="auto"/>
      <w:jc w:val="center"/>
    </w:pPr>
    <w:rPr>
      <w:kern w:val="0"/>
      <w:sz w:val="24"/>
      <w:szCs w:val="24"/>
      <w14:ligatures w14:val="none"/>
    </w:rPr>
  </w:style>
  <w:style w:type="paragraph" w:styleId="Date">
    <w:name w:val="Date"/>
    <w:next w:val="BodyText"/>
    <w:link w:val="DateChar"/>
    <w:qFormat/>
    <w:rsid w:val="00CC1AF0"/>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CC1AF0"/>
    <w:rPr>
      <w:kern w:val="0"/>
      <w:sz w:val="24"/>
      <w:szCs w:val="24"/>
      <w14:ligatures w14:val="none"/>
    </w:rPr>
  </w:style>
  <w:style w:type="paragraph" w:customStyle="1" w:styleId="Abstract">
    <w:name w:val="Abstract"/>
    <w:basedOn w:val="Normal"/>
    <w:next w:val="BodyText"/>
    <w:qFormat/>
    <w:rsid w:val="00CC1AF0"/>
    <w:pPr>
      <w:keepNext/>
      <w:keepLines/>
      <w:spacing w:before="300" w:after="300" w:line="240" w:lineRule="auto"/>
    </w:pPr>
    <w:rPr>
      <w:kern w:val="0"/>
      <w:sz w:val="20"/>
      <w:szCs w:val="20"/>
      <w14:ligatures w14:val="none"/>
    </w:rPr>
  </w:style>
  <w:style w:type="paragraph" w:styleId="BlockText">
    <w:name w:val="Block Text"/>
    <w:basedOn w:val="BodyText"/>
    <w:next w:val="BodyText"/>
    <w:uiPriority w:val="9"/>
    <w:unhideWhenUsed/>
    <w:qFormat/>
    <w:rsid w:val="00CC1AF0"/>
    <w:pPr>
      <w:spacing w:before="100" w:after="100"/>
      <w:ind w:left="480" w:right="480"/>
    </w:pPr>
  </w:style>
  <w:style w:type="paragraph" w:styleId="FootnoteText">
    <w:name w:val="footnote text"/>
    <w:basedOn w:val="Normal"/>
    <w:link w:val="FootnoteTextChar"/>
    <w:uiPriority w:val="9"/>
    <w:unhideWhenUsed/>
    <w:qFormat/>
    <w:rsid w:val="00CC1AF0"/>
    <w:pPr>
      <w:spacing w:after="200" w:line="240" w:lineRule="auto"/>
    </w:pPr>
    <w:rPr>
      <w:kern w:val="0"/>
      <w:sz w:val="24"/>
      <w:szCs w:val="24"/>
      <w14:ligatures w14:val="none"/>
    </w:rPr>
  </w:style>
  <w:style w:type="character" w:customStyle="1" w:styleId="FootnoteTextChar">
    <w:name w:val="Footnote Text Char"/>
    <w:basedOn w:val="DefaultParagraphFont"/>
    <w:link w:val="FootnoteText"/>
    <w:uiPriority w:val="9"/>
    <w:rsid w:val="00CC1AF0"/>
    <w:rPr>
      <w:kern w:val="0"/>
      <w:sz w:val="24"/>
      <w:szCs w:val="24"/>
      <w14:ligatures w14:val="none"/>
    </w:rPr>
  </w:style>
  <w:style w:type="table" w:customStyle="1" w:styleId="Table">
    <w:name w:val="Table"/>
    <w:semiHidden/>
    <w:unhideWhenUsed/>
    <w:qFormat/>
    <w:rsid w:val="00CC1AF0"/>
    <w:pPr>
      <w:spacing w:after="200" w:line="240" w:lineRule="auto"/>
    </w:pPr>
    <w:rPr>
      <w:kern w:val="0"/>
      <w:sz w:val="24"/>
      <w:szCs w:val="24"/>
      <w:lang w:val="en-CA" w:eastAsia="en-CA"/>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C1AF0"/>
    <w:pPr>
      <w:keepNext/>
      <w:keepLines/>
      <w:spacing w:after="0" w:line="240" w:lineRule="auto"/>
    </w:pPr>
    <w:rPr>
      <w:b/>
      <w:kern w:val="0"/>
      <w:sz w:val="24"/>
      <w:szCs w:val="24"/>
      <w14:ligatures w14:val="none"/>
    </w:rPr>
  </w:style>
  <w:style w:type="paragraph" w:customStyle="1" w:styleId="Definition">
    <w:name w:val="Definition"/>
    <w:basedOn w:val="Normal"/>
    <w:rsid w:val="00CC1AF0"/>
    <w:pPr>
      <w:spacing w:after="200" w:line="240" w:lineRule="auto"/>
    </w:pPr>
    <w:rPr>
      <w:kern w:val="0"/>
      <w:sz w:val="24"/>
      <w:szCs w:val="24"/>
      <w14:ligatures w14:val="none"/>
    </w:rPr>
  </w:style>
  <w:style w:type="paragraph" w:styleId="Caption">
    <w:name w:val="caption"/>
    <w:basedOn w:val="Normal"/>
    <w:link w:val="CaptionChar"/>
    <w:rsid w:val="00CC1AF0"/>
    <w:pPr>
      <w:spacing w:after="120" w:line="240" w:lineRule="auto"/>
    </w:pPr>
    <w:rPr>
      <w:i/>
      <w:kern w:val="0"/>
      <w:sz w:val="24"/>
      <w:szCs w:val="24"/>
      <w14:ligatures w14:val="none"/>
    </w:rPr>
  </w:style>
  <w:style w:type="paragraph" w:customStyle="1" w:styleId="TableCaption">
    <w:name w:val="Table Caption"/>
    <w:basedOn w:val="Caption"/>
    <w:rsid w:val="00CC1AF0"/>
    <w:pPr>
      <w:keepNext/>
    </w:pPr>
  </w:style>
  <w:style w:type="paragraph" w:customStyle="1" w:styleId="ImageCaption">
    <w:name w:val="Image Caption"/>
    <w:basedOn w:val="Caption"/>
    <w:rsid w:val="00CC1AF0"/>
  </w:style>
  <w:style w:type="paragraph" w:customStyle="1" w:styleId="Figure">
    <w:name w:val="Figure"/>
    <w:basedOn w:val="Normal"/>
    <w:rsid w:val="00CC1AF0"/>
    <w:pPr>
      <w:spacing w:after="200" w:line="240" w:lineRule="auto"/>
    </w:pPr>
    <w:rPr>
      <w:kern w:val="0"/>
      <w:sz w:val="24"/>
      <w:szCs w:val="24"/>
      <w14:ligatures w14:val="none"/>
    </w:rPr>
  </w:style>
  <w:style w:type="paragraph" w:customStyle="1" w:styleId="CaptionedFigure">
    <w:name w:val="Captioned Figure"/>
    <w:basedOn w:val="Figure"/>
    <w:rsid w:val="00CC1AF0"/>
    <w:pPr>
      <w:keepNext/>
    </w:pPr>
  </w:style>
  <w:style w:type="character" w:customStyle="1" w:styleId="CaptionChar">
    <w:name w:val="Caption Char"/>
    <w:basedOn w:val="DefaultParagraphFont"/>
    <w:link w:val="Caption"/>
    <w:rsid w:val="00CC1AF0"/>
    <w:rPr>
      <w:i/>
      <w:kern w:val="0"/>
      <w:sz w:val="24"/>
      <w:szCs w:val="24"/>
      <w14:ligatures w14:val="none"/>
    </w:rPr>
  </w:style>
  <w:style w:type="character" w:customStyle="1" w:styleId="VerbatimChar">
    <w:name w:val="Verbatim Char"/>
    <w:basedOn w:val="CaptionChar"/>
    <w:link w:val="SourceCode"/>
    <w:rsid w:val="00CC1AF0"/>
    <w:rPr>
      <w:rFonts w:ascii="Consolas" w:hAnsi="Consolas"/>
      <w:i/>
      <w:kern w:val="0"/>
      <w:sz w:val="24"/>
      <w:szCs w:val="24"/>
      <w:shd w:val="clear" w:color="auto" w:fill="F8F8F8"/>
      <w14:ligatures w14:val="none"/>
    </w:rPr>
  </w:style>
  <w:style w:type="character" w:customStyle="1" w:styleId="SectionNumber">
    <w:name w:val="Section Number"/>
    <w:basedOn w:val="CaptionChar"/>
    <w:rsid w:val="00CC1AF0"/>
    <w:rPr>
      <w:i/>
      <w:kern w:val="0"/>
      <w:sz w:val="24"/>
      <w:szCs w:val="24"/>
      <w14:ligatures w14:val="none"/>
    </w:rPr>
  </w:style>
  <w:style w:type="character" w:styleId="FootnoteReference">
    <w:name w:val="footnote reference"/>
    <w:basedOn w:val="CaptionChar"/>
    <w:rsid w:val="00CC1AF0"/>
    <w:rPr>
      <w:i/>
      <w:kern w:val="0"/>
      <w:sz w:val="24"/>
      <w:szCs w:val="24"/>
      <w:vertAlign w:val="superscript"/>
      <w14:ligatures w14:val="none"/>
    </w:rPr>
  </w:style>
  <w:style w:type="paragraph" w:styleId="TOCHeading">
    <w:name w:val="TOC Heading"/>
    <w:basedOn w:val="Heading1"/>
    <w:next w:val="BodyText"/>
    <w:uiPriority w:val="39"/>
    <w:unhideWhenUsed/>
    <w:qFormat/>
    <w:rsid w:val="00CC1AF0"/>
    <w:pPr>
      <w:outlineLvl w:val="9"/>
    </w:pPr>
  </w:style>
  <w:style w:type="paragraph" w:customStyle="1" w:styleId="SourceCode">
    <w:name w:val="Source Code"/>
    <w:basedOn w:val="Normal"/>
    <w:link w:val="VerbatimChar"/>
    <w:rsid w:val="00CC1AF0"/>
    <w:pPr>
      <w:shd w:val="clear" w:color="auto" w:fill="F8F8F8"/>
      <w:wordWrap w:val="0"/>
      <w:spacing w:after="200" w:line="240" w:lineRule="auto"/>
    </w:pPr>
    <w:rPr>
      <w:rFonts w:ascii="Consolas" w:hAnsi="Consolas"/>
      <w:i/>
      <w:kern w:val="0"/>
      <w:sz w:val="24"/>
      <w:szCs w:val="24"/>
      <w14:ligatures w14:val="none"/>
    </w:rPr>
  </w:style>
  <w:style w:type="character" w:customStyle="1" w:styleId="KeywordTok">
    <w:name w:val="KeywordTok"/>
    <w:basedOn w:val="VerbatimChar"/>
    <w:rsid w:val="00CC1AF0"/>
    <w:rPr>
      <w:rFonts w:ascii="Consolas" w:hAnsi="Consolas"/>
      <w:b/>
      <w:i/>
      <w:color w:val="204A87"/>
      <w:kern w:val="0"/>
      <w:sz w:val="24"/>
      <w:szCs w:val="24"/>
      <w:shd w:val="clear" w:color="auto" w:fill="F8F8F8"/>
      <w14:ligatures w14:val="none"/>
    </w:rPr>
  </w:style>
  <w:style w:type="character" w:customStyle="1" w:styleId="DataTypeTok">
    <w:name w:val="DataTypeTok"/>
    <w:basedOn w:val="VerbatimChar"/>
    <w:rsid w:val="00CC1AF0"/>
    <w:rPr>
      <w:rFonts w:ascii="Consolas" w:hAnsi="Consolas"/>
      <w:i/>
      <w:color w:val="204A87"/>
      <w:kern w:val="0"/>
      <w:sz w:val="24"/>
      <w:szCs w:val="24"/>
      <w:shd w:val="clear" w:color="auto" w:fill="F8F8F8"/>
      <w14:ligatures w14:val="none"/>
    </w:rPr>
  </w:style>
  <w:style w:type="character" w:customStyle="1" w:styleId="DecValTok">
    <w:name w:val="DecValTok"/>
    <w:basedOn w:val="VerbatimChar"/>
    <w:rsid w:val="00CC1AF0"/>
    <w:rPr>
      <w:rFonts w:ascii="Consolas" w:hAnsi="Consolas"/>
      <w:i/>
      <w:color w:val="0000CF"/>
      <w:kern w:val="0"/>
      <w:sz w:val="24"/>
      <w:szCs w:val="24"/>
      <w:shd w:val="clear" w:color="auto" w:fill="F8F8F8"/>
      <w14:ligatures w14:val="none"/>
    </w:rPr>
  </w:style>
  <w:style w:type="character" w:customStyle="1" w:styleId="BaseNTok">
    <w:name w:val="BaseNTok"/>
    <w:basedOn w:val="VerbatimChar"/>
    <w:rsid w:val="00CC1AF0"/>
    <w:rPr>
      <w:rFonts w:ascii="Consolas" w:hAnsi="Consolas"/>
      <w:i/>
      <w:color w:val="0000CF"/>
      <w:kern w:val="0"/>
      <w:sz w:val="24"/>
      <w:szCs w:val="24"/>
      <w:shd w:val="clear" w:color="auto" w:fill="F8F8F8"/>
      <w14:ligatures w14:val="none"/>
    </w:rPr>
  </w:style>
  <w:style w:type="character" w:customStyle="1" w:styleId="FloatTok">
    <w:name w:val="FloatTok"/>
    <w:basedOn w:val="VerbatimChar"/>
    <w:rsid w:val="00CC1AF0"/>
    <w:rPr>
      <w:rFonts w:ascii="Consolas" w:hAnsi="Consolas"/>
      <w:i/>
      <w:color w:val="0000CF"/>
      <w:kern w:val="0"/>
      <w:sz w:val="24"/>
      <w:szCs w:val="24"/>
      <w:shd w:val="clear" w:color="auto" w:fill="F8F8F8"/>
      <w14:ligatures w14:val="none"/>
    </w:rPr>
  </w:style>
  <w:style w:type="character" w:customStyle="1" w:styleId="ConstantTok">
    <w:name w:val="ConstantTok"/>
    <w:basedOn w:val="VerbatimChar"/>
    <w:rsid w:val="00CC1AF0"/>
    <w:rPr>
      <w:rFonts w:ascii="Consolas" w:hAnsi="Consolas"/>
      <w:i/>
      <w:color w:val="000000"/>
      <w:kern w:val="0"/>
      <w:sz w:val="24"/>
      <w:szCs w:val="24"/>
      <w:shd w:val="clear" w:color="auto" w:fill="F8F8F8"/>
      <w14:ligatures w14:val="none"/>
    </w:rPr>
  </w:style>
  <w:style w:type="character" w:customStyle="1" w:styleId="CharTok">
    <w:name w:val="CharTok"/>
    <w:basedOn w:val="VerbatimChar"/>
    <w:rsid w:val="00CC1AF0"/>
    <w:rPr>
      <w:rFonts w:ascii="Consolas" w:hAnsi="Consolas"/>
      <w:i/>
      <w:color w:val="4E9A06"/>
      <w:kern w:val="0"/>
      <w:sz w:val="24"/>
      <w:szCs w:val="24"/>
      <w:shd w:val="clear" w:color="auto" w:fill="F8F8F8"/>
      <w14:ligatures w14:val="none"/>
    </w:rPr>
  </w:style>
  <w:style w:type="character" w:customStyle="1" w:styleId="SpecialCharTok">
    <w:name w:val="SpecialCharTok"/>
    <w:basedOn w:val="VerbatimChar"/>
    <w:rsid w:val="00CC1AF0"/>
    <w:rPr>
      <w:rFonts w:ascii="Consolas" w:hAnsi="Consolas"/>
      <w:i/>
      <w:color w:val="000000"/>
      <w:kern w:val="0"/>
      <w:sz w:val="24"/>
      <w:szCs w:val="24"/>
      <w:shd w:val="clear" w:color="auto" w:fill="F8F8F8"/>
      <w14:ligatures w14:val="none"/>
    </w:rPr>
  </w:style>
  <w:style w:type="character" w:customStyle="1" w:styleId="StringTok">
    <w:name w:val="StringTok"/>
    <w:basedOn w:val="VerbatimChar"/>
    <w:rsid w:val="00CC1AF0"/>
    <w:rPr>
      <w:rFonts w:ascii="Consolas" w:hAnsi="Consolas"/>
      <w:i/>
      <w:color w:val="4E9A06"/>
      <w:kern w:val="0"/>
      <w:sz w:val="24"/>
      <w:szCs w:val="24"/>
      <w:shd w:val="clear" w:color="auto" w:fill="F8F8F8"/>
      <w14:ligatures w14:val="none"/>
    </w:rPr>
  </w:style>
  <w:style w:type="character" w:customStyle="1" w:styleId="VerbatimStringTok">
    <w:name w:val="VerbatimStringTok"/>
    <w:basedOn w:val="VerbatimChar"/>
    <w:rsid w:val="00CC1AF0"/>
    <w:rPr>
      <w:rFonts w:ascii="Consolas" w:hAnsi="Consolas"/>
      <w:i/>
      <w:color w:val="4E9A06"/>
      <w:kern w:val="0"/>
      <w:sz w:val="24"/>
      <w:szCs w:val="24"/>
      <w:shd w:val="clear" w:color="auto" w:fill="F8F8F8"/>
      <w14:ligatures w14:val="none"/>
    </w:rPr>
  </w:style>
  <w:style w:type="character" w:customStyle="1" w:styleId="SpecialStringTok">
    <w:name w:val="SpecialStringTok"/>
    <w:basedOn w:val="VerbatimChar"/>
    <w:rsid w:val="00CC1AF0"/>
    <w:rPr>
      <w:rFonts w:ascii="Consolas" w:hAnsi="Consolas"/>
      <w:i/>
      <w:color w:val="4E9A06"/>
      <w:kern w:val="0"/>
      <w:sz w:val="24"/>
      <w:szCs w:val="24"/>
      <w:shd w:val="clear" w:color="auto" w:fill="F8F8F8"/>
      <w14:ligatures w14:val="none"/>
    </w:rPr>
  </w:style>
  <w:style w:type="character" w:customStyle="1" w:styleId="ImportTok">
    <w:name w:val="ImportTok"/>
    <w:basedOn w:val="VerbatimChar"/>
    <w:rsid w:val="00CC1AF0"/>
    <w:rPr>
      <w:rFonts w:ascii="Consolas" w:hAnsi="Consolas"/>
      <w:i/>
      <w:kern w:val="0"/>
      <w:sz w:val="24"/>
      <w:szCs w:val="24"/>
      <w:shd w:val="clear" w:color="auto" w:fill="F8F8F8"/>
      <w14:ligatures w14:val="none"/>
    </w:rPr>
  </w:style>
  <w:style w:type="character" w:customStyle="1" w:styleId="CommentTok">
    <w:name w:val="CommentTok"/>
    <w:basedOn w:val="VerbatimChar"/>
    <w:rsid w:val="00CC1AF0"/>
    <w:rPr>
      <w:rFonts w:ascii="Consolas" w:hAnsi="Consolas"/>
      <w:i w:val="0"/>
      <w:color w:val="8F5902"/>
      <w:kern w:val="0"/>
      <w:sz w:val="24"/>
      <w:szCs w:val="24"/>
      <w:shd w:val="clear" w:color="auto" w:fill="F8F8F8"/>
      <w14:ligatures w14:val="none"/>
    </w:rPr>
  </w:style>
  <w:style w:type="character" w:customStyle="1" w:styleId="DocumentationTok">
    <w:name w:val="Documen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AnnotationTok">
    <w:name w:val="Anno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CommentVarTok">
    <w:name w:val="CommentVarTok"/>
    <w:basedOn w:val="VerbatimChar"/>
    <w:rsid w:val="00CC1AF0"/>
    <w:rPr>
      <w:rFonts w:ascii="Consolas" w:hAnsi="Consolas"/>
      <w:b/>
      <w:i w:val="0"/>
      <w:color w:val="8F5902"/>
      <w:kern w:val="0"/>
      <w:sz w:val="24"/>
      <w:szCs w:val="24"/>
      <w:shd w:val="clear" w:color="auto" w:fill="F8F8F8"/>
      <w14:ligatures w14:val="none"/>
    </w:rPr>
  </w:style>
  <w:style w:type="character" w:customStyle="1" w:styleId="OtherTok">
    <w:name w:val="OtherTok"/>
    <w:basedOn w:val="VerbatimChar"/>
    <w:rsid w:val="00CC1AF0"/>
    <w:rPr>
      <w:rFonts w:ascii="Consolas" w:hAnsi="Consolas"/>
      <w:i/>
      <w:color w:val="8F5902"/>
      <w:kern w:val="0"/>
      <w:sz w:val="24"/>
      <w:szCs w:val="24"/>
      <w:shd w:val="clear" w:color="auto" w:fill="F8F8F8"/>
      <w14:ligatures w14:val="none"/>
    </w:rPr>
  </w:style>
  <w:style w:type="character" w:customStyle="1" w:styleId="FunctionTok">
    <w:name w:val="FunctionTok"/>
    <w:basedOn w:val="VerbatimChar"/>
    <w:rsid w:val="00CC1AF0"/>
    <w:rPr>
      <w:rFonts w:ascii="Consolas" w:hAnsi="Consolas"/>
      <w:i/>
      <w:color w:val="000000"/>
      <w:kern w:val="0"/>
      <w:sz w:val="24"/>
      <w:szCs w:val="24"/>
      <w:shd w:val="clear" w:color="auto" w:fill="F8F8F8"/>
      <w14:ligatures w14:val="none"/>
    </w:rPr>
  </w:style>
  <w:style w:type="character" w:customStyle="1" w:styleId="VariableTok">
    <w:name w:val="VariableTok"/>
    <w:basedOn w:val="VerbatimChar"/>
    <w:rsid w:val="00CC1AF0"/>
    <w:rPr>
      <w:rFonts w:ascii="Consolas" w:hAnsi="Consolas"/>
      <w:i/>
      <w:color w:val="000000"/>
      <w:kern w:val="0"/>
      <w:sz w:val="24"/>
      <w:szCs w:val="24"/>
      <w:shd w:val="clear" w:color="auto" w:fill="F8F8F8"/>
      <w14:ligatures w14:val="none"/>
    </w:rPr>
  </w:style>
  <w:style w:type="character" w:customStyle="1" w:styleId="ControlFlowTok">
    <w:name w:val="ControlFlowTok"/>
    <w:basedOn w:val="VerbatimChar"/>
    <w:rsid w:val="00CC1AF0"/>
    <w:rPr>
      <w:rFonts w:ascii="Consolas" w:hAnsi="Consolas"/>
      <w:b/>
      <w:i/>
      <w:color w:val="204A87"/>
      <w:kern w:val="0"/>
      <w:sz w:val="24"/>
      <w:szCs w:val="24"/>
      <w:shd w:val="clear" w:color="auto" w:fill="F8F8F8"/>
      <w14:ligatures w14:val="none"/>
    </w:rPr>
  </w:style>
  <w:style w:type="character" w:customStyle="1" w:styleId="OperatorTok">
    <w:name w:val="OperatorTok"/>
    <w:basedOn w:val="VerbatimChar"/>
    <w:rsid w:val="00CC1AF0"/>
    <w:rPr>
      <w:rFonts w:ascii="Consolas" w:hAnsi="Consolas"/>
      <w:b/>
      <w:i/>
      <w:color w:val="CE5C00"/>
      <w:kern w:val="0"/>
      <w:sz w:val="24"/>
      <w:szCs w:val="24"/>
      <w:shd w:val="clear" w:color="auto" w:fill="F8F8F8"/>
      <w14:ligatures w14:val="none"/>
    </w:rPr>
  </w:style>
  <w:style w:type="character" w:customStyle="1" w:styleId="BuiltInTok">
    <w:name w:val="BuiltInTok"/>
    <w:basedOn w:val="VerbatimChar"/>
    <w:rsid w:val="00CC1AF0"/>
    <w:rPr>
      <w:rFonts w:ascii="Consolas" w:hAnsi="Consolas"/>
      <w:i/>
      <w:kern w:val="0"/>
      <w:sz w:val="24"/>
      <w:szCs w:val="24"/>
      <w:shd w:val="clear" w:color="auto" w:fill="F8F8F8"/>
      <w14:ligatures w14:val="none"/>
    </w:rPr>
  </w:style>
  <w:style w:type="character" w:customStyle="1" w:styleId="ExtensionTok">
    <w:name w:val="ExtensionTok"/>
    <w:basedOn w:val="VerbatimChar"/>
    <w:rsid w:val="00CC1AF0"/>
    <w:rPr>
      <w:rFonts w:ascii="Consolas" w:hAnsi="Consolas"/>
      <w:i/>
      <w:kern w:val="0"/>
      <w:sz w:val="24"/>
      <w:szCs w:val="24"/>
      <w:shd w:val="clear" w:color="auto" w:fill="F8F8F8"/>
      <w14:ligatures w14:val="none"/>
    </w:rPr>
  </w:style>
  <w:style w:type="character" w:customStyle="1" w:styleId="PreprocessorTok">
    <w:name w:val="PreprocessorTok"/>
    <w:basedOn w:val="VerbatimChar"/>
    <w:rsid w:val="00CC1AF0"/>
    <w:rPr>
      <w:rFonts w:ascii="Consolas" w:hAnsi="Consolas"/>
      <w:i w:val="0"/>
      <w:color w:val="8F5902"/>
      <w:kern w:val="0"/>
      <w:sz w:val="24"/>
      <w:szCs w:val="24"/>
      <w:shd w:val="clear" w:color="auto" w:fill="F8F8F8"/>
      <w14:ligatures w14:val="none"/>
    </w:rPr>
  </w:style>
  <w:style w:type="character" w:customStyle="1" w:styleId="AttributeTok">
    <w:name w:val="AttributeTok"/>
    <w:basedOn w:val="VerbatimChar"/>
    <w:rsid w:val="00CC1AF0"/>
    <w:rPr>
      <w:rFonts w:ascii="Consolas" w:hAnsi="Consolas"/>
      <w:i/>
      <w:color w:val="C4A000"/>
      <w:kern w:val="0"/>
      <w:sz w:val="24"/>
      <w:szCs w:val="24"/>
      <w:shd w:val="clear" w:color="auto" w:fill="F8F8F8"/>
      <w14:ligatures w14:val="none"/>
    </w:rPr>
  </w:style>
  <w:style w:type="character" w:customStyle="1" w:styleId="RegionMarkerTok">
    <w:name w:val="RegionMarkerTok"/>
    <w:basedOn w:val="VerbatimChar"/>
    <w:rsid w:val="00CC1AF0"/>
    <w:rPr>
      <w:rFonts w:ascii="Consolas" w:hAnsi="Consolas"/>
      <w:i/>
      <w:kern w:val="0"/>
      <w:sz w:val="24"/>
      <w:szCs w:val="24"/>
      <w:shd w:val="clear" w:color="auto" w:fill="F8F8F8"/>
      <w14:ligatures w14:val="none"/>
    </w:rPr>
  </w:style>
  <w:style w:type="character" w:customStyle="1" w:styleId="InformationTok">
    <w:name w:val="Inform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WarningTok">
    <w:name w:val="WarningTok"/>
    <w:basedOn w:val="VerbatimChar"/>
    <w:rsid w:val="00CC1AF0"/>
    <w:rPr>
      <w:rFonts w:ascii="Consolas" w:hAnsi="Consolas"/>
      <w:b/>
      <w:i w:val="0"/>
      <w:color w:val="8F5902"/>
      <w:kern w:val="0"/>
      <w:sz w:val="24"/>
      <w:szCs w:val="24"/>
      <w:shd w:val="clear" w:color="auto" w:fill="F8F8F8"/>
      <w14:ligatures w14:val="none"/>
    </w:rPr>
  </w:style>
  <w:style w:type="character" w:customStyle="1" w:styleId="AlertTok">
    <w:name w:val="AlertTok"/>
    <w:basedOn w:val="VerbatimChar"/>
    <w:rsid w:val="00CC1AF0"/>
    <w:rPr>
      <w:rFonts w:ascii="Consolas" w:hAnsi="Consolas"/>
      <w:i/>
      <w:color w:val="EF2929"/>
      <w:kern w:val="0"/>
      <w:sz w:val="24"/>
      <w:szCs w:val="24"/>
      <w:shd w:val="clear" w:color="auto" w:fill="F8F8F8"/>
      <w14:ligatures w14:val="none"/>
    </w:rPr>
  </w:style>
  <w:style w:type="character" w:customStyle="1" w:styleId="ErrorTok">
    <w:name w:val="ErrorTok"/>
    <w:basedOn w:val="VerbatimChar"/>
    <w:rsid w:val="00CC1AF0"/>
    <w:rPr>
      <w:rFonts w:ascii="Consolas" w:hAnsi="Consolas"/>
      <w:b/>
      <w:i/>
      <w:color w:val="A40000"/>
      <w:kern w:val="0"/>
      <w:sz w:val="24"/>
      <w:szCs w:val="24"/>
      <w:shd w:val="clear" w:color="auto" w:fill="F8F8F8"/>
      <w14:ligatures w14:val="none"/>
    </w:rPr>
  </w:style>
  <w:style w:type="character" w:customStyle="1" w:styleId="NormalTok">
    <w:name w:val="NormalTok"/>
    <w:basedOn w:val="VerbatimChar"/>
    <w:rsid w:val="00CC1AF0"/>
    <w:rPr>
      <w:rFonts w:ascii="Consolas" w:hAnsi="Consolas"/>
      <w:i/>
      <w:kern w:val="0"/>
      <w:sz w:val="24"/>
      <w:szCs w:val="24"/>
      <w:shd w:val="clear" w:color="auto" w:fill="F8F8F8"/>
      <w14:ligatures w14:val="none"/>
    </w:rPr>
  </w:style>
  <w:style w:type="table" w:customStyle="1" w:styleId="Style1">
    <w:name w:val="Style1"/>
    <w:basedOn w:val="TableNormal"/>
    <w:uiPriority w:val="99"/>
    <w:rsid w:val="00CC1AF0"/>
    <w:pPr>
      <w:spacing w:after="0" w:line="240" w:lineRule="auto"/>
    </w:pPr>
    <w:rPr>
      <w:kern w:val="0"/>
      <w:sz w:val="24"/>
      <w:szCs w:val="24"/>
      <w14:ligatures w14:val="none"/>
    </w:rPr>
    <w:tblPr>
      <w:tblStyleRowBandSize w:val="1"/>
    </w:tblPr>
    <w:tblStylePr w:type="band2Horz">
      <w:tblPr/>
      <w:tcPr>
        <w:shd w:val="clear" w:color="auto" w:fill="D9D9D9" w:themeFill="background1" w:themeFillShade="D9"/>
      </w:tcPr>
    </w:tblStylePr>
  </w:style>
  <w:style w:type="character" w:styleId="LineNumber">
    <w:name w:val="line number"/>
    <w:basedOn w:val="DefaultParagraphFont"/>
    <w:uiPriority w:val="99"/>
    <w:semiHidden/>
    <w:unhideWhenUsed/>
    <w:rsid w:val="00CC1AF0"/>
  </w:style>
  <w:style w:type="table" w:styleId="TableGrid">
    <w:name w:val="Table Grid"/>
    <w:basedOn w:val="TableNormal"/>
    <w:uiPriority w:val="39"/>
    <w:rsid w:val="00CC1A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7D4600"/>
  </w:style>
  <w:style w:type="paragraph" w:styleId="Header">
    <w:name w:val="header"/>
    <w:basedOn w:val="Normal"/>
    <w:link w:val="HeaderChar"/>
    <w:uiPriority w:val="99"/>
    <w:unhideWhenUsed/>
    <w:rsid w:val="00DD6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F1"/>
  </w:style>
  <w:style w:type="paragraph" w:styleId="Footer">
    <w:name w:val="footer"/>
    <w:basedOn w:val="Normal"/>
    <w:link w:val="FooterChar"/>
    <w:uiPriority w:val="99"/>
    <w:unhideWhenUsed/>
    <w:rsid w:val="00DD6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F1"/>
  </w:style>
  <w:style w:type="paragraph" w:styleId="NormalWeb">
    <w:name w:val="Normal (Web)"/>
    <w:basedOn w:val="Normal"/>
    <w:uiPriority w:val="99"/>
    <w:semiHidden/>
    <w:unhideWhenUsed/>
    <w:rsid w:val="00C41F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52">
      <w:bodyDiv w:val="1"/>
      <w:marLeft w:val="0"/>
      <w:marRight w:val="0"/>
      <w:marTop w:val="0"/>
      <w:marBottom w:val="0"/>
      <w:divBdr>
        <w:top w:val="none" w:sz="0" w:space="0" w:color="auto"/>
        <w:left w:val="none" w:sz="0" w:space="0" w:color="auto"/>
        <w:bottom w:val="none" w:sz="0" w:space="0" w:color="auto"/>
        <w:right w:val="none" w:sz="0" w:space="0" w:color="auto"/>
      </w:divBdr>
    </w:div>
    <w:div w:id="303779028">
      <w:bodyDiv w:val="1"/>
      <w:marLeft w:val="0"/>
      <w:marRight w:val="0"/>
      <w:marTop w:val="0"/>
      <w:marBottom w:val="0"/>
      <w:divBdr>
        <w:top w:val="none" w:sz="0" w:space="0" w:color="auto"/>
        <w:left w:val="none" w:sz="0" w:space="0" w:color="auto"/>
        <w:bottom w:val="none" w:sz="0" w:space="0" w:color="auto"/>
        <w:right w:val="none" w:sz="0" w:space="0" w:color="auto"/>
      </w:divBdr>
    </w:div>
    <w:div w:id="1195921758">
      <w:bodyDiv w:val="1"/>
      <w:marLeft w:val="0"/>
      <w:marRight w:val="0"/>
      <w:marTop w:val="0"/>
      <w:marBottom w:val="0"/>
      <w:divBdr>
        <w:top w:val="none" w:sz="0" w:space="0" w:color="auto"/>
        <w:left w:val="none" w:sz="0" w:space="0" w:color="auto"/>
        <w:bottom w:val="none" w:sz="0" w:space="0" w:color="auto"/>
        <w:right w:val="none" w:sz="0" w:space="0" w:color="auto"/>
      </w:divBdr>
    </w:div>
    <w:div w:id="150543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ACCF8-0A28-410B-906D-159758E63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28</Pages>
  <Words>17624</Words>
  <Characters>100458</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33</cp:revision>
  <dcterms:created xsi:type="dcterms:W3CDTF">2023-08-24T14:22:00Z</dcterms:created>
  <dcterms:modified xsi:type="dcterms:W3CDTF">2024-01-20T00:58:00Z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id="lCzU6KFL"/&gt;&lt;style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