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C266C" w14:textId="5D87425E" w:rsidR="008561F4" w:rsidRPr="00D42971" w:rsidRDefault="008561F4" w:rsidP="00F721EE">
      <w:pPr>
        <w:spacing w:line="480" w:lineRule="auto"/>
        <w:jc w:val="center"/>
        <w:rPr>
          <w:rFonts w:ascii="Times New Roman" w:hAnsi="Times New Roman" w:cs="Times New Roman"/>
          <w:strike/>
          <w:sz w:val="24"/>
          <w:szCs w:val="24"/>
        </w:rPr>
      </w:pPr>
      <w:r w:rsidRPr="00D42971">
        <w:rPr>
          <w:rFonts w:ascii="Times New Roman" w:hAnsi="Times New Roman" w:cs="Times New Roman"/>
          <w:sz w:val="24"/>
          <w:szCs w:val="24"/>
        </w:rPr>
        <w:t xml:space="preserve">Cross-sectional associations between </w:t>
      </w:r>
      <w:r w:rsidR="0079126F"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w:t>
      </w:r>
      <w:r w:rsidR="0079126F" w:rsidRPr="00D42971">
        <w:rPr>
          <w:rFonts w:ascii="Times New Roman" w:hAnsi="Times New Roman" w:cs="Times New Roman"/>
          <w:sz w:val="24"/>
          <w:szCs w:val="24"/>
        </w:rPr>
        <w:t>sub</w:t>
      </w:r>
      <w:r w:rsidRPr="00D42971">
        <w:rPr>
          <w:rFonts w:ascii="Times New Roman" w:hAnsi="Times New Roman" w:cs="Times New Roman"/>
          <w:sz w:val="24"/>
          <w:szCs w:val="24"/>
        </w:rPr>
        <w:t xml:space="preserve">domains of mental </w:t>
      </w:r>
      <w:r w:rsidR="00DC41A2">
        <w:rPr>
          <w:rFonts w:ascii="Times New Roman" w:hAnsi="Times New Roman" w:cs="Times New Roman"/>
          <w:sz w:val="24"/>
          <w:szCs w:val="24"/>
        </w:rPr>
        <w:t>health</w:t>
      </w:r>
      <w:r w:rsidR="0079126F" w:rsidRPr="00D42971">
        <w:rPr>
          <w:rFonts w:ascii="Times New Roman" w:hAnsi="Times New Roman" w:cs="Times New Roman"/>
          <w:sz w:val="24"/>
          <w:szCs w:val="24"/>
        </w:rPr>
        <w:t>: A</w:t>
      </w:r>
      <w:r w:rsidRPr="00D42971">
        <w:rPr>
          <w:rFonts w:ascii="Times New Roman" w:hAnsi="Times New Roman" w:cs="Times New Roman"/>
          <w:sz w:val="24"/>
          <w:szCs w:val="24"/>
        </w:rPr>
        <w:t xml:space="preserve"> </w:t>
      </w:r>
      <w:r w:rsidR="00DC41A2">
        <w:rPr>
          <w:rFonts w:ascii="Times New Roman" w:hAnsi="Times New Roman" w:cs="Times New Roman"/>
          <w:sz w:val="24"/>
          <w:szCs w:val="24"/>
        </w:rPr>
        <w:t>propensity score analysis in a global sample</w:t>
      </w:r>
      <w:r w:rsidR="0079126F" w:rsidRPr="00D42971">
        <w:rPr>
          <w:rFonts w:ascii="Times New Roman" w:hAnsi="Times New Roman" w:cs="Times New Roman"/>
          <w:sz w:val="24"/>
          <w:szCs w:val="24"/>
        </w:rPr>
        <w:t xml:space="preserve"> </w:t>
      </w:r>
    </w:p>
    <w:p w14:paraId="1CDAAFF7" w14:textId="77777777" w:rsidR="008561F4" w:rsidRPr="00D42971" w:rsidRDefault="008561F4" w:rsidP="00F721EE">
      <w:pPr>
        <w:spacing w:line="480" w:lineRule="auto"/>
        <w:jc w:val="center"/>
        <w:rPr>
          <w:rFonts w:ascii="Times New Roman" w:hAnsi="Times New Roman" w:cs="Times New Roman"/>
          <w:sz w:val="24"/>
          <w:szCs w:val="24"/>
        </w:rPr>
      </w:pPr>
      <w:r w:rsidRPr="00D42971">
        <w:rPr>
          <w:rFonts w:ascii="Times New Roman" w:hAnsi="Times New Roman" w:cs="Times New Roman"/>
          <w:sz w:val="24"/>
          <w:szCs w:val="24"/>
        </w:rPr>
        <w:t>Christopher Huong &amp; Denver M. Y. Brown</w:t>
      </w:r>
    </w:p>
    <w:p w14:paraId="56002476" w14:textId="3F78D373" w:rsidR="008561F4" w:rsidRPr="00D42971" w:rsidRDefault="008561F4" w:rsidP="00F721EE">
      <w:pPr>
        <w:spacing w:line="480" w:lineRule="auto"/>
        <w:jc w:val="center"/>
        <w:rPr>
          <w:rFonts w:ascii="Times New Roman" w:hAnsi="Times New Roman" w:cs="Times New Roman"/>
          <w:b/>
          <w:bCs/>
          <w:sz w:val="24"/>
          <w:szCs w:val="24"/>
        </w:rPr>
      </w:pPr>
    </w:p>
    <w:p w14:paraId="79ACA298" w14:textId="6EE6AC5C" w:rsidR="008561F4" w:rsidRPr="00D42971" w:rsidRDefault="008561F4" w:rsidP="00F721EE">
      <w:pPr>
        <w:spacing w:line="480" w:lineRule="auto"/>
        <w:jc w:val="center"/>
        <w:rPr>
          <w:rFonts w:ascii="Times New Roman" w:hAnsi="Times New Roman" w:cs="Times New Roman"/>
          <w:b/>
          <w:bCs/>
          <w:sz w:val="24"/>
          <w:szCs w:val="24"/>
        </w:rPr>
      </w:pPr>
    </w:p>
    <w:p w14:paraId="226F2B1A" w14:textId="696B95C6"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Introduction</w:t>
      </w:r>
    </w:p>
    <w:p w14:paraId="6F3C7C94" w14:textId="3208A114" w:rsidR="008561F4" w:rsidRPr="00D42971" w:rsidRDefault="0092241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Suboptimal mental well-being and m</w:t>
      </w:r>
      <w:commentRangeStart w:id="0"/>
      <w:r w:rsidR="008561F4" w:rsidRPr="00D42971">
        <w:rPr>
          <w:rFonts w:ascii="Times New Roman" w:hAnsi="Times New Roman" w:cs="Times New Roman"/>
          <w:sz w:val="24"/>
          <w:szCs w:val="24"/>
        </w:rPr>
        <w:t xml:space="preserve">ental health </w:t>
      </w:r>
      <w:r w:rsidRPr="00D42971">
        <w:rPr>
          <w:rFonts w:ascii="Times New Roman" w:hAnsi="Times New Roman" w:cs="Times New Roman"/>
          <w:sz w:val="24"/>
          <w:szCs w:val="24"/>
        </w:rPr>
        <w:t xml:space="preserve">problems </w:t>
      </w:r>
      <w:r w:rsidR="008561F4" w:rsidRPr="00D42971">
        <w:rPr>
          <w:rFonts w:ascii="Times New Roman" w:hAnsi="Times New Roman" w:cs="Times New Roman"/>
          <w:sz w:val="24"/>
          <w:szCs w:val="24"/>
        </w:rPr>
        <w:t xml:space="preserve">have proven to be a significant burden on the global population. </w:t>
      </w:r>
      <w:commentRangeStart w:id="1"/>
      <w:commentRangeStart w:id="2"/>
      <w:r w:rsidR="008561F4" w:rsidRPr="00D42971">
        <w:rPr>
          <w:rFonts w:ascii="Times New Roman" w:hAnsi="Times New Roman" w:cs="Times New Roman"/>
          <w:sz w:val="24"/>
          <w:szCs w:val="24"/>
        </w:rPr>
        <w:t xml:space="preserve">Approximately 29% of individuals have experienced a common mental disorder during their lifetime, with a 9.6%, 12.9%, and 10.7% lifetime prevalence for mood, anxiety, and substance-use disorders, respectively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&lt;EndNote&gt;&lt;Cite&gt;&lt;Author&gt;Steel&lt;/Author&gt;&lt;Year&gt;2014&lt;/Year&gt;&lt;RecNum&gt;101&lt;/RecNum&gt;&lt;DisplayText&gt;[1]&lt;/DisplayText&gt;&lt;record&gt;&lt;rec-number&gt;101&lt;/rec-number&gt;&lt;foreign-keys&gt;&lt;key app="EN" db-id="vda2pvwscxarw9e0z24p90wxpr2wfdzp2a0w" timestamp="1674622440"&gt;101&lt;/key&gt;&lt;/foreign-keys&gt;&lt;ref-type name="Journal Article"&gt;17&lt;/ref-type&gt;&lt;contributors&gt;&lt;authors&gt;&lt;author&gt;Steel, Zachary&lt;/author&gt;&lt;author&gt;Marnane, Claire&lt;/author&gt;&lt;author&gt;Iranpour, Changiz&lt;/author&gt;&lt;author&gt;Chey, Tien&lt;/author&gt;&lt;author&gt;Jackson, John W&lt;/author&gt;&lt;author&gt;Patel, Vikram&lt;/author&gt;&lt;author&gt;Silove, Derrick&lt;/author&gt;&lt;/authors&gt;&lt;/contributors&gt;&lt;titles&gt;&lt;title&gt;The global prevalence of common mental disorders: a systematic review and meta-analysis 1980–2013&lt;/title&gt;&lt;secondary-title&gt;International journal of epidemiology&lt;/secondary-title&gt;&lt;/titles&gt;&lt;periodical&gt;&lt;full-title&gt;International journal of epidemiology&lt;/full-title&gt;&lt;/periodical&gt;&lt;pages&gt;476-493&lt;/pages&gt;&lt;volume&gt;43&lt;/volume&gt;&lt;number&gt;2&lt;/number&gt;&lt;dates&gt;&lt;year&gt;2014&lt;/year&gt;&lt;/dates&gt;&lt;isbn&gt;1464-3685&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commentRangeEnd w:id="1"/>
      <w:r w:rsidR="00B544FB" w:rsidRPr="00D42971">
        <w:rPr>
          <w:rStyle w:val="CommentReference"/>
          <w:rFonts w:ascii="Times New Roman" w:hAnsi="Times New Roman" w:cs="Times New Roman"/>
          <w:sz w:val="24"/>
          <w:szCs w:val="24"/>
        </w:rPr>
        <w:commentReference w:id="1"/>
      </w:r>
      <w:commentRangeEnd w:id="2"/>
      <w:r w:rsidR="00B53BAC" w:rsidRPr="00D42971">
        <w:rPr>
          <w:rStyle w:val="CommentReference"/>
          <w:rFonts w:ascii="Times New Roman" w:hAnsi="Times New Roman" w:cs="Times New Roman"/>
          <w:sz w:val="24"/>
          <w:szCs w:val="24"/>
        </w:rPr>
        <w:commentReference w:id="2"/>
      </w:r>
      <w:r w:rsidR="00224F3E"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Global burden of mental disorders in 2019 is estimated at 125.3 million disability-adjusted life-years (DALY) – an increase from 80.8 million DALYs in 1990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&lt;EndNote&gt;&lt;Cite&gt;&lt;Author&gt;Collaborators&lt;/Author&gt;&lt;Year&gt;2022&lt;/Year&gt;&lt;RecNum&gt;102&lt;/RecNum&gt;&lt;DisplayText&gt;[2]&lt;/DisplayText&gt;&lt;record&gt;&lt;rec-number&gt;102&lt;/rec-number&gt;&lt;foreign-keys&gt;&lt;key app="EN" db-id="vda2pvwscxarw9e0z24p90wxpr2wfdzp2a0w" timestamp="1674622440"&gt;102&lt;/key&gt;&lt;/foreign-keys&gt;&lt;ref-type name="Journal Article"&gt;17&lt;/ref-type&gt;&lt;contributors&gt;&lt;authors&gt;&lt;author&gt;GBD Mental Disorders Collaborators&lt;/author&gt;&lt;/authors&gt;&lt;/contributors&gt;&lt;titles&gt;&lt;title&gt;Global, regional, and national burden of 12 mental disorders in 204 countries and territories, 1990–2019: a systematic analysis for the Global Burden of Disease Study 2019&lt;/title&gt;&lt;secondary-title&gt;The Lancet Psychiatry&lt;/secondary-title&gt;&lt;/titles&gt;&lt;periodical&gt;&lt;full-title&gt;The Lancet Psychiatry&lt;/full-title&gt;&lt;/periodical&gt;&lt;pages&gt;137-150&lt;/pages&gt;&lt;volume&gt;9&lt;/volume&gt;&lt;number&gt;2&lt;/number&gt;&lt;dates&gt;&lt;year&gt;2022&lt;/year&gt;&lt;/dates&gt;&lt;isbn&gt;2215-0366&lt;/isbn&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[2]</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Moreover, lost productivity due to poor mental health is estimated to cost the global economy $2.5T annually and is projected to more than double over the next decade, reaching $6T by 2030 </w:t>
      </w:r>
      <w:r w:rsidR="008561F4"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&lt;EndNote&gt;&lt;Cite&gt;&lt;Author&gt;Health&lt;/Author&gt;&lt;Year&gt;2020&lt;/Year&gt;&lt;RecNum&gt;103&lt;/RecNum&gt;&lt;DisplayText&gt;[3]&lt;/DisplayText&gt;&lt;record&gt;&lt;rec-number&gt;103&lt;/rec-number&gt;&lt;foreign-keys&gt;&lt;key app="EN" db-id="vda2pvwscxarw9e0z24p90wxpr2wfdzp2a0w" timestamp="1674622440"&gt;103&lt;/key&gt;&lt;/foreign-keys&gt;&lt;ref-type name="Journal Article"&gt;17&lt;/ref-type&gt;&lt;contributors&gt;&lt;authors&gt;&lt;author&gt;Health, The Lancet Global&lt;/author&gt;&lt;/authors&gt;&lt;/contributors&gt;&lt;titles&gt;&lt;title&gt;Mental health matters&lt;/title&gt;&lt;secondary-title&gt;The Lancet. Global Health&lt;/secondary-title&gt;&lt;/titles&gt;&lt;periodical&gt;&lt;full-title&gt;The Lancet. Global Health&lt;/full-title&gt;&lt;/periodical&gt;&lt;pages&gt;e1352&lt;/pages&gt;&lt;volume&gt;8&lt;/volume&gt;&lt;number&gt;11&lt;/number&gt;&lt;dates&gt;&lt;year&gt;2020&lt;/year&gt;&lt;/dates&gt;&lt;urls&gt;&lt;/urls&gt;&lt;/record&gt;&lt;/Cite&gt;&lt;/EndNote&gt;</w:instrText>
      </w:r>
      <w:r w:rsidR="008561F4"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[3]</w:t>
      </w:r>
      <w:r w:rsidR="008561F4"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w:t>
      </w:r>
      <w:commentRangeEnd w:id="0"/>
      <w:r w:rsidR="00447C8F" w:rsidRPr="00D42971">
        <w:rPr>
          <w:rStyle w:val="CommentReference"/>
          <w:rFonts w:ascii="Times New Roman" w:hAnsi="Times New Roman" w:cs="Times New Roman"/>
          <w:sz w:val="24"/>
          <w:szCs w:val="24"/>
        </w:rPr>
        <w:commentReference w:id="0"/>
      </w:r>
      <w:r w:rsidR="003C1253" w:rsidRPr="00D42971">
        <w:rPr>
          <w:rFonts w:ascii="Times New Roman" w:hAnsi="Times New Roman" w:cs="Times New Roman"/>
          <w:sz w:val="24"/>
          <w:szCs w:val="24"/>
        </w:rPr>
        <w:t xml:space="preserve"> </w:t>
      </w:r>
      <w:commentRangeStart w:id="3"/>
      <w:commentRangeStart w:id="4"/>
      <w:r w:rsidR="003C1253" w:rsidRPr="00D42971">
        <w:rPr>
          <w:rFonts w:ascii="Times New Roman" w:hAnsi="Times New Roman" w:cs="Times New Roman"/>
          <w:sz w:val="24"/>
          <w:szCs w:val="24"/>
        </w:rPr>
        <w:t xml:space="preserve">The COVID-19 pandemic may also have conferred a toll on population mental health and wellbeing worldwide. Evidence from reviews is somewhat mixed, </w:t>
      </w:r>
      <w:r w:rsidR="00B53BAC" w:rsidRPr="00D42971">
        <w:rPr>
          <w:rFonts w:ascii="Times New Roman" w:hAnsi="Times New Roman" w:cs="Times New Roman"/>
          <w:sz w:val="24"/>
          <w:szCs w:val="24"/>
        </w:rPr>
        <w:t xml:space="preserve">but findings </w:t>
      </w:r>
      <w:r w:rsidR="003C1253" w:rsidRPr="00D42971">
        <w:rPr>
          <w:rFonts w:ascii="Times New Roman" w:hAnsi="Times New Roman" w:cs="Times New Roman"/>
          <w:sz w:val="24"/>
          <w:szCs w:val="24"/>
        </w:rPr>
        <w:t xml:space="preserve">suggest there has been an increase in depressive and anxiety symptoms most consistently in younger </w:t>
      </w:r>
      <w:r w:rsidR="00B53BAC" w:rsidRPr="00D42971">
        <w:rPr>
          <w:rFonts w:ascii="Times New Roman" w:hAnsi="Times New Roman" w:cs="Times New Roman"/>
          <w:sz w:val="24"/>
          <w:szCs w:val="24"/>
        </w:rPr>
        <w:t xml:space="preserve">and female </w:t>
      </w:r>
      <w:r w:rsidR="003C1253" w:rsidRPr="00D42971">
        <w:rPr>
          <w:rFonts w:ascii="Times New Roman" w:hAnsi="Times New Roman" w:cs="Times New Roman"/>
          <w:sz w:val="24"/>
          <w:szCs w:val="24"/>
        </w:rPr>
        <w:t>cohorts,</w:t>
      </w:r>
      <w:r w:rsidR="00B53BAC" w:rsidRPr="00D42971">
        <w:rPr>
          <w:rFonts w:ascii="Times New Roman" w:hAnsi="Times New Roman" w:cs="Times New Roman"/>
          <w:sz w:val="24"/>
          <w:szCs w:val="24"/>
        </w:rPr>
        <w:t xml:space="preserve"> </w:t>
      </w:r>
      <w:r w:rsidR="003C1253"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 </w:instrText>
      </w:r>
      <w:r w:rsidR="00920188" w:rsidRPr="00D42971">
        <w:rPr>
          <w:rFonts w:ascii="Times New Roman" w:hAnsi="Times New Roman" w:cs="Times New Roman"/>
          <w:sz w:val="24"/>
          <w:szCs w:val="24"/>
        </w:rPr>
        <w:fldChar w:fldCharType="begin">
          <w:fldData xml:space="preserve">PEVuZE5vdGU+PENpdGU+PEF1dGhvcj5TYW1qaTwvQXV0aG9yPjxZZWFyPjIwMjI8L1llYXI+PFJl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=
</w:fldData>
        </w:fldChar>
      </w:r>
      <w:r w:rsidR="00920188" w:rsidRPr="00D42971">
        <w:rPr>
          <w:rFonts w:ascii="Times New Roman" w:hAnsi="Times New Roman" w:cs="Times New Roman"/>
          <w:sz w:val="24"/>
          <w:szCs w:val="24"/>
        </w:rPr>
        <w:instrText xml:space="preserve"> ADDIN EN.CITE.DATA </w:instrText>
      </w:r>
      <w:r w:rsidR="00920188" w:rsidRPr="00D42971">
        <w:rPr>
          <w:rFonts w:ascii="Times New Roman" w:hAnsi="Times New Roman" w:cs="Times New Roman"/>
          <w:sz w:val="24"/>
          <w:szCs w:val="24"/>
        </w:rPr>
      </w:r>
      <w:r w:rsidR="00920188"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r>
      <w:r w:rsidR="003C1253"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[4-10]</w:t>
      </w:r>
      <w:r w:rsidR="003C1253" w:rsidRPr="00D42971">
        <w:rPr>
          <w:rFonts w:ascii="Times New Roman" w:hAnsi="Times New Roman" w:cs="Times New Roman"/>
          <w:sz w:val="24"/>
          <w:szCs w:val="24"/>
        </w:rPr>
        <w:fldChar w:fldCharType="end"/>
      </w:r>
      <w:r w:rsidR="003C1253" w:rsidRPr="00D42971">
        <w:rPr>
          <w:rFonts w:ascii="Times New Roman" w:hAnsi="Times New Roman" w:cs="Times New Roman"/>
          <w:sz w:val="24"/>
          <w:szCs w:val="24"/>
        </w:rPr>
        <w:t>.</w:t>
      </w:r>
      <w:commentRangeEnd w:id="3"/>
      <w:r w:rsidR="003C1253" w:rsidRPr="00D42971">
        <w:rPr>
          <w:rStyle w:val="CommentReference"/>
          <w:rFonts w:ascii="Times New Roman" w:hAnsi="Times New Roman" w:cs="Times New Roman"/>
          <w:sz w:val="24"/>
          <w:szCs w:val="24"/>
        </w:rPr>
        <w:commentReference w:id="3"/>
      </w:r>
      <w:commentRangeEnd w:id="4"/>
      <w:r w:rsidR="00B53BAC" w:rsidRPr="00D42971">
        <w:rPr>
          <w:rStyle w:val="CommentReference"/>
          <w:rFonts w:ascii="Times New Roman" w:hAnsi="Times New Roman" w:cs="Times New Roman"/>
          <w:sz w:val="24"/>
          <w:szCs w:val="24"/>
        </w:rPr>
        <w:commentReference w:id="4"/>
      </w:r>
      <w:commentRangeStart w:id="5"/>
      <w:commentRangeEnd w:id="5"/>
      <w:r w:rsidR="003C1253" w:rsidRPr="00D42971">
        <w:rPr>
          <w:rStyle w:val="CommentReference"/>
          <w:rFonts w:ascii="Times New Roman" w:hAnsi="Times New Roman" w:cs="Times New Roman"/>
          <w:sz w:val="24"/>
          <w:szCs w:val="24"/>
        </w:rPr>
        <w:commentReference w:id="5"/>
      </w:r>
    </w:p>
    <w:p w14:paraId="7FECC221" w14:textId="77777777" w:rsidR="00B53BAC" w:rsidRPr="00D42971" w:rsidRDefault="00B53BAC" w:rsidP="00F721EE">
      <w:pPr>
        <w:spacing w:line="480" w:lineRule="auto"/>
        <w:rPr>
          <w:rFonts w:ascii="Times New Roman" w:hAnsi="Times New Roman" w:cs="Times New Roman"/>
          <w:sz w:val="24"/>
          <w:szCs w:val="24"/>
        </w:rPr>
      </w:pPr>
    </w:p>
    <w:p w14:paraId="7E841A32" w14:textId="77777777" w:rsidR="008561F4" w:rsidRPr="00D42971" w:rsidRDefault="008561F4" w:rsidP="00F721EE">
      <w:pPr>
        <w:spacing w:line="480" w:lineRule="auto"/>
        <w:rPr>
          <w:rFonts w:ascii="Times New Roman" w:hAnsi="Times New Roman" w:cs="Times New Roman"/>
          <w:sz w:val="24"/>
          <w:szCs w:val="24"/>
        </w:rPr>
      </w:pPr>
    </w:p>
    <w:p w14:paraId="3DDDA6E6" w14:textId="52FA1E72" w:rsidR="008561F4" w:rsidRPr="00D42971" w:rsidRDefault="008561F4" w:rsidP="00F721EE">
      <w:pPr>
        <w:spacing w:line="480" w:lineRule="auto"/>
        <w:rPr>
          <w:rFonts w:ascii="Times New Roman" w:hAnsi="Times New Roman" w:cs="Times New Roman"/>
          <w:sz w:val="24"/>
          <w:szCs w:val="24"/>
        </w:rPr>
      </w:pPr>
    </w:p>
    <w:p w14:paraId="7B58913B" w14:textId="60DBFD90" w:rsidR="008561F4" w:rsidRPr="00D42971" w:rsidRDefault="008561F4" w:rsidP="00F721EE">
      <w:pPr>
        <w:spacing w:line="480" w:lineRule="auto"/>
        <w:rPr>
          <w:rFonts w:ascii="Times New Roman" w:hAnsi="Times New Roman" w:cs="Times New Roman"/>
          <w:sz w:val="24"/>
          <w:szCs w:val="24"/>
        </w:rPr>
      </w:pPr>
      <w:commentRangeStart w:id="6"/>
      <w:commentRangeStart w:id="7"/>
      <w:r w:rsidRPr="00D42971">
        <w:rPr>
          <w:rFonts w:ascii="Times New Roman" w:hAnsi="Times New Roman" w:cs="Times New Roman"/>
          <w:sz w:val="24"/>
          <w:szCs w:val="24"/>
        </w:rPr>
        <w:lastRenderedPageBreak/>
        <w:t>Emerging</w:t>
      </w:r>
      <w:commentRangeEnd w:id="6"/>
      <w:r w:rsidR="00B544FB" w:rsidRPr="00D42971">
        <w:rPr>
          <w:rStyle w:val="CommentReference"/>
          <w:rFonts w:ascii="Times New Roman" w:hAnsi="Times New Roman" w:cs="Times New Roman"/>
          <w:sz w:val="24"/>
          <w:szCs w:val="24"/>
        </w:rPr>
        <w:commentReference w:id="6"/>
      </w:r>
      <w:commentRangeEnd w:id="7"/>
      <w:r w:rsidR="00693729" w:rsidRPr="00D42971">
        <w:rPr>
          <w:rStyle w:val="CommentReference"/>
          <w:rFonts w:ascii="Times New Roman" w:hAnsi="Times New Roman" w:cs="Times New Roman"/>
          <w:sz w:val="24"/>
          <w:szCs w:val="24"/>
        </w:rPr>
        <w:commentReference w:id="7"/>
      </w:r>
      <w:r w:rsidRPr="00D42971">
        <w:rPr>
          <w:rFonts w:ascii="Times New Roman" w:hAnsi="Times New Roman" w:cs="Times New Roman"/>
          <w:sz w:val="24"/>
          <w:szCs w:val="24"/>
        </w:rPr>
        <w:t xml:space="preserve"> evidence</w:t>
      </w:r>
      <w:r w:rsidR="00693729" w:rsidRPr="00D42971">
        <w:rPr>
          <w:rFonts w:ascii="Times New Roman" w:hAnsi="Times New Roman" w:cs="Times New Roman"/>
          <w:sz w:val="24"/>
          <w:szCs w:val="24"/>
        </w:rPr>
        <w:t xml:space="preserve"> in addition to recent findings from the COVID-19 pandemic</w:t>
      </w:r>
      <w:r w:rsidRPr="00D42971">
        <w:rPr>
          <w:rFonts w:ascii="Times New Roman" w:hAnsi="Times New Roman" w:cs="Times New Roman"/>
          <w:sz w:val="24"/>
          <w:szCs w:val="24"/>
        </w:rPr>
        <w:t xml:space="preserve"> suggests certain age cohorts across the lifespan may be at greater risk for poor mental health and wellbeing than others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&lt;EndNote&gt;&lt;Cite&gt;&lt;Author&gt;Oswalt&lt;/Author&gt;&lt;Year&gt;2020&lt;/Year&gt;&lt;RecNum&gt;75&lt;/RecNum&gt;&lt;DisplayText&gt;[11]&lt;/DisplayText&gt;&lt;record&gt;&lt;rec-number&gt;75&lt;/rec-number&gt;&lt;foreign-keys&gt;&lt;key app="EN" db-id="vda2pvwscxarw9e0z24p90wxpr2wfdzp2a0w" timestamp="1674622422"&gt;75&lt;/key&gt;&lt;/foreign-keys&gt;&lt;ref-type name="Journal Article"&gt;17&lt;/ref-type&gt;&lt;contributors&gt;&lt;authors&gt;&lt;author&gt;Oswalt, Sara B&lt;/author&gt;&lt;author&gt;Lederer, Alyssa M&lt;/author&gt;&lt;author&gt;Chestnut-Steich, Kimberly&lt;/author&gt;&lt;author&gt;Day, Carol&lt;/author&gt;&lt;author&gt;Halbritter, Ashlee&lt;/author&gt;&lt;author&gt;Ortiz, Dugeidy&lt;/author&gt;&lt;/authors&gt;&lt;/contributors&gt;&lt;titles&gt;&lt;title&gt;Trends in college students’ mental health diagnoses and utilization of services, 2009–2015&lt;/title&gt;&lt;secondary-title&gt;Journal of American college health&lt;/secondary-title&gt;&lt;/titles&gt;&lt;periodical&gt;&lt;full-title&gt;Journal of American college health&lt;/full-title&gt;&lt;/periodical&gt;&lt;pages&gt;41-51&lt;/pages&gt;&lt;volume&gt;68&lt;/volume&gt;&lt;number&gt;1&lt;/number&gt;&lt;dates&gt;&lt;year&gt;2020&lt;/year&gt;&lt;/dates&gt;&lt;isbn&gt;0744-8481&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[11]</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For example, a recent report showed that younger adults living in the US consistently report the lowest scores on all domains of </w:t>
      </w:r>
      <w:commentRangeStart w:id="8"/>
      <w:commentRangeStart w:id="9"/>
      <w:r w:rsidR="00F60530" w:rsidRPr="00D42971">
        <w:rPr>
          <w:rFonts w:ascii="Times New Roman" w:hAnsi="Times New Roman" w:cs="Times New Roman"/>
          <w:sz w:val="24"/>
          <w:szCs w:val="24"/>
        </w:rPr>
        <w:t xml:space="preserve">mental </w:t>
      </w:r>
      <w:r w:rsidRPr="00D42971">
        <w:rPr>
          <w:rFonts w:ascii="Times New Roman" w:hAnsi="Times New Roman" w:cs="Times New Roman"/>
          <w:sz w:val="24"/>
          <w:szCs w:val="24"/>
        </w:rPr>
        <w:t xml:space="preserve">well-being, including happiness, health, meaning and purpose, character, social relationships, and financial stability, with a linear pattern of improvements in wellbeing observed with increased age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&lt;EndNote&gt;&lt;Cite&gt;&lt;Author&gt;Chen&lt;/Author&gt;&lt;Year&gt;2022&lt;/Year&gt;&lt;RecNum&gt;107&lt;/RecNum&gt;&lt;DisplayText&gt;[12]&lt;/DisplayText&gt;&lt;record&gt;&lt;rec-number&gt;107&lt;/rec-number&gt;&lt;foreign-keys&gt;&lt;key app="EN" db-id="vda2pvwscxarw9e0z24p90wxpr2wfdzp2a0w" timestamp="1674622440"&gt;107&lt;/key&gt;&lt;/foreign-keys&gt;&lt;ref-type name="Journal Article"&gt;17&lt;/ref-type&gt;&lt;contributors&gt;&lt;authors&gt;&lt;author&gt;Chen, Ying&lt;/author&gt;&lt;author&gt;Cowden, Richard G&lt;/author&gt;&lt;author&gt;Fulks, Jeffery&lt;/author&gt;&lt;author&gt;Plake, John F&lt;/author&gt;&lt;author&gt;VanderWeele, Tyler J&lt;/author&gt;&lt;/authors&gt;&lt;/contributors&gt;&lt;titles&gt;&lt;title&gt;National data on age gradients in well-being among US adults&lt;/title&gt;&lt;secondary-title&gt;JAMA psychiatry&lt;/secondary-title&gt;&lt;/titles&gt;&lt;periodical&gt;&lt;full-title&gt;JAMA psychiatry&lt;/full-title&gt;&lt;/periodical&gt;&lt;pages&gt;1046-1047&lt;/pages&gt;&lt;volume&gt;79&lt;/volume&gt;&lt;number&gt;10&lt;/number&gt;&lt;dates&gt;&lt;year&gt;2022&lt;/year&gt;&lt;/dates&gt;&lt;isbn&gt;2168-622X&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[12]</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These findings are in contrast to previous work that had demonstrated an inverted-U relationship between age and mental wellbeing in which mental wellbeing was lowest in middle adulthood </w:t>
      </w:r>
      <w:r w:rsidR="0022393E"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&lt;EndNote&gt;&lt;Cite&gt;&lt;Author&gt;Blanchflower&lt;/Author&gt;&lt;Year&gt;2008&lt;/Year&gt;&lt;RecNum&gt;108&lt;/RecNum&gt;&lt;DisplayText&gt;[13]&lt;/DisplayText&gt;&lt;record&gt;&lt;rec-number&gt;108&lt;/rec-number&gt;&lt;foreign-keys&gt;&lt;key app="EN" db-id="vda2pvwscxarw9e0z24p90wxpr2wfdzp2a0w" timestamp="1674622440"&gt;108&lt;/key&gt;&lt;/foreign-keys&gt;&lt;ref-type name="Journal Article"&gt;17&lt;/ref-type&gt;&lt;contributors&gt;&lt;authors&gt;&lt;author&gt;Blanchflower, David G&lt;/author&gt;&lt;author&gt;Oswald, Andrew J&lt;/author&gt;&lt;/authors&gt;&lt;/contributors&gt;&lt;titles&gt;&lt;title&gt;Is well-being U-shaped over the life cycle?&lt;/title&gt;&lt;secondary-title&gt;Social science &amp;amp; medicine&lt;/secondary-title&gt;&lt;/titles&gt;&lt;periodical&gt;&lt;full-title&gt;Social science &amp;amp; medicine&lt;/full-title&gt;&lt;/periodical&gt;&lt;pages&gt;1733-1749&lt;/pages&gt;&lt;volume&gt;66&lt;/volume&gt;&lt;number&gt;8&lt;/number&gt;&lt;dates&gt;&lt;year&gt;2008&lt;/year&gt;&lt;/dates&gt;&lt;isbn&gt;0277-9536&lt;/isbn&gt;&lt;urls&gt;&lt;/urls&gt;&lt;/record&gt;&lt;/Cite&gt;&lt;/EndNote&gt;</w:instrText>
      </w:r>
      <w:r w:rsidR="0022393E"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[13]</w:t>
      </w:r>
      <w:r w:rsidR="0022393E"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commentRangeEnd w:id="8"/>
      <w:r w:rsidR="00447C8F" w:rsidRPr="00D42971">
        <w:rPr>
          <w:rStyle w:val="CommentReference"/>
          <w:rFonts w:ascii="Times New Roman" w:hAnsi="Times New Roman" w:cs="Times New Roman"/>
          <w:sz w:val="24"/>
          <w:szCs w:val="24"/>
        </w:rPr>
        <w:commentReference w:id="8"/>
      </w:r>
      <w:commentRangeEnd w:id="9"/>
      <w:r w:rsidR="007522E5" w:rsidRPr="00D42971">
        <w:rPr>
          <w:rStyle w:val="CommentReference"/>
          <w:rFonts w:ascii="Times New Roman" w:hAnsi="Times New Roman" w:cs="Times New Roman"/>
          <w:sz w:val="24"/>
          <w:szCs w:val="24"/>
        </w:rPr>
        <w:commentReference w:id="9"/>
      </w:r>
      <w:r w:rsidR="008F6DDC" w:rsidRPr="00D42971">
        <w:rPr>
          <w:rFonts w:ascii="Times New Roman" w:hAnsi="Times New Roman" w:cs="Times New Roman"/>
          <w:sz w:val="24"/>
          <w:szCs w:val="24"/>
        </w:rPr>
        <w:t xml:space="preserve">Further, an estimated half of first mental disorder onsets occur by age 18 </w:t>
      </w:r>
      <w:r w:rsidR="008F6DDC" w:rsidRPr="00D42971">
        <w:rPr>
          <w:rFonts w:ascii="Times New Roman" w:hAnsi="Times New Roman" w:cs="Times New Roman"/>
          <w:sz w:val="24"/>
          <w:szCs w:val="24"/>
        </w:rPr>
        <w:fldChar w:fldCharType="begin"/>
      </w:r>
      <w:r w:rsidR="00920188" w:rsidRPr="00D42971">
        <w:rPr>
          <w:rFonts w:ascii="Times New Roman" w:hAnsi="Times New Roman" w:cs="Times New Roman"/>
          <w:sz w:val="24"/>
          <w:szCs w:val="24"/>
        </w:rPr>
        <w:instrText xml:space="preserve"> ADDIN EN.CITE &lt;EndNote&gt;&lt;Cite&gt;&lt;Author&gt;Solmi&lt;/Author&gt;&lt;Year&gt;2022&lt;/Year&gt;&lt;RecNum&gt;141&lt;/RecNum&gt;&lt;DisplayText&gt;[14]&lt;/DisplayText&gt;&lt;record&gt;&lt;rec-number&gt;141&lt;/rec-number&gt;&lt;foreign-keys&gt;&lt;key app="EN" db-id="vda2pvwscxarw9e0z24p90wxpr2wfdzp2a0w" timestamp="1676518881"&gt;141&lt;/key&gt;&lt;/foreign-keys&gt;&lt;ref-type name="Journal Article"&gt;17&lt;/ref-type&gt;&lt;contributors&gt;&lt;authors&gt;&lt;author&gt;Solmi, Marco&lt;/author&gt;&lt;author&gt;Radua, Joaquim&lt;/author&gt;&lt;author&gt;Olivola, Miriam&lt;/author&gt;&lt;author&gt;Croce, Enrico&lt;/author&gt;&lt;author&gt;Soardo, Livia&lt;/author&gt;&lt;author&gt;Salazar de Pablo, Gonzalo&lt;/author&gt;&lt;author&gt;Il Shin, Jae&lt;/author&gt;&lt;author&gt;Kirkbride, James B&lt;/author&gt;&lt;author&gt;Jones, Peter&lt;/author&gt;&lt;author&gt;Kim, Jae Han&lt;/author&gt;&lt;/authors&gt;&lt;/contributors&gt;&lt;titles&gt;&lt;title&gt;Age at onset of mental disorders worldwide: large-scale meta-analysis of 192 epidemiological studies&lt;/title&gt;&lt;secondary-title&gt;Molecular psychiatry&lt;/secondary-title&gt;&lt;/titles&gt;&lt;periodical&gt;&lt;full-title&gt;Molecular psychiatry&lt;/full-title&gt;&lt;/periodical&gt;&lt;pages&gt;281-295&lt;/pages&gt;&lt;volume&gt;27&lt;/volume&gt;&lt;number&gt;1&lt;/number&gt;&lt;dates&gt;&lt;year&gt;2022&lt;/year&gt;&lt;/dates&gt;&lt;isbn&gt;1359-4184&lt;/isbn&gt;&lt;urls&gt;&lt;/urls&gt;&lt;/record&gt;&lt;/Cite&gt;&lt;/EndNote&gt;</w:instrText>
      </w:r>
      <w:r w:rsidR="008F6DDC" w:rsidRPr="00D42971">
        <w:rPr>
          <w:rFonts w:ascii="Times New Roman" w:hAnsi="Times New Roman" w:cs="Times New Roman"/>
          <w:sz w:val="24"/>
          <w:szCs w:val="24"/>
        </w:rPr>
        <w:fldChar w:fldCharType="separate"/>
      </w:r>
      <w:r w:rsidR="00920188" w:rsidRPr="00D42971">
        <w:rPr>
          <w:rFonts w:ascii="Times New Roman" w:hAnsi="Times New Roman" w:cs="Times New Roman"/>
          <w:noProof/>
          <w:sz w:val="24"/>
          <w:szCs w:val="24"/>
        </w:rPr>
        <w:t>[14]</w:t>
      </w:r>
      <w:r w:rsidR="008F6DDC" w:rsidRPr="00D42971">
        <w:rPr>
          <w:rFonts w:ascii="Times New Roman" w:hAnsi="Times New Roman" w:cs="Times New Roman"/>
          <w:sz w:val="24"/>
          <w:szCs w:val="24"/>
        </w:rPr>
        <w:fldChar w:fldCharType="end"/>
      </w:r>
      <w:r w:rsidR="008F6DDC" w:rsidRPr="00D42971">
        <w:rPr>
          <w:rFonts w:ascii="Times New Roman" w:hAnsi="Times New Roman" w:cs="Times New Roman"/>
          <w:sz w:val="24"/>
          <w:szCs w:val="24"/>
        </w:rPr>
        <w:t xml:space="preserve">. </w:t>
      </w:r>
      <w:r w:rsidRPr="00D42971">
        <w:rPr>
          <w:rFonts w:ascii="Times New Roman" w:hAnsi="Times New Roman" w:cs="Times New Roman"/>
          <w:sz w:val="24"/>
          <w:szCs w:val="24"/>
        </w:rPr>
        <w:t>Evidently, more research is needed to better understand these trends from a global perspective, including a focus on protective factors that may moderate the relationship between age</w:t>
      </w:r>
      <w:r w:rsidR="008F6DDC" w:rsidRPr="00D42971">
        <w:rPr>
          <w:rFonts w:ascii="Times New Roman" w:hAnsi="Times New Roman" w:cs="Times New Roman"/>
          <w:sz w:val="24"/>
          <w:szCs w:val="24"/>
        </w:rPr>
        <w:t>,</w:t>
      </w:r>
      <w:r w:rsidRPr="00D42971">
        <w:rPr>
          <w:rFonts w:ascii="Times New Roman" w:hAnsi="Times New Roman" w:cs="Times New Roman"/>
          <w:sz w:val="24"/>
          <w:szCs w:val="24"/>
        </w:rPr>
        <w:t xml:space="preserve"> mental health</w:t>
      </w:r>
      <w:ins w:id="10" w:author="christopher huong" w:date="2023-02-15T21:44:00Z">
        <w:r w:rsidR="008F6DDC" w:rsidRPr="00D42971">
          <w:rPr>
            <w:rFonts w:ascii="Times New Roman" w:hAnsi="Times New Roman" w:cs="Times New Roman"/>
            <w:sz w:val="24"/>
            <w:szCs w:val="24"/>
          </w:rPr>
          <w:t>,</w:t>
        </w:r>
      </w:ins>
      <w:r w:rsidRPr="00D42971">
        <w:rPr>
          <w:rFonts w:ascii="Times New Roman" w:hAnsi="Times New Roman" w:cs="Times New Roman"/>
          <w:sz w:val="24"/>
          <w:szCs w:val="24"/>
        </w:rPr>
        <w:t xml:space="preserve"> and wellbeing. </w:t>
      </w:r>
    </w:p>
    <w:p w14:paraId="0FC86FCF" w14:textId="77777777" w:rsidR="008561F4" w:rsidRPr="00D42971" w:rsidRDefault="008561F4" w:rsidP="00F721EE">
      <w:pPr>
        <w:spacing w:line="480" w:lineRule="auto"/>
        <w:rPr>
          <w:rFonts w:ascii="Times New Roman" w:hAnsi="Times New Roman" w:cs="Times New Roman"/>
          <w:sz w:val="24"/>
          <w:szCs w:val="24"/>
        </w:rPr>
      </w:pPr>
    </w:p>
    <w:p w14:paraId="5327099D" w14:textId="531EB7A6" w:rsidR="00E230F8" w:rsidRPr="00D42971" w:rsidRDefault="00F60530"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Physical activity is one aspect of our lifestyle that has received increasing attention for its potential to promote mental wellbeing as well as assist in the prevention and management of mental health disorders. </w:t>
      </w:r>
      <w:r w:rsidR="008561F4" w:rsidRPr="00D42971">
        <w:rPr>
          <w:rFonts w:ascii="Times New Roman" w:hAnsi="Times New Roman" w:cs="Times New Roman"/>
          <w:sz w:val="24"/>
          <w:szCs w:val="24"/>
        </w:rPr>
        <w:t>Observational and experimental evidence consistently shows a relationship between higher levels of physical activity and benefits across various mental health outcomes</w:t>
      </w:r>
      <w:r w:rsidRPr="00D42971">
        <w:rPr>
          <w:rFonts w:ascii="Times New Roman" w:hAnsi="Times New Roman" w:cs="Times New Roman"/>
          <w:sz w:val="24"/>
          <w:szCs w:val="24"/>
        </w:rPr>
        <w:t>, including, but not limited to</w:t>
      </w:r>
      <w:r w:rsidR="0022393E" w:rsidRPr="00D42971">
        <w:rPr>
          <w:rFonts w:ascii="Times New Roman" w:hAnsi="Times New Roman" w:cs="Times New Roman"/>
          <w:sz w:val="24"/>
          <w:szCs w:val="24"/>
        </w:rPr>
        <w:t xml:space="preserve"> depression </w: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PEVuZE5vdGU+PENpdGU+PEF1dGhvcj5Hb3Jkb248L0F1dGhvcj48WWVhcj4yMDE4PC9ZZWFyPjxS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[15-20]</w:t>
      </w:r>
      <w:r w:rsidR="00D42971" w:rsidRPr="00D42971">
        <w:rPr>
          <w:rFonts w:ascii="Times New Roman" w:hAnsi="Times New Roman" w:cs="Times New Roman"/>
          <w:sz w:val="24"/>
          <w:szCs w:val="24"/>
        </w:rPr>
        <w:fldChar w:fldCharType="end"/>
      </w:r>
      <w:r w:rsidRPr="00D42971">
        <w:rPr>
          <w:rFonts w:ascii="Times New Roman" w:hAnsi="Times New Roman" w:cs="Times New Roman"/>
          <w:sz w:val="24"/>
          <w:szCs w:val="24"/>
        </w:rPr>
        <w:t>,</w:t>
      </w:r>
      <w:r w:rsidR="00D42971" w:rsidRPr="00D42971">
        <w:rPr>
          <w:rFonts w:ascii="Times New Roman" w:hAnsi="Times New Roman" w:cs="Times New Roman"/>
          <w:sz w:val="24"/>
          <w:szCs w:val="24"/>
        </w:rPr>
        <w:t xml:space="preserve"> </w:t>
      </w:r>
      <w:r w:rsidR="0022393E" w:rsidRPr="00D42971">
        <w:rPr>
          <w:rFonts w:ascii="Times New Roman" w:hAnsi="Times New Roman" w:cs="Times New Roman"/>
          <w:sz w:val="24"/>
          <w:szCs w:val="24"/>
        </w:rPr>
        <w:t>anxiety</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PEVuZE5vdGU+PENpdGU+PEF1dGhvcj5BeWxldHQ8L0F1dGhvcj48WWVhcj4yMDE4PC9ZZWFyPjxS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[21-23]</w:t>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t>,</w:t>
      </w:r>
      <w:r w:rsidRPr="00D42971">
        <w:rPr>
          <w:rFonts w:ascii="Times New Roman" w:hAnsi="Times New Roman" w:cs="Times New Roman"/>
          <w:sz w:val="24"/>
          <w:szCs w:val="24"/>
        </w:rPr>
        <w:t xml:space="preserve"> and</w:t>
      </w:r>
      <w:r w:rsidR="0022393E" w:rsidRPr="00D42971">
        <w:rPr>
          <w:rFonts w:ascii="Times New Roman" w:hAnsi="Times New Roman" w:cs="Times New Roman"/>
          <w:sz w:val="24"/>
          <w:szCs w:val="24"/>
        </w:rPr>
        <w:t xml:space="preserve"> general mental health</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PEVuZE5vdGU+PENpdGU+PEF1dGhvcj5GaXJ0aDwvQXV0aG9yPjxZZWFyPjIwMjA8L1llYXI+PFJl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[24-26]</w:t>
      </w:r>
      <w:r w:rsidR="00D42971" w:rsidRPr="00D42971">
        <w:rPr>
          <w:rFonts w:ascii="Times New Roman" w:hAnsi="Times New Roman" w:cs="Times New Roman"/>
          <w:sz w:val="24"/>
          <w:szCs w:val="24"/>
        </w:rPr>
        <w:fldChar w:fldCharType="end"/>
      </w:r>
      <w:r w:rsidR="0022393E"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For example, using non-parametric matching in a large cross-sectional dataset,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showed that </w:t>
      </w:r>
      <w:r w:rsidR="00452536" w:rsidRPr="00D42971">
        <w:rPr>
          <w:rFonts w:ascii="Times New Roman" w:hAnsi="Times New Roman" w:cs="Times New Roman"/>
          <w:sz w:val="24"/>
          <w:szCs w:val="24"/>
        </w:rPr>
        <w:t>engaging in physical</w:t>
      </w:r>
      <w:r w:rsidR="008561F4" w:rsidRPr="00D42971">
        <w:rPr>
          <w:rFonts w:ascii="Times New Roman" w:hAnsi="Times New Roman" w:cs="Times New Roman"/>
          <w:sz w:val="24"/>
          <w:szCs w:val="24"/>
        </w:rPr>
        <w:t xml:space="preserve"> exercise in the past month was associated with 43.2% lower self-reported days with poor mental health</w:t>
      </w:r>
      <w:r w:rsidR="00452536" w:rsidRPr="00D42971">
        <w:rPr>
          <w:rFonts w:ascii="Times New Roman" w:hAnsi="Times New Roman" w:cs="Times New Roman"/>
          <w:sz w:val="24"/>
          <w:szCs w:val="24"/>
        </w:rPr>
        <w:t xml:space="preserve"> over that period</w:t>
      </w:r>
      <w:r w:rsidR="008561F4" w:rsidRPr="00D42971">
        <w:rPr>
          <w:rFonts w:ascii="Times New Roman" w:hAnsi="Times New Roman" w:cs="Times New Roman"/>
          <w:sz w:val="24"/>
          <w:szCs w:val="24"/>
        </w:rPr>
        <w:t>.</w:t>
      </w:r>
      <w:r w:rsidR="002D4BFA" w:rsidRPr="00D42971">
        <w:rPr>
          <w:rFonts w:ascii="Times New Roman" w:hAnsi="Times New Roman" w:cs="Times New Roman"/>
          <w:sz w:val="24"/>
          <w:szCs w:val="24"/>
        </w:rPr>
        <w:t xml:space="preserve"> </w:t>
      </w:r>
      <w:r w:rsidR="008561F4" w:rsidRPr="00D42971">
        <w:rPr>
          <w:rFonts w:ascii="Times New Roman" w:hAnsi="Times New Roman" w:cs="Times New Roman"/>
          <w:sz w:val="24"/>
          <w:szCs w:val="24"/>
        </w:rPr>
        <w:t xml:space="preserve">Despite these robust findings, particularly for depression and anxiety, physical activity remains an underutilized treatment tool among clinical practitioners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&lt;EndNote&gt;&lt;Cite&gt;&lt;Author&gt;Ekkekakis&lt;/Author&gt;&lt;Year&gt;2020&lt;/Year&gt;&lt;RecNum&gt;136&lt;/RecNum&gt;&lt;DisplayText&gt;[28]&lt;/DisplayText&gt;&lt;record&gt;&lt;rec-number&gt;136&lt;/rec-number&gt;&lt;foreign-keys&gt;&lt;key app="EN" db-id="vda2pvwscxarw9e0z24p90wxpr2wfdzp2a0w" timestamp="1674623657"&gt;136&lt;/key&gt;&lt;/foreign-keys&gt;&lt;ref-type name="Journal Article"&gt;17&lt;/ref-type&gt;&lt;contributors&gt;&lt;authors&gt;&lt;author&gt;Ekkekakis, Panteleimon&lt;/author&gt;&lt;/authors&gt;&lt;/contributors&gt;&lt;titles&gt;&lt;title&gt;Why Is Exercise Underutilized in Clinical Practice Despite Evidence It Is Effective? Lessons in Pragmatism From the Inclusion of Exercise in Guidelines for the Treatment of Depression in the British National Health Service&lt;/title&gt;&lt;secondary-title&gt;Kinesiology Review&lt;/secondary-title&gt;&lt;/titles&gt;&lt;periodical&gt;&lt;full-title&gt;Kinesiology Review&lt;/full-title&gt;&lt;/periodical&gt;&lt;pages&gt;29-50&lt;/pages&gt;&lt;volume&gt;10&lt;/volume&gt;&lt;number&gt;1&lt;/number&gt;&lt;dates&gt;&lt;year&gt;2020&lt;/year&gt;&lt;/dates&gt;&lt;isbn&gt;2161-6035&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[28]</w:t>
      </w:r>
      <w:r w:rsidR="002D4BFA"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 The inclusion of physical activity – albeit as an alternative</w:t>
      </w:r>
      <w:r w:rsidR="00055ADC" w:rsidRPr="00D42971">
        <w:rPr>
          <w:rFonts w:ascii="Times New Roman" w:hAnsi="Times New Roman" w:cs="Times New Roman"/>
          <w:sz w:val="24"/>
          <w:szCs w:val="24"/>
        </w:rPr>
        <w:t xml:space="preserve"> </w:t>
      </w:r>
      <w:commentRangeStart w:id="11"/>
      <w:r w:rsidR="00055ADC" w:rsidRPr="00D42971">
        <w:rPr>
          <w:rFonts w:ascii="Times New Roman" w:hAnsi="Times New Roman" w:cs="Times New Roman"/>
          <w:sz w:val="24"/>
          <w:szCs w:val="24"/>
        </w:rPr>
        <w:t>and</w:t>
      </w:r>
      <w:r w:rsidR="00D42971" w:rsidRPr="00D42971">
        <w:rPr>
          <w:rFonts w:ascii="Times New Roman" w:hAnsi="Times New Roman" w:cs="Times New Roman"/>
          <w:sz w:val="24"/>
          <w:szCs w:val="24"/>
        </w:rPr>
        <w:t>/or</w:t>
      </w:r>
      <w:r w:rsidR="00055ADC" w:rsidRPr="00D42971">
        <w:rPr>
          <w:rFonts w:ascii="Times New Roman" w:hAnsi="Times New Roman" w:cs="Times New Roman"/>
          <w:sz w:val="24"/>
          <w:szCs w:val="24"/>
        </w:rPr>
        <w:t xml:space="preserve"> complementary</w:t>
      </w:r>
      <w:r w:rsidR="00452536" w:rsidRPr="00D42971">
        <w:rPr>
          <w:rFonts w:ascii="Times New Roman" w:hAnsi="Times New Roman" w:cs="Times New Roman"/>
          <w:sz w:val="24"/>
          <w:szCs w:val="24"/>
        </w:rPr>
        <w:t xml:space="preserve"> </w:t>
      </w:r>
      <w:commentRangeEnd w:id="11"/>
      <w:r w:rsidR="00055ADC" w:rsidRPr="00D42971">
        <w:rPr>
          <w:rStyle w:val="CommentReference"/>
          <w:rFonts w:ascii="Times New Roman" w:hAnsi="Times New Roman" w:cs="Times New Roman"/>
          <w:sz w:val="24"/>
          <w:szCs w:val="24"/>
        </w:rPr>
        <w:commentReference w:id="11"/>
      </w:r>
      <w:r w:rsidR="00452536" w:rsidRPr="00D42971">
        <w:rPr>
          <w:rFonts w:ascii="Times New Roman" w:hAnsi="Times New Roman" w:cs="Times New Roman"/>
          <w:sz w:val="24"/>
          <w:szCs w:val="24"/>
        </w:rPr>
        <w:t xml:space="preserve">treatment – in several recent national guidelines </w:t>
      </w:r>
      <w:r w:rsidR="00452536" w:rsidRPr="00D42971">
        <w:rPr>
          <w:rFonts w:ascii="Times New Roman" w:hAnsi="Times New Roman" w:cs="Times New Roman"/>
          <w:sz w:val="24"/>
          <w:szCs w:val="24"/>
        </w:rPr>
        <w:lastRenderedPageBreak/>
        <w:t xml:space="preserve">for the treatment of depression </w:t>
      </w:r>
      <w:r w:rsidR="00E230F8" w:rsidRPr="00D42971">
        <w:rPr>
          <w:rFonts w:ascii="Times New Roman" w:hAnsi="Times New Roman" w:cs="Times New Roman"/>
          <w:sz w:val="24"/>
          <w:szCs w:val="24"/>
        </w:rPr>
        <w:t>holds promise for promoting greater uptake in primary care services</w:t>
      </w:r>
      <w:r w:rsidR="00D42971" w:rsidRPr="00D42971">
        <w:rPr>
          <w:rFonts w:ascii="Times New Roman" w:hAnsi="Times New Roman" w:cs="Times New Roman"/>
          <w:sz w:val="24"/>
          <w:szCs w:val="24"/>
        </w:rPr>
        <w:t xml:space="preserve"> </w: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PEVuZE5vdGU+PENpdGU+PFllYXI+MjAyMjwvWWVhcj48UmVjTnVtPjE0MjwvUmVjTnVtPjxEaXNw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[29-32]</w:t>
      </w:r>
      <w:r w:rsidR="00D42971" w:rsidRPr="00D42971">
        <w:rPr>
          <w:rFonts w:ascii="Times New Roman" w:hAnsi="Times New Roman" w:cs="Times New Roman"/>
          <w:sz w:val="24"/>
          <w:szCs w:val="24"/>
        </w:rPr>
        <w:fldChar w:fldCharType="end"/>
      </w:r>
      <w:r w:rsidR="00452536" w:rsidRPr="00D42971">
        <w:rPr>
          <w:rFonts w:ascii="Times New Roman" w:hAnsi="Times New Roman" w:cs="Times New Roman"/>
          <w:sz w:val="24"/>
          <w:szCs w:val="24"/>
        </w:rPr>
        <w:t>.</w:t>
      </w:r>
      <w:r w:rsidR="00E230F8" w:rsidRPr="00D42971">
        <w:rPr>
          <w:rFonts w:ascii="Times New Roman" w:hAnsi="Times New Roman" w:cs="Times New Roman"/>
          <w:sz w:val="24"/>
          <w:szCs w:val="24"/>
        </w:rPr>
        <w:t xml:space="preserve"> </w:t>
      </w:r>
    </w:p>
    <w:p w14:paraId="4AEC0117" w14:textId="77777777" w:rsidR="00DF3994" w:rsidRPr="00D42971" w:rsidRDefault="00DF3994" w:rsidP="00F721EE">
      <w:pPr>
        <w:spacing w:line="480" w:lineRule="auto"/>
        <w:rPr>
          <w:rFonts w:ascii="Times New Roman" w:hAnsi="Times New Roman" w:cs="Times New Roman"/>
          <w:sz w:val="24"/>
          <w:szCs w:val="24"/>
        </w:rPr>
      </w:pPr>
    </w:p>
    <w:p w14:paraId="16C4BDE6" w14:textId="0EEFDF3B" w:rsidR="0081587F"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While evidence supports the importance of physical activity for preventing and/or reducing a range of mental health problems and improving overall wellbeing, </w:t>
      </w:r>
      <w:r w:rsidR="00055ADC" w:rsidRPr="00D42971">
        <w:rPr>
          <w:rFonts w:ascii="Times New Roman" w:hAnsi="Times New Roman" w:cs="Times New Roman"/>
          <w:sz w:val="24"/>
          <w:szCs w:val="24"/>
        </w:rPr>
        <w:t xml:space="preserve">for </w:t>
      </w:r>
      <w:r w:rsidRPr="00D42971">
        <w:rPr>
          <w:rFonts w:ascii="Times New Roman" w:hAnsi="Times New Roman" w:cs="Times New Roman"/>
          <w:sz w:val="24"/>
          <w:szCs w:val="24"/>
        </w:rPr>
        <w:t>some other mental symptoms</w:t>
      </w:r>
      <w:r w:rsidR="00447C8F" w:rsidRPr="00D42971">
        <w:rPr>
          <w:rFonts w:ascii="Times New Roman" w:hAnsi="Times New Roman" w:cs="Times New Roman"/>
          <w:sz w:val="24"/>
          <w:szCs w:val="24"/>
        </w:rPr>
        <w:t xml:space="preserve"> and disorders (e.g.,</w:t>
      </w:r>
      <w:r w:rsidR="00055ADC" w:rsidRPr="00D42971">
        <w:rPr>
          <w:rFonts w:ascii="Times New Roman" w:hAnsi="Times New Roman" w:cs="Times New Roman"/>
          <w:sz w:val="24"/>
          <w:szCs w:val="24"/>
        </w:rPr>
        <w:t xml:space="preserve"> bipolar disorder, schizophrenia</w:t>
      </w:r>
      <w:r w:rsidR="00447C8F" w:rsidRPr="00D42971">
        <w:rPr>
          <w:rFonts w:ascii="Times New Roman" w:hAnsi="Times New Roman" w:cs="Times New Roman"/>
          <w:sz w:val="24"/>
          <w:szCs w:val="24"/>
        </w:rPr>
        <w:t>)</w:t>
      </w:r>
      <w:r w:rsidRPr="00D42971">
        <w:rPr>
          <w:rFonts w:ascii="Times New Roman" w:hAnsi="Times New Roman" w:cs="Times New Roman"/>
          <w:sz w:val="24"/>
          <w:szCs w:val="24"/>
        </w:rPr>
        <w:t xml:space="preserve">, the evidence is less suggestive of benefits, or remains unclear </w:t>
      </w:r>
      <w:r w:rsidR="002D4BFA"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PEVuZE5vdGU+PENpdGU+PEF1dGhvcj5GaXJ0aDwvQXV0aG9yPjxZZWFyPjIwMTU8L1llYXI+PFJl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=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[33-38]</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w:t>
      </w:r>
      <w:r w:rsidR="00447C8F" w:rsidRPr="00D42971">
        <w:rPr>
          <w:rFonts w:ascii="Times New Roman" w:hAnsi="Times New Roman" w:cs="Times New Roman"/>
          <w:sz w:val="24"/>
          <w:szCs w:val="24"/>
        </w:rPr>
        <w:t xml:space="preserve"> More recently, however, researchers have observed </w:t>
      </w:r>
      <w:r w:rsidRPr="00D42971">
        <w:rPr>
          <w:rFonts w:ascii="Times New Roman" w:hAnsi="Times New Roman" w:cs="Times New Roman"/>
          <w:sz w:val="24"/>
          <w:szCs w:val="24"/>
        </w:rPr>
        <w:t>considerable overlap in symptomology across the most commonly classified</w:t>
      </w:r>
      <w:r w:rsidR="00447C8F" w:rsidRPr="00D42971">
        <w:rPr>
          <w:rFonts w:ascii="Times New Roman" w:hAnsi="Times New Roman" w:cs="Times New Roman"/>
          <w:sz w:val="24"/>
          <w:szCs w:val="24"/>
        </w:rPr>
        <w:t xml:space="preserve"> mental health</w:t>
      </w:r>
      <w:r w:rsidRPr="00D42971">
        <w:rPr>
          <w:rFonts w:ascii="Times New Roman" w:hAnsi="Times New Roman" w:cs="Times New Roman"/>
          <w:sz w:val="24"/>
          <w:szCs w:val="24"/>
        </w:rPr>
        <w:t xml:space="preserve"> disorders</w:t>
      </w:r>
      <w:r w:rsidR="00447C8F" w:rsidRPr="00D42971">
        <w:rPr>
          <w:rFonts w:ascii="Times New Roman" w:hAnsi="Times New Roman" w:cs="Times New Roman"/>
          <w:sz w:val="24"/>
          <w:szCs w:val="24"/>
        </w:rPr>
        <w:t xml:space="preserve">, which illustrates the complexity and heterogeneous nature of mental health as a construct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&lt;EndNote&gt;&lt;Cite&gt;&lt;Author&gt;Borsboom&lt;/Author&gt;&lt;Year&gt;2011&lt;/Year&gt;&lt;RecNum&gt;71&lt;/RecNum&gt;&lt;DisplayText&gt;[39, 40]&lt;/DisplayText&gt;&lt;record&gt;&lt;rec-number&gt;71&lt;/rec-number&gt;&lt;foreign-keys&gt;&lt;key app="EN" db-id="vda2pvwscxarw9e0z24p90wxpr2wfdzp2a0w" timestamp="1674622422"&gt;71&lt;/key&gt;&lt;/foreign-keys&gt;&lt;ref-type name="Journal Article"&gt;17&lt;/ref-type&gt;&lt;contributors&gt;&lt;authors&gt;&lt;author&gt;Borsboom, Denny&lt;/author&gt;&lt;author&gt;Cramer, Angélique OJ&lt;/author&gt;&lt;author&gt;Schmittmann, Verena D&lt;/author&gt;&lt;author&gt;Epskamp, Sacha&lt;/author&gt;&lt;author&gt;Waldorp, Lourens J&lt;/author&gt;&lt;/authors&gt;&lt;/contributors&gt;&lt;titles&gt;&lt;title&gt;The small world of psychopathology&lt;/title&gt;&lt;secondary-title&gt;PloS one&lt;/secondary-title&gt;&lt;/titles&gt;&lt;periodical&gt;&lt;full-title&gt;PloS one&lt;/full-title&gt;&lt;/periodical&gt;&lt;pages&gt;e27407&lt;/pages&gt;&lt;volume&gt;6&lt;/volume&gt;&lt;number&gt;11&lt;/number&gt;&lt;dates&gt;&lt;year&gt;2011&lt;/year&gt;&lt;/dates&gt;&lt;isbn&gt;1932-6203&lt;/isbn&gt;&lt;urls&gt;&lt;/urls&gt;&lt;/record&gt;&lt;/Cite&gt;&lt;Cite&gt;&lt;Author&gt;Newson&lt;/Author&gt;&lt;Year&gt;2021&lt;/Year&gt;&lt;RecNum&gt;72&lt;/RecNum&gt;&lt;record&gt;&lt;rec-number&gt;72&lt;/rec-number&gt;&lt;foreign-keys&gt;&lt;key app="EN" db-id="vda2pvwscxarw9e0z24p90wxpr2wfdzp2a0w" timestamp="1674622422"&gt;72&lt;/key&gt;&lt;/foreign-keys&gt;&lt;ref-type name="Journal Article"&gt;17&lt;/ref-type&gt;&lt;contributors&gt;&lt;authors&gt;&lt;author&gt;Newson, Jennifer Jane&lt;/author&gt;&lt;author&gt;Pastukh, Vladyslav&lt;/author&gt;&lt;author&gt;Thiagarajan, Tara C&lt;/author&gt;&lt;/authors&gt;&lt;/contributors&gt;&lt;titles&gt;&lt;title&gt;Poor separation of clinical symptom profiles by DSM-5 disorder criteria&lt;/title&gt;&lt;secondary-title&gt;Frontiers in Psychiatry&lt;/secondary-title&gt;&lt;/titles&gt;&lt;periodical&gt;&lt;full-title&gt;Frontiers in psychiatry&lt;/full-title&gt;&lt;/periodical&gt;&lt;volume&gt;12&lt;/volume&gt;&lt;dates&gt;&lt;year&gt;2021&lt;/year&gt;&lt;/dates&gt;&lt;urls&gt;&lt;/urls&gt;&lt;/record&gt;&lt;/Cite&gt;&lt;/EndNote&gt;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[39, 40]</w:t>
      </w:r>
      <w:r w:rsidR="002D4BFA"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Such knowledge has sparked the development of novel measures – the </w:t>
      </w:r>
      <w:r w:rsidRPr="00D42971">
        <w:rPr>
          <w:rFonts w:ascii="Times New Roman" w:hAnsi="Times New Roman" w:cs="Times New Roman"/>
          <w:sz w:val="24"/>
          <w:szCs w:val="24"/>
        </w:rPr>
        <w:t xml:space="preserve">Mental Health Quotient (MHQ) </w:t>
      </w:r>
      <w:r w:rsidR="0081587F" w:rsidRPr="00D42971">
        <w:rPr>
          <w:rFonts w:ascii="Times New Roman" w:hAnsi="Times New Roman" w:cs="Times New Roman"/>
          <w:sz w:val="24"/>
          <w:szCs w:val="24"/>
        </w:rPr>
        <w:t xml:space="preserve">for example – to </w:t>
      </w:r>
      <w:r w:rsidRPr="00D42971">
        <w:rPr>
          <w:rFonts w:ascii="Times New Roman" w:hAnsi="Times New Roman" w:cs="Times New Roman"/>
          <w:sz w:val="24"/>
          <w:szCs w:val="24"/>
        </w:rPr>
        <w:t>address these considerations</w:t>
      </w:r>
      <w:r w:rsidR="0081587F" w:rsidRPr="00D42971">
        <w:rPr>
          <w:rFonts w:ascii="Times New Roman" w:hAnsi="Times New Roman" w:cs="Times New Roman"/>
          <w:sz w:val="24"/>
          <w:szCs w:val="24"/>
        </w:rPr>
        <w:t>. Yet,</w:t>
      </w:r>
      <w:r w:rsidRPr="00D42971">
        <w:rPr>
          <w:rFonts w:ascii="Times New Roman" w:hAnsi="Times New Roman" w:cs="Times New Roman"/>
          <w:sz w:val="24"/>
          <w:szCs w:val="24"/>
        </w:rPr>
        <w:t xml:space="preserve"> due to their recency</w:t>
      </w:r>
      <w:r w:rsidR="007522E5" w:rsidRPr="00D42971">
        <w:rPr>
          <w:rFonts w:ascii="Times New Roman" w:hAnsi="Times New Roman" w:cs="Times New Roman"/>
          <w:sz w:val="24"/>
          <w:szCs w:val="24"/>
        </w:rPr>
        <w:t xml:space="preserve">, </w:t>
      </w:r>
      <w:r w:rsidR="0081587F" w:rsidRPr="00D42971">
        <w:rPr>
          <w:rFonts w:ascii="Times New Roman" w:hAnsi="Times New Roman" w:cs="Times New Roman"/>
          <w:sz w:val="24"/>
          <w:szCs w:val="24"/>
        </w:rPr>
        <w:t xml:space="preserve">these instruments </w:t>
      </w:r>
      <w:r w:rsidRPr="00D42971">
        <w:rPr>
          <w:rFonts w:ascii="Times New Roman" w:hAnsi="Times New Roman" w:cs="Times New Roman"/>
          <w:sz w:val="24"/>
          <w:szCs w:val="24"/>
        </w:rPr>
        <w:t xml:space="preserve">have </w:t>
      </w:r>
      <w:r w:rsidR="0081587F" w:rsidRPr="00D42971">
        <w:rPr>
          <w:rFonts w:ascii="Times New Roman" w:hAnsi="Times New Roman" w:cs="Times New Roman"/>
          <w:sz w:val="24"/>
          <w:szCs w:val="24"/>
        </w:rPr>
        <w:t>seldom been utilized</w:t>
      </w:r>
      <w:r w:rsidRPr="00D42971">
        <w:rPr>
          <w:rFonts w:ascii="Times New Roman" w:hAnsi="Times New Roman" w:cs="Times New Roman"/>
          <w:sz w:val="24"/>
          <w:szCs w:val="24"/>
        </w:rPr>
        <w:t xml:space="preserve">. </w:t>
      </w:r>
    </w:p>
    <w:p w14:paraId="770E5AD8" w14:textId="39296D96" w:rsidR="008561F4" w:rsidRPr="00D42971" w:rsidRDefault="0081587F"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One promising avenue in which comprehensive measures of mental health can be applied is in studies examining </w:t>
      </w:r>
      <w:r w:rsidR="008561F4" w:rsidRPr="00D42971">
        <w:rPr>
          <w:rFonts w:ascii="Times New Roman" w:hAnsi="Times New Roman" w:cs="Times New Roman"/>
          <w:sz w:val="24"/>
          <w:szCs w:val="24"/>
        </w:rPr>
        <w:t>the specific aspects of mental health that physical activity may especially favor</w:t>
      </w:r>
      <w:r w:rsidRPr="00D42971">
        <w:rPr>
          <w:rFonts w:ascii="Times New Roman" w:hAnsi="Times New Roman" w:cs="Times New Roman"/>
          <w:sz w:val="24"/>
          <w:szCs w:val="24"/>
        </w:rPr>
        <w:t xml:space="preserve">. At present, there is a paucity of literature in this area – to </w:t>
      </w:r>
      <w:r w:rsidR="008561F4" w:rsidRPr="00D42971">
        <w:rPr>
          <w:rFonts w:ascii="Times New Roman" w:hAnsi="Times New Roman" w:cs="Times New Roman"/>
          <w:sz w:val="24"/>
          <w:szCs w:val="24"/>
        </w:rPr>
        <w:t xml:space="preserve">our knowledge </w:t>
      </w:r>
      <w:r w:rsidRPr="00D42971">
        <w:rPr>
          <w:rFonts w:ascii="Times New Roman" w:hAnsi="Times New Roman" w:cs="Times New Roman"/>
          <w:sz w:val="24"/>
          <w:szCs w:val="24"/>
        </w:rPr>
        <w:t>only one study has</w:t>
      </w:r>
      <w:r w:rsidR="008561F4" w:rsidRPr="00D42971">
        <w:rPr>
          <w:rFonts w:ascii="Times New Roman" w:hAnsi="Times New Roman" w:cs="Times New Roman"/>
          <w:sz w:val="24"/>
          <w:szCs w:val="24"/>
        </w:rPr>
        <w:t xml:space="preserve"> investigat</w:t>
      </w:r>
      <w:r w:rsidRPr="00D42971">
        <w:rPr>
          <w:rFonts w:ascii="Times New Roman" w:hAnsi="Times New Roman" w:cs="Times New Roman"/>
          <w:sz w:val="24"/>
          <w:szCs w:val="24"/>
        </w:rPr>
        <w:t>ed</w:t>
      </w:r>
      <w:r w:rsidR="008561F4" w:rsidRPr="00D42971">
        <w:rPr>
          <w:rFonts w:ascii="Times New Roman" w:hAnsi="Times New Roman" w:cs="Times New Roman"/>
          <w:sz w:val="24"/>
          <w:szCs w:val="24"/>
        </w:rPr>
        <w:t xml:space="preserve"> symptom-level effects </w:t>
      </w:r>
      <w:r w:rsidR="002D4BFA"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&lt;EndNote&gt;&lt;Cite&gt;&lt;Author&gt;Murri&lt;/Author&gt;&lt;Year&gt;2018&lt;/Year&gt;&lt;RecNum&gt;123&lt;/RecNum&gt;&lt;DisplayText&gt;[41]&lt;/DisplayText&gt;&lt;record&gt;&lt;rec-number&gt;123&lt;/rec-number&gt;&lt;foreign-keys&gt;&lt;key app="EN" db-id="vda2pvwscxarw9e0z24p90wxpr2wfdzp2a0w" timestamp="1674622440"&gt;123&lt;/key&gt;&lt;/foreign-keys&gt;&lt;ref-type name="Journal Article"&gt;17&lt;/ref-type&gt;&lt;contributors&gt;&lt;authors&gt;&lt;author&gt;Murri, Martino Belvederi&lt;/author&gt;&lt;author&gt;Ekkekakis, Pantaleimon&lt;/author&gt;&lt;author&gt;Menchetti, Marco&lt;/author&gt;&lt;author&gt;Neviani, Francesca&lt;/author&gt;&lt;author&gt;Trevisani, Fausto&lt;/author&gt;&lt;author&gt;Tedeschi, Stefano&lt;/author&gt;&lt;author&gt;Latessa, Pasqualino Maietta&lt;/author&gt;&lt;author&gt;Nerozzi, Erika&lt;/author&gt;&lt;author&gt;Ermini, Giuliano&lt;/author&gt;&lt;author&gt;Zocchi, Donato&lt;/author&gt;&lt;/authors&gt;&lt;/contributors&gt;&lt;titles&gt;&lt;title&gt;Physical exercise for late-life depression: effects on symptom dimensions and time course&lt;/title&gt;&lt;secondary-title&gt;Journal of affective disorders&lt;/secondary-title&gt;&lt;/titles&gt;&lt;periodical&gt;&lt;full-title&gt;Journal of Affective Disorders&lt;/full-title&gt;&lt;/periodical&gt;&lt;pages&gt;65-70&lt;/pages&gt;&lt;volume&gt;230&lt;/volume&gt;&lt;dates&gt;&lt;year&gt;2018&lt;/year&gt;&lt;/dates&gt;&lt;isbn&gt;0165-0327&lt;/isbn&gt;&lt;urls&gt;&lt;/urls&gt;&lt;/record&gt;&lt;/Cite&gt;&lt;/EndNote&gt;</w:instrText>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[41]</w:t>
      </w:r>
      <w:r w:rsidR="002D4BFA" w:rsidRPr="00D42971">
        <w:rPr>
          <w:rFonts w:ascii="Times New Roman" w:hAnsi="Times New Roman" w:cs="Times New Roman"/>
          <w:sz w:val="24"/>
          <w:szCs w:val="24"/>
        </w:rPr>
        <w:fldChar w:fldCharType="end"/>
      </w:r>
      <w:r w:rsidR="008561F4" w:rsidRPr="00D42971">
        <w:rPr>
          <w:rFonts w:ascii="Times New Roman" w:hAnsi="Times New Roman" w:cs="Times New Roman"/>
          <w:sz w:val="24"/>
          <w:szCs w:val="24"/>
        </w:rPr>
        <w:t xml:space="preserve">. </w:t>
      </w:r>
      <w:r w:rsidRPr="00D42971">
        <w:rPr>
          <w:rFonts w:ascii="Times New Roman" w:hAnsi="Times New Roman" w:cs="Times New Roman"/>
          <w:sz w:val="24"/>
          <w:szCs w:val="24"/>
        </w:rPr>
        <w:t>Findings stemming from such studies have the potential to i</w:t>
      </w:r>
      <w:r w:rsidR="008561F4" w:rsidRPr="00D42971">
        <w:rPr>
          <w:rFonts w:ascii="Times New Roman" w:hAnsi="Times New Roman" w:cs="Times New Roman"/>
          <w:sz w:val="24"/>
          <w:szCs w:val="24"/>
        </w:rPr>
        <w:t xml:space="preserve">mprove precision in the </w:t>
      </w:r>
      <w:r w:rsidRPr="00D42971">
        <w:rPr>
          <w:rFonts w:ascii="Times New Roman" w:hAnsi="Times New Roman" w:cs="Times New Roman"/>
          <w:sz w:val="24"/>
          <w:szCs w:val="24"/>
        </w:rPr>
        <w:t xml:space="preserve">promotion of mental wellbeing and </w:t>
      </w:r>
      <w:r w:rsidR="008561F4" w:rsidRPr="00D42971">
        <w:rPr>
          <w:rFonts w:ascii="Times New Roman" w:hAnsi="Times New Roman" w:cs="Times New Roman"/>
          <w:sz w:val="24"/>
          <w:szCs w:val="24"/>
        </w:rPr>
        <w:t xml:space="preserve">treatment </w:t>
      </w:r>
      <w:r w:rsidRPr="00D42971">
        <w:rPr>
          <w:rFonts w:ascii="Times New Roman" w:hAnsi="Times New Roman" w:cs="Times New Roman"/>
          <w:sz w:val="24"/>
          <w:szCs w:val="24"/>
        </w:rPr>
        <w:t xml:space="preserve">of mental health problems and therefore </w:t>
      </w:r>
      <w:r w:rsidR="008561F4" w:rsidRPr="00D42971">
        <w:rPr>
          <w:rFonts w:ascii="Times New Roman" w:hAnsi="Times New Roman" w:cs="Times New Roman"/>
          <w:sz w:val="24"/>
          <w:szCs w:val="24"/>
        </w:rPr>
        <w:t>may have important implications for clinical outcomes</w:t>
      </w:r>
      <w:r w:rsidR="002D4BFA" w:rsidRPr="00D42971">
        <w:rPr>
          <w:rFonts w:ascii="Times New Roman" w:hAnsi="Times New Roman" w:cs="Times New Roman"/>
          <w:sz w:val="24"/>
          <w:szCs w:val="24"/>
        </w:rPr>
        <w:t xml:space="preserve"> </w:t>
      </w:r>
      <w:r w:rsidR="002D4BFA"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 </w:instrText>
      </w:r>
      <w:r w:rsidR="00D42971" w:rsidRPr="00D42971">
        <w:rPr>
          <w:rFonts w:ascii="Times New Roman" w:hAnsi="Times New Roman" w:cs="Times New Roman"/>
          <w:sz w:val="24"/>
          <w:szCs w:val="24"/>
        </w:rPr>
        <w:fldChar w:fldCharType="begin">
          <w:fldData xml:space="preserve">PEVuZE5vdGU+PENpdGU+PEF1dGhvcj5VaGVyPC9BdXRob3I+PFllYXI+MjAxMjwvWWVhcj48UmVj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</w:fldData>
        </w:fldChar>
      </w:r>
      <w:r w:rsidR="00D42971" w:rsidRPr="00D42971">
        <w:rPr>
          <w:rFonts w:ascii="Times New Roman" w:hAnsi="Times New Roman" w:cs="Times New Roman"/>
          <w:sz w:val="24"/>
          <w:szCs w:val="24"/>
        </w:rPr>
        <w:instrText xml:space="preserve"> ADDIN EN.CITE.DATA </w:instrText>
      </w:r>
      <w:r w:rsidR="00D42971" w:rsidRPr="00D42971">
        <w:rPr>
          <w:rFonts w:ascii="Times New Roman" w:hAnsi="Times New Roman" w:cs="Times New Roman"/>
          <w:sz w:val="24"/>
          <w:szCs w:val="24"/>
        </w:rPr>
      </w:r>
      <w:r w:rsidR="00D42971"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r>
      <w:r w:rsidR="002D4BFA"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[42-44]</w:t>
      </w:r>
      <w:r w:rsidR="002D4BFA" w:rsidRPr="00D42971">
        <w:rPr>
          <w:rFonts w:ascii="Times New Roman" w:hAnsi="Times New Roman" w:cs="Times New Roman"/>
          <w:sz w:val="24"/>
          <w:szCs w:val="24"/>
        </w:rPr>
        <w:fldChar w:fldCharType="end"/>
      </w:r>
      <w:r w:rsidR="002D4BFA" w:rsidRPr="00D42971">
        <w:rPr>
          <w:rFonts w:ascii="Times New Roman" w:hAnsi="Times New Roman" w:cs="Times New Roman"/>
          <w:sz w:val="24"/>
          <w:szCs w:val="24"/>
        </w:rPr>
        <w:t xml:space="preserve">. </w:t>
      </w:r>
      <w:r w:rsidRPr="00D42971">
        <w:rPr>
          <w:rFonts w:ascii="Times New Roman" w:hAnsi="Times New Roman" w:cs="Times New Roman"/>
          <w:sz w:val="24"/>
          <w:szCs w:val="24"/>
        </w:rPr>
        <w:t>Determining whether p</w:t>
      </w:r>
      <w:r w:rsidR="008561F4" w:rsidRPr="00D42971">
        <w:rPr>
          <w:rFonts w:ascii="Times New Roman" w:hAnsi="Times New Roman" w:cs="Times New Roman"/>
          <w:sz w:val="24"/>
          <w:szCs w:val="24"/>
        </w:rPr>
        <w:t xml:space="preserve">hysical activity </w:t>
      </w:r>
      <w:r w:rsidRPr="00D42971">
        <w:rPr>
          <w:rFonts w:ascii="Times New Roman" w:hAnsi="Times New Roman" w:cs="Times New Roman"/>
          <w:sz w:val="24"/>
          <w:szCs w:val="24"/>
        </w:rPr>
        <w:t>is</w:t>
      </w:r>
      <w:r w:rsidR="008561F4" w:rsidRPr="00D42971">
        <w:rPr>
          <w:rFonts w:ascii="Times New Roman" w:hAnsi="Times New Roman" w:cs="Times New Roman"/>
          <w:sz w:val="24"/>
          <w:szCs w:val="24"/>
        </w:rPr>
        <w:t xml:space="preserve"> associated with differential effects </w:t>
      </w:r>
      <w:r w:rsidRPr="00D42971">
        <w:rPr>
          <w:rFonts w:ascii="Times New Roman" w:hAnsi="Times New Roman" w:cs="Times New Roman"/>
          <w:sz w:val="24"/>
          <w:szCs w:val="24"/>
        </w:rPr>
        <w:t xml:space="preserve">for </w:t>
      </w:r>
      <w:r w:rsidR="001F689C" w:rsidRPr="00D42971">
        <w:rPr>
          <w:rFonts w:ascii="Times New Roman" w:hAnsi="Times New Roman" w:cs="Times New Roman"/>
          <w:sz w:val="24"/>
          <w:szCs w:val="24"/>
        </w:rPr>
        <w:t xml:space="preserve">certain aspects of </w:t>
      </w:r>
      <w:r w:rsidRPr="00D42971">
        <w:rPr>
          <w:rFonts w:ascii="Times New Roman" w:hAnsi="Times New Roman" w:cs="Times New Roman"/>
          <w:sz w:val="24"/>
          <w:szCs w:val="24"/>
        </w:rPr>
        <w:t xml:space="preserve">mental health </w:t>
      </w:r>
      <w:r w:rsidR="008561F4" w:rsidRPr="00D42971">
        <w:rPr>
          <w:rFonts w:ascii="Times New Roman" w:hAnsi="Times New Roman" w:cs="Times New Roman"/>
          <w:sz w:val="24"/>
          <w:szCs w:val="24"/>
        </w:rPr>
        <w:t>across the lifespan</w:t>
      </w:r>
      <w:r w:rsidR="001F689C" w:rsidRPr="00D42971">
        <w:rPr>
          <w:rFonts w:ascii="Times New Roman" w:hAnsi="Times New Roman" w:cs="Times New Roman"/>
          <w:sz w:val="24"/>
          <w:szCs w:val="24"/>
        </w:rPr>
        <w:t xml:space="preserve"> is but one fruitful area of inquiry to pursue for the purpose of improving population-level mental health and well-being. </w:t>
      </w:r>
    </w:p>
    <w:p w14:paraId="20BFB0EC" w14:textId="48223FDC" w:rsidR="008561F4" w:rsidRPr="00D42971" w:rsidRDefault="008561F4"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The purpose of the present study was to estimate </w:t>
      </w:r>
      <w:r w:rsidR="0092241A" w:rsidRPr="00D42971">
        <w:rPr>
          <w:rFonts w:ascii="Times New Roman" w:hAnsi="Times New Roman" w:cs="Times New Roman"/>
          <w:sz w:val="24"/>
          <w:szCs w:val="24"/>
        </w:rPr>
        <w:t>the</w:t>
      </w:r>
      <w:r w:rsidRPr="00D42971">
        <w:rPr>
          <w:rFonts w:ascii="Times New Roman" w:hAnsi="Times New Roman" w:cs="Times New Roman"/>
          <w:sz w:val="24"/>
          <w:szCs w:val="24"/>
        </w:rPr>
        <w:t xml:space="preserve"> treatment effect of </w:t>
      </w:r>
      <w:r w:rsidR="0092241A" w:rsidRPr="00D42971">
        <w:rPr>
          <w:rFonts w:ascii="Times New Roman" w:hAnsi="Times New Roman" w:cs="Times New Roman"/>
          <w:sz w:val="24"/>
          <w:szCs w:val="24"/>
        </w:rPr>
        <w:t xml:space="preserve">regular </w:t>
      </w:r>
      <w:r w:rsidRPr="00D42971">
        <w:rPr>
          <w:rFonts w:ascii="Times New Roman" w:hAnsi="Times New Roman" w:cs="Times New Roman"/>
          <w:sz w:val="24"/>
          <w:szCs w:val="24"/>
        </w:rPr>
        <w:t xml:space="preserve">physical activity </w:t>
      </w:r>
      <w:r w:rsidR="0092241A" w:rsidRPr="00D42971">
        <w:rPr>
          <w:rFonts w:ascii="Times New Roman" w:hAnsi="Times New Roman" w:cs="Times New Roman"/>
          <w:sz w:val="24"/>
          <w:szCs w:val="24"/>
        </w:rPr>
        <w:t xml:space="preserve">engagement </w:t>
      </w:r>
      <w:r w:rsidRPr="00D42971">
        <w:rPr>
          <w:rFonts w:ascii="Times New Roman" w:hAnsi="Times New Roman" w:cs="Times New Roman"/>
          <w:sz w:val="24"/>
          <w:szCs w:val="24"/>
        </w:rPr>
        <w:t xml:space="preserve">on overall mental </w:t>
      </w:r>
      <w:r w:rsidR="007522E5" w:rsidRPr="00D42971">
        <w:rPr>
          <w:rFonts w:ascii="Times New Roman" w:hAnsi="Times New Roman" w:cs="Times New Roman"/>
          <w:sz w:val="24"/>
          <w:szCs w:val="24"/>
        </w:rPr>
        <w:t>health</w:t>
      </w:r>
      <w:r w:rsidR="00401B9D" w:rsidRPr="00D42971">
        <w:rPr>
          <w:rFonts w:ascii="Times New Roman" w:hAnsi="Times New Roman" w:cs="Times New Roman"/>
          <w:sz w:val="24"/>
          <w:szCs w:val="24"/>
        </w:rPr>
        <w:t xml:space="preserve"> in a large global sample</w:t>
      </w:r>
      <w:r w:rsidRPr="00D42971">
        <w:rPr>
          <w:rFonts w:ascii="Times New Roman" w:hAnsi="Times New Roman" w:cs="Times New Roman"/>
          <w:sz w:val="24"/>
          <w:szCs w:val="24"/>
        </w:rPr>
        <w:t xml:space="preserve">, as well as various </w:t>
      </w:r>
      <w:r w:rsidR="0092241A" w:rsidRPr="00D42971">
        <w:rPr>
          <w:rFonts w:ascii="Times New Roman" w:hAnsi="Times New Roman" w:cs="Times New Roman"/>
          <w:sz w:val="24"/>
          <w:szCs w:val="24"/>
        </w:rPr>
        <w:t xml:space="preserve">subdomains </w:t>
      </w:r>
      <w:r w:rsidRPr="00D42971">
        <w:rPr>
          <w:rFonts w:ascii="Times New Roman" w:hAnsi="Times New Roman" w:cs="Times New Roman"/>
          <w:sz w:val="24"/>
          <w:szCs w:val="24"/>
        </w:rPr>
        <w:t xml:space="preserve">of mental health, while statistically accounting for a range of observed covariates </w:t>
      </w:r>
      <w:r w:rsidR="00401B9D" w:rsidRPr="00D42971">
        <w:rPr>
          <w:rFonts w:ascii="Times New Roman" w:hAnsi="Times New Roman" w:cs="Times New Roman"/>
          <w:sz w:val="24"/>
          <w:szCs w:val="24"/>
        </w:rPr>
        <w:t>using a machine learning technique</w:t>
      </w:r>
      <w:r w:rsidR="003B4419" w:rsidRPr="00D42971">
        <w:rPr>
          <w:rFonts w:ascii="Times New Roman" w:hAnsi="Times New Roman" w:cs="Times New Roman"/>
          <w:sz w:val="24"/>
          <w:szCs w:val="24"/>
        </w:rPr>
        <w:t xml:space="preserve"> underutilized in exercise psychology</w:t>
      </w:r>
      <w:r w:rsidR="0092241A" w:rsidRPr="00D42971">
        <w:rPr>
          <w:rFonts w:ascii="Times New Roman" w:hAnsi="Times New Roman" w:cs="Times New Roman"/>
          <w:sz w:val="24"/>
          <w:szCs w:val="24"/>
        </w:rPr>
        <w:t xml:space="preserve"> and behavioral medicine</w:t>
      </w:r>
      <w:r w:rsidR="00401B9D" w:rsidRPr="00D42971">
        <w:rPr>
          <w:rFonts w:ascii="Times New Roman" w:hAnsi="Times New Roman" w:cs="Times New Roman"/>
          <w:sz w:val="24"/>
          <w:szCs w:val="24"/>
        </w:rPr>
        <w:t>.</w:t>
      </w:r>
    </w:p>
    <w:p w14:paraId="2E730D63" w14:textId="77777777" w:rsidR="008561F4" w:rsidRPr="00D42971" w:rsidRDefault="008561F4" w:rsidP="00F721EE">
      <w:pPr>
        <w:spacing w:line="480" w:lineRule="auto"/>
        <w:rPr>
          <w:rFonts w:ascii="Times New Roman" w:hAnsi="Times New Roman" w:cs="Times New Roman"/>
          <w:b/>
          <w:bCs/>
          <w:sz w:val="24"/>
          <w:szCs w:val="24"/>
        </w:rPr>
      </w:pPr>
    </w:p>
    <w:p w14:paraId="2A900A9D" w14:textId="77777777" w:rsidR="008561F4" w:rsidRPr="00D42971" w:rsidRDefault="008561F4" w:rsidP="00F721EE">
      <w:pPr>
        <w:spacing w:line="480" w:lineRule="auto"/>
        <w:rPr>
          <w:rFonts w:ascii="Times New Roman" w:hAnsi="Times New Roman" w:cs="Times New Roman"/>
          <w:b/>
          <w:bCs/>
          <w:sz w:val="24"/>
          <w:szCs w:val="24"/>
        </w:rPr>
      </w:pPr>
    </w:p>
    <w:p w14:paraId="51E4AE75" w14:textId="0ED55E51" w:rsidR="005813BD" w:rsidRPr="00D42971" w:rsidRDefault="005813BD"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Study Sample and Data Collection</w:t>
      </w:r>
    </w:p>
    <w:p w14:paraId="01847981" w14:textId="36F853F7" w:rsidR="00ED2A11" w:rsidRPr="00D42971" w:rsidRDefault="00DB6D8B"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This </w:t>
      </w:r>
      <w:r w:rsidR="00156533" w:rsidRPr="00D42971">
        <w:rPr>
          <w:rFonts w:ascii="Times New Roman" w:hAnsi="Times New Roman" w:cs="Times New Roman"/>
          <w:sz w:val="24"/>
          <w:szCs w:val="24"/>
        </w:rPr>
        <w:t xml:space="preserve">cross-sectional </w:t>
      </w:r>
      <w:r w:rsidRPr="00D42971">
        <w:rPr>
          <w:rFonts w:ascii="Times New Roman" w:hAnsi="Times New Roman" w:cs="Times New Roman"/>
          <w:sz w:val="24"/>
          <w:szCs w:val="24"/>
        </w:rPr>
        <w:t xml:space="preserve">study used </w:t>
      </w:r>
      <w:r w:rsidR="00156533" w:rsidRPr="00D42971">
        <w:rPr>
          <w:rFonts w:ascii="Times New Roman" w:hAnsi="Times New Roman" w:cs="Times New Roman"/>
          <w:sz w:val="24"/>
          <w:szCs w:val="24"/>
        </w:rPr>
        <w:t xml:space="preserve">data from the Mental Health Million </w:t>
      </w:r>
      <w:r w:rsidR="007A12E7" w:rsidRPr="00D42971">
        <w:rPr>
          <w:rFonts w:ascii="Times New Roman" w:hAnsi="Times New Roman" w:cs="Times New Roman"/>
          <w:sz w:val="24"/>
          <w:szCs w:val="24"/>
        </w:rPr>
        <w:t>(MHM)</w:t>
      </w:r>
      <w:r w:rsidR="00603E49" w:rsidRPr="00D42971">
        <w:rPr>
          <w:rFonts w:ascii="Times New Roman" w:hAnsi="Times New Roman" w:cs="Times New Roman"/>
          <w:sz w:val="24"/>
          <w:szCs w:val="24"/>
        </w:rPr>
        <w:t xml:space="preserve"> project</w:t>
      </w:r>
      <w:r w:rsidR="00B917C0" w:rsidRPr="00D42971">
        <w:rPr>
          <w:rFonts w:ascii="Times New Roman" w:hAnsi="Times New Roman" w:cs="Times New Roman"/>
          <w:sz w:val="24"/>
          <w:szCs w:val="24"/>
        </w:rPr>
        <w:t>,</w:t>
      </w:r>
      <w:r w:rsidR="007A12E7" w:rsidRPr="00D42971">
        <w:rPr>
          <w:rFonts w:ascii="Times New Roman" w:hAnsi="Times New Roman" w:cs="Times New Roman"/>
          <w:sz w:val="24"/>
          <w:szCs w:val="24"/>
        </w:rPr>
        <w:t xml:space="preserve"> an </w:t>
      </w:r>
      <w:r w:rsidR="00B917C0" w:rsidRPr="00D42971">
        <w:rPr>
          <w:rFonts w:ascii="Times New Roman" w:hAnsi="Times New Roman" w:cs="Times New Roman"/>
          <w:sz w:val="24"/>
          <w:szCs w:val="24"/>
        </w:rPr>
        <w:t>on-going study with the purpose of assessing global mental wellbeing through administration of the</w:t>
      </w:r>
      <w:r w:rsidR="00603E49" w:rsidRPr="00D42971">
        <w:rPr>
          <w:rFonts w:ascii="Times New Roman" w:hAnsi="Times New Roman" w:cs="Times New Roman"/>
          <w:sz w:val="24"/>
          <w:szCs w:val="24"/>
        </w:rPr>
        <w:t xml:space="preserve"> Mental Health Quotient</w:t>
      </w:r>
      <w:r w:rsidR="005813BD" w:rsidRPr="00D42971">
        <w:rPr>
          <w:rFonts w:ascii="Times New Roman" w:hAnsi="Times New Roman" w:cs="Times New Roman"/>
          <w:sz w:val="24"/>
          <w:szCs w:val="24"/>
        </w:rPr>
        <w:t>.</w:t>
      </w:r>
      <w:r w:rsidR="00ED2A11" w:rsidRPr="00D42971">
        <w:rPr>
          <w:rFonts w:ascii="Times New Roman" w:hAnsi="Times New Roman" w:cs="Times New Roman"/>
          <w:sz w:val="24"/>
          <w:szCs w:val="24"/>
        </w:rPr>
        <w:t xml:space="preserve"> </w:t>
      </w:r>
      <w:commentRangeStart w:id="12"/>
      <w:commentRangeStart w:id="13"/>
      <w:commentRangeStart w:id="14"/>
      <w:commentRangeStart w:id="15"/>
      <w:r w:rsidR="00ED2A11" w:rsidRPr="00D42971">
        <w:rPr>
          <w:rFonts w:ascii="Times New Roman" w:hAnsi="Times New Roman" w:cs="Times New Roman"/>
          <w:sz w:val="24"/>
          <w:szCs w:val="24"/>
        </w:rPr>
        <w:t>The</w:t>
      </w:r>
      <w:commentRangeEnd w:id="12"/>
      <w:r w:rsidRPr="00D42971">
        <w:rPr>
          <w:rStyle w:val="CommentReference"/>
          <w:rFonts w:ascii="Times New Roman" w:hAnsi="Times New Roman" w:cs="Times New Roman"/>
          <w:sz w:val="24"/>
          <w:szCs w:val="24"/>
        </w:rPr>
        <w:commentReference w:id="12"/>
      </w:r>
      <w:commentRangeEnd w:id="13"/>
      <w:r w:rsidR="00B667ED" w:rsidRPr="00D42971">
        <w:rPr>
          <w:rStyle w:val="CommentReference"/>
          <w:rFonts w:ascii="Times New Roman" w:hAnsi="Times New Roman" w:cs="Times New Roman"/>
          <w:sz w:val="24"/>
          <w:szCs w:val="24"/>
        </w:rPr>
        <w:commentReference w:id="13"/>
      </w:r>
      <w:commentRangeEnd w:id="14"/>
      <w:r w:rsidR="00B667ED" w:rsidRPr="00D42971">
        <w:rPr>
          <w:rStyle w:val="CommentReference"/>
          <w:rFonts w:ascii="Times New Roman" w:hAnsi="Times New Roman" w:cs="Times New Roman"/>
          <w:sz w:val="24"/>
          <w:szCs w:val="24"/>
        </w:rPr>
        <w:commentReference w:id="14"/>
      </w:r>
      <w:commentRangeEnd w:id="15"/>
      <w:r w:rsidR="00B667ED" w:rsidRPr="00D42971">
        <w:rPr>
          <w:rStyle w:val="CommentReference"/>
          <w:rFonts w:ascii="Times New Roman" w:hAnsi="Times New Roman" w:cs="Times New Roman"/>
          <w:sz w:val="24"/>
          <w:szCs w:val="24"/>
        </w:rPr>
        <w:commentReference w:id="15"/>
      </w:r>
      <w:r w:rsidR="00ED2A11" w:rsidRPr="00D42971">
        <w:rPr>
          <w:rFonts w:ascii="Times New Roman" w:hAnsi="Times New Roman" w:cs="Times New Roman"/>
          <w:sz w:val="24"/>
          <w:szCs w:val="24"/>
        </w:rPr>
        <w:t xml:space="preserve"> sample for our present study included</w:t>
      </w:r>
      <w:r w:rsidR="00603E49" w:rsidRPr="00D42971">
        <w:rPr>
          <w:rFonts w:ascii="Times New Roman" w:hAnsi="Times New Roman" w:cs="Times New Roman"/>
          <w:sz w:val="24"/>
          <w:szCs w:val="24"/>
        </w:rPr>
        <w:t xml:space="preserve"> 341,95</w:t>
      </w:r>
      <w:r w:rsidR="0071490D" w:rsidRPr="00D42971">
        <w:rPr>
          <w:rFonts w:ascii="Times New Roman" w:hAnsi="Times New Roman" w:cs="Times New Roman"/>
          <w:sz w:val="24"/>
          <w:szCs w:val="24"/>
        </w:rPr>
        <w:t>6</w:t>
      </w:r>
      <w:r w:rsidR="00ED2A11" w:rsidRPr="00D42971">
        <w:rPr>
          <w:rFonts w:ascii="Times New Roman" w:hAnsi="Times New Roman" w:cs="Times New Roman"/>
          <w:sz w:val="24"/>
          <w:szCs w:val="24"/>
        </w:rPr>
        <w:t xml:space="preserve"> participants from 2</w:t>
      </w:r>
      <w:r w:rsidR="00603E49" w:rsidRPr="00D42971">
        <w:rPr>
          <w:rFonts w:ascii="Times New Roman" w:hAnsi="Times New Roman" w:cs="Times New Roman"/>
          <w:sz w:val="24"/>
          <w:szCs w:val="24"/>
        </w:rPr>
        <w:t>29</w:t>
      </w:r>
      <w:r w:rsidR="00ED2A11" w:rsidRPr="00D42971">
        <w:rPr>
          <w:rFonts w:ascii="Times New Roman" w:hAnsi="Times New Roman" w:cs="Times New Roman"/>
          <w:sz w:val="24"/>
          <w:szCs w:val="24"/>
        </w:rPr>
        <w:t xml:space="preserve"> countries who completed the MHQ from </w:t>
      </w:r>
      <w:r w:rsidR="003E68B2" w:rsidRPr="00D42971">
        <w:rPr>
          <w:rFonts w:ascii="Times New Roman" w:hAnsi="Times New Roman" w:cs="Times New Roman"/>
          <w:sz w:val="24"/>
          <w:szCs w:val="24"/>
        </w:rPr>
        <w:t>December 31</w:t>
      </w:r>
      <w:r w:rsidR="003E68B2" w:rsidRPr="00D42971">
        <w:rPr>
          <w:rFonts w:ascii="Times New Roman" w:hAnsi="Times New Roman" w:cs="Times New Roman"/>
          <w:sz w:val="24"/>
          <w:szCs w:val="24"/>
          <w:vertAlign w:val="superscript"/>
        </w:rPr>
        <w:t>st</w:t>
      </w:r>
      <w:r w:rsidR="003E68B2" w:rsidRPr="00D42971">
        <w:rPr>
          <w:rFonts w:ascii="Times New Roman" w:hAnsi="Times New Roman" w:cs="Times New Roman"/>
          <w:sz w:val="24"/>
          <w:szCs w:val="24"/>
        </w:rPr>
        <w:t>, 2021</w:t>
      </w:r>
      <w:r w:rsidR="00ED2A11" w:rsidRPr="00D42971">
        <w:rPr>
          <w:rFonts w:ascii="Times New Roman" w:hAnsi="Times New Roman" w:cs="Times New Roman"/>
          <w:sz w:val="24"/>
          <w:szCs w:val="24"/>
        </w:rPr>
        <w:t xml:space="preserve"> to </w:t>
      </w:r>
      <w:r w:rsidR="003E68B2" w:rsidRPr="00D42971">
        <w:rPr>
          <w:rFonts w:ascii="Times New Roman" w:hAnsi="Times New Roman" w:cs="Times New Roman"/>
          <w:sz w:val="24"/>
          <w:szCs w:val="24"/>
        </w:rPr>
        <w:t>Oct 14</w:t>
      </w:r>
      <w:r w:rsidR="003E68B2" w:rsidRPr="00D42971">
        <w:rPr>
          <w:rFonts w:ascii="Times New Roman" w:hAnsi="Times New Roman" w:cs="Times New Roman"/>
          <w:sz w:val="24"/>
          <w:szCs w:val="24"/>
          <w:vertAlign w:val="superscript"/>
        </w:rPr>
        <w:t>th</w:t>
      </w:r>
      <w:r w:rsidR="003E68B2" w:rsidRPr="00D42971">
        <w:rPr>
          <w:rFonts w:ascii="Times New Roman" w:hAnsi="Times New Roman" w:cs="Times New Roman"/>
          <w:sz w:val="24"/>
          <w:szCs w:val="24"/>
        </w:rPr>
        <w:t>, 2022</w:t>
      </w:r>
      <w:r w:rsidR="00985E74" w:rsidRPr="00D42971">
        <w:rPr>
          <w:rFonts w:ascii="Times New Roman" w:hAnsi="Times New Roman" w:cs="Times New Roman"/>
          <w:sz w:val="24"/>
          <w:szCs w:val="24"/>
        </w:rPr>
        <w:t xml:space="preserve">; This </w:t>
      </w:r>
      <w:r w:rsidR="003E68B2" w:rsidRPr="00D42971">
        <w:rPr>
          <w:rFonts w:ascii="Times New Roman" w:hAnsi="Times New Roman" w:cs="Times New Roman"/>
          <w:sz w:val="24"/>
          <w:szCs w:val="24"/>
        </w:rPr>
        <w:t xml:space="preserve">start of this </w:t>
      </w:r>
      <w:r w:rsidR="00985E74" w:rsidRPr="00D42971">
        <w:rPr>
          <w:rFonts w:ascii="Times New Roman" w:hAnsi="Times New Roman" w:cs="Times New Roman"/>
          <w:sz w:val="24"/>
          <w:szCs w:val="24"/>
        </w:rPr>
        <w:t xml:space="preserve">period </w:t>
      </w:r>
      <w:r w:rsidR="003E68B2" w:rsidRPr="00D42971">
        <w:rPr>
          <w:rFonts w:ascii="Times New Roman" w:hAnsi="Times New Roman" w:cs="Times New Roman"/>
          <w:sz w:val="24"/>
          <w:szCs w:val="24"/>
        </w:rPr>
        <w:t>coincided with</w:t>
      </w:r>
      <w:r w:rsidR="00985E74" w:rsidRPr="00D42971">
        <w:rPr>
          <w:rFonts w:ascii="Times New Roman" w:hAnsi="Times New Roman" w:cs="Times New Roman"/>
          <w:sz w:val="24"/>
          <w:szCs w:val="24"/>
        </w:rPr>
        <w:t xml:space="preserve"> the launch of Version 3 of the MHQ. </w:t>
      </w:r>
      <w:r w:rsidR="00ED2A11" w:rsidRPr="00D42971">
        <w:rPr>
          <w:rFonts w:ascii="Times New Roman" w:hAnsi="Times New Roman" w:cs="Times New Roman"/>
          <w:sz w:val="24"/>
          <w:szCs w:val="24"/>
        </w:rPr>
        <w:t xml:space="preserve">Additional information concerning the MHM project and recruitment strategy may be found elsewhere </w:t>
      </w:r>
      <w:r w:rsidR="00485D6E"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485D6E"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485D6E" w:rsidRPr="00D42971">
        <w:rPr>
          <w:rFonts w:ascii="Times New Roman" w:hAnsi="Times New Roman" w:cs="Times New Roman"/>
          <w:sz w:val="24"/>
          <w:szCs w:val="24"/>
        </w:rPr>
        <w:fldChar w:fldCharType="end"/>
      </w:r>
      <w:r w:rsidR="00ED2A11" w:rsidRPr="00D42971">
        <w:rPr>
          <w:rFonts w:ascii="Times New Roman" w:hAnsi="Times New Roman" w:cs="Times New Roman"/>
          <w:sz w:val="24"/>
          <w:szCs w:val="24"/>
        </w:rPr>
        <w:t>. This study involved secondary analysis of existing data and there</w:t>
      </w:r>
      <w:r w:rsidR="00603E49" w:rsidRPr="00D42971">
        <w:rPr>
          <w:rFonts w:ascii="Times New Roman" w:hAnsi="Times New Roman" w:cs="Times New Roman"/>
          <w:sz w:val="24"/>
          <w:szCs w:val="24"/>
        </w:rPr>
        <w:t>fore</w:t>
      </w:r>
      <w:r w:rsidR="00ED2A11" w:rsidRPr="00D42971">
        <w:rPr>
          <w:rFonts w:ascii="Times New Roman" w:hAnsi="Times New Roman" w:cs="Times New Roman"/>
          <w:sz w:val="24"/>
          <w:szCs w:val="24"/>
        </w:rPr>
        <w:t xml:space="preserve"> Institutional Research Ethics Board approval was not required.</w:t>
      </w:r>
    </w:p>
    <w:p w14:paraId="1FA4FB88" w14:textId="17525AF6" w:rsidR="00623388" w:rsidRPr="00D42971" w:rsidRDefault="00623388" w:rsidP="00F721EE">
      <w:pPr>
        <w:spacing w:line="480" w:lineRule="auto"/>
        <w:rPr>
          <w:rFonts w:ascii="Times New Roman" w:hAnsi="Times New Roman" w:cs="Times New Roman"/>
          <w:sz w:val="24"/>
          <w:szCs w:val="24"/>
        </w:rPr>
      </w:pPr>
    </w:p>
    <w:p w14:paraId="4D785EF1" w14:textId="2A3D4248" w:rsidR="00623388" w:rsidRPr="00D42971" w:rsidRDefault="00623388" w:rsidP="00F721EE">
      <w:pPr>
        <w:spacing w:line="480" w:lineRule="auto"/>
        <w:rPr>
          <w:rFonts w:ascii="Times New Roman" w:hAnsi="Times New Roman" w:cs="Times New Roman"/>
          <w:sz w:val="24"/>
          <w:szCs w:val="24"/>
        </w:rPr>
      </w:pPr>
    </w:p>
    <w:p w14:paraId="0B2482BA" w14:textId="12B7C063" w:rsidR="00690635" w:rsidRPr="00D42971" w:rsidRDefault="00690635" w:rsidP="00F721EE">
      <w:pPr>
        <w:spacing w:line="480" w:lineRule="auto"/>
        <w:rPr>
          <w:rFonts w:ascii="Times New Roman" w:hAnsi="Times New Roman" w:cs="Times New Roman"/>
          <w:sz w:val="24"/>
          <w:szCs w:val="24"/>
        </w:rPr>
      </w:pPr>
    </w:p>
    <w:p w14:paraId="2E5C4CE4" w14:textId="25FE7FC7" w:rsidR="00690635" w:rsidRPr="00D42971" w:rsidRDefault="00690635" w:rsidP="00F721EE">
      <w:pPr>
        <w:spacing w:line="480" w:lineRule="auto"/>
        <w:rPr>
          <w:rFonts w:ascii="Times New Roman" w:hAnsi="Times New Roman" w:cs="Times New Roman"/>
          <w:sz w:val="24"/>
          <w:szCs w:val="24"/>
        </w:rPr>
      </w:pPr>
    </w:p>
    <w:p w14:paraId="2F78AA91" w14:textId="77777777" w:rsidR="00690635" w:rsidRPr="00D42971" w:rsidRDefault="00690635" w:rsidP="00F721EE">
      <w:pPr>
        <w:spacing w:line="480" w:lineRule="auto"/>
        <w:rPr>
          <w:rFonts w:ascii="Times New Roman" w:hAnsi="Times New Roman" w:cs="Times New Roman"/>
          <w:sz w:val="24"/>
          <w:szCs w:val="24"/>
        </w:rPr>
      </w:pPr>
    </w:p>
    <w:p w14:paraId="3671852B" w14:textId="77777777" w:rsidR="005813BD" w:rsidRPr="00D42971" w:rsidRDefault="005813BD" w:rsidP="00F721EE">
      <w:pPr>
        <w:spacing w:line="480" w:lineRule="auto"/>
        <w:rPr>
          <w:rFonts w:ascii="Times New Roman" w:hAnsi="Times New Roman" w:cs="Times New Roman"/>
          <w:sz w:val="24"/>
          <w:szCs w:val="24"/>
        </w:rPr>
      </w:pPr>
    </w:p>
    <w:p w14:paraId="7CD5DB7D" w14:textId="7C1FCA27"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lastRenderedPageBreak/>
        <w:t>Measures:</w:t>
      </w:r>
      <w:r w:rsidR="00CD3197" w:rsidRPr="00D42971">
        <w:rPr>
          <w:rFonts w:ascii="Times New Roman" w:hAnsi="Times New Roman" w:cs="Times New Roman"/>
          <w:b/>
          <w:bCs/>
          <w:sz w:val="24"/>
          <w:szCs w:val="24"/>
        </w:rPr>
        <w:t xml:space="preserve">  </w:t>
      </w:r>
    </w:p>
    <w:p w14:paraId="0703047A" w14:textId="1996CB1E" w:rsidR="00ED2A11" w:rsidRPr="00D42971" w:rsidRDefault="00ED2A11"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 xml:space="preserve">Mental </w:t>
      </w:r>
      <w:r w:rsidR="00B667ED" w:rsidRPr="00D42971">
        <w:rPr>
          <w:rFonts w:ascii="Times New Roman" w:hAnsi="Times New Roman" w:cs="Times New Roman"/>
          <w:b/>
          <w:bCs/>
          <w:sz w:val="24"/>
          <w:szCs w:val="24"/>
        </w:rPr>
        <w:t>Health</w:t>
      </w:r>
      <w:r w:rsidRPr="00D42971">
        <w:rPr>
          <w:rFonts w:ascii="Times New Roman" w:hAnsi="Times New Roman" w:cs="Times New Roman"/>
          <w:b/>
          <w:bCs/>
          <w:sz w:val="24"/>
          <w:szCs w:val="24"/>
        </w:rPr>
        <w:t>:</w:t>
      </w:r>
    </w:p>
    <w:p w14:paraId="7B5AE076" w14:textId="5F484C40" w:rsidR="00ED2A11" w:rsidRPr="00D42971" w:rsidRDefault="00ED2A1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is a 47-item </w:t>
      </w:r>
      <w:r w:rsidR="008E5894" w:rsidRPr="00D42971">
        <w:rPr>
          <w:rFonts w:ascii="Times New Roman" w:hAnsi="Times New Roman" w:cs="Times New Roman"/>
          <w:sz w:val="24"/>
          <w:szCs w:val="24"/>
        </w:rPr>
        <w:t>instrument</w:t>
      </w:r>
      <w:r w:rsidRPr="00D42971">
        <w:rPr>
          <w:rFonts w:ascii="Times New Roman" w:hAnsi="Times New Roman" w:cs="Times New Roman"/>
          <w:sz w:val="24"/>
          <w:szCs w:val="24"/>
        </w:rPr>
        <w:t xml:space="preserve"> designed to assess a comprehensive range of common attributes found across widely used existing mental health assessment tools in a single questionnaire to estimate overall mental wellbeing and functioning in the population</w:t>
      </w:r>
      <w:r w:rsidR="00582406" w:rsidRPr="00D42971">
        <w:rPr>
          <w:rFonts w:ascii="Times New Roman" w:hAnsi="Times New Roman" w:cs="Times New Roman"/>
          <w:sz w:val="24"/>
          <w:szCs w:val="24"/>
        </w:rPr>
        <w:t xml:space="preserve">. </w:t>
      </w:r>
      <w:r w:rsidRPr="00D42971">
        <w:rPr>
          <w:rFonts w:ascii="Times New Roman" w:hAnsi="Times New Roman" w:cs="Times New Roman"/>
          <w:sz w:val="24"/>
          <w:szCs w:val="24"/>
        </w:rPr>
        <w:t>Items were developed by consolidation of 170 symptom</w:t>
      </w:r>
      <w:r w:rsidR="004043F1" w:rsidRPr="00D42971">
        <w:rPr>
          <w:rFonts w:ascii="Times New Roman" w:hAnsi="Times New Roman" w:cs="Times New Roman"/>
          <w:sz w:val="24"/>
          <w:szCs w:val="24"/>
        </w:rPr>
        <w:t>s</w:t>
      </w:r>
      <w:r w:rsidRPr="00D42971">
        <w:rPr>
          <w:rFonts w:ascii="Times New Roman" w:hAnsi="Times New Roman" w:cs="Times New Roman"/>
          <w:sz w:val="24"/>
          <w:szCs w:val="24"/>
        </w:rPr>
        <w:t xml:space="preserve"> coded from 126 </w:t>
      </w:r>
      <w:r w:rsidR="004043F1" w:rsidRPr="00D42971">
        <w:rPr>
          <w:rFonts w:ascii="Times New Roman" w:hAnsi="Times New Roman" w:cs="Times New Roman"/>
          <w:sz w:val="24"/>
          <w:szCs w:val="24"/>
        </w:rPr>
        <w:t xml:space="preserve">commonly used </w:t>
      </w:r>
      <w:r w:rsidRPr="00D42971">
        <w:rPr>
          <w:rFonts w:ascii="Times New Roman" w:hAnsi="Times New Roman" w:cs="Times New Roman"/>
          <w:sz w:val="24"/>
          <w:szCs w:val="24"/>
        </w:rPr>
        <w:t>assessment tools</w:t>
      </w:r>
      <w:r w:rsidR="004043F1" w:rsidRPr="00D42971">
        <w:rPr>
          <w:rFonts w:ascii="Times New Roman" w:hAnsi="Times New Roman" w:cs="Times New Roman"/>
          <w:sz w:val="24"/>
          <w:szCs w:val="24"/>
        </w:rPr>
        <w:t xml:space="preserve"> covering depression, anxiety, bipolar disorder, ADHD, post-traumatic stress disorder, obsessive-compulsive disorder, addiction, schizophrenia, eating disorder</w:t>
      </w:r>
      <w:r w:rsidR="000A2DF6" w:rsidRPr="00D42971">
        <w:rPr>
          <w:rFonts w:ascii="Times New Roman" w:hAnsi="Times New Roman" w:cs="Times New Roman"/>
          <w:sz w:val="24"/>
          <w:szCs w:val="24"/>
        </w:rPr>
        <w:t>s</w:t>
      </w:r>
      <w:r w:rsidR="004043F1" w:rsidRPr="00D42971">
        <w:rPr>
          <w:rFonts w:ascii="Times New Roman" w:hAnsi="Times New Roman" w:cs="Times New Roman"/>
          <w:sz w:val="24"/>
          <w:szCs w:val="24"/>
        </w:rPr>
        <w:t xml:space="preserve"> and autism spectrum disorder</w:t>
      </w:r>
      <w:r w:rsidR="004D42FE" w:rsidRPr="00D42971">
        <w:rPr>
          <w:rFonts w:ascii="Times New Roman" w:hAnsi="Times New Roman" w:cs="Times New Roman"/>
          <w:sz w:val="24"/>
          <w:szCs w:val="24"/>
        </w:rPr>
        <w:t xml:space="preserve">. </w:t>
      </w:r>
      <w:r w:rsidR="00EF70E0" w:rsidRPr="00D42971">
        <w:rPr>
          <w:rFonts w:ascii="Times New Roman" w:hAnsi="Times New Roman" w:cs="Times New Roman"/>
          <w:sz w:val="24"/>
          <w:szCs w:val="24"/>
        </w:rPr>
        <w:t xml:space="preserve">The MHQ is unique from other psychiatric tools in that the </w:t>
      </w:r>
      <w:r w:rsidR="009D1779" w:rsidRPr="00D42971">
        <w:rPr>
          <w:rFonts w:ascii="Times New Roman" w:hAnsi="Times New Roman" w:cs="Times New Roman"/>
          <w:sz w:val="24"/>
          <w:szCs w:val="24"/>
        </w:rPr>
        <w:t>items</w:t>
      </w:r>
      <w:r w:rsidR="00EF70E0" w:rsidRPr="00D42971">
        <w:rPr>
          <w:rFonts w:ascii="Times New Roman" w:hAnsi="Times New Roman" w:cs="Times New Roman"/>
          <w:sz w:val="24"/>
          <w:szCs w:val="24"/>
        </w:rPr>
        <w:t xml:space="preserve"> assessed the </w:t>
      </w:r>
      <w:r w:rsidR="009D1779" w:rsidRPr="00D42971">
        <w:rPr>
          <w:rFonts w:ascii="Times New Roman" w:hAnsi="Times New Roman" w:cs="Times New Roman"/>
          <w:sz w:val="24"/>
          <w:szCs w:val="24"/>
        </w:rPr>
        <w:t xml:space="preserve">level of </w:t>
      </w:r>
      <w:r w:rsidR="00EF70E0" w:rsidRPr="00D42971">
        <w:rPr>
          <w:rFonts w:ascii="Times New Roman" w:hAnsi="Times New Roman" w:cs="Times New Roman"/>
          <w:sz w:val="24"/>
          <w:szCs w:val="24"/>
        </w:rPr>
        <w:t xml:space="preserve">functioning and impact on one’s life associated with </w:t>
      </w:r>
      <w:r w:rsidR="009D1779" w:rsidRPr="00D42971">
        <w:rPr>
          <w:rFonts w:ascii="Times New Roman" w:hAnsi="Times New Roman" w:cs="Times New Roman"/>
          <w:sz w:val="24"/>
          <w:szCs w:val="24"/>
        </w:rPr>
        <w:t>each</w:t>
      </w:r>
      <w:r w:rsidR="00EF70E0" w:rsidRPr="00D42971">
        <w:rPr>
          <w:rFonts w:ascii="Times New Roman" w:hAnsi="Times New Roman" w:cs="Times New Roman"/>
          <w:sz w:val="24"/>
          <w:szCs w:val="24"/>
        </w:rPr>
        <w:t xml:space="preserve"> mental health element</w:t>
      </w:r>
      <w:r w:rsidR="009D1779" w:rsidRPr="00D42971">
        <w:rPr>
          <w:rFonts w:ascii="Times New Roman" w:hAnsi="Times New Roman" w:cs="Times New Roman"/>
          <w:sz w:val="24"/>
          <w:szCs w:val="24"/>
        </w:rPr>
        <w:t>, as opposed to frequency, duration, or severity of symptoms.</w:t>
      </w:r>
      <w:r w:rsidR="00EF70E0"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The </w:t>
      </w:r>
      <w:r w:rsidR="00EF70E0" w:rsidRPr="00D42971">
        <w:rPr>
          <w:rFonts w:ascii="Times New Roman" w:hAnsi="Times New Roman" w:cs="Times New Roman"/>
          <w:sz w:val="24"/>
          <w:szCs w:val="24"/>
        </w:rPr>
        <w:t>questionnaire</w:t>
      </w:r>
      <w:r w:rsidR="004D42FE" w:rsidRPr="00D42971">
        <w:rPr>
          <w:rFonts w:ascii="Times New Roman" w:hAnsi="Times New Roman" w:cs="Times New Roman"/>
          <w:sz w:val="24"/>
          <w:szCs w:val="24"/>
        </w:rPr>
        <w:t xml:space="preserve"> took an average of 14 minutes </w:t>
      </w:r>
      <w:r w:rsidR="000A2DF6" w:rsidRPr="00D42971">
        <w:rPr>
          <w:rFonts w:ascii="Times New Roman" w:hAnsi="Times New Roman" w:cs="Times New Roman"/>
          <w:sz w:val="24"/>
          <w:szCs w:val="24"/>
        </w:rPr>
        <w:t xml:space="preserve">for participants </w:t>
      </w:r>
      <w:r w:rsidR="004D42FE" w:rsidRPr="00D42971">
        <w:rPr>
          <w:rFonts w:ascii="Times New Roman" w:hAnsi="Times New Roman" w:cs="Times New Roman"/>
          <w:sz w:val="24"/>
          <w:szCs w:val="24"/>
        </w:rPr>
        <w:t>to complete.</w:t>
      </w:r>
    </w:p>
    <w:p w14:paraId="33063A82" w14:textId="0E3FBDC7" w:rsidR="00343D29" w:rsidRPr="00D42971" w:rsidRDefault="004043F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Responses </w:t>
      </w:r>
      <w:r w:rsidR="00C223C0" w:rsidRPr="00D42971">
        <w:rPr>
          <w:rFonts w:ascii="Times New Roman" w:hAnsi="Times New Roman" w:cs="Times New Roman"/>
          <w:sz w:val="24"/>
          <w:szCs w:val="24"/>
        </w:rPr>
        <w:t xml:space="preserve">from the 47 items were used to compute </w:t>
      </w:r>
      <w:r w:rsidR="00575E5B" w:rsidRPr="00D42971">
        <w:rPr>
          <w:rFonts w:ascii="Times New Roman" w:hAnsi="Times New Roman" w:cs="Times New Roman"/>
          <w:sz w:val="24"/>
          <w:szCs w:val="24"/>
        </w:rPr>
        <w:t xml:space="preserve">the </w:t>
      </w:r>
      <w:r w:rsidR="00C223C0" w:rsidRPr="00D42971">
        <w:rPr>
          <w:rFonts w:ascii="Times New Roman" w:hAnsi="Times New Roman" w:cs="Times New Roman"/>
          <w:sz w:val="24"/>
          <w:szCs w:val="24"/>
        </w:rPr>
        <w:t>MHQ, which represent</w:t>
      </w:r>
      <w:r w:rsidR="00575E5B" w:rsidRPr="00D42971">
        <w:rPr>
          <w:rFonts w:ascii="Times New Roman" w:hAnsi="Times New Roman" w:cs="Times New Roman"/>
          <w:sz w:val="24"/>
          <w:szCs w:val="24"/>
        </w:rPr>
        <w:t>s</w:t>
      </w:r>
      <w:r w:rsidR="00C223C0"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an overall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wellbeing score</w:t>
      </w:r>
      <w:r w:rsidR="00C223C0" w:rsidRPr="00D42971">
        <w:rPr>
          <w:rFonts w:ascii="Times New Roman" w:hAnsi="Times New Roman" w:cs="Times New Roman"/>
          <w:sz w:val="24"/>
          <w:szCs w:val="24"/>
        </w:rPr>
        <w:t>. The MHQ</w:t>
      </w:r>
      <w:del w:id="16" w:author="Denver Brown" w:date="2023-02-07T16:13:00Z">
        <w:r w:rsidRPr="00D42971" w:rsidDel="00C223C0">
          <w:rPr>
            <w:rFonts w:ascii="Times New Roman" w:hAnsi="Times New Roman" w:cs="Times New Roman"/>
            <w:sz w:val="24"/>
            <w:szCs w:val="24"/>
          </w:rPr>
          <w:delText>,</w:delText>
        </w:r>
      </w:del>
      <w:r w:rsidRPr="00D42971">
        <w:rPr>
          <w:rFonts w:ascii="Times New Roman" w:hAnsi="Times New Roman" w:cs="Times New Roman"/>
          <w:sz w:val="24"/>
          <w:szCs w:val="24"/>
        </w:rPr>
        <w:t xml:space="preserve"> </w:t>
      </w:r>
      <w:r w:rsidR="009D1779" w:rsidRPr="00D42971">
        <w:rPr>
          <w:rFonts w:ascii="Times New Roman" w:hAnsi="Times New Roman" w:cs="Times New Roman"/>
          <w:sz w:val="24"/>
          <w:szCs w:val="24"/>
        </w:rPr>
        <w:t xml:space="preserve">originally </w:t>
      </w:r>
      <w:r w:rsidRPr="00D42971">
        <w:rPr>
          <w:rFonts w:ascii="Times New Roman" w:hAnsi="Times New Roman" w:cs="Times New Roman"/>
          <w:sz w:val="24"/>
          <w:szCs w:val="24"/>
        </w:rPr>
        <w:t>rang</w:t>
      </w:r>
      <w:r w:rsidR="00C223C0" w:rsidRPr="00D42971">
        <w:rPr>
          <w:rFonts w:ascii="Times New Roman" w:hAnsi="Times New Roman" w:cs="Times New Roman"/>
          <w:sz w:val="24"/>
          <w:szCs w:val="24"/>
        </w:rPr>
        <w:t>ed</w:t>
      </w:r>
      <w:r w:rsidRPr="00D42971">
        <w:rPr>
          <w:rFonts w:ascii="Times New Roman" w:hAnsi="Times New Roman" w:cs="Times New Roman"/>
          <w:sz w:val="24"/>
          <w:szCs w:val="24"/>
        </w:rPr>
        <w:t xml:space="preserve"> from -100 to +200</w:t>
      </w:r>
      <w:r w:rsidR="00C223C0" w:rsidRPr="00D42971">
        <w:rPr>
          <w:rFonts w:ascii="Times New Roman" w:hAnsi="Times New Roman" w:cs="Times New Roman"/>
          <w:sz w:val="24"/>
          <w:szCs w:val="24"/>
        </w:rPr>
        <w:t xml:space="preserve">, however, </w:t>
      </w:r>
      <w:r w:rsidR="009D1779" w:rsidRPr="00D42971">
        <w:rPr>
          <w:rFonts w:ascii="Times New Roman" w:hAnsi="Times New Roman" w:cs="Times New Roman"/>
          <w:sz w:val="24"/>
          <w:szCs w:val="24"/>
        </w:rPr>
        <w:t xml:space="preserve">the lower limit was </w:t>
      </w:r>
      <w:r w:rsidR="00C223C0" w:rsidRPr="00D42971">
        <w:rPr>
          <w:rFonts w:ascii="Times New Roman" w:hAnsi="Times New Roman" w:cs="Times New Roman"/>
          <w:sz w:val="24"/>
          <w:szCs w:val="24"/>
        </w:rPr>
        <w:t xml:space="preserve">recently </w:t>
      </w:r>
      <w:r w:rsidR="009D1779" w:rsidRPr="00D42971">
        <w:rPr>
          <w:rFonts w:ascii="Times New Roman" w:hAnsi="Times New Roman" w:cs="Times New Roman"/>
          <w:sz w:val="24"/>
          <w:szCs w:val="24"/>
        </w:rPr>
        <w:t xml:space="preserve">expanded to </w:t>
      </w:r>
      <w:r w:rsidR="00A91612" w:rsidRPr="00D42971">
        <w:rPr>
          <w:rFonts w:ascii="Times New Roman" w:hAnsi="Times New Roman" w:cs="Times New Roman"/>
          <w:sz w:val="24"/>
          <w:szCs w:val="24"/>
        </w:rPr>
        <w:t>-</w:t>
      </w:r>
      <w:r w:rsidR="009D1779" w:rsidRPr="00D42971">
        <w:rPr>
          <w:rFonts w:ascii="Times New Roman" w:hAnsi="Times New Roman" w:cs="Times New Roman"/>
          <w:sz w:val="24"/>
          <w:szCs w:val="24"/>
        </w:rPr>
        <w:t xml:space="preserve">166 to </w:t>
      </w:r>
      <w:r w:rsidR="00575E5B" w:rsidRPr="00D42971">
        <w:rPr>
          <w:rFonts w:ascii="Times New Roman" w:hAnsi="Times New Roman" w:cs="Times New Roman"/>
          <w:sz w:val="24"/>
          <w:szCs w:val="24"/>
        </w:rPr>
        <w:t xml:space="preserve">improve the distribution of scores that previously demonstrated a </w:t>
      </w:r>
      <w:r w:rsidR="009D1779" w:rsidRPr="00D42971">
        <w:rPr>
          <w:rFonts w:ascii="Times New Roman" w:hAnsi="Times New Roman" w:cs="Times New Roman"/>
          <w:sz w:val="24"/>
          <w:szCs w:val="24"/>
        </w:rPr>
        <w:t>floor effect</w:t>
      </w:r>
      <w:r w:rsidR="00575E5B" w:rsidRPr="00D42971">
        <w:rPr>
          <w:rFonts w:ascii="Times New Roman" w:hAnsi="Times New Roman" w:cs="Times New Roman"/>
          <w:sz w:val="24"/>
          <w:szCs w:val="24"/>
        </w:rPr>
        <w:t xml:space="preserve"> </w:t>
      </w:r>
      <w:commentRangeStart w:id="17"/>
      <w:r w:rsidR="00575E5B" w:rsidRPr="00D42971">
        <w:rPr>
          <w:rFonts w:ascii="Times New Roman" w:hAnsi="Times New Roman" w:cs="Times New Roman"/>
          <w:sz w:val="24"/>
          <w:szCs w:val="24"/>
        </w:rPr>
        <w:t>at the lower bound</w:t>
      </w:r>
      <w:commentRangeEnd w:id="17"/>
      <w:r w:rsidR="00B667ED" w:rsidRPr="00D42971">
        <w:rPr>
          <w:rStyle w:val="CommentReference"/>
          <w:rFonts w:ascii="Times New Roman" w:hAnsi="Times New Roman" w:cs="Times New Roman"/>
          <w:sz w:val="24"/>
          <w:szCs w:val="24"/>
        </w:rPr>
        <w:commentReference w:id="17"/>
      </w:r>
      <w:r w:rsidR="009D1779" w:rsidRPr="00D42971">
        <w:rPr>
          <w:rFonts w:ascii="Times New Roman" w:hAnsi="Times New Roman" w:cs="Times New Roman"/>
          <w:sz w:val="24"/>
          <w:szCs w:val="24"/>
        </w:rPr>
        <w:t xml:space="preserve">. </w:t>
      </w:r>
      <w:r w:rsidR="004D42FE" w:rsidRPr="00D42971">
        <w:rPr>
          <w:rFonts w:ascii="Times New Roman" w:hAnsi="Times New Roman" w:cs="Times New Roman"/>
          <w:sz w:val="24"/>
          <w:szCs w:val="24"/>
        </w:rPr>
        <w:t xml:space="preserve">Scores </w:t>
      </w:r>
      <w:r w:rsidR="00575E5B" w:rsidRPr="00D42971">
        <w:rPr>
          <w:rFonts w:ascii="Times New Roman" w:hAnsi="Times New Roman" w:cs="Times New Roman"/>
          <w:sz w:val="24"/>
          <w:szCs w:val="24"/>
        </w:rPr>
        <w:t xml:space="preserve">on the MHQ </w:t>
      </w:r>
      <w:r w:rsidR="00C223C0" w:rsidRPr="00D42971">
        <w:rPr>
          <w:rFonts w:ascii="Times New Roman" w:hAnsi="Times New Roman" w:cs="Times New Roman"/>
          <w:sz w:val="24"/>
          <w:szCs w:val="24"/>
        </w:rPr>
        <w:t xml:space="preserve">can be classified </w:t>
      </w:r>
      <w:r w:rsidR="004D42FE" w:rsidRPr="00D42971">
        <w:rPr>
          <w:rFonts w:ascii="Times New Roman" w:hAnsi="Times New Roman" w:cs="Times New Roman"/>
          <w:sz w:val="24"/>
          <w:szCs w:val="24"/>
        </w:rPr>
        <w:t xml:space="preserve">into six levels of functioning, with negative scores indicating clinical risk and positive scores representing normal range: Clinical (≤-50), At Risk (-50 to &lt;0), Enduring (0 to &lt;50), Managing (50 to &lt;100), Succeeding (100 to &lt;150) and Thriving (150 to 200). </w:t>
      </w:r>
      <w:r w:rsidRPr="00D42971">
        <w:rPr>
          <w:rFonts w:ascii="Times New Roman" w:hAnsi="Times New Roman" w:cs="Times New Roman"/>
          <w:sz w:val="24"/>
          <w:szCs w:val="24"/>
        </w:rPr>
        <w:t xml:space="preserve">To compute the overall score, individual item responses were weighted to reflect the nonlinearity of risk associated with increases in symptom severity, as well as the differential </w:t>
      </w:r>
      <w:r w:rsidR="00343D29" w:rsidRPr="00D42971">
        <w:rPr>
          <w:rFonts w:ascii="Times New Roman" w:hAnsi="Times New Roman" w:cs="Times New Roman"/>
          <w:sz w:val="24"/>
          <w:szCs w:val="24"/>
        </w:rPr>
        <w:t xml:space="preserve">risk associated with different symptoms (e.g., suicidal thoughts vs irritability). </w:t>
      </w:r>
    </w:p>
    <w:p w14:paraId="40AC72ED" w14:textId="11EAD8B1" w:rsidR="004043F1" w:rsidRPr="00D42971" w:rsidRDefault="00343D2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In addition to the overall </w:t>
      </w:r>
      <w:r w:rsidR="00575E5B" w:rsidRPr="00D42971">
        <w:rPr>
          <w:rFonts w:ascii="Times New Roman" w:hAnsi="Times New Roman" w:cs="Times New Roman"/>
          <w:sz w:val="24"/>
          <w:szCs w:val="24"/>
        </w:rPr>
        <w:t>MHQ</w:t>
      </w:r>
      <w:r w:rsidRPr="00D42971">
        <w:rPr>
          <w:rFonts w:ascii="Times New Roman" w:hAnsi="Times New Roman" w:cs="Times New Roman"/>
          <w:sz w:val="24"/>
          <w:szCs w:val="24"/>
        </w:rPr>
        <w:t xml:space="preserve"> score, scores for six broad subcategories of mental </w:t>
      </w:r>
      <w:r w:rsidR="00575E5B" w:rsidRPr="00D42971">
        <w:rPr>
          <w:rFonts w:ascii="Times New Roman" w:hAnsi="Times New Roman" w:cs="Times New Roman"/>
          <w:sz w:val="24"/>
          <w:szCs w:val="24"/>
        </w:rPr>
        <w:t xml:space="preserve">health and </w:t>
      </w:r>
      <w:r w:rsidRPr="00D42971">
        <w:rPr>
          <w:rFonts w:ascii="Times New Roman" w:hAnsi="Times New Roman" w:cs="Times New Roman"/>
          <w:sz w:val="24"/>
          <w:szCs w:val="24"/>
        </w:rPr>
        <w:t xml:space="preserve">wellbeing were computed: Core Cognition (ability for executive functioning), </w:t>
      </w:r>
      <w:r w:rsidR="0044417C" w:rsidRPr="00D42971">
        <w:rPr>
          <w:rFonts w:ascii="Times New Roman" w:hAnsi="Times New Roman" w:cs="Times New Roman"/>
          <w:sz w:val="24"/>
          <w:szCs w:val="24"/>
        </w:rPr>
        <w:t>Adaptability and Resilience</w:t>
      </w:r>
      <w:r w:rsidR="00690635" w:rsidRPr="00D42971">
        <w:rPr>
          <w:rFonts w:ascii="Times New Roman" w:hAnsi="Times New Roman" w:cs="Times New Roman"/>
          <w:sz w:val="24"/>
          <w:szCs w:val="24"/>
        </w:rPr>
        <w:t xml:space="preserve"> (decision making, creativity, and tolerance to change</w:t>
      </w:r>
      <w:r w:rsidRPr="00D42971">
        <w:rPr>
          <w:rFonts w:ascii="Times New Roman" w:hAnsi="Times New Roman" w:cs="Times New Roman"/>
          <w:sz w:val="24"/>
          <w:szCs w:val="24"/>
        </w:rPr>
        <w:t xml:space="preserve">), Mood and Outlook (ability </w:t>
      </w:r>
      <w:r w:rsidR="00122808" w:rsidRPr="00D42971">
        <w:rPr>
          <w:rFonts w:ascii="Times New Roman" w:hAnsi="Times New Roman" w:cs="Times New Roman"/>
          <w:sz w:val="24"/>
          <w:szCs w:val="24"/>
        </w:rPr>
        <w:t>to effectively regulate ones emotions), Drive and Motivation (ability to achieve goals in the face of obstacles), Social Self (social functioning), and Mind-Body (physical functioning and psychosomatic health). Subcategory scores</w:t>
      </w:r>
      <w:r w:rsidR="004D42FE" w:rsidRPr="00D42971">
        <w:rPr>
          <w:rFonts w:ascii="Times New Roman" w:hAnsi="Times New Roman" w:cs="Times New Roman"/>
          <w:sz w:val="24"/>
          <w:szCs w:val="24"/>
        </w:rPr>
        <w:t xml:space="preserve"> ranged from </w:t>
      </w:r>
      <w:commentRangeStart w:id="18"/>
      <w:commentRangeStart w:id="19"/>
      <w:r w:rsidR="004D42FE" w:rsidRPr="00D42971">
        <w:rPr>
          <w:rFonts w:ascii="Times New Roman" w:hAnsi="Times New Roman" w:cs="Times New Roman"/>
          <w:sz w:val="24"/>
          <w:szCs w:val="24"/>
        </w:rPr>
        <w:t>-</w:t>
      </w:r>
      <w:r w:rsidR="00603E49" w:rsidRPr="00D42971">
        <w:rPr>
          <w:rFonts w:ascii="Times New Roman" w:hAnsi="Times New Roman" w:cs="Times New Roman"/>
          <w:sz w:val="24"/>
          <w:szCs w:val="24"/>
        </w:rPr>
        <w:t>10</w:t>
      </w:r>
      <w:r w:rsidR="004D42FE" w:rsidRPr="00D42971">
        <w:rPr>
          <w:rFonts w:ascii="Times New Roman" w:hAnsi="Times New Roman" w:cs="Times New Roman"/>
          <w:sz w:val="24"/>
          <w:szCs w:val="24"/>
        </w:rPr>
        <w:t xml:space="preserve">0 </w:t>
      </w:r>
      <w:commentRangeEnd w:id="18"/>
      <w:r w:rsidR="00575E5B" w:rsidRPr="00D42971">
        <w:rPr>
          <w:rStyle w:val="CommentReference"/>
          <w:rFonts w:ascii="Times New Roman" w:hAnsi="Times New Roman" w:cs="Times New Roman"/>
          <w:sz w:val="24"/>
          <w:szCs w:val="24"/>
        </w:rPr>
        <w:commentReference w:id="18"/>
      </w:r>
      <w:commentRangeEnd w:id="19"/>
      <w:r w:rsidR="00B667ED" w:rsidRPr="00D42971">
        <w:rPr>
          <w:rStyle w:val="CommentReference"/>
          <w:rFonts w:ascii="Times New Roman" w:hAnsi="Times New Roman" w:cs="Times New Roman"/>
          <w:sz w:val="24"/>
          <w:szCs w:val="24"/>
        </w:rPr>
        <w:commentReference w:id="19"/>
      </w:r>
      <w:r w:rsidR="004D42FE" w:rsidRPr="00D42971">
        <w:rPr>
          <w:rFonts w:ascii="Times New Roman" w:hAnsi="Times New Roman" w:cs="Times New Roman"/>
          <w:sz w:val="24"/>
          <w:szCs w:val="24"/>
        </w:rPr>
        <w:t>to +</w:t>
      </w:r>
      <w:r w:rsidR="00603E49" w:rsidRPr="00D42971">
        <w:rPr>
          <w:rFonts w:ascii="Times New Roman" w:hAnsi="Times New Roman" w:cs="Times New Roman"/>
          <w:sz w:val="24"/>
          <w:szCs w:val="24"/>
        </w:rPr>
        <w:t>2</w:t>
      </w:r>
      <w:r w:rsidR="004D42FE" w:rsidRPr="00D42971">
        <w:rPr>
          <w:rFonts w:ascii="Times New Roman" w:hAnsi="Times New Roman" w:cs="Times New Roman"/>
          <w:sz w:val="24"/>
          <w:szCs w:val="24"/>
        </w:rPr>
        <w:t>00, and</w:t>
      </w:r>
      <w:r w:rsidR="00122808" w:rsidRPr="00D42971">
        <w:rPr>
          <w:rFonts w:ascii="Times New Roman" w:hAnsi="Times New Roman" w:cs="Times New Roman"/>
          <w:sz w:val="24"/>
          <w:szCs w:val="24"/>
        </w:rPr>
        <w:t xml:space="preserve"> were computed by a weighted average of scores from </w:t>
      </w:r>
      <w:r w:rsidR="004D42FE" w:rsidRPr="00D42971">
        <w:rPr>
          <w:rFonts w:ascii="Times New Roman" w:hAnsi="Times New Roman" w:cs="Times New Roman"/>
          <w:sz w:val="24"/>
          <w:szCs w:val="24"/>
        </w:rPr>
        <w:t xml:space="preserve">10 to 24 </w:t>
      </w:r>
      <w:r w:rsidR="00122808" w:rsidRPr="00D42971">
        <w:rPr>
          <w:rFonts w:ascii="Times New Roman" w:hAnsi="Times New Roman" w:cs="Times New Roman"/>
          <w:sz w:val="24"/>
          <w:szCs w:val="24"/>
        </w:rPr>
        <w:t>relevant symptom</w:t>
      </w:r>
      <w:r w:rsidR="004D42FE" w:rsidRPr="00D42971">
        <w:rPr>
          <w:rFonts w:ascii="Times New Roman" w:hAnsi="Times New Roman" w:cs="Times New Roman"/>
          <w:sz w:val="24"/>
          <w:szCs w:val="24"/>
        </w:rPr>
        <w:t xml:space="preserve"> items</w:t>
      </w:r>
      <w:r w:rsidR="00122808" w:rsidRPr="00D42971">
        <w:rPr>
          <w:rFonts w:ascii="Times New Roman" w:hAnsi="Times New Roman" w:cs="Times New Roman"/>
          <w:sz w:val="24"/>
          <w:szCs w:val="24"/>
        </w:rPr>
        <w:t xml:space="preserve"> based on a review of cognitive and brain functioning models</w:t>
      </w:r>
      <w:r w:rsidR="00690635" w:rsidRPr="00D42971">
        <w:rPr>
          <w:rFonts w:ascii="Times New Roman" w:hAnsi="Times New Roman" w:cs="Times New Roman"/>
          <w:sz w:val="24"/>
          <w:szCs w:val="24"/>
        </w:rPr>
        <w:t xml:space="preserve"> </w:t>
      </w:r>
      <w:r w:rsidR="0069063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&lt;EndNote&gt;&lt;Cite&gt;&lt;Author&gt;Newson&lt;/Author&gt;&lt;Year&gt;2020&lt;/Year&gt;&lt;RecNum&gt;59&lt;/RecNum&gt;&lt;DisplayText&gt;[45]&lt;/DisplayText&gt;&lt;record&gt;&lt;rec-number&gt;59&lt;/rec-number&gt;&lt;foreign-keys&gt;&lt;key app="EN" db-id="vda2pvwscxarw9e0z24p90wxpr2wfdzp2a0w" timestamp="1674448600"&gt;59&lt;/key&gt;&lt;/foreign-keys&gt;&lt;ref-type name="Journal Article"&gt;17&lt;/ref-type&gt;&lt;contributors&gt;&lt;authors&gt;&lt;author&gt;Newson, Jennifer Jane&lt;/author&gt;&lt;author&gt;Thiagarajan, Tara C&lt;/author&gt;&lt;/authors&gt;&lt;/contributors&gt;&lt;titles&gt;&lt;title&gt;Assessment of population well-being with the Mental Health Quotient (MHQ): development and usability study&lt;/title&gt;&lt;secondary-title&gt;JMIR Mental Health&lt;/secondary-title&gt;&lt;/titles&gt;&lt;periodical&gt;&lt;full-title&gt;JMIR Mental Health&lt;/full-title&gt;&lt;/periodical&gt;&lt;pages&gt;e17935&lt;/pages&gt;&lt;volume&gt;7&lt;/volume&gt;&lt;number&gt;7&lt;/number&gt;&lt;dates&gt;&lt;year&gt;2020&lt;/year&gt;&lt;/dates&gt;&lt;urls&gt;&lt;/urls&gt;&lt;/record&gt;&lt;/Cite&gt;&lt;/EndNote&gt;</w:instrText>
      </w:r>
      <w:r w:rsidR="0069063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[45]</w:t>
      </w:r>
      <w:r w:rsidR="00690635" w:rsidRPr="00D42971">
        <w:rPr>
          <w:rFonts w:ascii="Times New Roman" w:hAnsi="Times New Roman" w:cs="Times New Roman"/>
          <w:sz w:val="24"/>
          <w:szCs w:val="24"/>
        </w:rPr>
        <w:fldChar w:fldCharType="end"/>
      </w:r>
      <w:r w:rsidR="00690635" w:rsidRPr="00D42971">
        <w:rPr>
          <w:rFonts w:ascii="Times New Roman" w:hAnsi="Times New Roman" w:cs="Times New Roman"/>
          <w:sz w:val="24"/>
          <w:szCs w:val="24"/>
        </w:rPr>
        <w:t>.</w:t>
      </w:r>
    </w:p>
    <w:p w14:paraId="59F1790C" w14:textId="303EAD1D" w:rsidR="00946809" w:rsidRPr="00D42971" w:rsidRDefault="00946809" w:rsidP="00F721EE">
      <w:pPr>
        <w:spacing w:line="480" w:lineRule="auto"/>
        <w:rPr>
          <w:rFonts w:ascii="Times New Roman" w:hAnsi="Times New Roman" w:cs="Times New Roman"/>
          <w:sz w:val="24"/>
          <w:szCs w:val="24"/>
        </w:rPr>
      </w:pPr>
    </w:p>
    <w:p w14:paraId="6F840B72" w14:textId="59EA233E" w:rsidR="00946809" w:rsidRPr="00D42971" w:rsidRDefault="0094680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The MHQ </w:t>
      </w:r>
      <w:r w:rsidR="00CD6CD5" w:rsidRPr="00D42971">
        <w:rPr>
          <w:rFonts w:ascii="Times New Roman" w:hAnsi="Times New Roman" w:cs="Times New Roman"/>
          <w:sz w:val="24"/>
          <w:szCs w:val="24"/>
        </w:rPr>
        <w:t xml:space="preserve">has </w:t>
      </w:r>
      <w:r w:rsidRPr="00D42971">
        <w:rPr>
          <w:rFonts w:ascii="Times New Roman" w:hAnsi="Times New Roman" w:cs="Times New Roman"/>
          <w:sz w:val="24"/>
          <w:szCs w:val="24"/>
        </w:rPr>
        <w:t>demonstrated high sample reliability when four randomly selected and demographically similar samples were compared on response distributions (p = 0.99), and resulting MHQ distribution (p = 0.18)</w:t>
      </w:r>
      <w:r w:rsidR="00CD6CD5" w:rsidRPr="00D42971">
        <w:rPr>
          <w:rFonts w:ascii="Times New Roman" w:hAnsi="Times New Roman" w:cs="Times New Roman"/>
          <w:sz w:val="24"/>
          <w:szCs w:val="24"/>
        </w:rPr>
        <w:t xml:space="preserve"> </w:t>
      </w:r>
      <w:r w:rsidR="00CD6CD5"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&lt;EndNote&gt;&lt;Cite&gt;&lt;Author&gt;Newson&lt;/Author&gt;&lt;Year&gt;2022&lt;/Year&gt;&lt;RecNum&gt;60&lt;/RecNum&gt;&lt;DisplayText&gt;[46]&lt;/DisplayText&gt;&lt;record&gt;&lt;rec-number&gt;60&lt;/rec-number&gt;&lt;foreign-keys&gt;&lt;key app="EN" db-id="vda2pvwscxarw9e0z24p90wxpr2wfdzp2a0w" timestamp="1674448600"&gt;60&lt;/key&gt;&lt;/foreign-keys&gt;&lt;ref-type name="Journal Article"&gt;17&lt;/ref-type&gt;&lt;contributors&gt;&lt;authors&gt;&lt;author&gt;Newson, Jennifer Jane&lt;/author&gt;&lt;author&gt;Pastukh, Vladyslav&lt;/author&gt;&lt;author&gt;Thiagarajan, Tara C&lt;/author&gt;&lt;/authors&gt;&lt;/contributors&gt;&lt;titles&gt;&lt;title&gt;Assessment of Population Well-being With the Mental Health Quotient: Validation Study&lt;/title&gt;&lt;secondary-title&gt;JMIR Mental Health&lt;/secondary-title&gt;&lt;/titles&gt;&lt;periodical&gt;&lt;full-title&gt;JMIR Mental Health&lt;/full-title&gt;&lt;/periodical&gt;&lt;pages&gt;e34105&lt;/pages&gt;&lt;volume&gt;9&lt;/volume&gt;&lt;number&gt;4&lt;/number&gt;&lt;dates&gt;&lt;year&gt;2022&lt;/year&gt;&lt;/dates&gt;&lt;urls&gt;&lt;/urls&gt;&lt;/record&gt;&lt;/Cite&gt;&lt;/EndNote&gt;</w:instrText>
      </w:r>
      <w:r w:rsidR="00CD6CD5"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[46]</w:t>
      </w:r>
      <w:r w:rsidR="00CD6CD5" w:rsidRPr="00D42971">
        <w:rPr>
          <w:rFonts w:ascii="Times New Roman" w:hAnsi="Times New Roman" w:cs="Times New Roman"/>
          <w:sz w:val="24"/>
          <w:szCs w:val="24"/>
        </w:rPr>
        <w:fldChar w:fldCharType="end"/>
      </w:r>
      <w:r w:rsidRPr="00D42971">
        <w:rPr>
          <w:rFonts w:ascii="Times New Roman" w:hAnsi="Times New Roman" w:cs="Times New Roman"/>
          <w:sz w:val="24"/>
          <w:szCs w:val="24"/>
        </w:rPr>
        <w:t xml:space="preserve">. Internal consistency was demonstrated with conceptually similar items having higher correlations than unsimilar items. A subset of participants which took the MHQ twice at least 3 days apart showed a test-retest reliability of r = 0.84. Validity was assessed by asking a subset of participants additional questions concerning </w:t>
      </w:r>
      <w:commentRangeStart w:id="20"/>
      <w:commentRangeStart w:id="21"/>
      <w:r w:rsidRPr="00D42971">
        <w:rPr>
          <w:rFonts w:ascii="Times New Roman" w:hAnsi="Times New Roman" w:cs="Times New Roman"/>
          <w:sz w:val="24"/>
          <w:szCs w:val="24"/>
        </w:rPr>
        <w:t>days missed from work and normal activities in the past month</w:t>
      </w:r>
      <w:commentRangeEnd w:id="20"/>
      <w:r w:rsidR="00575E5B" w:rsidRPr="00D42971">
        <w:rPr>
          <w:rStyle w:val="CommentReference"/>
          <w:rFonts w:ascii="Times New Roman" w:hAnsi="Times New Roman" w:cs="Times New Roman"/>
          <w:sz w:val="24"/>
          <w:szCs w:val="24"/>
        </w:rPr>
        <w:commentReference w:id="20"/>
      </w:r>
      <w:commentRangeEnd w:id="21"/>
      <w:r w:rsidR="00CD6CD5" w:rsidRPr="00D42971">
        <w:rPr>
          <w:rStyle w:val="CommentReference"/>
          <w:rFonts w:ascii="Times New Roman" w:hAnsi="Times New Roman" w:cs="Times New Roman"/>
          <w:sz w:val="24"/>
          <w:szCs w:val="24"/>
        </w:rPr>
        <w:commentReference w:id="21"/>
      </w:r>
      <w:r w:rsidRPr="00D42971">
        <w:rPr>
          <w:rFonts w:ascii="Times New Roman" w:hAnsi="Times New Roman" w:cs="Times New Roman"/>
          <w:sz w:val="24"/>
          <w:szCs w:val="24"/>
        </w:rPr>
        <w:t>. Those who were employed and scored an overall MHQ between 175 to 200 missed on average 0.2 days of work in the past month, while those employed who scored between -75 to -100 missed an average of 9.3 days of work</w:t>
      </w:r>
      <w:r w:rsidR="00CD6CD5" w:rsidRPr="00D42971">
        <w:rPr>
          <w:rFonts w:ascii="Times New Roman" w:hAnsi="Times New Roman" w:cs="Times New Roman"/>
          <w:sz w:val="24"/>
          <w:szCs w:val="24"/>
        </w:rPr>
        <w:t>.</w:t>
      </w:r>
    </w:p>
    <w:p w14:paraId="4A9E26AE" w14:textId="77777777" w:rsidR="00946809" w:rsidRPr="00D42971" w:rsidRDefault="00946809" w:rsidP="00F721EE">
      <w:pPr>
        <w:spacing w:line="480" w:lineRule="auto"/>
        <w:rPr>
          <w:rFonts w:ascii="Times New Roman" w:hAnsi="Times New Roman" w:cs="Times New Roman"/>
          <w:sz w:val="24"/>
          <w:szCs w:val="24"/>
        </w:rPr>
      </w:pPr>
    </w:p>
    <w:p w14:paraId="262E4AE7" w14:textId="462A28AF" w:rsidR="00514033" w:rsidRPr="00D42971"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 xml:space="preserve">Physical </w:t>
      </w:r>
      <w:r w:rsidR="00E63E55">
        <w:rPr>
          <w:rFonts w:ascii="Times New Roman" w:hAnsi="Times New Roman" w:cs="Times New Roman"/>
          <w:b/>
          <w:bCs/>
          <w:sz w:val="24"/>
          <w:szCs w:val="24"/>
        </w:rPr>
        <w:t>Exercise</w:t>
      </w:r>
      <w:r w:rsidRPr="00D42971">
        <w:rPr>
          <w:rFonts w:ascii="Times New Roman" w:hAnsi="Times New Roman" w:cs="Times New Roman"/>
          <w:sz w:val="24"/>
          <w:szCs w:val="24"/>
        </w:rPr>
        <w:t xml:space="preserve">:  Participants responded to single item that asked: “How regularly do you engage in physical exercise (30 minutes or more)?” Response options included “Rarely/never”; </w:t>
      </w:r>
      <w:r w:rsidRPr="00D42971">
        <w:rPr>
          <w:rFonts w:ascii="Times New Roman" w:hAnsi="Times New Roman" w:cs="Times New Roman"/>
          <w:sz w:val="24"/>
          <w:szCs w:val="24"/>
        </w:rPr>
        <w:lastRenderedPageBreak/>
        <w:t>“Less than once a week”; “Once a week”; “Few days a week”; and “Every day</w:t>
      </w:r>
      <w:r w:rsidR="00E32C61" w:rsidRPr="00D42971">
        <w:rPr>
          <w:rFonts w:ascii="Times New Roman" w:hAnsi="Times New Roman" w:cs="Times New Roman"/>
          <w:sz w:val="24"/>
          <w:szCs w:val="24"/>
        </w:rPr>
        <w:t>”.</w:t>
      </w:r>
      <w:r w:rsidR="00575E5B" w:rsidRPr="00D42971">
        <w:rPr>
          <w:rFonts w:ascii="Times New Roman" w:hAnsi="Times New Roman" w:cs="Times New Roman"/>
          <w:sz w:val="24"/>
          <w:szCs w:val="24"/>
        </w:rPr>
        <w:t xml:space="preserve"> </w:t>
      </w:r>
      <w:commentRangeStart w:id="22"/>
      <w:r w:rsidR="00514033" w:rsidRPr="00D42971">
        <w:rPr>
          <w:rFonts w:ascii="Times New Roman" w:hAnsi="Times New Roman" w:cs="Times New Roman"/>
          <w:sz w:val="24"/>
          <w:szCs w:val="24"/>
        </w:rPr>
        <w:t xml:space="preserve">In line with </w:t>
      </w:r>
      <w:r w:rsidR="00514033"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 AuthorYear="1"&gt;&lt;Author&gt;Chekroud&lt;/Author&gt;&lt;Year&gt;2018&lt;/Year&gt;&lt;RecNum&gt;68&lt;/RecNum&gt;&lt;DisplayText&gt;Chekroud, et al. (27)&lt;/DisplayText&gt;&lt;record&gt;&lt;rec-number&gt;68&lt;/rec-number&gt;&lt;foreign-keys&gt;&lt;key app="EN" db-id="vda2pvwscxarw9e0z24p90wxpr2wfdzp2a0w" timestamp="1674448600"&gt;68&lt;/key&gt;&lt;/foreign-keys&gt;&lt;ref-type name="Journal Article"&gt;17&lt;/ref-type&gt;&lt;contributors&gt;&lt;authors&gt;&lt;author&gt;Chekroud, Sammi R&lt;/author&gt;&lt;author&gt;Gueorguieva, Ralitza&lt;/author&gt;&lt;author&gt;Zheutlin, Amanda B&lt;/author&gt;&lt;author&gt;Paulus, Martin&lt;/author&gt;&lt;author&gt;Krumholz, Harlan M&lt;/author&gt;&lt;author&gt;Krystal, John H&lt;/author&gt;&lt;author&gt;Chekroud, Adam M&lt;/author&gt;&lt;/authors&gt;&lt;/contributors&gt;&lt;titles&gt;&lt;title&gt;Association between physical exercise and mental health in 1· 2 million individuals in the USA between 2011 and 2015: a cross-sectional study&lt;/title&gt;&lt;secondary-title&gt;The Lancet Psychiatry&lt;/secondary-title&gt;&lt;/titles&gt;&lt;periodical&gt;&lt;full-title&gt;The Lancet Psychiatry&lt;/full-title&gt;&lt;/periodical&gt;&lt;pages&gt;739-746&lt;/pages&gt;&lt;volume&gt;5&lt;/volume&gt;&lt;number&gt;9&lt;/number&gt;&lt;dates&gt;&lt;year&gt;2018&lt;/year&gt;&lt;/dates&gt;&lt;isbn&gt;2215-0366&lt;/isbn&gt;&lt;urls&gt;&lt;/urls&gt;&lt;/record&gt;&lt;/Cite&gt;&lt;/EndNote&gt;</w:instrText>
      </w:r>
      <w:r w:rsidR="00514033"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Chekroud, et al. (27)</w:t>
      </w:r>
      <w:r w:rsidR="00514033" w:rsidRPr="00D42971">
        <w:rPr>
          <w:rFonts w:ascii="Times New Roman" w:hAnsi="Times New Roman" w:cs="Times New Roman"/>
          <w:sz w:val="24"/>
          <w:szCs w:val="24"/>
        </w:rPr>
        <w:fldChar w:fldCharType="end"/>
      </w:r>
      <w:r w:rsidR="00575E5B"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responses to the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xml:space="preserve"> frequency item were recoded into binary groups with </w:t>
      </w:r>
      <w:r w:rsidR="00575E5B" w:rsidRPr="00D42971">
        <w:rPr>
          <w:rFonts w:ascii="Times New Roman" w:hAnsi="Times New Roman" w:cs="Times New Roman"/>
          <w:sz w:val="24"/>
          <w:szCs w:val="24"/>
        </w:rPr>
        <w:t xml:space="preserve">participants who reported </w:t>
      </w:r>
      <w:r w:rsidR="00514033" w:rsidRPr="00D42971">
        <w:rPr>
          <w:rFonts w:ascii="Times New Roman" w:hAnsi="Times New Roman" w:cs="Times New Roman"/>
          <w:sz w:val="24"/>
          <w:szCs w:val="24"/>
        </w:rPr>
        <w:t>“Rarely/never” coded as the control (</w:t>
      </w:r>
      <w:r w:rsidR="00AF5CA0" w:rsidRPr="00D42971">
        <w:rPr>
          <w:rFonts w:ascii="Times New Roman" w:hAnsi="Times New Roman" w:cs="Times New Roman"/>
          <w:sz w:val="24"/>
          <w:szCs w:val="24"/>
        </w:rPr>
        <w:t xml:space="preserve">inactive; </w:t>
      </w:r>
      <w:r w:rsidR="00514033" w:rsidRPr="00D42971">
        <w:rPr>
          <w:rFonts w:ascii="Times New Roman" w:hAnsi="Times New Roman" w:cs="Times New Roman"/>
          <w:sz w:val="24"/>
          <w:szCs w:val="24"/>
        </w:rPr>
        <w:t xml:space="preserve">no 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 and all other responses coded the treated (</w:t>
      </w:r>
      <w:r w:rsidR="00AF5CA0" w:rsidRPr="00D42971">
        <w:rPr>
          <w:rFonts w:ascii="Times New Roman" w:hAnsi="Times New Roman" w:cs="Times New Roman"/>
          <w:sz w:val="24"/>
          <w:szCs w:val="24"/>
        </w:rPr>
        <w:t xml:space="preserve">physically active; </w:t>
      </w:r>
      <w:r w:rsidR="00514033" w:rsidRPr="00D42971">
        <w:rPr>
          <w:rFonts w:ascii="Times New Roman" w:hAnsi="Times New Roman" w:cs="Times New Roman"/>
          <w:sz w:val="24"/>
          <w:szCs w:val="24"/>
        </w:rPr>
        <w:t xml:space="preserve">exposure to physical </w:t>
      </w:r>
      <w:r w:rsidR="00E63E55">
        <w:rPr>
          <w:rFonts w:ascii="Times New Roman" w:hAnsi="Times New Roman" w:cs="Times New Roman"/>
          <w:sz w:val="24"/>
          <w:szCs w:val="24"/>
        </w:rPr>
        <w:t>exercise</w:t>
      </w:r>
      <w:r w:rsidR="00514033" w:rsidRPr="00D42971">
        <w:rPr>
          <w:rFonts w:ascii="Times New Roman" w:hAnsi="Times New Roman" w:cs="Times New Roman"/>
          <w:sz w:val="24"/>
          <w:szCs w:val="24"/>
        </w:rPr>
        <w:t>).</w:t>
      </w:r>
      <w:commentRangeEnd w:id="22"/>
      <w:r w:rsidR="00514033" w:rsidRPr="00D42971">
        <w:rPr>
          <w:rStyle w:val="CommentReference"/>
          <w:rFonts w:ascii="Times New Roman" w:hAnsi="Times New Roman" w:cs="Times New Roman"/>
          <w:sz w:val="24"/>
          <w:szCs w:val="24"/>
        </w:rPr>
        <w:commentReference w:id="22"/>
      </w:r>
    </w:p>
    <w:p w14:paraId="570A4BC4" w14:textId="43FF2176" w:rsidR="004D42FE" w:rsidRPr="00D42971" w:rsidRDefault="004D42FE" w:rsidP="00F721EE">
      <w:pPr>
        <w:spacing w:line="480" w:lineRule="auto"/>
        <w:rPr>
          <w:rFonts w:ascii="Times New Roman" w:hAnsi="Times New Roman" w:cs="Times New Roman"/>
          <w:sz w:val="24"/>
          <w:szCs w:val="24"/>
        </w:rPr>
      </w:pPr>
    </w:p>
    <w:p w14:paraId="252DAB93" w14:textId="641BF048" w:rsidR="00E239C9" w:rsidRPr="00D42971" w:rsidRDefault="00E239C9" w:rsidP="00F721EE">
      <w:pPr>
        <w:spacing w:line="480" w:lineRule="auto"/>
        <w:rPr>
          <w:rFonts w:ascii="Times New Roman" w:hAnsi="Times New Roman" w:cs="Times New Roman"/>
          <w:sz w:val="24"/>
          <w:szCs w:val="24"/>
        </w:rPr>
      </w:pPr>
    </w:p>
    <w:p w14:paraId="1EA5FD04" w14:textId="598D92C6" w:rsidR="00EF70E0" w:rsidRDefault="00E239C9" w:rsidP="00F721EE">
      <w:pPr>
        <w:spacing w:line="480" w:lineRule="auto"/>
        <w:rPr>
          <w:rFonts w:ascii="Times New Roman" w:hAnsi="Times New Roman" w:cs="Times New Roman"/>
          <w:sz w:val="24"/>
          <w:szCs w:val="24"/>
        </w:rPr>
      </w:pPr>
      <w:r w:rsidRPr="00D42971">
        <w:rPr>
          <w:rFonts w:ascii="Times New Roman" w:hAnsi="Times New Roman" w:cs="Times New Roman"/>
          <w:b/>
          <w:bCs/>
          <w:sz w:val="24"/>
          <w:szCs w:val="24"/>
        </w:rPr>
        <w:t>Covariates</w:t>
      </w:r>
      <w:r w:rsidRPr="00D42971">
        <w:rPr>
          <w:rFonts w:ascii="Times New Roman" w:hAnsi="Times New Roman" w:cs="Times New Roman"/>
          <w:sz w:val="24"/>
          <w:szCs w:val="24"/>
        </w:rPr>
        <w:t xml:space="preserve">: </w:t>
      </w:r>
      <w:r w:rsidR="00946809" w:rsidRPr="00D42971">
        <w:rPr>
          <w:rFonts w:ascii="Times New Roman" w:hAnsi="Times New Roman" w:cs="Times New Roman"/>
          <w:sz w:val="24"/>
          <w:szCs w:val="24"/>
        </w:rPr>
        <w:t xml:space="preserve">To adjust for potential confounders, </w:t>
      </w:r>
      <w:r w:rsidR="00514033" w:rsidRPr="00D42971">
        <w:rPr>
          <w:rFonts w:ascii="Times New Roman" w:hAnsi="Times New Roman" w:cs="Times New Roman"/>
          <w:sz w:val="24"/>
          <w:szCs w:val="24"/>
        </w:rPr>
        <w:t xml:space="preserve">the following covariates were included in our statistical models: </w:t>
      </w:r>
      <w:r w:rsidRPr="00D42971">
        <w:rPr>
          <w:rFonts w:ascii="Times New Roman" w:hAnsi="Times New Roman" w:cs="Times New Roman"/>
          <w:sz w:val="24"/>
          <w:szCs w:val="24"/>
        </w:rPr>
        <w:t xml:space="preserve">age, </w:t>
      </w:r>
      <w:r w:rsidR="00946809" w:rsidRPr="00D42971">
        <w:rPr>
          <w:rFonts w:ascii="Times New Roman" w:hAnsi="Times New Roman" w:cs="Times New Roman"/>
          <w:sz w:val="24"/>
          <w:szCs w:val="24"/>
        </w:rPr>
        <w:t>biological sex</w:t>
      </w:r>
      <w:r w:rsidRPr="00D42971">
        <w:rPr>
          <w:rFonts w:ascii="Times New Roman" w:hAnsi="Times New Roman" w:cs="Times New Roman"/>
          <w:sz w:val="24"/>
          <w:szCs w:val="24"/>
        </w:rPr>
        <w:t xml:space="preserve">, gender identity, ethnicity, educational attainment, employment status, relationship status, </w:t>
      </w:r>
      <w:r w:rsidR="00946809" w:rsidRPr="00D42971">
        <w:rPr>
          <w:rFonts w:ascii="Times New Roman" w:hAnsi="Times New Roman" w:cs="Times New Roman"/>
          <w:sz w:val="24"/>
          <w:szCs w:val="24"/>
        </w:rPr>
        <w:t xml:space="preserve">frequency of adequate </w:t>
      </w:r>
      <w:r w:rsidRPr="00D42971">
        <w:rPr>
          <w:rFonts w:ascii="Times New Roman" w:hAnsi="Times New Roman" w:cs="Times New Roman"/>
          <w:sz w:val="24"/>
          <w:szCs w:val="24"/>
        </w:rPr>
        <w:t>sleep</w:t>
      </w:r>
      <w:r w:rsidR="00946809" w:rsidRPr="00D42971">
        <w:rPr>
          <w:rFonts w:ascii="Times New Roman" w:hAnsi="Times New Roman" w:cs="Times New Roman"/>
          <w:sz w:val="24"/>
          <w:szCs w:val="24"/>
        </w:rPr>
        <w:t>,</w:t>
      </w:r>
      <w:r w:rsidRPr="00D42971">
        <w:rPr>
          <w:rFonts w:ascii="Times New Roman" w:hAnsi="Times New Roman" w:cs="Times New Roman"/>
          <w:sz w:val="24"/>
          <w:szCs w:val="24"/>
        </w:rPr>
        <w:t xml:space="preserve"> frequency of socializing, diagnosis of </w:t>
      </w:r>
      <w:r w:rsidR="00514033" w:rsidRPr="00D42971">
        <w:rPr>
          <w:rFonts w:ascii="Times New Roman" w:hAnsi="Times New Roman" w:cs="Times New Roman"/>
          <w:sz w:val="24"/>
          <w:szCs w:val="24"/>
        </w:rPr>
        <w:t xml:space="preserve">a </w:t>
      </w:r>
      <w:r w:rsidRPr="00D42971">
        <w:rPr>
          <w:rFonts w:ascii="Times New Roman" w:hAnsi="Times New Roman" w:cs="Times New Roman"/>
          <w:sz w:val="24"/>
          <w:szCs w:val="24"/>
        </w:rPr>
        <w:t>medical condition (</w:t>
      </w:r>
      <w:r w:rsidR="00A76ABE" w:rsidRPr="00D42971">
        <w:rPr>
          <w:rFonts w:ascii="Times New Roman" w:hAnsi="Times New Roman" w:cs="Times New Roman"/>
          <w:sz w:val="24"/>
          <w:szCs w:val="24"/>
        </w:rPr>
        <w:t>Y/N</w:t>
      </w:r>
      <w:r w:rsidRPr="00D42971">
        <w:rPr>
          <w:rFonts w:ascii="Times New Roman" w:hAnsi="Times New Roman" w:cs="Times New Roman"/>
          <w:sz w:val="24"/>
          <w:szCs w:val="24"/>
        </w:rPr>
        <w:t xml:space="preserve">), whether they are currently </w:t>
      </w:r>
      <w:r w:rsidR="00946809" w:rsidRPr="00D42971">
        <w:rPr>
          <w:rFonts w:ascii="Times New Roman" w:hAnsi="Times New Roman" w:cs="Times New Roman"/>
          <w:sz w:val="24"/>
          <w:szCs w:val="24"/>
        </w:rPr>
        <w:t>seeking</w:t>
      </w:r>
      <w:r w:rsidRPr="00D42971">
        <w:rPr>
          <w:rFonts w:ascii="Times New Roman" w:hAnsi="Times New Roman" w:cs="Times New Roman"/>
          <w:sz w:val="24"/>
          <w:szCs w:val="24"/>
        </w:rPr>
        <w:t xml:space="preserve"> mental health treatment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and whether they </w:t>
      </w:r>
      <w:r w:rsidR="0006789A" w:rsidRPr="00D42971">
        <w:rPr>
          <w:rFonts w:ascii="Times New Roman" w:hAnsi="Times New Roman" w:cs="Times New Roman"/>
          <w:sz w:val="24"/>
          <w:szCs w:val="24"/>
        </w:rPr>
        <w:t>reported</w:t>
      </w:r>
      <w:r w:rsidRPr="00D42971">
        <w:rPr>
          <w:rFonts w:ascii="Times New Roman" w:hAnsi="Times New Roman" w:cs="Times New Roman"/>
          <w:sz w:val="24"/>
          <w:szCs w:val="24"/>
        </w:rPr>
        <w:t xml:space="preserve"> a significant traumatic </w:t>
      </w:r>
      <w:r w:rsidR="00A76ABE" w:rsidRPr="00D42971">
        <w:rPr>
          <w:rFonts w:ascii="Times New Roman" w:hAnsi="Times New Roman" w:cs="Times New Roman"/>
          <w:sz w:val="24"/>
          <w:szCs w:val="24"/>
        </w:rPr>
        <w:t xml:space="preserve">childhood or adult </w:t>
      </w:r>
      <w:r w:rsidRPr="00D42971">
        <w:rPr>
          <w:rFonts w:ascii="Times New Roman" w:hAnsi="Times New Roman" w:cs="Times New Roman"/>
          <w:sz w:val="24"/>
          <w:szCs w:val="24"/>
        </w:rPr>
        <w:t>experience (</w:t>
      </w:r>
      <w:r w:rsidR="00DC565B" w:rsidRPr="00D42971">
        <w:rPr>
          <w:rFonts w:ascii="Times New Roman" w:hAnsi="Times New Roman" w:cs="Times New Roman"/>
          <w:sz w:val="24"/>
          <w:szCs w:val="24"/>
        </w:rPr>
        <w:t>Y</w:t>
      </w:r>
      <w:r w:rsidR="00A76ABE" w:rsidRPr="00D42971">
        <w:rPr>
          <w:rFonts w:ascii="Times New Roman" w:hAnsi="Times New Roman" w:cs="Times New Roman"/>
          <w:sz w:val="24"/>
          <w:szCs w:val="24"/>
        </w:rPr>
        <w:t>/N</w:t>
      </w:r>
      <w:r w:rsidRPr="00D42971">
        <w:rPr>
          <w:rFonts w:ascii="Times New Roman" w:hAnsi="Times New Roman" w:cs="Times New Roman"/>
          <w:sz w:val="24"/>
          <w:szCs w:val="24"/>
        </w:rPr>
        <w:t xml:space="preserve">). </w:t>
      </w:r>
      <w:r w:rsidR="00514033" w:rsidRPr="00D42971">
        <w:rPr>
          <w:rFonts w:ascii="Times New Roman" w:hAnsi="Times New Roman" w:cs="Times New Roman"/>
          <w:sz w:val="24"/>
          <w:szCs w:val="24"/>
        </w:rPr>
        <w:t xml:space="preserve">Data inspection revealed considerable missingness for ethnicity (84.2%) and gender identity (98.5%), and therefore these variables were dropped from our analyses. </w:t>
      </w:r>
      <w:r w:rsidRPr="00D42971">
        <w:rPr>
          <w:rFonts w:ascii="Times New Roman" w:hAnsi="Times New Roman" w:cs="Times New Roman"/>
          <w:sz w:val="24"/>
          <w:szCs w:val="24"/>
        </w:rPr>
        <w:t>All items in which participants responded “Prefer not to say” were recoded as missing</w:t>
      </w:r>
      <w:r w:rsidR="00065819" w:rsidRPr="00D42971">
        <w:rPr>
          <w:rFonts w:ascii="Times New Roman" w:hAnsi="Times New Roman" w:cs="Times New Roman"/>
          <w:sz w:val="24"/>
          <w:szCs w:val="24"/>
        </w:rPr>
        <w:t>.</w:t>
      </w:r>
      <w:r w:rsidRPr="00D42971">
        <w:rPr>
          <w:rFonts w:ascii="Times New Roman" w:hAnsi="Times New Roman" w:cs="Times New Roman"/>
          <w:sz w:val="24"/>
          <w:szCs w:val="24"/>
        </w:rPr>
        <w:t xml:space="preserve"> </w:t>
      </w:r>
    </w:p>
    <w:p w14:paraId="2744A92C" w14:textId="77777777" w:rsidR="00D42971" w:rsidRPr="00D42971" w:rsidDel="00514033" w:rsidRDefault="00D42971" w:rsidP="00F721EE">
      <w:pPr>
        <w:spacing w:line="480" w:lineRule="auto"/>
        <w:rPr>
          <w:del w:id="23" w:author="Denver Brown" w:date="2023-02-08T08:23:00Z"/>
          <w:rFonts w:ascii="Times New Roman" w:hAnsi="Times New Roman" w:cs="Times New Roman"/>
          <w:sz w:val="24"/>
          <w:szCs w:val="24"/>
        </w:rPr>
      </w:pPr>
    </w:p>
    <w:p w14:paraId="474A1E8E" w14:textId="6ADA2823" w:rsidR="00EF70E0" w:rsidRPr="00D42971" w:rsidDel="00514033" w:rsidRDefault="00EF70E0" w:rsidP="00F721EE">
      <w:pPr>
        <w:spacing w:line="480" w:lineRule="auto"/>
        <w:rPr>
          <w:del w:id="24" w:author="Denver Brown" w:date="2023-02-08T08:23:00Z"/>
          <w:rFonts w:ascii="Times New Roman" w:hAnsi="Times New Roman" w:cs="Times New Roman"/>
          <w:sz w:val="24"/>
          <w:szCs w:val="24"/>
        </w:rPr>
      </w:pPr>
    </w:p>
    <w:p w14:paraId="452B50DC" w14:textId="3FB90C3C" w:rsidR="00E239C9" w:rsidRPr="00D42971" w:rsidRDefault="00A76ABE"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Statistical</w:t>
      </w:r>
      <w:r w:rsidR="00E239C9" w:rsidRPr="00D42971">
        <w:rPr>
          <w:rFonts w:ascii="Times New Roman" w:hAnsi="Times New Roman" w:cs="Times New Roman"/>
          <w:b/>
          <w:bCs/>
          <w:sz w:val="24"/>
          <w:szCs w:val="24"/>
        </w:rPr>
        <w:t xml:space="preserve"> Analysis</w:t>
      </w:r>
      <w:r w:rsidR="005813BD" w:rsidRPr="00D42971">
        <w:rPr>
          <w:rFonts w:ascii="Times New Roman" w:hAnsi="Times New Roman" w:cs="Times New Roman"/>
          <w:b/>
          <w:bCs/>
          <w:sz w:val="24"/>
          <w:szCs w:val="24"/>
        </w:rPr>
        <w:t>:</w:t>
      </w:r>
    </w:p>
    <w:p w14:paraId="50AAA852" w14:textId="72312974" w:rsidR="004F1168" w:rsidRDefault="00A76AB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All </w:t>
      </w:r>
      <w:r w:rsidR="00C506C7" w:rsidRPr="00D42971">
        <w:rPr>
          <w:rFonts w:ascii="Times New Roman" w:hAnsi="Times New Roman" w:cs="Times New Roman"/>
          <w:sz w:val="24"/>
          <w:szCs w:val="24"/>
        </w:rPr>
        <w:t xml:space="preserve">data preprocessing and statistical </w:t>
      </w:r>
      <w:r w:rsidRPr="00D42971">
        <w:rPr>
          <w:rFonts w:ascii="Times New Roman" w:hAnsi="Times New Roman" w:cs="Times New Roman"/>
          <w:sz w:val="24"/>
          <w:szCs w:val="24"/>
        </w:rPr>
        <w:t xml:space="preserve">analyses were done </w:t>
      </w:r>
      <w:r w:rsidR="00C506C7" w:rsidRPr="00D42971">
        <w:rPr>
          <w:rFonts w:ascii="Times New Roman" w:hAnsi="Times New Roman" w:cs="Times New Roman"/>
          <w:sz w:val="24"/>
          <w:szCs w:val="24"/>
        </w:rPr>
        <w:t>using</w:t>
      </w:r>
      <w:r w:rsidRPr="00D42971">
        <w:rPr>
          <w:rFonts w:ascii="Times New Roman" w:hAnsi="Times New Roman" w:cs="Times New Roman"/>
          <w:sz w:val="24"/>
          <w:szCs w:val="24"/>
        </w:rPr>
        <w:t xml:space="preserve"> </w:t>
      </w:r>
      <w:r w:rsidR="00C506C7" w:rsidRPr="00D42971">
        <w:rPr>
          <w:rFonts w:ascii="Times New Roman" w:hAnsi="Times New Roman" w:cs="Times New Roman"/>
          <w:sz w:val="24"/>
          <w:szCs w:val="24"/>
        </w:rPr>
        <w:t xml:space="preserve">the statistical software </w:t>
      </w:r>
      <w:r w:rsidRPr="00D42971">
        <w:rPr>
          <w:rFonts w:ascii="Times New Roman" w:hAnsi="Times New Roman" w:cs="Times New Roman"/>
          <w:sz w:val="24"/>
          <w:szCs w:val="24"/>
        </w:rPr>
        <w:t>R version 4.1.2</w:t>
      </w:r>
      <w:r w:rsidR="00121A88" w:rsidRPr="00D42971">
        <w:rPr>
          <w:rFonts w:ascii="Times New Roman" w:hAnsi="Times New Roman" w:cs="Times New Roman"/>
          <w:sz w:val="24"/>
          <w:szCs w:val="24"/>
        </w:rPr>
        <w:t xml:space="preserve"> </w:t>
      </w:r>
      <w:r w:rsidR="00121A88" w:rsidRPr="00D42971">
        <w:rPr>
          <w:rFonts w:ascii="Times New Roman" w:hAnsi="Times New Roman" w:cs="Times New Roman"/>
          <w:sz w:val="24"/>
          <w:szCs w:val="24"/>
        </w:rPr>
        <w:fldChar w:fldCharType="begin"/>
      </w:r>
      <w:r w:rsidR="00D42971" w:rsidRPr="00D42971">
        <w:rPr>
          <w:rFonts w:ascii="Times New Roman" w:hAnsi="Times New Roman" w:cs="Times New Roman"/>
          <w:sz w:val="24"/>
          <w:szCs w:val="24"/>
        </w:rPr>
        <w:instrText xml:space="preserve"> ADDIN EN.CITE &lt;EndNote&gt;&lt;Cite&gt;&lt;Author&gt;RCoreTeam&lt;/Author&gt;&lt;Year&gt;2022&lt;/Year&gt;&lt;RecNum&gt;62&lt;/RecNum&gt;&lt;DisplayText&gt;[47]&lt;/DisplayText&gt;&lt;record&gt;&lt;rec-number&gt;62&lt;/rec-number&gt;&lt;foreign-keys&gt;&lt;key app="EN" db-id="vda2pvwscxarw9e0z24p90wxpr2wfdzp2a0w" timestamp="1674448600"&gt;62&lt;/key&gt;&lt;/foreign-keys&gt;&lt;ref-type name="Generic"&gt;13&lt;/ref-type&gt;&lt;contributors&gt;&lt;authors&gt;&lt;author&gt;RCoreTeam&lt;/author&gt;&lt;/authors&gt;&lt;/contributors&gt;&lt;titles&gt;&lt;title&gt;R: A language and environment for statistical computing. R Foundation for Statistical Computing, Vienna, Austria.&lt;/title&gt;&lt;/titles&gt;&lt;dates&gt;&lt;year&gt;2022&lt;/year&gt;&lt;/dates&gt;&lt;urls&gt;&lt;/urls&gt;&lt;/record&gt;&lt;/Cite&gt;&lt;/EndNote&gt;</w:instrText>
      </w:r>
      <w:r w:rsidR="00121A88" w:rsidRPr="00D42971">
        <w:rPr>
          <w:rFonts w:ascii="Times New Roman" w:hAnsi="Times New Roman" w:cs="Times New Roman"/>
          <w:sz w:val="24"/>
          <w:szCs w:val="24"/>
        </w:rPr>
        <w:fldChar w:fldCharType="separate"/>
      </w:r>
      <w:r w:rsidR="00D42971" w:rsidRPr="00D42971">
        <w:rPr>
          <w:rFonts w:ascii="Times New Roman" w:hAnsi="Times New Roman" w:cs="Times New Roman"/>
          <w:noProof/>
          <w:sz w:val="24"/>
          <w:szCs w:val="24"/>
        </w:rPr>
        <w:t>[47]</w:t>
      </w:r>
      <w:r w:rsidR="00121A88" w:rsidRPr="00D42971">
        <w:rPr>
          <w:rFonts w:ascii="Times New Roman" w:hAnsi="Times New Roman" w:cs="Times New Roman"/>
          <w:sz w:val="24"/>
          <w:szCs w:val="24"/>
        </w:rPr>
        <w:fldChar w:fldCharType="end"/>
      </w:r>
      <w:r w:rsidR="00514033" w:rsidRPr="00D42971">
        <w:rPr>
          <w:rFonts w:ascii="Times New Roman" w:hAnsi="Times New Roman" w:cs="Times New Roman"/>
          <w:sz w:val="24"/>
          <w:szCs w:val="24"/>
        </w:rPr>
        <w:t xml:space="preserve"> and RStudio </w:t>
      </w:r>
      <w:r w:rsidR="001E3EC7">
        <w:rPr>
          <w:rFonts w:ascii="Times New Roman" w:hAnsi="Times New Roman" w:cs="Times New Roman"/>
          <w:sz w:val="24"/>
          <w:szCs w:val="24"/>
        </w:rPr>
        <w:t>(V</w:t>
      </w:r>
      <w:r w:rsidR="00514033" w:rsidRPr="00D42971">
        <w:rPr>
          <w:rFonts w:ascii="Times New Roman" w:hAnsi="Times New Roman" w:cs="Times New Roman"/>
          <w:sz w:val="24"/>
          <w:szCs w:val="24"/>
        </w:rPr>
        <w:t xml:space="preserve">ersion </w:t>
      </w:r>
      <w:r w:rsidR="001E3EC7">
        <w:rPr>
          <w:rFonts w:ascii="Times New Roman" w:hAnsi="Times New Roman" w:cs="Times New Roman"/>
          <w:sz w:val="24"/>
          <w:szCs w:val="24"/>
        </w:rPr>
        <w:t>2022.07.2</w:t>
      </w:r>
      <w:r w:rsidR="00514033" w:rsidRPr="00D42971">
        <w:rPr>
          <w:rFonts w:ascii="Times New Roman" w:hAnsi="Times New Roman" w:cs="Times New Roman"/>
          <w:sz w:val="24"/>
          <w:szCs w:val="24"/>
        </w:rPr>
        <w:t>)</w:t>
      </w:r>
      <w:r w:rsidR="00121A88" w:rsidRPr="00D42971">
        <w:rPr>
          <w:rFonts w:ascii="Times New Roman" w:hAnsi="Times New Roman" w:cs="Times New Roman"/>
          <w:sz w:val="24"/>
          <w:szCs w:val="24"/>
        </w:rPr>
        <w:t>.</w:t>
      </w:r>
      <w:r w:rsidR="00E8113E"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First, d</w:t>
      </w:r>
      <w:r w:rsidR="004F1596" w:rsidRPr="00D42971">
        <w:rPr>
          <w:rFonts w:ascii="Times New Roman" w:hAnsi="Times New Roman" w:cs="Times New Roman"/>
          <w:sz w:val="24"/>
          <w:szCs w:val="24"/>
        </w:rPr>
        <w:t>istributions of c</w:t>
      </w:r>
      <w:r w:rsidR="007F78F1" w:rsidRPr="00D42971">
        <w:rPr>
          <w:rFonts w:ascii="Times New Roman" w:hAnsi="Times New Roman" w:cs="Times New Roman"/>
          <w:sz w:val="24"/>
          <w:szCs w:val="24"/>
        </w:rPr>
        <w:t xml:space="preserve">ovariates were balanced </w:t>
      </w:r>
      <w:r w:rsidR="00C974BD" w:rsidRPr="00D42971">
        <w:rPr>
          <w:rFonts w:ascii="Times New Roman" w:hAnsi="Times New Roman" w:cs="Times New Roman"/>
          <w:sz w:val="24"/>
          <w:szCs w:val="24"/>
        </w:rPr>
        <w:t xml:space="preserve">between </w:t>
      </w:r>
      <w:r w:rsidR="000C15CF" w:rsidRPr="00D42971">
        <w:rPr>
          <w:rFonts w:ascii="Times New Roman" w:hAnsi="Times New Roman" w:cs="Times New Roman"/>
          <w:sz w:val="24"/>
          <w:szCs w:val="24"/>
        </w:rPr>
        <w:t>the non-exposure and exposure</w:t>
      </w:r>
      <w:r w:rsidR="00C974BD" w:rsidRPr="00D42971">
        <w:rPr>
          <w:rFonts w:ascii="Times New Roman" w:hAnsi="Times New Roman" w:cs="Times New Roman"/>
          <w:sz w:val="24"/>
          <w:szCs w:val="24"/>
        </w:rPr>
        <w:t xml:space="preserve"> groups</w:t>
      </w:r>
      <w:r w:rsidR="007F78F1" w:rsidRPr="00D42971">
        <w:rPr>
          <w:rFonts w:ascii="Times New Roman" w:hAnsi="Times New Roman" w:cs="Times New Roman"/>
          <w:sz w:val="24"/>
          <w:szCs w:val="24"/>
        </w:rPr>
        <w:t xml:space="preserve"> using propensity score</w:t>
      </w:r>
      <w:r w:rsidR="003D0AF0" w:rsidRPr="00D42971">
        <w:rPr>
          <w:rFonts w:ascii="Times New Roman" w:hAnsi="Times New Roman" w:cs="Times New Roman"/>
          <w:sz w:val="24"/>
          <w:szCs w:val="24"/>
        </w:rPr>
        <w:t xml:space="preserve"> weights</w:t>
      </w:r>
      <w:r w:rsidR="00AD7571" w:rsidRPr="00D42971">
        <w:rPr>
          <w:rFonts w:ascii="Times New Roman" w:hAnsi="Times New Roman" w:cs="Times New Roman"/>
          <w:sz w:val="24"/>
          <w:szCs w:val="24"/>
        </w:rPr>
        <w:t xml:space="preserve"> </w:t>
      </w:r>
      <w:r w:rsidR="003D0AF0" w:rsidRPr="00D42971">
        <w:rPr>
          <w:rFonts w:ascii="Times New Roman" w:hAnsi="Times New Roman" w:cs="Times New Roman"/>
          <w:sz w:val="24"/>
          <w:szCs w:val="24"/>
        </w:rPr>
        <w:t>estimated</w:t>
      </w:r>
      <w:r w:rsidR="004F6799" w:rsidRPr="00D42971">
        <w:rPr>
          <w:rFonts w:ascii="Times New Roman" w:hAnsi="Times New Roman" w:cs="Times New Roman"/>
          <w:sz w:val="24"/>
          <w:szCs w:val="24"/>
        </w:rPr>
        <w:t xml:space="preserve"> </w:t>
      </w:r>
      <w:r w:rsidR="00C974BD" w:rsidRPr="00D42971">
        <w:rPr>
          <w:rFonts w:ascii="Times New Roman" w:hAnsi="Times New Roman" w:cs="Times New Roman"/>
          <w:sz w:val="24"/>
          <w:szCs w:val="24"/>
        </w:rPr>
        <w:t>with</w:t>
      </w:r>
      <w:r w:rsidR="004F6799"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lastRenderedPageBreak/>
        <w:t>generalized boosted model</w:t>
      </w:r>
      <w:r w:rsidR="00C974BD" w:rsidRPr="00D42971">
        <w:rPr>
          <w:rFonts w:ascii="Times New Roman" w:hAnsi="Times New Roman" w:cs="Times New Roman"/>
          <w:sz w:val="24"/>
          <w:szCs w:val="24"/>
        </w:rPr>
        <w:t>ing</w:t>
      </w:r>
      <w:r w:rsidR="00AD7571" w:rsidRPr="00D42971">
        <w:rPr>
          <w:rFonts w:ascii="Times New Roman" w:hAnsi="Times New Roman" w:cs="Times New Roman"/>
          <w:sz w:val="24"/>
          <w:szCs w:val="24"/>
        </w:rPr>
        <w:t xml:space="preserve"> (GBM)</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&lt;EndNote&gt;&lt;Cite&gt;&lt;Author&gt;McCaffrey&lt;/Author&gt;&lt;Year&gt;2004&lt;/Year&gt;&lt;RecNum&gt;52&lt;/RecNum&gt;&lt;DisplayText&gt;[48, 49]&lt;/DisplayText&gt;&lt;record&gt;&lt;rec-number&gt;52&lt;/rec-number&gt;&lt;foreign-keys&gt;&lt;key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Cite&gt;&lt;Author&gt;Friedman&lt;/Author&gt;&lt;Year&gt;2001&lt;/Year&gt;&lt;RecNum&gt;147&lt;/RecNum&gt;&lt;record&gt;&lt;rec-number&gt;147&lt;/rec-number&gt;&lt;foreign-keys&gt;&lt;key app="EN" db-id="vda2pvwscxarw9e0z24p90wxpr2wfdzp2a0w" timestamp="1677125956"&gt;147&lt;/key&gt;&lt;/foreign-keys&gt;&lt;ref-type name="Journal Article"&gt;17&lt;/ref-type&gt;&lt;contributors&gt;&lt;authors&gt;&lt;author&gt;Friedman, Jerome H&lt;/author&gt;&lt;/authors&gt;&lt;/contributors&gt;&lt;titles&gt;&lt;title&gt;Greedy function approximation: a gradient boosting machine&lt;/title&gt;&lt;secondary-title&gt;Annals of statistics&lt;/secondary-title&gt;&lt;/titles&gt;&lt;periodical&gt;&lt;full-title&gt;Annals of statistics&lt;/full-title&gt;&lt;/periodical&gt;&lt;pages&gt;1189-1232&lt;/pages&gt;&lt;dates&gt;&lt;year&gt;2001&lt;/year&gt;&lt;/dates&gt;&lt;isbn&gt;0090-5364&lt;/isbn&gt;&lt;urls&gt;&lt;/urls&gt;&lt;/record&gt;&lt;/Cite&gt;&lt;/EndNote&gt;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[48, 49]</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4F6799" w:rsidRPr="00D42971">
        <w:rPr>
          <w:rFonts w:ascii="Times New Roman" w:hAnsi="Times New Roman" w:cs="Times New Roman"/>
          <w:sz w:val="24"/>
          <w:szCs w:val="24"/>
        </w:rPr>
        <w:t>and</w:t>
      </w:r>
      <w:r w:rsidR="007F78F1" w:rsidRPr="00D42971">
        <w:rPr>
          <w:rFonts w:ascii="Times New Roman" w:hAnsi="Times New Roman" w:cs="Times New Roman"/>
          <w:sz w:val="24"/>
          <w:szCs w:val="24"/>
        </w:rPr>
        <w:t xml:space="preserve"> implemented in the R</w:t>
      </w:r>
      <w:r w:rsidR="007B26B8">
        <w:rPr>
          <w:rFonts w:ascii="Times New Roman" w:hAnsi="Times New Roman" w:cs="Times New Roman"/>
          <w:sz w:val="24"/>
          <w:szCs w:val="24"/>
        </w:rPr>
        <w:t xml:space="preserve"> </w:t>
      </w:r>
      <w:r w:rsidR="007F78F1" w:rsidRPr="00D42971">
        <w:rPr>
          <w:rFonts w:ascii="Times New Roman" w:hAnsi="Times New Roman" w:cs="Times New Roman"/>
          <w:sz w:val="24"/>
          <w:szCs w:val="24"/>
        </w:rPr>
        <w:t>Package</w:t>
      </w:r>
      <w:r w:rsidR="004F6799" w:rsidRPr="00D42971">
        <w:rPr>
          <w:rFonts w:ascii="Times New Roman" w:hAnsi="Times New Roman" w:cs="Times New Roman"/>
          <w:sz w:val="24"/>
          <w:szCs w:val="24"/>
        </w:rPr>
        <w:t xml:space="preserve"> </w:t>
      </w:r>
      <w:r w:rsidR="004F6799" w:rsidRPr="00FE4527">
        <w:rPr>
          <w:rFonts w:ascii="Times New Roman" w:hAnsi="Times New Roman" w:cs="Times New Roman"/>
          <w:i/>
          <w:iCs/>
          <w:sz w:val="24"/>
          <w:szCs w:val="24"/>
        </w:rPr>
        <w:t>WeightIt</w:t>
      </w:r>
      <w:r w:rsidR="004F6799" w:rsidRPr="00D42971">
        <w:rPr>
          <w:rFonts w:ascii="Times New Roman" w:hAnsi="Times New Roman" w:cs="Times New Roman"/>
          <w:sz w:val="24"/>
          <w:szCs w:val="24"/>
        </w:rPr>
        <w:t xml:space="preserve">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4F6799" w:rsidRPr="00D42971">
        <w:rPr>
          <w:rFonts w:ascii="Times New Roman" w:hAnsi="Times New Roman" w:cs="Times New Roman"/>
          <w:sz w:val="24"/>
          <w:szCs w:val="24"/>
        </w:rPr>
        <w:t xml:space="preserve">. </w:t>
      </w:r>
      <w:r w:rsidR="003F3415" w:rsidRPr="00D42971">
        <w:rPr>
          <w:rFonts w:ascii="Times New Roman" w:hAnsi="Times New Roman" w:cs="Times New Roman"/>
          <w:sz w:val="24"/>
          <w:szCs w:val="24"/>
        </w:rPr>
        <w:t xml:space="preserve">The propensity score is defined as “the conditional probability of assignment to a particular treatment given a vector of observed covariates”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AF5CA0" w:rsidRPr="00D42971">
        <w:rPr>
          <w:rFonts w:ascii="Times New Roman" w:hAnsi="Times New Roman" w:cs="Times New Roman"/>
          <w:sz w:val="24"/>
          <w:szCs w:val="24"/>
        </w:rPr>
        <w:t>. W</w:t>
      </w:r>
      <w:r w:rsidR="00826754" w:rsidRPr="00D42971">
        <w:rPr>
          <w:rFonts w:ascii="Times New Roman" w:hAnsi="Times New Roman" w:cs="Times New Roman"/>
          <w:sz w:val="24"/>
          <w:szCs w:val="24"/>
        </w:rPr>
        <w:t xml:space="preserve">eighting </w:t>
      </w:r>
      <w:r w:rsidR="00AF5CA0" w:rsidRPr="00D42971">
        <w:rPr>
          <w:rFonts w:ascii="Times New Roman" w:hAnsi="Times New Roman" w:cs="Times New Roman"/>
          <w:sz w:val="24"/>
          <w:szCs w:val="24"/>
        </w:rPr>
        <w:t>w</w:t>
      </w:r>
      <w:r w:rsidR="008B2F60">
        <w:rPr>
          <w:rFonts w:ascii="Times New Roman" w:hAnsi="Times New Roman" w:cs="Times New Roman"/>
          <w:sz w:val="24"/>
          <w:szCs w:val="24"/>
        </w:rPr>
        <w:t>as</w:t>
      </w:r>
      <w:r w:rsidR="00AF5CA0" w:rsidRPr="00D42971">
        <w:rPr>
          <w:rFonts w:ascii="Times New Roman" w:hAnsi="Times New Roman" w:cs="Times New Roman"/>
          <w:sz w:val="24"/>
          <w:szCs w:val="24"/>
        </w:rPr>
        <w:t xml:space="preserve"> </w:t>
      </w:r>
      <w:r w:rsidR="00826754" w:rsidRPr="00D42971">
        <w:rPr>
          <w:rFonts w:ascii="Times New Roman" w:hAnsi="Times New Roman" w:cs="Times New Roman"/>
          <w:sz w:val="24"/>
          <w:szCs w:val="24"/>
        </w:rPr>
        <w:t xml:space="preserve">preferred over matching </w:t>
      </w:r>
      <w:r w:rsidR="00AF5CA0" w:rsidRPr="00D42971">
        <w:rPr>
          <w:rFonts w:ascii="Times New Roman" w:hAnsi="Times New Roman" w:cs="Times New Roman"/>
          <w:sz w:val="24"/>
          <w:szCs w:val="24"/>
        </w:rPr>
        <w:t xml:space="preserve">procedures for the purpose of </w:t>
      </w:r>
      <w:r w:rsidR="00826754" w:rsidRPr="00D42971">
        <w:rPr>
          <w:rFonts w:ascii="Times New Roman" w:hAnsi="Times New Roman" w:cs="Times New Roman"/>
          <w:sz w:val="24"/>
          <w:szCs w:val="24"/>
        </w:rPr>
        <w:t>preserv</w:t>
      </w:r>
      <w:r w:rsidR="00AF5CA0" w:rsidRPr="00D42971">
        <w:rPr>
          <w:rFonts w:ascii="Times New Roman" w:hAnsi="Times New Roman" w:cs="Times New Roman"/>
          <w:sz w:val="24"/>
          <w:szCs w:val="24"/>
        </w:rPr>
        <w:t>ing</w:t>
      </w:r>
      <w:r w:rsidR="00E8113E" w:rsidRPr="00D42971">
        <w:rPr>
          <w:rFonts w:ascii="Times New Roman" w:hAnsi="Times New Roman" w:cs="Times New Roman"/>
          <w:sz w:val="24"/>
          <w:szCs w:val="24"/>
        </w:rPr>
        <w:t xml:space="preserve"> sample</w:t>
      </w:r>
      <w:r w:rsidR="00AF5CA0" w:rsidRPr="00D42971">
        <w:rPr>
          <w:rFonts w:ascii="Times New Roman" w:hAnsi="Times New Roman" w:cs="Times New Roman"/>
          <w:sz w:val="24"/>
          <w:szCs w:val="24"/>
        </w:rPr>
        <w:t xml:space="preserve"> size</w:t>
      </w:r>
      <w:r w:rsidR="004F6799" w:rsidRPr="00D42971">
        <w:rPr>
          <w:rFonts w:ascii="Times New Roman" w:hAnsi="Times New Roman" w:cs="Times New Roman"/>
          <w:sz w:val="24"/>
          <w:szCs w:val="24"/>
        </w:rPr>
        <w:t>.</w:t>
      </w:r>
      <w:r w:rsidR="00AD7571" w:rsidRPr="00D42971">
        <w:rPr>
          <w:rFonts w:ascii="Times New Roman" w:hAnsi="Times New Roman" w:cs="Times New Roman"/>
          <w:sz w:val="24"/>
          <w:szCs w:val="24"/>
        </w:rPr>
        <w:t xml:space="preserve"> </w:t>
      </w:r>
      <w:r w:rsidR="00347571" w:rsidRPr="00D42971">
        <w:rPr>
          <w:rFonts w:ascii="Times New Roman" w:hAnsi="Times New Roman" w:cs="Times New Roman"/>
          <w:sz w:val="24"/>
          <w:szCs w:val="24"/>
        </w:rPr>
        <w:t xml:space="preserve">Propensity scores weights </w:t>
      </w:r>
      <w:r w:rsidR="00AF5CA0" w:rsidRPr="00D42971">
        <w:rPr>
          <w:rFonts w:ascii="Times New Roman" w:hAnsi="Times New Roman" w:cs="Times New Roman"/>
          <w:sz w:val="24"/>
          <w:szCs w:val="24"/>
        </w:rPr>
        <w:t xml:space="preserve">were computed </w:t>
      </w:r>
      <w:r w:rsidR="00347571" w:rsidRPr="00D42971">
        <w:rPr>
          <w:rFonts w:ascii="Times New Roman" w:hAnsi="Times New Roman" w:cs="Times New Roman"/>
          <w:sz w:val="24"/>
          <w:szCs w:val="24"/>
        </w:rPr>
        <w:t xml:space="preserve">based on the Average Treatment </w:t>
      </w:r>
      <w:r w:rsidR="00B045F5" w:rsidRPr="00D42971">
        <w:rPr>
          <w:rFonts w:ascii="Times New Roman" w:hAnsi="Times New Roman" w:cs="Times New Roman"/>
          <w:sz w:val="24"/>
          <w:szCs w:val="24"/>
        </w:rPr>
        <w:t>e</w:t>
      </w:r>
      <w:r w:rsidR="00347571" w:rsidRPr="00D42971">
        <w:rPr>
          <w:rFonts w:ascii="Times New Roman" w:hAnsi="Times New Roman" w:cs="Times New Roman"/>
          <w:sz w:val="24"/>
          <w:szCs w:val="24"/>
        </w:rPr>
        <w:t>ffect</w:t>
      </w:r>
      <w:r w:rsidR="00B045F5" w:rsidRPr="00D42971">
        <w:rPr>
          <w:rFonts w:ascii="Times New Roman" w:hAnsi="Times New Roman" w:cs="Times New Roman"/>
          <w:sz w:val="24"/>
          <w:szCs w:val="24"/>
        </w:rPr>
        <w:t xml:space="preserve"> on the Treated</w:t>
      </w:r>
      <w:r w:rsidR="00347571" w:rsidRPr="00D42971">
        <w:rPr>
          <w:rFonts w:ascii="Times New Roman" w:hAnsi="Times New Roman" w:cs="Times New Roman"/>
          <w:sz w:val="24"/>
          <w:szCs w:val="24"/>
        </w:rPr>
        <w:t xml:space="preserve"> </w:t>
      </w:r>
      <w:r w:rsidR="00AF5CA0" w:rsidRPr="00D42971">
        <w:rPr>
          <w:rFonts w:ascii="Times New Roman" w:hAnsi="Times New Roman" w:cs="Times New Roman"/>
          <w:sz w:val="24"/>
          <w:szCs w:val="24"/>
        </w:rPr>
        <w:t xml:space="preserve">(ATT) </w:t>
      </w:r>
      <w:r w:rsidR="00347571" w:rsidRPr="00D42971">
        <w:rPr>
          <w:rFonts w:ascii="Times New Roman" w:hAnsi="Times New Roman" w:cs="Times New Roman"/>
          <w:sz w:val="24"/>
          <w:szCs w:val="24"/>
        </w:rPr>
        <w:t>estimand</w:t>
      </w:r>
      <w:r w:rsidR="00D663D5" w:rsidRPr="00D42971">
        <w:rPr>
          <w:rFonts w:ascii="Times New Roman" w:hAnsi="Times New Roman" w:cs="Times New Roman"/>
          <w:sz w:val="24"/>
          <w:szCs w:val="24"/>
        </w:rPr>
        <w:t xml:space="preserve">, which </w:t>
      </w:r>
      <w:r w:rsidR="003F52CF" w:rsidRPr="00D42971">
        <w:rPr>
          <w:rFonts w:ascii="Times New Roman" w:hAnsi="Times New Roman" w:cs="Times New Roman"/>
          <w:sz w:val="24"/>
          <w:szCs w:val="24"/>
        </w:rPr>
        <w:t xml:space="preserve">is used to </w:t>
      </w:r>
      <w:r w:rsidR="00D663D5" w:rsidRPr="00D42971">
        <w:rPr>
          <w:rFonts w:ascii="Times New Roman" w:hAnsi="Times New Roman" w:cs="Times New Roman"/>
          <w:sz w:val="24"/>
          <w:szCs w:val="24"/>
        </w:rPr>
        <w:t>estimate</w:t>
      </w:r>
      <w:r w:rsidR="003F52CF" w:rsidRPr="00D42971">
        <w:rPr>
          <w:rFonts w:ascii="Times New Roman" w:hAnsi="Times New Roman" w:cs="Times New Roman"/>
          <w:sz w:val="24"/>
          <w:szCs w:val="24"/>
        </w:rPr>
        <w:t xml:space="preserve"> </w:t>
      </w:r>
      <w:r w:rsidR="00D663D5" w:rsidRPr="00D42971">
        <w:rPr>
          <w:rFonts w:ascii="Times New Roman" w:hAnsi="Times New Roman" w:cs="Times New Roman"/>
          <w:sz w:val="24"/>
          <w:szCs w:val="24"/>
        </w:rPr>
        <w:t>the hy</w:t>
      </w:r>
      <w:r w:rsidR="003F52CF" w:rsidRPr="00D42971">
        <w:rPr>
          <w:rFonts w:ascii="Times New Roman" w:hAnsi="Times New Roman" w:cs="Times New Roman"/>
          <w:sz w:val="24"/>
          <w:szCs w:val="24"/>
        </w:rPr>
        <w:t>pothetical</w:t>
      </w:r>
      <w:r w:rsidR="00D663D5" w:rsidRPr="00D42971">
        <w:rPr>
          <w:rFonts w:ascii="Times New Roman" w:hAnsi="Times New Roman" w:cs="Times New Roman"/>
          <w:sz w:val="24"/>
          <w:szCs w:val="24"/>
        </w:rPr>
        <w:t xml:space="preserve"> effect </w:t>
      </w:r>
      <w:r w:rsidR="00F40F22" w:rsidRPr="00D42971">
        <w:rPr>
          <w:rFonts w:ascii="Times New Roman" w:hAnsi="Times New Roman" w:cs="Times New Roman"/>
          <w:sz w:val="24"/>
          <w:szCs w:val="24"/>
        </w:rPr>
        <w:t xml:space="preserve">(i.e., counterfactual) </w:t>
      </w:r>
      <w:r w:rsidR="00D663D5" w:rsidRPr="00D42971">
        <w:rPr>
          <w:rFonts w:ascii="Times New Roman" w:hAnsi="Times New Roman" w:cs="Times New Roman"/>
          <w:sz w:val="24"/>
          <w:szCs w:val="24"/>
        </w:rPr>
        <w:t xml:space="preserve">of </w:t>
      </w:r>
      <w:r w:rsidR="00AF5CA0"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00AF5CA0" w:rsidRPr="00D42971">
        <w:rPr>
          <w:rFonts w:ascii="Times New Roman" w:hAnsi="Times New Roman" w:cs="Times New Roman"/>
          <w:sz w:val="24"/>
          <w:szCs w:val="24"/>
        </w:rPr>
        <w:t xml:space="preserve"> </w:t>
      </w:r>
      <w:r w:rsidR="000C15CF" w:rsidRPr="00D42971">
        <w:rPr>
          <w:rFonts w:ascii="Times New Roman" w:hAnsi="Times New Roman" w:cs="Times New Roman"/>
          <w:sz w:val="24"/>
          <w:szCs w:val="24"/>
        </w:rPr>
        <w:t xml:space="preserve">exposure on the </w:t>
      </w:r>
      <w:r w:rsidR="003D0AF0" w:rsidRPr="00D42971">
        <w:rPr>
          <w:rFonts w:ascii="Times New Roman" w:hAnsi="Times New Roman" w:cs="Times New Roman"/>
          <w:sz w:val="24"/>
          <w:szCs w:val="24"/>
        </w:rPr>
        <w:t>control (</w:t>
      </w:r>
      <w:r w:rsidR="00345D96" w:rsidRPr="00D42971">
        <w:rPr>
          <w:rFonts w:ascii="Times New Roman" w:hAnsi="Times New Roman" w:cs="Times New Roman"/>
          <w:sz w:val="24"/>
          <w:szCs w:val="24"/>
        </w:rPr>
        <w:t xml:space="preserve">i.e. </w:t>
      </w:r>
      <w:r w:rsidR="00AF5CA0" w:rsidRPr="00D42971">
        <w:rPr>
          <w:rFonts w:ascii="Times New Roman" w:hAnsi="Times New Roman" w:cs="Times New Roman"/>
          <w:sz w:val="24"/>
          <w:szCs w:val="24"/>
        </w:rPr>
        <w:t>inactive</w:t>
      </w:r>
      <w:r w:rsidR="003D0AF0" w:rsidRPr="00D42971">
        <w:rPr>
          <w:rFonts w:ascii="Times New Roman" w:hAnsi="Times New Roman" w:cs="Times New Roman"/>
          <w:sz w:val="24"/>
          <w:szCs w:val="24"/>
        </w:rPr>
        <w:t>)</w:t>
      </w:r>
      <w:r w:rsidR="000C15CF" w:rsidRPr="00D42971">
        <w:rPr>
          <w:rFonts w:ascii="Times New Roman" w:hAnsi="Times New Roman" w:cs="Times New Roman"/>
          <w:sz w:val="24"/>
          <w:szCs w:val="24"/>
        </w:rPr>
        <w:t xml:space="preserve"> group</w:t>
      </w:r>
      <w:r w:rsidR="007238B8">
        <w:rPr>
          <w:rFonts w:ascii="Times New Roman" w:hAnsi="Times New Roman" w:cs="Times New Roman"/>
          <w:sz w:val="24"/>
          <w:szCs w:val="24"/>
        </w:rPr>
        <w:t xml:space="preserve"> by making the control similar to the treated across covariate distribution.</w:t>
      </w:r>
      <w:r w:rsidR="00345D96" w:rsidRPr="00D42971">
        <w:rPr>
          <w:rFonts w:ascii="Times New Roman" w:hAnsi="Times New Roman" w:cs="Times New Roman"/>
          <w:sz w:val="24"/>
          <w:szCs w:val="24"/>
        </w:rPr>
        <w:t xml:space="preserve"> </w:t>
      </w:r>
      <w:r w:rsidR="006F06F4">
        <w:rPr>
          <w:rFonts w:ascii="Times New Roman" w:hAnsi="Times New Roman" w:cs="Times New Roman"/>
          <w:sz w:val="24"/>
          <w:szCs w:val="24"/>
        </w:rPr>
        <w:t xml:space="preserve">Treatment effects estimated from propensity score adjustment are </w:t>
      </w:r>
      <w:commentRangeStart w:id="25"/>
      <w:r w:rsidR="00345D96" w:rsidRPr="00D42971">
        <w:rPr>
          <w:rFonts w:ascii="Times New Roman" w:hAnsi="Times New Roman" w:cs="Times New Roman"/>
          <w:sz w:val="24"/>
          <w:szCs w:val="24"/>
        </w:rPr>
        <w:t>unbiased when the strong ignorability assumption is met</w:t>
      </w:r>
      <w:commentRangeEnd w:id="25"/>
      <w:r w:rsidR="009B734B" w:rsidRPr="00D42971">
        <w:rPr>
          <w:rFonts w:ascii="Times New Roman" w:hAnsi="Times New Roman" w:cs="Times New Roman"/>
          <w:sz w:val="24"/>
          <w:szCs w:val="24"/>
        </w:rPr>
        <w:t xml:space="preserve"> (i.e.</w:t>
      </w:r>
      <w:r w:rsidR="00671BB6" w:rsidRPr="00D42971">
        <w:rPr>
          <w:rFonts w:ascii="Times New Roman" w:hAnsi="Times New Roman" w:cs="Times New Roman"/>
          <w:sz w:val="24"/>
          <w:szCs w:val="24"/>
        </w:rPr>
        <w:t>,</w:t>
      </w:r>
      <w:r w:rsidR="009B734B" w:rsidRPr="00D42971">
        <w:rPr>
          <w:rFonts w:ascii="Times New Roman" w:hAnsi="Times New Roman" w:cs="Times New Roman"/>
          <w:sz w:val="24"/>
          <w:szCs w:val="24"/>
        </w:rPr>
        <w:t xml:space="preserve"> when </w:t>
      </w:r>
      <w:r w:rsidR="00671BB6" w:rsidRPr="00D42971">
        <w:rPr>
          <w:rFonts w:ascii="Times New Roman" w:hAnsi="Times New Roman" w:cs="Times New Roman"/>
          <w:sz w:val="24"/>
          <w:szCs w:val="24"/>
        </w:rPr>
        <w:t xml:space="preserve">there are no unobserved </w:t>
      </w:r>
      <w:r w:rsidR="00B170FB">
        <w:rPr>
          <w:rFonts w:ascii="Times New Roman" w:hAnsi="Times New Roman" w:cs="Times New Roman"/>
          <w:sz w:val="24"/>
          <w:szCs w:val="24"/>
        </w:rPr>
        <w:t>confounders</w:t>
      </w:r>
      <w:r w:rsidR="00D1414D">
        <w:rPr>
          <w:rFonts w:ascii="Times New Roman" w:hAnsi="Times New Roman" w:cs="Times New Roman"/>
          <w:sz w:val="24"/>
          <w:szCs w:val="24"/>
        </w:rPr>
        <w:t>, and all observed confounders are included in the model</w:t>
      </w:r>
      <w:r w:rsidR="009B734B" w:rsidRPr="00D42971">
        <w:rPr>
          <w:rFonts w:ascii="Times New Roman" w:hAnsi="Times New Roman" w:cs="Times New Roman"/>
          <w:sz w:val="24"/>
          <w:szCs w:val="24"/>
        </w:rPr>
        <w:t xml:space="preserve">) </w:t>
      </w:r>
      <w:r w:rsidR="00AF5CA0" w:rsidRPr="00D42971">
        <w:rPr>
          <w:rStyle w:val="CommentReference"/>
          <w:rFonts w:ascii="Times New Roman" w:hAnsi="Times New Roman" w:cs="Times New Roman"/>
          <w:sz w:val="24"/>
          <w:szCs w:val="24"/>
        </w:rPr>
        <w:commentReference w:id="25"/>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&lt;EndNote&gt;&lt;Cite&gt;&lt;Author&gt;Rosenbaum&lt;/Author&gt;&lt;Year&gt;1983&lt;/Year&gt;&lt;RecNum&gt;58&lt;/RecNum&gt;&lt;DisplayText&gt;[51]&lt;/DisplayText&gt;&lt;record&gt;&lt;rec-number&gt;58&lt;/rec-number&gt;&lt;foreign-keys&gt;&lt;key app="EN" db-id="vda2pvwscxarw9e0z24p90wxpr2wfdzp2a0w" timestamp="1674448600"&gt;58&lt;/key&gt;&lt;/foreign-keys&gt;&lt;ref-type name="Journal Article"&gt;17&lt;/ref-type&gt;&lt;contributors&gt;&lt;authors&gt;&lt;author&gt;Rosenbaum, Paul R&lt;/author&gt;&lt;author&gt;Rubin, Donald B&lt;/author&gt;&lt;/authors&gt;&lt;/contributors&gt;&lt;titles&gt;&lt;title&gt;The central role of the propensity score in observational studies for causal effects&lt;/title&gt;&lt;secondary-title&gt;Biometrika&lt;/secondary-title&gt;&lt;/titles&gt;&lt;periodical&gt;&lt;full-title&gt;Biometrika&lt;/full-title&gt;&lt;/periodical&gt;&lt;pages&gt;41-55&lt;/pages&gt;&lt;volume&gt;70&lt;/volume&gt;&lt;number&gt;1&lt;/number&gt;&lt;dates&gt;&lt;year&gt;1983&lt;/year&gt;&lt;/dates&gt;&lt;isbn&gt;0006-3444&lt;/isbn&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[51]</w:t>
      </w:r>
      <w:r w:rsidR="00E8113E" w:rsidRPr="00D42971">
        <w:rPr>
          <w:rFonts w:ascii="Times New Roman" w:hAnsi="Times New Roman" w:cs="Times New Roman"/>
          <w:sz w:val="24"/>
          <w:szCs w:val="24"/>
        </w:rPr>
        <w:fldChar w:fldCharType="end"/>
      </w:r>
      <w:r w:rsidR="00347571" w:rsidRPr="00D42971">
        <w:rPr>
          <w:rFonts w:ascii="Times New Roman" w:hAnsi="Times New Roman" w:cs="Times New Roman"/>
          <w:sz w:val="24"/>
          <w:szCs w:val="24"/>
        </w:rPr>
        <w:t xml:space="preserve">. </w:t>
      </w:r>
    </w:p>
    <w:p w14:paraId="5C44BCBA" w14:textId="77777777" w:rsidR="004F1168" w:rsidRDefault="004F1168" w:rsidP="00F721EE">
      <w:pPr>
        <w:spacing w:line="480" w:lineRule="auto"/>
        <w:rPr>
          <w:rFonts w:ascii="Times New Roman" w:hAnsi="Times New Roman" w:cs="Times New Roman"/>
          <w:sz w:val="24"/>
          <w:szCs w:val="24"/>
        </w:rPr>
      </w:pPr>
    </w:p>
    <w:p w14:paraId="4844CFFD" w14:textId="76C625E3" w:rsidR="00AF79C4" w:rsidRDefault="00AD7571"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GBM is a non-parametric iterative machine learning method which</w:t>
      </w:r>
      <w:r w:rsidR="009D3402">
        <w:rPr>
          <w:rFonts w:ascii="Times New Roman" w:hAnsi="Times New Roman" w:cs="Times New Roman"/>
          <w:sz w:val="24"/>
          <w:szCs w:val="24"/>
        </w:rPr>
        <w:t>, as implemented in the present study,</w:t>
      </w:r>
      <w:r w:rsidRPr="00D42971">
        <w:rPr>
          <w:rFonts w:ascii="Times New Roman" w:hAnsi="Times New Roman" w:cs="Times New Roman"/>
          <w:sz w:val="24"/>
          <w:szCs w:val="24"/>
        </w:rPr>
        <w:t xml:space="preserve"> </w:t>
      </w:r>
      <w:r w:rsidR="009D3402">
        <w:rPr>
          <w:rFonts w:ascii="Times New Roman" w:hAnsi="Times New Roman" w:cs="Times New Roman"/>
          <w:sz w:val="24"/>
          <w:szCs w:val="24"/>
        </w:rPr>
        <w:t>combines</w:t>
      </w:r>
      <w:r w:rsidRPr="00D42971">
        <w:rPr>
          <w:rFonts w:ascii="Times New Roman" w:hAnsi="Times New Roman" w:cs="Times New Roman"/>
          <w:sz w:val="24"/>
          <w:szCs w:val="24"/>
        </w:rPr>
        <w:t xml:space="preserve"> </w:t>
      </w:r>
      <w:r w:rsidR="00BD7D7F">
        <w:rPr>
          <w:rFonts w:ascii="Times New Roman" w:hAnsi="Times New Roman" w:cs="Times New Roman"/>
          <w:sz w:val="24"/>
          <w:szCs w:val="24"/>
        </w:rPr>
        <w:t>boost</w:t>
      </w:r>
      <w:r w:rsidR="009D3402">
        <w:rPr>
          <w:rFonts w:ascii="Times New Roman" w:hAnsi="Times New Roman" w:cs="Times New Roman"/>
          <w:sz w:val="24"/>
          <w:szCs w:val="24"/>
        </w:rPr>
        <w:t>ing</w:t>
      </w:r>
      <w:r w:rsidR="0099768F">
        <w:rPr>
          <w:rFonts w:ascii="Times New Roman" w:hAnsi="Times New Roman" w:cs="Times New Roman"/>
          <w:sz w:val="24"/>
          <w:szCs w:val="24"/>
        </w:rPr>
        <w:t xml:space="preserve"> (the</w:t>
      </w:r>
      <w:r w:rsidR="00611AB3">
        <w:rPr>
          <w:rFonts w:ascii="Times New Roman" w:hAnsi="Times New Roman" w:cs="Times New Roman"/>
          <w:sz w:val="24"/>
          <w:szCs w:val="24"/>
        </w:rPr>
        <w:t xml:space="preserve"> sequential</w:t>
      </w:r>
      <w:r w:rsidR="0099768F">
        <w:rPr>
          <w:rFonts w:ascii="Times New Roman" w:hAnsi="Times New Roman" w:cs="Times New Roman"/>
          <w:sz w:val="24"/>
          <w:szCs w:val="24"/>
        </w:rPr>
        <w:t xml:space="preserve"> combination of weak learners </w:t>
      </w:r>
      <w:r w:rsidR="00611AB3">
        <w:rPr>
          <w:rFonts w:ascii="Times New Roman" w:hAnsi="Times New Roman" w:cs="Times New Roman"/>
          <w:sz w:val="24"/>
          <w:szCs w:val="24"/>
        </w:rPr>
        <w:t>to improve predictions by adapting the errors of the previous model</w:t>
      </w:r>
      <w:r w:rsidR="0099768F">
        <w:rPr>
          <w:rFonts w:ascii="Times New Roman" w:hAnsi="Times New Roman" w:cs="Times New Roman"/>
          <w:sz w:val="24"/>
          <w:szCs w:val="24"/>
        </w:rPr>
        <w:t>)</w:t>
      </w:r>
      <w:r w:rsidR="009D3402">
        <w:rPr>
          <w:rFonts w:ascii="Times New Roman" w:hAnsi="Times New Roman" w:cs="Times New Roman"/>
          <w:sz w:val="24"/>
          <w:szCs w:val="24"/>
        </w:rPr>
        <w:t xml:space="preserve"> and</w:t>
      </w:r>
      <w:r w:rsidR="00BD7D7F">
        <w:rPr>
          <w:rFonts w:ascii="Times New Roman" w:hAnsi="Times New Roman" w:cs="Times New Roman"/>
          <w:sz w:val="24"/>
          <w:szCs w:val="24"/>
        </w:rPr>
        <w:t xml:space="preserve"> </w:t>
      </w:r>
      <w:r w:rsidRPr="00D42971">
        <w:rPr>
          <w:rFonts w:ascii="Times New Roman" w:hAnsi="Times New Roman" w:cs="Times New Roman"/>
          <w:sz w:val="24"/>
          <w:szCs w:val="24"/>
        </w:rPr>
        <w:t>regression trees</w:t>
      </w:r>
      <w:r w:rsidR="0099768F">
        <w:rPr>
          <w:rFonts w:ascii="Times New Roman" w:hAnsi="Times New Roman" w:cs="Times New Roman"/>
          <w:sz w:val="24"/>
          <w:szCs w:val="24"/>
        </w:rPr>
        <w:t xml:space="preserve"> (the weak learners)</w:t>
      </w:r>
      <w:r w:rsidR="00317F72" w:rsidRPr="00D42971">
        <w:rPr>
          <w:rFonts w:ascii="Times New Roman" w:hAnsi="Times New Roman" w:cs="Times New Roman"/>
          <w:sz w:val="24"/>
          <w:szCs w:val="24"/>
        </w:rPr>
        <w:t xml:space="preserve"> to generate </w:t>
      </w:r>
      <w:r w:rsidR="0060389B">
        <w:rPr>
          <w:rFonts w:ascii="Times New Roman" w:hAnsi="Times New Roman" w:cs="Times New Roman"/>
          <w:sz w:val="24"/>
          <w:szCs w:val="24"/>
        </w:rPr>
        <w:t xml:space="preserve">a smoothed function of </w:t>
      </w:r>
      <w:r w:rsidR="001A73CF">
        <w:rPr>
          <w:rFonts w:ascii="Times New Roman" w:hAnsi="Times New Roman" w:cs="Times New Roman"/>
          <w:sz w:val="24"/>
          <w:szCs w:val="24"/>
        </w:rPr>
        <w:t>estimated</w:t>
      </w:r>
      <w:r w:rsidR="00433639" w:rsidRPr="00D42971">
        <w:rPr>
          <w:rFonts w:ascii="Times New Roman" w:hAnsi="Times New Roman" w:cs="Times New Roman"/>
          <w:sz w:val="24"/>
          <w:szCs w:val="24"/>
        </w:rPr>
        <w:t xml:space="preserve"> propensity scores</w:t>
      </w:r>
      <w:r w:rsidR="003D0AF0" w:rsidRPr="00D42971">
        <w:rPr>
          <w:rFonts w:ascii="Times New Roman" w:hAnsi="Times New Roman" w:cs="Times New Roman"/>
          <w:sz w:val="24"/>
          <w:szCs w:val="24"/>
        </w:rPr>
        <w:t>.</w:t>
      </w:r>
      <w:r w:rsidR="00803A43" w:rsidRPr="00D42971">
        <w:rPr>
          <w:rFonts w:ascii="Times New Roman" w:hAnsi="Times New Roman" w:cs="Times New Roman"/>
          <w:sz w:val="24"/>
          <w:szCs w:val="24"/>
        </w:rPr>
        <w:t xml:space="preserve"> </w:t>
      </w:r>
      <w:r w:rsidR="001A73CF">
        <w:rPr>
          <w:rFonts w:ascii="Times New Roman" w:hAnsi="Times New Roman" w:cs="Times New Roman"/>
          <w:sz w:val="24"/>
          <w:szCs w:val="24"/>
        </w:rPr>
        <w:t xml:space="preserve">This method </w:t>
      </w:r>
      <w:r w:rsidR="0097575E">
        <w:rPr>
          <w:rFonts w:ascii="Times New Roman" w:hAnsi="Times New Roman" w:cs="Times New Roman"/>
          <w:sz w:val="24"/>
          <w:szCs w:val="24"/>
        </w:rPr>
        <w:t xml:space="preserve">automatically </w:t>
      </w:r>
      <w:r w:rsidR="001A73CF">
        <w:rPr>
          <w:rFonts w:ascii="Times New Roman" w:hAnsi="Times New Roman" w:cs="Times New Roman"/>
          <w:sz w:val="24"/>
          <w:szCs w:val="24"/>
        </w:rPr>
        <w:t>a</w:t>
      </w:r>
      <w:r w:rsidR="00AF79C4">
        <w:rPr>
          <w:rFonts w:ascii="Times New Roman" w:hAnsi="Times New Roman" w:cs="Times New Roman"/>
          <w:sz w:val="24"/>
          <w:szCs w:val="24"/>
        </w:rPr>
        <w:t>ccommodates non-linearity and complex interactions</w:t>
      </w:r>
      <w:r w:rsidR="001A73CF">
        <w:rPr>
          <w:rFonts w:ascii="Times New Roman" w:hAnsi="Times New Roman" w:cs="Times New Roman"/>
          <w:sz w:val="24"/>
          <w:szCs w:val="24"/>
        </w:rPr>
        <w:t>,</w:t>
      </w:r>
      <w:r w:rsidR="00DC5193">
        <w:rPr>
          <w:rFonts w:ascii="Times New Roman" w:hAnsi="Times New Roman" w:cs="Times New Roman"/>
          <w:sz w:val="24"/>
          <w:szCs w:val="24"/>
        </w:rPr>
        <w:t xml:space="preserve"> and has been shown in previous studies to outperform </w:t>
      </w:r>
      <w:r w:rsidR="001A73CF">
        <w:rPr>
          <w:rFonts w:ascii="Times New Roman" w:hAnsi="Times New Roman" w:cs="Times New Roman"/>
          <w:sz w:val="24"/>
          <w:szCs w:val="24"/>
        </w:rPr>
        <w:t>traditional parametric models such as logistic regression</w:t>
      </w:r>
      <w:r w:rsidR="00233B97">
        <w:rPr>
          <w:rFonts w:ascii="Times New Roman" w:hAnsi="Times New Roman" w:cs="Times New Roman"/>
          <w:sz w:val="24"/>
          <w:szCs w:val="24"/>
        </w:rPr>
        <w:t xml:space="preserve"> </w:t>
      </w:r>
      <w:r w:rsidR="00DC5193">
        <w:rPr>
          <w:rFonts w:ascii="Times New Roman" w:hAnsi="Times New Roman" w:cs="Times New Roman"/>
          <w:sz w:val="24"/>
          <w:szCs w:val="24"/>
        </w:rPr>
        <w:fldChar w:fldCharType="begin">
          <w:fldData xml:space="preserve">PEVuZE5vdGU+PENpdGU+PEF1dGhvcj5UdTwvQXV0aG9yPjxZZWFyPjIwMTk8L1llYXI+PFJlY051
bT4xNDg8L1JlY051bT48RGlzcGxheVRleHQ+WzQ4LCA1MiwgNTNdPC9EaXNwbGF5VGV4dD48cmVj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54132F">
        <w:rPr>
          <w:rFonts w:ascii="Times New Roman" w:hAnsi="Times New Roman" w:cs="Times New Roman"/>
          <w:sz w:val="24"/>
          <w:szCs w:val="24"/>
        </w:rPr>
        <w:instrText xml:space="preserve"> ADDIN EN.CITE </w:instrText>
      </w:r>
      <w:r w:rsidR="0054132F">
        <w:rPr>
          <w:rFonts w:ascii="Times New Roman" w:hAnsi="Times New Roman" w:cs="Times New Roman"/>
          <w:sz w:val="24"/>
          <w:szCs w:val="24"/>
        </w:rPr>
        <w:fldChar w:fldCharType="begin">
          <w:fldData xml:space="preserve">PEVuZE5vdGU+PENpdGU+PEF1dGhvcj5UdTwvQXV0aG9yPjxZZWFyPjIwMTk8L1llYXI+PFJlY051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</w:fldData>
        </w:fldChar>
      </w:r>
      <w:r w:rsidR="0054132F">
        <w:rPr>
          <w:rFonts w:ascii="Times New Roman" w:hAnsi="Times New Roman" w:cs="Times New Roman"/>
          <w:sz w:val="24"/>
          <w:szCs w:val="24"/>
        </w:rPr>
        <w:instrText xml:space="preserve"> ADDIN EN.CITE.DATA </w:instrText>
      </w:r>
      <w:r w:rsidR="0054132F">
        <w:rPr>
          <w:rFonts w:ascii="Times New Roman" w:hAnsi="Times New Roman" w:cs="Times New Roman"/>
          <w:sz w:val="24"/>
          <w:szCs w:val="24"/>
        </w:rPr>
      </w:r>
      <w:r w:rsidR="0054132F">
        <w:rPr>
          <w:rFonts w:ascii="Times New Roman" w:hAnsi="Times New Roman" w:cs="Times New Roman"/>
          <w:sz w:val="24"/>
          <w:szCs w:val="24"/>
        </w:rPr>
        <w:fldChar w:fldCharType="end"/>
      </w:r>
      <w:r w:rsidR="00DC5193">
        <w:rPr>
          <w:rFonts w:ascii="Times New Roman" w:hAnsi="Times New Roman" w:cs="Times New Roman"/>
          <w:sz w:val="24"/>
          <w:szCs w:val="24"/>
        </w:rPr>
      </w:r>
      <w:r w:rsidR="00DC5193">
        <w:rPr>
          <w:rFonts w:ascii="Times New Roman" w:hAnsi="Times New Roman" w:cs="Times New Roman"/>
          <w:sz w:val="24"/>
          <w:szCs w:val="24"/>
        </w:rPr>
        <w:fldChar w:fldCharType="separate"/>
      </w:r>
      <w:r w:rsidR="0054132F">
        <w:rPr>
          <w:rFonts w:ascii="Times New Roman" w:hAnsi="Times New Roman" w:cs="Times New Roman"/>
          <w:noProof/>
          <w:sz w:val="24"/>
          <w:szCs w:val="24"/>
        </w:rPr>
        <w:t>[48, 52, 53]</w:t>
      </w:r>
      <w:r w:rsidR="00DC5193">
        <w:rPr>
          <w:rFonts w:ascii="Times New Roman" w:hAnsi="Times New Roman" w:cs="Times New Roman"/>
          <w:sz w:val="24"/>
          <w:szCs w:val="24"/>
        </w:rPr>
        <w:fldChar w:fldCharType="end"/>
      </w:r>
      <w:r w:rsidR="001F41B6">
        <w:rPr>
          <w:rFonts w:ascii="Times New Roman" w:hAnsi="Times New Roman" w:cs="Times New Roman"/>
          <w:sz w:val="24"/>
          <w:szCs w:val="24"/>
        </w:rPr>
        <w:t>.</w:t>
      </w:r>
    </w:p>
    <w:p w14:paraId="38BB4C97" w14:textId="77777777" w:rsidR="00AF79C4" w:rsidRDefault="00AF79C4" w:rsidP="00F721EE">
      <w:pPr>
        <w:spacing w:line="480" w:lineRule="auto"/>
        <w:rPr>
          <w:rFonts w:ascii="Times New Roman" w:hAnsi="Times New Roman" w:cs="Times New Roman"/>
          <w:sz w:val="24"/>
          <w:szCs w:val="24"/>
        </w:rPr>
      </w:pPr>
    </w:p>
    <w:p w14:paraId="13676D6C" w14:textId="7B08C148" w:rsidR="00F40F22" w:rsidRDefault="001A73CF"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Several tuning parameters were selected to achieve covariate balancing, as </w:t>
      </w:r>
      <w:r w:rsidRPr="00D42971">
        <w:rPr>
          <w:rFonts w:ascii="Times New Roman" w:hAnsi="Times New Roman" w:cs="Times New Roman"/>
          <w:sz w:val="24"/>
          <w:szCs w:val="24"/>
        </w:rPr>
        <w:t xml:space="preserve">suggested by </w:t>
      </w: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EN.CITE &lt;EndNote&gt;&lt;Cite AuthorYear="1"&gt;&lt;Author&gt;McCaffrey&lt;/Author&gt;&lt;Year&gt;2004&lt;/Year&gt;&lt;RecNum&gt;52&lt;/RecNum&gt;&lt;DisplayText&gt;McCaffrey, et al. (48)&lt;/DisplayText&gt;&lt;record&gt;&lt;rec-number&gt;52&lt;/rec-number&gt;&lt;foreign-keys&gt;&lt;key app="EN" db-id="vda2pvwscxarw9e0z24p90wxpr2wfdzp2a0w" timestamp="1674448600"&gt;52&lt;/key&gt;&lt;/foreign-keys&gt;&lt;ref-type name="Journal Article"&gt;17&lt;/ref-type&gt;&lt;contributors&gt;&lt;authors&gt;&lt;author&gt;McCaffrey, Daniel F&lt;/author&gt;&lt;author&gt;Ridgeway, Greg&lt;/author&gt;&lt;author&gt;Morral, Andrew R&lt;/author&gt;&lt;/authors&gt;&lt;/contributors&gt;&lt;titles&gt;&lt;title&gt;Propensity score estimation with boosted regression for evaluating causal effects in observational studies&lt;/title&gt;&lt;secondary-title&gt;Psychological methods&lt;/secondary-title&gt;&lt;/titles&gt;&lt;periodical&gt;&lt;full-title&gt;Psychological methods&lt;/full-title&gt;&lt;/periodical&gt;&lt;pages&gt;403&lt;/pages&gt;&lt;volume&gt;9&lt;/volume&gt;&lt;number&gt;4&lt;/number&gt;&lt;dates&gt;&lt;year&gt;2004&lt;/year&gt;&lt;/dates&gt;&lt;isbn&gt;1939-1463&lt;/isbn&gt;&lt;urls&gt;&lt;/urls&gt;&lt;/record&gt;&lt;/Cite&gt;&lt;/EndNote&gt;</w:instrText>
      </w:r>
      <w:r w:rsidRPr="00D42971">
        <w:rPr>
          <w:rFonts w:ascii="Times New Roman" w:hAnsi="Times New Roman" w:cs="Times New Roman"/>
          <w:sz w:val="24"/>
          <w:szCs w:val="24"/>
        </w:rPr>
        <w:fldChar w:fldCharType="separate"/>
      </w:r>
      <w:r w:rsidRPr="00D42971">
        <w:rPr>
          <w:rFonts w:ascii="Times New Roman" w:hAnsi="Times New Roman" w:cs="Times New Roman"/>
          <w:noProof/>
          <w:sz w:val="24"/>
          <w:szCs w:val="24"/>
        </w:rPr>
        <w:t>McCaffrey, et al. (48)</w:t>
      </w:r>
      <w:r w:rsidRPr="00D42971">
        <w:rPr>
          <w:rFonts w:ascii="Times New Roman" w:hAnsi="Times New Roman" w:cs="Times New Roman"/>
          <w:sz w:val="24"/>
          <w:szCs w:val="24"/>
        </w:rPr>
        <w:fldChar w:fldCharType="end"/>
      </w:r>
      <w:r>
        <w:rPr>
          <w:rFonts w:ascii="Times New Roman" w:hAnsi="Times New Roman" w:cs="Times New Roman"/>
          <w:sz w:val="24"/>
          <w:szCs w:val="24"/>
        </w:rPr>
        <w:t xml:space="preserve">. The Bernoulli distribution was chosen for the loss function the boosted model was to minimize, as our treatment variable was coded </w:t>
      </w:r>
      <w:r w:rsidR="002735DC">
        <w:rPr>
          <w:rFonts w:ascii="Times New Roman" w:hAnsi="Times New Roman" w:cs="Times New Roman"/>
          <w:sz w:val="24"/>
          <w:szCs w:val="24"/>
        </w:rPr>
        <w:t>as a</w:t>
      </w:r>
      <w:r>
        <w:rPr>
          <w:rFonts w:ascii="Times New Roman" w:hAnsi="Times New Roman" w:cs="Times New Roman"/>
          <w:sz w:val="24"/>
          <w:szCs w:val="24"/>
        </w:rPr>
        <w:t xml:space="preserve"> binary</w:t>
      </w:r>
      <w:r w:rsidR="002735DC">
        <w:rPr>
          <w:rFonts w:ascii="Times New Roman" w:hAnsi="Times New Roman" w:cs="Times New Roman"/>
          <w:sz w:val="24"/>
          <w:szCs w:val="24"/>
        </w:rPr>
        <w:t xml:space="preserve"> exposure</w:t>
      </w:r>
      <w:r>
        <w:rPr>
          <w:rFonts w:ascii="Times New Roman" w:hAnsi="Times New Roman" w:cs="Times New Roman"/>
          <w:sz w:val="24"/>
          <w:szCs w:val="24"/>
        </w:rPr>
        <w:t>. The</w:t>
      </w:r>
      <w:r w:rsidR="00CF010F" w:rsidRPr="00D42971">
        <w:rPr>
          <w:rFonts w:ascii="Times New Roman" w:hAnsi="Times New Roman" w:cs="Times New Roman"/>
          <w:sz w:val="24"/>
          <w:szCs w:val="24"/>
        </w:rPr>
        <w:t xml:space="preserve"> number of </w:t>
      </w:r>
      <w:r w:rsidR="00AF79C4">
        <w:rPr>
          <w:rFonts w:ascii="Times New Roman" w:hAnsi="Times New Roman" w:cs="Times New Roman"/>
          <w:sz w:val="24"/>
          <w:szCs w:val="24"/>
        </w:rPr>
        <w:t>trees</w:t>
      </w:r>
      <w:r w:rsidR="00CF010F" w:rsidRPr="00D42971">
        <w:rPr>
          <w:rFonts w:ascii="Times New Roman" w:hAnsi="Times New Roman" w:cs="Times New Roman"/>
          <w:sz w:val="24"/>
          <w:szCs w:val="24"/>
        </w:rPr>
        <w:t xml:space="preserve"> was determined by minimizing the average standardized absolute mean difference in the </w:t>
      </w:r>
      <w:r w:rsidR="00CF010F" w:rsidRPr="00D42971">
        <w:rPr>
          <w:rFonts w:ascii="Times New Roman" w:hAnsi="Times New Roman" w:cs="Times New Roman"/>
          <w:sz w:val="24"/>
          <w:szCs w:val="24"/>
        </w:rPr>
        <w:lastRenderedPageBreak/>
        <w:t xml:space="preserve">covariates. </w:t>
      </w:r>
      <w:r w:rsidR="005712B3" w:rsidRPr="00D42971">
        <w:rPr>
          <w:rFonts w:ascii="Times New Roman" w:hAnsi="Times New Roman" w:cs="Times New Roman"/>
          <w:sz w:val="24"/>
          <w:szCs w:val="24"/>
        </w:rPr>
        <w:t xml:space="preserve">The </w:t>
      </w:r>
      <w:r w:rsidR="00AF79C4">
        <w:rPr>
          <w:rFonts w:ascii="Times New Roman" w:hAnsi="Times New Roman" w:cs="Times New Roman"/>
          <w:sz w:val="24"/>
          <w:szCs w:val="24"/>
        </w:rPr>
        <w:t xml:space="preserve">maximum </w:t>
      </w:r>
      <w:r w:rsidR="005712B3" w:rsidRPr="00D42971">
        <w:rPr>
          <w:rFonts w:ascii="Times New Roman" w:hAnsi="Times New Roman" w:cs="Times New Roman"/>
          <w:sz w:val="24"/>
          <w:szCs w:val="24"/>
        </w:rPr>
        <w:t>number of trees</w:t>
      </w:r>
      <w:r w:rsidR="00433639" w:rsidRPr="00D42971">
        <w:rPr>
          <w:rFonts w:ascii="Times New Roman" w:hAnsi="Times New Roman" w:cs="Times New Roman"/>
          <w:sz w:val="24"/>
          <w:szCs w:val="24"/>
        </w:rPr>
        <w:t xml:space="preserve"> </w:t>
      </w:r>
      <w:r w:rsidR="005712B3" w:rsidRPr="00D42971">
        <w:rPr>
          <w:rFonts w:ascii="Times New Roman" w:hAnsi="Times New Roman" w:cs="Times New Roman"/>
          <w:sz w:val="24"/>
          <w:szCs w:val="24"/>
        </w:rPr>
        <w:t xml:space="preserve">was </w:t>
      </w:r>
      <w:r w:rsidR="00433639" w:rsidRPr="00D42971">
        <w:rPr>
          <w:rFonts w:ascii="Times New Roman" w:hAnsi="Times New Roman" w:cs="Times New Roman"/>
          <w:sz w:val="24"/>
          <w:szCs w:val="24"/>
        </w:rPr>
        <w:t>set to 10,000 by default, and increased</w:t>
      </w:r>
      <w:r w:rsidR="00B479B7" w:rsidRPr="00D42971">
        <w:rPr>
          <w:rFonts w:ascii="Times New Roman" w:hAnsi="Times New Roman" w:cs="Times New Roman"/>
          <w:sz w:val="24"/>
          <w:szCs w:val="24"/>
        </w:rPr>
        <w:t xml:space="preserve"> to 20,000 if covariate balancing was not achieved.</w:t>
      </w:r>
      <w:r w:rsidR="005712B3" w:rsidRPr="00D42971">
        <w:rPr>
          <w:rFonts w:ascii="Times New Roman" w:hAnsi="Times New Roman" w:cs="Times New Roman"/>
          <w:sz w:val="24"/>
          <w:szCs w:val="24"/>
        </w:rPr>
        <w:t xml:space="preserve"> </w:t>
      </w:r>
      <w:r w:rsidR="008B2F60">
        <w:rPr>
          <w:rFonts w:ascii="Times New Roman" w:hAnsi="Times New Roman" w:cs="Times New Roman"/>
          <w:sz w:val="24"/>
          <w:szCs w:val="24"/>
        </w:rPr>
        <w:t>Missing</w:t>
      </w:r>
      <w:r w:rsidR="003D0AF0" w:rsidRPr="00D42971">
        <w:rPr>
          <w:rFonts w:ascii="Times New Roman" w:hAnsi="Times New Roman" w:cs="Times New Roman"/>
          <w:sz w:val="24"/>
          <w:szCs w:val="24"/>
        </w:rPr>
        <w:t xml:space="preserve"> data</w:t>
      </w:r>
      <w:r w:rsidR="008B2F60">
        <w:rPr>
          <w:rFonts w:ascii="Times New Roman" w:hAnsi="Times New Roman" w:cs="Times New Roman"/>
          <w:sz w:val="24"/>
          <w:szCs w:val="24"/>
        </w:rPr>
        <w:t xml:space="preserve"> was handled</w:t>
      </w:r>
      <w:r w:rsidR="00803A43" w:rsidRPr="00D42971">
        <w:rPr>
          <w:rFonts w:ascii="Times New Roman" w:hAnsi="Times New Roman" w:cs="Times New Roman"/>
          <w:sz w:val="24"/>
          <w:szCs w:val="24"/>
        </w:rPr>
        <w:t xml:space="preserve"> by surrogate splitting</w:t>
      </w:r>
      <w:r w:rsidR="00E22D7F" w:rsidRPr="00D42971">
        <w:rPr>
          <w:rFonts w:ascii="Times New Roman" w:hAnsi="Times New Roman" w:cs="Times New Roman"/>
          <w:sz w:val="24"/>
          <w:szCs w:val="24"/>
        </w:rPr>
        <w:t xml:space="preserve"> as described in the </w:t>
      </w:r>
      <w:r w:rsidR="00E22D7F" w:rsidRPr="00FE4527">
        <w:rPr>
          <w:rFonts w:ascii="Times New Roman" w:hAnsi="Times New Roman" w:cs="Times New Roman"/>
          <w:i/>
          <w:iCs/>
          <w:sz w:val="24"/>
          <w:szCs w:val="24"/>
        </w:rPr>
        <w:t>WeightIt</w:t>
      </w:r>
      <w:r w:rsidR="00E22D7F" w:rsidRPr="00D42971">
        <w:rPr>
          <w:rFonts w:ascii="Times New Roman" w:hAnsi="Times New Roman" w:cs="Times New Roman"/>
          <w:sz w:val="24"/>
          <w:szCs w:val="24"/>
        </w:rPr>
        <w:t xml:space="preserve"> R</w:t>
      </w:r>
      <w:r w:rsidR="007B26B8">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package documentation </w:t>
      </w:r>
      <w:r w:rsidR="00E8113E" w:rsidRPr="00D42971">
        <w:rPr>
          <w:rFonts w:ascii="Times New Roman" w:hAnsi="Times New Roman" w:cs="Times New Roman"/>
          <w:sz w:val="24"/>
          <w:szCs w:val="24"/>
        </w:rPr>
        <w:fldChar w:fldCharType="begin"/>
      </w:r>
      <w:r w:rsidR="008B2F60">
        <w:rPr>
          <w:rFonts w:ascii="Times New Roman" w:hAnsi="Times New Roman" w:cs="Times New Roman"/>
          <w:sz w:val="24"/>
          <w:szCs w:val="24"/>
        </w:rPr>
        <w:instrText xml:space="preserve"> ADDIN EN.CITE &lt;EndNote&gt;&lt;Cite&gt;&lt;Author&gt;Greifer&lt;/Author&gt;&lt;Year&gt;2020&lt;/Year&gt;&lt;RecNum&gt;63&lt;/RecNum&gt;&lt;DisplayText&gt;[50]&lt;/DisplayText&gt;&lt;record&gt;&lt;rec-number&gt;63&lt;/rec-number&gt;&lt;foreign-keys&gt;&lt;key app="EN" db-id="vda2pvwscxarw9e0z24p90wxpr2wfdzp2a0w" timestamp="1674448600"&gt;63&lt;/key&gt;&lt;/foreign-keys&gt;&lt;ref-type name="Journal Article"&gt;17&lt;/ref-type&gt;&lt;contributors&gt;&lt;authors&gt;&lt;author&gt;Greifer, Noah&lt;/author&gt;&lt;/authors&gt;&lt;/contributors&gt;&lt;titles&gt;&lt;title&gt;WeightIt: weighting for covariate balance in observational studies&lt;/title&gt;&lt;secondary-title&gt;R package version 0.10&lt;/secondary-title&gt;&lt;/titles&gt;&lt;periodical&gt;&lt;full-title&gt;R package version 0.10&lt;/full-title&gt;&lt;/periodical&gt;&lt;volume&gt;2&lt;/volume&gt;&lt;dates&gt;&lt;year&gt;2020&lt;/year&gt;&lt;/dates&gt;&lt;urls&gt;&lt;/urls&gt;&lt;/record&gt;&lt;/Cite&gt;&lt;/EndNote&gt;</w:instrText>
      </w:r>
      <w:r w:rsidR="00E8113E" w:rsidRPr="00D42971">
        <w:rPr>
          <w:rFonts w:ascii="Times New Roman" w:hAnsi="Times New Roman" w:cs="Times New Roman"/>
          <w:sz w:val="24"/>
          <w:szCs w:val="24"/>
        </w:rPr>
        <w:fldChar w:fldCharType="separate"/>
      </w:r>
      <w:r w:rsidR="008B2F60">
        <w:rPr>
          <w:rFonts w:ascii="Times New Roman" w:hAnsi="Times New Roman" w:cs="Times New Roman"/>
          <w:noProof/>
          <w:sz w:val="24"/>
          <w:szCs w:val="24"/>
        </w:rPr>
        <w:t>[50]</w:t>
      </w:r>
      <w:r w:rsidR="00E8113E" w:rsidRPr="00D42971">
        <w:rPr>
          <w:rFonts w:ascii="Times New Roman" w:hAnsi="Times New Roman" w:cs="Times New Roman"/>
          <w:sz w:val="24"/>
          <w:szCs w:val="24"/>
        </w:rPr>
        <w:fldChar w:fldCharType="end"/>
      </w:r>
      <w:r w:rsidR="00803A43" w:rsidRPr="00D42971">
        <w:rPr>
          <w:rFonts w:ascii="Times New Roman" w:hAnsi="Times New Roman" w:cs="Times New Roman"/>
          <w:sz w:val="24"/>
          <w:szCs w:val="24"/>
        </w:rPr>
        <w:t>.</w:t>
      </w:r>
      <w:r w:rsidR="00C22DB4" w:rsidRPr="00D42971">
        <w:rPr>
          <w:rFonts w:ascii="Times New Roman" w:hAnsi="Times New Roman" w:cs="Times New Roman"/>
          <w:sz w:val="24"/>
          <w:szCs w:val="24"/>
        </w:rPr>
        <w:t xml:space="preserve"> </w:t>
      </w:r>
      <w:r w:rsidR="00E22D7F" w:rsidRPr="00D42971">
        <w:rPr>
          <w:rFonts w:ascii="Times New Roman" w:hAnsi="Times New Roman" w:cs="Times New Roman"/>
          <w:sz w:val="24"/>
          <w:szCs w:val="24"/>
        </w:rPr>
        <w:t xml:space="preserve">Though unlikely to </w:t>
      </w:r>
      <w:r w:rsidR="00EC1816" w:rsidRPr="00D42971">
        <w:rPr>
          <w:rFonts w:ascii="Times New Roman" w:hAnsi="Times New Roman" w:cs="Times New Roman"/>
          <w:sz w:val="24"/>
          <w:szCs w:val="24"/>
        </w:rPr>
        <w:t xml:space="preserve">significantly </w:t>
      </w:r>
      <w:r w:rsidR="00E22D7F" w:rsidRPr="00D42971">
        <w:rPr>
          <w:rFonts w:ascii="Times New Roman" w:hAnsi="Times New Roman" w:cs="Times New Roman"/>
          <w:sz w:val="24"/>
          <w:szCs w:val="24"/>
        </w:rPr>
        <w:t xml:space="preserve">improve </w:t>
      </w:r>
      <w:r w:rsidR="00C43637">
        <w:rPr>
          <w:rFonts w:ascii="Times New Roman" w:hAnsi="Times New Roman" w:cs="Times New Roman"/>
          <w:sz w:val="24"/>
          <w:szCs w:val="24"/>
        </w:rPr>
        <w:t xml:space="preserve">the </w:t>
      </w:r>
      <w:r w:rsidR="00FB7CF1" w:rsidRPr="00D42971">
        <w:rPr>
          <w:rFonts w:ascii="Times New Roman" w:hAnsi="Times New Roman" w:cs="Times New Roman"/>
          <w:sz w:val="24"/>
          <w:szCs w:val="24"/>
        </w:rPr>
        <w:t xml:space="preserve">performance </w:t>
      </w:r>
      <w:r w:rsidR="00C43637">
        <w:rPr>
          <w:rFonts w:ascii="Times New Roman" w:hAnsi="Times New Roman" w:cs="Times New Roman"/>
          <w:sz w:val="24"/>
          <w:szCs w:val="24"/>
        </w:rPr>
        <w:t>of our</w:t>
      </w:r>
      <w:r w:rsidR="00FB7CF1" w:rsidRPr="00D42971">
        <w:rPr>
          <w:rFonts w:ascii="Times New Roman" w:hAnsi="Times New Roman" w:cs="Times New Roman"/>
          <w:sz w:val="24"/>
          <w:szCs w:val="24"/>
        </w:rPr>
        <w:t xml:space="preserve"> procedure </w:t>
      </w:r>
      <w:r w:rsidR="00E8113E"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&lt;EndNote&gt;&lt;Cite&gt;&lt;Author&gt;Lee&lt;/Author&gt;&lt;Year&gt;2011&lt;/Year&gt;&lt;RecNum&gt;53&lt;/RecNum&gt;&lt;DisplayText&gt;[54]&lt;/DisplayText&gt;&lt;record&gt;&lt;rec-number&gt;53&lt;/rec-number&gt;&lt;foreign-keys&gt;&lt;key app="EN" db-id="vda2pvwscxarw9e0z24p90wxpr2wfdzp2a0w" timestamp="1674448600"&gt;53&lt;/key&gt;&lt;/foreign-keys&gt;&lt;ref-type name="Journal Article"&gt;17&lt;/ref-type&gt;&lt;contributors&gt;&lt;authors&gt;&lt;author&gt;Lee, Brian K&lt;/author&gt;&lt;author&gt;Lessler, Justin&lt;/author&gt;&lt;author&gt;Stuart, Elizabeth A&lt;/author&gt;&lt;/authors&gt;&lt;/contributors&gt;&lt;titles&gt;&lt;title&gt;Weight trimming and propensity score weighting&lt;/title&gt;&lt;secondary-title&gt;PloS one&lt;/secondary-title&gt;&lt;/titles&gt;&lt;periodical&gt;&lt;full-title&gt;PloS one&lt;/full-title&gt;&lt;/periodical&gt;&lt;pages&gt;e18174&lt;/pages&gt;&lt;volume&gt;6&lt;/volume&gt;&lt;number&gt;3&lt;/number&gt;&lt;dates&gt;&lt;year&gt;2011&lt;/year&gt;&lt;/dates&gt;&lt;isbn&gt;1932-6203&lt;/isbn&gt;&lt;urls&gt;&lt;/urls&gt;&lt;/record&gt;&lt;/Cite&gt;&lt;/EndNote&gt;</w:instrText>
      </w:r>
      <w:r w:rsidR="00E8113E"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[54]</w:t>
      </w:r>
      <w:r w:rsidR="00E8113E" w:rsidRPr="00D42971">
        <w:rPr>
          <w:rFonts w:ascii="Times New Roman" w:hAnsi="Times New Roman" w:cs="Times New Roman"/>
          <w:sz w:val="24"/>
          <w:szCs w:val="24"/>
        </w:rPr>
        <w:fldChar w:fldCharType="end"/>
      </w:r>
      <w:r w:rsidR="00E8113E" w:rsidRPr="00D42971">
        <w:rPr>
          <w:rFonts w:ascii="Times New Roman" w:hAnsi="Times New Roman" w:cs="Times New Roman"/>
          <w:sz w:val="24"/>
          <w:szCs w:val="24"/>
        </w:rPr>
        <w:t xml:space="preserve"> </w:t>
      </w:r>
      <w:r w:rsidR="00FB7CF1" w:rsidRPr="00D42971">
        <w:rPr>
          <w:rFonts w:ascii="Times New Roman" w:hAnsi="Times New Roman" w:cs="Times New Roman"/>
          <w:sz w:val="24"/>
          <w:szCs w:val="24"/>
        </w:rPr>
        <w:t>w</w:t>
      </w:r>
      <w:r w:rsidR="00F40811" w:rsidRPr="00D42971">
        <w:rPr>
          <w:rFonts w:ascii="Times New Roman" w:hAnsi="Times New Roman" w:cs="Times New Roman"/>
          <w:sz w:val="24"/>
          <w:szCs w:val="24"/>
        </w:rPr>
        <w:t>eights</w:t>
      </w:r>
      <w:r w:rsidR="00347571" w:rsidRPr="00D42971">
        <w:rPr>
          <w:rFonts w:ascii="Times New Roman" w:hAnsi="Times New Roman" w:cs="Times New Roman"/>
          <w:sz w:val="24"/>
          <w:szCs w:val="24"/>
        </w:rPr>
        <w:t xml:space="preserve"> above 99% were </w:t>
      </w:r>
      <w:r w:rsidR="00C43637" w:rsidRPr="00C43637">
        <w:rPr>
          <w:rFonts w:ascii="Times New Roman" w:hAnsi="Times New Roman" w:cs="Times New Roman"/>
          <w:sz w:val="24"/>
          <w:szCs w:val="24"/>
        </w:rPr>
        <w:t>winsorized</w:t>
      </w:r>
      <w:r w:rsidR="00C43637">
        <w:rPr>
          <w:rFonts w:ascii="Times New Roman" w:hAnsi="Times New Roman" w:cs="Times New Roman"/>
          <w:sz w:val="24"/>
          <w:szCs w:val="24"/>
        </w:rPr>
        <w:t xml:space="preserve"> </w:t>
      </w:r>
      <w:r w:rsidR="00F40811" w:rsidRPr="00D42971">
        <w:rPr>
          <w:rFonts w:ascii="Times New Roman" w:hAnsi="Times New Roman" w:cs="Times New Roman"/>
          <w:sz w:val="24"/>
          <w:szCs w:val="24"/>
        </w:rPr>
        <w:t>to reduce potential bias</w:t>
      </w:r>
      <w:r w:rsidR="00FB7CF1" w:rsidRPr="00D42971">
        <w:rPr>
          <w:rFonts w:ascii="Times New Roman" w:hAnsi="Times New Roman" w:cs="Times New Roman"/>
          <w:sz w:val="24"/>
          <w:szCs w:val="24"/>
        </w:rPr>
        <w:t xml:space="preserve"> from extreme values.</w:t>
      </w:r>
      <w:r w:rsidR="00DA49EA" w:rsidRPr="00D42971">
        <w:rPr>
          <w:rFonts w:ascii="Times New Roman" w:hAnsi="Times New Roman" w:cs="Times New Roman"/>
          <w:sz w:val="24"/>
          <w:szCs w:val="24"/>
        </w:rPr>
        <w:t xml:space="preserve"> </w:t>
      </w:r>
      <w:r w:rsidR="00926BCF" w:rsidRPr="00D42971">
        <w:rPr>
          <w:rFonts w:ascii="Times New Roman" w:hAnsi="Times New Roman" w:cs="Times New Roman"/>
          <w:sz w:val="24"/>
          <w:szCs w:val="24"/>
        </w:rPr>
        <w:t xml:space="preserve">Diagnostics </w:t>
      </w:r>
      <w:r w:rsidR="00C51F0B" w:rsidRPr="00D42971">
        <w:rPr>
          <w:rFonts w:ascii="Times New Roman" w:hAnsi="Times New Roman" w:cs="Times New Roman"/>
          <w:sz w:val="24"/>
          <w:szCs w:val="24"/>
        </w:rPr>
        <w:t>were used to ensure covariates were adequately balanced</w:t>
      </w:r>
      <w:r w:rsidR="007238B8">
        <w:rPr>
          <w:rFonts w:ascii="Times New Roman" w:hAnsi="Times New Roman" w:cs="Times New Roman"/>
          <w:sz w:val="24"/>
          <w:szCs w:val="24"/>
        </w:rPr>
        <w:t xml:space="preserve"> by assessing the weighted</w:t>
      </w:r>
      <w:r w:rsidR="005B3C8B">
        <w:rPr>
          <w:rFonts w:ascii="Times New Roman" w:hAnsi="Times New Roman" w:cs="Times New Roman"/>
          <w:sz w:val="24"/>
          <w:szCs w:val="24"/>
        </w:rPr>
        <w:t xml:space="preserve"> absolute</w:t>
      </w:r>
      <w:r w:rsidR="007238B8">
        <w:rPr>
          <w:rFonts w:ascii="Times New Roman" w:hAnsi="Times New Roman" w:cs="Times New Roman"/>
          <w:sz w:val="24"/>
          <w:szCs w:val="24"/>
        </w:rPr>
        <w:t xml:space="preserve"> </w:t>
      </w:r>
      <w:r w:rsidR="005B3C8B">
        <w:rPr>
          <w:rFonts w:ascii="Times New Roman" w:hAnsi="Times New Roman" w:cs="Times New Roman"/>
          <w:sz w:val="24"/>
          <w:szCs w:val="24"/>
        </w:rPr>
        <w:t>standardized</w:t>
      </w:r>
      <w:r w:rsidR="007238B8">
        <w:rPr>
          <w:rFonts w:ascii="Times New Roman" w:hAnsi="Times New Roman" w:cs="Times New Roman"/>
          <w:sz w:val="24"/>
          <w:szCs w:val="24"/>
        </w:rPr>
        <w:t xml:space="preserve"> difference</w:t>
      </w:r>
      <w:r w:rsidR="005B3C8B">
        <w:rPr>
          <w:rFonts w:ascii="Times New Roman" w:hAnsi="Times New Roman" w:cs="Times New Roman"/>
          <w:sz w:val="24"/>
          <w:szCs w:val="24"/>
        </w:rPr>
        <w:t xml:space="preserve"> in means</w:t>
      </w:r>
      <w:r w:rsidR="007238B8">
        <w:rPr>
          <w:rFonts w:ascii="Times New Roman" w:hAnsi="Times New Roman" w:cs="Times New Roman"/>
          <w:sz w:val="24"/>
          <w:szCs w:val="24"/>
        </w:rPr>
        <w:t xml:space="preserve"> </w:t>
      </w:r>
      <w:r w:rsidR="008763BC">
        <w:rPr>
          <w:rFonts w:ascii="Times New Roman" w:hAnsi="Times New Roman" w:cs="Times New Roman"/>
          <w:sz w:val="24"/>
          <w:szCs w:val="24"/>
        </w:rPr>
        <w:t>of</w:t>
      </w:r>
      <w:r w:rsidR="007238B8">
        <w:rPr>
          <w:rFonts w:ascii="Times New Roman" w:hAnsi="Times New Roman" w:cs="Times New Roman"/>
          <w:sz w:val="24"/>
          <w:szCs w:val="24"/>
        </w:rPr>
        <w:t xml:space="preserve"> covariates </w:t>
      </w:r>
      <w:r w:rsidR="008763BC">
        <w:rPr>
          <w:rFonts w:ascii="Times New Roman" w:hAnsi="Times New Roman" w:cs="Times New Roman"/>
          <w:sz w:val="24"/>
          <w:szCs w:val="24"/>
        </w:rPr>
        <w:t>between</w:t>
      </w:r>
      <w:r w:rsidR="007238B8">
        <w:rPr>
          <w:rFonts w:ascii="Times New Roman" w:hAnsi="Times New Roman" w:cs="Times New Roman"/>
          <w:sz w:val="24"/>
          <w:szCs w:val="24"/>
        </w:rPr>
        <w:t xml:space="preserve"> </w:t>
      </w:r>
      <w:r w:rsidR="0067489F">
        <w:rPr>
          <w:rFonts w:ascii="Times New Roman" w:hAnsi="Times New Roman" w:cs="Times New Roman"/>
          <w:sz w:val="24"/>
          <w:szCs w:val="24"/>
        </w:rPr>
        <w:t xml:space="preserve">treatment and control group, </w:t>
      </w:r>
      <w:r w:rsidR="005B3C8B">
        <w:rPr>
          <w:rFonts w:ascii="Times New Roman" w:hAnsi="Times New Roman" w:cs="Times New Roman"/>
          <w:sz w:val="24"/>
          <w:szCs w:val="24"/>
        </w:rPr>
        <w:t>the weighted Kolmogorov-Smirnov (KS) statistic.</w:t>
      </w:r>
    </w:p>
    <w:p w14:paraId="79385DC7" w14:textId="77777777" w:rsidR="004F1168" w:rsidRPr="00D42971" w:rsidRDefault="004F1168" w:rsidP="00F721EE">
      <w:pPr>
        <w:spacing w:line="480" w:lineRule="auto"/>
        <w:rPr>
          <w:rFonts w:ascii="Times New Roman" w:hAnsi="Times New Roman" w:cs="Times New Roman"/>
          <w:sz w:val="24"/>
          <w:szCs w:val="24"/>
        </w:rPr>
      </w:pPr>
    </w:p>
    <w:p w14:paraId="04A0E0D2" w14:textId="4EE6D508" w:rsidR="00E32C61" w:rsidRPr="00D42971" w:rsidRDefault="00F40F22"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For o</w:t>
      </w:r>
      <w:r w:rsidR="00BD0CC9" w:rsidRPr="00D42971">
        <w:rPr>
          <w:rFonts w:ascii="Times New Roman" w:hAnsi="Times New Roman" w:cs="Times New Roman"/>
          <w:sz w:val="24"/>
          <w:szCs w:val="24"/>
        </w:rPr>
        <w:t>ur main analysis</w:t>
      </w:r>
      <w:r w:rsidRPr="00D42971">
        <w:rPr>
          <w:rFonts w:ascii="Times New Roman" w:hAnsi="Times New Roman" w:cs="Times New Roman"/>
          <w:sz w:val="24"/>
          <w:szCs w:val="24"/>
        </w:rPr>
        <w:t>, we</w:t>
      </w:r>
      <w:r w:rsidR="009B535C" w:rsidRPr="00D42971">
        <w:rPr>
          <w:rFonts w:ascii="Times New Roman" w:hAnsi="Times New Roman" w:cs="Times New Roman"/>
          <w:sz w:val="24"/>
          <w:szCs w:val="24"/>
        </w:rPr>
        <w:t xml:space="preserve"> estimated </w:t>
      </w:r>
      <w:r w:rsidRPr="00D42971">
        <w:rPr>
          <w:rFonts w:ascii="Times New Roman" w:hAnsi="Times New Roman" w:cs="Times New Roman"/>
          <w:sz w:val="24"/>
          <w:szCs w:val="24"/>
        </w:rPr>
        <w:t>the ATT</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for</w:t>
      </w:r>
      <w:r w:rsidR="009B535C"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w:t>
      </w:r>
      <w:r w:rsidR="009B535C" w:rsidRPr="00D42971">
        <w:rPr>
          <w:rFonts w:ascii="Times New Roman" w:hAnsi="Times New Roman" w:cs="Times New Roman"/>
          <w:sz w:val="24"/>
          <w:szCs w:val="24"/>
        </w:rPr>
        <w:t>on seven outcomes: overall MHQ</w:t>
      </w:r>
      <w:r w:rsidR="00E94701" w:rsidRPr="00D42971">
        <w:rPr>
          <w:rFonts w:ascii="Times New Roman" w:hAnsi="Times New Roman" w:cs="Times New Roman"/>
          <w:sz w:val="24"/>
          <w:szCs w:val="24"/>
        </w:rPr>
        <w:t xml:space="preserve"> score, and </w:t>
      </w:r>
      <w:r w:rsidRPr="00D42971">
        <w:rPr>
          <w:rFonts w:ascii="Times New Roman" w:hAnsi="Times New Roman" w:cs="Times New Roman"/>
          <w:sz w:val="24"/>
          <w:szCs w:val="24"/>
        </w:rPr>
        <w:t xml:space="preserve">its </w:t>
      </w:r>
      <w:r w:rsidR="00E94701" w:rsidRPr="00D42971">
        <w:rPr>
          <w:rFonts w:ascii="Times New Roman" w:hAnsi="Times New Roman" w:cs="Times New Roman"/>
          <w:sz w:val="24"/>
          <w:szCs w:val="24"/>
        </w:rPr>
        <w:t xml:space="preserve">six </w:t>
      </w:r>
      <w:r w:rsidRPr="00D42971">
        <w:rPr>
          <w:rFonts w:ascii="Times New Roman" w:hAnsi="Times New Roman" w:cs="Times New Roman"/>
          <w:sz w:val="24"/>
          <w:szCs w:val="24"/>
        </w:rPr>
        <w:t>subdomains: Core Cognition, Adaptability and Resilience, Mood and Outlook, Drive and Motivation, Social Self, and Mind-Body</w:t>
      </w:r>
      <w:r w:rsidR="00E94701" w:rsidRPr="00D42971">
        <w:rPr>
          <w:rFonts w:ascii="Times New Roman" w:hAnsi="Times New Roman" w:cs="Times New Roman"/>
          <w:sz w:val="24"/>
          <w:szCs w:val="24"/>
        </w:rPr>
        <w:t>.</w:t>
      </w:r>
      <w:r w:rsidR="007B1816" w:rsidRPr="00D42971">
        <w:rPr>
          <w:rFonts w:ascii="Times New Roman" w:hAnsi="Times New Roman" w:cs="Times New Roman"/>
          <w:sz w:val="24"/>
          <w:szCs w:val="24"/>
        </w:rPr>
        <w:t xml:space="preserve"> </w:t>
      </w:r>
      <w:r w:rsidR="00E32C61" w:rsidRPr="00D42971">
        <w:rPr>
          <w:rFonts w:ascii="Times New Roman" w:hAnsi="Times New Roman" w:cs="Times New Roman"/>
          <w:sz w:val="24"/>
          <w:szCs w:val="24"/>
        </w:rPr>
        <w:t>Using the same procedures, we also test</w:t>
      </w:r>
      <w:r w:rsidRPr="00D42971">
        <w:rPr>
          <w:rFonts w:ascii="Times New Roman" w:hAnsi="Times New Roman" w:cs="Times New Roman"/>
          <w:sz w:val="24"/>
          <w:szCs w:val="24"/>
        </w:rPr>
        <w:t xml:space="preserve">ed whether age moderates the relationship between physical </w:t>
      </w:r>
      <w:r w:rsidR="00E63E55">
        <w:rPr>
          <w:rFonts w:ascii="Times New Roman" w:hAnsi="Times New Roman" w:cs="Times New Roman"/>
          <w:sz w:val="24"/>
          <w:szCs w:val="24"/>
        </w:rPr>
        <w:t>exercise</w:t>
      </w:r>
      <w:r w:rsidRPr="00D42971">
        <w:rPr>
          <w:rFonts w:ascii="Times New Roman" w:hAnsi="Times New Roman" w:cs="Times New Roman"/>
          <w:sz w:val="24"/>
          <w:szCs w:val="24"/>
        </w:rPr>
        <w:t xml:space="preserve"> and the seven mental health outcomes</w:t>
      </w:r>
      <w:r w:rsidR="00D6279E" w:rsidRPr="00D42971">
        <w:rPr>
          <w:rFonts w:ascii="Times New Roman" w:hAnsi="Times New Roman" w:cs="Times New Roman"/>
          <w:sz w:val="24"/>
          <w:szCs w:val="24"/>
        </w:rPr>
        <w:t>.</w:t>
      </w:r>
      <w:r w:rsidR="00514033" w:rsidRPr="00D42971">
        <w:rPr>
          <w:rFonts w:ascii="Times New Roman" w:hAnsi="Times New Roman" w:cs="Times New Roman"/>
          <w:sz w:val="24"/>
          <w:szCs w:val="24"/>
        </w:rPr>
        <w:t xml:space="preserve"> </w:t>
      </w:r>
      <w:r w:rsidRPr="00D42971">
        <w:rPr>
          <w:rFonts w:ascii="Times New Roman" w:hAnsi="Times New Roman" w:cs="Times New Roman"/>
          <w:sz w:val="24"/>
          <w:szCs w:val="24"/>
        </w:rPr>
        <w:t>In all models, p</w:t>
      </w:r>
      <w:r w:rsidR="00514033" w:rsidRPr="00D42971">
        <w:rPr>
          <w:rFonts w:ascii="Times New Roman" w:hAnsi="Times New Roman" w:cs="Times New Roman"/>
          <w:sz w:val="24"/>
          <w:szCs w:val="24"/>
        </w:rPr>
        <w:t>articipants were nested within country to account for potential clustering effects.</w:t>
      </w:r>
      <w:r w:rsidR="000E2B50" w:rsidRPr="00D42971">
        <w:rPr>
          <w:rFonts w:ascii="Times New Roman" w:hAnsi="Times New Roman" w:cs="Times New Roman"/>
          <w:sz w:val="24"/>
          <w:szCs w:val="24"/>
        </w:rPr>
        <w:t xml:space="preserve"> </w:t>
      </w:r>
      <w:r w:rsidR="000E2B50" w:rsidRPr="00D42971">
        <w:rPr>
          <w:rFonts w:ascii="Times New Roman" w:hAnsi="Times New Roman" w:cs="Times New Roman"/>
          <w:bCs/>
          <w:sz w:val="24"/>
          <w:szCs w:val="24"/>
          <w:lang w:val="en-CA"/>
        </w:rPr>
        <w:t xml:space="preserve">ATTs </w:t>
      </w:r>
      <w:r w:rsidR="00F2396C">
        <w:rPr>
          <w:rFonts w:ascii="Times New Roman" w:hAnsi="Times New Roman" w:cs="Times New Roman"/>
          <w:bCs/>
          <w:sz w:val="24"/>
          <w:szCs w:val="24"/>
          <w:lang w:val="en-CA"/>
        </w:rPr>
        <w:t>are</w:t>
      </w:r>
      <w:r w:rsidR="000E2B50" w:rsidRPr="00D42971">
        <w:rPr>
          <w:rFonts w:ascii="Times New Roman" w:hAnsi="Times New Roman" w:cs="Times New Roman"/>
          <w:bCs/>
          <w:sz w:val="24"/>
          <w:szCs w:val="24"/>
          <w:lang w:val="en-CA"/>
        </w:rPr>
        <w:t xml:space="preserve"> presented as beta coefficients with 95% confidence intervals.</w:t>
      </w:r>
    </w:p>
    <w:p w14:paraId="5C890026" w14:textId="3C3F415D" w:rsidR="00BD0CC9" w:rsidRPr="00D42971" w:rsidDel="00F40F22" w:rsidRDefault="00BD0CC9" w:rsidP="00F721EE">
      <w:pPr>
        <w:spacing w:line="480" w:lineRule="auto"/>
        <w:rPr>
          <w:del w:id="26" w:author="Denver Brown" w:date="2023-02-08T08:36:00Z"/>
          <w:rFonts w:ascii="Times New Roman" w:hAnsi="Times New Roman" w:cs="Times New Roman"/>
          <w:sz w:val="24"/>
          <w:szCs w:val="24"/>
        </w:rPr>
      </w:pPr>
    </w:p>
    <w:p w14:paraId="44B21388" w14:textId="4405C786" w:rsidR="00F40F22" w:rsidRPr="00D42971" w:rsidRDefault="00DA49EA"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In case the inferences of the main analys</w:t>
      </w:r>
      <w:r w:rsidR="00F40F22" w:rsidRPr="00D42971">
        <w:rPr>
          <w:rFonts w:ascii="Times New Roman" w:hAnsi="Times New Roman" w:cs="Times New Roman"/>
          <w:sz w:val="24"/>
          <w:szCs w:val="24"/>
        </w:rPr>
        <w:t>e</w:t>
      </w:r>
      <w:r w:rsidRPr="00D42971">
        <w:rPr>
          <w:rFonts w:ascii="Times New Roman" w:hAnsi="Times New Roman" w:cs="Times New Roman"/>
          <w:sz w:val="24"/>
          <w:szCs w:val="24"/>
        </w:rPr>
        <w:t xml:space="preserve">s </w:t>
      </w:r>
      <w:r w:rsidR="00F40F22" w:rsidRPr="00D42971">
        <w:rPr>
          <w:rFonts w:ascii="Times New Roman" w:hAnsi="Times New Roman" w:cs="Times New Roman"/>
          <w:sz w:val="24"/>
          <w:szCs w:val="24"/>
        </w:rPr>
        <w:t>we</w:t>
      </w:r>
      <w:r w:rsidRPr="00D42971">
        <w:rPr>
          <w:rFonts w:ascii="Times New Roman" w:hAnsi="Times New Roman" w:cs="Times New Roman"/>
          <w:sz w:val="24"/>
          <w:szCs w:val="24"/>
        </w:rPr>
        <w:t xml:space="preserve">re biased due to </w:t>
      </w:r>
      <w:r w:rsidR="00704989" w:rsidRPr="00D42971">
        <w:rPr>
          <w:rFonts w:ascii="Times New Roman" w:hAnsi="Times New Roman" w:cs="Times New Roman"/>
          <w:sz w:val="24"/>
          <w:szCs w:val="24"/>
        </w:rPr>
        <w:t>model</w:t>
      </w:r>
      <w:r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misspecification</w:t>
      </w:r>
      <w:r w:rsidRPr="00D42971">
        <w:rPr>
          <w:rFonts w:ascii="Times New Roman" w:hAnsi="Times New Roman" w:cs="Times New Roman"/>
          <w:sz w:val="24"/>
          <w:szCs w:val="24"/>
        </w:rPr>
        <w:t xml:space="preserve"> or handling of missing</w:t>
      </w:r>
      <w:r w:rsidR="00E32C61" w:rsidRPr="00D42971">
        <w:rPr>
          <w:rFonts w:ascii="Times New Roman" w:hAnsi="Times New Roman" w:cs="Times New Roman"/>
          <w:sz w:val="24"/>
          <w:szCs w:val="24"/>
        </w:rPr>
        <w:t xml:space="preserve"> data</w:t>
      </w:r>
      <w:r w:rsidR="00F2396C">
        <w:rPr>
          <w:rFonts w:ascii="Times New Roman" w:hAnsi="Times New Roman" w:cs="Times New Roman"/>
          <w:sz w:val="24"/>
          <w:szCs w:val="24"/>
        </w:rPr>
        <w:t xml:space="preserve"> </w:t>
      </w:r>
      <w:r w:rsidR="00F2396C">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&lt;EndNote&gt;&lt;Cite&gt;&lt;Author&gt;Cham&lt;/Author&gt;&lt;Year&gt;2016&lt;/Year&gt;&lt;RecNum&gt;149&lt;/RecNum&gt;&lt;DisplayText&gt;[55, 56]&lt;/DisplayText&gt;&lt;record&gt;&lt;rec-number&gt;149&lt;/rec-number&gt;&lt;foreign-keys&gt;&lt;key app="EN" db-id="vda2pvwscxarw9e0z24p90wxpr2wfdzp2a0w" timestamp="1677456547"&gt;149&lt;/key&gt;&lt;/foreign-keys&gt;&lt;ref-type name="Journal Article"&gt;17&lt;/ref-type&gt;&lt;contributors&gt;&lt;authors&gt;&lt;author&gt;Cham, Heining&lt;/author&gt;&lt;author&gt;West, Stephen G&lt;/author&gt;&lt;/authors&gt;&lt;/contributors&gt;&lt;titles&gt;&lt;title&gt;Propensity score analysis with missing data&lt;/title&gt;&lt;secondary-title&gt;Psychological methods&lt;/secondary-title&gt;&lt;/titles&gt;&lt;periodical&gt;&lt;full-title&gt;Psychological methods&lt;/full-title&gt;&lt;/periodical&gt;&lt;pages&gt;427&lt;/pages&gt;&lt;volume&gt;21&lt;/volume&gt;&lt;number&gt;3&lt;/number&gt;&lt;dates&gt;&lt;year&gt;2016&lt;/year&gt;&lt;/dates&gt;&lt;isbn&gt;1939-1463&lt;/isbn&gt;&lt;urls&gt;&lt;/urls&gt;&lt;/record&gt;&lt;/Cite&gt;&lt;Cite&gt;&lt;Author&gt;Coffman&lt;/Author&gt;&lt;Year&gt;2020&lt;/Year&gt;&lt;RecNum&gt;150&lt;/RecNum&gt;&lt;record&gt;&lt;rec-number&gt;150&lt;/rec-number&gt;&lt;foreign-keys&gt;&lt;key app="EN" db-id="vda2pvwscxarw9e0z24p90wxpr2wfdzp2a0w" timestamp="1677458572"&gt;150&lt;/key&gt;&lt;/foreign-keys&gt;&lt;ref-type name="Journal Article"&gt;17&lt;/ref-type&gt;&lt;contributors&gt;&lt;authors&gt;&lt;author&gt;Coffman, Donna L&lt;/author&gt;&lt;author&gt;Zhou, Jiangxiu&lt;/author&gt;&lt;author&gt;Cai, Xizhen&lt;/author&gt;&lt;/authors&gt;&lt;/contributors&gt;&lt;titles&gt;&lt;title&gt;Comparison of methods for handling covariate missingness in propensity score estimation with a binary exposure&lt;/title&gt;&lt;secondary-title&gt;BMC medical research methodology&lt;/secondary-title&gt;&lt;/titles&gt;&lt;periodical&gt;&lt;full-title&gt;BMC medical research methodology&lt;/full-title&gt;&lt;/periodical&gt;&lt;pages&gt;1-14&lt;/pages&gt;&lt;volume&gt;20&lt;/volume&gt;&lt;number&gt;1&lt;/number&gt;&lt;dates&gt;&lt;year&gt;2020&lt;/year&gt;&lt;/dates&gt;&lt;isbn&gt;1471-2288&lt;/isbn&gt;&lt;urls&gt;&lt;/urls&gt;&lt;/record&gt;&lt;/Cite&gt;&lt;/EndNote&gt;</w:instrText>
      </w:r>
      <w:r w:rsidR="00F2396C">
        <w:rPr>
          <w:rFonts w:ascii="Times New Roman" w:hAnsi="Times New Roman" w:cs="Times New Roman"/>
          <w:sz w:val="24"/>
          <w:szCs w:val="24"/>
        </w:rPr>
        <w:fldChar w:fldCharType="separate"/>
      </w:r>
      <w:r w:rsidR="0054132F">
        <w:rPr>
          <w:rFonts w:ascii="Times New Roman" w:hAnsi="Times New Roman" w:cs="Times New Roman"/>
          <w:noProof/>
          <w:sz w:val="24"/>
          <w:szCs w:val="24"/>
        </w:rPr>
        <w:t>[55, 56]</w:t>
      </w:r>
      <w:r w:rsidR="00F2396C">
        <w:rPr>
          <w:rFonts w:ascii="Times New Roman" w:hAnsi="Times New Roman" w:cs="Times New Roman"/>
          <w:sz w:val="24"/>
          <w:szCs w:val="24"/>
        </w:rPr>
        <w:fldChar w:fldCharType="end"/>
      </w:r>
      <w:r w:rsidRPr="00D42971">
        <w:rPr>
          <w:rFonts w:ascii="Times New Roman" w:hAnsi="Times New Roman" w:cs="Times New Roman"/>
          <w:sz w:val="24"/>
          <w:szCs w:val="24"/>
        </w:rPr>
        <w:t xml:space="preserve">, we performed </w:t>
      </w:r>
      <w:r w:rsidR="00704989" w:rsidRPr="00D42971">
        <w:rPr>
          <w:rFonts w:ascii="Times New Roman" w:hAnsi="Times New Roman" w:cs="Times New Roman"/>
          <w:sz w:val="24"/>
          <w:szCs w:val="24"/>
        </w:rPr>
        <w:t>several</w:t>
      </w:r>
      <w:r w:rsidRPr="00D42971">
        <w:rPr>
          <w:rFonts w:ascii="Times New Roman" w:hAnsi="Times New Roman" w:cs="Times New Roman"/>
          <w:sz w:val="24"/>
          <w:szCs w:val="24"/>
        </w:rPr>
        <w:t xml:space="preserve"> sensitivity analys</w:t>
      </w:r>
      <w:r w:rsidR="00704989" w:rsidRPr="00D42971">
        <w:rPr>
          <w:rFonts w:ascii="Times New Roman" w:hAnsi="Times New Roman" w:cs="Times New Roman"/>
          <w:sz w:val="24"/>
          <w:szCs w:val="24"/>
        </w:rPr>
        <w:t xml:space="preserve">es. First, we </w:t>
      </w:r>
      <w:r w:rsidR="00F40F22" w:rsidRPr="00D42971">
        <w:rPr>
          <w:rFonts w:ascii="Times New Roman" w:hAnsi="Times New Roman" w:cs="Times New Roman"/>
          <w:sz w:val="24"/>
          <w:szCs w:val="24"/>
        </w:rPr>
        <w:t xml:space="preserve">computed </w:t>
      </w:r>
      <w:r w:rsidR="009E5C24" w:rsidRPr="00D42971">
        <w:rPr>
          <w:rFonts w:ascii="Times New Roman" w:hAnsi="Times New Roman" w:cs="Times New Roman"/>
          <w:sz w:val="24"/>
          <w:szCs w:val="24"/>
        </w:rPr>
        <w:t xml:space="preserve">propensity score weighted </w:t>
      </w:r>
      <w:r w:rsidR="00F40F22" w:rsidRPr="00D42971">
        <w:rPr>
          <w:rFonts w:ascii="Times New Roman" w:hAnsi="Times New Roman" w:cs="Times New Roman"/>
          <w:sz w:val="24"/>
          <w:szCs w:val="24"/>
        </w:rPr>
        <w:t xml:space="preserve">linear regression models </w:t>
      </w:r>
      <w:r w:rsidR="009E5C24" w:rsidRPr="00D42971">
        <w:rPr>
          <w:rFonts w:ascii="Times New Roman" w:hAnsi="Times New Roman" w:cs="Times New Roman"/>
          <w:sz w:val="24"/>
          <w:szCs w:val="24"/>
        </w:rPr>
        <w:t xml:space="preserve">that included further adjustment for </w:t>
      </w:r>
      <w:r w:rsidR="00F40F22" w:rsidRPr="00D42971">
        <w:rPr>
          <w:rFonts w:ascii="Times New Roman" w:hAnsi="Times New Roman" w:cs="Times New Roman"/>
          <w:sz w:val="24"/>
          <w:szCs w:val="24"/>
        </w:rPr>
        <w:t xml:space="preserve">the full covariate set </w:t>
      </w:r>
      <w:r w:rsidR="009E5C24" w:rsidRPr="00D42971">
        <w:rPr>
          <w:rFonts w:ascii="Times New Roman" w:hAnsi="Times New Roman" w:cs="Times New Roman"/>
          <w:sz w:val="24"/>
          <w:szCs w:val="24"/>
        </w:rPr>
        <w:t xml:space="preserve">to allow for doubly robust estimation </w:t>
      </w:r>
      <w:r w:rsidR="00354F08"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&lt;EndNote&gt;&lt;Cite&gt;&lt;Author&gt;Funk&lt;/Author&gt;&lt;Year&gt;2011&lt;/Year&gt;&lt;RecNum&gt;66&lt;/RecNum&gt;&lt;DisplayText&gt;[57]&lt;/DisplayText&gt;&lt;record&gt;&lt;rec-number&gt;66&lt;/rec-number&gt;&lt;foreign-keys&gt;&lt;key app="EN" db-id="vda2pvwscxarw9e0z24p90wxpr2wfdzp2a0w" timestamp="1674448600"&gt;66&lt;/key&gt;&lt;/foreign-keys&gt;&lt;ref-type name="Journal Article"&gt;17&lt;/ref-type&gt;&lt;contributors&gt;&lt;authors&gt;&lt;author&gt;Funk, Michele Jonsson&lt;/author&gt;&lt;author&gt;Westreich, Daniel&lt;/author&gt;&lt;author&gt;Wiesen, Chris&lt;/author&gt;&lt;author&gt;Stürmer, Til&lt;/author&gt;&lt;author&gt;Brookhart, M Alan&lt;/author&gt;&lt;author&gt;Davidian, Marie&lt;/author&gt;&lt;/authors&gt;&lt;/contributors&gt;&lt;titles&gt;&lt;title&gt;Doubly robust estimation of causal effects&lt;/title&gt;&lt;secondary-title&gt;American journal of epidemiology&lt;/secondary-title&gt;&lt;/titles&gt;&lt;periodical&gt;&lt;full-title&gt;American journal of epidemiology&lt;/full-title&gt;&lt;/periodical&gt;&lt;pages&gt;761-767&lt;/pages&gt;&lt;volume&gt;173&lt;/volume&gt;&lt;number&gt;7&lt;/number&gt;&lt;dates&gt;&lt;year&gt;2011&lt;/year&gt;&lt;/dates&gt;&lt;isbn&gt;1476-6256&lt;/isbn&gt;&lt;urls&gt;&lt;/urls&gt;&lt;/record&gt;&lt;/Cite&gt;&lt;/EndNote&gt;</w:instrText>
      </w:r>
      <w:r w:rsidR="00354F08"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[57]</w:t>
      </w:r>
      <w:r w:rsidR="00354F08" w:rsidRPr="00D42971">
        <w:rPr>
          <w:rFonts w:ascii="Times New Roman" w:hAnsi="Times New Roman" w:cs="Times New Roman"/>
          <w:sz w:val="24"/>
          <w:szCs w:val="24"/>
        </w:rPr>
        <w:fldChar w:fldCharType="end"/>
      </w:r>
      <w:r w:rsidR="00354F08"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Second, we estimated </w:t>
      </w:r>
      <w:r w:rsidR="009E5C24" w:rsidRPr="00D42971">
        <w:rPr>
          <w:rFonts w:ascii="Times New Roman" w:hAnsi="Times New Roman" w:cs="Times New Roman"/>
          <w:sz w:val="24"/>
          <w:szCs w:val="24"/>
        </w:rPr>
        <w:t>ATTs</w:t>
      </w:r>
      <w:r w:rsidR="00704989" w:rsidRPr="00D42971">
        <w:rPr>
          <w:rFonts w:ascii="Times New Roman" w:hAnsi="Times New Roman" w:cs="Times New Roman"/>
          <w:sz w:val="24"/>
          <w:szCs w:val="24"/>
        </w:rPr>
        <w:t xml:space="preserve"> using</w:t>
      </w:r>
      <w:r w:rsidRPr="00D42971">
        <w:rPr>
          <w:rFonts w:ascii="Times New Roman" w:hAnsi="Times New Roman" w:cs="Times New Roman"/>
          <w:sz w:val="24"/>
          <w:szCs w:val="24"/>
        </w:rPr>
        <w:t xml:space="preserve"> multiple imputation</w:t>
      </w:r>
      <w:r w:rsidR="00704989" w:rsidRPr="00D42971">
        <w:rPr>
          <w:rFonts w:ascii="Times New Roman" w:hAnsi="Times New Roman" w:cs="Times New Roman"/>
          <w:sz w:val="24"/>
          <w:szCs w:val="24"/>
        </w:rPr>
        <w:t xml:space="preserve"> (MI)</w:t>
      </w:r>
      <w:r w:rsidRPr="00D42971">
        <w:rPr>
          <w:rFonts w:ascii="Times New Roman" w:hAnsi="Times New Roman" w:cs="Times New Roman"/>
          <w:sz w:val="24"/>
          <w:szCs w:val="24"/>
        </w:rPr>
        <w:t xml:space="preserve"> and covariate balancing propensity score</w:t>
      </w:r>
      <w:r w:rsidR="00E32C61" w:rsidRPr="00D42971">
        <w:rPr>
          <w:rFonts w:ascii="Times New Roman" w:hAnsi="Times New Roman" w:cs="Times New Roman"/>
          <w:sz w:val="24"/>
          <w:szCs w:val="24"/>
        </w:rPr>
        <w:t xml:space="preserve"> </w:t>
      </w:r>
      <w:r w:rsidR="00704989" w:rsidRPr="00D42971">
        <w:rPr>
          <w:rFonts w:ascii="Times New Roman" w:hAnsi="Times New Roman" w:cs="Times New Roman"/>
          <w:sz w:val="24"/>
          <w:szCs w:val="24"/>
        </w:rPr>
        <w:t xml:space="preserve">(CBPS) </w:t>
      </w:r>
      <w:r w:rsidR="00E32C61" w:rsidRPr="00D42971">
        <w:rPr>
          <w:rFonts w:ascii="Times New Roman" w:hAnsi="Times New Roman" w:cs="Times New Roman"/>
          <w:sz w:val="24"/>
          <w:szCs w:val="24"/>
        </w:rPr>
        <w:t>weighting</w:t>
      </w:r>
      <w:r w:rsidR="00631FCB" w:rsidRPr="00D42971">
        <w:rPr>
          <w:rFonts w:ascii="Times New Roman" w:hAnsi="Times New Roman" w:cs="Times New Roman"/>
          <w:sz w:val="24"/>
          <w:szCs w:val="24"/>
        </w:rPr>
        <w:t xml:space="preserve">, which may </w:t>
      </w:r>
      <w:r w:rsidR="00E32C61" w:rsidRPr="00D42971">
        <w:rPr>
          <w:rFonts w:ascii="Times New Roman" w:hAnsi="Times New Roman" w:cs="Times New Roman"/>
          <w:sz w:val="24"/>
          <w:szCs w:val="24"/>
        </w:rPr>
        <w:t>outperform GBM</w:t>
      </w:r>
      <w:r w:rsidR="00631FCB" w:rsidRPr="00D42971">
        <w:rPr>
          <w:rFonts w:ascii="Times New Roman" w:hAnsi="Times New Roman" w:cs="Times New Roman"/>
          <w:sz w:val="24"/>
          <w:szCs w:val="24"/>
        </w:rPr>
        <w:t xml:space="preserve"> if there is a non-complex relationship between treatment and outcome </w:t>
      </w:r>
      <w:r w:rsidR="00631FCB" w:rsidRPr="00D42971">
        <w:rPr>
          <w:rFonts w:ascii="Times New Roman" w:hAnsi="Times New Roman" w:cs="Times New Roman"/>
          <w:sz w:val="24"/>
          <w:szCs w:val="24"/>
        </w:rPr>
        <w:fldChar w:fldCharType="begin"/>
      </w:r>
      <w:r w:rsidR="0054132F">
        <w:rPr>
          <w:rFonts w:ascii="Times New Roman" w:hAnsi="Times New Roman" w:cs="Times New Roman"/>
          <w:sz w:val="24"/>
          <w:szCs w:val="24"/>
        </w:rPr>
        <w:instrText xml:space="preserve"> ADDIN EN.CITE &lt;EndNote&gt;&lt;Cite&gt;&lt;Author&gt;Setodji&lt;/Author&gt;&lt;Year&gt;2017&lt;/Year&gt;&lt;RecNum&gt;69&lt;/RecNum&gt;&lt;DisplayText&gt;[58]&lt;/DisplayText&gt;&lt;record&gt;&lt;rec-number&gt;69&lt;/rec-number&gt;&lt;foreign-keys&gt;&lt;key app="EN" db-id="vda2pvwscxarw9e0z24p90wxpr2wfdzp2a0w" timestamp="1674449816"&gt;69&lt;/key&gt;&lt;/foreign-keys&gt;&lt;ref-type name="Journal Article"&gt;17&lt;/ref-type&gt;&lt;contributors&gt;&lt;authors&gt;&lt;author&gt;Setodji, Claude M&lt;/author&gt;&lt;author&gt;McCaffrey, Daniel F&lt;/author&gt;&lt;author&gt;Burgette, Lane F&lt;/author&gt;&lt;author&gt;Almirall, Daniel&lt;/author&gt;&lt;author&gt;Griffin, Beth Ann&lt;/author&gt;&lt;/authors&gt;&lt;/contributors&gt;&lt;titles&gt;&lt;title&gt;The right tool for the job: Choosing between covariate balancing and generalized boosted model propensity scores&lt;/title&gt;&lt;secondary-title&gt;Epidemiology (Cambridge, Mass.)&lt;/secondary-title&gt;&lt;/titles&gt;&lt;periodical&gt;&lt;full-title&gt;Epidemiology (Cambridge, Mass.)&lt;/full-title&gt;&lt;/periodical&gt;&lt;pages&gt;802&lt;/pages&gt;&lt;volume&gt;28&lt;/volume&gt;&lt;number&gt;6&lt;/number&gt;&lt;dates&gt;&lt;year&gt;2017&lt;/year&gt;&lt;/dates&gt;&lt;urls&gt;&lt;/urls&gt;&lt;/record&gt;&lt;/Cite&gt;&lt;/EndNote&gt;</w:instrText>
      </w:r>
      <w:r w:rsidR="00631FCB" w:rsidRPr="00D42971">
        <w:rPr>
          <w:rFonts w:ascii="Times New Roman" w:hAnsi="Times New Roman" w:cs="Times New Roman"/>
          <w:sz w:val="24"/>
          <w:szCs w:val="24"/>
        </w:rPr>
        <w:fldChar w:fldCharType="separate"/>
      </w:r>
      <w:r w:rsidR="0054132F">
        <w:rPr>
          <w:rFonts w:ascii="Times New Roman" w:hAnsi="Times New Roman" w:cs="Times New Roman"/>
          <w:noProof/>
          <w:sz w:val="24"/>
          <w:szCs w:val="24"/>
        </w:rPr>
        <w:t>[58]</w:t>
      </w:r>
      <w:r w:rsidR="00631FCB" w:rsidRPr="00D42971">
        <w:rPr>
          <w:rFonts w:ascii="Times New Roman" w:hAnsi="Times New Roman" w:cs="Times New Roman"/>
          <w:sz w:val="24"/>
          <w:szCs w:val="24"/>
        </w:rPr>
        <w:fldChar w:fldCharType="end"/>
      </w:r>
      <w:r w:rsidR="009E5C24" w:rsidRPr="00D42971">
        <w:rPr>
          <w:rFonts w:ascii="Times New Roman" w:hAnsi="Times New Roman" w:cs="Times New Roman"/>
          <w:sz w:val="24"/>
          <w:szCs w:val="24"/>
        </w:rPr>
        <w:t xml:space="preserve">. This procedure is described in greater detail in the </w:t>
      </w:r>
      <w:r w:rsidR="00354F08" w:rsidRPr="00D42971">
        <w:rPr>
          <w:rFonts w:ascii="Times New Roman" w:hAnsi="Times New Roman" w:cs="Times New Roman"/>
          <w:sz w:val="24"/>
          <w:szCs w:val="24"/>
        </w:rPr>
        <w:t>S</w:t>
      </w:r>
      <w:r w:rsidRPr="00D42971">
        <w:rPr>
          <w:rFonts w:ascii="Times New Roman" w:hAnsi="Times New Roman" w:cs="Times New Roman"/>
          <w:sz w:val="24"/>
          <w:szCs w:val="24"/>
        </w:rPr>
        <w:t>upplementary</w:t>
      </w:r>
      <w:r w:rsidR="00704989"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 xml:space="preserve">Materials (Section </w:t>
      </w:r>
      <w:r w:rsidR="00354F08" w:rsidRPr="00D42971">
        <w:rPr>
          <w:rFonts w:ascii="Times New Roman" w:hAnsi="Times New Roman" w:cs="Times New Roman"/>
          <w:sz w:val="24"/>
          <w:szCs w:val="24"/>
        </w:rPr>
        <w:t>A</w:t>
      </w:r>
      <w:r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lastRenderedPageBreak/>
        <w:t xml:space="preserve">Doubly robust estimation was also computed for these models by including the full covariate set in the multiply imputed, </w:t>
      </w:r>
      <w:r w:rsidR="00704989" w:rsidRPr="00D42971">
        <w:rPr>
          <w:rFonts w:ascii="Times New Roman" w:hAnsi="Times New Roman" w:cs="Times New Roman"/>
          <w:sz w:val="24"/>
          <w:szCs w:val="24"/>
        </w:rPr>
        <w:t>CBPS weight</w:t>
      </w:r>
      <w:r w:rsidR="009E5C24" w:rsidRPr="00D42971">
        <w:rPr>
          <w:rFonts w:ascii="Times New Roman" w:hAnsi="Times New Roman" w:cs="Times New Roman"/>
          <w:sz w:val="24"/>
          <w:szCs w:val="24"/>
        </w:rPr>
        <w:t>ed linear regression models</w:t>
      </w:r>
      <w:r w:rsidR="00704989" w:rsidRPr="00D42971">
        <w:rPr>
          <w:rFonts w:ascii="Times New Roman" w:hAnsi="Times New Roman" w:cs="Times New Roman"/>
          <w:sz w:val="24"/>
          <w:szCs w:val="24"/>
        </w:rPr>
        <w:t>.</w:t>
      </w:r>
      <w:r w:rsidR="00A80279" w:rsidRPr="00D42971">
        <w:rPr>
          <w:rFonts w:ascii="Times New Roman" w:hAnsi="Times New Roman" w:cs="Times New Roman"/>
          <w:sz w:val="24"/>
          <w:szCs w:val="24"/>
        </w:rPr>
        <w:t xml:space="preserve"> Lastly, we computed </w:t>
      </w:r>
      <w:r w:rsidR="009E5C24" w:rsidRPr="00D42971">
        <w:rPr>
          <w:rFonts w:ascii="Times New Roman" w:hAnsi="Times New Roman" w:cs="Times New Roman"/>
          <w:sz w:val="24"/>
          <w:szCs w:val="24"/>
        </w:rPr>
        <w:t xml:space="preserve">a (non-covariate balanced) linear regression model to examine the </w:t>
      </w:r>
      <w:r w:rsidR="00A47308" w:rsidRPr="00D42971">
        <w:rPr>
          <w:rFonts w:ascii="Times New Roman" w:hAnsi="Times New Roman" w:cs="Times New Roman"/>
          <w:sz w:val="24"/>
          <w:szCs w:val="24"/>
        </w:rPr>
        <w:t xml:space="preserve">mean difference </w:t>
      </w:r>
      <w:r w:rsidR="009E5C24" w:rsidRPr="00D42971">
        <w:rPr>
          <w:rFonts w:ascii="Times New Roman" w:hAnsi="Times New Roman" w:cs="Times New Roman"/>
          <w:sz w:val="24"/>
          <w:szCs w:val="24"/>
        </w:rPr>
        <w:t xml:space="preserve">in MHQ scores between the physical </w:t>
      </w:r>
      <w:r w:rsidR="00E63E55">
        <w:rPr>
          <w:rFonts w:ascii="Times New Roman" w:hAnsi="Times New Roman" w:cs="Times New Roman"/>
          <w:sz w:val="24"/>
          <w:szCs w:val="24"/>
        </w:rPr>
        <w:t>exercise</w:t>
      </w:r>
      <w:r w:rsidR="009E5C24" w:rsidRPr="00D42971">
        <w:rPr>
          <w:rFonts w:ascii="Times New Roman" w:hAnsi="Times New Roman" w:cs="Times New Roman"/>
          <w:sz w:val="24"/>
          <w:szCs w:val="24"/>
        </w:rPr>
        <w:t xml:space="preserve"> exposure and non-exposure groups</w:t>
      </w:r>
      <w:r w:rsidR="00A47308" w:rsidRPr="00D42971">
        <w:rPr>
          <w:rFonts w:ascii="Times New Roman" w:hAnsi="Times New Roman" w:cs="Times New Roman"/>
          <w:sz w:val="24"/>
          <w:szCs w:val="24"/>
        </w:rPr>
        <w:t>, adjust</w:t>
      </w:r>
      <w:r w:rsidR="009E5C24" w:rsidRPr="00D42971">
        <w:rPr>
          <w:rFonts w:ascii="Times New Roman" w:hAnsi="Times New Roman" w:cs="Times New Roman"/>
          <w:sz w:val="24"/>
          <w:szCs w:val="24"/>
        </w:rPr>
        <w:t>ed</w:t>
      </w:r>
      <w:r w:rsidR="00A47308" w:rsidRPr="00D42971">
        <w:rPr>
          <w:rFonts w:ascii="Times New Roman" w:hAnsi="Times New Roman" w:cs="Times New Roman"/>
          <w:sz w:val="24"/>
          <w:szCs w:val="24"/>
        </w:rPr>
        <w:t xml:space="preserve"> for covariates</w:t>
      </w:r>
      <w:r w:rsidR="009E5C24" w:rsidRPr="00D42971">
        <w:rPr>
          <w:rFonts w:ascii="Times New Roman" w:hAnsi="Times New Roman" w:cs="Times New Roman"/>
          <w:sz w:val="24"/>
          <w:szCs w:val="24"/>
        </w:rPr>
        <w:t>.</w:t>
      </w:r>
      <w:r w:rsidR="00A47308" w:rsidRPr="00D42971">
        <w:rPr>
          <w:rFonts w:ascii="Times New Roman" w:hAnsi="Times New Roman" w:cs="Times New Roman"/>
          <w:sz w:val="24"/>
          <w:szCs w:val="24"/>
        </w:rPr>
        <w:t xml:space="preserve"> </w:t>
      </w:r>
      <w:r w:rsidR="009E5C24" w:rsidRPr="00D42971">
        <w:rPr>
          <w:rFonts w:ascii="Times New Roman" w:hAnsi="Times New Roman" w:cs="Times New Roman"/>
          <w:sz w:val="24"/>
          <w:szCs w:val="24"/>
        </w:rPr>
        <w:t>Akin to our main analyses, participants were nested within country for all models.</w:t>
      </w:r>
    </w:p>
    <w:p w14:paraId="7C3AE823" w14:textId="61C691F2" w:rsidR="00A47308" w:rsidRPr="00D42971" w:rsidDel="009E5C24" w:rsidRDefault="00A47308" w:rsidP="00F721EE">
      <w:pPr>
        <w:spacing w:line="480" w:lineRule="auto"/>
        <w:rPr>
          <w:del w:id="27" w:author="Denver Brown" w:date="2023-02-08T08:52:00Z"/>
          <w:rFonts w:ascii="Times New Roman" w:hAnsi="Times New Roman" w:cs="Times New Roman"/>
          <w:sz w:val="24"/>
          <w:szCs w:val="24"/>
        </w:rPr>
      </w:pPr>
    </w:p>
    <w:p w14:paraId="452DDB76" w14:textId="6911B7C4" w:rsidR="00A47308" w:rsidRPr="00D42971" w:rsidRDefault="00A47308"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Results:</w:t>
      </w:r>
    </w:p>
    <w:p w14:paraId="22554174" w14:textId="3BBCC13A"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Descriptive statistics</w:t>
      </w:r>
    </w:p>
    <w:p w14:paraId="7C28430A" w14:textId="0A28C4C7" w:rsidR="004E63E8"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dropping two cases, the final sample </w:t>
      </w:r>
      <w:r w:rsidR="004E63E8">
        <w:rPr>
          <w:rFonts w:ascii="Times New Roman" w:hAnsi="Times New Roman" w:cs="Times New Roman"/>
          <w:sz w:val="24"/>
          <w:szCs w:val="24"/>
        </w:rPr>
        <w:t>included</w:t>
      </w:r>
      <w:r>
        <w:rPr>
          <w:rFonts w:ascii="Times New Roman" w:hAnsi="Times New Roman" w:cs="Times New Roman"/>
          <w:sz w:val="24"/>
          <w:szCs w:val="24"/>
        </w:rPr>
        <w:t xml:space="preserve"> </w:t>
      </w:r>
      <w:r w:rsidRPr="003E7D8B">
        <w:rPr>
          <w:rFonts w:ascii="Times New Roman" w:hAnsi="Times New Roman" w:cs="Times New Roman"/>
          <w:sz w:val="24"/>
          <w:szCs w:val="24"/>
        </w:rPr>
        <w:t>341</w:t>
      </w:r>
      <w:r>
        <w:rPr>
          <w:rFonts w:ascii="Times New Roman" w:hAnsi="Times New Roman" w:cs="Times New Roman"/>
          <w:sz w:val="24"/>
          <w:szCs w:val="24"/>
        </w:rPr>
        <w:t>,</w:t>
      </w:r>
      <w:r w:rsidRPr="003E7D8B">
        <w:rPr>
          <w:rFonts w:ascii="Times New Roman" w:hAnsi="Times New Roman" w:cs="Times New Roman"/>
          <w:sz w:val="24"/>
          <w:szCs w:val="24"/>
        </w:rPr>
        <w:t>956</w:t>
      </w:r>
      <w:r>
        <w:rPr>
          <w:rFonts w:ascii="Times New Roman" w:hAnsi="Times New Roman" w:cs="Times New Roman"/>
          <w:sz w:val="24"/>
          <w:szCs w:val="24"/>
        </w:rPr>
        <w:t xml:space="preserve"> participants, and</w:t>
      </w:r>
      <w:r w:rsidR="00AC5C70">
        <w:rPr>
          <w:rFonts w:ascii="Times New Roman" w:hAnsi="Times New Roman" w:cs="Times New Roman"/>
          <w:sz w:val="24"/>
          <w:szCs w:val="24"/>
        </w:rPr>
        <w:t xml:space="preserve"> was predominantly</w:t>
      </w:r>
      <w:r w:rsidR="00201635">
        <w:rPr>
          <w:rFonts w:ascii="Times New Roman" w:hAnsi="Times New Roman" w:cs="Times New Roman"/>
          <w:sz w:val="24"/>
          <w:szCs w:val="24"/>
        </w:rPr>
        <w:t xml:space="preserve"> female (55.3%)</w:t>
      </w:r>
      <w:r w:rsidR="00AC5C70">
        <w:rPr>
          <w:rFonts w:ascii="Times New Roman" w:hAnsi="Times New Roman" w:cs="Times New Roman"/>
          <w:sz w:val="24"/>
          <w:szCs w:val="24"/>
        </w:rPr>
        <w:t>, educated (47.5% with a bachelor’s or graduate degree), employed (47.8%), married (42.5%), and physically active (60.4%). The sample was also representative across the adult life span (18-24 and 55-64 were the most common age ranges</w:t>
      </w:r>
      <w:r w:rsidR="00633019">
        <w:rPr>
          <w:rFonts w:ascii="Times New Roman" w:hAnsi="Times New Roman" w:cs="Times New Roman"/>
          <w:sz w:val="24"/>
          <w:szCs w:val="24"/>
        </w:rPr>
        <w:t xml:space="preserve"> at 18.91% and 18.50% of the sample respectively</w:t>
      </w:r>
      <w:r w:rsidR="00AC5C70">
        <w:rPr>
          <w:rFonts w:ascii="Times New Roman" w:hAnsi="Times New Roman" w:cs="Times New Roman"/>
          <w:sz w:val="24"/>
          <w:szCs w:val="24"/>
        </w:rPr>
        <w:t xml:space="preserve">). </w:t>
      </w:r>
      <w:r w:rsidR="00AC5C70" w:rsidRPr="00D42971">
        <w:rPr>
          <w:rFonts w:ascii="Times New Roman" w:hAnsi="Times New Roman" w:cs="Times New Roman"/>
          <w:sz w:val="24"/>
          <w:szCs w:val="24"/>
        </w:rPr>
        <w:t>The mean score for the MHQ was 67.93 ± 72.70 S</w:t>
      </w:r>
      <w:r w:rsidR="00AC5C70">
        <w:rPr>
          <w:rFonts w:ascii="Times New Roman" w:hAnsi="Times New Roman" w:cs="Times New Roman"/>
          <w:sz w:val="24"/>
          <w:szCs w:val="24"/>
        </w:rPr>
        <w:t>D.</w:t>
      </w:r>
      <w:r w:rsidR="00974BEE">
        <w:rPr>
          <w:rFonts w:ascii="Times New Roman" w:hAnsi="Times New Roman" w:cs="Times New Roman"/>
          <w:sz w:val="24"/>
          <w:szCs w:val="24"/>
        </w:rPr>
        <w:t xml:space="preserve"> </w:t>
      </w:r>
      <w:r w:rsidR="00201635">
        <w:rPr>
          <w:rFonts w:ascii="Times New Roman" w:hAnsi="Times New Roman" w:cs="Times New Roman"/>
          <w:sz w:val="24"/>
          <w:szCs w:val="24"/>
        </w:rPr>
        <w:t>Full d</w:t>
      </w:r>
      <w:r w:rsidR="00316EF3" w:rsidRPr="00D42971">
        <w:rPr>
          <w:rFonts w:ascii="Times New Roman" w:hAnsi="Times New Roman" w:cs="Times New Roman"/>
          <w:sz w:val="24"/>
          <w:szCs w:val="24"/>
        </w:rPr>
        <w:t xml:space="preserve">escriptive statistics </w:t>
      </w:r>
      <w:r w:rsidR="000E2B50" w:rsidRPr="00D42971">
        <w:rPr>
          <w:rFonts w:ascii="Times New Roman" w:hAnsi="Times New Roman" w:cs="Times New Roman"/>
          <w:sz w:val="24"/>
          <w:szCs w:val="24"/>
        </w:rPr>
        <w:t>for</w:t>
      </w:r>
      <w:r w:rsidR="00D80B76" w:rsidRPr="00D42971">
        <w:rPr>
          <w:rFonts w:ascii="Times New Roman" w:hAnsi="Times New Roman" w:cs="Times New Roman"/>
          <w:sz w:val="24"/>
          <w:szCs w:val="24"/>
        </w:rPr>
        <w:t xml:space="preserve"> </w:t>
      </w:r>
      <w:r w:rsidR="00316EF3" w:rsidRPr="00D42971">
        <w:rPr>
          <w:rFonts w:ascii="Times New Roman" w:hAnsi="Times New Roman" w:cs="Times New Roman"/>
          <w:sz w:val="24"/>
          <w:szCs w:val="24"/>
        </w:rPr>
        <w:t xml:space="preserve">the sample </w:t>
      </w:r>
      <w:commentRangeStart w:id="28"/>
      <w:r w:rsidR="000E2B50" w:rsidRPr="00D42971">
        <w:rPr>
          <w:rFonts w:ascii="Times New Roman" w:hAnsi="Times New Roman" w:cs="Times New Roman"/>
          <w:sz w:val="24"/>
          <w:szCs w:val="24"/>
        </w:rPr>
        <w:t xml:space="preserve">demographics characteristics, physical </w:t>
      </w:r>
      <w:r w:rsidR="00E63E55">
        <w:rPr>
          <w:rFonts w:ascii="Times New Roman" w:hAnsi="Times New Roman" w:cs="Times New Roman"/>
          <w:sz w:val="24"/>
          <w:szCs w:val="24"/>
        </w:rPr>
        <w:t>exercise</w:t>
      </w:r>
      <w:r w:rsidR="00633019">
        <w:rPr>
          <w:rFonts w:ascii="Times New Roman" w:hAnsi="Times New Roman" w:cs="Times New Roman"/>
          <w:sz w:val="24"/>
          <w:szCs w:val="24"/>
        </w:rPr>
        <w:t>,</w:t>
      </w:r>
      <w:r w:rsidR="000E2B50" w:rsidRPr="00D42971">
        <w:rPr>
          <w:rFonts w:ascii="Times New Roman" w:hAnsi="Times New Roman" w:cs="Times New Roman"/>
          <w:sz w:val="24"/>
          <w:szCs w:val="24"/>
        </w:rPr>
        <w:t xml:space="preserve"> and mental health </w:t>
      </w:r>
      <w:commentRangeEnd w:id="28"/>
      <w:r w:rsidR="001E3EC7">
        <w:rPr>
          <w:rStyle w:val="CommentReference"/>
        </w:rPr>
        <w:commentReference w:id="28"/>
      </w:r>
      <w:r w:rsidR="00316EF3" w:rsidRPr="00D42971">
        <w:rPr>
          <w:rFonts w:ascii="Times New Roman" w:hAnsi="Times New Roman" w:cs="Times New Roman"/>
          <w:sz w:val="24"/>
          <w:szCs w:val="24"/>
        </w:rPr>
        <w:t xml:space="preserve">can be found in </w:t>
      </w:r>
      <w:r w:rsidR="009E5C24" w:rsidRPr="00D42971">
        <w:rPr>
          <w:rFonts w:ascii="Times New Roman" w:hAnsi="Times New Roman" w:cs="Times New Roman"/>
          <w:sz w:val="24"/>
          <w:szCs w:val="24"/>
        </w:rPr>
        <w:t>Table 1</w:t>
      </w:r>
      <w:r w:rsidR="00316EF3" w:rsidRPr="00D42971">
        <w:rPr>
          <w:rFonts w:ascii="Times New Roman" w:hAnsi="Times New Roman" w:cs="Times New Roman"/>
          <w:sz w:val="24"/>
          <w:szCs w:val="24"/>
        </w:rPr>
        <w:t xml:space="preserve">. </w:t>
      </w:r>
    </w:p>
    <w:p w14:paraId="06D56FDC" w14:textId="46A11576" w:rsidR="00D30EF0" w:rsidRPr="00D42971" w:rsidRDefault="003E7D8B" w:rsidP="00F721EE">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w:t>
      </w:r>
      <w:r w:rsidR="004E63E8">
        <w:rPr>
          <w:rFonts w:ascii="Times New Roman" w:hAnsi="Times New Roman" w:cs="Times New Roman"/>
          <w:sz w:val="24"/>
          <w:szCs w:val="24"/>
        </w:rPr>
        <w:t xml:space="preserve">adjusting for </w:t>
      </w:r>
      <w:r>
        <w:rPr>
          <w:rFonts w:ascii="Times New Roman" w:hAnsi="Times New Roman" w:cs="Times New Roman"/>
          <w:sz w:val="24"/>
          <w:szCs w:val="24"/>
        </w:rPr>
        <w:t>propensity score weighting,</w:t>
      </w:r>
      <w:r w:rsidR="004E63E8">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E63E8">
        <w:rPr>
          <w:rFonts w:ascii="Times New Roman" w:hAnsi="Times New Roman" w:cs="Times New Roman"/>
          <w:sz w:val="24"/>
          <w:szCs w:val="24"/>
        </w:rPr>
        <w:t xml:space="preserve">effective sample for the untreated (inactive) group was reduced to </w:t>
      </w:r>
      <w:r w:rsidR="004E63E8" w:rsidRPr="004E63E8">
        <w:rPr>
          <w:rFonts w:ascii="Times New Roman" w:hAnsi="Times New Roman" w:cs="Times New Roman"/>
          <w:sz w:val="24"/>
          <w:szCs w:val="24"/>
        </w:rPr>
        <w:t>89</w:t>
      </w:r>
      <w:r w:rsidR="004E63E8">
        <w:rPr>
          <w:rFonts w:ascii="Times New Roman" w:hAnsi="Times New Roman" w:cs="Times New Roman"/>
          <w:sz w:val="24"/>
          <w:szCs w:val="24"/>
        </w:rPr>
        <w:t>,</w:t>
      </w:r>
      <w:r w:rsidR="004E63E8" w:rsidRPr="004E63E8">
        <w:rPr>
          <w:rFonts w:ascii="Times New Roman" w:hAnsi="Times New Roman" w:cs="Times New Roman"/>
          <w:sz w:val="24"/>
          <w:szCs w:val="24"/>
        </w:rPr>
        <w:t>597.54</w:t>
      </w:r>
      <w:r w:rsidR="004E63E8">
        <w:rPr>
          <w:rFonts w:ascii="Times New Roman" w:hAnsi="Times New Roman" w:cs="Times New Roman"/>
          <w:sz w:val="24"/>
          <w:szCs w:val="24"/>
        </w:rPr>
        <w:t xml:space="preserve"> (66.11% of unadjusted), yielding an overall effective sample size of 296,028.5 (</w:t>
      </w:r>
      <w:r w:rsidR="004E63E8" w:rsidRPr="004E63E8">
        <w:rPr>
          <w:rFonts w:ascii="Times New Roman" w:hAnsi="Times New Roman" w:cs="Times New Roman"/>
          <w:sz w:val="24"/>
          <w:szCs w:val="24"/>
        </w:rPr>
        <w:t>86</w:t>
      </w:r>
      <w:r w:rsidR="004E63E8">
        <w:rPr>
          <w:rFonts w:ascii="Times New Roman" w:hAnsi="Times New Roman" w:cs="Times New Roman"/>
          <w:sz w:val="24"/>
          <w:szCs w:val="24"/>
        </w:rPr>
        <w:t>.</w:t>
      </w:r>
      <w:r w:rsidR="004E63E8" w:rsidRPr="004E63E8">
        <w:rPr>
          <w:rFonts w:ascii="Times New Roman" w:hAnsi="Times New Roman" w:cs="Times New Roman"/>
          <w:sz w:val="24"/>
          <w:szCs w:val="24"/>
        </w:rPr>
        <w:t>5</w:t>
      </w:r>
      <w:r w:rsidR="004E63E8">
        <w:rPr>
          <w:rFonts w:ascii="Times New Roman" w:hAnsi="Times New Roman" w:cs="Times New Roman"/>
          <w:sz w:val="24"/>
          <w:szCs w:val="24"/>
        </w:rPr>
        <w:t xml:space="preserve">7% of original sample). </w:t>
      </w:r>
      <w:r w:rsidR="00D30EF0" w:rsidRPr="00D42971">
        <w:rPr>
          <w:rFonts w:ascii="Times New Roman" w:hAnsi="Times New Roman" w:cs="Times New Roman"/>
          <w:sz w:val="24"/>
          <w:szCs w:val="24"/>
        </w:rPr>
        <w:t>Diagnostics indicated that covariate balance was successfully achieved after GBM weighting procedures were implemented</w:t>
      </w:r>
      <w:r w:rsidR="00D80B76" w:rsidRPr="00D42971">
        <w:rPr>
          <w:rFonts w:ascii="Times New Roman" w:hAnsi="Times New Roman" w:cs="Times New Roman"/>
          <w:sz w:val="24"/>
          <w:szCs w:val="24"/>
        </w:rPr>
        <w:t xml:space="preserve"> (Supplementary Materials, Section B).</w:t>
      </w:r>
    </w:p>
    <w:p w14:paraId="2263FF49" w14:textId="209F8DE7" w:rsidR="00D30EF0" w:rsidRPr="00D42971" w:rsidRDefault="00D30EF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p>
    <w:p w14:paraId="67C3D768" w14:textId="37EF89D8" w:rsidR="00A47308" w:rsidRPr="00D42971" w:rsidRDefault="00076C6C"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Propensity score weighted models </w:t>
      </w:r>
      <w:r w:rsidR="000E2B50" w:rsidRPr="00D42971">
        <w:rPr>
          <w:rFonts w:ascii="Times New Roman" w:hAnsi="Times New Roman" w:cs="Times New Roman"/>
          <w:sz w:val="24"/>
          <w:szCs w:val="24"/>
        </w:rPr>
        <w:t xml:space="preserve">demonstrated physical </w:t>
      </w:r>
      <w:r w:rsidR="00E63E55">
        <w:rPr>
          <w:rFonts w:ascii="Times New Roman" w:hAnsi="Times New Roman" w:cs="Times New Roman"/>
          <w:sz w:val="24"/>
          <w:szCs w:val="24"/>
        </w:rPr>
        <w:t>exercise</w:t>
      </w:r>
      <w:r w:rsidR="008A08B9"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 xml:space="preserve">was associated with </w:t>
      </w:r>
      <w:r w:rsidR="000E2B50" w:rsidRPr="00D42971">
        <w:rPr>
          <w:rFonts w:ascii="Times New Roman" w:hAnsi="Times New Roman" w:cs="Times New Roman"/>
          <w:sz w:val="24"/>
          <w:szCs w:val="24"/>
        </w:rPr>
        <w:t>significantly</w:t>
      </w:r>
      <w:r w:rsidR="006771E9" w:rsidRPr="00D42971">
        <w:rPr>
          <w:rFonts w:ascii="Times New Roman" w:hAnsi="Times New Roman" w:cs="Times New Roman"/>
          <w:sz w:val="24"/>
          <w:szCs w:val="24"/>
        </w:rPr>
        <w:t xml:space="preserve"> (p &lt; 0.01)</w:t>
      </w:r>
      <w:r w:rsidR="000E2B50" w:rsidRPr="00D42971">
        <w:rPr>
          <w:rFonts w:ascii="Times New Roman" w:hAnsi="Times New Roman" w:cs="Times New Roman"/>
          <w:sz w:val="24"/>
          <w:szCs w:val="24"/>
        </w:rPr>
        <w:t xml:space="preserve"> higher MHQ scores (B = </w:t>
      </w:r>
      <w:r w:rsidR="006426DE" w:rsidRPr="00D42971">
        <w:rPr>
          <w:rFonts w:ascii="Times New Roman" w:hAnsi="Times New Roman" w:cs="Times New Roman"/>
          <w:sz w:val="24"/>
          <w:szCs w:val="24"/>
        </w:rPr>
        <w:t>18.45</w:t>
      </w:r>
      <w:r w:rsidR="000E2B50"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95%</w:t>
      </w:r>
      <w:r w:rsidR="004378B2" w:rsidRPr="00D42971">
        <w:rPr>
          <w:rFonts w:ascii="Times New Roman" w:hAnsi="Times New Roman" w:cs="Times New Roman"/>
          <w:sz w:val="24"/>
          <w:szCs w:val="24"/>
        </w:rPr>
        <w:t xml:space="preserve"> </w:t>
      </w:r>
      <w:r w:rsidR="006426DE" w:rsidRPr="00D42971">
        <w:rPr>
          <w:rFonts w:ascii="Times New Roman" w:hAnsi="Times New Roman" w:cs="Times New Roman"/>
          <w:sz w:val="24"/>
          <w:szCs w:val="24"/>
        </w:rPr>
        <w:t>CI: 15.52-21.37)</w:t>
      </w:r>
      <w:r w:rsidR="000E2B50" w:rsidRPr="00D42971">
        <w:rPr>
          <w:rFonts w:ascii="Times New Roman" w:hAnsi="Times New Roman" w:cs="Times New Roman"/>
          <w:sz w:val="24"/>
          <w:szCs w:val="24"/>
        </w:rPr>
        <w:t xml:space="preserve">, which coincided with a small effect size </w:t>
      </w:r>
      <w:r w:rsidR="006426DE" w:rsidRPr="00D42971">
        <w:rPr>
          <w:rFonts w:ascii="Times New Roman" w:hAnsi="Times New Roman" w:cs="Times New Roman"/>
          <w:sz w:val="24"/>
          <w:szCs w:val="24"/>
        </w:rPr>
        <w:t>(</w:t>
      </w:r>
      <w:r w:rsidR="00E158F1">
        <w:rPr>
          <w:rFonts w:ascii="Times New Roman" w:hAnsi="Times New Roman" w:cs="Times New Roman"/>
          <w:sz w:val="24"/>
          <w:szCs w:val="24"/>
        </w:rPr>
        <w:t>standardized mean difference (SMD)</w:t>
      </w:r>
      <w:r w:rsidR="00FE555F" w:rsidRPr="00D42971">
        <w:rPr>
          <w:rFonts w:ascii="Times New Roman" w:hAnsi="Times New Roman" w:cs="Times New Roman"/>
          <w:sz w:val="24"/>
          <w:szCs w:val="24"/>
        </w:rPr>
        <w:t xml:space="preserve"> = 0.26)</w:t>
      </w:r>
      <w:r w:rsidR="000E2B50" w:rsidRPr="00D42971">
        <w:rPr>
          <w:rFonts w:ascii="Times New Roman" w:hAnsi="Times New Roman" w:cs="Times New Roman"/>
          <w:sz w:val="24"/>
          <w:szCs w:val="24"/>
        </w:rPr>
        <w:t xml:space="preserve">. Physical </w:t>
      </w:r>
      <w:r w:rsidR="00E63E55">
        <w:rPr>
          <w:rFonts w:ascii="Times New Roman" w:hAnsi="Times New Roman" w:cs="Times New Roman"/>
          <w:sz w:val="24"/>
          <w:szCs w:val="24"/>
        </w:rPr>
        <w:t>exercise</w:t>
      </w:r>
      <w:r w:rsidR="000E2B50" w:rsidRPr="00D42971">
        <w:rPr>
          <w:rFonts w:ascii="Times New Roman" w:hAnsi="Times New Roman" w:cs="Times New Roman"/>
          <w:sz w:val="24"/>
          <w:szCs w:val="24"/>
        </w:rPr>
        <w:t xml:space="preserve"> was also associated with significantly higher scores for each of the six MHQ subdomains: Core Cognition </w:t>
      </w:r>
      <w:commentRangeStart w:id="29"/>
      <w:r w:rsidR="000E2B50" w:rsidRPr="00D42971">
        <w:rPr>
          <w:rFonts w:ascii="Times New Roman" w:hAnsi="Times New Roman" w:cs="Times New Roman"/>
          <w:sz w:val="24"/>
          <w:szCs w:val="24"/>
        </w:rPr>
        <w:t>(</w:t>
      </w:r>
      <w:r w:rsidR="00297ADC" w:rsidRPr="00297ADC">
        <w:rPr>
          <w:rFonts w:ascii="Times New Roman" w:hAnsi="Times New Roman" w:cs="Times New Roman"/>
          <w:strike/>
          <w:sz w:val="24"/>
          <w:szCs w:val="24"/>
        </w:rPr>
        <w:t xml:space="preserve">B = </w:t>
      </w:r>
      <w:r w:rsidR="004378B2" w:rsidRPr="00D42971">
        <w:rPr>
          <w:rFonts w:ascii="Times New Roman" w:hAnsi="Times New Roman" w:cs="Times New Roman"/>
          <w:sz w:val="24"/>
          <w:szCs w:val="24"/>
        </w:rPr>
        <w:t>16.44</w:t>
      </w:r>
      <w:r w:rsidRPr="00D42971">
        <w:rPr>
          <w:rFonts w:ascii="Times New Roman" w:hAnsi="Times New Roman" w:cs="Times New Roman"/>
          <w:sz w:val="24"/>
          <w:szCs w:val="24"/>
        </w:rPr>
        <w:t xml:space="preserve">; 95% CI: </w:t>
      </w:r>
      <w:r w:rsidR="004378B2" w:rsidRPr="00D42971">
        <w:rPr>
          <w:rFonts w:ascii="Times New Roman" w:hAnsi="Times New Roman" w:cs="Times New Roman"/>
          <w:sz w:val="24"/>
          <w:szCs w:val="24"/>
        </w:rPr>
        <w:t>13.77</w:t>
      </w:r>
      <w:r w:rsidR="00682D10" w:rsidRPr="00D42971">
        <w:rPr>
          <w:rFonts w:ascii="Times New Roman" w:hAnsi="Times New Roman" w:cs="Times New Roman"/>
          <w:sz w:val="24"/>
          <w:szCs w:val="24"/>
        </w:rPr>
        <w:t>-19.10</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0.25), </w:t>
      </w:r>
      <w:r w:rsidRPr="00D42971">
        <w:rPr>
          <w:rFonts w:ascii="Times New Roman" w:hAnsi="Times New Roman" w:cs="Times New Roman"/>
          <w:sz w:val="24"/>
          <w:szCs w:val="24"/>
        </w:rPr>
        <w:t>Adaptability and Resilience (B =</w:t>
      </w:r>
      <w:r w:rsidR="00682D10" w:rsidRPr="00D42971">
        <w:rPr>
          <w:rFonts w:ascii="Times New Roman" w:hAnsi="Times New Roman" w:cs="Times New Roman"/>
          <w:sz w:val="24"/>
          <w:szCs w:val="24"/>
        </w:rPr>
        <w:t>18.14</w:t>
      </w:r>
      <w:r w:rsidRPr="00D42971">
        <w:rPr>
          <w:rFonts w:ascii="Times New Roman" w:hAnsi="Times New Roman" w:cs="Times New Roman"/>
          <w:sz w:val="24"/>
          <w:szCs w:val="24"/>
        </w:rPr>
        <w:t xml:space="preserve">; </w:t>
      </w:r>
      <w:commentRangeEnd w:id="29"/>
      <w:r w:rsidR="00297ADC">
        <w:rPr>
          <w:rStyle w:val="CommentReference"/>
        </w:rPr>
        <w:commentReference w:id="29"/>
      </w:r>
      <w:r w:rsidRPr="00D42971">
        <w:rPr>
          <w:rFonts w:ascii="Times New Roman" w:hAnsi="Times New Roman" w:cs="Times New Roman"/>
          <w:sz w:val="24"/>
          <w:szCs w:val="24"/>
        </w:rPr>
        <w:t xml:space="preserve">95% CI: </w:t>
      </w:r>
      <w:r w:rsidR="00682D10" w:rsidRPr="00D42971">
        <w:rPr>
          <w:rFonts w:ascii="Times New Roman" w:hAnsi="Times New Roman" w:cs="Times New Roman"/>
          <w:sz w:val="24"/>
          <w:szCs w:val="24"/>
        </w:rPr>
        <w:t>15.40-20.88</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0.27), </w:t>
      </w:r>
      <w:r w:rsidRPr="00D42971">
        <w:rPr>
          <w:rFonts w:ascii="Times New Roman" w:hAnsi="Times New Roman" w:cs="Times New Roman"/>
          <w:sz w:val="24"/>
          <w:szCs w:val="24"/>
        </w:rPr>
        <w:t xml:space="preserve">Drive and Motivation (B = </w:t>
      </w:r>
      <w:r w:rsidR="00682D10" w:rsidRPr="00D42971">
        <w:rPr>
          <w:rFonts w:ascii="Times New Roman" w:hAnsi="Times New Roman" w:cs="Times New Roman"/>
          <w:sz w:val="24"/>
          <w:szCs w:val="24"/>
        </w:rPr>
        <w:t>15.75</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12.62-18.87</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0.24), </w:t>
      </w:r>
      <w:r w:rsidRPr="00D42971">
        <w:rPr>
          <w:rFonts w:ascii="Times New Roman" w:hAnsi="Times New Roman" w:cs="Times New Roman"/>
          <w:sz w:val="24"/>
          <w:szCs w:val="24"/>
        </w:rPr>
        <w:t xml:space="preserve">Mood and Outlook (B = </w:t>
      </w:r>
      <w:r w:rsidR="00682D10" w:rsidRPr="00D42971">
        <w:rPr>
          <w:rFonts w:ascii="Times New Roman" w:hAnsi="Times New Roman" w:cs="Times New Roman"/>
          <w:sz w:val="24"/>
          <w:szCs w:val="24"/>
        </w:rPr>
        <w:t>16.32</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13.44-19.20</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Pr="00D42971">
        <w:rPr>
          <w:rFonts w:ascii="Times New Roman" w:hAnsi="Times New Roman" w:cs="Times New Roman"/>
          <w:i/>
          <w:sz w:val="24"/>
          <w:szCs w:val="24"/>
        </w:rPr>
        <w:t xml:space="preserve"> </w:t>
      </w:r>
      <w:r w:rsidR="00682D10" w:rsidRPr="00D42971">
        <w:rPr>
          <w:rFonts w:ascii="Times New Roman" w:hAnsi="Times New Roman" w:cs="Times New Roman"/>
          <w:sz w:val="24"/>
          <w:szCs w:val="24"/>
        </w:rPr>
        <w:t xml:space="preserve">= 0.24), </w:t>
      </w:r>
      <w:r w:rsidRPr="00D42971">
        <w:rPr>
          <w:rFonts w:ascii="Times New Roman" w:hAnsi="Times New Roman" w:cs="Times New Roman"/>
          <w:sz w:val="24"/>
          <w:szCs w:val="24"/>
        </w:rPr>
        <w:t xml:space="preserve">Social Self (B = </w:t>
      </w:r>
      <w:r w:rsidR="00682D10" w:rsidRPr="00D42971">
        <w:rPr>
          <w:rFonts w:ascii="Times New Roman" w:hAnsi="Times New Roman" w:cs="Times New Roman"/>
          <w:sz w:val="24"/>
          <w:szCs w:val="24"/>
        </w:rPr>
        <w:t>14.03</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11.12-16.93</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0.19), and </w:t>
      </w:r>
      <w:r w:rsidRPr="00D42971">
        <w:rPr>
          <w:rFonts w:ascii="Times New Roman" w:hAnsi="Times New Roman" w:cs="Times New Roman"/>
          <w:sz w:val="24"/>
          <w:szCs w:val="24"/>
        </w:rPr>
        <w:t xml:space="preserve">Mind-Body (B = </w:t>
      </w:r>
      <w:r w:rsidR="00682D10" w:rsidRPr="00D42971">
        <w:rPr>
          <w:rFonts w:ascii="Times New Roman" w:hAnsi="Times New Roman" w:cs="Times New Roman"/>
          <w:sz w:val="24"/>
          <w:szCs w:val="24"/>
        </w:rPr>
        <w:t>19.81</w:t>
      </w:r>
      <w:r w:rsidRPr="00D42971">
        <w:rPr>
          <w:rFonts w:ascii="Times New Roman" w:hAnsi="Times New Roman" w:cs="Times New Roman"/>
          <w:sz w:val="24"/>
          <w:szCs w:val="24"/>
        </w:rPr>
        <w:t xml:space="preserve">; 95% CI: </w:t>
      </w:r>
      <w:r w:rsidR="00682D10" w:rsidRPr="00D42971">
        <w:rPr>
          <w:rFonts w:ascii="Times New Roman" w:hAnsi="Times New Roman" w:cs="Times New Roman"/>
          <w:sz w:val="24"/>
          <w:szCs w:val="24"/>
        </w:rPr>
        <w:t>17.23-22.36</w:t>
      </w:r>
      <w:r w:rsidRPr="00D42971">
        <w:rPr>
          <w:rFonts w:ascii="Times New Roman" w:hAnsi="Times New Roman" w:cs="Times New Roman"/>
          <w:sz w:val="24"/>
          <w:szCs w:val="24"/>
        </w:rPr>
        <w:t xml:space="preserve">; </w:t>
      </w:r>
      <w:r w:rsidR="00E158F1">
        <w:rPr>
          <w:rFonts w:ascii="Times New Roman" w:hAnsi="Times New Roman" w:cs="Times New Roman"/>
          <w:iCs/>
          <w:sz w:val="24"/>
          <w:szCs w:val="24"/>
        </w:rPr>
        <w:t>SMD</w:t>
      </w:r>
      <w:r w:rsidR="00682D10" w:rsidRPr="00D42971">
        <w:rPr>
          <w:rFonts w:ascii="Times New Roman" w:hAnsi="Times New Roman" w:cs="Times New Roman"/>
          <w:sz w:val="24"/>
          <w:szCs w:val="24"/>
        </w:rPr>
        <w:t xml:space="preserve"> = 0.32). </w:t>
      </w:r>
    </w:p>
    <w:p w14:paraId="65833552" w14:textId="25B281A3" w:rsidR="000E2B50" w:rsidRPr="00D42971" w:rsidRDefault="000E2B50"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 xml:space="preserve">Physical </w:t>
      </w:r>
      <w:r w:rsidR="00E63E55">
        <w:rPr>
          <w:rFonts w:ascii="Times New Roman" w:hAnsi="Times New Roman" w:cs="Times New Roman"/>
          <w:b/>
          <w:sz w:val="24"/>
          <w:szCs w:val="24"/>
        </w:rPr>
        <w:t>Exercise</w:t>
      </w:r>
      <w:r w:rsidRPr="00D42971">
        <w:rPr>
          <w:rFonts w:ascii="Times New Roman" w:hAnsi="Times New Roman" w:cs="Times New Roman"/>
          <w:b/>
          <w:sz w:val="24"/>
          <w:szCs w:val="24"/>
        </w:rPr>
        <w:t xml:space="preserve"> by Age</w:t>
      </w:r>
      <w:r w:rsidR="0039631D">
        <w:rPr>
          <w:rFonts w:ascii="Times New Roman" w:hAnsi="Times New Roman" w:cs="Times New Roman"/>
          <w:b/>
          <w:sz w:val="24"/>
          <w:szCs w:val="24"/>
        </w:rPr>
        <w:t xml:space="preserve"> Interaction</w:t>
      </w:r>
    </w:p>
    <w:p w14:paraId="15D151FB" w14:textId="7C34E86E" w:rsidR="00DA49EA" w:rsidRPr="00D42971" w:rsidRDefault="00AD4A49"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The propensity score weighted moderation model</w:t>
      </w:r>
      <w:r w:rsidR="00076C6C" w:rsidRPr="00D42971">
        <w:rPr>
          <w:rFonts w:ascii="Times New Roman" w:hAnsi="Times New Roman" w:cs="Times New Roman"/>
          <w:sz w:val="24"/>
          <w:szCs w:val="24"/>
        </w:rPr>
        <w:t>s</w:t>
      </w:r>
      <w:r w:rsidRPr="00D42971">
        <w:rPr>
          <w:rFonts w:ascii="Times New Roman" w:hAnsi="Times New Roman" w:cs="Times New Roman"/>
          <w:sz w:val="24"/>
          <w:szCs w:val="24"/>
        </w:rPr>
        <w:t xml:space="preserve"> revealed </w:t>
      </w:r>
      <w:r w:rsidR="00076C6C" w:rsidRPr="00D42971">
        <w:rPr>
          <w:rFonts w:ascii="Times New Roman" w:hAnsi="Times New Roman" w:cs="Times New Roman"/>
          <w:sz w:val="24"/>
          <w:szCs w:val="24"/>
        </w:rPr>
        <w:t xml:space="preserve">a </w:t>
      </w:r>
      <w:r w:rsidR="008A08B9" w:rsidRPr="00D42971">
        <w:rPr>
          <w:rFonts w:ascii="Times New Roman" w:hAnsi="Times New Roman" w:cs="Times New Roman"/>
          <w:sz w:val="24"/>
          <w:szCs w:val="24"/>
        </w:rPr>
        <w:t>significant</w:t>
      </w:r>
      <w:r w:rsidR="002B6E65" w:rsidRPr="00D42971">
        <w:rPr>
          <w:rFonts w:ascii="Times New Roman" w:hAnsi="Times New Roman" w:cs="Times New Roman"/>
          <w:sz w:val="24"/>
          <w:szCs w:val="24"/>
        </w:rPr>
        <w:t xml:space="preserve"> </w:t>
      </w:r>
      <w:commentRangeStart w:id="30"/>
      <w:commentRangeStart w:id="31"/>
      <w:commentRangeStart w:id="32"/>
      <w:r w:rsidR="002B6E65" w:rsidRPr="00D42971">
        <w:rPr>
          <w:rFonts w:ascii="Times New Roman" w:hAnsi="Times New Roman" w:cs="Times New Roman"/>
          <w:sz w:val="24"/>
          <w:szCs w:val="24"/>
        </w:rPr>
        <w:t>(p &lt; 0.05)</w:t>
      </w:r>
      <w:r w:rsidR="008A08B9" w:rsidRPr="00D42971">
        <w:rPr>
          <w:rFonts w:ascii="Times New Roman" w:hAnsi="Times New Roman" w:cs="Times New Roman"/>
          <w:sz w:val="24"/>
          <w:szCs w:val="24"/>
        </w:rPr>
        <w:t xml:space="preserve"> </w:t>
      </w:r>
      <w:commentRangeEnd w:id="30"/>
      <w:r w:rsidR="002B6E65" w:rsidRPr="00D42971">
        <w:rPr>
          <w:rStyle w:val="CommentReference"/>
          <w:rFonts w:ascii="Times New Roman" w:hAnsi="Times New Roman" w:cs="Times New Roman"/>
          <w:sz w:val="24"/>
          <w:szCs w:val="24"/>
        </w:rPr>
        <w:commentReference w:id="30"/>
      </w:r>
      <w:commentRangeEnd w:id="31"/>
      <w:r w:rsidR="006771E9" w:rsidRPr="00D42971">
        <w:rPr>
          <w:rStyle w:val="CommentReference"/>
          <w:rFonts w:ascii="Times New Roman" w:hAnsi="Times New Roman" w:cs="Times New Roman"/>
          <w:sz w:val="24"/>
          <w:szCs w:val="24"/>
        </w:rPr>
        <w:commentReference w:id="31"/>
      </w:r>
      <w:commentRangeEnd w:id="32"/>
      <w:r w:rsidR="00D71E61" w:rsidRPr="00D42971">
        <w:rPr>
          <w:rStyle w:val="CommentReference"/>
          <w:rFonts w:ascii="Times New Roman" w:hAnsi="Times New Roman" w:cs="Times New Roman"/>
          <w:sz w:val="24"/>
          <w:szCs w:val="24"/>
        </w:rPr>
        <w:commentReference w:id="32"/>
      </w:r>
      <w:r w:rsidR="00076C6C" w:rsidRPr="00D42971">
        <w:rPr>
          <w:rFonts w:ascii="Times New Roman" w:hAnsi="Times New Roman" w:cs="Times New Roman"/>
          <w:sz w:val="24"/>
          <w:szCs w:val="24"/>
        </w:rPr>
        <w:t xml:space="preserve">physical </w:t>
      </w:r>
      <w:r w:rsidR="00106156">
        <w:rPr>
          <w:rFonts w:ascii="Times New Roman" w:hAnsi="Times New Roman" w:cs="Times New Roman"/>
          <w:sz w:val="24"/>
          <w:szCs w:val="24"/>
        </w:rPr>
        <w:t>e</w:t>
      </w:r>
      <w:r w:rsidR="00E63E55">
        <w:rPr>
          <w:rFonts w:ascii="Times New Roman" w:hAnsi="Times New Roman" w:cs="Times New Roman"/>
          <w:sz w:val="24"/>
          <w:szCs w:val="24"/>
        </w:rPr>
        <w:t>xercise</w:t>
      </w:r>
      <w:r w:rsidR="00076C6C" w:rsidRPr="00D42971">
        <w:rPr>
          <w:rFonts w:ascii="Times New Roman" w:hAnsi="Times New Roman" w:cs="Times New Roman"/>
          <w:sz w:val="24"/>
          <w:szCs w:val="24"/>
        </w:rPr>
        <w:t xml:space="preserve"> by </w:t>
      </w:r>
      <w:r w:rsidR="008A08B9" w:rsidRPr="00D42971">
        <w:rPr>
          <w:rFonts w:ascii="Times New Roman" w:hAnsi="Times New Roman" w:cs="Times New Roman"/>
          <w:sz w:val="24"/>
          <w:szCs w:val="24"/>
        </w:rPr>
        <w:t>age interaction</w:t>
      </w:r>
      <w:r w:rsidR="00076C6C" w:rsidRPr="00D42971">
        <w:rPr>
          <w:rFonts w:ascii="Times New Roman" w:hAnsi="Times New Roman" w:cs="Times New Roman"/>
          <w:sz w:val="24"/>
          <w:szCs w:val="24"/>
        </w:rPr>
        <w:t xml:space="preserve"> for overall</w:t>
      </w:r>
      <w:r w:rsidR="008A08B9" w:rsidRPr="00D42971">
        <w:rPr>
          <w:rFonts w:ascii="Times New Roman" w:hAnsi="Times New Roman" w:cs="Times New Roman"/>
          <w:sz w:val="24"/>
          <w:szCs w:val="24"/>
        </w:rPr>
        <w:t xml:space="preserve"> MHQ </w:t>
      </w:r>
      <w:r w:rsidR="00076C6C" w:rsidRPr="00D42971">
        <w:rPr>
          <w:rFonts w:ascii="Times New Roman" w:hAnsi="Times New Roman" w:cs="Times New Roman"/>
          <w:sz w:val="24"/>
          <w:szCs w:val="24"/>
        </w:rPr>
        <w:t xml:space="preserve">scores </w:t>
      </w:r>
      <w:commentRangeStart w:id="33"/>
      <w:commentRangeStart w:id="34"/>
      <w:r w:rsidR="008A08B9" w:rsidRPr="00D42971">
        <w:rPr>
          <w:rFonts w:ascii="Times New Roman" w:hAnsi="Times New Roman" w:cs="Times New Roman"/>
          <w:sz w:val="24"/>
          <w:szCs w:val="24"/>
        </w:rPr>
        <w:t>(B = -2.04</w:t>
      </w:r>
      <w:r w:rsidR="00D80B76" w:rsidRPr="00D42971">
        <w:rPr>
          <w:rFonts w:ascii="Times New Roman" w:hAnsi="Times New Roman" w:cs="Times New Roman"/>
          <w:sz w:val="24"/>
          <w:szCs w:val="24"/>
        </w:rPr>
        <w:t>; 95% CI: -3.18 - -0.90)</w:t>
      </w:r>
      <w:r w:rsidR="008A08B9" w:rsidRPr="00D42971">
        <w:rPr>
          <w:rFonts w:ascii="Times New Roman" w:hAnsi="Times New Roman" w:cs="Times New Roman"/>
          <w:sz w:val="24"/>
          <w:szCs w:val="24"/>
        </w:rPr>
        <w:t xml:space="preserve">, </w:t>
      </w:r>
      <w:commentRangeEnd w:id="33"/>
      <w:r w:rsidR="00076C6C" w:rsidRPr="00D42971">
        <w:rPr>
          <w:rStyle w:val="CommentReference"/>
          <w:rFonts w:ascii="Times New Roman" w:hAnsi="Times New Roman" w:cs="Times New Roman"/>
          <w:sz w:val="24"/>
          <w:szCs w:val="24"/>
        </w:rPr>
        <w:commentReference w:id="33"/>
      </w:r>
      <w:commentRangeEnd w:id="34"/>
      <w:r w:rsidR="00D80B76" w:rsidRPr="00D42971">
        <w:rPr>
          <w:rStyle w:val="CommentReference"/>
          <w:rFonts w:ascii="Times New Roman" w:hAnsi="Times New Roman" w:cs="Times New Roman"/>
          <w:sz w:val="24"/>
          <w:szCs w:val="24"/>
        </w:rPr>
        <w:commentReference w:id="34"/>
      </w:r>
      <w:r w:rsidR="008A08B9" w:rsidRPr="00D42971">
        <w:rPr>
          <w:rFonts w:ascii="Times New Roman" w:hAnsi="Times New Roman" w:cs="Times New Roman"/>
          <w:sz w:val="24"/>
          <w:szCs w:val="24"/>
        </w:rPr>
        <w:t>Core Cognition (B = -2.09</w:t>
      </w:r>
      <w:r w:rsidR="00D80B76" w:rsidRPr="00D42971">
        <w:rPr>
          <w:rFonts w:ascii="Times New Roman" w:hAnsi="Times New Roman" w:cs="Times New Roman"/>
          <w:sz w:val="24"/>
          <w:szCs w:val="24"/>
        </w:rPr>
        <w:t>; 95% CI: -3.10 - -1.08</w:t>
      </w:r>
      <w:r w:rsidR="008A08B9" w:rsidRPr="00D42971">
        <w:rPr>
          <w:rFonts w:ascii="Times New Roman" w:hAnsi="Times New Roman" w:cs="Times New Roman"/>
          <w:sz w:val="24"/>
          <w:szCs w:val="24"/>
        </w:rPr>
        <w:t>)</w:t>
      </w:r>
      <w:r w:rsidR="00B279BA" w:rsidRPr="00D42971">
        <w:rPr>
          <w:rFonts w:ascii="Times New Roman" w:hAnsi="Times New Roman" w:cs="Times New Roman"/>
          <w:sz w:val="24"/>
          <w:szCs w:val="24"/>
        </w:rPr>
        <w:t>, Mood and Outlook (B = -2.04</w:t>
      </w:r>
      <w:r w:rsidR="002B6E65" w:rsidRPr="00D42971">
        <w:rPr>
          <w:rFonts w:ascii="Times New Roman" w:hAnsi="Times New Roman" w:cs="Times New Roman"/>
          <w:sz w:val="24"/>
          <w:szCs w:val="24"/>
        </w:rPr>
        <w:t>; 95% CI: -3.20 - -0.89</w:t>
      </w:r>
      <w:r w:rsidR="00B279BA" w:rsidRPr="00D42971">
        <w:rPr>
          <w:rFonts w:ascii="Times New Roman" w:hAnsi="Times New Roman" w:cs="Times New Roman"/>
          <w:sz w:val="24"/>
          <w:szCs w:val="24"/>
        </w:rPr>
        <w:t>), Drive and Motivation (B = -2.15</w:t>
      </w:r>
      <w:r w:rsidR="002B6E65" w:rsidRPr="00D42971">
        <w:rPr>
          <w:rFonts w:ascii="Times New Roman" w:hAnsi="Times New Roman" w:cs="Times New Roman"/>
          <w:sz w:val="24"/>
          <w:szCs w:val="24"/>
        </w:rPr>
        <w:t>; 95% CI: -3.42 - -0.88</w:t>
      </w:r>
      <w:r w:rsidR="00B279BA" w:rsidRPr="00D42971">
        <w:rPr>
          <w:rFonts w:ascii="Times New Roman" w:hAnsi="Times New Roman" w:cs="Times New Roman"/>
          <w:sz w:val="24"/>
          <w:szCs w:val="24"/>
        </w:rPr>
        <w:t>), and Mind-Body (B = -2.20</w:t>
      </w:r>
      <w:r w:rsidR="006771E9" w:rsidRPr="00D42971">
        <w:rPr>
          <w:rFonts w:ascii="Times New Roman" w:hAnsi="Times New Roman" w:cs="Times New Roman"/>
          <w:sz w:val="24"/>
          <w:szCs w:val="24"/>
        </w:rPr>
        <w:t>; 95% CI: -3.49 - -0.91</w:t>
      </w:r>
      <w:r w:rsidR="00B279BA" w:rsidRPr="00D42971">
        <w:rPr>
          <w:rFonts w:ascii="Times New Roman" w:hAnsi="Times New Roman" w:cs="Times New Roman"/>
          <w:sz w:val="24"/>
          <w:szCs w:val="24"/>
        </w:rPr>
        <w:t xml:space="preserve">), </w:t>
      </w:r>
      <w:r w:rsidR="00076C6C" w:rsidRPr="00D42971">
        <w:rPr>
          <w:rFonts w:ascii="Times New Roman" w:hAnsi="Times New Roman" w:cs="Times New Roman"/>
          <w:sz w:val="24"/>
          <w:szCs w:val="24"/>
        </w:rPr>
        <w:t>but not</w:t>
      </w:r>
      <w:r w:rsidR="00297ADC" w:rsidRPr="00297ADC">
        <w:rPr>
          <w:rFonts w:ascii="Times New Roman" w:hAnsi="Times New Roman" w:cs="Times New Roman"/>
          <w:sz w:val="24"/>
          <w:szCs w:val="24"/>
        </w:rPr>
        <w:t xml:space="preserve"> </w:t>
      </w:r>
      <w:r w:rsidR="00297ADC" w:rsidRPr="00D42971">
        <w:rPr>
          <w:rFonts w:ascii="Times New Roman" w:hAnsi="Times New Roman" w:cs="Times New Roman"/>
          <w:sz w:val="24"/>
          <w:szCs w:val="24"/>
        </w:rPr>
        <w:t>Adaptability and Resilience (B = -1.16; 95% CI: -2.30 - -0.02</w:t>
      </w:r>
      <w:r w:rsidR="003E7D8B">
        <w:rPr>
          <w:rFonts w:ascii="Times New Roman" w:hAnsi="Times New Roman" w:cs="Times New Roman"/>
          <w:sz w:val="24"/>
          <w:szCs w:val="24"/>
        </w:rPr>
        <w:t>, p = 0.0457</w:t>
      </w:r>
      <w:r w:rsidR="00297ADC" w:rsidRPr="00D42971">
        <w:rPr>
          <w:rFonts w:ascii="Times New Roman" w:hAnsi="Times New Roman" w:cs="Times New Roman"/>
          <w:sz w:val="24"/>
          <w:szCs w:val="24"/>
        </w:rPr>
        <w:t>)</w:t>
      </w:r>
      <w:r w:rsidR="00297ADC">
        <w:rPr>
          <w:rFonts w:ascii="Times New Roman" w:hAnsi="Times New Roman" w:cs="Times New Roman"/>
          <w:sz w:val="24"/>
          <w:szCs w:val="24"/>
        </w:rPr>
        <w:t xml:space="preserve"> and</w:t>
      </w:r>
      <w:r w:rsidR="00076C6C" w:rsidRPr="00D42971">
        <w:rPr>
          <w:rFonts w:ascii="Times New Roman" w:hAnsi="Times New Roman" w:cs="Times New Roman"/>
          <w:sz w:val="24"/>
          <w:szCs w:val="24"/>
        </w:rPr>
        <w:t xml:space="preserve"> Social Self (</w:t>
      </w:r>
      <w:r w:rsidR="00297ADC">
        <w:rPr>
          <w:rFonts w:ascii="Times New Roman" w:hAnsi="Times New Roman" w:cs="Times New Roman"/>
          <w:sz w:val="24"/>
          <w:szCs w:val="24"/>
        </w:rPr>
        <w:t>B = -1.05; 95% CI: -2.20 – 0.09</w:t>
      </w:r>
      <w:r w:rsidR="003E7D8B">
        <w:rPr>
          <w:rFonts w:ascii="Times New Roman" w:hAnsi="Times New Roman" w:cs="Times New Roman"/>
          <w:sz w:val="24"/>
          <w:szCs w:val="24"/>
        </w:rPr>
        <w:t>, = 0.0708</w:t>
      </w:r>
      <w:r w:rsidR="00076C6C" w:rsidRPr="00D42971">
        <w:rPr>
          <w:rFonts w:ascii="Times New Roman" w:hAnsi="Times New Roman" w:cs="Times New Roman"/>
          <w:sz w:val="24"/>
          <w:szCs w:val="24"/>
        </w:rPr>
        <w:t xml:space="preserve">). These results indicate </w:t>
      </w:r>
      <w:r w:rsidR="00B279BA" w:rsidRPr="00D42971">
        <w:rPr>
          <w:rFonts w:ascii="Times New Roman" w:hAnsi="Times New Roman" w:cs="Times New Roman"/>
          <w:sz w:val="24"/>
          <w:szCs w:val="24"/>
        </w:rPr>
        <w:t xml:space="preserve">younger age cohorts </w:t>
      </w:r>
      <w:r w:rsidR="00076C6C" w:rsidRPr="00D42971">
        <w:rPr>
          <w:rFonts w:ascii="Times New Roman" w:hAnsi="Times New Roman" w:cs="Times New Roman"/>
          <w:sz w:val="24"/>
          <w:szCs w:val="24"/>
        </w:rPr>
        <w:t xml:space="preserve">experience more favorable </w:t>
      </w:r>
      <w:r w:rsidR="00B279BA" w:rsidRPr="00D42971">
        <w:rPr>
          <w:rFonts w:ascii="Times New Roman" w:hAnsi="Times New Roman" w:cs="Times New Roman"/>
          <w:sz w:val="24"/>
          <w:szCs w:val="24"/>
        </w:rPr>
        <w:t>benefit</w:t>
      </w:r>
      <w:r w:rsidR="00076C6C" w:rsidRPr="00D42971">
        <w:rPr>
          <w:rFonts w:ascii="Times New Roman" w:hAnsi="Times New Roman" w:cs="Times New Roman"/>
          <w:sz w:val="24"/>
          <w:szCs w:val="24"/>
        </w:rPr>
        <w:t xml:space="preserve">s for mental health </w:t>
      </w:r>
      <w:r w:rsidR="003E7D8B">
        <w:rPr>
          <w:rFonts w:ascii="Times New Roman" w:hAnsi="Times New Roman" w:cs="Times New Roman"/>
          <w:sz w:val="24"/>
          <w:szCs w:val="24"/>
        </w:rPr>
        <w:t>and most of its domains</w:t>
      </w:r>
      <w:r w:rsidR="00B279BA" w:rsidRPr="00D42971">
        <w:rPr>
          <w:rFonts w:ascii="Times New Roman" w:hAnsi="Times New Roman" w:cs="Times New Roman"/>
          <w:sz w:val="24"/>
          <w:szCs w:val="24"/>
        </w:rPr>
        <w:t xml:space="preserve"> from physical </w:t>
      </w:r>
      <w:r w:rsidR="00106156">
        <w:rPr>
          <w:rFonts w:ascii="Times New Roman" w:hAnsi="Times New Roman" w:cs="Times New Roman"/>
          <w:sz w:val="24"/>
          <w:szCs w:val="24"/>
        </w:rPr>
        <w:t>exercise</w:t>
      </w:r>
      <w:r w:rsidR="00B279BA" w:rsidRPr="00D42971">
        <w:rPr>
          <w:rFonts w:ascii="Times New Roman" w:hAnsi="Times New Roman" w:cs="Times New Roman"/>
          <w:sz w:val="24"/>
          <w:szCs w:val="24"/>
        </w:rPr>
        <w:t>.</w:t>
      </w:r>
      <w:commentRangeStart w:id="35"/>
      <w:r w:rsidR="003B7CE5" w:rsidRPr="00D42971">
        <w:rPr>
          <w:rFonts w:ascii="Times New Roman" w:hAnsi="Times New Roman" w:cs="Times New Roman"/>
          <w:sz w:val="24"/>
          <w:szCs w:val="24"/>
        </w:rPr>
        <w:t xml:space="preserve"> Significant main effects </w:t>
      </w:r>
      <w:r w:rsidR="003E7D8B">
        <w:rPr>
          <w:rFonts w:ascii="Times New Roman" w:hAnsi="Times New Roman" w:cs="Times New Roman"/>
          <w:sz w:val="24"/>
          <w:szCs w:val="24"/>
        </w:rPr>
        <w:t>for overall MHQ scores were observed for physical activity ( B = 25.64; 95% CI: 20.42 – 30.86) and</w:t>
      </w:r>
      <w:r w:rsidR="003B7CE5" w:rsidRPr="00D42971">
        <w:rPr>
          <w:rFonts w:ascii="Times New Roman" w:hAnsi="Times New Roman" w:cs="Times New Roman"/>
          <w:sz w:val="24"/>
          <w:szCs w:val="24"/>
        </w:rPr>
        <w:t xml:space="preserve"> age</w:t>
      </w:r>
      <w:r w:rsidR="003E7D8B">
        <w:rPr>
          <w:rFonts w:ascii="Times New Roman" w:hAnsi="Times New Roman" w:cs="Times New Roman"/>
          <w:sz w:val="24"/>
          <w:szCs w:val="24"/>
        </w:rPr>
        <w:t xml:space="preserve"> (B = 14.94; 95% CI: 13.43 – 16.44</w:t>
      </w:r>
      <w:r w:rsidR="00093325" w:rsidRPr="00D42971">
        <w:rPr>
          <w:rFonts w:ascii="Times New Roman" w:hAnsi="Times New Roman" w:cs="Times New Roman"/>
          <w:sz w:val="24"/>
          <w:szCs w:val="24"/>
        </w:rPr>
        <w:t>)</w:t>
      </w:r>
      <w:r w:rsidR="003E7D8B">
        <w:rPr>
          <w:rFonts w:ascii="Times New Roman" w:hAnsi="Times New Roman" w:cs="Times New Roman"/>
          <w:sz w:val="24"/>
          <w:szCs w:val="24"/>
        </w:rPr>
        <w:t>,</w:t>
      </w:r>
      <w:r w:rsidR="00093325" w:rsidRPr="00D42971">
        <w:rPr>
          <w:rFonts w:ascii="Times New Roman" w:hAnsi="Times New Roman" w:cs="Times New Roman"/>
          <w:sz w:val="24"/>
          <w:szCs w:val="24"/>
        </w:rPr>
        <w:t xml:space="preserve"> as well as</w:t>
      </w:r>
      <w:r w:rsidR="003E7D8B">
        <w:rPr>
          <w:rFonts w:ascii="Times New Roman" w:hAnsi="Times New Roman" w:cs="Times New Roman"/>
          <w:sz w:val="24"/>
          <w:szCs w:val="24"/>
        </w:rPr>
        <w:t xml:space="preserve"> for</w:t>
      </w:r>
      <w:r w:rsidR="00093325" w:rsidRPr="00D42971">
        <w:rPr>
          <w:rFonts w:ascii="Times New Roman" w:hAnsi="Times New Roman" w:cs="Times New Roman"/>
          <w:sz w:val="24"/>
          <w:szCs w:val="24"/>
        </w:rPr>
        <w:t xml:space="preserve"> the </w:t>
      </w:r>
      <w:r w:rsidR="00E91F2A" w:rsidRPr="00D42971">
        <w:rPr>
          <w:rFonts w:ascii="Times New Roman" w:hAnsi="Times New Roman" w:cs="Times New Roman"/>
          <w:sz w:val="24"/>
          <w:szCs w:val="24"/>
        </w:rPr>
        <w:t>sub</w:t>
      </w:r>
      <w:r w:rsidR="00093325" w:rsidRPr="00D42971">
        <w:rPr>
          <w:rFonts w:ascii="Times New Roman" w:hAnsi="Times New Roman" w:cs="Times New Roman"/>
          <w:sz w:val="24"/>
          <w:szCs w:val="24"/>
        </w:rPr>
        <w:t>domains</w:t>
      </w:r>
      <w:r w:rsidR="00297ADC">
        <w:rPr>
          <w:rFonts w:ascii="Times New Roman" w:hAnsi="Times New Roman" w:cs="Times New Roman"/>
          <w:sz w:val="24"/>
          <w:szCs w:val="24"/>
        </w:rPr>
        <w:t xml:space="preserve"> (shown in Table 3)</w:t>
      </w:r>
      <w:r w:rsidR="00093325" w:rsidRPr="00D42971">
        <w:rPr>
          <w:rFonts w:ascii="Times New Roman" w:hAnsi="Times New Roman" w:cs="Times New Roman"/>
          <w:sz w:val="24"/>
          <w:szCs w:val="24"/>
        </w:rPr>
        <w:t>.</w:t>
      </w:r>
      <w:commentRangeEnd w:id="35"/>
      <w:r w:rsidR="00D3027F" w:rsidRPr="00D42971">
        <w:rPr>
          <w:rStyle w:val="CommentReference"/>
          <w:rFonts w:ascii="Times New Roman" w:hAnsi="Times New Roman" w:cs="Times New Roman"/>
          <w:sz w:val="24"/>
          <w:szCs w:val="24"/>
        </w:rPr>
        <w:commentReference w:id="35"/>
      </w:r>
    </w:p>
    <w:p w14:paraId="5B298DA7" w14:textId="77777777" w:rsidR="00076C6C" w:rsidRPr="00D42971" w:rsidRDefault="00076C6C" w:rsidP="00F721EE">
      <w:pPr>
        <w:spacing w:line="480" w:lineRule="auto"/>
        <w:rPr>
          <w:rFonts w:ascii="Times New Roman" w:hAnsi="Times New Roman" w:cs="Times New Roman"/>
          <w:b/>
          <w:sz w:val="24"/>
          <w:szCs w:val="24"/>
        </w:rPr>
      </w:pPr>
      <w:r w:rsidRPr="00D42971">
        <w:rPr>
          <w:rFonts w:ascii="Times New Roman" w:hAnsi="Times New Roman" w:cs="Times New Roman"/>
          <w:b/>
          <w:sz w:val="24"/>
          <w:szCs w:val="24"/>
        </w:rPr>
        <w:t>Sensitivity analyses</w:t>
      </w:r>
    </w:p>
    <w:p w14:paraId="18B850B2" w14:textId="400E07C6" w:rsidR="005F7E9C"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Our</w:t>
      </w:r>
      <w:r w:rsidR="005F7E9C" w:rsidRPr="00D42971">
        <w:rPr>
          <w:rFonts w:ascii="Times New Roman" w:hAnsi="Times New Roman" w:cs="Times New Roman"/>
          <w:sz w:val="24"/>
          <w:szCs w:val="24"/>
        </w:rPr>
        <w:t xml:space="preserve"> sensitivity analyses show</w:t>
      </w:r>
      <w:r w:rsidR="00076C6C" w:rsidRPr="00D42971">
        <w:rPr>
          <w:rFonts w:ascii="Times New Roman" w:hAnsi="Times New Roman" w:cs="Times New Roman"/>
          <w:sz w:val="24"/>
          <w:szCs w:val="24"/>
        </w:rPr>
        <w:t>ed</w:t>
      </w:r>
      <w:r w:rsidR="005F7E9C" w:rsidRPr="00D42971">
        <w:rPr>
          <w:rFonts w:ascii="Times New Roman" w:hAnsi="Times New Roman" w:cs="Times New Roman"/>
          <w:sz w:val="24"/>
          <w:szCs w:val="24"/>
        </w:rPr>
        <w:t xml:space="preserve"> convergence of </w:t>
      </w:r>
      <w:r w:rsidRPr="00D42971">
        <w:rPr>
          <w:rFonts w:ascii="Times New Roman" w:hAnsi="Times New Roman" w:cs="Times New Roman"/>
          <w:sz w:val="24"/>
          <w:szCs w:val="24"/>
        </w:rPr>
        <w:t xml:space="preserve">the </w:t>
      </w:r>
      <w:r w:rsidR="00A0165A" w:rsidRPr="00D42971">
        <w:rPr>
          <w:rFonts w:ascii="Times New Roman" w:hAnsi="Times New Roman" w:cs="Times New Roman"/>
          <w:sz w:val="24"/>
          <w:szCs w:val="24"/>
        </w:rPr>
        <w:t xml:space="preserve">estimated </w:t>
      </w:r>
      <w:r w:rsidR="005F7E9C" w:rsidRPr="00D42971">
        <w:rPr>
          <w:rFonts w:ascii="Times New Roman" w:hAnsi="Times New Roman" w:cs="Times New Roman"/>
          <w:sz w:val="24"/>
          <w:szCs w:val="24"/>
        </w:rPr>
        <w:t>treatment effect</w:t>
      </w:r>
      <w:r w:rsidR="00A0165A" w:rsidRPr="00D42971">
        <w:rPr>
          <w:rFonts w:ascii="Times New Roman" w:hAnsi="Times New Roman" w:cs="Times New Roman"/>
          <w:sz w:val="24"/>
          <w:szCs w:val="24"/>
        </w:rPr>
        <w:t>s</w:t>
      </w:r>
      <w:r w:rsidRPr="00D42971">
        <w:rPr>
          <w:rFonts w:ascii="Times New Roman" w:hAnsi="Times New Roman" w:cs="Times New Roman"/>
          <w:sz w:val="24"/>
          <w:szCs w:val="24"/>
        </w:rPr>
        <w:t xml:space="preserve"> of physical </w:t>
      </w:r>
      <w:r w:rsidR="00106156">
        <w:rPr>
          <w:rFonts w:ascii="Times New Roman" w:hAnsi="Times New Roman" w:cs="Times New Roman"/>
          <w:sz w:val="24"/>
          <w:szCs w:val="24"/>
        </w:rPr>
        <w:t>exercise</w:t>
      </w:r>
      <w:r w:rsidRPr="00D42971">
        <w:rPr>
          <w:rFonts w:ascii="Times New Roman" w:hAnsi="Times New Roman" w:cs="Times New Roman"/>
          <w:sz w:val="24"/>
          <w:szCs w:val="24"/>
        </w:rPr>
        <w:t xml:space="preserve"> on mental health across each of the alternative statistical techniques employed when compared to the main GBM results (B = 18.45</w:t>
      </w:r>
      <w:r w:rsidR="004E63E8">
        <w:rPr>
          <w:rFonts w:ascii="Times New Roman" w:hAnsi="Times New Roman" w:cs="Times New Roman"/>
          <w:sz w:val="24"/>
          <w:szCs w:val="24"/>
        </w:rPr>
        <w:t xml:space="preserve">; 95% CI: 15.52 </w:t>
      </w:r>
      <w:r w:rsidR="00804833">
        <w:rPr>
          <w:rFonts w:ascii="Times New Roman" w:hAnsi="Times New Roman" w:cs="Times New Roman"/>
          <w:sz w:val="24"/>
          <w:szCs w:val="24"/>
        </w:rPr>
        <w:t>–</w:t>
      </w:r>
      <w:r w:rsidR="004E63E8">
        <w:rPr>
          <w:rFonts w:ascii="Times New Roman" w:hAnsi="Times New Roman" w:cs="Times New Roman"/>
          <w:sz w:val="24"/>
          <w:szCs w:val="24"/>
        </w:rPr>
        <w:t xml:space="preserve"> 21</w:t>
      </w:r>
      <w:r w:rsidR="00804833">
        <w:rPr>
          <w:rFonts w:ascii="Times New Roman" w:hAnsi="Times New Roman" w:cs="Times New Roman"/>
          <w:sz w:val="24"/>
          <w:szCs w:val="24"/>
        </w:rPr>
        <w:t>.37</w:t>
      </w:r>
      <w:r w:rsidRPr="00D42971">
        <w:rPr>
          <w:rFonts w:ascii="Times New Roman" w:hAnsi="Times New Roman" w:cs="Times New Roman"/>
          <w:sz w:val="24"/>
          <w:szCs w:val="24"/>
        </w:rPr>
        <w:t xml:space="preserve">): </w:t>
      </w:r>
      <w:r w:rsidR="005F7E9C" w:rsidRPr="00D42971">
        <w:rPr>
          <w:rFonts w:ascii="Times New Roman" w:hAnsi="Times New Roman" w:cs="Times New Roman"/>
          <w:sz w:val="24"/>
          <w:szCs w:val="24"/>
        </w:rPr>
        <w:t>doubl</w:t>
      </w:r>
      <w:r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GBM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18.07</w:t>
      </w:r>
      <w:r w:rsidR="00804833">
        <w:rPr>
          <w:rFonts w:ascii="Times New Roman" w:hAnsi="Times New Roman" w:cs="Times New Roman"/>
          <w:sz w:val="24"/>
          <w:szCs w:val="24"/>
        </w:rPr>
        <w:t>; 95% CI: 15.95 – 20.19</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xml:space="preserve">, MI +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18.04</w:t>
      </w:r>
      <w:r w:rsidRPr="00D42971">
        <w:rPr>
          <w:rFonts w:ascii="Times New Roman" w:hAnsi="Times New Roman" w:cs="Times New Roman"/>
          <w:sz w:val="24"/>
          <w:szCs w:val="24"/>
        </w:rPr>
        <w:t>)</w:t>
      </w:r>
      <w:r w:rsidR="005F7E9C" w:rsidRPr="00D42971">
        <w:rPr>
          <w:rFonts w:ascii="Times New Roman" w:hAnsi="Times New Roman" w:cs="Times New Roman"/>
          <w:sz w:val="24"/>
          <w:szCs w:val="24"/>
        </w:rPr>
        <w:t>, doubl</w:t>
      </w:r>
      <w:r w:rsidR="00D3027F" w:rsidRPr="00D42971">
        <w:rPr>
          <w:rFonts w:ascii="Times New Roman" w:hAnsi="Times New Roman" w:cs="Times New Roman"/>
          <w:sz w:val="24"/>
          <w:szCs w:val="24"/>
        </w:rPr>
        <w:t>y</w:t>
      </w:r>
      <w:r w:rsidR="005F7E9C" w:rsidRPr="00D42971">
        <w:rPr>
          <w:rFonts w:ascii="Times New Roman" w:hAnsi="Times New Roman" w:cs="Times New Roman"/>
          <w:sz w:val="24"/>
          <w:szCs w:val="24"/>
        </w:rPr>
        <w:t xml:space="preserve"> robust CBPS </w:t>
      </w:r>
      <w:r w:rsidRPr="00D42971">
        <w:rPr>
          <w:rFonts w:ascii="Times New Roman" w:hAnsi="Times New Roman" w:cs="Times New Roman"/>
          <w:sz w:val="24"/>
          <w:szCs w:val="24"/>
        </w:rPr>
        <w:t xml:space="preserve">(B </w:t>
      </w:r>
      <w:r w:rsidR="005F7E9C" w:rsidRPr="00D42971">
        <w:rPr>
          <w:rFonts w:ascii="Times New Roman" w:hAnsi="Times New Roman" w:cs="Times New Roman"/>
          <w:sz w:val="24"/>
          <w:szCs w:val="24"/>
        </w:rPr>
        <w:t>= 17.87</w:t>
      </w:r>
      <w:r w:rsidR="004E63E8">
        <w:rPr>
          <w:rFonts w:ascii="Times New Roman" w:hAnsi="Times New Roman" w:cs="Times New Roman"/>
          <w:sz w:val="24"/>
          <w:szCs w:val="24"/>
        </w:rPr>
        <w:t>; 95% CI: 17.43 – 18.32</w:t>
      </w:r>
      <w:r w:rsidRPr="00D42971">
        <w:rPr>
          <w:rFonts w:ascii="Times New Roman" w:hAnsi="Times New Roman" w:cs="Times New Roman"/>
          <w:sz w:val="24"/>
          <w:szCs w:val="24"/>
        </w:rPr>
        <w:t>)</w:t>
      </w:r>
      <w:r w:rsidR="00A0165A" w:rsidRPr="00D42971">
        <w:rPr>
          <w:rFonts w:ascii="Times New Roman" w:hAnsi="Times New Roman" w:cs="Times New Roman"/>
          <w:sz w:val="24"/>
          <w:szCs w:val="24"/>
        </w:rPr>
        <w:t xml:space="preserve">, </w:t>
      </w:r>
      <w:r w:rsidRPr="00D42971">
        <w:rPr>
          <w:rFonts w:ascii="Times New Roman" w:hAnsi="Times New Roman" w:cs="Times New Roman"/>
          <w:sz w:val="24"/>
          <w:szCs w:val="24"/>
        </w:rPr>
        <w:t xml:space="preserve">non-covariate balanced </w:t>
      </w:r>
      <w:commentRangeStart w:id="36"/>
      <w:r w:rsidRPr="00D42971">
        <w:rPr>
          <w:rFonts w:ascii="Times New Roman" w:hAnsi="Times New Roman" w:cs="Times New Roman"/>
          <w:sz w:val="24"/>
          <w:szCs w:val="24"/>
        </w:rPr>
        <w:t xml:space="preserve">linear </w:t>
      </w:r>
      <w:commentRangeEnd w:id="36"/>
      <w:r w:rsidR="007D3A5E">
        <w:rPr>
          <w:rStyle w:val="CommentReference"/>
        </w:rPr>
        <w:commentReference w:id="36"/>
      </w:r>
      <w:r w:rsidRPr="00D42971">
        <w:rPr>
          <w:rFonts w:ascii="Times New Roman" w:hAnsi="Times New Roman" w:cs="Times New Roman"/>
          <w:sz w:val="24"/>
          <w:szCs w:val="24"/>
        </w:rPr>
        <w:t xml:space="preserve">regression model (B </w:t>
      </w:r>
      <w:r w:rsidR="00A0165A" w:rsidRPr="00D42971">
        <w:rPr>
          <w:rFonts w:ascii="Times New Roman" w:hAnsi="Times New Roman" w:cs="Times New Roman"/>
          <w:sz w:val="24"/>
          <w:szCs w:val="24"/>
        </w:rPr>
        <w:t>= 18.07</w:t>
      </w:r>
      <w:r w:rsidR="004E63E8">
        <w:rPr>
          <w:rFonts w:ascii="Times New Roman" w:hAnsi="Times New Roman" w:cs="Times New Roman"/>
          <w:sz w:val="24"/>
          <w:szCs w:val="24"/>
        </w:rPr>
        <w:t>; 95% CI: 15.95 – 20.19</w:t>
      </w:r>
      <w:r w:rsidR="00A0165A" w:rsidRPr="00D42971">
        <w:rPr>
          <w:rFonts w:ascii="Times New Roman" w:hAnsi="Times New Roman" w:cs="Times New Roman"/>
          <w:sz w:val="24"/>
          <w:szCs w:val="24"/>
        </w:rPr>
        <w:t>).</w:t>
      </w:r>
    </w:p>
    <w:p w14:paraId="071BA901" w14:textId="77777777" w:rsidR="00B2120E" w:rsidRPr="00D42971" w:rsidRDefault="00B2120E" w:rsidP="00F721EE">
      <w:pPr>
        <w:spacing w:line="480" w:lineRule="auto"/>
        <w:rPr>
          <w:rFonts w:ascii="Times New Roman" w:hAnsi="Times New Roman" w:cs="Times New Roman"/>
          <w:sz w:val="24"/>
          <w:szCs w:val="24"/>
        </w:rPr>
      </w:pPr>
    </w:p>
    <w:p w14:paraId="35E3DF41" w14:textId="01F88FE4" w:rsidR="003B7CE5" w:rsidRPr="00D42971" w:rsidRDefault="003B7CE5" w:rsidP="00F721EE">
      <w:pPr>
        <w:spacing w:line="480" w:lineRule="auto"/>
        <w:rPr>
          <w:rFonts w:ascii="Times New Roman" w:hAnsi="Times New Roman" w:cs="Times New Roman"/>
          <w:sz w:val="24"/>
          <w:szCs w:val="24"/>
        </w:rPr>
      </w:pPr>
    </w:p>
    <w:p w14:paraId="37B4D80C" w14:textId="6DC84A20" w:rsidR="003B7CE5" w:rsidRPr="00D42971" w:rsidRDefault="003B7CE5" w:rsidP="00F721EE">
      <w:pPr>
        <w:spacing w:line="480" w:lineRule="auto"/>
        <w:rPr>
          <w:rFonts w:ascii="Times New Roman" w:hAnsi="Times New Roman" w:cs="Times New Roman"/>
          <w:b/>
          <w:bCs/>
          <w:sz w:val="24"/>
          <w:szCs w:val="24"/>
        </w:rPr>
      </w:pPr>
      <w:r w:rsidRPr="00D42971">
        <w:rPr>
          <w:rFonts w:ascii="Times New Roman" w:hAnsi="Times New Roman" w:cs="Times New Roman"/>
          <w:b/>
          <w:bCs/>
          <w:sz w:val="24"/>
          <w:szCs w:val="24"/>
        </w:rPr>
        <w:t>Discussion</w:t>
      </w:r>
    </w:p>
    <w:p w14:paraId="738D5F3D" w14:textId="37402E7B" w:rsidR="002C4D62" w:rsidRDefault="00494E50" w:rsidP="004E244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present study demonstrates a significant </w:t>
      </w:r>
      <w:r w:rsidR="00B43B45">
        <w:rPr>
          <w:rFonts w:ascii="Times New Roman" w:hAnsi="Times New Roman" w:cs="Times New Roman"/>
          <w:sz w:val="24"/>
          <w:szCs w:val="24"/>
        </w:rPr>
        <w:t xml:space="preserve">small </w:t>
      </w:r>
      <w:r>
        <w:rPr>
          <w:rFonts w:ascii="Times New Roman" w:hAnsi="Times New Roman" w:cs="Times New Roman"/>
          <w:sz w:val="24"/>
          <w:szCs w:val="24"/>
        </w:rPr>
        <w:t xml:space="preserve">association between self-reported physical </w:t>
      </w:r>
      <w:r w:rsidR="00106156">
        <w:rPr>
          <w:rFonts w:ascii="Times New Roman" w:hAnsi="Times New Roman" w:cs="Times New Roman"/>
          <w:sz w:val="24"/>
          <w:szCs w:val="24"/>
        </w:rPr>
        <w:t>exercise</w:t>
      </w:r>
      <w:r>
        <w:rPr>
          <w:rFonts w:ascii="Times New Roman" w:hAnsi="Times New Roman" w:cs="Times New Roman"/>
          <w:sz w:val="24"/>
          <w:szCs w:val="24"/>
        </w:rPr>
        <w:t xml:space="preserve"> and Mental Health Quotient score, a novel measure of overall mental health which broadly captures clinical symptoms as well as aspects of wellbeing, summarizing them on a single dimension ranging from clinical risk to thriving. The effect was robust after </w:t>
      </w:r>
      <w:r w:rsidR="006D6F1A">
        <w:rPr>
          <w:rFonts w:ascii="Times New Roman" w:hAnsi="Times New Roman" w:cs="Times New Roman"/>
          <w:sz w:val="24"/>
          <w:szCs w:val="24"/>
        </w:rPr>
        <w:t>adjust for covariates using several different methods</w:t>
      </w:r>
      <w:r w:rsidR="00946BC5">
        <w:rPr>
          <w:rFonts w:ascii="Times New Roman" w:hAnsi="Times New Roman" w:cs="Times New Roman"/>
          <w:sz w:val="24"/>
          <w:szCs w:val="24"/>
        </w:rPr>
        <w:t xml:space="preserve">. </w:t>
      </w:r>
      <w:r w:rsidR="00120E25">
        <w:rPr>
          <w:rFonts w:ascii="Times New Roman" w:hAnsi="Times New Roman" w:cs="Times New Roman"/>
          <w:sz w:val="24"/>
          <w:szCs w:val="24"/>
        </w:rPr>
        <w:t>Our findings</w:t>
      </w:r>
      <w:r w:rsidR="00F971C0">
        <w:rPr>
          <w:rFonts w:ascii="Times New Roman" w:hAnsi="Times New Roman" w:cs="Times New Roman"/>
          <w:sz w:val="24"/>
          <w:szCs w:val="24"/>
        </w:rPr>
        <w:t xml:space="preserve"> </w:t>
      </w:r>
      <w:r w:rsidR="00461BB6">
        <w:rPr>
          <w:rFonts w:ascii="Times New Roman" w:hAnsi="Times New Roman" w:cs="Times New Roman"/>
          <w:sz w:val="24"/>
          <w:szCs w:val="24"/>
        </w:rPr>
        <w:t xml:space="preserve">are consistent </w:t>
      </w:r>
      <w:r w:rsidR="00F971C0">
        <w:rPr>
          <w:rFonts w:ascii="Times New Roman" w:hAnsi="Times New Roman" w:cs="Times New Roman"/>
          <w:sz w:val="24"/>
          <w:szCs w:val="24"/>
        </w:rPr>
        <w:t xml:space="preserve">with </w:t>
      </w:r>
      <w:r w:rsidR="00120E25">
        <w:rPr>
          <w:rFonts w:ascii="Times New Roman" w:hAnsi="Times New Roman" w:cs="Times New Roman"/>
          <w:sz w:val="24"/>
          <w:szCs w:val="24"/>
        </w:rPr>
        <w:t xml:space="preserve">the existing </w:t>
      </w:r>
      <w:r w:rsidR="00F971C0">
        <w:rPr>
          <w:rFonts w:ascii="Times New Roman" w:hAnsi="Times New Roman" w:cs="Times New Roman"/>
          <w:sz w:val="24"/>
          <w:szCs w:val="24"/>
        </w:rPr>
        <w:t>evidence</w:t>
      </w:r>
      <w:r w:rsidR="00120E25">
        <w:rPr>
          <w:rFonts w:ascii="Times New Roman" w:hAnsi="Times New Roman" w:cs="Times New Roman"/>
          <w:sz w:val="24"/>
          <w:szCs w:val="24"/>
        </w:rPr>
        <w:t xml:space="preserve"> on</w:t>
      </w:r>
      <w:r w:rsidR="00461BB6">
        <w:rPr>
          <w:rFonts w:ascii="Times New Roman" w:hAnsi="Times New Roman" w:cs="Times New Roman"/>
          <w:sz w:val="24"/>
          <w:szCs w:val="24"/>
        </w:rPr>
        <w:t xml:space="preserve"> the positive </w:t>
      </w:r>
      <w:r w:rsidR="006974A4">
        <w:rPr>
          <w:rFonts w:ascii="Times New Roman" w:hAnsi="Times New Roman" w:cs="Times New Roman"/>
          <w:sz w:val="24"/>
          <w:szCs w:val="24"/>
        </w:rPr>
        <w:t>associates</w:t>
      </w:r>
      <w:r w:rsidR="00461BB6">
        <w:rPr>
          <w:rFonts w:ascii="Times New Roman" w:hAnsi="Times New Roman" w:cs="Times New Roman"/>
          <w:sz w:val="24"/>
          <w:szCs w:val="24"/>
        </w:rPr>
        <w:t xml:space="preserve"> of</w:t>
      </w:r>
      <w:r w:rsidR="00120E25">
        <w:rPr>
          <w:rFonts w:ascii="Times New Roman" w:hAnsi="Times New Roman" w:cs="Times New Roman"/>
          <w:sz w:val="24"/>
          <w:szCs w:val="24"/>
        </w:rPr>
        <w:t xml:space="preserve"> physical </w:t>
      </w:r>
      <w:r w:rsidR="00106156">
        <w:rPr>
          <w:rFonts w:ascii="Times New Roman" w:hAnsi="Times New Roman" w:cs="Times New Roman"/>
          <w:sz w:val="24"/>
          <w:szCs w:val="24"/>
        </w:rPr>
        <w:t>exercise</w:t>
      </w:r>
      <w:r w:rsidR="00120E25">
        <w:rPr>
          <w:rFonts w:ascii="Times New Roman" w:hAnsi="Times New Roman" w:cs="Times New Roman"/>
          <w:sz w:val="24"/>
          <w:szCs w:val="24"/>
        </w:rPr>
        <w:t xml:space="preserve"> </w:t>
      </w:r>
      <w:r w:rsidR="006974A4">
        <w:rPr>
          <w:rFonts w:ascii="Times New Roman" w:hAnsi="Times New Roman" w:cs="Times New Roman"/>
          <w:sz w:val="24"/>
          <w:szCs w:val="24"/>
        </w:rPr>
        <w:t>with</w:t>
      </w:r>
      <w:r w:rsidR="00120E25">
        <w:rPr>
          <w:rFonts w:ascii="Times New Roman" w:hAnsi="Times New Roman" w:cs="Times New Roman"/>
          <w:sz w:val="24"/>
          <w:szCs w:val="24"/>
        </w:rPr>
        <w:t xml:space="preserve"> various </w:t>
      </w:r>
      <w:r w:rsidR="006974A4">
        <w:rPr>
          <w:rFonts w:ascii="Times New Roman" w:hAnsi="Times New Roman" w:cs="Times New Roman"/>
          <w:sz w:val="24"/>
          <w:szCs w:val="24"/>
        </w:rPr>
        <w:t>psychological</w:t>
      </w:r>
      <w:r w:rsidR="00120E25">
        <w:rPr>
          <w:rFonts w:ascii="Times New Roman" w:hAnsi="Times New Roman" w:cs="Times New Roman"/>
          <w:sz w:val="24"/>
          <w:szCs w:val="24"/>
        </w:rPr>
        <w:t xml:space="preserve"> outcomes</w:t>
      </w:r>
      <w:r w:rsidR="00AD605B">
        <w:rPr>
          <w:rFonts w:ascii="Times New Roman" w:hAnsi="Times New Roman" w:cs="Times New Roman"/>
          <w:sz w:val="24"/>
          <w:szCs w:val="24"/>
        </w:rPr>
        <w:t xml:space="preserve"> including severe mental disorders </w:t>
      </w:r>
      <w:r w:rsidR="00AD605B">
        <w:rPr>
          <w:rFonts w:ascii="Times New Roman" w:hAnsi="Times New Roman" w:cs="Times New Roman"/>
          <w:sz w:val="24"/>
          <w:szCs w:val="24"/>
        </w:rPr>
        <w:fldChar w:fldCharType="begin"/>
      </w:r>
      <w:r w:rsidR="00AD605B">
        <w:rPr>
          <w:rFonts w:ascii="Times New Roman" w:hAnsi="Times New Roman" w:cs="Times New Roman"/>
          <w:sz w:val="24"/>
          <w:szCs w:val="24"/>
        </w:rPr>
        <w:instrText xml:space="preserve"> ADDIN EN.CITE &lt;EndNote&gt;&lt;Cite&gt;&lt;Author&gt;Vancampfort&lt;/Author&gt;&lt;Year&gt;2017&lt;/Year&gt;&lt;RecNum&gt;154&lt;/RecNum&gt;&lt;DisplayText&gt;[59]&lt;/DisplayText&gt;&lt;record&gt;&lt;rec-number&gt;154&lt;/rec-number&gt;&lt;foreign-keys&gt;&lt;key app="EN" db-id="vda2pvwscxarw9e0z24p90wxpr2wfdzp2a0w" timestamp="1677650068"&gt;154&lt;/key&gt;&lt;/foreign-keys&gt;&lt;ref-type name="Journal Article"&gt;17&lt;/ref-type&gt;&lt;contributors&gt;&lt;authors&gt;&lt;author&gt;Vancampfort, Davy&lt;/author&gt;&lt;author&gt;Firth, Joseph&lt;/author&gt;&lt;author&gt;Schuch, Felipe B&lt;/author&gt;&lt;author&gt;Rosenbaum, Simon&lt;/author&gt;&lt;author&gt;Mugisha, James&lt;/author&gt;&lt;author&gt;Hallgren, Mats&lt;/author&gt;&lt;author&gt;Probst, Michel&lt;/author&gt;&lt;author&gt;Ward, Philip B&lt;/author&gt;&lt;author&gt;Gaughran, Fiona&lt;/author&gt;&lt;author&gt;De Hert, Marc&lt;/author&gt;&lt;/authors&gt;&lt;/contributors&gt;&lt;titles&gt;&lt;title&gt;Sedentary behavior and physical activity levels in people with schizophrenia, bipolar disorder and major depressive disorder: a global systematic review and meta‐analysis&lt;/title&gt;&lt;secondary-title&gt;World Psychiatry&lt;/secondary-title&gt;&lt;/titles&gt;&lt;periodical&gt;&lt;full-title&gt;World Psychiatry&lt;/full-title&gt;&lt;/periodical&gt;&lt;pages&gt;308-315&lt;/pages&gt;&lt;volume&gt;16&lt;/volume&gt;&lt;number&gt;3&lt;/number&gt;&lt;dates&gt;&lt;year&gt;2017&lt;/year&gt;&lt;/dates&gt;&lt;isbn&gt;1723-8617&lt;/isbn&gt;&lt;urls&gt;&lt;/urls&gt;&lt;/record&gt;&lt;/Cite&gt;&lt;/EndNote&gt;</w:instrText>
      </w:r>
      <w:r w:rsidR="00AD605B">
        <w:rPr>
          <w:rFonts w:ascii="Times New Roman" w:hAnsi="Times New Roman" w:cs="Times New Roman"/>
          <w:sz w:val="24"/>
          <w:szCs w:val="24"/>
        </w:rPr>
        <w:fldChar w:fldCharType="separate"/>
      </w:r>
      <w:r w:rsidR="00AD605B">
        <w:rPr>
          <w:rFonts w:ascii="Times New Roman" w:hAnsi="Times New Roman" w:cs="Times New Roman"/>
          <w:noProof/>
          <w:sz w:val="24"/>
          <w:szCs w:val="24"/>
        </w:rPr>
        <w:t>[59]</w:t>
      </w:r>
      <w:r w:rsidR="00AD605B">
        <w:rPr>
          <w:rFonts w:ascii="Times New Roman" w:hAnsi="Times New Roman" w:cs="Times New Roman"/>
          <w:sz w:val="24"/>
          <w:szCs w:val="24"/>
        </w:rPr>
        <w:fldChar w:fldCharType="end"/>
      </w:r>
      <w:r w:rsidR="00AD605B">
        <w:rPr>
          <w:rFonts w:ascii="Times New Roman" w:hAnsi="Times New Roman" w:cs="Times New Roman"/>
          <w:sz w:val="24"/>
          <w:szCs w:val="24"/>
        </w:rPr>
        <w:t xml:space="preserve">, </w:t>
      </w:r>
      <w:r w:rsidR="00461BB6">
        <w:rPr>
          <w:rFonts w:ascii="Times New Roman" w:hAnsi="Times New Roman" w:cs="Times New Roman"/>
          <w:sz w:val="24"/>
          <w:szCs w:val="24"/>
        </w:rPr>
        <w:t xml:space="preserve">cognitive function </w:t>
      </w:r>
      <w:r w:rsidR="00461BB6">
        <w:rPr>
          <w:rFonts w:ascii="Times New Roman" w:hAnsi="Times New Roman" w:cs="Times New Roman"/>
          <w:sz w:val="24"/>
          <w:szCs w:val="24"/>
        </w:rPr>
        <w:fldChar w:fldCharType="begin"/>
      </w:r>
      <w:r w:rsidR="00461BB6">
        <w:rPr>
          <w:rFonts w:ascii="Times New Roman" w:hAnsi="Times New Roman" w:cs="Times New Roman"/>
          <w:sz w:val="24"/>
          <w:szCs w:val="24"/>
        </w:rPr>
        <w:instrText xml:space="preserve"> ADDIN EN.CITE &lt;EndNote&gt;&lt;Cite&gt;&lt;Author&gt;Bidzan-Bluma&lt;/Author&gt;&lt;Year&gt;2018&lt;/Year&gt;&lt;RecNum&gt;155&lt;/RecNum&gt;&lt;DisplayText&gt;[60, 61]&lt;/DisplayText&gt;&lt;record&gt;&lt;rec-number&gt;155&lt;/rec-number&gt;&lt;foreign-keys&gt;&lt;key app="EN" db-id="vda2pvwscxarw9e0z24p90wxpr2wfdzp2a0w" timestamp="1677650609"&gt;155&lt;/key&gt;&lt;/foreign-keys&gt;&lt;ref-type name="Journal Article"&gt;17&lt;/ref-type&gt;&lt;contributors&gt;&lt;authors&gt;&lt;author&gt;Bidzan-Bluma, Ilona&lt;/author&gt;&lt;author&gt;Lipowska, Małgorzata&lt;/author&gt;&lt;/authors&gt;&lt;/contributors&gt;&lt;titles&gt;&lt;title&gt;Physical activity and cognitive functioning of children: a systematic review&lt;/title&gt;&lt;secondary-title&gt;International journal of environmental research and public health&lt;/secondary-title&gt;&lt;/titles&gt;&lt;periodical&gt;&lt;full-title&gt;International journal of environmental research and public health&lt;/full-title&gt;&lt;/periodical&gt;&lt;pages&gt;800&lt;/pages&gt;&lt;volume&gt;15&lt;/volume&gt;&lt;number&gt;4&lt;/number&gt;&lt;dates&gt;&lt;year&gt;2018&lt;/year&gt;&lt;/dates&gt;&lt;isbn&gt;1660-4601&lt;/isbn&gt;&lt;urls&gt;&lt;/urls&gt;&lt;/record&gt;&lt;/Cite&gt;&lt;Cite&gt;&lt;Author&gt;Carvalho&lt;/Author&gt;&lt;Year&gt;2014&lt;/Year&gt;&lt;RecNum&gt;156&lt;/RecNum&gt;&lt;record&gt;&lt;rec-number&gt;156&lt;/rec-number&gt;&lt;foreign-keys&gt;&lt;key app="EN" db-id="vda2pvwscxarw9e0z24p90wxpr2wfdzp2a0w" timestamp="1677650652"&gt;156&lt;/key&gt;&lt;/foreign-keys&gt;&lt;ref-type name="Journal Article"&gt;17&lt;/ref-type&gt;&lt;contributors&gt;&lt;authors&gt;&lt;author&gt;Carvalho, Ashley&lt;/author&gt;&lt;author&gt;Rea, Irene Maeve&lt;/author&gt;&lt;author&gt;Parimon, Tanyalak&lt;/author&gt;&lt;author&gt;Cusack, Barry J&lt;/author&gt;&lt;/authors&gt;&lt;/contributors&gt;&lt;titles&gt;&lt;title&gt;Physical activity and cognitive function in individuals over 60 years of age: a systematic review&lt;/title&gt;&lt;secondary-title&gt;Clinical interventions in aging&lt;/secondary-title&gt;&lt;/titles&gt;&lt;periodical&gt;&lt;full-title&gt;Clinical interventions in aging&lt;/full-title&gt;&lt;/periodical&gt;&lt;pages&gt;661-682&lt;/pages&gt;&lt;dates&gt;&lt;year&gt;2014&lt;/year&gt;&lt;/dates&gt;&lt;isbn&gt;1176-9092&lt;/isbn&gt;&lt;urls&gt;&lt;/urls&gt;&lt;/record&gt;&lt;/Cite&gt;&lt;/EndNote&gt;</w:instrText>
      </w:r>
      <w:r w:rsidR="00461BB6">
        <w:rPr>
          <w:rFonts w:ascii="Times New Roman" w:hAnsi="Times New Roman" w:cs="Times New Roman"/>
          <w:sz w:val="24"/>
          <w:szCs w:val="24"/>
        </w:rPr>
        <w:fldChar w:fldCharType="separate"/>
      </w:r>
      <w:r w:rsidR="00461BB6">
        <w:rPr>
          <w:rFonts w:ascii="Times New Roman" w:hAnsi="Times New Roman" w:cs="Times New Roman"/>
          <w:noProof/>
          <w:sz w:val="24"/>
          <w:szCs w:val="24"/>
        </w:rPr>
        <w:t>[60, 61]</w:t>
      </w:r>
      <w:r w:rsidR="00461BB6">
        <w:rPr>
          <w:rFonts w:ascii="Times New Roman" w:hAnsi="Times New Roman" w:cs="Times New Roman"/>
          <w:sz w:val="24"/>
          <w:szCs w:val="24"/>
        </w:rPr>
        <w:fldChar w:fldCharType="end"/>
      </w:r>
      <w:r w:rsidR="00461BB6">
        <w:rPr>
          <w:rFonts w:ascii="Times New Roman" w:hAnsi="Times New Roman" w:cs="Times New Roman"/>
          <w:sz w:val="24"/>
          <w:szCs w:val="24"/>
        </w:rPr>
        <w:t xml:space="preserve">, </w:t>
      </w:r>
      <w:r w:rsidR="00DE7B60">
        <w:rPr>
          <w:rFonts w:ascii="Times New Roman" w:hAnsi="Times New Roman" w:cs="Times New Roman"/>
          <w:sz w:val="24"/>
          <w:szCs w:val="24"/>
        </w:rPr>
        <w:t xml:space="preserve">emotional </w:t>
      </w:r>
      <w:r w:rsidR="00A95FF3">
        <w:rPr>
          <w:rFonts w:ascii="Times New Roman" w:hAnsi="Times New Roman" w:cs="Times New Roman"/>
          <w:sz w:val="24"/>
          <w:szCs w:val="24"/>
        </w:rPr>
        <w:t xml:space="preserve">skills </w:t>
      </w:r>
      <w:r w:rsidR="00A95FF3">
        <w:rPr>
          <w:rFonts w:ascii="Times New Roman" w:hAnsi="Times New Roman" w:cs="Times New Roman"/>
          <w:sz w:val="24"/>
          <w:szCs w:val="24"/>
        </w:rPr>
        <w:fldChar w:fldCharType="begin"/>
      </w:r>
      <w:r w:rsidR="00A95FF3">
        <w:rPr>
          <w:rFonts w:ascii="Times New Roman" w:hAnsi="Times New Roman" w:cs="Times New Roman"/>
          <w:sz w:val="24"/>
          <w:szCs w:val="24"/>
        </w:rPr>
        <w:instrText xml:space="preserve"> ADDIN EN.CITE &lt;EndNote&gt;&lt;Cite&gt;&lt;Author&gt;Laborde&lt;/Author&gt;&lt;Year&gt;2016&lt;/Year&gt;&lt;RecNum&gt;161&lt;/RecNum&gt;&lt;DisplayText&gt;[62]&lt;/DisplayText&gt;&lt;record&gt;&lt;rec-number&gt;161&lt;/rec-number&gt;&lt;foreign-keys&gt;&lt;key app="EN" db-id="vda2pvwscxarw9e0z24p90wxpr2wfdzp2a0w" timestamp="1677807740"&gt;161&lt;/key&gt;&lt;/foreign-keys&gt;&lt;ref-type name="Journal Article"&gt;17&lt;/ref-type&gt;&lt;contributors&gt;&lt;authors&gt;&lt;author&gt;Laborde, Sylvain&lt;/author&gt;&lt;author&gt;Dosseville, Fabrice&lt;/author&gt;&lt;author&gt;Allen, Mark S&lt;/author&gt;&lt;/authors&gt;&lt;/contributors&gt;&lt;titles&gt;&lt;title&gt;Emotional intelligence in sport and exercise: A systematic review&lt;/title&gt;&lt;secondary-title&gt;Scandinavian journal of medicine &amp;amp; science in sports&lt;/secondary-title&gt;&lt;/titles&gt;&lt;periodical&gt;&lt;full-title&gt;Scandinavian journal of medicine &amp;amp; science in sports&lt;/full-title&gt;&lt;/periodical&gt;&lt;pages&gt;862-874&lt;/pages&gt;&lt;volume&gt;26&lt;/volume&gt;&lt;number&gt;8&lt;/number&gt;&lt;dates&gt;&lt;year&gt;2016&lt;/year&gt;&lt;/dates&gt;&lt;isbn&gt;0905-7188&lt;/isbn&gt;&lt;urls&gt;&lt;/urls&gt;&lt;/record&gt;&lt;/Cite&gt;&lt;/EndNote&gt;</w:instrText>
      </w:r>
      <w:r w:rsidR="00A95FF3">
        <w:rPr>
          <w:rFonts w:ascii="Times New Roman" w:hAnsi="Times New Roman" w:cs="Times New Roman"/>
          <w:sz w:val="24"/>
          <w:szCs w:val="24"/>
        </w:rPr>
        <w:fldChar w:fldCharType="separate"/>
      </w:r>
      <w:r w:rsidR="00A95FF3">
        <w:rPr>
          <w:rFonts w:ascii="Times New Roman" w:hAnsi="Times New Roman" w:cs="Times New Roman"/>
          <w:noProof/>
          <w:sz w:val="24"/>
          <w:szCs w:val="24"/>
        </w:rPr>
        <w:t>[62]</w:t>
      </w:r>
      <w:r w:rsidR="00A95FF3">
        <w:rPr>
          <w:rFonts w:ascii="Times New Roman" w:hAnsi="Times New Roman" w:cs="Times New Roman"/>
          <w:sz w:val="24"/>
          <w:szCs w:val="24"/>
        </w:rPr>
        <w:fldChar w:fldCharType="end"/>
      </w:r>
      <w:r w:rsidR="00702E9C">
        <w:rPr>
          <w:rFonts w:ascii="Times New Roman" w:hAnsi="Times New Roman" w:cs="Times New Roman"/>
          <w:sz w:val="24"/>
          <w:szCs w:val="24"/>
        </w:rPr>
        <w:t xml:space="preserve">, resilience </w:t>
      </w:r>
      <w:r w:rsidR="00702E9C">
        <w:rPr>
          <w:rFonts w:ascii="Times New Roman" w:hAnsi="Times New Roman" w:cs="Times New Roman"/>
          <w:sz w:val="24"/>
          <w:szCs w:val="24"/>
        </w:rPr>
        <w:fldChar w:fldCharType="begin"/>
      </w:r>
      <w:r w:rsidR="00A95FF3">
        <w:rPr>
          <w:rFonts w:ascii="Times New Roman" w:hAnsi="Times New Roman" w:cs="Times New Roman"/>
          <w:sz w:val="24"/>
          <w:szCs w:val="24"/>
        </w:rPr>
        <w:instrText xml:space="preserve"> ADDIN EN.CITE &lt;EndNote&gt;&lt;Cite&gt;&lt;Author&gt;Shanahan&lt;/Author&gt;&lt;Year&gt;2022&lt;/Year&gt;&lt;RecNum&gt;159&lt;/RecNum&gt;&lt;DisplayText&gt;[63]&lt;/DisplayText&gt;&lt;record&gt;&lt;rec-number&gt;159&lt;/rec-number&gt;&lt;foreign-keys&gt;&lt;key app="EN" db-id="vda2pvwscxarw9e0z24p90wxpr2wfdzp2a0w" timestamp="1677652725"&gt;159&lt;/key&gt;&lt;/foreign-keys&gt;&lt;ref-type name="Journal Article"&gt;17&lt;/ref-type&gt;&lt;contributors&gt;&lt;authors&gt;&lt;author&gt;Shanahan, Lilly&lt;/author&gt;&lt;author&gt;Steinhoff, Annekatrin&lt;/author&gt;&lt;author&gt;Bechtiger, Laura&lt;/author&gt;&lt;author&gt;Murray, Aja L&lt;/author&gt;&lt;author&gt;Nivette, Amy&lt;/author&gt;&lt;author&gt;Hepp, Urs&lt;/author&gt;&lt;author&gt;Ribeaud, Denis&lt;/author&gt;&lt;author&gt;Eisner, Manuel&lt;/author&gt;&lt;/authors&gt;&lt;/contributors&gt;&lt;titles&gt;&lt;title&gt;Emotional distress in young adults during the COVID-19 pandemic: evidence of risk and resilience from a longitudinal cohort study&lt;/title&gt;&lt;secondary-title&gt;Psychological medicine&lt;/secondary-title&gt;&lt;/titles&gt;&lt;periodical&gt;&lt;full-title&gt;Psychological medicine&lt;/full-title&gt;&lt;/periodical&gt;&lt;pages&gt;824-833&lt;/pages&gt;&lt;volume&gt;52&lt;/volume&gt;&lt;number&gt;5&lt;/number&gt;&lt;dates&gt;&lt;year&gt;2022&lt;/year&gt;&lt;/dates&gt;&lt;isbn&gt;0033-2917&lt;/isbn&gt;&lt;urls&gt;&lt;/urls&gt;&lt;/record&gt;&lt;/Cite&gt;&lt;/EndNote&gt;</w:instrText>
      </w:r>
      <w:r w:rsidR="00702E9C">
        <w:rPr>
          <w:rFonts w:ascii="Times New Roman" w:hAnsi="Times New Roman" w:cs="Times New Roman"/>
          <w:sz w:val="24"/>
          <w:szCs w:val="24"/>
        </w:rPr>
        <w:fldChar w:fldCharType="separate"/>
      </w:r>
      <w:r w:rsidR="00A95FF3">
        <w:rPr>
          <w:rFonts w:ascii="Times New Roman" w:hAnsi="Times New Roman" w:cs="Times New Roman"/>
          <w:noProof/>
          <w:sz w:val="24"/>
          <w:szCs w:val="24"/>
        </w:rPr>
        <w:t>[63]</w:t>
      </w:r>
      <w:r w:rsidR="00702E9C">
        <w:rPr>
          <w:rFonts w:ascii="Times New Roman" w:hAnsi="Times New Roman" w:cs="Times New Roman"/>
          <w:sz w:val="24"/>
          <w:szCs w:val="24"/>
        </w:rPr>
        <w:fldChar w:fldCharType="end"/>
      </w:r>
      <w:r w:rsidR="002C4D62">
        <w:rPr>
          <w:rFonts w:ascii="Times New Roman" w:hAnsi="Times New Roman" w:cs="Times New Roman"/>
          <w:sz w:val="24"/>
          <w:szCs w:val="24"/>
        </w:rPr>
        <w:t xml:space="preserve">, </w:t>
      </w:r>
      <w:r w:rsidR="006974A4">
        <w:rPr>
          <w:rFonts w:ascii="Times New Roman" w:hAnsi="Times New Roman" w:cs="Times New Roman"/>
          <w:sz w:val="24"/>
          <w:szCs w:val="24"/>
        </w:rPr>
        <w:t xml:space="preserve">and </w:t>
      </w:r>
      <w:r w:rsidR="002C4D62">
        <w:rPr>
          <w:rFonts w:ascii="Times New Roman" w:hAnsi="Times New Roman" w:cs="Times New Roman"/>
          <w:sz w:val="24"/>
          <w:szCs w:val="24"/>
        </w:rPr>
        <w:t xml:space="preserve">quality of life </w:t>
      </w:r>
      <w:r w:rsidR="002C4D62">
        <w:rPr>
          <w:rFonts w:ascii="Times New Roman" w:hAnsi="Times New Roman" w:cs="Times New Roman"/>
          <w:sz w:val="24"/>
          <w:szCs w:val="24"/>
        </w:rPr>
        <w:fldChar w:fldCharType="begin">
          <w:fldData xml:space="preserve">PEVuZE5vdGU+PENpdGU+PEF1dGhvcj5TY2h1Y2g8L0F1dGhvcj48WWVhcj4yMDE2PC9ZZWFyPjxS
ZWNOdW0+MTYwPC9SZWNOdW0+PERpc3BsYXlUZXh0PlsyMCwgMjVdPC9EaXNwbGF5VGV4dD48cmVj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6974A4">
        <w:rPr>
          <w:rFonts w:ascii="Times New Roman" w:hAnsi="Times New Roman" w:cs="Times New Roman"/>
          <w:sz w:val="24"/>
          <w:szCs w:val="24"/>
        </w:rPr>
        <w:instrText xml:space="preserve"> ADDIN EN.CITE </w:instrText>
      </w:r>
      <w:r w:rsidR="006974A4">
        <w:rPr>
          <w:rFonts w:ascii="Times New Roman" w:hAnsi="Times New Roman" w:cs="Times New Roman"/>
          <w:sz w:val="24"/>
          <w:szCs w:val="24"/>
        </w:rPr>
        <w:fldChar w:fldCharType="begin">
          <w:fldData xml:space="preserve">PEVuZE5vdGU+PENpdGU+PEF1dGhvcj5TY2h1Y2g8L0F1dGhvcj48WWVhcj4yMDE2PC9ZZWFyPjxS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</w:fldData>
        </w:fldChar>
      </w:r>
      <w:r w:rsidR="006974A4">
        <w:rPr>
          <w:rFonts w:ascii="Times New Roman" w:hAnsi="Times New Roman" w:cs="Times New Roman"/>
          <w:sz w:val="24"/>
          <w:szCs w:val="24"/>
        </w:rPr>
        <w:instrText xml:space="preserve"> ADDIN EN.CITE.DATA </w:instrText>
      </w:r>
      <w:r w:rsidR="006974A4">
        <w:rPr>
          <w:rFonts w:ascii="Times New Roman" w:hAnsi="Times New Roman" w:cs="Times New Roman"/>
          <w:sz w:val="24"/>
          <w:szCs w:val="24"/>
        </w:rPr>
      </w:r>
      <w:r w:rsidR="006974A4">
        <w:rPr>
          <w:rFonts w:ascii="Times New Roman" w:hAnsi="Times New Roman" w:cs="Times New Roman"/>
          <w:sz w:val="24"/>
          <w:szCs w:val="24"/>
        </w:rPr>
        <w:fldChar w:fldCharType="end"/>
      </w:r>
      <w:r w:rsidR="002C4D62">
        <w:rPr>
          <w:rFonts w:ascii="Times New Roman" w:hAnsi="Times New Roman" w:cs="Times New Roman"/>
          <w:sz w:val="24"/>
          <w:szCs w:val="24"/>
        </w:rPr>
        <w:fldChar w:fldCharType="separate"/>
      </w:r>
      <w:r w:rsidR="006974A4">
        <w:rPr>
          <w:rFonts w:ascii="Times New Roman" w:hAnsi="Times New Roman" w:cs="Times New Roman"/>
          <w:noProof/>
          <w:sz w:val="24"/>
          <w:szCs w:val="24"/>
        </w:rPr>
        <w:t>[20, 25]</w:t>
      </w:r>
      <w:r w:rsidR="002C4D62">
        <w:rPr>
          <w:rFonts w:ascii="Times New Roman" w:hAnsi="Times New Roman" w:cs="Times New Roman"/>
          <w:sz w:val="24"/>
          <w:szCs w:val="24"/>
        </w:rPr>
        <w:fldChar w:fldCharType="end"/>
      </w:r>
      <w:r w:rsidR="006974A4">
        <w:rPr>
          <w:rFonts w:ascii="Times New Roman" w:hAnsi="Times New Roman" w:cs="Times New Roman"/>
          <w:sz w:val="24"/>
          <w:szCs w:val="24"/>
        </w:rPr>
        <w:t>.</w:t>
      </w:r>
      <w:r w:rsidR="00A95FF3">
        <w:rPr>
          <w:rFonts w:ascii="Times New Roman" w:hAnsi="Times New Roman" w:cs="Times New Roman"/>
          <w:sz w:val="24"/>
          <w:szCs w:val="24"/>
        </w:rPr>
        <w:t xml:space="preserve"> </w:t>
      </w:r>
      <w:r w:rsidR="006974A4">
        <w:rPr>
          <w:rFonts w:ascii="Times New Roman" w:hAnsi="Times New Roman" w:cs="Times New Roman"/>
          <w:sz w:val="24"/>
          <w:szCs w:val="24"/>
        </w:rPr>
        <w:t xml:space="preserve">These findings are generally consistent across the life-span as well </w:t>
      </w:r>
      <w:r w:rsidR="006974A4">
        <w:rPr>
          <w:rFonts w:ascii="Times New Roman" w:hAnsi="Times New Roman" w:cs="Times New Roman"/>
          <w:sz w:val="24"/>
          <w:szCs w:val="24"/>
        </w:rPr>
        <w:fldChar w:fldCharType="begin"/>
      </w:r>
      <w:r w:rsidR="006974A4">
        <w:rPr>
          <w:rFonts w:ascii="Times New Roman" w:hAnsi="Times New Roman" w:cs="Times New Roman"/>
          <w:sz w:val="24"/>
          <w:szCs w:val="24"/>
        </w:rPr>
        <w:instrText xml:space="preserve"> ADDIN EN.CITE &lt;EndNote&gt;&lt;Cite&gt;&lt;Author&gt;Cunningham&lt;/Author&gt;&lt;Year&gt;2020&lt;/Year&gt;&lt;RecNum&gt;163&lt;/RecNum&gt;&lt;DisplayText&gt;[64, 65]&lt;/DisplayText&gt;&lt;record&gt;&lt;rec-number&gt;163&lt;/rec-number&gt;&lt;foreign-keys&gt;&lt;key app="EN" db-id="vda2pvwscxarw9e0z24p90wxpr2wfdzp2a0w" timestamp="1677808367"&gt;163&lt;/key&gt;&lt;/foreign-keys&gt;&lt;ref-type name="Journal Article"&gt;17&lt;/ref-type&gt;&lt;contributors&gt;&lt;authors&gt;&lt;author&gt;Cunningham, Conor&lt;/author&gt;&lt;author&gt;O&amp;apos;Sullivan, Roger&lt;/author&gt;&lt;author&gt;Caserotti, Paolo&lt;/author&gt;&lt;author&gt;Tully, Mark A&lt;/author&gt;&lt;/authors&gt;&lt;/contributors&gt;&lt;titles&gt;&lt;title&gt;Consequences of physical inactivity in older adults: A systematic review of reviews and meta‐analyses&lt;/title&gt;&lt;secondary-title&gt;Scandinavian journal of medicine &amp;amp; science in sports&lt;/secondary-title&gt;&lt;/titles&gt;&lt;periodical&gt;&lt;full-title&gt;Scandinavian journal of medicine &amp;amp; science in sports&lt;/full-title&gt;&lt;/periodical&gt;&lt;pages&gt;816-827&lt;/pages&gt;&lt;volume&gt;30&lt;/volume&gt;&lt;number&gt;5&lt;/number&gt;&lt;dates&gt;&lt;year&gt;2020&lt;/year&gt;&lt;/dates&gt;&lt;isbn&gt;0905-7188&lt;/isbn&gt;&lt;urls&gt;&lt;/urls&gt;&lt;/record&gt;&lt;/Cite&gt;&lt;Cite&gt;&lt;Author&gt;de Oliveira&lt;/Author&gt;&lt;Year&gt;2019&lt;/Year&gt;&lt;RecNum&gt;162&lt;/RecNum&gt;&lt;record&gt;&lt;rec-number&gt;162&lt;/rec-number&gt;&lt;foreign-keys&gt;&lt;key app="EN" db-id="vda2pvwscxarw9e0z24p90wxpr2wfdzp2a0w" timestamp="1677808366"&gt;162&lt;/key&gt;&lt;/foreign-keys&gt;&lt;ref-type name="Journal Article"&gt;17&lt;/ref-type&gt;&lt;contributors&gt;&lt;authors&gt;&lt;author&gt;de Oliveira, Lucineide da Silva Santos Castelo Branco&lt;/author&gt;&lt;author&gt;Souza, Edila C&lt;/author&gt;&lt;author&gt;Rodrigues, Rosilene Andrade Silva&lt;/author&gt;&lt;author&gt;Fett, Carlos Alexandre&lt;/author&gt;&lt;author&gt;Piva, Angelo Biagini&lt;/author&gt;&lt;/authors&gt;&lt;/contributors&gt;&lt;titles&gt;&lt;title&gt;The effects of physical activity on anxiety, depression, and quality of life in elderly people living in the community&lt;/title&gt;&lt;secondary-title&gt;Trends in psychiatry and psychotherapy&lt;/secondary-title&gt;&lt;/titles&gt;&lt;periodical&gt;&lt;full-title&gt;Trends in psychiatry and psychotherapy&lt;/full-title&gt;&lt;/periodical&gt;&lt;pages&gt;36-42&lt;/pages&gt;&lt;volume&gt;41&lt;/volume&gt;&lt;dates&gt;&lt;year&gt;2019&lt;/year&gt;&lt;/dates&gt;&lt;isbn&gt;2237-6089&lt;/isbn&gt;&lt;urls&gt;&lt;/urls&gt;&lt;/record&gt;&lt;/Cite&gt;&lt;/EndNote&gt;</w:instrText>
      </w:r>
      <w:r w:rsidR="006974A4">
        <w:rPr>
          <w:rFonts w:ascii="Times New Roman" w:hAnsi="Times New Roman" w:cs="Times New Roman"/>
          <w:sz w:val="24"/>
          <w:szCs w:val="24"/>
        </w:rPr>
        <w:fldChar w:fldCharType="separate"/>
      </w:r>
      <w:r w:rsidR="006974A4">
        <w:rPr>
          <w:rFonts w:ascii="Times New Roman" w:hAnsi="Times New Roman" w:cs="Times New Roman"/>
          <w:noProof/>
          <w:sz w:val="24"/>
          <w:szCs w:val="24"/>
        </w:rPr>
        <w:t>[64, 65]</w:t>
      </w:r>
      <w:r w:rsidR="006974A4">
        <w:rPr>
          <w:rFonts w:ascii="Times New Roman" w:hAnsi="Times New Roman" w:cs="Times New Roman"/>
          <w:sz w:val="24"/>
          <w:szCs w:val="24"/>
        </w:rPr>
        <w:fldChar w:fldCharType="end"/>
      </w:r>
      <w:r w:rsidR="006974A4">
        <w:rPr>
          <w:rFonts w:ascii="Times New Roman" w:hAnsi="Times New Roman" w:cs="Times New Roman"/>
          <w:sz w:val="24"/>
          <w:szCs w:val="24"/>
        </w:rPr>
        <w:t>.</w:t>
      </w:r>
      <w:r w:rsidR="00E158F1">
        <w:rPr>
          <w:rFonts w:ascii="Times New Roman" w:hAnsi="Times New Roman" w:cs="Times New Roman"/>
          <w:sz w:val="24"/>
          <w:szCs w:val="24"/>
        </w:rPr>
        <w:t xml:space="preserve"> </w:t>
      </w:r>
      <w:r w:rsidR="00461BB6">
        <w:rPr>
          <w:rFonts w:ascii="Times New Roman" w:hAnsi="Times New Roman" w:cs="Times New Roman"/>
          <w:sz w:val="24"/>
          <w:szCs w:val="24"/>
        </w:rPr>
        <w:t>Though strong causal inferences are not indicated by cross-sectional observations, our results also converge with existing intervention studies</w:t>
      </w:r>
      <w:r w:rsidR="00DE7B60">
        <w:rPr>
          <w:rFonts w:ascii="Times New Roman" w:hAnsi="Times New Roman" w:cs="Times New Roman"/>
          <w:sz w:val="24"/>
          <w:szCs w:val="24"/>
        </w:rPr>
        <w:t xml:space="preserve"> </w:t>
      </w:r>
      <w:r w:rsidR="00DE7B60">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PjxSZWNOdW0+MTU3PC9SZWNOdW0+PERpc3BsYXlUZXh0PlsyMSwgNjYtNjhdPC9EaXNwbGF5VGV4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E924EA">
        <w:rPr>
          <w:rFonts w:ascii="Times New Roman" w:hAnsi="Times New Roman" w:cs="Times New Roman"/>
          <w:sz w:val="24"/>
          <w:szCs w:val="24"/>
        </w:rPr>
        <w:instrText xml:space="preserve"> ADDIN EN.CITE </w:instrText>
      </w:r>
      <w:r w:rsidR="00E924EA">
        <w:rPr>
          <w:rFonts w:ascii="Times New Roman" w:hAnsi="Times New Roman" w:cs="Times New Roman"/>
          <w:sz w:val="24"/>
          <w:szCs w:val="24"/>
        </w:rPr>
        <w:fldChar w:fldCharType="begin">
          <w:fldData xml:space="preserve">PEVuZE5vdGU+PENpdGU+PEF1dGhvcj5CZXJuc3RlaW48L0F1dGhvcj48WWVhcj4yMDE3PC9ZZWFy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</w:fldData>
        </w:fldChar>
      </w:r>
      <w:r w:rsidR="00E924EA">
        <w:rPr>
          <w:rFonts w:ascii="Times New Roman" w:hAnsi="Times New Roman" w:cs="Times New Roman"/>
          <w:sz w:val="24"/>
          <w:szCs w:val="24"/>
        </w:rPr>
        <w:instrText xml:space="preserve"> ADDIN EN.CITE.DATA </w:instrText>
      </w:r>
      <w:r w:rsidR="00E924EA">
        <w:rPr>
          <w:rFonts w:ascii="Times New Roman" w:hAnsi="Times New Roman" w:cs="Times New Roman"/>
          <w:sz w:val="24"/>
          <w:szCs w:val="24"/>
        </w:rPr>
      </w:r>
      <w:r w:rsidR="00E924EA">
        <w:rPr>
          <w:rFonts w:ascii="Times New Roman" w:hAnsi="Times New Roman" w:cs="Times New Roman"/>
          <w:sz w:val="24"/>
          <w:szCs w:val="24"/>
        </w:rPr>
        <w:fldChar w:fldCharType="end"/>
      </w:r>
      <w:r w:rsidR="00DE7B60">
        <w:rPr>
          <w:rFonts w:ascii="Times New Roman" w:hAnsi="Times New Roman" w:cs="Times New Roman"/>
          <w:sz w:val="24"/>
          <w:szCs w:val="24"/>
        </w:rPr>
        <w:fldChar w:fldCharType="separate"/>
      </w:r>
      <w:r w:rsidR="00E924EA">
        <w:rPr>
          <w:rFonts w:ascii="Times New Roman" w:hAnsi="Times New Roman" w:cs="Times New Roman"/>
          <w:noProof/>
          <w:sz w:val="24"/>
          <w:szCs w:val="24"/>
        </w:rPr>
        <w:t>[21, 66-68]</w:t>
      </w:r>
      <w:r w:rsidR="00DE7B60">
        <w:rPr>
          <w:rFonts w:ascii="Times New Roman" w:hAnsi="Times New Roman" w:cs="Times New Roman"/>
          <w:sz w:val="24"/>
          <w:szCs w:val="24"/>
        </w:rPr>
        <w:fldChar w:fldCharType="end"/>
      </w:r>
      <w:r w:rsidR="00461BB6">
        <w:rPr>
          <w:rFonts w:ascii="Times New Roman" w:hAnsi="Times New Roman" w:cs="Times New Roman"/>
          <w:sz w:val="24"/>
          <w:szCs w:val="24"/>
        </w:rPr>
        <w:t>. For example, p</w:t>
      </w:r>
      <w:r w:rsidR="0047334C">
        <w:rPr>
          <w:rFonts w:ascii="Times New Roman" w:hAnsi="Times New Roman" w:cs="Times New Roman"/>
          <w:sz w:val="24"/>
          <w:szCs w:val="24"/>
        </w:rPr>
        <w:t xml:space="preserve">revious meta-analyses </w:t>
      </w:r>
      <w:r w:rsidR="00461BB6">
        <w:rPr>
          <w:rFonts w:ascii="Times New Roman" w:hAnsi="Times New Roman" w:cs="Times New Roman"/>
          <w:sz w:val="24"/>
          <w:szCs w:val="24"/>
        </w:rPr>
        <w:t>of randomized controlled trials on</w:t>
      </w:r>
      <w:r w:rsidR="00AD605B">
        <w:rPr>
          <w:rFonts w:ascii="Times New Roman" w:hAnsi="Times New Roman" w:cs="Times New Roman"/>
          <w:sz w:val="24"/>
          <w:szCs w:val="24"/>
        </w:rPr>
        <w:t xml:space="preserve"> </w:t>
      </w:r>
      <w:r w:rsidR="0047334C">
        <w:rPr>
          <w:rFonts w:ascii="Times New Roman" w:hAnsi="Times New Roman" w:cs="Times New Roman"/>
          <w:sz w:val="24"/>
          <w:szCs w:val="24"/>
        </w:rPr>
        <w:t xml:space="preserve">exercise and depression found pooled effect sizes ranging from 0.62 to 0.98 </w:t>
      </w:r>
      <w:r w:rsidR="0047334C">
        <w:rPr>
          <w:rFonts w:ascii="Times New Roman" w:hAnsi="Times New Roman" w:cs="Times New Roman"/>
          <w:sz w:val="24"/>
          <w:szCs w:val="24"/>
        </w:rPr>
        <w:fldChar w:fldCharType="begin">
          <w:fldData xml:space="preserve">PEVuZE5vdGU+PENpdGU+PEF1dGhvcj5Db29uZXk8L0F1dGhvcj48WWVhcj4yMDEzPC9ZZWFyPjxS
ZWNOdW0+MTUyPC9SZWNOdW0+PERpc3BsYXlUZXh0PlsxOSwgNjksIDcwXTwvRGlzcGxheVRleHQ+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E924EA">
        <w:rPr>
          <w:rFonts w:ascii="Times New Roman" w:hAnsi="Times New Roman" w:cs="Times New Roman"/>
          <w:sz w:val="24"/>
          <w:szCs w:val="24"/>
        </w:rPr>
        <w:instrText xml:space="preserve"> ADDIN EN.CITE </w:instrText>
      </w:r>
      <w:r w:rsidR="00E924EA">
        <w:rPr>
          <w:rFonts w:ascii="Times New Roman" w:hAnsi="Times New Roman" w:cs="Times New Roman"/>
          <w:sz w:val="24"/>
          <w:szCs w:val="24"/>
        </w:rPr>
        <w:fldChar w:fldCharType="begin">
          <w:fldData xml:space="preserve">PEVuZE5vdGU+PENpdGU+PEF1dGhvcj5Db29uZXk8L0F1dGhvcj48WWVhcj4yMDEzPC9ZZWFyPjxS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</w:fldData>
        </w:fldChar>
      </w:r>
      <w:r w:rsidR="00E924EA">
        <w:rPr>
          <w:rFonts w:ascii="Times New Roman" w:hAnsi="Times New Roman" w:cs="Times New Roman"/>
          <w:sz w:val="24"/>
          <w:szCs w:val="24"/>
        </w:rPr>
        <w:instrText xml:space="preserve"> ADDIN EN.CITE.DATA </w:instrText>
      </w:r>
      <w:r w:rsidR="00E924EA">
        <w:rPr>
          <w:rFonts w:ascii="Times New Roman" w:hAnsi="Times New Roman" w:cs="Times New Roman"/>
          <w:sz w:val="24"/>
          <w:szCs w:val="24"/>
        </w:rPr>
      </w:r>
      <w:r w:rsidR="00E924EA">
        <w:rPr>
          <w:rFonts w:ascii="Times New Roman" w:hAnsi="Times New Roman" w:cs="Times New Roman"/>
          <w:sz w:val="24"/>
          <w:szCs w:val="24"/>
        </w:rPr>
        <w:fldChar w:fldCharType="end"/>
      </w:r>
      <w:r w:rsidR="0047334C">
        <w:rPr>
          <w:rFonts w:ascii="Times New Roman" w:hAnsi="Times New Roman" w:cs="Times New Roman"/>
          <w:sz w:val="24"/>
          <w:szCs w:val="24"/>
        </w:rPr>
        <w:fldChar w:fldCharType="separate"/>
      </w:r>
      <w:r w:rsidR="00E924EA">
        <w:rPr>
          <w:rFonts w:ascii="Times New Roman" w:hAnsi="Times New Roman" w:cs="Times New Roman"/>
          <w:noProof/>
          <w:sz w:val="24"/>
          <w:szCs w:val="24"/>
        </w:rPr>
        <w:t>[19, 69, 70]</w:t>
      </w:r>
      <w:r w:rsidR="0047334C">
        <w:rPr>
          <w:rFonts w:ascii="Times New Roman" w:hAnsi="Times New Roman" w:cs="Times New Roman"/>
          <w:sz w:val="24"/>
          <w:szCs w:val="24"/>
        </w:rPr>
        <w:fldChar w:fldCharType="end"/>
      </w:r>
      <w:r w:rsidR="00E63E55">
        <w:rPr>
          <w:rFonts w:ascii="Times New Roman" w:hAnsi="Times New Roman" w:cs="Times New Roman"/>
          <w:sz w:val="24"/>
          <w:szCs w:val="24"/>
        </w:rPr>
        <w:t xml:space="preserve">. Compared to </w:t>
      </w:r>
      <w:r w:rsidR="00DE7B60">
        <w:rPr>
          <w:rFonts w:ascii="Times New Roman" w:hAnsi="Times New Roman" w:cs="Times New Roman"/>
          <w:sz w:val="24"/>
          <w:szCs w:val="24"/>
        </w:rPr>
        <w:t>interventions</w:t>
      </w:r>
      <w:r w:rsidR="00E63E55">
        <w:rPr>
          <w:rFonts w:ascii="Times New Roman" w:hAnsi="Times New Roman" w:cs="Times New Roman"/>
          <w:sz w:val="24"/>
          <w:szCs w:val="24"/>
        </w:rPr>
        <w:t xml:space="preserve">, our findings may understate </w:t>
      </w:r>
      <w:r w:rsidR="00E63E55">
        <w:rPr>
          <w:rFonts w:ascii="Times New Roman" w:hAnsi="Times New Roman" w:cs="Times New Roman"/>
          <w:sz w:val="24"/>
          <w:szCs w:val="24"/>
        </w:rPr>
        <w:lastRenderedPageBreak/>
        <w:t xml:space="preserve">the true effect of physical </w:t>
      </w:r>
      <w:r w:rsidR="00106156">
        <w:rPr>
          <w:rFonts w:ascii="Times New Roman" w:hAnsi="Times New Roman" w:cs="Times New Roman"/>
          <w:sz w:val="24"/>
          <w:szCs w:val="24"/>
        </w:rPr>
        <w:t>exercise</w:t>
      </w:r>
      <w:r w:rsidR="00DE7B60">
        <w:rPr>
          <w:rFonts w:ascii="Times New Roman" w:hAnsi="Times New Roman" w:cs="Times New Roman"/>
          <w:sz w:val="24"/>
          <w:szCs w:val="24"/>
        </w:rPr>
        <w:t xml:space="preserve"> (as our effect size for Mood and Outlook was only 0.24)</w:t>
      </w:r>
      <w:r w:rsidR="00106156">
        <w:rPr>
          <w:rFonts w:ascii="Times New Roman" w:hAnsi="Times New Roman" w:cs="Times New Roman"/>
          <w:sz w:val="24"/>
          <w:szCs w:val="24"/>
        </w:rPr>
        <w:t>, as self-report measures are prone to overreporting [</w:t>
      </w:r>
      <w:commentRangeStart w:id="37"/>
      <w:r w:rsidR="00106156">
        <w:rPr>
          <w:rFonts w:ascii="Times New Roman" w:hAnsi="Times New Roman" w:cs="Times New Roman"/>
          <w:sz w:val="24"/>
          <w:szCs w:val="24"/>
        </w:rPr>
        <w:t>REF</w:t>
      </w:r>
      <w:commentRangeEnd w:id="37"/>
      <w:r w:rsidR="008F7EC1">
        <w:rPr>
          <w:rStyle w:val="CommentReference"/>
        </w:rPr>
        <w:commentReference w:id="37"/>
      </w:r>
      <w:r w:rsidR="00106156">
        <w:rPr>
          <w:rFonts w:ascii="Times New Roman" w:hAnsi="Times New Roman" w:cs="Times New Roman"/>
          <w:sz w:val="24"/>
          <w:szCs w:val="24"/>
        </w:rPr>
        <w:t xml:space="preserve">]. </w:t>
      </w:r>
    </w:p>
    <w:p w14:paraId="0E5099F6" w14:textId="77777777" w:rsidR="00E924EA" w:rsidRDefault="00E924EA" w:rsidP="004E244E">
      <w:pPr>
        <w:spacing w:line="480" w:lineRule="auto"/>
        <w:rPr>
          <w:rFonts w:ascii="Times New Roman" w:hAnsi="Times New Roman" w:cs="Times New Roman"/>
          <w:sz w:val="24"/>
          <w:szCs w:val="24"/>
        </w:rPr>
      </w:pPr>
    </w:p>
    <w:p w14:paraId="21BC6575" w14:textId="669673B5" w:rsidR="00E924EA" w:rsidRDefault="002C4D62" w:rsidP="002C4D62">
      <w:pPr>
        <w:spacing w:line="480" w:lineRule="auto"/>
        <w:rPr>
          <w:rFonts w:ascii="Times New Roman" w:hAnsi="Times New Roman" w:cs="Times New Roman"/>
          <w:sz w:val="24"/>
          <w:szCs w:val="24"/>
        </w:rPr>
      </w:pPr>
      <w:r>
        <w:rPr>
          <w:rFonts w:ascii="Times New Roman" w:hAnsi="Times New Roman" w:cs="Times New Roman"/>
          <w:sz w:val="24"/>
          <w:szCs w:val="24"/>
        </w:rPr>
        <w:t>Physical activity also showed robust positive associates across the six subdomains, with the largest effect on Mind-Body connection</w:t>
      </w:r>
      <w:r w:rsidR="00E924EA">
        <w:rPr>
          <w:rFonts w:ascii="Times New Roman" w:hAnsi="Times New Roman" w:cs="Times New Roman"/>
          <w:sz w:val="24"/>
          <w:szCs w:val="24"/>
        </w:rPr>
        <w:t xml:space="preserve">. This subdomain contains items assessing </w:t>
      </w:r>
      <w:r w:rsidR="00C77A4D">
        <w:rPr>
          <w:rFonts w:ascii="Times New Roman" w:hAnsi="Times New Roman" w:cs="Times New Roman"/>
          <w:sz w:val="24"/>
          <w:szCs w:val="24"/>
        </w:rPr>
        <w:t>aspects of wellbeing known</w:t>
      </w:r>
      <w:r w:rsidR="00E924EA">
        <w:rPr>
          <w:rFonts w:ascii="Times New Roman" w:hAnsi="Times New Roman" w:cs="Times New Roman"/>
          <w:sz w:val="24"/>
          <w:szCs w:val="24"/>
        </w:rPr>
        <w:t xml:space="preserve"> to be </w:t>
      </w:r>
      <w:r w:rsidR="00C77A4D">
        <w:rPr>
          <w:rFonts w:ascii="Times New Roman" w:hAnsi="Times New Roman" w:cs="Times New Roman"/>
          <w:sz w:val="24"/>
          <w:szCs w:val="24"/>
        </w:rPr>
        <w:t>improved</w:t>
      </w:r>
      <w:r w:rsidR="00E924EA">
        <w:rPr>
          <w:rFonts w:ascii="Times New Roman" w:hAnsi="Times New Roman" w:cs="Times New Roman"/>
          <w:sz w:val="24"/>
          <w:szCs w:val="24"/>
        </w:rPr>
        <w:t xml:space="preserve"> by physical activity, such as </w:t>
      </w:r>
      <w:r w:rsidR="00C77A4D">
        <w:rPr>
          <w:rFonts w:ascii="Times New Roman" w:hAnsi="Times New Roman" w:cs="Times New Roman"/>
          <w:sz w:val="24"/>
          <w:szCs w:val="24"/>
        </w:rPr>
        <w:t xml:space="preserve">pain </w:t>
      </w:r>
      <w:r w:rsidR="00C77A4D">
        <w:rPr>
          <w:rFonts w:ascii="Times New Roman" w:hAnsi="Times New Roman" w:cs="Times New Roman"/>
          <w:sz w:val="24"/>
          <w:szCs w:val="24"/>
        </w:rPr>
        <w:fldChar w:fldCharType="begin"/>
      </w:r>
      <w:r w:rsidR="00C77A4D">
        <w:rPr>
          <w:rFonts w:ascii="Times New Roman" w:hAnsi="Times New Roman" w:cs="Times New Roman"/>
          <w:sz w:val="24"/>
          <w:szCs w:val="24"/>
        </w:rPr>
        <w:instrText xml:space="preserve"> ADDIN EN.CITE &lt;EndNote&gt;&lt;Cite&gt;&lt;Author&gt;Rice&lt;/Author&gt;&lt;Year&gt;2019&lt;/Year&gt;&lt;RecNum&gt;166&lt;/RecNum&gt;&lt;DisplayText&gt;[71]&lt;/DisplayText&gt;&lt;record&gt;&lt;rec-number&gt;166&lt;/rec-number&gt;&lt;foreign-keys&gt;&lt;key app="EN" db-id="vda2pvwscxarw9e0z24p90wxpr2wfdzp2a0w" timestamp="1677810402"&gt;166&lt;/key&gt;&lt;/foreign-keys&gt;&lt;ref-type name="Journal Article"&gt;17&lt;/ref-type&gt;&lt;contributors&gt;&lt;authors&gt;&lt;author&gt;Rice, David&lt;/author&gt;&lt;author&gt;Nijs, Jo&lt;/author&gt;&lt;author&gt;Kosek, Eva&lt;/author&gt;&lt;author&gt;Wideman, Timothy&lt;/author&gt;&lt;author&gt;Hasenbring, Monika I&lt;/author&gt;&lt;author&gt;Koltyn, Kelli&lt;/author&gt;&lt;author&gt;Graven-Nielsen, Thomas&lt;/author&gt;&lt;author&gt;Polli, Andrea&lt;/author&gt;&lt;/authors&gt;&lt;/contributors&gt;&lt;titles&gt;&lt;title&gt;Exercise-induced hypoalgesia in pain-free and chronic pain populations: state of the art and future directions&lt;/title&gt;&lt;secondary-title&gt;The Journal of Pain&lt;/secondary-title&gt;&lt;/titles&gt;&lt;periodical&gt;&lt;full-title&gt;The Journal of Pain&lt;/full-title&gt;&lt;/periodical&gt;&lt;pages&gt;1249-1266&lt;/pages&gt;&lt;volume&gt;20&lt;/volume&gt;&lt;number&gt;11&lt;/number&gt;&lt;dates&gt;&lt;year&gt;2019&lt;/year&gt;&lt;/dates&gt;&lt;isbn&gt;1526-5900&lt;/isbn&gt;&lt;urls&gt;&lt;/urls&gt;&lt;/record&gt;&lt;/Cite&gt;&lt;/EndNote&gt;</w:instrText>
      </w:r>
      <w:r w:rsidR="00C77A4D">
        <w:rPr>
          <w:rFonts w:ascii="Times New Roman" w:hAnsi="Times New Roman" w:cs="Times New Roman"/>
          <w:sz w:val="24"/>
          <w:szCs w:val="24"/>
        </w:rPr>
        <w:fldChar w:fldCharType="separate"/>
      </w:r>
      <w:r w:rsidR="00C77A4D">
        <w:rPr>
          <w:rFonts w:ascii="Times New Roman" w:hAnsi="Times New Roman" w:cs="Times New Roman"/>
          <w:noProof/>
          <w:sz w:val="24"/>
          <w:szCs w:val="24"/>
        </w:rPr>
        <w:t>[71]</w:t>
      </w:r>
      <w:r w:rsidR="00C77A4D">
        <w:rPr>
          <w:rFonts w:ascii="Times New Roman" w:hAnsi="Times New Roman" w:cs="Times New Roman"/>
          <w:sz w:val="24"/>
          <w:szCs w:val="24"/>
        </w:rPr>
        <w:fldChar w:fldCharType="end"/>
      </w:r>
      <w:r w:rsidR="00E924EA">
        <w:rPr>
          <w:rFonts w:ascii="Times New Roman" w:hAnsi="Times New Roman" w:cs="Times New Roman"/>
          <w:sz w:val="24"/>
          <w:szCs w:val="24"/>
        </w:rPr>
        <w:t>, sleep</w:t>
      </w:r>
      <w:r w:rsidR="00570F1A">
        <w:rPr>
          <w:rFonts w:ascii="Times New Roman" w:hAnsi="Times New Roman" w:cs="Times New Roman"/>
          <w:sz w:val="24"/>
          <w:szCs w:val="24"/>
        </w:rPr>
        <w:t xml:space="preserve"> </w:t>
      </w:r>
      <w:r w:rsidR="00570F1A">
        <w:rPr>
          <w:rFonts w:ascii="Times New Roman" w:hAnsi="Times New Roman" w:cs="Times New Roman"/>
          <w:sz w:val="24"/>
          <w:szCs w:val="24"/>
        </w:rPr>
        <w:fldChar w:fldCharType="begin"/>
      </w:r>
      <w:r w:rsidR="00570F1A">
        <w:rPr>
          <w:rFonts w:ascii="Times New Roman" w:hAnsi="Times New Roman" w:cs="Times New Roman"/>
          <w:sz w:val="24"/>
          <w:szCs w:val="24"/>
        </w:rPr>
        <w:instrText xml:space="preserve"> ADDIN EN.CITE &lt;EndNote&gt;&lt;Cite&gt;&lt;Author&gt;Lederman&lt;/Author&gt;&lt;Year&gt;2019&lt;/Year&gt;&lt;RecNum&gt;168&lt;/RecNum&gt;&lt;DisplayText&gt;[72, 73]&lt;/DisplayText&gt;&lt;record&gt;&lt;rec-number&gt;168&lt;/rec-number&gt;&lt;foreign-keys&gt;&lt;key app="EN" db-id="vda2pvwscxarw9e0z24p90wxpr2wfdzp2a0w" timestamp="1677811165"&gt;168&lt;/key&gt;&lt;/foreign-keys&gt;&lt;ref-type name="Journal Article"&gt;17&lt;/ref-type&gt;&lt;contributors&gt;&lt;authors&gt;&lt;author&gt;Lederman, Oscar&lt;/author&gt;&lt;author&gt;Ward, Philip B&lt;/author&gt;&lt;author&gt;Firth, Joseph&lt;/author&gt;&lt;author&gt;Maloney, Christopher&lt;/author&gt;&lt;author&gt;Carney, Rebekah&lt;/author&gt;&lt;author&gt;Vancampfort, Davy&lt;/author&gt;&lt;author&gt;Stubbs, Brendon&lt;/author&gt;&lt;author&gt;Kalucy, Megan&lt;/author&gt;&lt;author&gt;Rosenbaum, Simon&lt;/author&gt;&lt;/authors&gt;&lt;/contributors&gt;&lt;titles&gt;&lt;title&gt;Does exercise improve sleep quality in individuals with mental illness? A systematic review and meta-analysis&lt;/title&gt;&lt;secondary-title&gt;Journal of psychiatric research&lt;/secondary-title&gt;&lt;/titles&gt;&lt;periodical&gt;&lt;full-title&gt;Journal of psychiatric research&lt;/full-title&gt;&lt;/periodical&gt;&lt;pages&gt;96-106&lt;/pages&gt;&lt;volume&gt;109&lt;/volume&gt;&lt;dates&gt;&lt;year&gt;2019&lt;/year&gt;&lt;/dates&gt;&lt;isbn&gt;0022-3956&lt;/isbn&gt;&lt;urls&gt;&lt;/urls&gt;&lt;/record&gt;&lt;/Cite&gt;&lt;Cite&gt;&lt;Author&gt;Kredlow&lt;/Author&gt;&lt;Year&gt;2015&lt;/Year&gt;&lt;RecNum&gt;167&lt;/RecNum&gt;&lt;record&gt;&lt;rec-number&gt;167&lt;/rec-number&gt;&lt;foreign-keys&gt;&lt;key app="EN" db-id="vda2pvwscxarw9e0z24p90wxpr2wfdzp2a0w" timestamp="1677811148"&gt;167&lt;/key&gt;&lt;/foreign-keys&gt;&lt;ref-type name="Journal Article"&gt;17&lt;/ref-type&gt;&lt;contributors&gt;&lt;authors&gt;&lt;author&gt;Kredlow, M Alexandra&lt;/author&gt;&lt;author&gt;Capozzoli, Michelle C&lt;/author&gt;&lt;author&gt;Hearon, Bridget A&lt;/author&gt;&lt;author&gt;Calkins, Amanda W&lt;/author&gt;&lt;author&gt;Otto, Michael W&lt;/author&gt;&lt;/authors&gt;&lt;/contributors&gt;&lt;titles&gt;&lt;title&gt;The effects of physical activity on sleep: a meta-analytic review&lt;/title&gt;&lt;secondary-title&gt;Journal of behavioral medicine&lt;/secondary-title&gt;&lt;/titles&gt;&lt;periodical&gt;&lt;full-title&gt;Journal of behavioral medicine&lt;/full-title&gt;&lt;/periodical&gt;&lt;pages&gt;427-449&lt;/pages&gt;&lt;volume&gt;38&lt;/volume&gt;&lt;dates&gt;&lt;year&gt;2015&lt;/year&gt;&lt;/dates&gt;&lt;isbn&gt;0160-7715&lt;/isbn&gt;&lt;urls&gt;&lt;/urls&gt;&lt;/record&gt;&lt;/Cite&gt;&lt;/EndNote&gt;</w:instrText>
      </w:r>
      <w:r w:rsidR="00570F1A">
        <w:rPr>
          <w:rFonts w:ascii="Times New Roman" w:hAnsi="Times New Roman" w:cs="Times New Roman"/>
          <w:sz w:val="24"/>
          <w:szCs w:val="24"/>
        </w:rPr>
        <w:fldChar w:fldCharType="separate"/>
      </w:r>
      <w:r w:rsidR="00570F1A">
        <w:rPr>
          <w:rFonts w:ascii="Times New Roman" w:hAnsi="Times New Roman" w:cs="Times New Roman"/>
          <w:noProof/>
          <w:sz w:val="24"/>
          <w:szCs w:val="24"/>
        </w:rPr>
        <w:t>[72, 73]</w:t>
      </w:r>
      <w:r w:rsidR="00570F1A">
        <w:rPr>
          <w:rFonts w:ascii="Times New Roman" w:hAnsi="Times New Roman" w:cs="Times New Roman"/>
          <w:sz w:val="24"/>
          <w:szCs w:val="24"/>
        </w:rPr>
        <w:fldChar w:fldCharType="end"/>
      </w:r>
      <w:r w:rsidR="00E924EA">
        <w:rPr>
          <w:rFonts w:ascii="Times New Roman" w:hAnsi="Times New Roman" w:cs="Times New Roman"/>
          <w:sz w:val="24"/>
          <w:szCs w:val="24"/>
        </w:rPr>
        <w:t>, appetite</w:t>
      </w:r>
      <w:r w:rsidR="00570F1A">
        <w:rPr>
          <w:rFonts w:ascii="Times New Roman" w:hAnsi="Times New Roman" w:cs="Times New Roman"/>
          <w:sz w:val="24"/>
          <w:szCs w:val="24"/>
        </w:rPr>
        <w:t xml:space="preserve"> regulation</w:t>
      </w:r>
      <w:r w:rsidR="00611C21">
        <w:rPr>
          <w:rFonts w:ascii="Times New Roman" w:hAnsi="Times New Roman" w:cs="Times New Roman"/>
          <w:sz w:val="24"/>
          <w:szCs w:val="24"/>
        </w:rPr>
        <w:t xml:space="preserve"> </w:t>
      </w:r>
      <w:r w:rsidR="00611C21">
        <w:rPr>
          <w:rFonts w:ascii="Times New Roman" w:hAnsi="Times New Roman" w:cs="Times New Roman"/>
          <w:sz w:val="24"/>
          <w:szCs w:val="24"/>
        </w:rPr>
        <w:fldChar w:fldCharType="begin"/>
      </w:r>
      <w:r w:rsidR="00611C21">
        <w:rPr>
          <w:rFonts w:ascii="Times New Roman" w:hAnsi="Times New Roman" w:cs="Times New Roman"/>
          <w:sz w:val="24"/>
          <w:szCs w:val="24"/>
        </w:rPr>
        <w:instrText xml:space="preserve"> ADDIN EN.CITE &lt;EndNote&gt;&lt;Cite&gt;&lt;Author&gt;Beaulieu&lt;/Author&gt;&lt;Year&gt;2018&lt;/Year&gt;&lt;RecNum&gt;170&lt;/RecNum&gt;&lt;DisplayText&gt;[74, 75]&lt;/DisplayText&gt;&lt;record&gt;&lt;rec-number&gt;170&lt;/rec-number&gt;&lt;foreign-keys&gt;&lt;key app="EN" db-id="vda2pvwscxarw9e0z24p90wxpr2wfdzp2a0w" timestamp="1677811975"&gt;170&lt;/key&gt;&lt;/foreign-keys&gt;&lt;ref-type name="Journal Article"&gt;17&lt;/ref-type&gt;&lt;contributors&gt;&lt;authors&gt;&lt;author&gt;Beaulieu, Kristine&lt;/author&gt;&lt;author&gt;Hopkins, Mark&lt;/author&gt;&lt;author&gt;Blundell, John&lt;/author&gt;&lt;author&gt;Finlayson, Graham&lt;/author&gt;&lt;/authors&gt;&lt;/contributors&gt;&lt;titles&gt;&lt;title&gt;Homeostatic and non-homeostatic appetite control along the spectrum of physical activity levels: An updated perspective&lt;/title&gt;&lt;secondary-title&gt;Physiology &amp;amp; behavior&lt;/secondary-title&gt;&lt;/titles&gt;&lt;periodical&gt;&lt;full-title&gt;Physiology &amp;amp; behavior&lt;/full-title&gt;&lt;/periodical&gt;&lt;pages&gt;23-29&lt;/pages&gt;&lt;volume&gt;192&lt;/volume&gt;&lt;dates&gt;&lt;year&gt;2018&lt;/year&gt;&lt;/dates&gt;&lt;isbn&gt;0031-9384&lt;/isbn&gt;&lt;urls&gt;&lt;/urls&gt;&lt;/record&gt;&lt;/Cite&gt;&lt;Cite&gt;&lt;Author&gt;Beaulieu&lt;/Author&gt;&lt;Year&gt;2016&lt;/Year&gt;&lt;RecNum&gt;171&lt;/RecNum&gt;&lt;record&gt;&lt;rec-number&gt;171&lt;/rec-number&gt;&lt;foreign-keys&gt;&lt;key app="EN" db-id="vda2pvwscxarw9e0z24p90wxpr2wfdzp2a0w" timestamp="1677812540"&gt;171&lt;/key&gt;&lt;/foreign-keys&gt;&lt;ref-type name="Journal Article"&gt;17&lt;/ref-type&gt;&lt;contributors&gt;&lt;authors&gt;&lt;author&gt;Beaulieu, Kristine&lt;/author&gt;&lt;author&gt;Hopkins, Mark&lt;/author&gt;&lt;author&gt;Blundell, John&lt;/author&gt;&lt;author&gt;Finlayson, Graham&lt;/author&gt;&lt;/authors&gt;&lt;/contributors&gt;&lt;titles&gt;&lt;title&gt;Does habitual physical activity increase the sensitivity of the appetite control system? A systematic review&lt;/title&gt;&lt;secondary-title&gt;Sports Medicine&lt;/secondary-title&gt;&lt;/titles&gt;&lt;periodical&gt;&lt;full-title&gt;Sports Medicine&lt;/full-title&gt;&lt;/periodical&gt;&lt;pages&gt;1897-1919&lt;/pages&gt;&lt;volume&gt;46&lt;/volume&gt;&lt;dates&gt;&lt;year&gt;2016&lt;/year&gt;&lt;/dates&gt;&lt;isbn&gt;0112-1642&lt;/isbn&gt;&lt;urls&gt;&lt;/urls&gt;&lt;/record&gt;&lt;/Cite&gt;&lt;/EndNote&gt;</w:instrText>
      </w:r>
      <w:r w:rsidR="00611C21">
        <w:rPr>
          <w:rFonts w:ascii="Times New Roman" w:hAnsi="Times New Roman" w:cs="Times New Roman"/>
          <w:sz w:val="24"/>
          <w:szCs w:val="24"/>
        </w:rPr>
        <w:fldChar w:fldCharType="separate"/>
      </w:r>
      <w:r w:rsidR="00611C21">
        <w:rPr>
          <w:rFonts w:ascii="Times New Roman" w:hAnsi="Times New Roman" w:cs="Times New Roman"/>
          <w:noProof/>
          <w:sz w:val="24"/>
          <w:szCs w:val="24"/>
        </w:rPr>
        <w:t>[74, 75]</w:t>
      </w:r>
      <w:r w:rsidR="00611C21">
        <w:rPr>
          <w:rFonts w:ascii="Times New Roman" w:hAnsi="Times New Roman" w:cs="Times New Roman"/>
          <w:sz w:val="24"/>
          <w:szCs w:val="24"/>
        </w:rPr>
        <w:fldChar w:fldCharType="end"/>
      </w:r>
      <w:r w:rsidR="00E924EA">
        <w:rPr>
          <w:rFonts w:ascii="Times New Roman" w:hAnsi="Times New Roman" w:cs="Times New Roman"/>
          <w:sz w:val="24"/>
          <w:szCs w:val="24"/>
        </w:rPr>
        <w:t xml:space="preserve">, </w:t>
      </w:r>
      <w:r w:rsidR="00B43B45">
        <w:rPr>
          <w:rFonts w:ascii="Times New Roman" w:hAnsi="Times New Roman" w:cs="Times New Roman"/>
          <w:sz w:val="24"/>
          <w:szCs w:val="24"/>
        </w:rPr>
        <w:t xml:space="preserve">and fatigue </w:t>
      </w:r>
      <w:r w:rsidR="00B43B45">
        <w:rPr>
          <w:rFonts w:ascii="Times New Roman" w:hAnsi="Times New Roman" w:cs="Times New Roman"/>
          <w:sz w:val="24"/>
          <w:szCs w:val="24"/>
        </w:rPr>
        <w:fldChar w:fldCharType="begin"/>
      </w:r>
      <w:r w:rsidR="00B43B45">
        <w:rPr>
          <w:rFonts w:ascii="Times New Roman" w:hAnsi="Times New Roman" w:cs="Times New Roman"/>
          <w:sz w:val="24"/>
          <w:szCs w:val="24"/>
        </w:rPr>
        <w:instrText xml:space="preserve"> ADDIN EN.CITE &lt;EndNote&gt;&lt;Cite&gt;&lt;Author&gt;Pilutti&lt;/Author&gt;&lt;Year&gt;2013&lt;/Year&gt;&lt;RecNum&gt;173&lt;/RecNum&gt;&lt;DisplayText&gt;[76, 77]&lt;/DisplayText&gt;&lt;record&gt;&lt;rec-number&gt;173&lt;/rec-number&gt;&lt;foreign-keys&gt;&lt;key app="EN" db-id="vda2pvwscxarw9e0z24p90wxpr2wfdzp2a0w" timestamp="1677813413"&gt;173&lt;/key&gt;&lt;/foreign-keys&gt;&lt;ref-type name="Journal Article"&gt;17&lt;/ref-type&gt;&lt;contributors&gt;&lt;authors&gt;&lt;author&gt;Pilutti, Lara A&lt;/author&gt;&lt;author&gt;Greenlee, Tina A&lt;/author&gt;&lt;author&gt;Motl, Robert W&lt;/author&gt;&lt;author&gt;Nickrent, Megan S&lt;/author&gt;&lt;author&gt;Petruzzello, Steven J&lt;/author&gt;&lt;/authors&gt;&lt;/contributors&gt;&lt;titles&gt;&lt;title&gt;Effects of exercise training on fatigue in multiple sclerosis: a meta-analysis&lt;/title&gt;&lt;secondary-title&gt;Psychosomatic medicine&lt;/secondary-title&gt;&lt;/titles&gt;&lt;periodical&gt;&lt;full-title&gt;Psychosomatic medicine&lt;/full-title&gt;&lt;/periodical&gt;&lt;pages&gt;575-580&lt;/pages&gt;&lt;volume&gt;75&lt;/volume&gt;&lt;number&gt;6&lt;/number&gt;&lt;dates&gt;&lt;year&gt;2013&lt;/year&gt;&lt;/dates&gt;&lt;isbn&gt;0033-3174&lt;/isbn&gt;&lt;urls&gt;&lt;/urls&gt;&lt;/record&gt;&lt;/Cite&gt;&lt;Cite&gt;&lt;Author&gt;Bower&lt;/Author&gt;&lt;Year&gt;2014&lt;/Year&gt;&lt;RecNum&gt;172&lt;/RecNum&gt;&lt;record&gt;&lt;rec-number&gt;172&lt;/rec-number&gt;&lt;foreign-keys&gt;&lt;key app="EN" db-id="vda2pvwscxarw9e0z24p90wxpr2wfdzp2a0w" timestamp="1677813412"&gt;172&lt;/key&gt;&lt;/foreign-keys&gt;&lt;ref-type name="Journal Article"&gt;17&lt;/ref-type&gt;&lt;contributors&gt;&lt;authors&gt;&lt;author&gt;Bower, Julienne E&lt;/author&gt;&lt;/authors&gt;&lt;/contributors&gt;&lt;titles&gt;&lt;title&gt;Cancer-related fatigue—mechanisms, risk factors, and treatments&lt;/title&gt;&lt;secondary-title&gt;Nature reviews Clinical oncology&lt;/secondary-title&gt;&lt;/titles&gt;&lt;periodical&gt;&lt;full-title&gt;Nature reviews Clinical oncology&lt;/full-title&gt;&lt;/periodical&gt;&lt;pages&gt;597-609&lt;/pages&gt;&lt;volume&gt;11&lt;/volume&gt;&lt;number&gt;10&lt;/number&gt;&lt;dates&gt;&lt;year&gt;2014&lt;/year&gt;&lt;/dates&gt;&lt;isbn&gt;1759-4774&lt;/isbn&gt;&lt;urls&gt;&lt;/urls&gt;&lt;/record&gt;&lt;/Cite&gt;&lt;/EndNote&gt;</w:instrText>
      </w:r>
      <w:r w:rsidR="00B43B45">
        <w:rPr>
          <w:rFonts w:ascii="Times New Roman" w:hAnsi="Times New Roman" w:cs="Times New Roman"/>
          <w:sz w:val="24"/>
          <w:szCs w:val="24"/>
        </w:rPr>
        <w:fldChar w:fldCharType="separate"/>
      </w:r>
      <w:r w:rsidR="00B43B45">
        <w:rPr>
          <w:rFonts w:ascii="Times New Roman" w:hAnsi="Times New Roman" w:cs="Times New Roman"/>
          <w:noProof/>
          <w:sz w:val="24"/>
          <w:szCs w:val="24"/>
        </w:rPr>
        <w:t>[76, 77]</w:t>
      </w:r>
      <w:r w:rsidR="00B43B45">
        <w:rPr>
          <w:rFonts w:ascii="Times New Roman" w:hAnsi="Times New Roman" w:cs="Times New Roman"/>
          <w:sz w:val="24"/>
          <w:szCs w:val="24"/>
        </w:rPr>
        <w:fldChar w:fldCharType="end"/>
      </w:r>
      <w:r w:rsidR="00B43B45">
        <w:rPr>
          <w:rFonts w:ascii="Times New Roman" w:hAnsi="Times New Roman" w:cs="Times New Roman"/>
          <w:sz w:val="24"/>
          <w:szCs w:val="24"/>
        </w:rPr>
        <w:t xml:space="preserve">. </w:t>
      </w:r>
    </w:p>
    <w:p w14:paraId="1A97FE45" w14:textId="5B48605A" w:rsidR="00F971C0" w:rsidRDefault="00F971C0" w:rsidP="004E244E">
      <w:pPr>
        <w:spacing w:line="480" w:lineRule="auto"/>
        <w:rPr>
          <w:rFonts w:ascii="Times New Roman" w:hAnsi="Times New Roman" w:cs="Times New Roman"/>
          <w:sz w:val="24"/>
          <w:szCs w:val="24"/>
        </w:rPr>
      </w:pPr>
    </w:p>
    <w:p w14:paraId="02A537AA" w14:textId="751FA78D" w:rsidR="00DE7B60" w:rsidRDefault="00DE7B60" w:rsidP="004E244E">
      <w:pPr>
        <w:spacing w:line="480" w:lineRule="auto"/>
        <w:rPr>
          <w:rFonts w:ascii="Times New Roman" w:hAnsi="Times New Roman" w:cs="Times New Roman"/>
          <w:sz w:val="24"/>
          <w:szCs w:val="24"/>
        </w:rPr>
      </w:pPr>
      <w:r>
        <w:rPr>
          <w:rFonts w:ascii="Times New Roman" w:hAnsi="Times New Roman" w:cs="Times New Roman"/>
          <w:sz w:val="24"/>
          <w:szCs w:val="24"/>
        </w:rPr>
        <w:t>Loneliness systematic review + lower Social Self effect</w:t>
      </w:r>
      <w:r w:rsidR="00702E9C">
        <w:rPr>
          <w:rFonts w:ascii="Times New Roman" w:hAnsi="Times New Roman" w:cs="Times New Roman"/>
          <w:sz w:val="24"/>
          <w:szCs w:val="24"/>
        </w:rPr>
        <w:t xml:space="preserve">   </w:t>
      </w:r>
      <w:r w:rsidR="00702E9C">
        <w:rPr>
          <w:rFonts w:ascii="Times New Roman" w:hAnsi="Times New Roman" w:cs="Times New Roman"/>
          <w:sz w:val="24"/>
          <w:szCs w:val="24"/>
        </w:rPr>
        <w:fldChar w:fldCharType="begin"/>
      </w:r>
      <w:r w:rsidR="00B43B45">
        <w:rPr>
          <w:rFonts w:ascii="Times New Roman" w:hAnsi="Times New Roman" w:cs="Times New Roman"/>
          <w:sz w:val="24"/>
          <w:szCs w:val="24"/>
        </w:rPr>
        <w:instrText xml:space="preserve"> ADDIN EN.CITE &lt;EndNote&gt;&lt;Cite&gt;&lt;Author&gt;Pels&lt;/Author&gt;&lt;Year&gt;2016&lt;/Year&gt;&lt;RecNum&gt;158&lt;/RecNum&gt;&lt;DisplayText&gt;[78]&lt;/DisplayText&gt;&lt;record&gt;&lt;rec-number&gt;158&lt;/rec-number&gt;&lt;foreign-keys&gt;&lt;key app="EN" db-id="vda2pvwscxarw9e0z24p90wxpr2wfdzp2a0w" timestamp="1677652636"&gt;158&lt;/key&gt;&lt;/foreign-keys&gt;&lt;ref-type name="Journal Article"&gt;17&lt;/ref-type&gt;&lt;contributors&gt;&lt;authors&gt;&lt;author&gt;Pels, Fabian&lt;/author&gt;&lt;author&gt;Kleinert, Jens&lt;/author&gt;&lt;/authors&gt;&lt;/contributors&gt;&lt;titles&gt;&lt;title&gt;Loneliness and physical activity: A systematic review&lt;/title&gt;&lt;secondary-title&gt;International Review of Sport and Exercise Psychology&lt;/secondary-title&gt;&lt;/titles&gt;&lt;periodical&gt;&lt;full-title&gt;International Review of Sport and Exercise Psychology&lt;/full-title&gt;&lt;/periodical&gt;&lt;pages&gt;231-260&lt;/pages&gt;&lt;volume&gt;9&lt;/volume&gt;&lt;number&gt;1&lt;/number&gt;&lt;dates&gt;&lt;year&gt;2016&lt;/year&gt;&lt;/dates&gt;&lt;isbn&gt;1750-984X&lt;/isbn&gt;&lt;urls&gt;&lt;/urls&gt;&lt;/record&gt;&lt;/Cite&gt;&lt;/EndNote&gt;</w:instrText>
      </w:r>
      <w:r w:rsidR="00702E9C">
        <w:rPr>
          <w:rFonts w:ascii="Times New Roman" w:hAnsi="Times New Roman" w:cs="Times New Roman"/>
          <w:sz w:val="24"/>
          <w:szCs w:val="24"/>
        </w:rPr>
        <w:fldChar w:fldCharType="separate"/>
      </w:r>
      <w:r w:rsidR="00B43B45">
        <w:rPr>
          <w:rFonts w:ascii="Times New Roman" w:hAnsi="Times New Roman" w:cs="Times New Roman"/>
          <w:noProof/>
          <w:sz w:val="24"/>
          <w:szCs w:val="24"/>
        </w:rPr>
        <w:t>[78]</w:t>
      </w:r>
      <w:r w:rsidR="00702E9C">
        <w:rPr>
          <w:rFonts w:ascii="Times New Roman" w:hAnsi="Times New Roman" w:cs="Times New Roman"/>
          <w:sz w:val="24"/>
          <w:szCs w:val="24"/>
        </w:rPr>
        <w:fldChar w:fldCharType="end"/>
      </w:r>
    </w:p>
    <w:p w14:paraId="215C075C" w14:textId="77777777" w:rsidR="00702E9C" w:rsidRDefault="00702E9C" w:rsidP="004E244E">
      <w:pPr>
        <w:spacing w:line="480" w:lineRule="auto"/>
        <w:rPr>
          <w:rFonts w:ascii="Times New Roman" w:hAnsi="Times New Roman" w:cs="Times New Roman"/>
          <w:sz w:val="24"/>
          <w:szCs w:val="24"/>
        </w:rPr>
      </w:pPr>
    </w:p>
    <w:p w14:paraId="3626B7CE" w14:textId="77777777" w:rsidR="00DE7B60" w:rsidRDefault="00DE7B60" w:rsidP="004E244E">
      <w:pPr>
        <w:spacing w:line="480" w:lineRule="auto"/>
        <w:rPr>
          <w:rFonts w:ascii="Times New Roman" w:hAnsi="Times New Roman" w:cs="Times New Roman"/>
          <w:sz w:val="24"/>
          <w:szCs w:val="24"/>
        </w:rPr>
      </w:pPr>
    </w:p>
    <w:p w14:paraId="6D343771" w14:textId="073FDE45" w:rsidR="004C1458" w:rsidRDefault="004C1458" w:rsidP="004E244E">
      <w:pPr>
        <w:spacing w:line="480" w:lineRule="auto"/>
        <w:rPr>
          <w:rFonts w:ascii="Times New Roman" w:hAnsi="Times New Roman" w:cs="Times New Roman"/>
          <w:sz w:val="24"/>
          <w:szCs w:val="24"/>
        </w:rPr>
      </w:pPr>
    </w:p>
    <w:p w14:paraId="383EA60E" w14:textId="2D2B6B4F" w:rsidR="004C1458" w:rsidRDefault="004C1458" w:rsidP="004E244E">
      <w:pPr>
        <w:spacing w:line="480" w:lineRule="auto"/>
        <w:rPr>
          <w:rFonts w:ascii="Times New Roman" w:hAnsi="Times New Roman" w:cs="Times New Roman"/>
          <w:sz w:val="24"/>
          <w:szCs w:val="24"/>
        </w:rPr>
      </w:pPr>
      <w:r>
        <w:rPr>
          <w:rFonts w:ascii="Times New Roman" w:hAnsi="Times New Roman" w:cs="Times New Roman"/>
          <w:sz w:val="24"/>
          <w:szCs w:val="24"/>
        </w:rPr>
        <w:t>MHQ validation + why improving it matters</w:t>
      </w:r>
    </w:p>
    <w:p w14:paraId="75C089B1" w14:textId="77777777" w:rsidR="002C4D62" w:rsidRPr="004E244E" w:rsidRDefault="002C4D62" w:rsidP="004E244E">
      <w:pPr>
        <w:spacing w:line="480" w:lineRule="auto"/>
        <w:rPr>
          <w:rFonts w:ascii="Times New Roman" w:hAnsi="Times New Roman" w:cs="Times New Roman"/>
          <w:sz w:val="24"/>
          <w:szCs w:val="24"/>
        </w:rPr>
      </w:pPr>
    </w:p>
    <w:p w14:paraId="212D489E" w14:textId="3F61FCC8" w:rsidR="004E6E0C" w:rsidRPr="002C4D62" w:rsidRDefault="002C4D62" w:rsidP="002C4D62">
      <w:pPr>
        <w:spacing w:line="480" w:lineRule="auto"/>
        <w:rPr>
          <w:rFonts w:ascii="Times New Roman" w:hAnsi="Times New Roman" w:cs="Times New Roman"/>
          <w:sz w:val="24"/>
          <w:szCs w:val="24"/>
        </w:rPr>
      </w:pPr>
      <w:r>
        <w:rPr>
          <w:rFonts w:ascii="Times New Roman" w:hAnsi="Times New Roman" w:cs="Times New Roman"/>
          <w:sz w:val="24"/>
          <w:szCs w:val="24"/>
        </w:rPr>
        <w:t>Wellbeing age gradient</w:t>
      </w:r>
    </w:p>
    <w:p w14:paraId="14E136EE" w14:textId="1F0516B0" w:rsidR="004E6E0C" w:rsidRPr="00D42971" w:rsidRDefault="004E6E0C" w:rsidP="00F721EE">
      <w:pPr>
        <w:pStyle w:val="ListParagraph"/>
        <w:spacing w:line="480" w:lineRule="auto"/>
        <w:rPr>
          <w:rFonts w:ascii="Times New Roman" w:hAnsi="Times New Roman" w:cs="Times New Roman"/>
          <w:sz w:val="24"/>
          <w:szCs w:val="24"/>
        </w:rPr>
      </w:pPr>
    </w:p>
    <w:p w14:paraId="214429B1" w14:textId="77777777" w:rsidR="004E6E0C" w:rsidRPr="00D42971" w:rsidDel="00093325" w:rsidRDefault="004E6E0C" w:rsidP="00F721EE">
      <w:pPr>
        <w:pStyle w:val="ListParagraph"/>
        <w:spacing w:line="480" w:lineRule="auto"/>
        <w:rPr>
          <w:del w:id="38" w:author="Denver Brown" w:date="2023-02-08T09:33:00Z"/>
          <w:rFonts w:ascii="Times New Roman" w:hAnsi="Times New Roman" w:cs="Times New Roman"/>
          <w:sz w:val="24"/>
          <w:szCs w:val="24"/>
        </w:rPr>
      </w:pPr>
    </w:p>
    <w:p w14:paraId="4D2CB911" w14:textId="16D4253A" w:rsidR="00093325"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3803386E" w14:textId="6B1DE334" w:rsidR="00093325" w:rsidRPr="00D42971" w:rsidRDefault="00093325"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Favorable benefits of physical activity on overall mental health as well as several subdomains</w:t>
      </w:r>
      <w:r w:rsidR="002E4E59" w:rsidRPr="00D42971">
        <w:rPr>
          <w:rFonts w:ascii="Times New Roman" w:hAnsi="Times New Roman" w:cs="Times New Roman"/>
          <w:sz w:val="24"/>
          <w:szCs w:val="24"/>
        </w:rPr>
        <w:t xml:space="preserve"> (Main effect of PA)</w:t>
      </w:r>
    </w:p>
    <w:p w14:paraId="25EE5BA2" w14:textId="071821DA"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 xml:space="preserve">How does this compare to </w:t>
      </w:r>
      <w:proofErr w:type="spellStart"/>
      <w:r w:rsidRPr="00D42971">
        <w:rPr>
          <w:rFonts w:ascii="Times New Roman" w:hAnsi="Times New Roman" w:cs="Times New Roman"/>
          <w:sz w:val="24"/>
          <w:szCs w:val="24"/>
        </w:rPr>
        <w:t>chekroud</w:t>
      </w:r>
      <w:proofErr w:type="spellEnd"/>
    </w:p>
    <w:p w14:paraId="43D75634" w14:textId="44769617" w:rsidR="00093325" w:rsidRPr="00D42971" w:rsidRDefault="00093325"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Supports general body of literature demonstrating the benefits of PA</w:t>
      </w:r>
    </w:p>
    <w:p w14:paraId="18C606AC" w14:textId="3FE85904"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Ours results compared to RCTs (compare effect sizes?)</w:t>
      </w:r>
    </w:p>
    <w:p w14:paraId="0C5AD4FB" w14:textId="2684E67F"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PE strongest effect on Adaptability and Resilience, lowest on Social Self (is this in line with current literature? Comments on different exercise modalities?) (How PA differed across each subdomain – where are the strongest/weakest effects – why may this be)</w:t>
      </w:r>
    </w:p>
    <w:p w14:paraId="538B4DE2" w14:textId="3E188BAC"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Implications for precision medicine – PA stands to provide greatest benefits for some outcomes, maybe other behaviors provide greater benefits for others – to be determined in future use of the instrument (MHQ)</w:t>
      </w:r>
    </w:p>
    <w:p w14:paraId="3445A494" w14:textId="7F3B1189"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Relatively poor MH in younger ages, confirming Chen 2022 (main effect of age)</w:t>
      </w:r>
    </w:p>
    <w:p w14:paraId="308CE200" w14:textId="77777777"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Interaction effects exist, stronger benefits for PA among younger adults. </w:t>
      </w:r>
    </w:p>
    <w:p w14:paraId="181CBB7E" w14:textId="27C6F796"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This may be due to them having more to gain due to poorer mental health</w:t>
      </w:r>
    </w:p>
    <w:p w14:paraId="17150A50" w14:textId="0340A4E0" w:rsidR="002E4E59" w:rsidRPr="00D42971" w:rsidRDefault="002E4E59" w:rsidP="00F721EE">
      <w:pPr>
        <w:pStyle w:val="ListParagraph"/>
        <w:numPr>
          <w:ilvl w:val="1"/>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Comment on implications for population level interventions potentially</w:t>
      </w:r>
    </w:p>
    <w:p w14:paraId="745B47A8" w14:textId="061D19E3" w:rsidR="00B2120E" w:rsidRPr="00D42971" w:rsidRDefault="00B2120E"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Propensity weighting methods allow us to make stronger causal inferences compared to common regression models</w:t>
      </w:r>
      <w:r w:rsidR="002E4E59" w:rsidRPr="00D42971">
        <w:rPr>
          <w:rFonts w:ascii="Times New Roman" w:hAnsi="Times New Roman" w:cs="Times New Roman"/>
          <w:sz w:val="24"/>
          <w:szCs w:val="24"/>
        </w:rPr>
        <w:t xml:space="preserve"> (using more advanced techniques)</w:t>
      </w:r>
    </w:p>
    <w:p w14:paraId="1D556666" w14:textId="2576CF0A"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Limitations</w:t>
      </w:r>
    </w:p>
    <w:p w14:paraId="5F9658FD" w14:textId="4D7D0B28" w:rsidR="002E4E59" w:rsidRPr="00D42971" w:rsidRDefault="002E4E59" w:rsidP="00F721EE">
      <w:pPr>
        <w:pStyle w:val="ListParagraph"/>
        <w:numPr>
          <w:ilvl w:val="0"/>
          <w:numId w:val="2"/>
        </w:numPr>
        <w:spacing w:line="480" w:lineRule="auto"/>
        <w:rPr>
          <w:rFonts w:ascii="Times New Roman" w:hAnsi="Times New Roman" w:cs="Times New Roman"/>
          <w:sz w:val="24"/>
          <w:szCs w:val="24"/>
        </w:rPr>
      </w:pPr>
      <w:r w:rsidRPr="00D42971">
        <w:rPr>
          <w:rFonts w:ascii="Times New Roman" w:hAnsi="Times New Roman" w:cs="Times New Roman"/>
          <w:sz w:val="24"/>
          <w:szCs w:val="24"/>
        </w:rPr>
        <w:t>Conclusion</w:t>
      </w:r>
    </w:p>
    <w:p w14:paraId="0E0F8F19" w14:textId="77777777" w:rsidR="002E4E59" w:rsidRPr="00D42971" w:rsidRDefault="002E4E59" w:rsidP="00F721EE">
      <w:pPr>
        <w:pStyle w:val="ListParagraph"/>
        <w:spacing w:line="480" w:lineRule="auto"/>
        <w:ind w:left="360"/>
        <w:rPr>
          <w:rFonts w:ascii="Times New Roman" w:hAnsi="Times New Roman" w:cs="Times New Roman"/>
          <w:sz w:val="24"/>
          <w:szCs w:val="24"/>
        </w:rPr>
      </w:pPr>
    </w:p>
    <w:p w14:paraId="19E12818" w14:textId="77777777" w:rsidR="00B2120E" w:rsidRPr="00D42971" w:rsidRDefault="00B2120E" w:rsidP="00F721EE">
      <w:pPr>
        <w:spacing w:line="480" w:lineRule="auto"/>
        <w:rPr>
          <w:rFonts w:ascii="Times New Roman" w:hAnsi="Times New Roman" w:cs="Times New Roman"/>
          <w:sz w:val="24"/>
          <w:szCs w:val="24"/>
        </w:rPr>
      </w:pPr>
    </w:p>
    <w:p w14:paraId="6DCBD2D8" w14:textId="77777777" w:rsidR="00B2120E" w:rsidRPr="00D42971" w:rsidRDefault="00B2120E" w:rsidP="00F721EE">
      <w:pPr>
        <w:spacing w:line="480" w:lineRule="auto"/>
        <w:rPr>
          <w:rFonts w:ascii="Times New Roman" w:hAnsi="Times New Roman" w:cs="Times New Roman"/>
          <w:sz w:val="24"/>
          <w:szCs w:val="24"/>
        </w:rPr>
      </w:pPr>
    </w:p>
    <w:p w14:paraId="3F64962A" w14:textId="77777777" w:rsidR="00B2120E" w:rsidRPr="00D42971" w:rsidRDefault="00B2120E" w:rsidP="00F721EE">
      <w:pPr>
        <w:spacing w:line="480" w:lineRule="auto"/>
        <w:rPr>
          <w:rFonts w:ascii="Times New Roman" w:hAnsi="Times New Roman" w:cs="Times New Roman"/>
          <w:sz w:val="24"/>
          <w:szCs w:val="24"/>
        </w:rPr>
      </w:pPr>
    </w:p>
    <w:p w14:paraId="10E1A01A" w14:textId="65885F44"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There are several limitations with the current study. Firstly, unlike randomization, propensity score weighting does not adjust for unobserved covariates (Joffe &amp; Rosenbaum, 1999). An unbiased treatment effect assumes that all potential confounders are observed, which is unlikely to be the case in any observational study</w:t>
      </w:r>
      <w:r w:rsidR="0017567C" w:rsidRPr="00D42971">
        <w:rPr>
          <w:rFonts w:ascii="Times New Roman" w:hAnsi="Times New Roman" w:cs="Times New Roman"/>
          <w:sz w:val="24"/>
          <w:szCs w:val="24"/>
        </w:rPr>
        <w:t>. Adjusting for partially observed confounders may reduce bias, but it is unknown to what extent.</w:t>
      </w:r>
    </w:p>
    <w:p w14:paraId="3AC7CCED" w14:textId="77777777" w:rsidR="00B2120E" w:rsidRPr="00D42971" w:rsidRDefault="00B2120E" w:rsidP="00F721EE">
      <w:pPr>
        <w:spacing w:line="480" w:lineRule="auto"/>
        <w:rPr>
          <w:rFonts w:ascii="Times New Roman" w:hAnsi="Times New Roman" w:cs="Times New Roman"/>
          <w:sz w:val="24"/>
          <w:szCs w:val="24"/>
        </w:rPr>
      </w:pPr>
    </w:p>
    <w:p w14:paraId="1E0D84E1"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 xml:space="preserve">Limitations: </w:t>
      </w:r>
    </w:p>
    <w:p w14:paraId="07AF6AFB" w14:textId="61BD9BA5" w:rsidR="00B2120E"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Self-reported physical activity behavior – can introduce bias and recall errors</w:t>
      </w:r>
    </w:p>
    <w:p w14:paraId="4208E720" w14:textId="494D083A"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Cross-sectional design – cannot infer causality</w:t>
      </w:r>
    </w:p>
    <w:p w14:paraId="24E8FBB5" w14:textId="34436CF4" w:rsidR="00093325" w:rsidRPr="00D42971" w:rsidRDefault="00093325"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Convenience sampling – not truly globally representative despite over 200 countries included</w:t>
      </w:r>
    </w:p>
    <w:p w14:paraId="6FA7DE58"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Strong ignorability assumption; propensity scoring assumes all potentially confounding covariates are observed</w:t>
      </w:r>
    </w:p>
    <w:p w14:paraId="1609DAE5" w14:textId="77777777" w:rsidR="00B2120E" w:rsidRPr="00D42971" w:rsidRDefault="00B2120E" w:rsidP="00F721EE">
      <w:pPr>
        <w:spacing w:line="480" w:lineRule="auto"/>
        <w:rPr>
          <w:rFonts w:ascii="Times New Roman" w:hAnsi="Times New Roman" w:cs="Times New Roman"/>
          <w:sz w:val="24"/>
          <w:szCs w:val="24"/>
        </w:rPr>
      </w:pPr>
    </w:p>
    <w:p w14:paraId="131F3FA9"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Dropped ethnicity and gender identity</w:t>
      </w:r>
    </w:p>
    <w:p w14:paraId="30DA0046" w14:textId="77777777" w:rsidR="00B2120E" w:rsidRPr="00D42971" w:rsidRDefault="00B2120E" w:rsidP="00F721EE">
      <w:pPr>
        <w:spacing w:line="480" w:lineRule="auto"/>
        <w:rPr>
          <w:rFonts w:ascii="Times New Roman" w:hAnsi="Times New Roman" w:cs="Times New Roman"/>
          <w:sz w:val="24"/>
          <w:szCs w:val="24"/>
        </w:rPr>
      </w:pPr>
    </w:p>
    <w:p w14:paraId="36495B04"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Self reported PA</w:t>
      </w:r>
    </w:p>
    <w:p w14:paraId="37357D46" w14:textId="77777777" w:rsidR="00B2120E" w:rsidRPr="00D42971" w:rsidRDefault="00B2120E" w:rsidP="00F721EE">
      <w:pPr>
        <w:spacing w:line="480" w:lineRule="auto"/>
        <w:rPr>
          <w:rFonts w:ascii="Times New Roman" w:hAnsi="Times New Roman" w:cs="Times New Roman"/>
          <w:sz w:val="24"/>
          <w:szCs w:val="24"/>
        </w:rPr>
      </w:pPr>
    </w:p>
    <w:p w14:paraId="1A13B196"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Cross sectional</w:t>
      </w:r>
    </w:p>
    <w:p w14:paraId="00908217" w14:textId="77777777" w:rsidR="00B2120E" w:rsidRPr="00D42971" w:rsidRDefault="00B2120E" w:rsidP="00F721EE">
      <w:pPr>
        <w:spacing w:line="480" w:lineRule="auto"/>
        <w:rPr>
          <w:rFonts w:ascii="Times New Roman" w:hAnsi="Times New Roman" w:cs="Times New Roman"/>
          <w:sz w:val="24"/>
          <w:szCs w:val="24"/>
        </w:rPr>
      </w:pPr>
    </w:p>
    <w:p w14:paraId="42DB617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lastRenderedPageBreak/>
        <w:t>Volunteer online survey</w:t>
      </w:r>
    </w:p>
    <w:p w14:paraId="75377D34" w14:textId="77777777" w:rsidR="00B2120E" w:rsidRPr="00D42971" w:rsidRDefault="00B2120E" w:rsidP="00F721EE">
      <w:pPr>
        <w:spacing w:line="480" w:lineRule="auto"/>
        <w:rPr>
          <w:rFonts w:ascii="Times New Roman" w:hAnsi="Times New Roman" w:cs="Times New Roman"/>
          <w:sz w:val="24"/>
          <w:szCs w:val="24"/>
        </w:rPr>
      </w:pPr>
    </w:p>
    <w:p w14:paraId="6CCB312B" w14:textId="77777777" w:rsidR="00B2120E" w:rsidRPr="00D42971" w:rsidRDefault="00B2120E" w:rsidP="00F721EE">
      <w:pPr>
        <w:spacing w:line="480" w:lineRule="auto"/>
        <w:rPr>
          <w:rFonts w:ascii="Times New Roman" w:hAnsi="Times New Roman" w:cs="Times New Roman"/>
          <w:sz w:val="24"/>
          <w:szCs w:val="24"/>
        </w:rPr>
      </w:pPr>
      <w:r w:rsidRPr="00D42971">
        <w:rPr>
          <w:rFonts w:ascii="Times New Roman" w:hAnsi="Times New Roman" w:cs="Times New Roman"/>
          <w:sz w:val="24"/>
          <w:szCs w:val="24"/>
        </w:rPr>
        <w:t>Ordinal nature of PA questions = difficult to assess exact non-linear effects</w:t>
      </w:r>
    </w:p>
    <w:p w14:paraId="7FD35025" w14:textId="78369E9E" w:rsidR="00A76ABE" w:rsidRPr="00D42971" w:rsidRDefault="00A76ABE" w:rsidP="00F721EE">
      <w:pPr>
        <w:spacing w:line="480" w:lineRule="auto"/>
        <w:rPr>
          <w:rFonts w:ascii="Times New Roman" w:hAnsi="Times New Roman" w:cs="Times New Roman"/>
          <w:sz w:val="24"/>
          <w:szCs w:val="24"/>
        </w:rPr>
      </w:pPr>
    </w:p>
    <w:p w14:paraId="62701E77" w14:textId="024D99DE" w:rsidR="009D3B6D" w:rsidRPr="00D42971" w:rsidRDefault="009D3B6D" w:rsidP="00F721EE">
      <w:pPr>
        <w:spacing w:line="480" w:lineRule="auto"/>
        <w:rPr>
          <w:rFonts w:ascii="Times New Roman" w:hAnsi="Times New Roman" w:cs="Times New Roman"/>
          <w:sz w:val="24"/>
          <w:szCs w:val="24"/>
        </w:rPr>
      </w:pPr>
    </w:p>
    <w:p w14:paraId="76149CEE" w14:textId="0FD55B04" w:rsidR="009D3B6D" w:rsidRPr="00D42971" w:rsidRDefault="009D3B6D" w:rsidP="00F721EE">
      <w:pPr>
        <w:spacing w:line="480" w:lineRule="auto"/>
        <w:rPr>
          <w:rFonts w:ascii="Times New Roman" w:hAnsi="Times New Roman" w:cs="Times New Roman"/>
          <w:sz w:val="24"/>
          <w:szCs w:val="24"/>
        </w:rPr>
      </w:pPr>
    </w:p>
    <w:p w14:paraId="071158EF" w14:textId="3F8D904E" w:rsidR="009D3B6D" w:rsidRPr="00D42971" w:rsidRDefault="009D3B6D" w:rsidP="00F721EE">
      <w:pPr>
        <w:spacing w:line="480" w:lineRule="auto"/>
        <w:rPr>
          <w:rFonts w:ascii="Times New Roman" w:hAnsi="Times New Roman" w:cs="Times New Roman"/>
          <w:sz w:val="24"/>
          <w:szCs w:val="24"/>
        </w:rPr>
      </w:pPr>
    </w:p>
    <w:p w14:paraId="1D1B773F" w14:textId="77777777" w:rsidR="009D3B6D" w:rsidRPr="00D42971" w:rsidRDefault="009D3B6D" w:rsidP="00F721EE">
      <w:pPr>
        <w:spacing w:line="480" w:lineRule="auto"/>
        <w:rPr>
          <w:rFonts w:ascii="Times New Roman" w:hAnsi="Times New Roman" w:cs="Times New Roman"/>
          <w:sz w:val="24"/>
          <w:szCs w:val="24"/>
        </w:rPr>
      </w:pPr>
    </w:p>
    <w:p w14:paraId="4C300E55" w14:textId="6AA2B868" w:rsidR="007D1133" w:rsidRPr="00D42971" w:rsidRDefault="007D1133" w:rsidP="00F721EE">
      <w:pPr>
        <w:spacing w:line="480" w:lineRule="auto"/>
        <w:rPr>
          <w:rFonts w:ascii="Times New Roman" w:hAnsi="Times New Roman" w:cs="Times New Roman"/>
          <w:sz w:val="24"/>
          <w:szCs w:val="24"/>
        </w:rPr>
      </w:pPr>
    </w:p>
    <w:p w14:paraId="4D70A145" w14:textId="77777777" w:rsidR="00AF03EE" w:rsidRPr="00D42971" w:rsidRDefault="00AF03EE" w:rsidP="00F721EE">
      <w:pPr>
        <w:tabs>
          <w:tab w:val="left" w:pos="6936"/>
        </w:tabs>
        <w:spacing w:line="480" w:lineRule="auto"/>
        <w:rPr>
          <w:rFonts w:ascii="Times New Roman" w:hAnsi="Times New Roman" w:cs="Times New Roman"/>
          <w:sz w:val="24"/>
          <w:szCs w:val="24"/>
        </w:rPr>
      </w:pPr>
      <w:r w:rsidRPr="00D42971">
        <w:rPr>
          <w:rFonts w:ascii="Times New Roman" w:hAnsi="Times New Roman" w:cs="Times New Roman"/>
          <w:sz w:val="24"/>
          <w:szCs w:val="24"/>
        </w:rPr>
        <w:tab/>
      </w:r>
    </w:p>
    <w:p w14:paraId="57608ABE" w14:textId="02AE933F" w:rsidR="00AF03EE" w:rsidRPr="00D42971" w:rsidRDefault="00AF03EE" w:rsidP="00F721EE">
      <w:pPr>
        <w:tabs>
          <w:tab w:val="left" w:pos="6936"/>
        </w:tabs>
        <w:spacing w:line="480" w:lineRule="auto"/>
        <w:rPr>
          <w:rFonts w:ascii="Times New Roman" w:hAnsi="Times New Roman" w:cs="Times New Roman"/>
          <w:sz w:val="24"/>
          <w:szCs w:val="24"/>
        </w:rPr>
      </w:pPr>
    </w:p>
    <w:p w14:paraId="7210F5F2" w14:textId="25CFA210" w:rsidR="00AF03EE" w:rsidRPr="00D42971" w:rsidRDefault="00AF03EE" w:rsidP="00F721EE">
      <w:pPr>
        <w:tabs>
          <w:tab w:val="left" w:pos="6936"/>
        </w:tabs>
        <w:spacing w:line="480" w:lineRule="auto"/>
        <w:rPr>
          <w:rFonts w:ascii="Times New Roman" w:hAnsi="Times New Roman" w:cs="Times New Roman"/>
          <w:sz w:val="24"/>
          <w:szCs w:val="24"/>
        </w:rPr>
      </w:pPr>
    </w:p>
    <w:p w14:paraId="6264B19B" w14:textId="77777777" w:rsidR="00AF03EE" w:rsidRPr="00D42971" w:rsidRDefault="00AF03EE" w:rsidP="00F721EE">
      <w:pPr>
        <w:tabs>
          <w:tab w:val="left" w:pos="6936"/>
        </w:tabs>
        <w:spacing w:line="480" w:lineRule="auto"/>
        <w:rPr>
          <w:rFonts w:ascii="Times New Roman" w:hAnsi="Times New Roman" w:cs="Times New Roman"/>
          <w:sz w:val="24"/>
          <w:szCs w:val="24"/>
        </w:rPr>
      </w:pPr>
    </w:p>
    <w:p w14:paraId="699FEED6"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3D332E09" w14:textId="77777777" w:rsidR="00485D6E" w:rsidRPr="00D42971" w:rsidRDefault="00485D6E" w:rsidP="00F721EE">
      <w:pPr>
        <w:tabs>
          <w:tab w:val="left" w:pos="6936"/>
        </w:tabs>
        <w:spacing w:line="480" w:lineRule="auto"/>
        <w:rPr>
          <w:rFonts w:ascii="Times New Roman" w:hAnsi="Times New Roman" w:cs="Times New Roman"/>
          <w:sz w:val="24"/>
          <w:szCs w:val="24"/>
        </w:rPr>
      </w:pPr>
    </w:p>
    <w:p w14:paraId="091ED713" w14:textId="77777777" w:rsidR="00B43B45" w:rsidRPr="00B43B45" w:rsidRDefault="00485D6E" w:rsidP="00B43B45">
      <w:pPr>
        <w:pStyle w:val="EndNoteBibliography"/>
        <w:spacing w:after="0"/>
      </w:pPr>
      <w:r w:rsidRPr="00D42971">
        <w:rPr>
          <w:rFonts w:ascii="Times New Roman" w:hAnsi="Times New Roman" w:cs="Times New Roman"/>
          <w:sz w:val="24"/>
          <w:szCs w:val="24"/>
        </w:rPr>
        <w:fldChar w:fldCharType="begin"/>
      </w:r>
      <w:r w:rsidRPr="00D42971">
        <w:rPr>
          <w:rFonts w:ascii="Times New Roman" w:hAnsi="Times New Roman" w:cs="Times New Roman"/>
          <w:sz w:val="24"/>
          <w:szCs w:val="24"/>
        </w:rPr>
        <w:instrText xml:space="preserve"> ADDIN EN.REFLIST </w:instrText>
      </w:r>
      <w:r w:rsidRPr="00D42971">
        <w:rPr>
          <w:rFonts w:ascii="Times New Roman" w:hAnsi="Times New Roman" w:cs="Times New Roman"/>
          <w:sz w:val="24"/>
          <w:szCs w:val="24"/>
        </w:rPr>
        <w:fldChar w:fldCharType="separate"/>
      </w:r>
      <w:r w:rsidR="00B43B45" w:rsidRPr="00B43B45">
        <w:t>1.</w:t>
      </w:r>
      <w:r w:rsidR="00B43B45" w:rsidRPr="00B43B45">
        <w:tab/>
        <w:t xml:space="preserve">Steel Z, Marnane C, Iranpour C, et al.: The global prevalence of common mental disorders: a systematic review and meta-analysis 1980–2013. </w:t>
      </w:r>
      <w:r w:rsidR="00B43B45" w:rsidRPr="00B43B45">
        <w:rPr>
          <w:i/>
        </w:rPr>
        <w:t>International journal of epidemiology.</w:t>
      </w:r>
      <w:r w:rsidR="00B43B45" w:rsidRPr="00B43B45">
        <w:t xml:space="preserve"> 2014, </w:t>
      </w:r>
      <w:r w:rsidR="00B43B45" w:rsidRPr="00B43B45">
        <w:rPr>
          <w:i/>
        </w:rPr>
        <w:t>43:</w:t>
      </w:r>
      <w:r w:rsidR="00B43B45" w:rsidRPr="00B43B45">
        <w:t>476-493.</w:t>
      </w:r>
    </w:p>
    <w:p w14:paraId="06064AB1" w14:textId="77777777" w:rsidR="00B43B45" w:rsidRPr="00B43B45" w:rsidRDefault="00B43B45" w:rsidP="00B43B45">
      <w:pPr>
        <w:pStyle w:val="EndNoteBibliography"/>
        <w:spacing w:after="0"/>
      </w:pPr>
      <w:r w:rsidRPr="00B43B45">
        <w:t>2.</w:t>
      </w:r>
      <w:r w:rsidRPr="00B43B45">
        <w:tab/>
        <w:t xml:space="preserve">Collaborators GMD: Global, regional, and national burden of 12 mental disorders in 204 countries and territories, 1990–2019: a systematic analysis for the Global Burden of Disease Study 2019. </w:t>
      </w:r>
      <w:r w:rsidRPr="00B43B45">
        <w:rPr>
          <w:i/>
        </w:rPr>
        <w:t>The Lancet Psychiatry.</w:t>
      </w:r>
      <w:r w:rsidRPr="00B43B45">
        <w:t xml:space="preserve"> 2022, </w:t>
      </w:r>
      <w:r w:rsidRPr="00B43B45">
        <w:rPr>
          <w:i/>
        </w:rPr>
        <w:t>9:</w:t>
      </w:r>
      <w:r w:rsidRPr="00B43B45">
        <w:t>137-150.</w:t>
      </w:r>
    </w:p>
    <w:p w14:paraId="336ADD3B" w14:textId="77777777" w:rsidR="00B43B45" w:rsidRPr="00B43B45" w:rsidRDefault="00B43B45" w:rsidP="00B43B45">
      <w:pPr>
        <w:pStyle w:val="EndNoteBibliography"/>
        <w:spacing w:after="0"/>
      </w:pPr>
      <w:r w:rsidRPr="00B43B45">
        <w:t>3.</w:t>
      </w:r>
      <w:r w:rsidRPr="00B43B45">
        <w:tab/>
        <w:t xml:space="preserve">Health TLG: Mental health matters. </w:t>
      </w:r>
      <w:r w:rsidRPr="00B43B45">
        <w:rPr>
          <w:i/>
        </w:rPr>
        <w:t>The Lancet. Global Health.</w:t>
      </w:r>
      <w:r w:rsidRPr="00B43B45">
        <w:t xml:space="preserve"> 2020, </w:t>
      </w:r>
      <w:r w:rsidRPr="00B43B45">
        <w:rPr>
          <w:i/>
        </w:rPr>
        <w:t>8:</w:t>
      </w:r>
      <w:r w:rsidRPr="00B43B45">
        <w:t>e1352.</w:t>
      </w:r>
    </w:p>
    <w:p w14:paraId="4F8335CB" w14:textId="77777777" w:rsidR="00B43B45" w:rsidRPr="00B43B45" w:rsidRDefault="00B43B45" w:rsidP="00B43B45">
      <w:pPr>
        <w:pStyle w:val="EndNoteBibliography"/>
        <w:spacing w:after="0"/>
      </w:pPr>
      <w:r w:rsidRPr="00B43B45">
        <w:lastRenderedPageBreak/>
        <w:t>4.</w:t>
      </w:r>
      <w:r w:rsidRPr="00B43B45">
        <w:tab/>
        <w:t xml:space="preserve">Samji H, Wu J, Ladak A, et al.: Mental health impacts of the COVID‐19 pandemic on children and youth–a systematic review. </w:t>
      </w:r>
      <w:r w:rsidRPr="00B43B45">
        <w:rPr>
          <w:i/>
        </w:rPr>
        <w:t>Child and adolescent mental health.</w:t>
      </w:r>
      <w:r w:rsidRPr="00B43B45">
        <w:t xml:space="preserve"> 2022, </w:t>
      </w:r>
      <w:r w:rsidRPr="00B43B45">
        <w:rPr>
          <w:i/>
        </w:rPr>
        <w:t>27:</w:t>
      </w:r>
      <w:r w:rsidRPr="00B43B45">
        <w:t>173-189.</w:t>
      </w:r>
    </w:p>
    <w:p w14:paraId="78D130CE" w14:textId="77777777" w:rsidR="00B43B45" w:rsidRPr="00B43B45" w:rsidRDefault="00B43B45" w:rsidP="00B43B45">
      <w:pPr>
        <w:pStyle w:val="EndNoteBibliography"/>
        <w:spacing w:after="0"/>
      </w:pPr>
      <w:r w:rsidRPr="00B43B45">
        <w:t>5.</w:t>
      </w:r>
      <w:r w:rsidRPr="00B43B45">
        <w:tab/>
        <w:t xml:space="preserve">Patel K, Robertson E, Kwong AS, et al.: Psychological distress before and during the COVID-19 pandemic among adults in the United Kingdom based on coordinated analyses of 11 longitudinal studies. </w:t>
      </w:r>
      <w:r w:rsidRPr="00B43B45">
        <w:rPr>
          <w:i/>
        </w:rPr>
        <w:t>JAMA Network open.</w:t>
      </w:r>
      <w:r w:rsidRPr="00B43B45">
        <w:t xml:space="preserve"> 2022, </w:t>
      </w:r>
      <w:r w:rsidRPr="00B43B45">
        <w:rPr>
          <w:i/>
        </w:rPr>
        <w:t>5:</w:t>
      </w:r>
      <w:r w:rsidRPr="00B43B45">
        <w:t>e227629-e227629.</w:t>
      </w:r>
    </w:p>
    <w:p w14:paraId="0952FB32" w14:textId="77777777" w:rsidR="00B43B45" w:rsidRPr="00B43B45" w:rsidRDefault="00B43B45" w:rsidP="00B43B45">
      <w:pPr>
        <w:pStyle w:val="EndNoteBibliography"/>
        <w:spacing w:after="0"/>
      </w:pPr>
      <w:r w:rsidRPr="00B43B45">
        <w:t>6.</w:t>
      </w:r>
      <w:r w:rsidRPr="00B43B45">
        <w:tab/>
        <w:t xml:space="preserve">Panchal U, Salazar de Pablo G, Franco M, et al.: The impact of COVID-19 lockdown on child and adolescent mental health: systematic review. </w:t>
      </w:r>
      <w:r w:rsidRPr="00B43B45">
        <w:rPr>
          <w:i/>
        </w:rPr>
        <w:t>European child &amp; adolescent psychiatry.</w:t>
      </w:r>
      <w:r w:rsidRPr="00B43B45">
        <w:t xml:space="preserve"> 2021</w:t>
      </w:r>
      <w:r w:rsidRPr="00B43B45">
        <w:rPr>
          <w:i/>
        </w:rPr>
        <w:t>:</w:t>
      </w:r>
      <w:r w:rsidRPr="00B43B45">
        <w:t>1-27.</w:t>
      </w:r>
    </w:p>
    <w:p w14:paraId="4191714E" w14:textId="77777777" w:rsidR="00B43B45" w:rsidRPr="00B43B45" w:rsidRDefault="00B43B45" w:rsidP="00B43B45">
      <w:pPr>
        <w:pStyle w:val="EndNoteBibliography"/>
        <w:spacing w:after="0"/>
      </w:pPr>
      <w:r w:rsidRPr="00B43B45">
        <w:t>7.</w:t>
      </w:r>
      <w:r w:rsidRPr="00B43B45">
        <w:tab/>
        <w:t xml:space="preserve">Prati G, Mancini AD: The psychological impact of COVID-19 pandemic lockdowns: a review and meta-analysis of longitudinal studies and natural experiments. </w:t>
      </w:r>
      <w:r w:rsidRPr="00B43B45">
        <w:rPr>
          <w:i/>
        </w:rPr>
        <w:t>Psychological medicine.</w:t>
      </w:r>
      <w:r w:rsidRPr="00B43B45">
        <w:t xml:space="preserve"> 2021, </w:t>
      </w:r>
      <w:r w:rsidRPr="00B43B45">
        <w:rPr>
          <w:i/>
        </w:rPr>
        <w:t>51:</w:t>
      </w:r>
      <w:r w:rsidRPr="00B43B45">
        <w:t>201-211.</w:t>
      </w:r>
    </w:p>
    <w:p w14:paraId="7B51796D" w14:textId="77777777" w:rsidR="00B43B45" w:rsidRPr="00B43B45" w:rsidRDefault="00B43B45" w:rsidP="00B43B45">
      <w:pPr>
        <w:pStyle w:val="EndNoteBibliography"/>
        <w:spacing w:after="0"/>
      </w:pPr>
      <w:r w:rsidRPr="00B43B45">
        <w:t>8.</w:t>
      </w:r>
      <w:r w:rsidRPr="00B43B45">
        <w:tab/>
        <w:t xml:space="preserve">Robinson E, Sutin AR, Daly M, Jones A: A systematic review and meta-analysis of longitudinal cohort studies comparing mental health before versus during the COVID-19 pandemic in 2020. </w:t>
      </w:r>
      <w:r w:rsidRPr="00B43B45">
        <w:rPr>
          <w:i/>
        </w:rPr>
        <w:t>Journal of Affective Disorders.</w:t>
      </w:r>
      <w:r w:rsidRPr="00B43B45">
        <w:t xml:space="preserve"> 2022, </w:t>
      </w:r>
      <w:r w:rsidRPr="00B43B45">
        <w:rPr>
          <w:i/>
        </w:rPr>
        <w:t>296:</w:t>
      </w:r>
      <w:r w:rsidRPr="00B43B45">
        <w:t>567-576.</w:t>
      </w:r>
    </w:p>
    <w:p w14:paraId="2CB2C1E8" w14:textId="77777777" w:rsidR="00B43B45" w:rsidRPr="00B43B45" w:rsidRDefault="00B43B45" w:rsidP="00B43B45">
      <w:pPr>
        <w:pStyle w:val="EndNoteBibliography"/>
        <w:spacing w:after="0"/>
      </w:pPr>
      <w:r w:rsidRPr="00B43B45">
        <w:t>9.</w:t>
      </w:r>
      <w:r w:rsidRPr="00B43B45">
        <w:tab/>
        <w:t xml:space="preserve">Kauhanen L, Wan Mohd Yunus WMA, Lempinen L, et al.: A systematic review of the mental health changes of children and young people before and during the COVID-19 pandemic. </w:t>
      </w:r>
      <w:r w:rsidRPr="00B43B45">
        <w:rPr>
          <w:i/>
        </w:rPr>
        <w:t>European child &amp; adolescent psychiatry.</w:t>
      </w:r>
      <w:r w:rsidRPr="00B43B45">
        <w:t xml:space="preserve"> 2022</w:t>
      </w:r>
      <w:r w:rsidRPr="00B43B45">
        <w:rPr>
          <w:i/>
        </w:rPr>
        <w:t>:</w:t>
      </w:r>
      <w:r w:rsidRPr="00B43B45">
        <w:t>1-19.</w:t>
      </w:r>
    </w:p>
    <w:p w14:paraId="1D3AFF57" w14:textId="77777777" w:rsidR="00B43B45" w:rsidRPr="00B43B45" w:rsidRDefault="00B43B45" w:rsidP="00B43B45">
      <w:pPr>
        <w:pStyle w:val="EndNoteBibliography"/>
        <w:spacing w:after="0"/>
      </w:pPr>
      <w:r w:rsidRPr="00B43B45">
        <w:t>10.</w:t>
      </w:r>
      <w:r w:rsidRPr="00B43B45">
        <w:tab/>
        <w:t xml:space="preserve">Santomauro DF, Herrera AMM, Shadid J, et al.: Global prevalence and burden of depressive and anxiety disorders in 204 countries and territories in 2020 due to the COVID-19 pandemic. </w:t>
      </w:r>
      <w:r w:rsidRPr="00B43B45">
        <w:rPr>
          <w:i/>
        </w:rPr>
        <w:t>The Lancet.</w:t>
      </w:r>
      <w:r w:rsidRPr="00B43B45">
        <w:t xml:space="preserve"> 2021, </w:t>
      </w:r>
      <w:r w:rsidRPr="00B43B45">
        <w:rPr>
          <w:i/>
        </w:rPr>
        <w:t>398:</w:t>
      </w:r>
      <w:r w:rsidRPr="00B43B45">
        <w:t>1700-1712.</w:t>
      </w:r>
    </w:p>
    <w:p w14:paraId="5D7673E6" w14:textId="77777777" w:rsidR="00B43B45" w:rsidRPr="00B43B45" w:rsidRDefault="00B43B45" w:rsidP="00B43B45">
      <w:pPr>
        <w:pStyle w:val="EndNoteBibliography"/>
        <w:spacing w:after="0"/>
      </w:pPr>
      <w:r w:rsidRPr="00B43B45">
        <w:t>11.</w:t>
      </w:r>
      <w:r w:rsidRPr="00B43B45">
        <w:tab/>
        <w:t xml:space="preserve">Oswalt SB, Lederer AM, Chestnut-Steich K, et al.: Trends in college students’ mental health diagnoses and utilization of services, 2009–2015. </w:t>
      </w:r>
      <w:r w:rsidRPr="00B43B45">
        <w:rPr>
          <w:i/>
        </w:rPr>
        <w:t>Journal of American college health.</w:t>
      </w:r>
      <w:r w:rsidRPr="00B43B45">
        <w:t xml:space="preserve"> 2020, </w:t>
      </w:r>
      <w:r w:rsidRPr="00B43B45">
        <w:rPr>
          <w:i/>
        </w:rPr>
        <w:t>68:</w:t>
      </w:r>
      <w:r w:rsidRPr="00B43B45">
        <w:t>41-51.</w:t>
      </w:r>
    </w:p>
    <w:p w14:paraId="4CD2DB3B" w14:textId="77777777" w:rsidR="00B43B45" w:rsidRPr="00B43B45" w:rsidRDefault="00B43B45" w:rsidP="00B43B45">
      <w:pPr>
        <w:pStyle w:val="EndNoteBibliography"/>
        <w:spacing w:after="0"/>
      </w:pPr>
      <w:r w:rsidRPr="00B43B45">
        <w:t>12.</w:t>
      </w:r>
      <w:r w:rsidRPr="00B43B45">
        <w:tab/>
        <w:t xml:space="preserve">Chen Y, Cowden RG, Fulks J, Plake JF, VanderWeele TJ: National data on age gradients in well-being among US adults. </w:t>
      </w:r>
      <w:r w:rsidRPr="00B43B45">
        <w:rPr>
          <w:i/>
        </w:rPr>
        <w:t>JAMA psychiatry.</w:t>
      </w:r>
      <w:r w:rsidRPr="00B43B45">
        <w:t xml:space="preserve"> 2022, </w:t>
      </w:r>
      <w:r w:rsidRPr="00B43B45">
        <w:rPr>
          <w:i/>
        </w:rPr>
        <w:t>79:</w:t>
      </w:r>
      <w:r w:rsidRPr="00B43B45">
        <w:t>1046-1047.</w:t>
      </w:r>
    </w:p>
    <w:p w14:paraId="0B8A19F8" w14:textId="77777777" w:rsidR="00B43B45" w:rsidRPr="00B43B45" w:rsidRDefault="00B43B45" w:rsidP="00B43B45">
      <w:pPr>
        <w:pStyle w:val="EndNoteBibliography"/>
        <w:spacing w:after="0"/>
      </w:pPr>
      <w:r w:rsidRPr="00B43B45">
        <w:t>13.</w:t>
      </w:r>
      <w:r w:rsidRPr="00B43B45">
        <w:tab/>
        <w:t xml:space="preserve">Blanchflower DG, Oswald AJ: Is well-being U-shaped over the life cycle? </w:t>
      </w:r>
      <w:r w:rsidRPr="00B43B45">
        <w:rPr>
          <w:i/>
        </w:rPr>
        <w:t>Social science &amp; medicine.</w:t>
      </w:r>
      <w:r w:rsidRPr="00B43B45">
        <w:t xml:space="preserve"> 2008, </w:t>
      </w:r>
      <w:r w:rsidRPr="00B43B45">
        <w:rPr>
          <w:i/>
        </w:rPr>
        <w:t>66:</w:t>
      </w:r>
      <w:r w:rsidRPr="00B43B45">
        <w:t>1733-1749.</w:t>
      </w:r>
    </w:p>
    <w:p w14:paraId="785F46D9" w14:textId="77777777" w:rsidR="00B43B45" w:rsidRPr="00B43B45" w:rsidRDefault="00B43B45" w:rsidP="00B43B45">
      <w:pPr>
        <w:pStyle w:val="EndNoteBibliography"/>
        <w:spacing w:after="0"/>
      </w:pPr>
      <w:r w:rsidRPr="00B43B45">
        <w:t>14.</w:t>
      </w:r>
      <w:r w:rsidRPr="00B43B45">
        <w:tab/>
        <w:t xml:space="preserve">Solmi M, Radua J, Olivola M, et al.: Age at onset of mental disorders worldwide: large-scale meta-analysis of 192 epidemiological studies. </w:t>
      </w:r>
      <w:r w:rsidRPr="00B43B45">
        <w:rPr>
          <w:i/>
        </w:rPr>
        <w:t>Molecular psychiatry.</w:t>
      </w:r>
      <w:r w:rsidRPr="00B43B45">
        <w:t xml:space="preserve"> 2022, </w:t>
      </w:r>
      <w:r w:rsidRPr="00B43B45">
        <w:rPr>
          <w:i/>
        </w:rPr>
        <w:t>27:</w:t>
      </w:r>
      <w:r w:rsidRPr="00B43B45">
        <w:t>281-295.</w:t>
      </w:r>
    </w:p>
    <w:p w14:paraId="58B10F6C" w14:textId="77777777" w:rsidR="00B43B45" w:rsidRPr="00B43B45" w:rsidRDefault="00B43B45" w:rsidP="00B43B45">
      <w:pPr>
        <w:pStyle w:val="EndNoteBibliography"/>
        <w:spacing w:after="0"/>
      </w:pPr>
      <w:r w:rsidRPr="00B43B45">
        <w:t>15.</w:t>
      </w:r>
      <w:r w:rsidRPr="00B43B45">
        <w:tab/>
        <w:t xml:space="preserve">Gordon BR, McDowell CP, Hallgren M, et al.: Association of efficacy of resistance exercise training with depressive symptoms: meta-analysis and meta-regression analysis of randomized clinical trials. </w:t>
      </w:r>
      <w:r w:rsidRPr="00B43B45">
        <w:rPr>
          <w:i/>
        </w:rPr>
        <w:t>JAMA psychiatry.</w:t>
      </w:r>
      <w:r w:rsidRPr="00B43B45">
        <w:t xml:space="preserve"> 2018, </w:t>
      </w:r>
      <w:r w:rsidRPr="00B43B45">
        <w:rPr>
          <w:i/>
        </w:rPr>
        <w:t>75:</w:t>
      </w:r>
      <w:r w:rsidRPr="00B43B45">
        <w:t>566-576.</w:t>
      </w:r>
    </w:p>
    <w:p w14:paraId="681DE3F8" w14:textId="77777777" w:rsidR="00B43B45" w:rsidRPr="00B43B45" w:rsidRDefault="00B43B45" w:rsidP="00B43B45">
      <w:pPr>
        <w:pStyle w:val="EndNoteBibliography"/>
        <w:spacing w:after="0"/>
      </w:pPr>
      <w:r w:rsidRPr="00B43B45">
        <w:t>16.</w:t>
      </w:r>
      <w:r w:rsidRPr="00B43B45">
        <w:tab/>
        <w:t xml:space="preserve">Kvam S, Kleppe CL, Nordhus IH, Hovland A: Exercise as a treatment for depression: a meta-analysis. </w:t>
      </w:r>
      <w:r w:rsidRPr="00B43B45">
        <w:rPr>
          <w:i/>
        </w:rPr>
        <w:t>Journal of Affective Disorders.</w:t>
      </w:r>
      <w:r w:rsidRPr="00B43B45">
        <w:t xml:space="preserve"> 2016, </w:t>
      </w:r>
      <w:r w:rsidRPr="00B43B45">
        <w:rPr>
          <w:i/>
        </w:rPr>
        <w:t>202:</w:t>
      </w:r>
      <w:r w:rsidRPr="00B43B45">
        <w:t>67-86.</w:t>
      </w:r>
    </w:p>
    <w:p w14:paraId="1B1D37F9" w14:textId="77777777" w:rsidR="00B43B45" w:rsidRPr="00B43B45" w:rsidRDefault="00B43B45" w:rsidP="00B43B45">
      <w:pPr>
        <w:pStyle w:val="EndNoteBibliography"/>
        <w:spacing w:after="0"/>
      </w:pPr>
      <w:r w:rsidRPr="00B43B45">
        <w:t>17.</w:t>
      </w:r>
      <w:r w:rsidRPr="00B43B45">
        <w:tab/>
        <w:t xml:space="preserve">Pearce M, Garcia L, Abbas A, et al.: Association Between Physical Activity and Risk of Depression: A Systematic Review and Meta-analysis. </w:t>
      </w:r>
      <w:r w:rsidRPr="00B43B45">
        <w:rPr>
          <w:i/>
        </w:rPr>
        <w:t>JAMA psychiatry.</w:t>
      </w:r>
      <w:r w:rsidRPr="00B43B45">
        <w:t xml:space="preserve"> 2022.</w:t>
      </w:r>
    </w:p>
    <w:p w14:paraId="0F878D83" w14:textId="77777777" w:rsidR="00B43B45" w:rsidRPr="00B43B45" w:rsidRDefault="00B43B45" w:rsidP="00B43B45">
      <w:pPr>
        <w:pStyle w:val="EndNoteBibliography"/>
        <w:spacing w:after="0"/>
      </w:pPr>
      <w:r w:rsidRPr="00B43B45">
        <w:t>18.</w:t>
      </w:r>
      <w:r w:rsidRPr="00B43B45">
        <w:tab/>
        <w:t xml:space="preserve">Schuch F, Vancampfort D, Firth J, et al.: Physical activity and sedentary behavior in people with major depressive disorder: a systematic review and meta-analysis. </w:t>
      </w:r>
      <w:r w:rsidRPr="00B43B45">
        <w:rPr>
          <w:i/>
        </w:rPr>
        <w:t>Journal of Affective Disorders.</w:t>
      </w:r>
      <w:r w:rsidRPr="00B43B45">
        <w:t xml:space="preserve"> 2017, </w:t>
      </w:r>
      <w:r w:rsidRPr="00B43B45">
        <w:rPr>
          <w:i/>
        </w:rPr>
        <w:t>210:</w:t>
      </w:r>
      <w:r w:rsidRPr="00B43B45">
        <w:t>139-150.</w:t>
      </w:r>
    </w:p>
    <w:p w14:paraId="18BD2407" w14:textId="77777777" w:rsidR="00B43B45" w:rsidRPr="00B43B45" w:rsidRDefault="00B43B45" w:rsidP="00B43B45">
      <w:pPr>
        <w:pStyle w:val="EndNoteBibliography"/>
        <w:spacing w:after="0"/>
      </w:pPr>
      <w:r w:rsidRPr="00B43B45">
        <w:t>19.</w:t>
      </w:r>
      <w:r w:rsidRPr="00B43B45">
        <w:tab/>
        <w:t xml:space="preserve">Schuch FB, Vancampfort D, Richards J, et al.: Exercise as a treatment for depression: a meta-analysis adjusting for publication bias. </w:t>
      </w:r>
      <w:r w:rsidRPr="00B43B45">
        <w:rPr>
          <w:i/>
        </w:rPr>
        <w:t>Journal of psychiatric research.</w:t>
      </w:r>
      <w:r w:rsidRPr="00B43B45">
        <w:t xml:space="preserve"> 2016, </w:t>
      </w:r>
      <w:r w:rsidRPr="00B43B45">
        <w:rPr>
          <w:i/>
        </w:rPr>
        <w:t>77:</w:t>
      </w:r>
      <w:r w:rsidRPr="00B43B45">
        <w:t>42-51.</w:t>
      </w:r>
    </w:p>
    <w:p w14:paraId="12A44ABE" w14:textId="77777777" w:rsidR="00B43B45" w:rsidRPr="00B43B45" w:rsidRDefault="00B43B45" w:rsidP="00B43B45">
      <w:pPr>
        <w:pStyle w:val="EndNoteBibliography"/>
        <w:spacing w:after="0"/>
      </w:pPr>
      <w:r w:rsidRPr="00B43B45">
        <w:t>20.</w:t>
      </w:r>
      <w:r w:rsidRPr="00B43B45">
        <w:tab/>
        <w:t xml:space="preserve">Schuch FB, Vancampfort D, Rosenbaum S, et al.: Exercise improves physical and psychological quality of life in people with depression: A meta-analysis including the evaluation of control group response. </w:t>
      </w:r>
      <w:r w:rsidRPr="00B43B45">
        <w:rPr>
          <w:i/>
        </w:rPr>
        <w:t>Psychiatry research.</w:t>
      </w:r>
      <w:r w:rsidRPr="00B43B45">
        <w:t xml:space="preserve"> 2016, </w:t>
      </w:r>
      <w:r w:rsidRPr="00B43B45">
        <w:rPr>
          <w:i/>
        </w:rPr>
        <w:t>241:</w:t>
      </w:r>
      <w:r w:rsidRPr="00B43B45">
        <w:t>47-54.</w:t>
      </w:r>
    </w:p>
    <w:p w14:paraId="3911F81D" w14:textId="77777777" w:rsidR="00B43B45" w:rsidRPr="00B43B45" w:rsidRDefault="00B43B45" w:rsidP="00B43B45">
      <w:pPr>
        <w:pStyle w:val="EndNoteBibliography"/>
        <w:spacing w:after="0"/>
      </w:pPr>
      <w:r w:rsidRPr="00B43B45">
        <w:t>21.</w:t>
      </w:r>
      <w:r w:rsidRPr="00B43B45">
        <w:tab/>
        <w:t xml:space="preserve">Aylett E, Small N, Bower P: Exercise in the treatment of clinical anxiety in general practice–a systematic review and meta-analysis. </w:t>
      </w:r>
      <w:r w:rsidRPr="00B43B45">
        <w:rPr>
          <w:i/>
        </w:rPr>
        <w:t>BMC health services research.</w:t>
      </w:r>
      <w:r w:rsidRPr="00B43B45">
        <w:t xml:space="preserve"> 2018, </w:t>
      </w:r>
      <w:r w:rsidRPr="00B43B45">
        <w:rPr>
          <w:i/>
        </w:rPr>
        <w:t>18:</w:t>
      </w:r>
      <w:r w:rsidRPr="00B43B45">
        <w:t>1-18.</w:t>
      </w:r>
    </w:p>
    <w:p w14:paraId="7EDD06A9" w14:textId="77777777" w:rsidR="00B43B45" w:rsidRPr="00B43B45" w:rsidRDefault="00B43B45" w:rsidP="00B43B45">
      <w:pPr>
        <w:pStyle w:val="EndNoteBibliography"/>
        <w:spacing w:after="0"/>
      </w:pPr>
      <w:r w:rsidRPr="00B43B45">
        <w:t>22.</w:t>
      </w:r>
      <w:r w:rsidRPr="00B43B45">
        <w:tab/>
        <w:t xml:space="preserve">Biddle SJ, Ciaccioni S, Thomas G, Vergeer I: Physical activity and mental health in children and adolescents: An updated review of reviews and an analysis of causality. </w:t>
      </w:r>
      <w:r w:rsidRPr="00B43B45">
        <w:rPr>
          <w:i/>
        </w:rPr>
        <w:t>Psychology of Sport and Exercise.</w:t>
      </w:r>
      <w:r w:rsidRPr="00B43B45">
        <w:t xml:space="preserve"> 2019, </w:t>
      </w:r>
      <w:r w:rsidRPr="00B43B45">
        <w:rPr>
          <w:i/>
        </w:rPr>
        <w:t>42:</w:t>
      </w:r>
      <w:r w:rsidRPr="00B43B45">
        <w:t>146-155.</w:t>
      </w:r>
    </w:p>
    <w:p w14:paraId="54208A15" w14:textId="77777777" w:rsidR="00B43B45" w:rsidRPr="00B43B45" w:rsidRDefault="00B43B45" w:rsidP="00B43B45">
      <w:pPr>
        <w:pStyle w:val="EndNoteBibliography"/>
        <w:spacing w:after="0"/>
      </w:pPr>
      <w:r w:rsidRPr="00B43B45">
        <w:lastRenderedPageBreak/>
        <w:t>23.</w:t>
      </w:r>
      <w:r w:rsidRPr="00B43B45">
        <w:tab/>
        <w:t xml:space="preserve">McDowell CP, Dishman RK, Gordon BR, Herring MP: Physical activity and anxiety: a systematic review and meta-analysis of prospective cohort studies. </w:t>
      </w:r>
      <w:r w:rsidRPr="00B43B45">
        <w:rPr>
          <w:i/>
        </w:rPr>
        <w:t>American journal of preventive medicine.</w:t>
      </w:r>
      <w:r w:rsidRPr="00B43B45">
        <w:t xml:space="preserve"> 2019, </w:t>
      </w:r>
      <w:r w:rsidRPr="00B43B45">
        <w:rPr>
          <w:i/>
        </w:rPr>
        <w:t>57:</w:t>
      </w:r>
      <w:r w:rsidRPr="00B43B45">
        <w:t>545-556.</w:t>
      </w:r>
    </w:p>
    <w:p w14:paraId="70705271" w14:textId="77777777" w:rsidR="00B43B45" w:rsidRPr="00B43B45" w:rsidRDefault="00B43B45" w:rsidP="00B43B45">
      <w:pPr>
        <w:pStyle w:val="EndNoteBibliography"/>
        <w:spacing w:after="0"/>
      </w:pPr>
      <w:r w:rsidRPr="00B43B45">
        <w:t>24.</w:t>
      </w:r>
      <w:r w:rsidRPr="00B43B45">
        <w:tab/>
        <w:t xml:space="preserve">Firth J, Solmi M, Wootton RE, et al.: A meta‐review of “lifestyle psychiatry”: the role of exercise, smoking, diet and sleep in the prevention and treatment of mental disorders. </w:t>
      </w:r>
      <w:r w:rsidRPr="00B43B45">
        <w:rPr>
          <w:i/>
        </w:rPr>
        <w:t>World Psychiatry.</w:t>
      </w:r>
      <w:r w:rsidRPr="00B43B45">
        <w:t xml:space="preserve"> 2020, </w:t>
      </w:r>
      <w:r w:rsidRPr="00B43B45">
        <w:rPr>
          <w:i/>
        </w:rPr>
        <w:t>19:</w:t>
      </w:r>
      <w:r w:rsidRPr="00B43B45">
        <w:t>360-380.</w:t>
      </w:r>
    </w:p>
    <w:p w14:paraId="1EC29051" w14:textId="77777777" w:rsidR="00B43B45" w:rsidRPr="00B43B45" w:rsidRDefault="00B43B45" w:rsidP="00B43B45">
      <w:pPr>
        <w:pStyle w:val="EndNoteBibliography"/>
        <w:spacing w:after="0"/>
      </w:pPr>
      <w:r w:rsidRPr="00B43B45">
        <w:t>25.</w:t>
      </w:r>
      <w:r w:rsidRPr="00B43B45">
        <w:tab/>
        <w:t xml:space="preserve">Marquez DX, Aguiñaga S, Vásquez PM, et al.: A systematic review of physical activity and quality of life and well-being. </w:t>
      </w:r>
      <w:r w:rsidRPr="00B43B45">
        <w:rPr>
          <w:i/>
        </w:rPr>
        <w:t>Translational behavioral medicine.</w:t>
      </w:r>
      <w:r w:rsidRPr="00B43B45">
        <w:t xml:space="preserve"> 2020, </w:t>
      </w:r>
      <w:r w:rsidRPr="00B43B45">
        <w:rPr>
          <w:i/>
        </w:rPr>
        <w:t>10:</w:t>
      </w:r>
      <w:r w:rsidRPr="00B43B45">
        <w:t>1098-1109.</w:t>
      </w:r>
    </w:p>
    <w:p w14:paraId="044E7B9B" w14:textId="77777777" w:rsidR="00B43B45" w:rsidRPr="00B43B45" w:rsidRDefault="00B43B45" w:rsidP="00B43B45">
      <w:pPr>
        <w:pStyle w:val="EndNoteBibliography"/>
        <w:spacing w:after="0"/>
      </w:pPr>
      <w:r w:rsidRPr="00B43B45">
        <w:t>26.</w:t>
      </w:r>
      <w:r w:rsidRPr="00B43B45">
        <w:tab/>
        <w:t xml:space="preserve">Rodriguez-Ayllon M, Cadenas-Sánchez C, Estévez-López F, et al.: Role of physical activity and sedentary behavior in the mental health of preschoolers, children and adolescents: a systematic review and meta-analysis. </w:t>
      </w:r>
      <w:r w:rsidRPr="00B43B45">
        <w:rPr>
          <w:i/>
        </w:rPr>
        <w:t>Sports Medicine.</w:t>
      </w:r>
      <w:r w:rsidRPr="00B43B45">
        <w:t xml:space="preserve"> 2019, </w:t>
      </w:r>
      <w:r w:rsidRPr="00B43B45">
        <w:rPr>
          <w:i/>
        </w:rPr>
        <w:t>49:</w:t>
      </w:r>
      <w:r w:rsidRPr="00B43B45">
        <w:t>1383-1410.</w:t>
      </w:r>
    </w:p>
    <w:p w14:paraId="0167D05D" w14:textId="77777777" w:rsidR="00B43B45" w:rsidRPr="00B43B45" w:rsidRDefault="00B43B45" w:rsidP="00B43B45">
      <w:pPr>
        <w:pStyle w:val="EndNoteBibliography"/>
        <w:spacing w:after="0"/>
      </w:pPr>
      <w:r w:rsidRPr="00B43B45">
        <w:t>27.</w:t>
      </w:r>
      <w:r w:rsidRPr="00B43B45">
        <w:tab/>
        <w:t xml:space="preserve">Chekroud SR, Gueorguieva R, Zheutlin AB, et al.: Association between physical exercise and mental health in 1· 2 million individuals in the USA between 2011 and 2015: a cross-sectional study. </w:t>
      </w:r>
      <w:r w:rsidRPr="00B43B45">
        <w:rPr>
          <w:i/>
        </w:rPr>
        <w:t>The Lancet Psychiatry.</w:t>
      </w:r>
      <w:r w:rsidRPr="00B43B45">
        <w:t xml:space="preserve"> 2018, </w:t>
      </w:r>
      <w:r w:rsidRPr="00B43B45">
        <w:rPr>
          <w:i/>
        </w:rPr>
        <w:t>5:</w:t>
      </w:r>
      <w:r w:rsidRPr="00B43B45">
        <w:t>739-746.</w:t>
      </w:r>
    </w:p>
    <w:p w14:paraId="5E18D14B" w14:textId="77777777" w:rsidR="00B43B45" w:rsidRPr="00B43B45" w:rsidRDefault="00B43B45" w:rsidP="00B43B45">
      <w:pPr>
        <w:pStyle w:val="EndNoteBibliography"/>
        <w:spacing w:after="0"/>
      </w:pPr>
      <w:r w:rsidRPr="00B43B45">
        <w:t>28.</w:t>
      </w:r>
      <w:r w:rsidRPr="00B43B45">
        <w:tab/>
        <w:t xml:space="preserve">Ekkekakis P: Why Is Exercise Underutilized in Clinical Practice Despite Evidence It Is Effective? Lessons in Pragmatism From the Inclusion of Exercise in Guidelines for the Treatment of Depression in the British National Health Service. </w:t>
      </w:r>
      <w:r w:rsidRPr="00B43B45">
        <w:rPr>
          <w:i/>
        </w:rPr>
        <w:t>Kinesiology Review.</w:t>
      </w:r>
      <w:r w:rsidRPr="00B43B45">
        <w:t xml:space="preserve"> 2020, </w:t>
      </w:r>
      <w:r w:rsidRPr="00B43B45">
        <w:rPr>
          <w:i/>
        </w:rPr>
        <w:t>10:</w:t>
      </w:r>
      <w:r w:rsidRPr="00B43B45">
        <w:t>29-50.</w:t>
      </w:r>
    </w:p>
    <w:p w14:paraId="2C64CABD" w14:textId="77777777" w:rsidR="00B43B45" w:rsidRPr="00B43B45" w:rsidRDefault="00B43B45" w:rsidP="00B43B45">
      <w:pPr>
        <w:pStyle w:val="EndNoteBibliography"/>
        <w:spacing w:after="0"/>
      </w:pPr>
      <w:r w:rsidRPr="00B43B45">
        <w:t>29.</w:t>
      </w:r>
      <w:r w:rsidRPr="00B43B45">
        <w:tab/>
      </w:r>
      <w:r w:rsidRPr="00B43B45">
        <w:rPr>
          <w:i/>
        </w:rPr>
        <w:t>Depression in adults: treatment and management</w:t>
      </w:r>
      <w:r w:rsidRPr="00B43B45">
        <w:t>. London: National Institute for Health and Care Excellence (NICE), 2022.</w:t>
      </w:r>
    </w:p>
    <w:p w14:paraId="0BE2229F" w14:textId="77777777" w:rsidR="00B43B45" w:rsidRPr="00B43B45" w:rsidRDefault="00B43B45" w:rsidP="00B43B45">
      <w:pPr>
        <w:pStyle w:val="EndNoteBibliography"/>
        <w:spacing w:after="0"/>
      </w:pPr>
      <w:r w:rsidRPr="00B43B45">
        <w:t>30.</w:t>
      </w:r>
      <w:r w:rsidRPr="00B43B45">
        <w:tab/>
        <w:t xml:space="preserve">Ravindran AV, Balneaves LG, Faulkner G, et al.: Canadian Network for Mood and Anxiety Treatments (CANMAT) 2016 clinical guidelines for the management of adults with major depressive disorder: section 5. Complementary and alternative medicine treatments. </w:t>
      </w:r>
      <w:r w:rsidRPr="00B43B45">
        <w:rPr>
          <w:i/>
        </w:rPr>
        <w:t>The Canadian Journal of Psychiatry.</w:t>
      </w:r>
      <w:r w:rsidRPr="00B43B45">
        <w:t xml:space="preserve"> 2016, </w:t>
      </w:r>
      <w:r w:rsidRPr="00B43B45">
        <w:rPr>
          <w:i/>
        </w:rPr>
        <w:t>61:</w:t>
      </w:r>
      <w:r w:rsidRPr="00B43B45">
        <w:t>576-587.</w:t>
      </w:r>
    </w:p>
    <w:p w14:paraId="05D9B770" w14:textId="77777777" w:rsidR="00B43B45" w:rsidRPr="00B43B45" w:rsidRDefault="00B43B45" w:rsidP="00B43B45">
      <w:pPr>
        <w:pStyle w:val="EndNoteBibliography"/>
        <w:spacing w:after="0"/>
      </w:pPr>
      <w:r w:rsidRPr="00B43B45">
        <w:t>31.</w:t>
      </w:r>
      <w:r w:rsidRPr="00B43B45">
        <w:tab/>
        <w:t xml:space="preserve">Stubbs B, Vancampfort D, Hallgren M, et al.: EPA guidance on physical activity as a treatment for severe mental illness: a meta-review of the evidence and Position Statement from the European Psychiatric Association (EPA), supported by the International Organization of Physical Therapists in Mental Health (IOPTMH). </w:t>
      </w:r>
      <w:r w:rsidRPr="00B43B45">
        <w:rPr>
          <w:i/>
        </w:rPr>
        <w:t>European Psychiatry.</w:t>
      </w:r>
      <w:r w:rsidRPr="00B43B45">
        <w:t xml:space="preserve"> 2018, </w:t>
      </w:r>
      <w:r w:rsidRPr="00B43B45">
        <w:rPr>
          <w:i/>
        </w:rPr>
        <w:t>54:</w:t>
      </w:r>
      <w:r w:rsidRPr="00B43B45">
        <w:t>124-144.</w:t>
      </w:r>
    </w:p>
    <w:p w14:paraId="5DBE2CDF" w14:textId="77777777" w:rsidR="00B43B45" w:rsidRPr="00B43B45" w:rsidRDefault="00B43B45" w:rsidP="00B43B45">
      <w:pPr>
        <w:pStyle w:val="EndNoteBibliography"/>
        <w:spacing w:after="0"/>
      </w:pPr>
      <w:r w:rsidRPr="00B43B45">
        <w:t>32.</w:t>
      </w:r>
      <w:r w:rsidRPr="00B43B45">
        <w:tab/>
        <w:t xml:space="preserve">Malhi GS, Bassett D, Boyce P, et al.: Royal Australian and New Zealand College of Psychiatrists clinical practice guidelines for mood disorders. </w:t>
      </w:r>
      <w:r w:rsidRPr="00B43B45">
        <w:rPr>
          <w:i/>
        </w:rPr>
        <w:t>Australian &amp; New Zealand Journal of Psychiatry.</w:t>
      </w:r>
      <w:r w:rsidRPr="00B43B45">
        <w:t xml:space="preserve"> 2015, </w:t>
      </w:r>
      <w:r w:rsidRPr="00B43B45">
        <w:rPr>
          <w:i/>
        </w:rPr>
        <w:t>49:</w:t>
      </w:r>
      <w:r w:rsidRPr="00B43B45">
        <w:t>1087-1206.</w:t>
      </w:r>
    </w:p>
    <w:p w14:paraId="3005C42B" w14:textId="77777777" w:rsidR="00B43B45" w:rsidRPr="00B43B45" w:rsidRDefault="00B43B45" w:rsidP="00B43B45">
      <w:pPr>
        <w:pStyle w:val="EndNoteBibliography"/>
        <w:spacing w:after="0"/>
      </w:pPr>
      <w:r w:rsidRPr="00B43B45">
        <w:t>33.</w:t>
      </w:r>
      <w:r w:rsidRPr="00B43B45">
        <w:tab/>
        <w:t xml:space="preserve">Firth J, Cotter J, Elliott R, French P, Yung AR: A systematic review and meta-analysis of exercise interventions in schizophrenia patients. </w:t>
      </w:r>
      <w:r w:rsidRPr="00B43B45">
        <w:rPr>
          <w:i/>
        </w:rPr>
        <w:t>Psychological medicine.</w:t>
      </w:r>
      <w:r w:rsidRPr="00B43B45">
        <w:t xml:space="preserve"> 2015, </w:t>
      </w:r>
      <w:r w:rsidRPr="00B43B45">
        <w:rPr>
          <w:i/>
        </w:rPr>
        <w:t>45:</w:t>
      </w:r>
      <w:r w:rsidRPr="00B43B45">
        <w:t>1343-1361.</w:t>
      </w:r>
    </w:p>
    <w:p w14:paraId="326DA627" w14:textId="77777777" w:rsidR="00B43B45" w:rsidRPr="00B43B45" w:rsidRDefault="00B43B45" w:rsidP="00B43B45">
      <w:pPr>
        <w:pStyle w:val="EndNoteBibliography"/>
        <w:spacing w:after="0"/>
      </w:pPr>
      <w:r w:rsidRPr="00B43B45">
        <w:t>34.</w:t>
      </w:r>
      <w:r w:rsidRPr="00B43B45">
        <w:tab/>
        <w:t xml:space="preserve">Dauwan M, Begemann MJ, Heringa SM, Sommer IE: Exercise improves clinical symptoms, quality of life, global functioning, and depression in schizophrenia: a systematic review and meta-analysis. </w:t>
      </w:r>
      <w:r w:rsidRPr="00B43B45">
        <w:rPr>
          <w:i/>
        </w:rPr>
        <w:t>Schizophrenia bulletin.</w:t>
      </w:r>
      <w:r w:rsidRPr="00B43B45">
        <w:t xml:space="preserve"> 2016, </w:t>
      </w:r>
      <w:r w:rsidRPr="00B43B45">
        <w:rPr>
          <w:i/>
        </w:rPr>
        <w:t>42:</w:t>
      </w:r>
      <w:r w:rsidRPr="00B43B45">
        <w:t>588-599.</w:t>
      </w:r>
    </w:p>
    <w:p w14:paraId="45F39D62" w14:textId="77777777" w:rsidR="00B43B45" w:rsidRPr="00B43B45" w:rsidRDefault="00B43B45" w:rsidP="00B43B45">
      <w:pPr>
        <w:pStyle w:val="EndNoteBibliography"/>
        <w:spacing w:after="0"/>
      </w:pPr>
      <w:r w:rsidRPr="00B43B45">
        <w:t>35.</w:t>
      </w:r>
      <w:r w:rsidRPr="00B43B45">
        <w:tab/>
        <w:t xml:space="preserve">Brokmeier LL, Firth J, Vancampfort D, et al.: Does physical activity reduce the risk of psychosis? A systematic review and meta-analysis of prospective studies. </w:t>
      </w:r>
      <w:r w:rsidRPr="00B43B45">
        <w:rPr>
          <w:i/>
        </w:rPr>
        <w:t>Psychiatry research.</w:t>
      </w:r>
      <w:r w:rsidRPr="00B43B45">
        <w:t xml:space="preserve"> 2020, </w:t>
      </w:r>
      <w:r w:rsidRPr="00B43B45">
        <w:rPr>
          <w:i/>
        </w:rPr>
        <w:t>284:</w:t>
      </w:r>
      <w:r w:rsidRPr="00B43B45">
        <w:t>112675.</w:t>
      </w:r>
    </w:p>
    <w:p w14:paraId="5484C03C" w14:textId="77777777" w:rsidR="00B43B45" w:rsidRPr="00B43B45" w:rsidRDefault="00B43B45" w:rsidP="00B43B45">
      <w:pPr>
        <w:pStyle w:val="EndNoteBibliography"/>
        <w:spacing w:after="0"/>
      </w:pPr>
      <w:r w:rsidRPr="00B43B45">
        <w:t>36.</w:t>
      </w:r>
      <w:r w:rsidRPr="00B43B45">
        <w:tab/>
        <w:t xml:space="preserve">Brondino N, Rocchetti M, Fusar‐Poli L, et al.: A systematic review of cognitive effects of exercise in depression. </w:t>
      </w:r>
      <w:r w:rsidRPr="00B43B45">
        <w:rPr>
          <w:i/>
        </w:rPr>
        <w:t>Acta Psychiatrica Scandinavica.</w:t>
      </w:r>
      <w:r w:rsidRPr="00B43B45">
        <w:t xml:space="preserve"> 2017, </w:t>
      </w:r>
      <w:r w:rsidRPr="00B43B45">
        <w:rPr>
          <w:i/>
        </w:rPr>
        <w:t>135:</w:t>
      </w:r>
      <w:r w:rsidRPr="00B43B45">
        <w:t>285-295.</w:t>
      </w:r>
    </w:p>
    <w:p w14:paraId="3E806BCE" w14:textId="77777777" w:rsidR="00B43B45" w:rsidRPr="00B43B45" w:rsidRDefault="00B43B45" w:rsidP="00B43B45">
      <w:pPr>
        <w:pStyle w:val="EndNoteBibliography"/>
        <w:spacing w:after="0"/>
      </w:pPr>
      <w:r w:rsidRPr="00B43B45">
        <w:t>37.</w:t>
      </w:r>
      <w:r w:rsidRPr="00B43B45">
        <w:tab/>
        <w:t xml:space="preserve">Ashdown-Franks G, Firth J, Carney R, et al.: Exercise as medicine for mental and substance use disorders: a meta-review of the benefits for neuropsychiatric and cognitive outcomes. </w:t>
      </w:r>
      <w:r w:rsidRPr="00B43B45">
        <w:rPr>
          <w:i/>
        </w:rPr>
        <w:t>Sports Medicine.</w:t>
      </w:r>
      <w:r w:rsidRPr="00B43B45">
        <w:t xml:space="preserve"> 2020, </w:t>
      </w:r>
      <w:r w:rsidRPr="00B43B45">
        <w:rPr>
          <w:i/>
        </w:rPr>
        <w:t>50:</w:t>
      </w:r>
      <w:r w:rsidRPr="00B43B45">
        <w:t>151-170.</w:t>
      </w:r>
    </w:p>
    <w:p w14:paraId="2B209C92" w14:textId="77777777" w:rsidR="00B43B45" w:rsidRPr="00B43B45" w:rsidRDefault="00B43B45" w:rsidP="00B43B45">
      <w:pPr>
        <w:pStyle w:val="EndNoteBibliography"/>
        <w:spacing w:after="0"/>
      </w:pPr>
      <w:r w:rsidRPr="00B43B45">
        <w:t>38.</w:t>
      </w:r>
      <w:r w:rsidRPr="00B43B45">
        <w:tab/>
        <w:t xml:space="preserve">Melo MCA, Daher EDF, Albuquerque SGC, de Bruin VMS: Exercise in bipolar patients: a systematic review. </w:t>
      </w:r>
      <w:r w:rsidRPr="00B43B45">
        <w:rPr>
          <w:i/>
        </w:rPr>
        <w:t>Journal of Affective Disorders.</w:t>
      </w:r>
      <w:r w:rsidRPr="00B43B45">
        <w:t xml:space="preserve"> 2016, </w:t>
      </w:r>
      <w:r w:rsidRPr="00B43B45">
        <w:rPr>
          <w:i/>
        </w:rPr>
        <w:t>198:</w:t>
      </w:r>
      <w:r w:rsidRPr="00B43B45">
        <w:t>32-38.</w:t>
      </w:r>
    </w:p>
    <w:p w14:paraId="6BA6C0F0" w14:textId="77777777" w:rsidR="00B43B45" w:rsidRPr="00B43B45" w:rsidRDefault="00B43B45" w:rsidP="00B43B45">
      <w:pPr>
        <w:pStyle w:val="EndNoteBibliography"/>
        <w:spacing w:after="0"/>
      </w:pPr>
      <w:r w:rsidRPr="00B43B45">
        <w:t>39.</w:t>
      </w:r>
      <w:r w:rsidRPr="00B43B45">
        <w:tab/>
        <w:t xml:space="preserve">Borsboom D, Cramer AO, Schmittmann VD, Epskamp S, Waldorp LJ: The small world of psychopathology. </w:t>
      </w:r>
      <w:r w:rsidRPr="00B43B45">
        <w:rPr>
          <w:i/>
        </w:rPr>
        <w:t>PloS one.</w:t>
      </w:r>
      <w:r w:rsidRPr="00B43B45">
        <w:t xml:space="preserve"> 2011, </w:t>
      </w:r>
      <w:r w:rsidRPr="00B43B45">
        <w:rPr>
          <w:i/>
        </w:rPr>
        <w:t>6:</w:t>
      </w:r>
      <w:r w:rsidRPr="00B43B45">
        <w:t>e27407.</w:t>
      </w:r>
    </w:p>
    <w:p w14:paraId="1D9BFE5C" w14:textId="77777777" w:rsidR="00B43B45" w:rsidRPr="00B43B45" w:rsidRDefault="00B43B45" w:rsidP="00B43B45">
      <w:pPr>
        <w:pStyle w:val="EndNoteBibliography"/>
        <w:spacing w:after="0"/>
      </w:pPr>
      <w:r w:rsidRPr="00B43B45">
        <w:t>40.</w:t>
      </w:r>
      <w:r w:rsidRPr="00B43B45">
        <w:tab/>
        <w:t xml:space="preserve">Newson JJ, Pastukh V, Thiagarajan TC: Poor separation of clinical symptom profiles by DSM-5 disorder criteria. </w:t>
      </w:r>
      <w:r w:rsidRPr="00B43B45">
        <w:rPr>
          <w:i/>
        </w:rPr>
        <w:t>Frontiers in psychiatry.</w:t>
      </w:r>
      <w:r w:rsidRPr="00B43B45">
        <w:t xml:space="preserve"> 2021, </w:t>
      </w:r>
      <w:r w:rsidRPr="00B43B45">
        <w:rPr>
          <w:i/>
        </w:rPr>
        <w:t>12</w:t>
      </w:r>
      <w:r w:rsidRPr="00B43B45">
        <w:t>.</w:t>
      </w:r>
    </w:p>
    <w:p w14:paraId="6A6F6167" w14:textId="77777777" w:rsidR="00B43B45" w:rsidRPr="00B43B45" w:rsidRDefault="00B43B45" w:rsidP="00B43B45">
      <w:pPr>
        <w:pStyle w:val="EndNoteBibliography"/>
        <w:spacing w:after="0"/>
      </w:pPr>
      <w:r w:rsidRPr="00B43B45">
        <w:lastRenderedPageBreak/>
        <w:t>41.</w:t>
      </w:r>
      <w:r w:rsidRPr="00B43B45">
        <w:tab/>
        <w:t xml:space="preserve">Murri MB, Ekkekakis P, Menchetti M, et al.: Physical exercise for late-life depression: effects on symptom dimensions and time course. </w:t>
      </w:r>
      <w:r w:rsidRPr="00B43B45">
        <w:rPr>
          <w:i/>
        </w:rPr>
        <w:t>Journal of Affective Disorders.</w:t>
      </w:r>
      <w:r w:rsidRPr="00B43B45">
        <w:t xml:space="preserve"> 2018, </w:t>
      </w:r>
      <w:r w:rsidRPr="00B43B45">
        <w:rPr>
          <w:i/>
        </w:rPr>
        <w:t>230:</w:t>
      </w:r>
      <w:r w:rsidRPr="00B43B45">
        <w:t>65-70.</w:t>
      </w:r>
    </w:p>
    <w:p w14:paraId="036BCB5B" w14:textId="77777777" w:rsidR="00B43B45" w:rsidRPr="00B43B45" w:rsidRDefault="00B43B45" w:rsidP="00B43B45">
      <w:pPr>
        <w:pStyle w:val="EndNoteBibliography"/>
        <w:spacing w:after="0"/>
      </w:pPr>
      <w:r w:rsidRPr="00B43B45">
        <w:t>42.</w:t>
      </w:r>
      <w:r w:rsidRPr="00B43B45">
        <w:tab/>
        <w:t xml:space="preserve">Uher R, Perlis R, Henigsberg N, et al.: Depression symptom dimensions as predictors of antidepressant treatment outcome: replicable evidence for interest-activity symptoms. </w:t>
      </w:r>
      <w:r w:rsidRPr="00B43B45">
        <w:rPr>
          <w:i/>
        </w:rPr>
        <w:t>Psychological medicine.</w:t>
      </w:r>
      <w:r w:rsidRPr="00B43B45">
        <w:t xml:space="preserve"> 2012, </w:t>
      </w:r>
      <w:r w:rsidRPr="00B43B45">
        <w:rPr>
          <w:i/>
        </w:rPr>
        <w:t>42:</w:t>
      </w:r>
      <w:r w:rsidRPr="00B43B45">
        <w:t>967-980.</w:t>
      </w:r>
    </w:p>
    <w:p w14:paraId="06DBE299" w14:textId="77777777" w:rsidR="00B43B45" w:rsidRPr="00B43B45" w:rsidRDefault="00B43B45" w:rsidP="00B43B45">
      <w:pPr>
        <w:pStyle w:val="EndNoteBibliography"/>
        <w:spacing w:after="0"/>
      </w:pPr>
      <w:r w:rsidRPr="00B43B45">
        <w:t>43.</w:t>
      </w:r>
      <w:r w:rsidRPr="00B43B45">
        <w:tab/>
        <w:t xml:space="preserve">Iniesta R, Malki K, Maier W, et al.: Combining clinical variables to optimize prediction of antidepressant treatment outcomes. </w:t>
      </w:r>
      <w:r w:rsidRPr="00B43B45">
        <w:rPr>
          <w:i/>
        </w:rPr>
        <w:t>Journal of psychiatric research.</w:t>
      </w:r>
      <w:r w:rsidRPr="00B43B45">
        <w:t xml:space="preserve"> 2016, </w:t>
      </w:r>
      <w:r w:rsidRPr="00B43B45">
        <w:rPr>
          <w:i/>
        </w:rPr>
        <w:t>78:</w:t>
      </w:r>
      <w:r w:rsidRPr="00B43B45">
        <w:t>94-102.</w:t>
      </w:r>
    </w:p>
    <w:p w14:paraId="19450A87" w14:textId="77777777" w:rsidR="00B43B45" w:rsidRPr="00B43B45" w:rsidRDefault="00B43B45" w:rsidP="00B43B45">
      <w:pPr>
        <w:pStyle w:val="EndNoteBibliography"/>
        <w:spacing w:after="0"/>
      </w:pPr>
      <w:r w:rsidRPr="00B43B45">
        <w:t>44.</w:t>
      </w:r>
      <w:r w:rsidRPr="00B43B45">
        <w:tab/>
        <w:t xml:space="preserve">Fried EI, Nesse RM: Depression sum-scores don’t add up: why analyzing specific depression symptoms is essential. </w:t>
      </w:r>
      <w:r w:rsidRPr="00B43B45">
        <w:rPr>
          <w:i/>
        </w:rPr>
        <w:t>BMC medicine.</w:t>
      </w:r>
      <w:r w:rsidRPr="00B43B45">
        <w:t xml:space="preserve"> 2015, </w:t>
      </w:r>
      <w:r w:rsidRPr="00B43B45">
        <w:rPr>
          <w:i/>
        </w:rPr>
        <w:t>13:</w:t>
      </w:r>
      <w:r w:rsidRPr="00B43B45">
        <w:t>1-11.</w:t>
      </w:r>
    </w:p>
    <w:p w14:paraId="720C8D90" w14:textId="77777777" w:rsidR="00B43B45" w:rsidRPr="00B43B45" w:rsidRDefault="00B43B45" w:rsidP="00B43B45">
      <w:pPr>
        <w:pStyle w:val="EndNoteBibliography"/>
        <w:spacing w:after="0"/>
      </w:pPr>
      <w:r w:rsidRPr="00B43B45">
        <w:t>45.</w:t>
      </w:r>
      <w:r w:rsidRPr="00B43B45">
        <w:tab/>
        <w:t xml:space="preserve">Newson JJ, Thiagarajan TC: Assessment of population well-being with the Mental Health Quotient (MHQ): development and usability study. </w:t>
      </w:r>
      <w:r w:rsidRPr="00B43B45">
        <w:rPr>
          <w:i/>
        </w:rPr>
        <w:t>JMIR Mental Health.</w:t>
      </w:r>
      <w:r w:rsidRPr="00B43B45">
        <w:t xml:space="preserve"> 2020, </w:t>
      </w:r>
      <w:r w:rsidRPr="00B43B45">
        <w:rPr>
          <w:i/>
        </w:rPr>
        <w:t>7:</w:t>
      </w:r>
      <w:r w:rsidRPr="00B43B45">
        <w:t>e17935.</w:t>
      </w:r>
    </w:p>
    <w:p w14:paraId="6145D4AA" w14:textId="77777777" w:rsidR="00B43B45" w:rsidRPr="00B43B45" w:rsidRDefault="00B43B45" w:rsidP="00B43B45">
      <w:pPr>
        <w:pStyle w:val="EndNoteBibliography"/>
        <w:spacing w:after="0"/>
      </w:pPr>
      <w:r w:rsidRPr="00B43B45">
        <w:t>46.</w:t>
      </w:r>
      <w:r w:rsidRPr="00B43B45">
        <w:tab/>
        <w:t xml:space="preserve">Newson JJ, Pastukh V, Thiagarajan TC: Assessment of Population Well-being With the Mental Health Quotient: Validation Study. </w:t>
      </w:r>
      <w:r w:rsidRPr="00B43B45">
        <w:rPr>
          <w:i/>
        </w:rPr>
        <w:t>JMIR Mental Health.</w:t>
      </w:r>
      <w:r w:rsidRPr="00B43B45">
        <w:t xml:space="preserve"> 2022, </w:t>
      </w:r>
      <w:r w:rsidRPr="00B43B45">
        <w:rPr>
          <w:i/>
        </w:rPr>
        <w:t>9:</w:t>
      </w:r>
      <w:r w:rsidRPr="00B43B45">
        <w:t>e34105.</w:t>
      </w:r>
    </w:p>
    <w:p w14:paraId="436E4699" w14:textId="77777777" w:rsidR="00B43B45" w:rsidRPr="00B43B45" w:rsidRDefault="00B43B45" w:rsidP="00B43B45">
      <w:pPr>
        <w:pStyle w:val="EndNoteBibliography"/>
        <w:spacing w:after="0"/>
      </w:pPr>
      <w:r w:rsidRPr="00B43B45">
        <w:t>47.</w:t>
      </w:r>
      <w:r w:rsidRPr="00B43B45">
        <w:tab/>
        <w:t>RCoreTeam: R: A language and environment for statistical computing. R Foundation for Statistical Computing, Vienna, Austria., 2022.</w:t>
      </w:r>
    </w:p>
    <w:p w14:paraId="2AB641B2" w14:textId="77777777" w:rsidR="00B43B45" w:rsidRPr="00B43B45" w:rsidRDefault="00B43B45" w:rsidP="00B43B45">
      <w:pPr>
        <w:pStyle w:val="EndNoteBibliography"/>
        <w:spacing w:after="0"/>
      </w:pPr>
      <w:r w:rsidRPr="00B43B45">
        <w:t>48.</w:t>
      </w:r>
      <w:r w:rsidRPr="00B43B45">
        <w:tab/>
        <w:t xml:space="preserve">McCaffrey DF, Ridgeway G, Morral AR: Propensity score estimation with boosted regression for evaluating causal effects in observational studies. </w:t>
      </w:r>
      <w:r w:rsidRPr="00B43B45">
        <w:rPr>
          <w:i/>
        </w:rPr>
        <w:t>Psychological methods.</w:t>
      </w:r>
      <w:r w:rsidRPr="00B43B45">
        <w:t xml:space="preserve"> 2004, </w:t>
      </w:r>
      <w:r w:rsidRPr="00B43B45">
        <w:rPr>
          <w:i/>
        </w:rPr>
        <w:t>9:</w:t>
      </w:r>
      <w:r w:rsidRPr="00B43B45">
        <w:t>403.</w:t>
      </w:r>
    </w:p>
    <w:p w14:paraId="6C72FDA9" w14:textId="77777777" w:rsidR="00B43B45" w:rsidRPr="00B43B45" w:rsidRDefault="00B43B45" w:rsidP="00B43B45">
      <w:pPr>
        <w:pStyle w:val="EndNoteBibliography"/>
        <w:spacing w:after="0"/>
      </w:pPr>
      <w:r w:rsidRPr="00B43B45">
        <w:t>49.</w:t>
      </w:r>
      <w:r w:rsidRPr="00B43B45">
        <w:tab/>
        <w:t xml:space="preserve">Friedman JH: Greedy function approximation: a gradient boosting machine. </w:t>
      </w:r>
      <w:r w:rsidRPr="00B43B45">
        <w:rPr>
          <w:i/>
        </w:rPr>
        <w:t>Annals of statistics.</w:t>
      </w:r>
      <w:r w:rsidRPr="00B43B45">
        <w:t xml:space="preserve"> 2001</w:t>
      </w:r>
      <w:r w:rsidRPr="00B43B45">
        <w:rPr>
          <w:i/>
        </w:rPr>
        <w:t>:</w:t>
      </w:r>
      <w:r w:rsidRPr="00B43B45">
        <w:t>1189-1232.</w:t>
      </w:r>
    </w:p>
    <w:p w14:paraId="652C5AA5" w14:textId="77777777" w:rsidR="00B43B45" w:rsidRPr="00B43B45" w:rsidRDefault="00B43B45" w:rsidP="00B43B45">
      <w:pPr>
        <w:pStyle w:val="EndNoteBibliography"/>
        <w:spacing w:after="0"/>
      </w:pPr>
      <w:r w:rsidRPr="00B43B45">
        <w:t>50.</w:t>
      </w:r>
      <w:r w:rsidRPr="00B43B45">
        <w:tab/>
        <w:t xml:space="preserve">Greifer N: WeightIt: weighting for covariate balance in observational studies. </w:t>
      </w:r>
      <w:r w:rsidRPr="00B43B45">
        <w:rPr>
          <w:i/>
        </w:rPr>
        <w:t>R package version 0.10.</w:t>
      </w:r>
      <w:r w:rsidRPr="00B43B45">
        <w:t xml:space="preserve"> 2020, </w:t>
      </w:r>
      <w:r w:rsidRPr="00B43B45">
        <w:rPr>
          <w:i/>
        </w:rPr>
        <w:t>2</w:t>
      </w:r>
      <w:r w:rsidRPr="00B43B45">
        <w:t>.</w:t>
      </w:r>
    </w:p>
    <w:p w14:paraId="60F04F6E" w14:textId="77777777" w:rsidR="00B43B45" w:rsidRPr="00B43B45" w:rsidRDefault="00B43B45" w:rsidP="00B43B45">
      <w:pPr>
        <w:pStyle w:val="EndNoteBibliography"/>
        <w:spacing w:after="0"/>
      </w:pPr>
      <w:r w:rsidRPr="00B43B45">
        <w:t>51.</w:t>
      </w:r>
      <w:r w:rsidRPr="00B43B45">
        <w:tab/>
        <w:t xml:space="preserve">Rosenbaum PR, Rubin DB: The central role of the propensity score in observational studies for causal effects. </w:t>
      </w:r>
      <w:r w:rsidRPr="00B43B45">
        <w:rPr>
          <w:i/>
        </w:rPr>
        <w:t>Biometrika.</w:t>
      </w:r>
      <w:r w:rsidRPr="00B43B45">
        <w:t xml:space="preserve"> 1983, </w:t>
      </w:r>
      <w:r w:rsidRPr="00B43B45">
        <w:rPr>
          <w:i/>
        </w:rPr>
        <w:t>70:</w:t>
      </w:r>
      <w:r w:rsidRPr="00B43B45">
        <w:t>41-55.</w:t>
      </w:r>
    </w:p>
    <w:p w14:paraId="2BF8F8DC" w14:textId="77777777" w:rsidR="00B43B45" w:rsidRPr="00B43B45" w:rsidRDefault="00B43B45" w:rsidP="00B43B45">
      <w:pPr>
        <w:pStyle w:val="EndNoteBibliography"/>
        <w:spacing w:after="0"/>
      </w:pPr>
      <w:r w:rsidRPr="00B43B45">
        <w:t>52.</w:t>
      </w:r>
      <w:r w:rsidRPr="00B43B45">
        <w:tab/>
        <w:t xml:space="preserve">Tu C: Comparison of various machine learning algorithms for estimating generalized propensity score. </w:t>
      </w:r>
      <w:r w:rsidRPr="00B43B45">
        <w:rPr>
          <w:i/>
        </w:rPr>
        <w:t>Journal of Statistical Computation and Simulation.</w:t>
      </w:r>
      <w:r w:rsidRPr="00B43B45">
        <w:t xml:space="preserve"> 2019, </w:t>
      </w:r>
      <w:r w:rsidRPr="00B43B45">
        <w:rPr>
          <w:i/>
        </w:rPr>
        <w:t>89:</w:t>
      </w:r>
      <w:r w:rsidRPr="00B43B45">
        <w:t>708-719.</w:t>
      </w:r>
    </w:p>
    <w:p w14:paraId="007BE9F6" w14:textId="77777777" w:rsidR="00B43B45" w:rsidRPr="00B43B45" w:rsidRDefault="00B43B45" w:rsidP="00B43B45">
      <w:pPr>
        <w:pStyle w:val="EndNoteBibliography"/>
        <w:spacing w:after="0"/>
      </w:pPr>
      <w:r w:rsidRPr="00B43B45">
        <w:t>53.</w:t>
      </w:r>
      <w:r w:rsidRPr="00B43B45">
        <w:tab/>
        <w:t xml:space="preserve">Lee BK, Lessler J, Stuart EA: Improving propensity score weighting using machine learning. </w:t>
      </w:r>
      <w:r w:rsidRPr="00B43B45">
        <w:rPr>
          <w:i/>
        </w:rPr>
        <w:t>Statistics in medicine.</w:t>
      </w:r>
      <w:r w:rsidRPr="00B43B45">
        <w:t xml:space="preserve"> 2010, </w:t>
      </w:r>
      <w:r w:rsidRPr="00B43B45">
        <w:rPr>
          <w:i/>
        </w:rPr>
        <w:t>29:</w:t>
      </w:r>
      <w:r w:rsidRPr="00B43B45">
        <w:t>337-346.</w:t>
      </w:r>
    </w:p>
    <w:p w14:paraId="095682BC" w14:textId="77777777" w:rsidR="00B43B45" w:rsidRPr="00B43B45" w:rsidRDefault="00B43B45" w:rsidP="00B43B45">
      <w:pPr>
        <w:pStyle w:val="EndNoteBibliography"/>
        <w:spacing w:after="0"/>
      </w:pPr>
      <w:r w:rsidRPr="00B43B45">
        <w:t>54.</w:t>
      </w:r>
      <w:r w:rsidRPr="00B43B45">
        <w:tab/>
        <w:t xml:space="preserve">Lee BK, Lessler J, Stuart EA: Weight trimming and propensity score weighting. </w:t>
      </w:r>
      <w:r w:rsidRPr="00B43B45">
        <w:rPr>
          <w:i/>
        </w:rPr>
        <w:t>PloS one.</w:t>
      </w:r>
      <w:r w:rsidRPr="00B43B45">
        <w:t xml:space="preserve"> 2011, </w:t>
      </w:r>
      <w:r w:rsidRPr="00B43B45">
        <w:rPr>
          <w:i/>
        </w:rPr>
        <w:t>6:</w:t>
      </w:r>
      <w:r w:rsidRPr="00B43B45">
        <w:t>e18174.</w:t>
      </w:r>
    </w:p>
    <w:p w14:paraId="3A6CA964" w14:textId="77777777" w:rsidR="00B43B45" w:rsidRPr="00B43B45" w:rsidRDefault="00B43B45" w:rsidP="00B43B45">
      <w:pPr>
        <w:pStyle w:val="EndNoteBibliography"/>
        <w:spacing w:after="0"/>
      </w:pPr>
      <w:r w:rsidRPr="00B43B45">
        <w:t>55.</w:t>
      </w:r>
      <w:r w:rsidRPr="00B43B45">
        <w:tab/>
        <w:t xml:space="preserve">Cham H, West SG: Propensity score analysis with missing data. </w:t>
      </w:r>
      <w:r w:rsidRPr="00B43B45">
        <w:rPr>
          <w:i/>
        </w:rPr>
        <w:t>Psychological methods.</w:t>
      </w:r>
      <w:r w:rsidRPr="00B43B45">
        <w:t xml:space="preserve"> 2016, </w:t>
      </w:r>
      <w:r w:rsidRPr="00B43B45">
        <w:rPr>
          <w:i/>
        </w:rPr>
        <w:t>21:</w:t>
      </w:r>
      <w:r w:rsidRPr="00B43B45">
        <w:t>427.</w:t>
      </w:r>
    </w:p>
    <w:p w14:paraId="1FEAA39B" w14:textId="77777777" w:rsidR="00B43B45" w:rsidRPr="00B43B45" w:rsidRDefault="00B43B45" w:rsidP="00B43B45">
      <w:pPr>
        <w:pStyle w:val="EndNoteBibliography"/>
        <w:spacing w:after="0"/>
      </w:pPr>
      <w:r w:rsidRPr="00B43B45">
        <w:t>56.</w:t>
      </w:r>
      <w:r w:rsidRPr="00B43B45">
        <w:tab/>
        <w:t xml:space="preserve">Coffman DL, Zhou J, Cai X: Comparison of methods for handling covariate missingness in propensity score estimation with a binary exposure. </w:t>
      </w:r>
      <w:r w:rsidRPr="00B43B45">
        <w:rPr>
          <w:i/>
        </w:rPr>
        <w:t>BMC medical research methodology.</w:t>
      </w:r>
      <w:r w:rsidRPr="00B43B45">
        <w:t xml:space="preserve"> 2020, </w:t>
      </w:r>
      <w:r w:rsidRPr="00B43B45">
        <w:rPr>
          <w:i/>
        </w:rPr>
        <w:t>20:</w:t>
      </w:r>
      <w:r w:rsidRPr="00B43B45">
        <w:t>1-14.</w:t>
      </w:r>
    </w:p>
    <w:p w14:paraId="13D29CF0" w14:textId="77777777" w:rsidR="00B43B45" w:rsidRPr="00B43B45" w:rsidRDefault="00B43B45" w:rsidP="00B43B45">
      <w:pPr>
        <w:pStyle w:val="EndNoteBibliography"/>
        <w:spacing w:after="0"/>
      </w:pPr>
      <w:r w:rsidRPr="00B43B45">
        <w:t>57.</w:t>
      </w:r>
      <w:r w:rsidRPr="00B43B45">
        <w:tab/>
        <w:t xml:space="preserve">Funk MJ, Westreich D, Wiesen C, et al.: Doubly robust estimation of causal effects. </w:t>
      </w:r>
      <w:r w:rsidRPr="00B43B45">
        <w:rPr>
          <w:i/>
        </w:rPr>
        <w:t>American journal of epidemiology.</w:t>
      </w:r>
      <w:r w:rsidRPr="00B43B45">
        <w:t xml:space="preserve"> 2011, </w:t>
      </w:r>
      <w:r w:rsidRPr="00B43B45">
        <w:rPr>
          <w:i/>
        </w:rPr>
        <w:t>173:</w:t>
      </w:r>
      <w:r w:rsidRPr="00B43B45">
        <w:t>761-767.</w:t>
      </w:r>
    </w:p>
    <w:p w14:paraId="5A455B7B" w14:textId="77777777" w:rsidR="00B43B45" w:rsidRPr="00B43B45" w:rsidRDefault="00B43B45" w:rsidP="00B43B45">
      <w:pPr>
        <w:pStyle w:val="EndNoteBibliography"/>
        <w:spacing w:after="0"/>
      </w:pPr>
      <w:r w:rsidRPr="00B43B45">
        <w:t>58.</w:t>
      </w:r>
      <w:r w:rsidRPr="00B43B45">
        <w:tab/>
        <w:t xml:space="preserve">Setodji CM, McCaffrey DF, Burgette LF, Almirall D, Griffin BA: The right tool for the job: Choosing between covariate balancing and generalized boosted model propensity scores. </w:t>
      </w:r>
      <w:r w:rsidRPr="00B43B45">
        <w:rPr>
          <w:i/>
        </w:rPr>
        <w:t>Epidemiology (Cambridge, Mass.).</w:t>
      </w:r>
      <w:r w:rsidRPr="00B43B45">
        <w:t xml:space="preserve"> 2017, </w:t>
      </w:r>
      <w:r w:rsidRPr="00B43B45">
        <w:rPr>
          <w:i/>
        </w:rPr>
        <w:t>28:</w:t>
      </w:r>
      <w:r w:rsidRPr="00B43B45">
        <w:t>802.</w:t>
      </w:r>
    </w:p>
    <w:p w14:paraId="00EF93AB" w14:textId="77777777" w:rsidR="00B43B45" w:rsidRPr="00B43B45" w:rsidRDefault="00B43B45" w:rsidP="00B43B45">
      <w:pPr>
        <w:pStyle w:val="EndNoteBibliography"/>
        <w:spacing w:after="0"/>
      </w:pPr>
      <w:r w:rsidRPr="00B43B45">
        <w:t>59.</w:t>
      </w:r>
      <w:r w:rsidRPr="00B43B45">
        <w:tab/>
        <w:t xml:space="preserve">Vancampfort D, Firth J, Schuch FB, et al.: Sedentary behavior and physical activity levels in people with schizophrenia, bipolar disorder and major depressive disorder: a global systematic review and meta‐analysis. </w:t>
      </w:r>
      <w:r w:rsidRPr="00B43B45">
        <w:rPr>
          <w:i/>
        </w:rPr>
        <w:t>World Psychiatry.</w:t>
      </w:r>
      <w:r w:rsidRPr="00B43B45">
        <w:t xml:space="preserve"> 2017, </w:t>
      </w:r>
      <w:r w:rsidRPr="00B43B45">
        <w:rPr>
          <w:i/>
        </w:rPr>
        <w:t>16:</w:t>
      </w:r>
      <w:r w:rsidRPr="00B43B45">
        <w:t>308-315.</w:t>
      </w:r>
    </w:p>
    <w:p w14:paraId="70009CE4" w14:textId="77777777" w:rsidR="00B43B45" w:rsidRPr="00B43B45" w:rsidRDefault="00B43B45" w:rsidP="00B43B45">
      <w:pPr>
        <w:pStyle w:val="EndNoteBibliography"/>
        <w:spacing w:after="0"/>
      </w:pPr>
      <w:r w:rsidRPr="00B43B45">
        <w:t>60.</w:t>
      </w:r>
      <w:r w:rsidRPr="00B43B45">
        <w:tab/>
        <w:t xml:space="preserve">Bidzan-Bluma I, Lipowska M: Physical activity and cognitive functioning of children: a systematic review. </w:t>
      </w:r>
      <w:r w:rsidRPr="00B43B45">
        <w:rPr>
          <w:i/>
        </w:rPr>
        <w:t>International journal of environmental research and public health.</w:t>
      </w:r>
      <w:r w:rsidRPr="00B43B45">
        <w:t xml:space="preserve"> 2018, </w:t>
      </w:r>
      <w:r w:rsidRPr="00B43B45">
        <w:rPr>
          <w:i/>
        </w:rPr>
        <w:t>15:</w:t>
      </w:r>
      <w:r w:rsidRPr="00B43B45">
        <w:t>800.</w:t>
      </w:r>
    </w:p>
    <w:p w14:paraId="4CDBF341" w14:textId="77777777" w:rsidR="00B43B45" w:rsidRPr="00B43B45" w:rsidRDefault="00B43B45" w:rsidP="00B43B45">
      <w:pPr>
        <w:pStyle w:val="EndNoteBibliography"/>
        <w:spacing w:after="0"/>
      </w:pPr>
      <w:r w:rsidRPr="00B43B45">
        <w:t>61.</w:t>
      </w:r>
      <w:r w:rsidRPr="00B43B45">
        <w:tab/>
        <w:t xml:space="preserve">Carvalho A, Rea IM, Parimon T, Cusack BJ: Physical activity and cognitive function in individuals over 60 years of age: a systematic review. </w:t>
      </w:r>
      <w:r w:rsidRPr="00B43B45">
        <w:rPr>
          <w:i/>
        </w:rPr>
        <w:t>Clinical interventions in aging.</w:t>
      </w:r>
      <w:r w:rsidRPr="00B43B45">
        <w:t xml:space="preserve"> 2014</w:t>
      </w:r>
      <w:r w:rsidRPr="00B43B45">
        <w:rPr>
          <w:i/>
        </w:rPr>
        <w:t>:</w:t>
      </w:r>
      <w:r w:rsidRPr="00B43B45">
        <w:t>661-682.</w:t>
      </w:r>
    </w:p>
    <w:p w14:paraId="21512B6C" w14:textId="77777777" w:rsidR="00B43B45" w:rsidRPr="00B43B45" w:rsidRDefault="00B43B45" w:rsidP="00B43B45">
      <w:pPr>
        <w:pStyle w:val="EndNoteBibliography"/>
        <w:spacing w:after="0"/>
      </w:pPr>
      <w:r w:rsidRPr="00B43B45">
        <w:t>62.</w:t>
      </w:r>
      <w:r w:rsidRPr="00B43B45">
        <w:tab/>
        <w:t xml:space="preserve">Laborde S, Dosseville F, Allen MS: Emotional intelligence in sport and exercise: A systematic review. </w:t>
      </w:r>
      <w:r w:rsidRPr="00B43B45">
        <w:rPr>
          <w:i/>
        </w:rPr>
        <w:t>Scandinavian journal of medicine &amp; science in sports.</w:t>
      </w:r>
      <w:r w:rsidRPr="00B43B45">
        <w:t xml:space="preserve"> 2016, </w:t>
      </w:r>
      <w:r w:rsidRPr="00B43B45">
        <w:rPr>
          <w:i/>
        </w:rPr>
        <w:t>26:</w:t>
      </w:r>
      <w:r w:rsidRPr="00B43B45">
        <w:t>862-874.</w:t>
      </w:r>
    </w:p>
    <w:p w14:paraId="3F490513" w14:textId="77777777" w:rsidR="00B43B45" w:rsidRPr="00B43B45" w:rsidRDefault="00B43B45" w:rsidP="00B43B45">
      <w:pPr>
        <w:pStyle w:val="EndNoteBibliography"/>
        <w:spacing w:after="0"/>
      </w:pPr>
      <w:r w:rsidRPr="00B43B45">
        <w:lastRenderedPageBreak/>
        <w:t>63.</w:t>
      </w:r>
      <w:r w:rsidRPr="00B43B45">
        <w:tab/>
        <w:t xml:space="preserve">Shanahan L, Steinhoff A, Bechtiger L, et al.: Emotional distress in young adults during the COVID-19 pandemic: evidence of risk and resilience from a longitudinal cohort study. </w:t>
      </w:r>
      <w:r w:rsidRPr="00B43B45">
        <w:rPr>
          <w:i/>
        </w:rPr>
        <w:t>Psychological medicine.</w:t>
      </w:r>
      <w:r w:rsidRPr="00B43B45">
        <w:t xml:space="preserve"> 2022, </w:t>
      </w:r>
      <w:r w:rsidRPr="00B43B45">
        <w:rPr>
          <w:i/>
        </w:rPr>
        <w:t>52:</w:t>
      </w:r>
      <w:r w:rsidRPr="00B43B45">
        <w:t>824-833.</w:t>
      </w:r>
    </w:p>
    <w:p w14:paraId="48E6A9A3" w14:textId="77777777" w:rsidR="00B43B45" w:rsidRPr="00B43B45" w:rsidRDefault="00B43B45" w:rsidP="00B43B45">
      <w:pPr>
        <w:pStyle w:val="EndNoteBibliography"/>
        <w:spacing w:after="0"/>
      </w:pPr>
      <w:r w:rsidRPr="00B43B45">
        <w:t>64.</w:t>
      </w:r>
      <w:r w:rsidRPr="00B43B45">
        <w:tab/>
        <w:t xml:space="preserve">Cunningham C, O'Sullivan R, Caserotti P, Tully MA: Consequences of physical inactivity in older adults: A systematic review of reviews and meta‐analyses. </w:t>
      </w:r>
      <w:r w:rsidRPr="00B43B45">
        <w:rPr>
          <w:i/>
        </w:rPr>
        <w:t>Scandinavian journal of medicine &amp; science in sports.</w:t>
      </w:r>
      <w:r w:rsidRPr="00B43B45">
        <w:t xml:space="preserve"> 2020, </w:t>
      </w:r>
      <w:r w:rsidRPr="00B43B45">
        <w:rPr>
          <w:i/>
        </w:rPr>
        <w:t>30:</w:t>
      </w:r>
      <w:r w:rsidRPr="00B43B45">
        <w:t>816-827.</w:t>
      </w:r>
    </w:p>
    <w:p w14:paraId="1DB315E4" w14:textId="77777777" w:rsidR="00B43B45" w:rsidRPr="00B43B45" w:rsidRDefault="00B43B45" w:rsidP="00B43B45">
      <w:pPr>
        <w:pStyle w:val="EndNoteBibliography"/>
        <w:spacing w:after="0"/>
      </w:pPr>
      <w:r w:rsidRPr="00B43B45">
        <w:t>65.</w:t>
      </w:r>
      <w:r w:rsidRPr="00B43B45">
        <w:tab/>
        <w:t xml:space="preserve">de Oliveira LdSSCB, Souza EC, Rodrigues RAS, Fett CA, Piva AB: The effects of physical activity on anxiety, depression, and quality of life in elderly people living in the community. </w:t>
      </w:r>
      <w:r w:rsidRPr="00B43B45">
        <w:rPr>
          <w:i/>
        </w:rPr>
        <w:t>Trends in psychiatry and psychotherapy.</w:t>
      </w:r>
      <w:r w:rsidRPr="00B43B45">
        <w:t xml:space="preserve"> 2019, </w:t>
      </w:r>
      <w:r w:rsidRPr="00B43B45">
        <w:rPr>
          <w:i/>
        </w:rPr>
        <w:t>41:</w:t>
      </w:r>
      <w:r w:rsidRPr="00B43B45">
        <w:t>36-42.</w:t>
      </w:r>
    </w:p>
    <w:p w14:paraId="3A3DFA08" w14:textId="77777777" w:rsidR="00B43B45" w:rsidRPr="00B43B45" w:rsidRDefault="00B43B45" w:rsidP="00B43B45">
      <w:pPr>
        <w:pStyle w:val="EndNoteBibliography"/>
        <w:spacing w:after="0"/>
      </w:pPr>
      <w:r w:rsidRPr="00B43B45">
        <w:t>66.</w:t>
      </w:r>
      <w:r w:rsidRPr="00B43B45">
        <w:tab/>
        <w:t xml:space="preserve">Bernstein EE, McNally RJ: Acute aerobic exercise helps overcome emotion regulation deficits. </w:t>
      </w:r>
      <w:r w:rsidRPr="00B43B45">
        <w:rPr>
          <w:i/>
        </w:rPr>
        <w:t>Cognition and emotion.</w:t>
      </w:r>
      <w:r w:rsidRPr="00B43B45">
        <w:t xml:space="preserve"> 2017, </w:t>
      </w:r>
      <w:r w:rsidRPr="00B43B45">
        <w:rPr>
          <w:i/>
        </w:rPr>
        <w:t>31:</w:t>
      </w:r>
      <w:r w:rsidRPr="00B43B45">
        <w:t>834-843.</w:t>
      </w:r>
    </w:p>
    <w:p w14:paraId="47B6E4D4" w14:textId="77777777" w:rsidR="00B43B45" w:rsidRPr="00B43B45" w:rsidRDefault="00B43B45" w:rsidP="00B43B45">
      <w:pPr>
        <w:pStyle w:val="EndNoteBibliography"/>
        <w:spacing w:after="0"/>
      </w:pPr>
      <w:r w:rsidRPr="00B43B45">
        <w:t>67.</w:t>
      </w:r>
      <w:r w:rsidRPr="00B43B45">
        <w:tab/>
        <w:t xml:space="preserve">Buffart LM, Kalter J, Sweegers MG, et al.: Effects and moderators of exercise on quality of life and physical function in patients with cancer: an individual patient data meta-analysis of 34 RCTs. </w:t>
      </w:r>
      <w:r w:rsidRPr="00B43B45">
        <w:rPr>
          <w:i/>
        </w:rPr>
        <w:t>Cancer treatment reviews.</w:t>
      </w:r>
      <w:r w:rsidRPr="00B43B45">
        <w:t xml:space="preserve"> 2017, </w:t>
      </w:r>
      <w:r w:rsidRPr="00B43B45">
        <w:rPr>
          <w:i/>
        </w:rPr>
        <w:t>52:</w:t>
      </w:r>
      <w:r w:rsidRPr="00B43B45">
        <w:t>91-104.</w:t>
      </w:r>
    </w:p>
    <w:p w14:paraId="66EA8937" w14:textId="77777777" w:rsidR="00B43B45" w:rsidRPr="00B43B45" w:rsidRDefault="00B43B45" w:rsidP="00B43B45">
      <w:pPr>
        <w:pStyle w:val="EndNoteBibliography"/>
        <w:spacing w:after="0"/>
      </w:pPr>
      <w:r w:rsidRPr="00B43B45">
        <w:t>68.</w:t>
      </w:r>
      <w:r w:rsidRPr="00B43B45">
        <w:tab/>
        <w:t xml:space="preserve">Rosenbaum S, Sherrington C, Tiedemann A: Exercise augmentation compared with usual care for post‐traumatic stress disorder: A randomized controlled trial. </w:t>
      </w:r>
      <w:r w:rsidRPr="00B43B45">
        <w:rPr>
          <w:i/>
        </w:rPr>
        <w:t>Acta Psychiatrica Scandinavica.</w:t>
      </w:r>
      <w:r w:rsidRPr="00B43B45">
        <w:t xml:space="preserve"> 2015, </w:t>
      </w:r>
      <w:r w:rsidRPr="00B43B45">
        <w:rPr>
          <w:i/>
        </w:rPr>
        <w:t>131:</w:t>
      </w:r>
      <w:r w:rsidRPr="00B43B45">
        <w:t>350-359.</w:t>
      </w:r>
    </w:p>
    <w:p w14:paraId="433ECB49" w14:textId="77777777" w:rsidR="00B43B45" w:rsidRPr="00B43B45" w:rsidRDefault="00B43B45" w:rsidP="00B43B45">
      <w:pPr>
        <w:pStyle w:val="EndNoteBibliography"/>
        <w:spacing w:after="0"/>
      </w:pPr>
      <w:r w:rsidRPr="00B43B45">
        <w:t>69.</w:t>
      </w:r>
      <w:r w:rsidRPr="00B43B45">
        <w:tab/>
        <w:t xml:space="preserve">Cooney GM, Dwan K, Greig CA, et al.: Exercise for depression. </w:t>
      </w:r>
      <w:r w:rsidRPr="00B43B45">
        <w:rPr>
          <w:i/>
        </w:rPr>
        <w:t>Cochrane database of systematic reviews.</w:t>
      </w:r>
      <w:r w:rsidRPr="00B43B45">
        <w:t xml:space="preserve"> 2013.</w:t>
      </w:r>
    </w:p>
    <w:p w14:paraId="7974B3E9" w14:textId="77777777" w:rsidR="00B43B45" w:rsidRPr="00B43B45" w:rsidRDefault="00B43B45" w:rsidP="00B43B45">
      <w:pPr>
        <w:pStyle w:val="EndNoteBibliography"/>
        <w:spacing w:after="0"/>
      </w:pPr>
      <w:r w:rsidRPr="00B43B45">
        <w:t>70.</w:t>
      </w:r>
      <w:r w:rsidRPr="00B43B45">
        <w:tab/>
        <w:t xml:space="preserve">Josefsson T, Lindwall M, Archer T: Physical exercise intervention in depressive disorders: Meta‐analysis and systematic review. </w:t>
      </w:r>
      <w:r w:rsidRPr="00B43B45">
        <w:rPr>
          <w:i/>
        </w:rPr>
        <w:t>Scandinavian journal of medicine &amp; science in sports.</w:t>
      </w:r>
      <w:r w:rsidRPr="00B43B45">
        <w:t xml:space="preserve"> 2014, </w:t>
      </w:r>
      <w:r w:rsidRPr="00B43B45">
        <w:rPr>
          <w:i/>
        </w:rPr>
        <w:t>24:</w:t>
      </w:r>
      <w:r w:rsidRPr="00B43B45">
        <w:t>259-272.</w:t>
      </w:r>
    </w:p>
    <w:p w14:paraId="20520142" w14:textId="77777777" w:rsidR="00B43B45" w:rsidRPr="00B43B45" w:rsidRDefault="00B43B45" w:rsidP="00B43B45">
      <w:pPr>
        <w:pStyle w:val="EndNoteBibliography"/>
        <w:spacing w:after="0"/>
      </w:pPr>
      <w:r w:rsidRPr="00B43B45">
        <w:t>71.</w:t>
      </w:r>
      <w:r w:rsidRPr="00B43B45">
        <w:tab/>
        <w:t xml:space="preserve">Rice D, Nijs J, Kosek E, et al.: Exercise-induced hypoalgesia in pain-free and chronic pain populations: state of the art and future directions. </w:t>
      </w:r>
      <w:r w:rsidRPr="00B43B45">
        <w:rPr>
          <w:i/>
        </w:rPr>
        <w:t>The Journal of Pain.</w:t>
      </w:r>
      <w:r w:rsidRPr="00B43B45">
        <w:t xml:space="preserve"> 2019, </w:t>
      </w:r>
      <w:r w:rsidRPr="00B43B45">
        <w:rPr>
          <w:i/>
        </w:rPr>
        <w:t>20:</w:t>
      </w:r>
      <w:r w:rsidRPr="00B43B45">
        <w:t>1249-1266.</w:t>
      </w:r>
    </w:p>
    <w:p w14:paraId="2A47EEFF" w14:textId="77777777" w:rsidR="00B43B45" w:rsidRPr="00B43B45" w:rsidRDefault="00B43B45" w:rsidP="00B43B45">
      <w:pPr>
        <w:pStyle w:val="EndNoteBibliography"/>
        <w:spacing w:after="0"/>
      </w:pPr>
      <w:r w:rsidRPr="00B43B45">
        <w:t>72.</w:t>
      </w:r>
      <w:r w:rsidRPr="00B43B45">
        <w:tab/>
        <w:t xml:space="preserve">Lederman O, Ward PB, Firth J, et al.: Does exercise improve sleep quality in individuals with mental illness? A systematic review and meta-analysis. </w:t>
      </w:r>
      <w:r w:rsidRPr="00B43B45">
        <w:rPr>
          <w:i/>
        </w:rPr>
        <w:t>Journal of psychiatric research.</w:t>
      </w:r>
      <w:r w:rsidRPr="00B43B45">
        <w:t xml:space="preserve"> 2019, </w:t>
      </w:r>
      <w:r w:rsidRPr="00B43B45">
        <w:rPr>
          <w:i/>
        </w:rPr>
        <w:t>109:</w:t>
      </w:r>
      <w:r w:rsidRPr="00B43B45">
        <w:t>96-106.</w:t>
      </w:r>
    </w:p>
    <w:p w14:paraId="703BC7FD" w14:textId="77777777" w:rsidR="00B43B45" w:rsidRPr="00B43B45" w:rsidRDefault="00B43B45" w:rsidP="00B43B45">
      <w:pPr>
        <w:pStyle w:val="EndNoteBibliography"/>
        <w:spacing w:after="0"/>
      </w:pPr>
      <w:r w:rsidRPr="00B43B45">
        <w:t>73.</w:t>
      </w:r>
      <w:r w:rsidRPr="00B43B45">
        <w:tab/>
        <w:t xml:space="preserve">Kredlow MA, Capozzoli MC, Hearon BA, Calkins AW, Otto MW: The effects of physical activity on sleep: a meta-analytic review. </w:t>
      </w:r>
      <w:r w:rsidRPr="00B43B45">
        <w:rPr>
          <w:i/>
        </w:rPr>
        <w:t>Journal of behavioral medicine.</w:t>
      </w:r>
      <w:r w:rsidRPr="00B43B45">
        <w:t xml:space="preserve"> 2015, </w:t>
      </w:r>
      <w:r w:rsidRPr="00B43B45">
        <w:rPr>
          <w:i/>
        </w:rPr>
        <w:t>38:</w:t>
      </w:r>
      <w:r w:rsidRPr="00B43B45">
        <w:t>427-449.</w:t>
      </w:r>
    </w:p>
    <w:p w14:paraId="58480E2B" w14:textId="77777777" w:rsidR="00B43B45" w:rsidRPr="00B43B45" w:rsidRDefault="00B43B45" w:rsidP="00B43B45">
      <w:pPr>
        <w:pStyle w:val="EndNoteBibliography"/>
        <w:spacing w:after="0"/>
      </w:pPr>
      <w:r w:rsidRPr="00B43B45">
        <w:t>74.</w:t>
      </w:r>
      <w:r w:rsidRPr="00B43B45">
        <w:tab/>
        <w:t xml:space="preserve">Beaulieu K, Hopkins M, Blundell J, Finlayson G: Homeostatic and non-homeostatic appetite control along the spectrum of physical activity levels: An updated perspective. </w:t>
      </w:r>
      <w:r w:rsidRPr="00B43B45">
        <w:rPr>
          <w:i/>
        </w:rPr>
        <w:t>Physiology &amp; behavior.</w:t>
      </w:r>
      <w:r w:rsidRPr="00B43B45">
        <w:t xml:space="preserve"> 2018, </w:t>
      </w:r>
      <w:r w:rsidRPr="00B43B45">
        <w:rPr>
          <w:i/>
        </w:rPr>
        <w:t>192:</w:t>
      </w:r>
      <w:r w:rsidRPr="00B43B45">
        <w:t>23-29.</w:t>
      </w:r>
    </w:p>
    <w:p w14:paraId="2AE3B2C9" w14:textId="77777777" w:rsidR="00B43B45" w:rsidRPr="00B43B45" w:rsidRDefault="00B43B45" w:rsidP="00B43B45">
      <w:pPr>
        <w:pStyle w:val="EndNoteBibliography"/>
        <w:spacing w:after="0"/>
      </w:pPr>
      <w:r w:rsidRPr="00B43B45">
        <w:t>75.</w:t>
      </w:r>
      <w:r w:rsidRPr="00B43B45">
        <w:tab/>
        <w:t xml:space="preserve">Beaulieu K, Hopkins M, Blundell J, Finlayson G: Does habitual physical activity increase the sensitivity of the appetite control system? A systematic review. </w:t>
      </w:r>
      <w:r w:rsidRPr="00B43B45">
        <w:rPr>
          <w:i/>
        </w:rPr>
        <w:t>Sports Medicine.</w:t>
      </w:r>
      <w:r w:rsidRPr="00B43B45">
        <w:t xml:space="preserve"> 2016, </w:t>
      </w:r>
      <w:r w:rsidRPr="00B43B45">
        <w:rPr>
          <w:i/>
        </w:rPr>
        <w:t>46:</w:t>
      </w:r>
      <w:r w:rsidRPr="00B43B45">
        <w:t>1897-1919.</w:t>
      </w:r>
    </w:p>
    <w:p w14:paraId="36E7EDE0" w14:textId="77777777" w:rsidR="00B43B45" w:rsidRPr="00B43B45" w:rsidRDefault="00B43B45" w:rsidP="00B43B45">
      <w:pPr>
        <w:pStyle w:val="EndNoteBibliography"/>
        <w:spacing w:after="0"/>
      </w:pPr>
      <w:r w:rsidRPr="00B43B45">
        <w:t>76.</w:t>
      </w:r>
      <w:r w:rsidRPr="00B43B45">
        <w:tab/>
        <w:t xml:space="preserve">Pilutti LA, Greenlee TA, Motl RW, Nickrent MS, Petruzzello SJ: Effects of exercise training on fatigue in multiple sclerosis: a meta-analysis. </w:t>
      </w:r>
      <w:r w:rsidRPr="00B43B45">
        <w:rPr>
          <w:i/>
        </w:rPr>
        <w:t>Psychosomatic medicine.</w:t>
      </w:r>
      <w:r w:rsidRPr="00B43B45">
        <w:t xml:space="preserve"> 2013, </w:t>
      </w:r>
      <w:r w:rsidRPr="00B43B45">
        <w:rPr>
          <w:i/>
        </w:rPr>
        <w:t>75:</w:t>
      </w:r>
      <w:r w:rsidRPr="00B43B45">
        <w:t>575-580.</w:t>
      </w:r>
    </w:p>
    <w:p w14:paraId="05E09AEF" w14:textId="77777777" w:rsidR="00B43B45" w:rsidRPr="00B43B45" w:rsidRDefault="00B43B45" w:rsidP="00B43B45">
      <w:pPr>
        <w:pStyle w:val="EndNoteBibliography"/>
        <w:spacing w:after="0"/>
      </w:pPr>
      <w:r w:rsidRPr="00B43B45">
        <w:t>77.</w:t>
      </w:r>
      <w:r w:rsidRPr="00B43B45">
        <w:tab/>
        <w:t xml:space="preserve">Bower JE: Cancer-related fatigue—mechanisms, risk factors, and treatments. </w:t>
      </w:r>
      <w:r w:rsidRPr="00B43B45">
        <w:rPr>
          <w:i/>
        </w:rPr>
        <w:t>Nature reviews Clinical oncology.</w:t>
      </w:r>
      <w:r w:rsidRPr="00B43B45">
        <w:t xml:space="preserve"> 2014, </w:t>
      </w:r>
      <w:r w:rsidRPr="00B43B45">
        <w:rPr>
          <w:i/>
        </w:rPr>
        <w:t>11:</w:t>
      </w:r>
      <w:r w:rsidRPr="00B43B45">
        <w:t>597-609.</w:t>
      </w:r>
    </w:p>
    <w:p w14:paraId="18F4C5F7" w14:textId="77777777" w:rsidR="00B43B45" w:rsidRPr="00B43B45" w:rsidRDefault="00B43B45" w:rsidP="00B43B45">
      <w:pPr>
        <w:pStyle w:val="EndNoteBibliography"/>
      </w:pPr>
      <w:r w:rsidRPr="00B43B45">
        <w:t>78.</w:t>
      </w:r>
      <w:r w:rsidRPr="00B43B45">
        <w:tab/>
        <w:t xml:space="preserve">Pels F, Kleinert J: Loneliness and physical activity: A systematic review. </w:t>
      </w:r>
      <w:r w:rsidRPr="00B43B45">
        <w:rPr>
          <w:i/>
        </w:rPr>
        <w:t>International Review of Sport and Exercise Psychology.</w:t>
      </w:r>
      <w:r w:rsidRPr="00B43B45">
        <w:t xml:space="preserve"> 2016, </w:t>
      </w:r>
      <w:r w:rsidRPr="00B43B45">
        <w:rPr>
          <w:i/>
        </w:rPr>
        <w:t>9:</w:t>
      </w:r>
      <w:r w:rsidRPr="00B43B45">
        <w:t>231-260.</w:t>
      </w:r>
    </w:p>
    <w:p w14:paraId="2A4E7D48" w14:textId="063E23EC" w:rsidR="00D87BEA" w:rsidRDefault="00485D6E" w:rsidP="001902B1">
      <w:pPr>
        <w:pStyle w:val="SourceCode"/>
        <w:shd w:val="clear" w:color="auto" w:fill="auto"/>
        <w:rPr>
          <w:rFonts w:ascii="Times New Roman" w:hAnsi="Times New Roman" w:cs="Times New Roman"/>
          <w:sz w:val="24"/>
        </w:rPr>
      </w:pPr>
      <w:r w:rsidRPr="00D42971">
        <w:rPr>
          <w:rFonts w:ascii="Times New Roman" w:hAnsi="Times New Roman" w:cs="Times New Roman"/>
          <w:sz w:val="24"/>
        </w:rPr>
        <w:fldChar w:fldCharType="end"/>
      </w:r>
    </w:p>
    <w:p w14:paraId="5E18D005" w14:textId="77777777" w:rsidR="00D87BEA" w:rsidRDefault="00D87BEA" w:rsidP="001902B1">
      <w:pPr>
        <w:pStyle w:val="SourceCode"/>
        <w:shd w:val="clear" w:color="auto" w:fill="auto"/>
        <w:rPr>
          <w:rFonts w:ascii="Times New Roman" w:hAnsi="Times New Roman" w:cs="Times New Roman"/>
          <w:sz w:val="24"/>
        </w:rPr>
      </w:pPr>
    </w:p>
    <w:p w14:paraId="588CD00B" w14:textId="77777777" w:rsidR="00D87BEA" w:rsidRDefault="00D87BEA" w:rsidP="001902B1">
      <w:pPr>
        <w:pStyle w:val="SourceCode"/>
        <w:shd w:val="clear" w:color="auto" w:fill="auto"/>
        <w:rPr>
          <w:rFonts w:ascii="Times New Roman" w:hAnsi="Times New Roman" w:cs="Times New Roman"/>
          <w:sz w:val="24"/>
        </w:rPr>
      </w:pPr>
    </w:p>
    <w:p w14:paraId="1702C817" w14:textId="78F1350B" w:rsidR="001902B1" w:rsidRPr="001902B1" w:rsidRDefault="001902B1" w:rsidP="001902B1">
      <w:pPr>
        <w:pStyle w:val="SourceCode"/>
        <w:shd w:val="clear" w:color="auto" w:fill="auto"/>
        <w:rPr>
          <w:rFonts w:ascii="Times New Roman" w:hAnsi="Times New Roman" w:cs="Times New Roman"/>
          <w:sz w:val="24"/>
        </w:rPr>
      </w:pPr>
      <w:r>
        <w:rPr>
          <w:rFonts w:ascii="Times New Roman" w:hAnsi="Times New Roman" w:cs="Times New Roman"/>
          <w:b/>
          <w:bCs/>
          <w:i w:val="0"/>
          <w:iCs/>
          <w:sz w:val="24"/>
        </w:rPr>
        <w:t>Table 1. Population descriptives</w:t>
      </w:r>
    </w:p>
    <w:tbl>
      <w:tblPr>
        <w:tblStyle w:val="Table"/>
        <w:tblW w:w="5000" w:type="pct"/>
        <w:tblLayout w:type="fixed"/>
        <w:tblLook w:val="0020" w:firstRow="1" w:lastRow="0" w:firstColumn="0" w:lastColumn="0" w:noHBand="0" w:noVBand="0"/>
      </w:tblPr>
      <w:tblGrid>
        <w:gridCol w:w="1278"/>
        <w:gridCol w:w="1080"/>
        <w:gridCol w:w="992"/>
        <w:gridCol w:w="808"/>
        <w:gridCol w:w="990"/>
        <w:gridCol w:w="990"/>
        <w:gridCol w:w="900"/>
        <w:gridCol w:w="810"/>
        <w:gridCol w:w="811"/>
        <w:gridCol w:w="917"/>
      </w:tblGrid>
      <w:tr w:rsidR="001902B1" w:rsidRPr="00436F64" w14:paraId="4AA6E54D" w14:textId="77777777" w:rsidTr="00205BC3">
        <w:trPr>
          <w:cnfStyle w:val="100000000000" w:firstRow="1" w:lastRow="0" w:firstColumn="0" w:lastColumn="0" w:oddVBand="0" w:evenVBand="0" w:oddHBand="0" w:evenHBand="0" w:firstRowFirstColumn="0" w:firstRowLastColumn="0" w:lastRowFirstColumn="0" w:lastRowLastColumn="0"/>
          <w:tblHeader/>
        </w:trPr>
        <w:tc>
          <w:tcPr>
            <w:tcW w:w="1278" w:type="dxa"/>
          </w:tcPr>
          <w:p w14:paraId="30B40DF3" w14:textId="77777777" w:rsidR="001902B1" w:rsidRPr="00436F64" w:rsidRDefault="001902B1" w:rsidP="00205BC3">
            <w:pPr>
              <w:pStyle w:val="Compact"/>
              <w:rPr>
                <w:sz w:val="16"/>
                <w:szCs w:val="16"/>
              </w:rPr>
            </w:pPr>
          </w:p>
        </w:tc>
        <w:tc>
          <w:tcPr>
            <w:tcW w:w="1080" w:type="dxa"/>
          </w:tcPr>
          <w:p w14:paraId="06880117" w14:textId="77777777" w:rsidR="001902B1" w:rsidRPr="00436F64" w:rsidRDefault="001902B1" w:rsidP="00205BC3">
            <w:pPr>
              <w:pStyle w:val="Compact"/>
              <w:rPr>
                <w:sz w:val="16"/>
                <w:szCs w:val="16"/>
              </w:rPr>
            </w:pPr>
            <w:r w:rsidRPr="00436F64">
              <w:rPr>
                <w:sz w:val="16"/>
                <w:szCs w:val="16"/>
              </w:rPr>
              <w:t>Total</w:t>
            </w:r>
          </w:p>
        </w:tc>
        <w:tc>
          <w:tcPr>
            <w:tcW w:w="992" w:type="dxa"/>
          </w:tcPr>
          <w:p w14:paraId="2A9E92B8" w14:textId="77777777" w:rsidR="001902B1" w:rsidRPr="00436F64" w:rsidRDefault="001902B1" w:rsidP="00205BC3">
            <w:pPr>
              <w:pStyle w:val="Compact"/>
              <w:rPr>
                <w:sz w:val="16"/>
                <w:szCs w:val="16"/>
              </w:rPr>
            </w:pPr>
            <w:r w:rsidRPr="00436F64">
              <w:rPr>
                <w:sz w:val="16"/>
                <w:szCs w:val="16"/>
              </w:rPr>
              <w:t>18-24</w:t>
            </w:r>
          </w:p>
        </w:tc>
        <w:tc>
          <w:tcPr>
            <w:tcW w:w="808" w:type="dxa"/>
          </w:tcPr>
          <w:p w14:paraId="206F5BA3" w14:textId="77777777" w:rsidR="001902B1" w:rsidRPr="00436F64" w:rsidRDefault="001902B1" w:rsidP="00205BC3">
            <w:pPr>
              <w:pStyle w:val="Compact"/>
              <w:rPr>
                <w:sz w:val="16"/>
                <w:szCs w:val="16"/>
              </w:rPr>
            </w:pPr>
            <w:r w:rsidRPr="00436F64">
              <w:rPr>
                <w:sz w:val="16"/>
                <w:szCs w:val="16"/>
              </w:rPr>
              <w:t>25-34</w:t>
            </w:r>
          </w:p>
        </w:tc>
        <w:tc>
          <w:tcPr>
            <w:tcW w:w="990" w:type="dxa"/>
          </w:tcPr>
          <w:p w14:paraId="6B1B37EE" w14:textId="77777777" w:rsidR="001902B1" w:rsidRPr="00436F64" w:rsidRDefault="001902B1" w:rsidP="00205BC3">
            <w:pPr>
              <w:pStyle w:val="Compact"/>
              <w:rPr>
                <w:sz w:val="16"/>
                <w:szCs w:val="16"/>
              </w:rPr>
            </w:pPr>
            <w:r w:rsidRPr="00436F64">
              <w:rPr>
                <w:sz w:val="16"/>
                <w:szCs w:val="16"/>
              </w:rPr>
              <w:t>35-44</w:t>
            </w:r>
          </w:p>
        </w:tc>
        <w:tc>
          <w:tcPr>
            <w:tcW w:w="990" w:type="dxa"/>
          </w:tcPr>
          <w:p w14:paraId="0E3D9CC0" w14:textId="77777777" w:rsidR="001902B1" w:rsidRPr="00436F64" w:rsidRDefault="001902B1" w:rsidP="00205BC3">
            <w:pPr>
              <w:pStyle w:val="Compact"/>
              <w:rPr>
                <w:sz w:val="16"/>
                <w:szCs w:val="16"/>
              </w:rPr>
            </w:pPr>
            <w:r w:rsidRPr="00436F64">
              <w:rPr>
                <w:sz w:val="16"/>
                <w:szCs w:val="16"/>
              </w:rPr>
              <w:t>45-54</w:t>
            </w:r>
          </w:p>
        </w:tc>
        <w:tc>
          <w:tcPr>
            <w:tcW w:w="900" w:type="dxa"/>
          </w:tcPr>
          <w:p w14:paraId="6CB32BD1" w14:textId="77777777" w:rsidR="001902B1" w:rsidRPr="00436F64" w:rsidRDefault="001902B1" w:rsidP="00205BC3">
            <w:pPr>
              <w:pStyle w:val="Compact"/>
              <w:rPr>
                <w:sz w:val="16"/>
                <w:szCs w:val="16"/>
              </w:rPr>
            </w:pPr>
            <w:r w:rsidRPr="00436F64">
              <w:rPr>
                <w:sz w:val="16"/>
                <w:szCs w:val="16"/>
              </w:rPr>
              <w:t>55-64</w:t>
            </w:r>
          </w:p>
        </w:tc>
        <w:tc>
          <w:tcPr>
            <w:tcW w:w="810" w:type="dxa"/>
          </w:tcPr>
          <w:p w14:paraId="30A4E85D" w14:textId="77777777" w:rsidR="001902B1" w:rsidRPr="00436F64" w:rsidRDefault="001902B1" w:rsidP="00205BC3">
            <w:pPr>
              <w:pStyle w:val="Compact"/>
              <w:rPr>
                <w:sz w:val="16"/>
                <w:szCs w:val="16"/>
              </w:rPr>
            </w:pPr>
            <w:r w:rsidRPr="00436F64">
              <w:rPr>
                <w:sz w:val="16"/>
                <w:szCs w:val="16"/>
              </w:rPr>
              <w:t>65-74</w:t>
            </w:r>
          </w:p>
        </w:tc>
        <w:tc>
          <w:tcPr>
            <w:tcW w:w="811" w:type="dxa"/>
          </w:tcPr>
          <w:p w14:paraId="4172FFF1" w14:textId="77777777" w:rsidR="001902B1" w:rsidRPr="00436F64" w:rsidRDefault="001902B1" w:rsidP="00205BC3">
            <w:pPr>
              <w:pStyle w:val="Compact"/>
              <w:rPr>
                <w:sz w:val="16"/>
                <w:szCs w:val="16"/>
              </w:rPr>
            </w:pPr>
            <w:r w:rsidRPr="00436F64">
              <w:rPr>
                <w:sz w:val="16"/>
                <w:szCs w:val="16"/>
              </w:rPr>
              <w:t>75-84</w:t>
            </w:r>
          </w:p>
        </w:tc>
        <w:tc>
          <w:tcPr>
            <w:tcW w:w="917" w:type="dxa"/>
          </w:tcPr>
          <w:p w14:paraId="73D19751" w14:textId="77777777" w:rsidR="001902B1" w:rsidRPr="00436F64" w:rsidRDefault="001902B1" w:rsidP="00205BC3">
            <w:pPr>
              <w:pStyle w:val="Compact"/>
              <w:rPr>
                <w:sz w:val="16"/>
                <w:szCs w:val="16"/>
              </w:rPr>
            </w:pPr>
            <w:r w:rsidRPr="00436F64">
              <w:rPr>
                <w:sz w:val="16"/>
                <w:szCs w:val="16"/>
              </w:rPr>
              <w:t>85+</w:t>
            </w:r>
          </w:p>
        </w:tc>
      </w:tr>
      <w:tr w:rsidR="001902B1" w:rsidRPr="00436F64" w14:paraId="5193926C" w14:textId="77777777" w:rsidTr="00205BC3">
        <w:tc>
          <w:tcPr>
            <w:tcW w:w="1278" w:type="dxa"/>
          </w:tcPr>
          <w:p w14:paraId="7FB7A3F2" w14:textId="77777777" w:rsidR="001902B1" w:rsidRPr="00436F64" w:rsidRDefault="001902B1" w:rsidP="00205BC3">
            <w:pPr>
              <w:pStyle w:val="Compact"/>
              <w:rPr>
                <w:sz w:val="16"/>
                <w:szCs w:val="16"/>
              </w:rPr>
            </w:pPr>
          </w:p>
        </w:tc>
        <w:tc>
          <w:tcPr>
            <w:tcW w:w="1080" w:type="dxa"/>
          </w:tcPr>
          <w:p w14:paraId="4319671C" w14:textId="77777777" w:rsidR="001902B1" w:rsidRPr="00436F64" w:rsidRDefault="001902B1" w:rsidP="00205BC3">
            <w:pPr>
              <w:pStyle w:val="Compact"/>
              <w:rPr>
                <w:sz w:val="16"/>
                <w:szCs w:val="16"/>
              </w:rPr>
            </w:pPr>
            <w:r w:rsidRPr="00436F64">
              <w:rPr>
                <w:sz w:val="16"/>
                <w:szCs w:val="16"/>
              </w:rPr>
              <w:t>(</w:t>
            </w:r>
            <w:r>
              <w:rPr>
                <w:sz w:val="16"/>
                <w:szCs w:val="16"/>
              </w:rPr>
              <w:t xml:space="preserve"> </w:t>
            </w:r>
            <w:r w:rsidRPr="00436F64">
              <w:rPr>
                <w:sz w:val="16"/>
                <w:szCs w:val="16"/>
              </w:rPr>
              <w:t>=</w:t>
            </w:r>
            <w:r>
              <w:rPr>
                <w:sz w:val="16"/>
                <w:szCs w:val="16"/>
              </w:rPr>
              <w:t xml:space="preserve"> </w:t>
            </w:r>
            <w:r w:rsidRPr="00436F64">
              <w:rPr>
                <w:sz w:val="16"/>
                <w:szCs w:val="16"/>
              </w:rPr>
              <w:t>341956)</w:t>
            </w:r>
          </w:p>
        </w:tc>
        <w:tc>
          <w:tcPr>
            <w:tcW w:w="992" w:type="dxa"/>
          </w:tcPr>
          <w:p w14:paraId="4095821A"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64648)</w:t>
            </w:r>
          </w:p>
        </w:tc>
        <w:tc>
          <w:tcPr>
            <w:tcW w:w="808" w:type="dxa"/>
          </w:tcPr>
          <w:p w14:paraId="42ACEC9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47249)</w:t>
            </w:r>
          </w:p>
        </w:tc>
        <w:tc>
          <w:tcPr>
            <w:tcW w:w="990" w:type="dxa"/>
          </w:tcPr>
          <w:p w14:paraId="7EFE6D0B"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55241)</w:t>
            </w:r>
          </w:p>
        </w:tc>
        <w:tc>
          <w:tcPr>
            <w:tcW w:w="990" w:type="dxa"/>
          </w:tcPr>
          <w:p w14:paraId="01AA44AC"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57259)</w:t>
            </w:r>
          </w:p>
        </w:tc>
        <w:tc>
          <w:tcPr>
            <w:tcW w:w="900" w:type="dxa"/>
          </w:tcPr>
          <w:p w14:paraId="7C192FC1"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63113)</w:t>
            </w:r>
          </w:p>
        </w:tc>
        <w:tc>
          <w:tcPr>
            <w:tcW w:w="810" w:type="dxa"/>
          </w:tcPr>
          <w:p w14:paraId="6D4A04E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40881)</w:t>
            </w:r>
          </w:p>
        </w:tc>
        <w:tc>
          <w:tcPr>
            <w:tcW w:w="811" w:type="dxa"/>
          </w:tcPr>
          <w:p w14:paraId="4BAC39F0"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12029)</w:t>
            </w:r>
          </w:p>
        </w:tc>
        <w:tc>
          <w:tcPr>
            <w:tcW w:w="917" w:type="dxa"/>
          </w:tcPr>
          <w:p w14:paraId="2937826F" w14:textId="77777777" w:rsidR="001902B1" w:rsidRPr="00436F64" w:rsidRDefault="001902B1" w:rsidP="00205BC3">
            <w:pPr>
              <w:pStyle w:val="Compact"/>
              <w:rPr>
                <w:sz w:val="16"/>
                <w:szCs w:val="16"/>
              </w:rPr>
            </w:pPr>
            <w:r w:rsidRPr="00436F64">
              <w:rPr>
                <w:sz w:val="16"/>
                <w:szCs w:val="16"/>
              </w:rPr>
              <w:t>(N=</w:t>
            </w:r>
            <w:r>
              <w:rPr>
                <w:sz w:val="16"/>
                <w:szCs w:val="16"/>
              </w:rPr>
              <w:t xml:space="preserve"> </w:t>
            </w:r>
            <w:r w:rsidRPr="00436F64">
              <w:rPr>
                <w:sz w:val="16"/>
                <w:szCs w:val="16"/>
              </w:rPr>
              <w:t>1536)</w:t>
            </w:r>
          </w:p>
        </w:tc>
      </w:tr>
      <w:tr w:rsidR="001902B1" w:rsidRPr="00436F64" w14:paraId="649F3149" w14:textId="77777777" w:rsidTr="00205BC3">
        <w:tc>
          <w:tcPr>
            <w:tcW w:w="1278" w:type="dxa"/>
            <w:shd w:val="clear" w:color="auto" w:fill="D9D9D9" w:themeFill="background1" w:themeFillShade="D9"/>
          </w:tcPr>
          <w:p w14:paraId="2565189F" w14:textId="77777777" w:rsidR="001902B1" w:rsidRPr="00436F64" w:rsidRDefault="001902B1" w:rsidP="00205BC3">
            <w:pPr>
              <w:pStyle w:val="Compact"/>
              <w:rPr>
                <w:sz w:val="16"/>
                <w:szCs w:val="16"/>
              </w:rPr>
            </w:pPr>
            <w:r w:rsidRPr="00436F64">
              <w:rPr>
                <w:sz w:val="16"/>
                <w:szCs w:val="16"/>
              </w:rPr>
              <w:t>Sex</w:t>
            </w:r>
          </w:p>
        </w:tc>
        <w:tc>
          <w:tcPr>
            <w:tcW w:w="1080" w:type="dxa"/>
            <w:shd w:val="clear" w:color="auto" w:fill="D9D9D9" w:themeFill="background1" w:themeFillShade="D9"/>
          </w:tcPr>
          <w:p w14:paraId="326E480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BCD29B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8C5A1F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0E3C78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D69E8A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30FE089"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3259759"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2C1849"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AAC7207" w14:textId="77777777" w:rsidR="001902B1" w:rsidRPr="00436F64" w:rsidRDefault="001902B1" w:rsidP="00205BC3">
            <w:pPr>
              <w:pStyle w:val="Compact"/>
              <w:rPr>
                <w:sz w:val="16"/>
                <w:szCs w:val="16"/>
              </w:rPr>
            </w:pPr>
          </w:p>
        </w:tc>
      </w:tr>
      <w:tr w:rsidR="001902B1" w:rsidRPr="00436F64" w14:paraId="4D6AE4B8" w14:textId="77777777" w:rsidTr="00205BC3">
        <w:tc>
          <w:tcPr>
            <w:tcW w:w="1278" w:type="dxa"/>
          </w:tcPr>
          <w:p w14:paraId="4A32A6F1" w14:textId="77777777" w:rsidR="001902B1" w:rsidRPr="00436F64" w:rsidRDefault="001902B1" w:rsidP="00205BC3">
            <w:pPr>
              <w:pStyle w:val="Compact"/>
              <w:rPr>
                <w:sz w:val="16"/>
                <w:szCs w:val="16"/>
              </w:rPr>
            </w:pPr>
            <w:r w:rsidRPr="00436F64">
              <w:rPr>
                <w:sz w:val="16"/>
                <w:szCs w:val="16"/>
              </w:rPr>
              <w:t>Female</w:t>
            </w:r>
          </w:p>
        </w:tc>
        <w:tc>
          <w:tcPr>
            <w:tcW w:w="1080" w:type="dxa"/>
          </w:tcPr>
          <w:p w14:paraId="143B5B32" w14:textId="77777777" w:rsidR="001902B1" w:rsidRPr="00436F64" w:rsidRDefault="001902B1" w:rsidP="00205BC3">
            <w:pPr>
              <w:pStyle w:val="Compact"/>
              <w:rPr>
                <w:sz w:val="16"/>
                <w:szCs w:val="16"/>
              </w:rPr>
            </w:pPr>
            <w:r w:rsidRPr="00436F64">
              <w:rPr>
                <w:sz w:val="16"/>
                <w:szCs w:val="16"/>
              </w:rPr>
              <w:t>189226 (55.3%)</w:t>
            </w:r>
          </w:p>
        </w:tc>
        <w:tc>
          <w:tcPr>
            <w:tcW w:w="992" w:type="dxa"/>
          </w:tcPr>
          <w:p w14:paraId="4426595E" w14:textId="77777777" w:rsidR="001902B1" w:rsidRPr="00436F64" w:rsidRDefault="001902B1" w:rsidP="00205BC3">
            <w:pPr>
              <w:pStyle w:val="Compact"/>
              <w:rPr>
                <w:sz w:val="16"/>
                <w:szCs w:val="16"/>
              </w:rPr>
            </w:pPr>
            <w:r w:rsidRPr="00436F64">
              <w:rPr>
                <w:sz w:val="16"/>
                <w:szCs w:val="16"/>
              </w:rPr>
              <w:t>39831 (61.6%)</w:t>
            </w:r>
          </w:p>
        </w:tc>
        <w:tc>
          <w:tcPr>
            <w:tcW w:w="808" w:type="dxa"/>
          </w:tcPr>
          <w:p w14:paraId="0E3F3A93" w14:textId="77777777" w:rsidR="001902B1" w:rsidRPr="00436F64" w:rsidRDefault="001902B1" w:rsidP="00205BC3">
            <w:pPr>
              <w:pStyle w:val="Compact"/>
              <w:rPr>
                <w:sz w:val="16"/>
                <w:szCs w:val="16"/>
              </w:rPr>
            </w:pPr>
            <w:r w:rsidRPr="00436F64">
              <w:rPr>
                <w:sz w:val="16"/>
                <w:szCs w:val="16"/>
              </w:rPr>
              <w:t>27344 (57.9%)</w:t>
            </w:r>
          </w:p>
        </w:tc>
        <w:tc>
          <w:tcPr>
            <w:tcW w:w="990" w:type="dxa"/>
          </w:tcPr>
          <w:p w14:paraId="2AB6E18F" w14:textId="77777777" w:rsidR="001902B1" w:rsidRPr="00436F64" w:rsidRDefault="001902B1" w:rsidP="00205BC3">
            <w:pPr>
              <w:pStyle w:val="Compact"/>
              <w:rPr>
                <w:sz w:val="16"/>
                <w:szCs w:val="16"/>
              </w:rPr>
            </w:pPr>
            <w:r w:rsidRPr="00436F64">
              <w:rPr>
                <w:sz w:val="16"/>
                <w:szCs w:val="16"/>
              </w:rPr>
              <w:t>31203 (56.5%)</w:t>
            </w:r>
          </w:p>
        </w:tc>
        <w:tc>
          <w:tcPr>
            <w:tcW w:w="990" w:type="dxa"/>
          </w:tcPr>
          <w:p w14:paraId="44F801B7" w14:textId="77777777" w:rsidR="001902B1" w:rsidRPr="00436F64" w:rsidRDefault="001902B1" w:rsidP="00205BC3">
            <w:pPr>
              <w:pStyle w:val="Compact"/>
              <w:rPr>
                <w:sz w:val="16"/>
                <w:szCs w:val="16"/>
              </w:rPr>
            </w:pPr>
            <w:r w:rsidRPr="00436F64">
              <w:rPr>
                <w:sz w:val="16"/>
                <w:szCs w:val="16"/>
              </w:rPr>
              <w:t>30890 (53.9%)</w:t>
            </w:r>
          </w:p>
        </w:tc>
        <w:tc>
          <w:tcPr>
            <w:tcW w:w="900" w:type="dxa"/>
          </w:tcPr>
          <w:p w14:paraId="7966B05B" w14:textId="77777777" w:rsidR="001902B1" w:rsidRPr="00436F64" w:rsidRDefault="001902B1" w:rsidP="00205BC3">
            <w:pPr>
              <w:pStyle w:val="Compact"/>
              <w:rPr>
                <w:sz w:val="16"/>
                <w:szCs w:val="16"/>
              </w:rPr>
            </w:pPr>
            <w:r w:rsidRPr="00436F64">
              <w:rPr>
                <w:sz w:val="16"/>
                <w:szCs w:val="16"/>
              </w:rPr>
              <w:t>32729 (51.9%)</w:t>
            </w:r>
          </w:p>
        </w:tc>
        <w:tc>
          <w:tcPr>
            <w:tcW w:w="810" w:type="dxa"/>
          </w:tcPr>
          <w:p w14:paraId="73887BF5" w14:textId="77777777" w:rsidR="001902B1" w:rsidRPr="00436F64" w:rsidRDefault="001902B1" w:rsidP="00205BC3">
            <w:pPr>
              <w:pStyle w:val="Compact"/>
              <w:rPr>
                <w:sz w:val="16"/>
                <w:szCs w:val="16"/>
              </w:rPr>
            </w:pPr>
            <w:r w:rsidRPr="00436F64">
              <w:rPr>
                <w:sz w:val="16"/>
                <w:szCs w:val="16"/>
              </w:rPr>
              <w:t>20256 (49.5%)</w:t>
            </w:r>
          </w:p>
        </w:tc>
        <w:tc>
          <w:tcPr>
            <w:tcW w:w="811" w:type="dxa"/>
          </w:tcPr>
          <w:p w14:paraId="56084B3B" w14:textId="77777777" w:rsidR="001902B1" w:rsidRPr="00436F64" w:rsidRDefault="001902B1" w:rsidP="00205BC3">
            <w:pPr>
              <w:pStyle w:val="Compact"/>
              <w:rPr>
                <w:sz w:val="16"/>
                <w:szCs w:val="16"/>
              </w:rPr>
            </w:pPr>
            <w:r w:rsidRPr="00436F64">
              <w:rPr>
                <w:sz w:val="16"/>
                <w:szCs w:val="16"/>
              </w:rPr>
              <w:t>6141 (51.1%)</w:t>
            </w:r>
          </w:p>
        </w:tc>
        <w:tc>
          <w:tcPr>
            <w:tcW w:w="917" w:type="dxa"/>
          </w:tcPr>
          <w:p w14:paraId="173AFF90" w14:textId="77777777" w:rsidR="001902B1" w:rsidRPr="00436F64" w:rsidRDefault="001902B1" w:rsidP="00205BC3">
            <w:pPr>
              <w:pStyle w:val="Compact"/>
              <w:rPr>
                <w:sz w:val="16"/>
                <w:szCs w:val="16"/>
              </w:rPr>
            </w:pPr>
            <w:r w:rsidRPr="00436F64">
              <w:rPr>
                <w:sz w:val="16"/>
                <w:szCs w:val="16"/>
              </w:rPr>
              <w:t>832 (54.2%)</w:t>
            </w:r>
          </w:p>
        </w:tc>
      </w:tr>
      <w:tr w:rsidR="001902B1" w:rsidRPr="00436F64" w14:paraId="136E68C2" w14:textId="77777777" w:rsidTr="00205BC3">
        <w:tc>
          <w:tcPr>
            <w:tcW w:w="1278" w:type="dxa"/>
          </w:tcPr>
          <w:p w14:paraId="18D54388" w14:textId="77777777" w:rsidR="001902B1" w:rsidRPr="00436F64" w:rsidRDefault="001902B1" w:rsidP="00205BC3">
            <w:pPr>
              <w:pStyle w:val="Compact"/>
              <w:rPr>
                <w:sz w:val="16"/>
                <w:szCs w:val="16"/>
              </w:rPr>
            </w:pPr>
            <w:r w:rsidRPr="00436F64">
              <w:rPr>
                <w:sz w:val="16"/>
                <w:szCs w:val="16"/>
              </w:rPr>
              <w:t>Male</w:t>
            </w:r>
          </w:p>
        </w:tc>
        <w:tc>
          <w:tcPr>
            <w:tcW w:w="1080" w:type="dxa"/>
          </w:tcPr>
          <w:p w14:paraId="488C8655" w14:textId="77777777" w:rsidR="001902B1" w:rsidRPr="00436F64" w:rsidRDefault="001902B1" w:rsidP="00205BC3">
            <w:pPr>
              <w:pStyle w:val="Compact"/>
              <w:rPr>
                <w:sz w:val="16"/>
                <w:szCs w:val="16"/>
              </w:rPr>
            </w:pPr>
            <w:r w:rsidRPr="00436F64">
              <w:rPr>
                <w:sz w:val="16"/>
                <w:szCs w:val="16"/>
              </w:rPr>
              <w:t>148624 (43.5%)</w:t>
            </w:r>
          </w:p>
        </w:tc>
        <w:tc>
          <w:tcPr>
            <w:tcW w:w="992" w:type="dxa"/>
          </w:tcPr>
          <w:p w14:paraId="520A411F" w14:textId="77777777" w:rsidR="001902B1" w:rsidRPr="00436F64" w:rsidRDefault="001902B1" w:rsidP="00205BC3">
            <w:pPr>
              <w:pStyle w:val="Compact"/>
              <w:rPr>
                <w:sz w:val="16"/>
                <w:szCs w:val="16"/>
              </w:rPr>
            </w:pPr>
            <w:r w:rsidRPr="00436F64">
              <w:rPr>
                <w:sz w:val="16"/>
                <w:szCs w:val="16"/>
              </w:rPr>
              <w:t>23206 (35.9%)</w:t>
            </w:r>
          </w:p>
        </w:tc>
        <w:tc>
          <w:tcPr>
            <w:tcW w:w="808" w:type="dxa"/>
          </w:tcPr>
          <w:p w14:paraId="6E711EB9" w14:textId="77777777" w:rsidR="001902B1" w:rsidRPr="00436F64" w:rsidRDefault="001902B1" w:rsidP="00205BC3">
            <w:pPr>
              <w:pStyle w:val="Compact"/>
              <w:rPr>
                <w:sz w:val="16"/>
                <w:szCs w:val="16"/>
              </w:rPr>
            </w:pPr>
            <w:r w:rsidRPr="00436F64">
              <w:rPr>
                <w:sz w:val="16"/>
                <w:szCs w:val="16"/>
              </w:rPr>
              <w:t>19427 (41.1%)</w:t>
            </w:r>
          </w:p>
        </w:tc>
        <w:tc>
          <w:tcPr>
            <w:tcW w:w="990" w:type="dxa"/>
          </w:tcPr>
          <w:p w14:paraId="04B47E98" w14:textId="77777777" w:rsidR="001902B1" w:rsidRPr="00436F64" w:rsidRDefault="001902B1" w:rsidP="00205BC3">
            <w:pPr>
              <w:pStyle w:val="Compact"/>
              <w:rPr>
                <w:sz w:val="16"/>
                <w:szCs w:val="16"/>
              </w:rPr>
            </w:pPr>
            <w:r w:rsidRPr="00436F64">
              <w:rPr>
                <w:sz w:val="16"/>
                <w:szCs w:val="16"/>
              </w:rPr>
              <w:t>23584 (42.7%)</w:t>
            </w:r>
          </w:p>
        </w:tc>
        <w:tc>
          <w:tcPr>
            <w:tcW w:w="990" w:type="dxa"/>
          </w:tcPr>
          <w:p w14:paraId="1B69498A" w14:textId="77777777" w:rsidR="001902B1" w:rsidRPr="00436F64" w:rsidRDefault="001902B1" w:rsidP="00205BC3">
            <w:pPr>
              <w:pStyle w:val="Compact"/>
              <w:rPr>
                <w:sz w:val="16"/>
                <w:szCs w:val="16"/>
              </w:rPr>
            </w:pPr>
            <w:r w:rsidRPr="00436F64">
              <w:rPr>
                <w:sz w:val="16"/>
                <w:szCs w:val="16"/>
              </w:rPr>
              <w:t>25815 (45.1%)</w:t>
            </w:r>
          </w:p>
        </w:tc>
        <w:tc>
          <w:tcPr>
            <w:tcW w:w="900" w:type="dxa"/>
          </w:tcPr>
          <w:p w14:paraId="3136EF14" w14:textId="77777777" w:rsidR="001902B1" w:rsidRPr="00436F64" w:rsidRDefault="001902B1" w:rsidP="00205BC3">
            <w:pPr>
              <w:pStyle w:val="Compact"/>
              <w:rPr>
                <w:sz w:val="16"/>
                <w:szCs w:val="16"/>
              </w:rPr>
            </w:pPr>
            <w:r w:rsidRPr="00436F64">
              <w:rPr>
                <w:sz w:val="16"/>
                <w:szCs w:val="16"/>
              </w:rPr>
              <w:t>29827 (47.3%)</w:t>
            </w:r>
          </w:p>
        </w:tc>
        <w:tc>
          <w:tcPr>
            <w:tcW w:w="810" w:type="dxa"/>
          </w:tcPr>
          <w:p w14:paraId="237E91BB" w14:textId="77777777" w:rsidR="001902B1" w:rsidRPr="00436F64" w:rsidRDefault="001902B1" w:rsidP="00205BC3">
            <w:pPr>
              <w:pStyle w:val="Compact"/>
              <w:rPr>
                <w:sz w:val="16"/>
                <w:szCs w:val="16"/>
              </w:rPr>
            </w:pPr>
            <w:r w:rsidRPr="00436F64">
              <w:rPr>
                <w:sz w:val="16"/>
                <w:szCs w:val="16"/>
              </w:rPr>
              <w:t>20299 (49.7%)</w:t>
            </w:r>
          </w:p>
        </w:tc>
        <w:tc>
          <w:tcPr>
            <w:tcW w:w="811" w:type="dxa"/>
          </w:tcPr>
          <w:p w14:paraId="49A98701" w14:textId="77777777" w:rsidR="001902B1" w:rsidRPr="00436F64" w:rsidRDefault="001902B1" w:rsidP="00205BC3">
            <w:pPr>
              <w:pStyle w:val="Compact"/>
              <w:rPr>
                <w:sz w:val="16"/>
                <w:szCs w:val="16"/>
              </w:rPr>
            </w:pPr>
            <w:r w:rsidRPr="00436F64">
              <w:rPr>
                <w:sz w:val="16"/>
                <w:szCs w:val="16"/>
              </w:rPr>
              <w:t>5807 (48.3%)</w:t>
            </w:r>
          </w:p>
        </w:tc>
        <w:tc>
          <w:tcPr>
            <w:tcW w:w="917" w:type="dxa"/>
          </w:tcPr>
          <w:p w14:paraId="07AD0390" w14:textId="77777777" w:rsidR="001902B1" w:rsidRPr="00436F64" w:rsidRDefault="001902B1" w:rsidP="00205BC3">
            <w:pPr>
              <w:pStyle w:val="Compact"/>
              <w:rPr>
                <w:sz w:val="16"/>
                <w:szCs w:val="16"/>
              </w:rPr>
            </w:pPr>
            <w:r w:rsidRPr="00436F64">
              <w:rPr>
                <w:sz w:val="16"/>
                <w:szCs w:val="16"/>
              </w:rPr>
              <w:t>659 (42.9%)</w:t>
            </w:r>
          </w:p>
        </w:tc>
      </w:tr>
      <w:tr w:rsidR="001902B1" w:rsidRPr="00436F64" w14:paraId="3D1B63E5" w14:textId="77777777" w:rsidTr="00205BC3">
        <w:tc>
          <w:tcPr>
            <w:tcW w:w="1278" w:type="dxa"/>
          </w:tcPr>
          <w:p w14:paraId="0DB58BDC" w14:textId="77777777" w:rsidR="001902B1" w:rsidRPr="00436F64" w:rsidRDefault="001902B1" w:rsidP="00205BC3">
            <w:pPr>
              <w:pStyle w:val="Compact"/>
              <w:rPr>
                <w:sz w:val="16"/>
                <w:szCs w:val="16"/>
              </w:rPr>
            </w:pPr>
            <w:r w:rsidRPr="00436F64">
              <w:rPr>
                <w:sz w:val="16"/>
                <w:szCs w:val="16"/>
              </w:rPr>
              <w:t>Other/Intersex</w:t>
            </w:r>
          </w:p>
        </w:tc>
        <w:tc>
          <w:tcPr>
            <w:tcW w:w="1080" w:type="dxa"/>
          </w:tcPr>
          <w:p w14:paraId="08C31EF0" w14:textId="77777777" w:rsidR="001902B1" w:rsidRPr="00436F64" w:rsidRDefault="001902B1" w:rsidP="00205BC3">
            <w:pPr>
              <w:pStyle w:val="Compact"/>
              <w:rPr>
                <w:sz w:val="16"/>
                <w:szCs w:val="16"/>
              </w:rPr>
            </w:pPr>
            <w:r w:rsidRPr="00436F64">
              <w:rPr>
                <w:sz w:val="16"/>
                <w:szCs w:val="16"/>
              </w:rPr>
              <w:t>819 (0.2%)</w:t>
            </w:r>
          </w:p>
        </w:tc>
        <w:tc>
          <w:tcPr>
            <w:tcW w:w="992" w:type="dxa"/>
          </w:tcPr>
          <w:p w14:paraId="40869084" w14:textId="77777777" w:rsidR="001902B1" w:rsidRPr="00436F64" w:rsidRDefault="001902B1" w:rsidP="00205BC3">
            <w:pPr>
              <w:pStyle w:val="Compact"/>
              <w:rPr>
                <w:sz w:val="16"/>
                <w:szCs w:val="16"/>
              </w:rPr>
            </w:pPr>
            <w:r w:rsidRPr="00436F64">
              <w:rPr>
                <w:sz w:val="16"/>
                <w:szCs w:val="16"/>
              </w:rPr>
              <w:t>268 (0.4%)</w:t>
            </w:r>
          </w:p>
        </w:tc>
        <w:tc>
          <w:tcPr>
            <w:tcW w:w="808" w:type="dxa"/>
          </w:tcPr>
          <w:p w14:paraId="0562DBB1" w14:textId="77777777" w:rsidR="001902B1" w:rsidRPr="00436F64" w:rsidRDefault="001902B1" w:rsidP="00205BC3">
            <w:pPr>
              <w:pStyle w:val="Compact"/>
              <w:rPr>
                <w:sz w:val="16"/>
                <w:szCs w:val="16"/>
              </w:rPr>
            </w:pPr>
            <w:r w:rsidRPr="00436F64">
              <w:rPr>
                <w:sz w:val="16"/>
                <w:szCs w:val="16"/>
              </w:rPr>
              <w:t>63 (0.1%)</w:t>
            </w:r>
          </w:p>
        </w:tc>
        <w:tc>
          <w:tcPr>
            <w:tcW w:w="990" w:type="dxa"/>
          </w:tcPr>
          <w:p w14:paraId="3C92D092" w14:textId="77777777" w:rsidR="001902B1" w:rsidRPr="00436F64" w:rsidRDefault="001902B1" w:rsidP="00205BC3">
            <w:pPr>
              <w:pStyle w:val="Compact"/>
              <w:rPr>
                <w:sz w:val="16"/>
                <w:szCs w:val="16"/>
              </w:rPr>
            </w:pPr>
            <w:r w:rsidRPr="00436F64">
              <w:rPr>
                <w:sz w:val="16"/>
                <w:szCs w:val="16"/>
              </w:rPr>
              <w:t>92 (0.2%)</w:t>
            </w:r>
          </w:p>
        </w:tc>
        <w:tc>
          <w:tcPr>
            <w:tcW w:w="990" w:type="dxa"/>
          </w:tcPr>
          <w:p w14:paraId="67583E83" w14:textId="77777777" w:rsidR="001902B1" w:rsidRPr="00436F64" w:rsidRDefault="001902B1" w:rsidP="00205BC3">
            <w:pPr>
              <w:pStyle w:val="Compact"/>
              <w:rPr>
                <w:sz w:val="16"/>
                <w:szCs w:val="16"/>
              </w:rPr>
            </w:pPr>
            <w:r w:rsidRPr="00436F64">
              <w:rPr>
                <w:sz w:val="16"/>
                <w:szCs w:val="16"/>
              </w:rPr>
              <w:t>163 (0.3%)</w:t>
            </w:r>
          </w:p>
        </w:tc>
        <w:tc>
          <w:tcPr>
            <w:tcW w:w="900" w:type="dxa"/>
          </w:tcPr>
          <w:p w14:paraId="3F6320C0" w14:textId="77777777" w:rsidR="001902B1" w:rsidRPr="00436F64" w:rsidRDefault="001902B1" w:rsidP="00205BC3">
            <w:pPr>
              <w:pStyle w:val="Compact"/>
              <w:rPr>
                <w:sz w:val="16"/>
                <w:szCs w:val="16"/>
              </w:rPr>
            </w:pPr>
            <w:r w:rsidRPr="00436F64">
              <w:rPr>
                <w:sz w:val="16"/>
                <w:szCs w:val="16"/>
              </w:rPr>
              <w:t>136 (0.2%)</w:t>
            </w:r>
          </w:p>
        </w:tc>
        <w:tc>
          <w:tcPr>
            <w:tcW w:w="810" w:type="dxa"/>
          </w:tcPr>
          <w:p w14:paraId="58EC3493" w14:textId="77777777" w:rsidR="001902B1" w:rsidRPr="00436F64" w:rsidRDefault="001902B1" w:rsidP="00205BC3">
            <w:pPr>
              <w:pStyle w:val="Compact"/>
              <w:rPr>
                <w:sz w:val="16"/>
                <w:szCs w:val="16"/>
              </w:rPr>
            </w:pPr>
            <w:r w:rsidRPr="00436F64">
              <w:rPr>
                <w:sz w:val="16"/>
                <w:szCs w:val="16"/>
              </w:rPr>
              <w:t>63 (0.2%)</w:t>
            </w:r>
          </w:p>
        </w:tc>
        <w:tc>
          <w:tcPr>
            <w:tcW w:w="811" w:type="dxa"/>
          </w:tcPr>
          <w:p w14:paraId="78A9C889" w14:textId="77777777" w:rsidR="001902B1" w:rsidRPr="00436F64" w:rsidRDefault="001902B1" w:rsidP="00205BC3">
            <w:pPr>
              <w:pStyle w:val="Compact"/>
              <w:rPr>
                <w:sz w:val="16"/>
                <w:szCs w:val="16"/>
              </w:rPr>
            </w:pPr>
            <w:r w:rsidRPr="00436F64">
              <w:rPr>
                <w:sz w:val="16"/>
                <w:szCs w:val="16"/>
              </w:rPr>
              <w:t>14 (0.1%)</w:t>
            </w:r>
          </w:p>
        </w:tc>
        <w:tc>
          <w:tcPr>
            <w:tcW w:w="917" w:type="dxa"/>
          </w:tcPr>
          <w:p w14:paraId="247F2782" w14:textId="77777777" w:rsidR="001902B1" w:rsidRPr="00436F64" w:rsidRDefault="001902B1" w:rsidP="00205BC3">
            <w:pPr>
              <w:pStyle w:val="Compact"/>
              <w:rPr>
                <w:sz w:val="16"/>
                <w:szCs w:val="16"/>
              </w:rPr>
            </w:pPr>
            <w:r w:rsidRPr="00436F64">
              <w:rPr>
                <w:sz w:val="16"/>
                <w:szCs w:val="16"/>
              </w:rPr>
              <w:t>20 (1.3%)</w:t>
            </w:r>
          </w:p>
        </w:tc>
      </w:tr>
      <w:tr w:rsidR="001902B1" w:rsidRPr="00436F64" w14:paraId="24259F54" w14:textId="77777777" w:rsidTr="00205BC3">
        <w:tc>
          <w:tcPr>
            <w:tcW w:w="1278" w:type="dxa"/>
          </w:tcPr>
          <w:p w14:paraId="5ED40E79" w14:textId="77777777" w:rsidR="001902B1" w:rsidRPr="00436F64" w:rsidRDefault="001902B1" w:rsidP="00205BC3">
            <w:pPr>
              <w:pStyle w:val="Compact"/>
              <w:rPr>
                <w:sz w:val="16"/>
                <w:szCs w:val="16"/>
              </w:rPr>
            </w:pPr>
            <w:r w:rsidRPr="00436F64">
              <w:rPr>
                <w:sz w:val="16"/>
                <w:szCs w:val="16"/>
              </w:rPr>
              <w:t>Missing</w:t>
            </w:r>
          </w:p>
        </w:tc>
        <w:tc>
          <w:tcPr>
            <w:tcW w:w="1080" w:type="dxa"/>
          </w:tcPr>
          <w:p w14:paraId="083C2056" w14:textId="77777777" w:rsidR="001902B1" w:rsidRPr="00436F64" w:rsidRDefault="001902B1" w:rsidP="00205BC3">
            <w:pPr>
              <w:pStyle w:val="Compact"/>
              <w:rPr>
                <w:sz w:val="16"/>
                <w:szCs w:val="16"/>
              </w:rPr>
            </w:pPr>
            <w:r w:rsidRPr="00436F64">
              <w:rPr>
                <w:sz w:val="16"/>
                <w:szCs w:val="16"/>
              </w:rPr>
              <w:t>3287 (1.0%)</w:t>
            </w:r>
          </w:p>
        </w:tc>
        <w:tc>
          <w:tcPr>
            <w:tcW w:w="992" w:type="dxa"/>
          </w:tcPr>
          <w:p w14:paraId="05B137B2" w14:textId="77777777" w:rsidR="001902B1" w:rsidRPr="00436F64" w:rsidRDefault="001902B1" w:rsidP="00205BC3">
            <w:pPr>
              <w:pStyle w:val="Compact"/>
              <w:rPr>
                <w:sz w:val="16"/>
                <w:szCs w:val="16"/>
              </w:rPr>
            </w:pPr>
            <w:r w:rsidRPr="00436F64">
              <w:rPr>
                <w:sz w:val="16"/>
                <w:szCs w:val="16"/>
              </w:rPr>
              <w:t>1343 (2.1%)</w:t>
            </w:r>
          </w:p>
        </w:tc>
        <w:tc>
          <w:tcPr>
            <w:tcW w:w="808" w:type="dxa"/>
          </w:tcPr>
          <w:p w14:paraId="7AB260D5" w14:textId="77777777" w:rsidR="001902B1" w:rsidRPr="00436F64" w:rsidRDefault="001902B1" w:rsidP="00205BC3">
            <w:pPr>
              <w:pStyle w:val="Compact"/>
              <w:rPr>
                <w:sz w:val="16"/>
                <w:szCs w:val="16"/>
              </w:rPr>
            </w:pPr>
            <w:r w:rsidRPr="00436F64">
              <w:rPr>
                <w:sz w:val="16"/>
                <w:szCs w:val="16"/>
              </w:rPr>
              <w:t>415 (0.9%)</w:t>
            </w:r>
          </w:p>
        </w:tc>
        <w:tc>
          <w:tcPr>
            <w:tcW w:w="990" w:type="dxa"/>
          </w:tcPr>
          <w:p w14:paraId="2839BBEC" w14:textId="77777777" w:rsidR="001902B1" w:rsidRPr="00436F64" w:rsidRDefault="001902B1" w:rsidP="00205BC3">
            <w:pPr>
              <w:pStyle w:val="Compact"/>
              <w:rPr>
                <w:sz w:val="16"/>
                <w:szCs w:val="16"/>
              </w:rPr>
            </w:pPr>
            <w:r w:rsidRPr="00436F64">
              <w:rPr>
                <w:sz w:val="16"/>
                <w:szCs w:val="16"/>
              </w:rPr>
              <w:t>362 (0.7%)</w:t>
            </w:r>
          </w:p>
        </w:tc>
        <w:tc>
          <w:tcPr>
            <w:tcW w:w="990" w:type="dxa"/>
          </w:tcPr>
          <w:p w14:paraId="49EB1FFB" w14:textId="77777777" w:rsidR="001902B1" w:rsidRPr="00436F64" w:rsidRDefault="001902B1" w:rsidP="00205BC3">
            <w:pPr>
              <w:pStyle w:val="Compact"/>
              <w:rPr>
                <w:sz w:val="16"/>
                <w:szCs w:val="16"/>
              </w:rPr>
            </w:pPr>
            <w:r w:rsidRPr="00436F64">
              <w:rPr>
                <w:sz w:val="16"/>
                <w:szCs w:val="16"/>
              </w:rPr>
              <w:t>391 (0.7%)</w:t>
            </w:r>
          </w:p>
        </w:tc>
        <w:tc>
          <w:tcPr>
            <w:tcW w:w="900" w:type="dxa"/>
          </w:tcPr>
          <w:p w14:paraId="5C36B274" w14:textId="77777777" w:rsidR="001902B1" w:rsidRPr="00436F64" w:rsidRDefault="001902B1" w:rsidP="00205BC3">
            <w:pPr>
              <w:pStyle w:val="Compact"/>
              <w:rPr>
                <w:sz w:val="16"/>
                <w:szCs w:val="16"/>
              </w:rPr>
            </w:pPr>
            <w:r w:rsidRPr="00436F64">
              <w:rPr>
                <w:sz w:val="16"/>
                <w:szCs w:val="16"/>
              </w:rPr>
              <w:t>421 (0.7%)</w:t>
            </w:r>
          </w:p>
        </w:tc>
        <w:tc>
          <w:tcPr>
            <w:tcW w:w="810" w:type="dxa"/>
          </w:tcPr>
          <w:p w14:paraId="3968F6EA" w14:textId="77777777" w:rsidR="001902B1" w:rsidRPr="00436F64" w:rsidRDefault="001902B1" w:rsidP="00205BC3">
            <w:pPr>
              <w:pStyle w:val="Compact"/>
              <w:rPr>
                <w:sz w:val="16"/>
                <w:szCs w:val="16"/>
              </w:rPr>
            </w:pPr>
            <w:r w:rsidRPr="00436F64">
              <w:rPr>
                <w:sz w:val="16"/>
                <w:szCs w:val="16"/>
              </w:rPr>
              <w:t>263 (0.6%)</w:t>
            </w:r>
          </w:p>
        </w:tc>
        <w:tc>
          <w:tcPr>
            <w:tcW w:w="811" w:type="dxa"/>
          </w:tcPr>
          <w:p w14:paraId="0AD542A2" w14:textId="77777777" w:rsidR="001902B1" w:rsidRPr="00436F64" w:rsidRDefault="001902B1" w:rsidP="00205BC3">
            <w:pPr>
              <w:pStyle w:val="Compact"/>
              <w:rPr>
                <w:sz w:val="16"/>
                <w:szCs w:val="16"/>
              </w:rPr>
            </w:pPr>
            <w:r w:rsidRPr="00436F64">
              <w:rPr>
                <w:sz w:val="16"/>
                <w:szCs w:val="16"/>
              </w:rPr>
              <w:t>67 (0.6%)</w:t>
            </w:r>
          </w:p>
        </w:tc>
        <w:tc>
          <w:tcPr>
            <w:tcW w:w="917" w:type="dxa"/>
          </w:tcPr>
          <w:p w14:paraId="3269E93D" w14:textId="77777777" w:rsidR="001902B1" w:rsidRPr="00436F64" w:rsidRDefault="001902B1" w:rsidP="00205BC3">
            <w:pPr>
              <w:pStyle w:val="Compact"/>
              <w:rPr>
                <w:sz w:val="16"/>
                <w:szCs w:val="16"/>
              </w:rPr>
            </w:pPr>
            <w:r w:rsidRPr="00436F64">
              <w:rPr>
                <w:sz w:val="16"/>
                <w:szCs w:val="16"/>
              </w:rPr>
              <w:t>25 (1.6%)</w:t>
            </w:r>
          </w:p>
        </w:tc>
      </w:tr>
      <w:tr w:rsidR="001902B1" w:rsidRPr="00436F64" w14:paraId="59E6A1A1" w14:textId="77777777" w:rsidTr="00205BC3">
        <w:tc>
          <w:tcPr>
            <w:tcW w:w="1278" w:type="dxa"/>
            <w:shd w:val="clear" w:color="auto" w:fill="D9D9D9" w:themeFill="background1" w:themeFillShade="D9"/>
          </w:tcPr>
          <w:p w14:paraId="525E2F02" w14:textId="77777777" w:rsidR="001902B1" w:rsidRPr="00436F64" w:rsidRDefault="001902B1" w:rsidP="00205BC3">
            <w:pPr>
              <w:pStyle w:val="Compact"/>
              <w:rPr>
                <w:sz w:val="16"/>
                <w:szCs w:val="16"/>
              </w:rPr>
            </w:pPr>
            <w:r w:rsidRPr="00436F64">
              <w:rPr>
                <w:sz w:val="16"/>
                <w:szCs w:val="16"/>
              </w:rPr>
              <w:t>Education</w:t>
            </w:r>
          </w:p>
        </w:tc>
        <w:tc>
          <w:tcPr>
            <w:tcW w:w="1080" w:type="dxa"/>
            <w:shd w:val="clear" w:color="auto" w:fill="D9D9D9" w:themeFill="background1" w:themeFillShade="D9"/>
          </w:tcPr>
          <w:p w14:paraId="023E433C"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A610A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2DA289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55249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B69A3F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EC46F9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0FA79BA"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41CCE6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272C98" w14:textId="77777777" w:rsidR="001902B1" w:rsidRPr="00436F64" w:rsidRDefault="001902B1" w:rsidP="00205BC3">
            <w:pPr>
              <w:pStyle w:val="Compact"/>
              <w:rPr>
                <w:sz w:val="16"/>
                <w:szCs w:val="16"/>
              </w:rPr>
            </w:pPr>
          </w:p>
        </w:tc>
      </w:tr>
      <w:tr w:rsidR="001902B1" w:rsidRPr="00436F64" w14:paraId="0D765235" w14:textId="77777777" w:rsidTr="00205BC3">
        <w:tc>
          <w:tcPr>
            <w:tcW w:w="1278" w:type="dxa"/>
          </w:tcPr>
          <w:p w14:paraId="7FD3723B" w14:textId="77777777" w:rsidR="001902B1" w:rsidRPr="00436F64" w:rsidRDefault="001902B1" w:rsidP="00205BC3">
            <w:pPr>
              <w:pStyle w:val="Compact"/>
              <w:rPr>
                <w:sz w:val="16"/>
                <w:szCs w:val="16"/>
              </w:rPr>
            </w:pPr>
            <w:r w:rsidRPr="00436F64">
              <w:rPr>
                <w:sz w:val="16"/>
                <w:szCs w:val="16"/>
              </w:rPr>
              <w:t>Associate’s Degree</w:t>
            </w:r>
          </w:p>
        </w:tc>
        <w:tc>
          <w:tcPr>
            <w:tcW w:w="1080" w:type="dxa"/>
          </w:tcPr>
          <w:p w14:paraId="6DD22BFB" w14:textId="77777777" w:rsidR="001902B1" w:rsidRPr="00436F64" w:rsidRDefault="001902B1" w:rsidP="00205BC3">
            <w:pPr>
              <w:pStyle w:val="Compact"/>
              <w:rPr>
                <w:sz w:val="16"/>
                <w:szCs w:val="16"/>
              </w:rPr>
            </w:pPr>
            <w:r w:rsidRPr="00436F64">
              <w:rPr>
                <w:sz w:val="16"/>
                <w:szCs w:val="16"/>
              </w:rPr>
              <w:t>21259 (6.2%)</w:t>
            </w:r>
          </w:p>
        </w:tc>
        <w:tc>
          <w:tcPr>
            <w:tcW w:w="992" w:type="dxa"/>
          </w:tcPr>
          <w:p w14:paraId="32EE216A" w14:textId="77777777" w:rsidR="001902B1" w:rsidRPr="00436F64" w:rsidRDefault="001902B1" w:rsidP="00205BC3">
            <w:pPr>
              <w:pStyle w:val="Compact"/>
              <w:rPr>
                <w:sz w:val="16"/>
                <w:szCs w:val="16"/>
              </w:rPr>
            </w:pPr>
            <w:r w:rsidRPr="00436F64">
              <w:rPr>
                <w:sz w:val="16"/>
                <w:szCs w:val="16"/>
              </w:rPr>
              <w:t>3921 (6.1%)</w:t>
            </w:r>
          </w:p>
        </w:tc>
        <w:tc>
          <w:tcPr>
            <w:tcW w:w="808" w:type="dxa"/>
          </w:tcPr>
          <w:p w14:paraId="7484A244" w14:textId="77777777" w:rsidR="001902B1" w:rsidRPr="00436F64" w:rsidRDefault="001902B1" w:rsidP="00205BC3">
            <w:pPr>
              <w:pStyle w:val="Compact"/>
              <w:rPr>
                <w:sz w:val="16"/>
                <w:szCs w:val="16"/>
              </w:rPr>
            </w:pPr>
            <w:r w:rsidRPr="00436F64">
              <w:rPr>
                <w:sz w:val="16"/>
                <w:szCs w:val="16"/>
              </w:rPr>
              <w:t>2512 (5.3%)</w:t>
            </w:r>
          </w:p>
        </w:tc>
        <w:tc>
          <w:tcPr>
            <w:tcW w:w="990" w:type="dxa"/>
          </w:tcPr>
          <w:p w14:paraId="1F5204D7" w14:textId="77777777" w:rsidR="001902B1" w:rsidRPr="00436F64" w:rsidRDefault="001902B1" w:rsidP="00205BC3">
            <w:pPr>
              <w:pStyle w:val="Compact"/>
              <w:rPr>
                <w:sz w:val="16"/>
                <w:szCs w:val="16"/>
              </w:rPr>
            </w:pPr>
            <w:r w:rsidRPr="00436F64">
              <w:rPr>
                <w:sz w:val="16"/>
                <w:szCs w:val="16"/>
              </w:rPr>
              <w:t>2643 (4.8%)</w:t>
            </w:r>
          </w:p>
        </w:tc>
        <w:tc>
          <w:tcPr>
            <w:tcW w:w="990" w:type="dxa"/>
          </w:tcPr>
          <w:p w14:paraId="28906295" w14:textId="77777777" w:rsidR="001902B1" w:rsidRPr="00436F64" w:rsidRDefault="001902B1" w:rsidP="00205BC3">
            <w:pPr>
              <w:pStyle w:val="Compact"/>
              <w:rPr>
                <w:sz w:val="16"/>
                <w:szCs w:val="16"/>
              </w:rPr>
            </w:pPr>
            <w:r w:rsidRPr="00436F64">
              <w:rPr>
                <w:sz w:val="16"/>
                <w:szCs w:val="16"/>
              </w:rPr>
              <w:t>3174 (5.5%)</w:t>
            </w:r>
          </w:p>
        </w:tc>
        <w:tc>
          <w:tcPr>
            <w:tcW w:w="900" w:type="dxa"/>
          </w:tcPr>
          <w:p w14:paraId="4622A3A1" w14:textId="77777777" w:rsidR="001902B1" w:rsidRPr="00436F64" w:rsidRDefault="001902B1" w:rsidP="00205BC3">
            <w:pPr>
              <w:pStyle w:val="Compact"/>
              <w:rPr>
                <w:sz w:val="16"/>
                <w:szCs w:val="16"/>
              </w:rPr>
            </w:pPr>
            <w:r w:rsidRPr="00436F64">
              <w:rPr>
                <w:sz w:val="16"/>
                <w:szCs w:val="16"/>
              </w:rPr>
              <w:t>4381 (6.9%)</w:t>
            </w:r>
          </w:p>
        </w:tc>
        <w:tc>
          <w:tcPr>
            <w:tcW w:w="810" w:type="dxa"/>
          </w:tcPr>
          <w:p w14:paraId="39EC257D" w14:textId="77777777" w:rsidR="001902B1" w:rsidRPr="00436F64" w:rsidRDefault="001902B1" w:rsidP="00205BC3">
            <w:pPr>
              <w:pStyle w:val="Compact"/>
              <w:rPr>
                <w:sz w:val="16"/>
                <w:szCs w:val="16"/>
              </w:rPr>
            </w:pPr>
            <w:r w:rsidRPr="00436F64">
              <w:rPr>
                <w:sz w:val="16"/>
                <w:szCs w:val="16"/>
              </w:rPr>
              <w:t>3398 (8.3%)</w:t>
            </w:r>
          </w:p>
        </w:tc>
        <w:tc>
          <w:tcPr>
            <w:tcW w:w="811" w:type="dxa"/>
          </w:tcPr>
          <w:p w14:paraId="3367099F" w14:textId="77777777" w:rsidR="001902B1" w:rsidRPr="00436F64" w:rsidRDefault="001902B1" w:rsidP="00205BC3">
            <w:pPr>
              <w:pStyle w:val="Compact"/>
              <w:rPr>
                <w:sz w:val="16"/>
                <w:szCs w:val="16"/>
              </w:rPr>
            </w:pPr>
            <w:r w:rsidRPr="00436F64">
              <w:rPr>
                <w:sz w:val="16"/>
                <w:szCs w:val="16"/>
              </w:rPr>
              <w:t>1093 (9.1%)</w:t>
            </w:r>
          </w:p>
        </w:tc>
        <w:tc>
          <w:tcPr>
            <w:tcW w:w="917" w:type="dxa"/>
          </w:tcPr>
          <w:p w14:paraId="12E8F11B" w14:textId="77777777" w:rsidR="001902B1" w:rsidRPr="00436F64" w:rsidRDefault="001902B1" w:rsidP="00205BC3">
            <w:pPr>
              <w:pStyle w:val="Compact"/>
              <w:rPr>
                <w:sz w:val="16"/>
                <w:szCs w:val="16"/>
              </w:rPr>
            </w:pPr>
            <w:r w:rsidRPr="00436F64">
              <w:rPr>
                <w:sz w:val="16"/>
                <w:szCs w:val="16"/>
              </w:rPr>
              <w:t>137 (8.9%)</w:t>
            </w:r>
          </w:p>
        </w:tc>
      </w:tr>
      <w:tr w:rsidR="001902B1" w:rsidRPr="00436F64" w14:paraId="7A2760BE" w14:textId="77777777" w:rsidTr="00205BC3">
        <w:tc>
          <w:tcPr>
            <w:tcW w:w="1278" w:type="dxa"/>
          </w:tcPr>
          <w:p w14:paraId="0F3C73FA" w14:textId="77777777" w:rsidR="001902B1" w:rsidRPr="00436F64" w:rsidRDefault="001902B1" w:rsidP="00205BC3">
            <w:pPr>
              <w:pStyle w:val="Compact"/>
              <w:rPr>
                <w:sz w:val="16"/>
                <w:szCs w:val="16"/>
              </w:rPr>
            </w:pPr>
            <w:r w:rsidRPr="00436F64">
              <w:rPr>
                <w:sz w:val="16"/>
                <w:szCs w:val="16"/>
              </w:rPr>
              <w:t>Bachelor’s Degree</w:t>
            </w:r>
          </w:p>
        </w:tc>
        <w:tc>
          <w:tcPr>
            <w:tcW w:w="1080" w:type="dxa"/>
          </w:tcPr>
          <w:p w14:paraId="1D3A048E" w14:textId="77777777" w:rsidR="001902B1" w:rsidRPr="00436F64" w:rsidRDefault="001902B1" w:rsidP="00205BC3">
            <w:pPr>
              <w:pStyle w:val="Compact"/>
              <w:rPr>
                <w:sz w:val="16"/>
                <w:szCs w:val="16"/>
              </w:rPr>
            </w:pPr>
            <w:r w:rsidRPr="00436F64">
              <w:rPr>
                <w:sz w:val="16"/>
                <w:szCs w:val="16"/>
              </w:rPr>
              <w:t>105724 (30.9%)</w:t>
            </w:r>
          </w:p>
        </w:tc>
        <w:tc>
          <w:tcPr>
            <w:tcW w:w="992" w:type="dxa"/>
          </w:tcPr>
          <w:p w14:paraId="55CD810B" w14:textId="77777777" w:rsidR="001902B1" w:rsidRPr="00436F64" w:rsidRDefault="001902B1" w:rsidP="00205BC3">
            <w:pPr>
              <w:pStyle w:val="Compact"/>
              <w:rPr>
                <w:sz w:val="16"/>
                <w:szCs w:val="16"/>
              </w:rPr>
            </w:pPr>
            <w:r w:rsidRPr="00436F64">
              <w:rPr>
                <w:sz w:val="16"/>
                <w:szCs w:val="16"/>
              </w:rPr>
              <w:t>17800 (27.5%)</w:t>
            </w:r>
          </w:p>
        </w:tc>
        <w:tc>
          <w:tcPr>
            <w:tcW w:w="808" w:type="dxa"/>
          </w:tcPr>
          <w:p w14:paraId="47DC6B72" w14:textId="77777777" w:rsidR="001902B1" w:rsidRPr="00436F64" w:rsidRDefault="001902B1" w:rsidP="00205BC3">
            <w:pPr>
              <w:pStyle w:val="Compact"/>
              <w:rPr>
                <w:sz w:val="16"/>
                <w:szCs w:val="16"/>
              </w:rPr>
            </w:pPr>
            <w:r w:rsidRPr="00436F64">
              <w:rPr>
                <w:sz w:val="16"/>
                <w:szCs w:val="16"/>
              </w:rPr>
              <w:t>19818 (41.9%)</w:t>
            </w:r>
          </w:p>
        </w:tc>
        <w:tc>
          <w:tcPr>
            <w:tcW w:w="990" w:type="dxa"/>
          </w:tcPr>
          <w:p w14:paraId="6E12D631" w14:textId="77777777" w:rsidR="001902B1" w:rsidRPr="00436F64" w:rsidRDefault="001902B1" w:rsidP="00205BC3">
            <w:pPr>
              <w:pStyle w:val="Compact"/>
              <w:rPr>
                <w:sz w:val="16"/>
                <w:szCs w:val="16"/>
              </w:rPr>
            </w:pPr>
            <w:r w:rsidRPr="00436F64">
              <w:rPr>
                <w:sz w:val="16"/>
                <w:szCs w:val="16"/>
              </w:rPr>
              <w:t>20404 (36.9%)</w:t>
            </w:r>
          </w:p>
        </w:tc>
        <w:tc>
          <w:tcPr>
            <w:tcW w:w="990" w:type="dxa"/>
          </w:tcPr>
          <w:p w14:paraId="63B01793" w14:textId="77777777" w:rsidR="001902B1" w:rsidRPr="00436F64" w:rsidRDefault="001902B1" w:rsidP="00205BC3">
            <w:pPr>
              <w:pStyle w:val="Compact"/>
              <w:rPr>
                <w:sz w:val="16"/>
                <w:szCs w:val="16"/>
              </w:rPr>
            </w:pPr>
            <w:r w:rsidRPr="00436F64">
              <w:rPr>
                <w:sz w:val="16"/>
                <w:szCs w:val="16"/>
              </w:rPr>
              <w:t>18197 (31.8%)</w:t>
            </w:r>
          </w:p>
        </w:tc>
        <w:tc>
          <w:tcPr>
            <w:tcW w:w="900" w:type="dxa"/>
          </w:tcPr>
          <w:p w14:paraId="75855351" w14:textId="77777777" w:rsidR="001902B1" w:rsidRPr="00436F64" w:rsidRDefault="001902B1" w:rsidP="00205BC3">
            <w:pPr>
              <w:pStyle w:val="Compact"/>
              <w:rPr>
                <w:sz w:val="16"/>
                <w:szCs w:val="16"/>
              </w:rPr>
            </w:pPr>
            <w:r w:rsidRPr="00436F64">
              <w:rPr>
                <w:sz w:val="16"/>
                <w:szCs w:val="16"/>
              </w:rPr>
              <w:t>17066 (27.0%)</w:t>
            </w:r>
          </w:p>
        </w:tc>
        <w:tc>
          <w:tcPr>
            <w:tcW w:w="810" w:type="dxa"/>
          </w:tcPr>
          <w:p w14:paraId="16DA405E" w14:textId="77777777" w:rsidR="001902B1" w:rsidRPr="00436F64" w:rsidRDefault="001902B1" w:rsidP="00205BC3">
            <w:pPr>
              <w:pStyle w:val="Compact"/>
              <w:rPr>
                <w:sz w:val="16"/>
                <w:szCs w:val="16"/>
              </w:rPr>
            </w:pPr>
            <w:r w:rsidRPr="00436F64">
              <w:rPr>
                <w:sz w:val="16"/>
                <w:szCs w:val="16"/>
              </w:rPr>
              <w:t>9753 (23.9%)</w:t>
            </w:r>
          </w:p>
        </w:tc>
        <w:tc>
          <w:tcPr>
            <w:tcW w:w="811" w:type="dxa"/>
          </w:tcPr>
          <w:p w14:paraId="4DE40607" w14:textId="77777777" w:rsidR="001902B1" w:rsidRPr="00436F64" w:rsidRDefault="001902B1" w:rsidP="00205BC3">
            <w:pPr>
              <w:pStyle w:val="Compact"/>
              <w:rPr>
                <w:sz w:val="16"/>
                <w:szCs w:val="16"/>
              </w:rPr>
            </w:pPr>
            <w:r w:rsidRPr="00436F64">
              <w:rPr>
                <w:sz w:val="16"/>
                <w:szCs w:val="16"/>
              </w:rPr>
              <w:t>2455 (20.4%)</w:t>
            </w:r>
          </w:p>
        </w:tc>
        <w:tc>
          <w:tcPr>
            <w:tcW w:w="917" w:type="dxa"/>
          </w:tcPr>
          <w:p w14:paraId="3FC81701" w14:textId="77777777" w:rsidR="001902B1" w:rsidRPr="00436F64" w:rsidRDefault="001902B1" w:rsidP="00205BC3">
            <w:pPr>
              <w:pStyle w:val="Compact"/>
              <w:rPr>
                <w:sz w:val="16"/>
                <w:szCs w:val="16"/>
              </w:rPr>
            </w:pPr>
            <w:r w:rsidRPr="00436F64">
              <w:rPr>
                <w:sz w:val="16"/>
                <w:szCs w:val="16"/>
              </w:rPr>
              <w:t>231 (15.0%)</w:t>
            </w:r>
          </w:p>
        </w:tc>
      </w:tr>
      <w:tr w:rsidR="001902B1" w:rsidRPr="00436F64" w14:paraId="215DDDEC" w14:textId="77777777" w:rsidTr="00205BC3">
        <w:tc>
          <w:tcPr>
            <w:tcW w:w="1278" w:type="dxa"/>
          </w:tcPr>
          <w:p w14:paraId="53B761FE" w14:textId="77777777" w:rsidR="001902B1" w:rsidRPr="00436F64" w:rsidRDefault="001902B1" w:rsidP="00205BC3">
            <w:pPr>
              <w:pStyle w:val="Compact"/>
              <w:rPr>
                <w:sz w:val="16"/>
                <w:szCs w:val="16"/>
              </w:rPr>
            </w:pPr>
            <w:r w:rsidRPr="00436F64">
              <w:rPr>
                <w:sz w:val="16"/>
                <w:szCs w:val="16"/>
              </w:rPr>
              <w:t>Graduate Degree</w:t>
            </w:r>
          </w:p>
        </w:tc>
        <w:tc>
          <w:tcPr>
            <w:tcW w:w="1080" w:type="dxa"/>
          </w:tcPr>
          <w:p w14:paraId="3D37289D" w14:textId="77777777" w:rsidR="001902B1" w:rsidRPr="00436F64" w:rsidRDefault="001902B1" w:rsidP="00205BC3">
            <w:pPr>
              <w:pStyle w:val="Compact"/>
              <w:rPr>
                <w:sz w:val="16"/>
                <w:szCs w:val="16"/>
              </w:rPr>
            </w:pPr>
            <w:r w:rsidRPr="00436F64">
              <w:rPr>
                <w:sz w:val="16"/>
                <w:szCs w:val="16"/>
              </w:rPr>
              <w:t>56764 (16.6%)</w:t>
            </w:r>
          </w:p>
        </w:tc>
        <w:tc>
          <w:tcPr>
            <w:tcW w:w="992" w:type="dxa"/>
          </w:tcPr>
          <w:p w14:paraId="081DD2A0" w14:textId="77777777" w:rsidR="001902B1" w:rsidRPr="00436F64" w:rsidRDefault="001902B1" w:rsidP="00205BC3">
            <w:pPr>
              <w:pStyle w:val="Compact"/>
              <w:rPr>
                <w:sz w:val="16"/>
                <w:szCs w:val="16"/>
              </w:rPr>
            </w:pPr>
            <w:r w:rsidRPr="00436F64">
              <w:rPr>
                <w:sz w:val="16"/>
                <w:szCs w:val="16"/>
              </w:rPr>
              <w:t>3386 (5.2%)</w:t>
            </w:r>
          </w:p>
        </w:tc>
        <w:tc>
          <w:tcPr>
            <w:tcW w:w="808" w:type="dxa"/>
          </w:tcPr>
          <w:p w14:paraId="7B25F174" w14:textId="77777777" w:rsidR="001902B1" w:rsidRPr="00436F64" w:rsidRDefault="001902B1" w:rsidP="00205BC3">
            <w:pPr>
              <w:pStyle w:val="Compact"/>
              <w:rPr>
                <w:sz w:val="16"/>
                <w:szCs w:val="16"/>
              </w:rPr>
            </w:pPr>
            <w:r w:rsidRPr="00436F64">
              <w:rPr>
                <w:sz w:val="16"/>
                <w:szCs w:val="16"/>
              </w:rPr>
              <w:t>8580 (18.2%)</w:t>
            </w:r>
          </w:p>
        </w:tc>
        <w:tc>
          <w:tcPr>
            <w:tcW w:w="990" w:type="dxa"/>
          </w:tcPr>
          <w:p w14:paraId="79ACEB38" w14:textId="77777777" w:rsidR="001902B1" w:rsidRPr="00436F64" w:rsidRDefault="001902B1" w:rsidP="00205BC3">
            <w:pPr>
              <w:pStyle w:val="Compact"/>
              <w:rPr>
                <w:sz w:val="16"/>
                <w:szCs w:val="16"/>
              </w:rPr>
            </w:pPr>
            <w:r w:rsidRPr="00436F64">
              <w:rPr>
                <w:sz w:val="16"/>
                <w:szCs w:val="16"/>
              </w:rPr>
              <w:t>11690 (21.2%)</w:t>
            </w:r>
          </w:p>
        </w:tc>
        <w:tc>
          <w:tcPr>
            <w:tcW w:w="990" w:type="dxa"/>
          </w:tcPr>
          <w:p w14:paraId="79C8BBC0" w14:textId="77777777" w:rsidR="001902B1" w:rsidRPr="00436F64" w:rsidRDefault="001902B1" w:rsidP="00205BC3">
            <w:pPr>
              <w:pStyle w:val="Compact"/>
              <w:rPr>
                <w:sz w:val="16"/>
                <w:szCs w:val="16"/>
              </w:rPr>
            </w:pPr>
            <w:r w:rsidRPr="00436F64">
              <w:rPr>
                <w:sz w:val="16"/>
                <w:szCs w:val="16"/>
              </w:rPr>
              <w:t>11725 (20.5%)</w:t>
            </w:r>
          </w:p>
        </w:tc>
        <w:tc>
          <w:tcPr>
            <w:tcW w:w="900" w:type="dxa"/>
          </w:tcPr>
          <w:p w14:paraId="24D7B10F" w14:textId="77777777" w:rsidR="001902B1" w:rsidRPr="00436F64" w:rsidRDefault="001902B1" w:rsidP="00205BC3">
            <w:pPr>
              <w:pStyle w:val="Compact"/>
              <w:rPr>
                <w:sz w:val="16"/>
                <w:szCs w:val="16"/>
              </w:rPr>
            </w:pPr>
            <w:r w:rsidRPr="00436F64">
              <w:rPr>
                <w:sz w:val="16"/>
                <w:szCs w:val="16"/>
              </w:rPr>
              <w:t>11671 (18.5%)</w:t>
            </w:r>
          </w:p>
        </w:tc>
        <w:tc>
          <w:tcPr>
            <w:tcW w:w="810" w:type="dxa"/>
          </w:tcPr>
          <w:p w14:paraId="01B04D1E" w14:textId="77777777" w:rsidR="001902B1" w:rsidRPr="00436F64" w:rsidRDefault="001902B1" w:rsidP="00205BC3">
            <w:pPr>
              <w:pStyle w:val="Compact"/>
              <w:rPr>
                <w:sz w:val="16"/>
                <w:szCs w:val="16"/>
              </w:rPr>
            </w:pPr>
            <w:r w:rsidRPr="00436F64">
              <w:rPr>
                <w:sz w:val="16"/>
                <w:szCs w:val="16"/>
              </w:rPr>
              <w:t>7423 (18.2%)</w:t>
            </w:r>
          </w:p>
        </w:tc>
        <w:tc>
          <w:tcPr>
            <w:tcW w:w="811" w:type="dxa"/>
          </w:tcPr>
          <w:p w14:paraId="638B2202" w14:textId="77777777" w:rsidR="001902B1" w:rsidRPr="00436F64" w:rsidRDefault="001902B1" w:rsidP="00205BC3">
            <w:pPr>
              <w:pStyle w:val="Compact"/>
              <w:rPr>
                <w:sz w:val="16"/>
                <w:szCs w:val="16"/>
              </w:rPr>
            </w:pPr>
            <w:r w:rsidRPr="00436F64">
              <w:rPr>
                <w:sz w:val="16"/>
                <w:szCs w:val="16"/>
              </w:rPr>
              <w:t>2038 (16.9%)</w:t>
            </w:r>
          </w:p>
        </w:tc>
        <w:tc>
          <w:tcPr>
            <w:tcW w:w="917" w:type="dxa"/>
          </w:tcPr>
          <w:p w14:paraId="6BA483B6" w14:textId="77777777" w:rsidR="001902B1" w:rsidRPr="00436F64" w:rsidRDefault="001902B1" w:rsidP="00205BC3">
            <w:pPr>
              <w:pStyle w:val="Compact"/>
              <w:rPr>
                <w:sz w:val="16"/>
                <w:szCs w:val="16"/>
              </w:rPr>
            </w:pPr>
            <w:r w:rsidRPr="00436F64">
              <w:rPr>
                <w:sz w:val="16"/>
                <w:szCs w:val="16"/>
              </w:rPr>
              <w:t>251 (16.3%)</w:t>
            </w:r>
          </w:p>
        </w:tc>
      </w:tr>
      <w:tr w:rsidR="001902B1" w:rsidRPr="00436F64" w14:paraId="79EEE2C7" w14:textId="77777777" w:rsidTr="00205BC3">
        <w:tc>
          <w:tcPr>
            <w:tcW w:w="1278" w:type="dxa"/>
          </w:tcPr>
          <w:p w14:paraId="29176381" w14:textId="77777777" w:rsidR="001902B1" w:rsidRPr="00436F64" w:rsidRDefault="001902B1" w:rsidP="00205BC3">
            <w:pPr>
              <w:pStyle w:val="Compact"/>
              <w:rPr>
                <w:sz w:val="16"/>
                <w:szCs w:val="16"/>
              </w:rPr>
            </w:pPr>
            <w:r w:rsidRPr="00436F64">
              <w:rPr>
                <w:sz w:val="16"/>
                <w:szCs w:val="16"/>
              </w:rPr>
              <w:t>High School</w:t>
            </w:r>
          </w:p>
        </w:tc>
        <w:tc>
          <w:tcPr>
            <w:tcW w:w="1080" w:type="dxa"/>
          </w:tcPr>
          <w:p w14:paraId="01510B42" w14:textId="77777777" w:rsidR="001902B1" w:rsidRPr="00436F64" w:rsidRDefault="001902B1" w:rsidP="00205BC3">
            <w:pPr>
              <w:pStyle w:val="Compact"/>
              <w:rPr>
                <w:sz w:val="16"/>
                <w:szCs w:val="16"/>
              </w:rPr>
            </w:pPr>
            <w:r w:rsidRPr="00436F64">
              <w:rPr>
                <w:sz w:val="16"/>
                <w:szCs w:val="16"/>
              </w:rPr>
              <w:t>77434 (22.6%)</w:t>
            </w:r>
          </w:p>
        </w:tc>
        <w:tc>
          <w:tcPr>
            <w:tcW w:w="992" w:type="dxa"/>
          </w:tcPr>
          <w:p w14:paraId="1D2989B8" w14:textId="77777777" w:rsidR="001902B1" w:rsidRPr="00436F64" w:rsidRDefault="001902B1" w:rsidP="00205BC3">
            <w:pPr>
              <w:pStyle w:val="Compact"/>
              <w:rPr>
                <w:sz w:val="16"/>
                <w:szCs w:val="16"/>
              </w:rPr>
            </w:pPr>
            <w:r w:rsidRPr="00436F64">
              <w:rPr>
                <w:sz w:val="16"/>
                <w:szCs w:val="16"/>
              </w:rPr>
              <w:t>23451 (36.3%)</w:t>
            </w:r>
          </w:p>
        </w:tc>
        <w:tc>
          <w:tcPr>
            <w:tcW w:w="808" w:type="dxa"/>
          </w:tcPr>
          <w:p w14:paraId="5D9507CC" w14:textId="77777777" w:rsidR="001902B1" w:rsidRPr="00436F64" w:rsidRDefault="001902B1" w:rsidP="00205BC3">
            <w:pPr>
              <w:pStyle w:val="Compact"/>
              <w:rPr>
                <w:sz w:val="16"/>
                <w:szCs w:val="16"/>
              </w:rPr>
            </w:pPr>
            <w:r w:rsidRPr="00436F64">
              <w:rPr>
                <w:sz w:val="16"/>
                <w:szCs w:val="16"/>
              </w:rPr>
              <w:t>7871 (16.7%)</w:t>
            </w:r>
          </w:p>
        </w:tc>
        <w:tc>
          <w:tcPr>
            <w:tcW w:w="990" w:type="dxa"/>
          </w:tcPr>
          <w:p w14:paraId="39590C0B" w14:textId="77777777" w:rsidR="001902B1" w:rsidRPr="00436F64" w:rsidRDefault="001902B1" w:rsidP="00205BC3">
            <w:pPr>
              <w:pStyle w:val="Compact"/>
              <w:rPr>
                <w:sz w:val="16"/>
                <w:szCs w:val="16"/>
              </w:rPr>
            </w:pPr>
            <w:r w:rsidRPr="00436F64">
              <w:rPr>
                <w:sz w:val="16"/>
                <w:szCs w:val="16"/>
              </w:rPr>
              <w:t>9293 (16.8%)</w:t>
            </w:r>
          </w:p>
        </w:tc>
        <w:tc>
          <w:tcPr>
            <w:tcW w:w="990" w:type="dxa"/>
          </w:tcPr>
          <w:p w14:paraId="282FC595" w14:textId="77777777" w:rsidR="001902B1" w:rsidRPr="00436F64" w:rsidRDefault="001902B1" w:rsidP="00205BC3">
            <w:pPr>
              <w:pStyle w:val="Compact"/>
              <w:rPr>
                <w:sz w:val="16"/>
                <w:szCs w:val="16"/>
              </w:rPr>
            </w:pPr>
            <w:r w:rsidRPr="00436F64">
              <w:rPr>
                <w:sz w:val="16"/>
                <w:szCs w:val="16"/>
              </w:rPr>
              <w:t>10880 (19.0%)</w:t>
            </w:r>
          </w:p>
        </w:tc>
        <w:tc>
          <w:tcPr>
            <w:tcW w:w="900" w:type="dxa"/>
          </w:tcPr>
          <w:p w14:paraId="4BBBB8D3" w14:textId="77777777" w:rsidR="001902B1" w:rsidRPr="00436F64" w:rsidRDefault="001902B1" w:rsidP="00205BC3">
            <w:pPr>
              <w:pStyle w:val="Compact"/>
              <w:rPr>
                <w:sz w:val="16"/>
                <w:szCs w:val="16"/>
              </w:rPr>
            </w:pPr>
            <w:r w:rsidRPr="00436F64">
              <w:rPr>
                <w:sz w:val="16"/>
                <w:szCs w:val="16"/>
              </w:rPr>
              <w:t>12985 (20.6%)</w:t>
            </w:r>
          </w:p>
        </w:tc>
        <w:tc>
          <w:tcPr>
            <w:tcW w:w="810" w:type="dxa"/>
          </w:tcPr>
          <w:p w14:paraId="7BAE4C5E" w14:textId="77777777" w:rsidR="001902B1" w:rsidRPr="00436F64" w:rsidRDefault="001902B1" w:rsidP="00205BC3">
            <w:pPr>
              <w:pStyle w:val="Compact"/>
              <w:rPr>
                <w:sz w:val="16"/>
                <w:szCs w:val="16"/>
              </w:rPr>
            </w:pPr>
            <w:r w:rsidRPr="00436F64">
              <w:rPr>
                <w:sz w:val="16"/>
                <w:szCs w:val="16"/>
              </w:rPr>
              <w:t>9321 (22.8%)</w:t>
            </w:r>
          </w:p>
        </w:tc>
        <w:tc>
          <w:tcPr>
            <w:tcW w:w="811" w:type="dxa"/>
          </w:tcPr>
          <w:p w14:paraId="68B4AA8E" w14:textId="77777777" w:rsidR="001902B1" w:rsidRPr="00436F64" w:rsidRDefault="001902B1" w:rsidP="00205BC3">
            <w:pPr>
              <w:pStyle w:val="Compact"/>
              <w:rPr>
                <w:sz w:val="16"/>
                <w:szCs w:val="16"/>
              </w:rPr>
            </w:pPr>
            <w:r w:rsidRPr="00436F64">
              <w:rPr>
                <w:sz w:val="16"/>
                <w:szCs w:val="16"/>
              </w:rPr>
              <w:t>3155 (26.2%)</w:t>
            </w:r>
          </w:p>
        </w:tc>
        <w:tc>
          <w:tcPr>
            <w:tcW w:w="917" w:type="dxa"/>
          </w:tcPr>
          <w:p w14:paraId="760005E4" w14:textId="77777777" w:rsidR="001902B1" w:rsidRPr="00436F64" w:rsidRDefault="001902B1" w:rsidP="00205BC3">
            <w:pPr>
              <w:pStyle w:val="Compact"/>
              <w:rPr>
                <w:sz w:val="16"/>
                <w:szCs w:val="16"/>
              </w:rPr>
            </w:pPr>
            <w:r w:rsidRPr="00436F64">
              <w:rPr>
                <w:sz w:val="16"/>
                <w:szCs w:val="16"/>
              </w:rPr>
              <w:t>478 (31.1%)</w:t>
            </w:r>
          </w:p>
        </w:tc>
      </w:tr>
      <w:tr w:rsidR="001902B1" w:rsidRPr="00436F64" w14:paraId="0C1F8B14" w14:textId="77777777" w:rsidTr="00205BC3">
        <w:tc>
          <w:tcPr>
            <w:tcW w:w="1278" w:type="dxa"/>
          </w:tcPr>
          <w:p w14:paraId="5C7EDC4F" w14:textId="77777777" w:rsidR="001902B1" w:rsidRPr="00436F64" w:rsidRDefault="001902B1" w:rsidP="00205BC3">
            <w:pPr>
              <w:pStyle w:val="Compact"/>
              <w:rPr>
                <w:sz w:val="16"/>
                <w:szCs w:val="16"/>
              </w:rPr>
            </w:pPr>
            <w:r w:rsidRPr="00436F64">
              <w:rPr>
                <w:sz w:val="16"/>
                <w:szCs w:val="16"/>
              </w:rPr>
              <w:t>Less than High School</w:t>
            </w:r>
          </w:p>
        </w:tc>
        <w:tc>
          <w:tcPr>
            <w:tcW w:w="1080" w:type="dxa"/>
          </w:tcPr>
          <w:p w14:paraId="09D6B1D2" w14:textId="77777777" w:rsidR="001902B1" w:rsidRPr="00436F64" w:rsidRDefault="001902B1" w:rsidP="00205BC3">
            <w:pPr>
              <w:pStyle w:val="Compact"/>
              <w:rPr>
                <w:sz w:val="16"/>
                <w:szCs w:val="16"/>
              </w:rPr>
            </w:pPr>
            <w:r w:rsidRPr="00436F64">
              <w:rPr>
                <w:sz w:val="16"/>
                <w:szCs w:val="16"/>
              </w:rPr>
              <w:t>34040 (10.0%)</w:t>
            </w:r>
          </w:p>
        </w:tc>
        <w:tc>
          <w:tcPr>
            <w:tcW w:w="992" w:type="dxa"/>
          </w:tcPr>
          <w:p w14:paraId="0C708714" w14:textId="77777777" w:rsidR="001902B1" w:rsidRPr="00436F64" w:rsidRDefault="001902B1" w:rsidP="00205BC3">
            <w:pPr>
              <w:pStyle w:val="Compact"/>
              <w:rPr>
                <w:sz w:val="16"/>
                <w:szCs w:val="16"/>
              </w:rPr>
            </w:pPr>
            <w:r w:rsidRPr="00436F64">
              <w:rPr>
                <w:sz w:val="16"/>
                <w:szCs w:val="16"/>
              </w:rPr>
              <w:t>6836 (10.6%)</w:t>
            </w:r>
          </w:p>
        </w:tc>
        <w:tc>
          <w:tcPr>
            <w:tcW w:w="808" w:type="dxa"/>
          </w:tcPr>
          <w:p w14:paraId="53FAD02C" w14:textId="77777777" w:rsidR="001902B1" w:rsidRPr="00436F64" w:rsidRDefault="001902B1" w:rsidP="00205BC3">
            <w:pPr>
              <w:pStyle w:val="Compact"/>
              <w:rPr>
                <w:sz w:val="16"/>
                <w:szCs w:val="16"/>
              </w:rPr>
            </w:pPr>
            <w:r w:rsidRPr="00436F64">
              <w:rPr>
                <w:sz w:val="16"/>
                <w:szCs w:val="16"/>
              </w:rPr>
              <w:t>2902 (6.1%)</w:t>
            </w:r>
          </w:p>
        </w:tc>
        <w:tc>
          <w:tcPr>
            <w:tcW w:w="990" w:type="dxa"/>
          </w:tcPr>
          <w:p w14:paraId="581113E1" w14:textId="77777777" w:rsidR="001902B1" w:rsidRPr="00436F64" w:rsidRDefault="001902B1" w:rsidP="00205BC3">
            <w:pPr>
              <w:pStyle w:val="Compact"/>
              <w:rPr>
                <w:sz w:val="16"/>
                <w:szCs w:val="16"/>
              </w:rPr>
            </w:pPr>
            <w:r w:rsidRPr="00436F64">
              <w:rPr>
                <w:sz w:val="16"/>
                <w:szCs w:val="16"/>
              </w:rPr>
              <w:t>4720 (8.5%)</w:t>
            </w:r>
          </w:p>
        </w:tc>
        <w:tc>
          <w:tcPr>
            <w:tcW w:w="990" w:type="dxa"/>
          </w:tcPr>
          <w:p w14:paraId="22348E29" w14:textId="77777777" w:rsidR="001902B1" w:rsidRPr="00436F64" w:rsidRDefault="001902B1" w:rsidP="00205BC3">
            <w:pPr>
              <w:pStyle w:val="Compact"/>
              <w:rPr>
                <w:sz w:val="16"/>
                <w:szCs w:val="16"/>
              </w:rPr>
            </w:pPr>
            <w:r w:rsidRPr="00436F64">
              <w:rPr>
                <w:sz w:val="16"/>
                <w:szCs w:val="16"/>
              </w:rPr>
              <w:t>5674 (9.9%)</w:t>
            </w:r>
          </w:p>
        </w:tc>
        <w:tc>
          <w:tcPr>
            <w:tcW w:w="900" w:type="dxa"/>
          </w:tcPr>
          <w:p w14:paraId="553E7231" w14:textId="77777777" w:rsidR="001902B1" w:rsidRPr="00436F64" w:rsidRDefault="001902B1" w:rsidP="00205BC3">
            <w:pPr>
              <w:pStyle w:val="Compact"/>
              <w:rPr>
                <w:sz w:val="16"/>
                <w:szCs w:val="16"/>
              </w:rPr>
            </w:pPr>
            <w:r w:rsidRPr="00436F64">
              <w:rPr>
                <w:sz w:val="16"/>
                <w:szCs w:val="16"/>
              </w:rPr>
              <w:t>7249 (11.5%)</w:t>
            </w:r>
          </w:p>
        </w:tc>
        <w:tc>
          <w:tcPr>
            <w:tcW w:w="810" w:type="dxa"/>
          </w:tcPr>
          <w:p w14:paraId="57AF9D96" w14:textId="77777777" w:rsidR="001902B1" w:rsidRPr="00436F64" w:rsidRDefault="001902B1" w:rsidP="00205BC3">
            <w:pPr>
              <w:pStyle w:val="Compact"/>
              <w:rPr>
                <w:sz w:val="16"/>
                <w:szCs w:val="16"/>
              </w:rPr>
            </w:pPr>
            <w:r w:rsidRPr="00436F64">
              <w:rPr>
                <w:sz w:val="16"/>
                <w:szCs w:val="16"/>
              </w:rPr>
              <w:t>4811 (11.8%)</w:t>
            </w:r>
          </w:p>
        </w:tc>
        <w:tc>
          <w:tcPr>
            <w:tcW w:w="811" w:type="dxa"/>
          </w:tcPr>
          <w:p w14:paraId="073D70E4" w14:textId="77777777" w:rsidR="001902B1" w:rsidRPr="00436F64" w:rsidRDefault="001902B1" w:rsidP="00205BC3">
            <w:pPr>
              <w:pStyle w:val="Compact"/>
              <w:rPr>
                <w:sz w:val="16"/>
                <w:szCs w:val="16"/>
              </w:rPr>
            </w:pPr>
            <w:r w:rsidRPr="00436F64">
              <w:rPr>
                <w:sz w:val="16"/>
                <w:szCs w:val="16"/>
              </w:rPr>
              <w:t>1620 (13.5%)</w:t>
            </w:r>
          </w:p>
        </w:tc>
        <w:tc>
          <w:tcPr>
            <w:tcW w:w="917" w:type="dxa"/>
          </w:tcPr>
          <w:p w14:paraId="5B2095CC" w14:textId="77777777" w:rsidR="001902B1" w:rsidRPr="00436F64" w:rsidRDefault="001902B1" w:rsidP="00205BC3">
            <w:pPr>
              <w:pStyle w:val="Compact"/>
              <w:rPr>
                <w:sz w:val="16"/>
                <w:szCs w:val="16"/>
              </w:rPr>
            </w:pPr>
            <w:r w:rsidRPr="00436F64">
              <w:rPr>
                <w:sz w:val="16"/>
                <w:szCs w:val="16"/>
              </w:rPr>
              <w:t>228 (14.8%)</w:t>
            </w:r>
          </w:p>
        </w:tc>
      </w:tr>
      <w:tr w:rsidR="001902B1" w:rsidRPr="00436F64" w14:paraId="204CD9F2" w14:textId="77777777" w:rsidTr="00205BC3">
        <w:tc>
          <w:tcPr>
            <w:tcW w:w="1278" w:type="dxa"/>
          </w:tcPr>
          <w:p w14:paraId="31273B2F" w14:textId="77777777" w:rsidR="001902B1" w:rsidRPr="00436F64" w:rsidRDefault="001902B1" w:rsidP="00205BC3">
            <w:pPr>
              <w:pStyle w:val="Compact"/>
              <w:rPr>
                <w:sz w:val="16"/>
                <w:szCs w:val="16"/>
              </w:rPr>
            </w:pPr>
            <w:r w:rsidRPr="00436F64">
              <w:rPr>
                <w:sz w:val="16"/>
                <w:szCs w:val="16"/>
              </w:rPr>
              <w:t>Other</w:t>
            </w:r>
          </w:p>
        </w:tc>
        <w:tc>
          <w:tcPr>
            <w:tcW w:w="1080" w:type="dxa"/>
          </w:tcPr>
          <w:p w14:paraId="49164766" w14:textId="77777777" w:rsidR="001902B1" w:rsidRPr="00436F64" w:rsidRDefault="001902B1" w:rsidP="00205BC3">
            <w:pPr>
              <w:pStyle w:val="Compact"/>
              <w:rPr>
                <w:sz w:val="16"/>
                <w:szCs w:val="16"/>
              </w:rPr>
            </w:pPr>
            <w:r w:rsidRPr="00436F64">
              <w:rPr>
                <w:sz w:val="16"/>
                <w:szCs w:val="16"/>
              </w:rPr>
              <w:t>16246 (4.8%)</w:t>
            </w:r>
          </w:p>
        </w:tc>
        <w:tc>
          <w:tcPr>
            <w:tcW w:w="992" w:type="dxa"/>
          </w:tcPr>
          <w:p w14:paraId="76BDFF46" w14:textId="77777777" w:rsidR="001902B1" w:rsidRPr="00436F64" w:rsidRDefault="001902B1" w:rsidP="00205BC3">
            <w:pPr>
              <w:pStyle w:val="Compact"/>
              <w:rPr>
                <w:sz w:val="16"/>
                <w:szCs w:val="16"/>
              </w:rPr>
            </w:pPr>
            <w:r w:rsidRPr="00436F64">
              <w:rPr>
                <w:sz w:val="16"/>
                <w:szCs w:val="16"/>
              </w:rPr>
              <w:t>3578 (5.5%)</w:t>
            </w:r>
          </w:p>
        </w:tc>
        <w:tc>
          <w:tcPr>
            <w:tcW w:w="808" w:type="dxa"/>
          </w:tcPr>
          <w:p w14:paraId="71F71DDB" w14:textId="77777777" w:rsidR="001902B1" w:rsidRPr="00436F64" w:rsidRDefault="001902B1" w:rsidP="00205BC3">
            <w:pPr>
              <w:pStyle w:val="Compact"/>
              <w:rPr>
                <w:sz w:val="16"/>
                <w:szCs w:val="16"/>
              </w:rPr>
            </w:pPr>
            <w:r w:rsidRPr="00436F64">
              <w:rPr>
                <w:sz w:val="16"/>
                <w:szCs w:val="16"/>
              </w:rPr>
              <w:t>2248 (4.8%)</w:t>
            </w:r>
          </w:p>
        </w:tc>
        <w:tc>
          <w:tcPr>
            <w:tcW w:w="990" w:type="dxa"/>
          </w:tcPr>
          <w:p w14:paraId="30415D76" w14:textId="77777777" w:rsidR="001902B1" w:rsidRPr="00436F64" w:rsidRDefault="001902B1" w:rsidP="00205BC3">
            <w:pPr>
              <w:pStyle w:val="Compact"/>
              <w:rPr>
                <w:sz w:val="16"/>
                <w:szCs w:val="16"/>
              </w:rPr>
            </w:pPr>
            <w:r w:rsidRPr="00436F64">
              <w:rPr>
                <w:sz w:val="16"/>
                <w:szCs w:val="16"/>
              </w:rPr>
              <w:t>2552 (4.6%)</w:t>
            </w:r>
          </w:p>
        </w:tc>
        <w:tc>
          <w:tcPr>
            <w:tcW w:w="990" w:type="dxa"/>
          </w:tcPr>
          <w:p w14:paraId="56AB37EE" w14:textId="77777777" w:rsidR="001902B1" w:rsidRPr="00436F64" w:rsidRDefault="001902B1" w:rsidP="00205BC3">
            <w:pPr>
              <w:pStyle w:val="Compact"/>
              <w:rPr>
                <w:sz w:val="16"/>
                <w:szCs w:val="16"/>
              </w:rPr>
            </w:pPr>
            <w:r w:rsidRPr="00436F64">
              <w:rPr>
                <w:sz w:val="16"/>
                <w:szCs w:val="16"/>
              </w:rPr>
              <w:t>2733 (4.8%)</w:t>
            </w:r>
          </w:p>
        </w:tc>
        <w:tc>
          <w:tcPr>
            <w:tcW w:w="900" w:type="dxa"/>
          </w:tcPr>
          <w:p w14:paraId="018D8AEB" w14:textId="77777777" w:rsidR="001902B1" w:rsidRPr="00436F64" w:rsidRDefault="001902B1" w:rsidP="00205BC3">
            <w:pPr>
              <w:pStyle w:val="Compact"/>
              <w:rPr>
                <w:sz w:val="16"/>
                <w:szCs w:val="16"/>
              </w:rPr>
            </w:pPr>
            <w:r w:rsidRPr="00436F64">
              <w:rPr>
                <w:sz w:val="16"/>
                <w:szCs w:val="16"/>
              </w:rPr>
              <w:t>2997 (4.7%)</w:t>
            </w:r>
          </w:p>
        </w:tc>
        <w:tc>
          <w:tcPr>
            <w:tcW w:w="810" w:type="dxa"/>
          </w:tcPr>
          <w:p w14:paraId="2E170A9A" w14:textId="77777777" w:rsidR="001902B1" w:rsidRPr="00436F64" w:rsidRDefault="001902B1" w:rsidP="00205BC3">
            <w:pPr>
              <w:pStyle w:val="Compact"/>
              <w:rPr>
                <w:sz w:val="16"/>
                <w:szCs w:val="16"/>
              </w:rPr>
            </w:pPr>
            <w:r w:rsidRPr="00436F64">
              <w:rPr>
                <w:sz w:val="16"/>
                <w:szCs w:val="16"/>
              </w:rPr>
              <w:t>1649 (4.0%)</w:t>
            </w:r>
          </w:p>
        </w:tc>
        <w:tc>
          <w:tcPr>
            <w:tcW w:w="811" w:type="dxa"/>
          </w:tcPr>
          <w:p w14:paraId="44FE7663" w14:textId="77777777" w:rsidR="001902B1" w:rsidRPr="00436F64" w:rsidRDefault="001902B1" w:rsidP="00205BC3">
            <w:pPr>
              <w:pStyle w:val="Compact"/>
              <w:rPr>
                <w:sz w:val="16"/>
                <w:szCs w:val="16"/>
              </w:rPr>
            </w:pPr>
            <w:r w:rsidRPr="00436F64">
              <w:rPr>
                <w:sz w:val="16"/>
                <w:szCs w:val="16"/>
              </w:rPr>
              <w:t>412 (3.4%)</w:t>
            </w:r>
          </w:p>
        </w:tc>
        <w:tc>
          <w:tcPr>
            <w:tcW w:w="917" w:type="dxa"/>
          </w:tcPr>
          <w:p w14:paraId="71107B08" w14:textId="77777777" w:rsidR="001902B1" w:rsidRPr="00436F64" w:rsidRDefault="001902B1" w:rsidP="00205BC3">
            <w:pPr>
              <w:pStyle w:val="Compact"/>
              <w:rPr>
                <w:sz w:val="16"/>
                <w:szCs w:val="16"/>
              </w:rPr>
            </w:pPr>
            <w:r w:rsidRPr="00436F64">
              <w:rPr>
                <w:sz w:val="16"/>
                <w:szCs w:val="16"/>
              </w:rPr>
              <w:t>77 (5.0%)</w:t>
            </w:r>
          </w:p>
        </w:tc>
      </w:tr>
      <w:tr w:rsidR="001902B1" w:rsidRPr="00436F64" w14:paraId="34C5A7D4" w14:textId="77777777" w:rsidTr="00205BC3">
        <w:tc>
          <w:tcPr>
            <w:tcW w:w="1278" w:type="dxa"/>
          </w:tcPr>
          <w:p w14:paraId="3F51CC17" w14:textId="77777777" w:rsidR="001902B1" w:rsidRPr="00436F64" w:rsidRDefault="001902B1" w:rsidP="00205BC3">
            <w:pPr>
              <w:pStyle w:val="Compact"/>
              <w:rPr>
                <w:sz w:val="16"/>
                <w:szCs w:val="16"/>
              </w:rPr>
            </w:pPr>
            <w:r w:rsidRPr="00436F64">
              <w:rPr>
                <w:sz w:val="16"/>
                <w:szCs w:val="16"/>
              </w:rPr>
              <w:t>Vocational Certification</w:t>
            </w:r>
          </w:p>
        </w:tc>
        <w:tc>
          <w:tcPr>
            <w:tcW w:w="1080" w:type="dxa"/>
          </w:tcPr>
          <w:p w14:paraId="400F6A85" w14:textId="77777777" w:rsidR="001902B1" w:rsidRPr="00436F64" w:rsidRDefault="001902B1" w:rsidP="00205BC3">
            <w:pPr>
              <w:pStyle w:val="Compact"/>
              <w:rPr>
                <w:sz w:val="16"/>
                <w:szCs w:val="16"/>
              </w:rPr>
            </w:pPr>
            <w:r w:rsidRPr="00436F64">
              <w:rPr>
                <w:sz w:val="16"/>
                <w:szCs w:val="16"/>
              </w:rPr>
              <w:t>21823 (6.4%)</w:t>
            </w:r>
          </w:p>
        </w:tc>
        <w:tc>
          <w:tcPr>
            <w:tcW w:w="992" w:type="dxa"/>
          </w:tcPr>
          <w:p w14:paraId="2A7633D4" w14:textId="77777777" w:rsidR="001902B1" w:rsidRPr="00436F64" w:rsidRDefault="001902B1" w:rsidP="00205BC3">
            <w:pPr>
              <w:pStyle w:val="Compact"/>
              <w:rPr>
                <w:sz w:val="16"/>
                <w:szCs w:val="16"/>
              </w:rPr>
            </w:pPr>
            <w:r w:rsidRPr="00436F64">
              <w:rPr>
                <w:sz w:val="16"/>
                <w:szCs w:val="16"/>
              </w:rPr>
              <w:t>1922 (3.0%)</w:t>
            </w:r>
          </w:p>
        </w:tc>
        <w:tc>
          <w:tcPr>
            <w:tcW w:w="808" w:type="dxa"/>
          </w:tcPr>
          <w:p w14:paraId="13AF18BF" w14:textId="77777777" w:rsidR="001902B1" w:rsidRPr="00436F64" w:rsidRDefault="001902B1" w:rsidP="00205BC3">
            <w:pPr>
              <w:pStyle w:val="Compact"/>
              <w:rPr>
                <w:sz w:val="16"/>
                <w:szCs w:val="16"/>
              </w:rPr>
            </w:pPr>
            <w:r w:rsidRPr="00436F64">
              <w:rPr>
                <w:sz w:val="16"/>
                <w:szCs w:val="16"/>
              </w:rPr>
              <w:t>2613 (5.5%)</w:t>
            </w:r>
          </w:p>
        </w:tc>
        <w:tc>
          <w:tcPr>
            <w:tcW w:w="990" w:type="dxa"/>
          </w:tcPr>
          <w:p w14:paraId="3F550ADD" w14:textId="77777777" w:rsidR="001902B1" w:rsidRPr="00436F64" w:rsidRDefault="001902B1" w:rsidP="00205BC3">
            <w:pPr>
              <w:pStyle w:val="Compact"/>
              <w:rPr>
                <w:sz w:val="16"/>
                <w:szCs w:val="16"/>
              </w:rPr>
            </w:pPr>
            <w:r w:rsidRPr="00436F64">
              <w:rPr>
                <w:sz w:val="16"/>
                <w:szCs w:val="16"/>
              </w:rPr>
              <w:t>3054 (5.5%)</w:t>
            </w:r>
          </w:p>
        </w:tc>
        <w:tc>
          <w:tcPr>
            <w:tcW w:w="990" w:type="dxa"/>
          </w:tcPr>
          <w:p w14:paraId="3C8E91F5" w14:textId="044CEEFD" w:rsidR="001902B1" w:rsidRPr="00436F64" w:rsidRDefault="001902B1" w:rsidP="00205BC3">
            <w:pPr>
              <w:pStyle w:val="Compact"/>
              <w:rPr>
                <w:sz w:val="16"/>
                <w:szCs w:val="16"/>
              </w:rPr>
            </w:pPr>
            <w:r w:rsidRPr="00436F64">
              <w:rPr>
                <w:sz w:val="16"/>
                <w:szCs w:val="16"/>
              </w:rPr>
              <w:t>3842 (6.7%)</w:t>
            </w:r>
          </w:p>
        </w:tc>
        <w:tc>
          <w:tcPr>
            <w:tcW w:w="900" w:type="dxa"/>
          </w:tcPr>
          <w:p w14:paraId="44823D65" w14:textId="77777777" w:rsidR="001902B1" w:rsidRPr="00436F64" w:rsidRDefault="001902B1" w:rsidP="00205BC3">
            <w:pPr>
              <w:pStyle w:val="Compact"/>
              <w:rPr>
                <w:sz w:val="16"/>
                <w:szCs w:val="16"/>
              </w:rPr>
            </w:pPr>
            <w:r w:rsidRPr="00436F64">
              <w:rPr>
                <w:sz w:val="16"/>
                <w:szCs w:val="16"/>
              </w:rPr>
              <w:t>5487 (8.7%)</w:t>
            </w:r>
          </w:p>
        </w:tc>
        <w:tc>
          <w:tcPr>
            <w:tcW w:w="810" w:type="dxa"/>
          </w:tcPr>
          <w:p w14:paraId="537A19EA" w14:textId="77777777" w:rsidR="001902B1" w:rsidRPr="00436F64" w:rsidRDefault="001902B1" w:rsidP="00205BC3">
            <w:pPr>
              <w:pStyle w:val="Compact"/>
              <w:rPr>
                <w:sz w:val="16"/>
                <w:szCs w:val="16"/>
              </w:rPr>
            </w:pPr>
            <w:r w:rsidRPr="00436F64">
              <w:rPr>
                <w:sz w:val="16"/>
                <w:szCs w:val="16"/>
              </w:rPr>
              <w:t>3762 (9.2%)</w:t>
            </w:r>
          </w:p>
        </w:tc>
        <w:tc>
          <w:tcPr>
            <w:tcW w:w="811" w:type="dxa"/>
          </w:tcPr>
          <w:p w14:paraId="0E411821" w14:textId="77777777" w:rsidR="001902B1" w:rsidRPr="00436F64" w:rsidRDefault="001902B1" w:rsidP="00205BC3">
            <w:pPr>
              <w:pStyle w:val="Compact"/>
              <w:rPr>
                <w:sz w:val="16"/>
                <w:szCs w:val="16"/>
              </w:rPr>
            </w:pPr>
            <w:r w:rsidRPr="00436F64">
              <w:rPr>
                <w:sz w:val="16"/>
                <w:szCs w:val="16"/>
              </w:rPr>
              <w:t>1043 (8.7%)</w:t>
            </w:r>
          </w:p>
        </w:tc>
        <w:tc>
          <w:tcPr>
            <w:tcW w:w="917" w:type="dxa"/>
          </w:tcPr>
          <w:p w14:paraId="72474F99" w14:textId="77777777" w:rsidR="001902B1" w:rsidRPr="00436F64" w:rsidRDefault="001902B1" w:rsidP="00205BC3">
            <w:pPr>
              <w:pStyle w:val="Compact"/>
              <w:rPr>
                <w:sz w:val="16"/>
                <w:szCs w:val="16"/>
              </w:rPr>
            </w:pPr>
            <w:r w:rsidRPr="00436F64">
              <w:rPr>
                <w:sz w:val="16"/>
                <w:szCs w:val="16"/>
              </w:rPr>
              <w:t>100 (6.5%)</w:t>
            </w:r>
          </w:p>
        </w:tc>
      </w:tr>
      <w:tr w:rsidR="001902B1" w:rsidRPr="00436F64" w14:paraId="095ED7B1" w14:textId="77777777" w:rsidTr="00205BC3">
        <w:tc>
          <w:tcPr>
            <w:tcW w:w="1278" w:type="dxa"/>
          </w:tcPr>
          <w:p w14:paraId="1DC4449D" w14:textId="77777777" w:rsidR="001902B1" w:rsidRPr="00436F64" w:rsidRDefault="001902B1" w:rsidP="00205BC3">
            <w:pPr>
              <w:pStyle w:val="Compact"/>
              <w:rPr>
                <w:sz w:val="16"/>
                <w:szCs w:val="16"/>
              </w:rPr>
            </w:pPr>
            <w:r w:rsidRPr="00436F64">
              <w:rPr>
                <w:sz w:val="16"/>
                <w:szCs w:val="16"/>
              </w:rPr>
              <w:t>Missing</w:t>
            </w:r>
          </w:p>
        </w:tc>
        <w:tc>
          <w:tcPr>
            <w:tcW w:w="1080" w:type="dxa"/>
          </w:tcPr>
          <w:p w14:paraId="0D88F149" w14:textId="77777777" w:rsidR="001902B1" w:rsidRPr="00436F64" w:rsidRDefault="001902B1" w:rsidP="00205BC3">
            <w:pPr>
              <w:pStyle w:val="Compact"/>
              <w:rPr>
                <w:sz w:val="16"/>
                <w:szCs w:val="16"/>
              </w:rPr>
            </w:pPr>
            <w:r w:rsidRPr="00436F64">
              <w:rPr>
                <w:sz w:val="16"/>
                <w:szCs w:val="16"/>
              </w:rPr>
              <w:t>8666 (2.5%)</w:t>
            </w:r>
          </w:p>
        </w:tc>
        <w:tc>
          <w:tcPr>
            <w:tcW w:w="992" w:type="dxa"/>
          </w:tcPr>
          <w:p w14:paraId="599D447A" w14:textId="77777777" w:rsidR="001902B1" w:rsidRPr="00436F64" w:rsidRDefault="001902B1" w:rsidP="00205BC3">
            <w:pPr>
              <w:pStyle w:val="Compact"/>
              <w:rPr>
                <w:sz w:val="16"/>
                <w:szCs w:val="16"/>
              </w:rPr>
            </w:pPr>
            <w:r w:rsidRPr="00436F64">
              <w:rPr>
                <w:sz w:val="16"/>
                <w:szCs w:val="16"/>
              </w:rPr>
              <w:t>3754 (5.8%)</w:t>
            </w:r>
          </w:p>
        </w:tc>
        <w:tc>
          <w:tcPr>
            <w:tcW w:w="808" w:type="dxa"/>
          </w:tcPr>
          <w:p w14:paraId="0158D6B0" w14:textId="77777777" w:rsidR="001902B1" w:rsidRPr="00436F64" w:rsidRDefault="001902B1" w:rsidP="00205BC3">
            <w:pPr>
              <w:pStyle w:val="Compact"/>
              <w:rPr>
                <w:sz w:val="16"/>
                <w:szCs w:val="16"/>
              </w:rPr>
            </w:pPr>
            <w:r w:rsidRPr="00436F64">
              <w:rPr>
                <w:sz w:val="16"/>
                <w:szCs w:val="16"/>
              </w:rPr>
              <w:t>705 (1.5%)</w:t>
            </w:r>
          </w:p>
        </w:tc>
        <w:tc>
          <w:tcPr>
            <w:tcW w:w="990" w:type="dxa"/>
          </w:tcPr>
          <w:p w14:paraId="4830D3A9" w14:textId="77777777" w:rsidR="001902B1" w:rsidRPr="00436F64" w:rsidRDefault="001902B1" w:rsidP="00205BC3">
            <w:pPr>
              <w:pStyle w:val="Compact"/>
              <w:rPr>
                <w:sz w:val="16"/>
                <w:szCs w:val="16"/>
              </w:rPr>
            </w:pPr>
            <w:r w:rsidRPr="00436F64">
              <w:rPr>
                <w:sz w:val="16"/>
                <w:szCs w:val="16"/>
              </w:rPr>
              <w:t>885 (1.6%)</w:t>
            </w:r>
          </w:p>
        </w:tc>
        <w:tc>
          <w:tcPr>
            <w:tcW w:w="990" w:type="dxa"/>
          </w:tcPr>
          <w:p w14:paraId="1434DD4E" w14:textId="77777777" w:rsidR="001902B1" w:rsidRPr="00436F64" w:rsidRDefault="001902B1" w:rsidP="00205BC3">
            <w:pPr>
              <w:pStyle w:val="Compact"/>
              <w:rPr>
                <w:sz w:val="16"/>
                <w:szCs w:val="16"/>
              </w:rPr>
            </w:pPr>
            <w:r w:rsidRPr="00436F64">
              <w:rPr>
                <w:sz w:val="16"/>
                <w:szCs w:val="16"/>
              </w:rPr>
              <w:t>1034 (1.8%)</w:t>
            </w:r>
          </w:p>
        </w:tc>
        <w:tc>
          <w:tcPr>
            <w:tcW w:w="900" w:type="dxa"/>
          </w:tcPr>
          <w:p w14:paraId="4B1AAF49" w14:textId="77777777" w:rsidR="001902B1" w:rsidRPr="00436F64" w:rsidRDefault="001902B1" w:rsidP="00205BC3">
            <w:pPr>
              <w:pStyle w:val="Compact"/>
              <w:rPr>
                <w:sz w:val="16"/>
                <w:szCs w:val="16"/>
              </w:rPr>
            </w:pPr>
            <w:r w:rsidRPr="00436F64">
              <w:rPr>
                <w:sz w:val="16"/>
                <w:szCs w:val="16"/>
              </w:rPr>
              <w:t>1277 (2.0%)</w:t>
            </w:r>
          </w:p>
        </w:tc>
        <w:tc>
          <w:tcPr>
            <w:tcW w:w="810" w:type="dxa"/>
          </w:tcPr>
          <w:p w14:paraId="59C354F7" w14:textId="77777777" w:rsidR="001902B1" w:rsidRPr="00436F64" w:rsidRDefault="001902B1" w:rsidP="00205BC3">
            <w:pPr>
              <w:pStyle w:val="Compact"/>
              <w:rPr>
                <w:sz w:val="16"/>
                <w:szCs w:val="16"/>
              </w:rPr>
            </w:pPr>
            <w:r w:rsidRPr="00436F64">
              <w:rPr>
                <w:sz w:val="16"/>
                <w:szCs w:val="16"/>
              </w:rPr>
              <w:t>764 (1.9%)</w:t>
            </w:r>
          </w:p>
        </w:tc>
        <w:tc>
          <w:tcPr>
            <w:tcW w:w="811" w:type="dxa"/>
          </w:tcPr>
          <w:p w14:paraId="359F7294" w14:textId="77777777" w:rsidR="001902B1" w:rsidRPr="00436F64" w:rsidRDefault="001902B1" w:rsidP="00205BC3">
            <w:pPr>
              <w:pStyle w:val="Compact"/>
              <w:rPr>
                <w:sz w:val="16"/>
                <w:szCs w:val="16"/>
              </w:rPr>
            </w:pPr>
            <w:r w:rsidRPr="00436F64">
              <w:rPr>
                <w:sz w:val="16"/>
                <w:szCs w:val="16"/>
              </w:rPr>
              <w:t>213 (1.8%)</w:t>
            </w:r>
          </w:p>
        </w:tc>
        <w:tc>
          <w:tcPr>
            <w:tcW w:w="917" w:type="dxa"/>
          </w:tcPr>
          <w:p w14:paraId="40FB725B" w14:textId="77777777" w:rsidR="001902B1" w:rsidRPr="00436F64" w:rsidRDefault="001902B1" w:rsidP="00205BC3">
            <w:pPr>
              <w:pStyle w:val="Compact"/>
              <w:rPr>
                <w:sz w:val="16"/>
                <w:szCs w:val="16"/>
              </w:rPr>
            </w:pPr>
            <w:r w:rsidRPr="00436F64">
              <w:rPr>
                <w:sz w:val="16"/>
                <w:szCs w:val="16"/>
              </w:rPr>
              <w:t>34 (2.2%)</w:t>
            </w:r>
          </w:p>
        </w:tc>
      </w:tr>
      <w:tr w:rsidR="001902B1" w:rsidRPr="00436F64" w14:paraId="0320A957" w14:textId="77777777" w:rsidTr="00205BC3">
        <w:tc>
          <w:tcPr>
            <w:tcW w:w="1278" w:type="dxa"/>
            <w:shd w:val="clear" w:color="auto" w:fill="D9D9D9" w:themeFill="background1" w:themeFillShade="D9"/>
          </w:tcPr>
          <w:p w14:paraId="1685517C" w14:textId="77777777" w:rsidR="001902B1" w:rsidRPr="00436F64" w:rsidRDefault="001902B1" w:rsidP="00205BC3">
            <w:pPr>
              <w:pStyle w:val="Compact"/>
              <w:rPr>
                <w:sz w:val="16"/>
                <w:szCs w:val="16"/>
              </w:rPr>
            </w:pPr>
            <w:r w:rsidRPr="00436F64">
              <w:rPr>
                <w:sz w:val="16"/>
                <w:szCs w:val="16"/>
              </w:rPr>
              <w:t>Employment</w:t>
            </w:r>
          </w:p>
        </w:tc>
        <w:tc>
          <w:tcPr>
            <w:tcW w:w="1080" w:type="dxa"/>
            <w:shd w:val="clear" w:color="auto" w:fill="D9D9D9" w:themeFill="background1" w:themeFillShade="D9"/>
          </w:tcPr>
          <w:p w14:paraId="1393ADA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379D4EF"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13EA9291"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90591E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BC155A"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B8BF8E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3D7D21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9A47E78"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694BCED" w14:textId="77777777" w:rsidR="001902B1" w:rsidRPr="00436F64" w:rsidRDefault="001902B1" w:rsidP="00205BC3">
            <w:pPr>
              <w:pStyle w:val="Compact"/>
              <w:rPr>
                <w:sz w:val="16"/>
                <w:szCs w:val="16"/>
              </w:rPr>
            </w:pPr>
          </w:p>
        </w:tc>
      </w:tr>
      <w:tr w:rsidR="001902B1" w:rsidRPr="00436F64" w14:paraId="399BE95B" w14:textId="77777777" w:rsidTr="00205BC3">
        <w:tc>
          <w:tcPr>
            <w:tcW w:w="1278" w:type="dxa"/>
          </w:tcPr>
          <w:p w14:paraId="170D2EE6" w14:textId="77777777" w:rsidR="001902B1" w:rsidRPr="00436F64" w:rsidRDefault="001902B1" w:rsidP="00205BC3">
            <w:pPr>
              <w:pStyle w:val="Compact"/>
              <w:rPr>
                <w:sz w:val="16"/>
                <w:szCs w:val="16"/>
              </w:rPr>
            </w:pPr>
            <w:r w:rsidRPr="00436F64">
              <w:rPr>
                <w:sz w:val="16"/>
                <w:szCs w:val="16"/>
              </w:rPr>
              <w:t>Employed /Self employed</w:t>
            </w:r>
          </w:p>
        </w:tc>
        <w:tc>
          <w:tcPr>
            <w:tcW w:w="1080" w:type="dxa"/>
          </w:tcPr>
          <w:p w14:paraId="6FCCDB30" w14:textId="77777777" w:rsidR="001902B1" w:rsidRPr="00436F64" w:rsidRDefault="001902B1" w:rsidP="00205BC3">
            <w:pPr>
              <w:pStyle w:val="Compact"/>
              <w:rPr>
                <w:sz w:val="16"/>
                <w:szCs w:val="16"/>
              </w:rPr>
            </w:pPr>
            <w:r w:rsidRPr="00436F64">
              <w:rPr>
                <w:sz w:val="16"/>
                <w:szCs w:val="16"/>
              </w:rPr>
              <w:t>163401 (47.8%)</w:t>
            </w:r>
          </w:p>
        </w:tc>
        <w:tc>
          <w:tcPr>
            <w:tcW w:w="992" w:type="dxa"/>
          </w:tcPr>
          <w:p w14:paraId="2101A2AC" w14:textId="77777777" w:rsidR="001902B1" w:rsidRPr="00436F64" w:rsidRDefault="001902B1" w:rsidP="00205BC3">
            <w:pPr>
              <w:pStyle w:val="Compact"/>
              <w:rPr>
                <w:sz w:val="16"/>
                <w:szCs w:val="16"/>
              </w:rPr>
            </w:pPr>
            <w:r w:rsidRPr="00436F64">
              <w:rPr>
                <w:sz w:val="16"/>
                <w:szCs w:val="16"/>
              </w:rPr>
              <w:t>12630 (19.5%)</w:t>
            </w:r>
          </w:p>
        </w:tc>
        <w:tc>
          <w:tcPr>
            <w:tcW w:w="808" w:type="dxa"/>
          </w:tcPr>
          <w:p w14:paraId="56CA590E" w14:textId="77777777" w:rsidR="001902B1" w:rsidRPr="00436F64" w:rsidRDefault="001902B1" w:rsidP="00205BC3">
            <w:pPr>
              <w:pStyle w:val="Compact"/>
              <w:rPr>
                <w:sz w:val="16"/>
                <w:szCs w:val="16"/>
              </w:rPr>
            </w:pPr>
            <w:r w:rsidRPr="00436F64">
              <w:rPr>
                <w:sz w:val="16"/>
                <w:szCs w:val="16"/>
              </w:rPr>
              <w:t>29040 (61.5%)</w:t>
            </w:r>
          </w:p>
        </w:tc>
        <w:tc>
          <w:tcPr>
            <w:tcW w:w="990" w:type="dxa"/>
          </w:tcPr>
          <w:p w14:paraId="2BC74D3F" w14:textId="77777777" w:rsidR="001902B1" w:rsidRPr="00436F64" w:rsidRDefault="001902B1" w:rsidP="00205BC3">
            <w:pPr>
              <w:pStyle w:val="Compact"/>
              <w:rPr>
                <w:sz w:val="16"/>
                <w:szCs w:val="16"/>
              </w:rPr>
            </w:pPr>
            <w:r w:rsidRPr="00436F64">
              <w:rPr>
                <w:sz w:val="16"/>
                <w:szCs w:val="16"/>
              </w:rPr>
              <w:t>39198 (71.0%)</w:t>
            </w:r>
          </w:p>
        </w:tc>
        <w:tc>
          <w:tcPr>
            <w:tcW w:w="990" w:type="dxa"/>
          </w:tcPr>
          <w:p w14:paraId="17EB3797" w14:textId="77777777" w:rsidR="001902B1" w:rsidRPr="00436F64" w:rsidRDefault="001902B1" w:rsidP="00205BC3">
            <w:pPr>
              <w:pStyle w:val="Compact"/>
              <w:rPr>
                <w:sz w:val="16"/>
                <w:szCs w:val="16"/>
              </w:rPr>
            </w:pPr>
            <w:r w:rsidRPr="00436F64">
              <w:rPr>
                <w:sz w:val="16"/>
                <w:szCs w:val="16"/>
              </w:rPr>
              <w:t>41026 (71.6%)</w:t>
            </w:r>
          </w:p>
        </w:tc>
        <w:tc>
          <w:tcPr>
            <w:tcW w:w="900" w:type="dxa"/>
          </w:tcPr>
          <w:p w14:paraId="35C05D32" w14:textId="77777777" w:rsidR="001902B1" w:rsidRPr="00436F64" w:rsidRDefault="001902B1" w:rsidP="00205BC3">
            <w:pPr>
              <w:pStyle w:val="Compact"/>
              <w:rPr>
                <w:sz w:val="16"/>
                <w:szCs w:val="16"/>
              </w:rPr>
            </w:pPr>
            <w:r w:rsidRPr="00436F64">
              <w:rPr>
                <w:sz w:val="16"/>
                <w:szCs w:val="16"/>
              </w:rPr>
              <w:t>33075 (52.4%)</w:t>
            </w:r>
          </w:p>
        </w:tc>
        <w:tc>
          <w:tcPr>
            <w:tcW w:w="810" w:type="dxa"/>
          </w:tcPr>
          <w:p w14:paraId="2FC409A0" w14:textId="77777777" w:rsidR="001902B1" w:rsidRPr="00436F64" w:rsidRDefault="001902B1" w:rsidP="00205BC3">
            <w:pPr>
              <w:pStyle w:val="Compact"/>
              <w:rPr>
                <w:sz w:val="16"/>
                <w:szCs w:val="16"/>
              </w:rPr>
            </w:pPr>
            <w:r w:rsidRPr="00436F64">
              <w:rPr>
                <w:sz w:val="16"/>
                <w:szCs w:val="16"/>
              </w:rPr>
              <w:t>7391 (18.1%)</w:t>
            </w:r>
          </w:p>
        </w:tc>
        <w:tc>
          <w:tcPr>
            <w:tcW w:w="811" w:type="dxa"/>
          </w:tcPr>
          <w:p w14:paraId="0EB21D63" w14:textId="77777777" w:rsidR="001902B1" w:rsidRPr="00436F64" w:rsidRDefault="001902B1" w:rsidP="00205BC3">
            <w:pPr>
              <w:pStyle w:val="Compact"/>
              <w:rPr>
                <w:sz w:val="16"/>
                <w:szCs w:val="16"/>
              </w:rPr>
            </w:pPr>
            <w:r w:rsidRPr="00436F64">
              <w:rPr>
                <w:sz w:val="16"/>
                <w:szCs w:val="16"/>
              </w:rPr>
              <w:t>960 (8.0%)</w:t>
            </w:r>
          </w:p>
        </w:tc>
        <w:tc>
          <w:tcPr>
            <w:tcW w:w="917" w:type="dxa"/>
          </w:tcPr>
          <w:p w14:paraId="621E25C5" w14:textId="77777777" w:rsidR="001902B1" w:rsidRPr="00436F64" w:rsidRDefault="001902B1" w:rsidP="00205BC3">
            <w:pPr>
              <w:pStyle w:val="Compact"/>
              <w:rPr>
                <w:sz w:val="16"/>
                <w:szCs w:val="16"/>
              </w:rPr>
            </w:pPr>
            <w:r w:rsidRPr="00436F64">
              <w:rPr>
                <w:sz w:val="16"/>
                <w:szCs w:val="16"/>
              </w:rPr>
              <w:t>81 (5.3%)</w:t>
            </w:r>
          </w:p>
        </w:tc>
      </w:tr>
      <w:tr w:rsidR="001902B1" w:rsidRPr="00436F64" w14:paraId="135D73F1" w14:textId="77777777" w:rsidTr="00205BC3">
        <w:tc>
          <w:tcPr>
            <w:tcW w:w="1278" w:type="dxa"/>
          </w:tcPr>
          <w:p w14:paraId="2D542C64" w14:textId="77777777" w:rsidR="001902B1" w:rsidRPr="00436F64" w:rsidRDefault="001902B1" w:rsidP="00205BC3">
            <w:pPr>
              <w:pStyle w:val="Compact"/>
              <w:rPr>
                <w:sz w:val="16"/>
                <w:szCs w:val="16"/>
              </w:rPr>
            </w:pPr>
            <w:r w:rsidRPr="00436F64">
              <w:rPr>
                <w:sz w:val="16"/>
                <w:szCs w:val="16"/>
              </w:rPr>
              <w:t>Homemaker</w:t>
            </w:r>
          </w:p>
        </w:tc>
        <w:tc>
          <w:tcPr>
            <w:tcW w:w="1080" w:type="dxa"/>
          </w:tcPr>
          <w:p w14:paraId="1137B420" w14:textId="77777777" w:rsidR="001902B1" w:rsidRPr="00436F64" w:rsidRDefault="001902B1" w:rsidP="00205BC3">
            <w:pPr>
              <w:pStyle w:val="Compact"/>
              <w:rPr>
                <w:sz w:val="16"/>
                <w:szCs w:val="16"/>
              </w:rPr>
            </w:pPr>
            <w:r w:rsidRPr="00436F64">
              <w:rPr>
                <w:sz w:val="16"/>
                <w:szCs w:val="16"/>
              </w:rPr>
              <w:t>31570 (9.2%)</w:t>
            </w:r>
          </w:p>
        </w:tc>
        <w:tc>
          <w:tcPr>
            <w:tcW w:w="992" w:type="dxa"/>
          </w:tcPr>
          <w:p w14:paraId="2105E128" w14:textId="77777777" w:rsidR="001902B1" w:rsidRPr="00436F64" w:rsidRDefault="001902B1" w:rsidP="00205BC3">
            <w:pPr>
              <w:pStyle w:val="Compact"/>
              <w:rPr>
                <w:sz w:val="16"/>
                <w:szCs w:val="16"/>
              </w:rPr>
            </w:pPr>
            <w:r w:rsidRPr="00436F64">
              <w:rPr>
                <w:sz w:val="16"/>
                <w:szCs w:val="16"/>
              </w:rPr>
              <w:t>2260 (3.5%)</w:t>
            </w:r>
          </w:p>
        </w:tc>
        <w:tc>
          <w:tcPr>
            <w:tcW w:w="808" w:type="dxa"/>
          </w:tcPr>
          <w:p w14:paraId="799B717A" w14:textId="77777777" w:rsidR="001902B1" w:rsidRPr="00436F64" w:rsidRDefault="001902B1" w:rsidP="00205BC3">
            <w:pPr>
              <w:pStyle w:val="Compact"/>
              <w:rPr>
                <w:sz w:val="16"/>
                <w:szCs w:val="16"/>
              </w:rPr>
            </w:pPr>
            <w:r w:rsidRPr="00436F64">
              <w:rPr>
                <w:sz w:val="16"/>
                <w:szCs w:val="16"/>
              </w:rPr>
              <w:t>5383 (11.4%)</w:t>
            </w:r>
          </w:p>
        </w:tc>
        <w:tc>
          <w:tcPr>
            <w:tcW w:w="990" w:type="dxa"/>
          </w:tcPr>
          <w:p w14:paraId="5B5D4D21" w14:textId="77777777" w:rsidR="001902B1" w:rsidRPr="00436F64" w:rsidRDefault="001902B1" w:rsidP="00205BC3">
            <w:pPr>
              <w:pStyle w:val="Compact"/>
              <w:rPr>
                <w:sz w:val="16"/>
                <w:szCs w:val="16"/>
              </w:rPr>
            </w:pPr>
            <w:r w:rsidRPr="00436F64">
              <w:rPr>
                <w:sz w:val="16"/>
                <w:szCs w:val="16"/>
              </w:rPr>
              <w:t>8198 (14.8%)</w:t>
            </w:r>
          </w:p>
        </w:tc>
        <w:tc>
          <w:tcPr>
            <w:tcW w:w="990" w:type="dxa"/>
          </w:tcPr>
          <w:p w14:paraId="2564D5EA" w14:textId="77777777" w:rsidR="001902B1" w:rsidRPr="00436F64" w:rsidRDefault="001902B1" w:rsidP="00205BC3">
            <w:pPr>
              <w:pStyle w:val="Compact"/>
              <w:rPr>
                <w:sz w:val="16"/>
                <w:szCs w:val="16"/>
              </w:rPr>
            </w:pPr>
            <w:r w:rsidRPr="00436F64">
              <w:rPr>
                <w:sz w:val="16"/>
                <w:szCs w:val="16"/>
              </w:rPr>
              <w:t>7162 (12.5%)</w:t>
            </w:r>
          </w:p>
        </w:tc>
        <w:tc>
          <w:tcPr>
            <w:tcW w:w="900" w:type="dxa"/>
          </w:tcPr>
          <w:p w14:paraId="286F2D34" w14:textId="77777777" w:rsidR="001902B1" w:rsidRPr="00436F64" w:rsidRDefault="001902B1" w:rsidP="00205BC3">
            <w:pPr>
              <w:pStyle w:val="Compact"/>
              <w:rPr>
                <w:sz w:val="16"/>
                <w:szCs w:val="16"/>
              </w:rPr>
            </w:pPr>
            <w:r w:rsidRPr="00436F64">
              <w:rPr>
                <w:sz w:val="16"/>
                <w:szCs w:val="16"/>
              </w:rPr>
              <w:t>5874 (9.3%)</w:t>
            </w:r>
          </w:p>
        </w:tc>
        <w:tc>
          <w:tcPr>
            <w:tcW w:w="810" w:type="dxa"/>
          </w:tcPr>
          <w:p w14:paraId="4C25EA66" w14:textId="77777777" w:rsidR="001902B1" w:rsidRPr="00436F64" w:rsidRDefault="001902B1" w:rsidP="00205BC3">
            <w:pPr>
              <w:pStyle w:val="Compact"/>
              <w:rPr>
                <w:sz w:val="16"/>
                <w:szCs w:val="16"/>
              </w:rPr>
            </w:pPr>
            <w:r w:rsidRPr="00436F64">
              <w:rPr>
                <w:sz w:val="16"/>
                <w:szCs w:val="16"/>
              </w:rPr>
              <w:t>2124 (5.2%)</w:t>
            </w:r>
          </w:p>
        </w:tc>
        <w:tc>
          <w:tcPr>
            <w:tcW w:w="811" w:type="dxa"/>
          </w:tcPr>
          <w:p w14:paraId="659E21F8" w14:textId="77777777" w:rsidR="001902B1" w:rsidRPr="00436F64" w:rsidRDefault="001902B1" w:rsidP="00205BC3">
            <w:pPr>
              <w:pStyle w:val="Compact"/>
              <w:rPr>
                <w:sz w:val="16"/>
                <w:szCs w:val="16"/>
              </w:rPr>
            </w:pPr>
            <w:r w:rsidRPr="00436F64">
              <w:rPr>
                <w:sz w:val="16"/>
                <w:szCs w:val="16"/>
              </w:rPr>
              <w:t>478 (4.0%)</w:t>
            </w:r>
          </w:p>
        </w:tc>
        <w:tc>
          <w:tcPr>
            <w:tcW w:w="917" w:type="dxa"/>
          </w:tcPr>
          <w:p w14:paraId="7E8A1BE7" w14:textId="77777777" w:rsidR="001902B1" w:rsidRPr="00436F64" w:rsidRDefault="001902B1" w:rsidP="00205BC3">
            <w:pPr>
              <w:pStyle w:val="Compact"/>
              <w:rPr>
                <w:sz w:val="16"/>
                <w:szCs w:val="16"/>
              </w:rPr>
            </w:pPr>
            <w:r w:rsidRPr="00436F64">
              <w:rPr>
                <w:sz w:val="16"/>
                <w:szCs w:val="16"/>
              </w:rPr>
              <w:t>91 (5.9%)</w:t>
            </w:r>
          </w:p>
        </w:tc>
      </w:tr>
      <w:tr w:rsidR="001902B1" w:rsidRPr="00436F64" w14:paraId="72C6AF1B" w14:textId="77777777" w:rsidTr="00205BC3">
        <w:tc>
          <w:tcPr>
            <w:tcW w:w="1278" w:type="dxa"/>
          </w:tcPr>
          <w:p w14:paraId="0335A452" w14:textId="77777777" w:rsidR="001902B1" w:rsidRPr="00436F64" w:rsidRDefault="001902B1" w:rsidP="00205BC3">
            <w:pPr>
              <w:pStyle w:val="Compact"/>
              <w:rPr>
                <w:sz w:val="16"/>
                <w:szCs w:val="16"/>
              </w:rPr>
            </w:pPr>
            <w:r w:rsidRPr="00436F64">
              <w:rPr>
                <w:sz w:val="16"/>
                <w:szCs w:val="16"/>
              </w:rPr>
              <w:t>Not able to work</w:t>
            </w:r>
          </w:p>
        </w:tc>
        <w:tc>
          <w:tcPr>
            <w:tcW w:w="1080" w:type="dxa"/>
          </w:tcPr>
          <w:p w14:paraId="3BED8102" w14:textId="77777777" w:rsidR="001902B1" w:rsidRPr="00436F64" w:rsidRDefault="001902B1" w:rsidP="00205BC3">
            <w:pPr>
              <w:pStyle w:val="Compact"/>
              <w:rPr>
                <w:sz w:val="16"/>
                <w:szCs w:val="16"/>
              </w:rPr>
            </w:pPr>
            <w:r w:rsidRPr="00436F64">
              <w:rPr>
                <w:sz w:val="16"/>
                <w:szCs w:val="16"/>
              </w:rPr>
              <w:t>7210 (2.1%)</w:t>
            </w:r>
          </w:p>
        </w:tc>
        <w:tc>
          <w:tcPr>
            <w:tcW w:w="992" w:type="dxa"/>
          </w:tcPr>
          <w:p w14:paraId="217AEB71" w14:textId="77777777" w:rsidR="001902B1" w:rsidRPr="00436F64" w:rsidRDefault="001902B1" w:rsidP="00205BC3">
            <w:pPr>
              <w:pStyle w:val="Compact"/>
              <w:rPr>
                <w:sz w:val="16"/>
                <w:szCs w:val="16"/>
              </w:rPr>
            </w:pPr>
            <w:r w:rsidRPr="00436F64">
              <w:rPr>
                <w:sz w:val="16"/>
                <w:szCs w:val="16"/>
              </w:rPr>
              <w:t>1212 (1.9%)</w:t>
            </w:r>
          </w:p>
        </w:tc>
        <w:tc>
          <w:tcPr>
            <w:tcW w:w="808" w:type="dxa"/>
          </w:tcPr>
          <w:p w14:paraId="03A723FF" w14:textId="77777777" w:rsidR="001902B1" w:rsidRPr="00436F64" w:rsidRDefault="001902B1" w:rsidP="00205BC3">
            <w:pPr>
              <w:pStyle w:val="Compact"/>
              <w:rPr>
                <w:sz w:val="16"/>
                <w:szCs w:val="16"/>
              </w:rPr>
            </w:pPr>
            <w:r w:rsidRPr="00436F64">
              <w:rPr>
                <w:sz w:val="16"/>
                <w:szCs w:val="16"/>
              </w:rPr>
              <w:t>806 (1.7%)</w:t>
            </w:r>
          </w:p>
        </w:tc>
        <w:tc>
          <w:tcPr>
            <w:tcW w:w="990" w:type="dxa"/>
          </w:tcPr>
          <w:p w14:paraId="3E1CAE3A" w14:textId="77777777" w:rsidR="001902B1" w:rsidRPr="00436F64" w:rsidRDefault="001902B1" w:rsidP="00205BC3">
            <w:pPr>
              <w:pStyle w:val="Compact"/>
              <w:rPr>
                <w:sz w:val="16"/>
                <w:szCs w:val="16"/>
              </w:rPr>
            </w:pPr>
            <w:r w:rsidRPr="00436F64">
              <w:rPr>
                <w:sz w:val="16"/>
                <w:szCs w:val="16"/>
              </w:rPr>
              <w:t>966 (1.7%)</w:t>
            </w:r>
          </w:p>
        </w:tc>
        <w:tc>
          <w:tcPr>
            <w:tcW w:w="990" w:type="dxa"/>
          </w:tcPr>
          <w:p w14:paraId="6D54B093" w14:textId="77777777" w:rsidR="001902B1" w:rsidRPr="00436F64" w:rsidRDefault="001902B1" w:rsidP="00205BC3">
            <w:pPr>
              <w:pStyle w:val="Compact"/>
              <w:rPr>
                <w:sz w:val="16"/>
                <w:szCs w:val="16"/>
              </w:rPr>
            </w:pPr>
            <w:r w:rsidRPr="00436F64">
              <w:rPr>
                <w:sz w:val="16"/>
                <w:szCs w:val="16"/>
              </w:rPr>
              <w:t>1444 (2.5%)</w:t>
            </w:r>
          </w:p>
        </w:tc>
        <w:tc>
          <w:tcPr>
            <w:tcW w:w="900" w:type="dxa"/>
          </w:tcPr>
          <w:p w14:paraId="6506D882" w14:textId="77777777" w:rsidR="001902B1" w:rsidRPr="00436F64" w:rsidRDefault="001902B1" w:rsidP="00205BC3">
            <w:pPr>
              <w:pStyle w:val="Compact"/>
              <w:rPr>
                <w:sz w:val="16"/>
                <w:szCs w:val="16"/>
              </w:rPr>
            </w:pPr>
            <w:r w:rsidRPr="00436F64">
              <w:rPr>
                <w:sz w:val="16"/>
                <w:szCs w:val="16"/>
              </w:rPr>
              <w:t>2193 (3.5%)</w:t>
            </w:r>
          </w:p>
        </w:tc>
        <w:tc>
          <w:tcPr>
            <w:tcW w:w="810" w:type="dxa"/>
          </w:tcPr>
          <w:p w14:paraId="52ACDCA6" w14:textId="77777777" w:rsidR="001902B1" w:rsidRPr="00436F64" w:rsidRDefault="001902B1" w:rsidP="00205BC3">
            <w:pPr>
              <w:pStyle w:val="Compact"/>
              <w:rPr>
                <w:sz w:val="16"/>
                <w:szCs w:val="16"/>
              </w:rPr>
            </w:pPr>
            <w:r w:rsidRPr="00436F64">
              <w:rPr>
                <w:sz w:val="16"/>
                <w:szCs w:val="16"/>
              </w:rPr>
              <w:t>473 (1.2%)</w:t>
            </w:r>
          </w:p>
        </w:tc>
        <w:tc>
          <w:tcPr>
            <w:tcW w:w="811" w:type="dxa"/>
          </w:tcPr>
          <w:p w14:paraId="4C99BBF3" w14:textId="77777777" w:rsidR="001902B1" w:rsidRPr="00436F64" w:rsidRDefault="001902B1" w:rsidP="00205BC3">
            <w:pPr>
              <w:pStyle w:val="Compact"/>
              <w:rPr>
                <w:sz w:val="16"/>
                <w:szCs w:val="16"/>
              </w:rPr>
            </w:pPr>
            <w:r w:rsidRPr="00436F64">
              <w:rPr>
                <w:sz w:val="16"/>
                <w:szCs w:val="16"/>
              </w:rPr>
              <w:t>81 (0.7%)</w:t>
            </w:r>
          </w:p>
        </w:tc>
        <w:tc>
          <w:tcPr>
            <w:tcW w:w="917" w:type="dxa"/>
          </w:tcPr>
          <w:p w14:paraId="40CC257B" w14:textId="77777777" w:rsidR="001902B1" w:rsidRPr="00436F64" w:rsidRDefault="001902B1" w:rsidP="00205BC3">
            <w:pPr>
              <w:pStyle w:val="Compact"/>
              <w:rPr>
                <w:sz w:val="16"/>
                <w:szCs w:val="16"/>
              </w:rPr>
            </w:pPr>
            <w:r w:rsidRPr="00436F64">
              <w:rPr>
                <w:sz w:val="16"/>
                <w:szCs w:val="16"/>
              </w:rPr>
              <w:t>35 (2.3%)</w:t>
            </w:r>
          </w:p>
        </w:tc>
      </w:tr>
      <w:tr w:rsidR="001902B1" w:rsidRPr="00436F64" w14:paraId="051A1B2C" w14:textId="77777777" w:rsidTr="00205BC3">
        <w:tc>
          <w:tcPr>
            <w:tcW w:w="1278" w:type="dxa"/>
          </w:tcPr>
          <w:p w14:paraId="4B388D54" w14:textId="77777777" w:rsidR="001902B1" w:rsidRPr="00436F64" w:rsidRDefault="001902B1" w:rsidP="00205BC3">
            <w:pPr>
              <w:pStyle w:val="Compact"/>
              <w:rPr>
                <w:sz w:val="16"/>
                <w:szCs w:val="16"/>
              </w:rPr>
            </w:pPr>
            <w:r w:rsidRPr="00436F64">
              <w:rPr>
                <w:sz w:val="16"/>
                <w:szCs w:val="16"/>
              </w:rPr>
              <w:t>Retired</w:t>
            </w:r>
          </w:p>
        </w:tc>
        <w:tc>
          <w:tcPr>
            <w:tcW w:w="1080" w:type="dxa"/>
          </w:tcPr>
          <w:p w14:paraId="5392A65B" w14:textId="77777777" w:rsidR="001902B1" w:rsidRPr="00436F64" w:rsidRDefault="001902B1" w:rsidP="00205BC3">
            <w:pPr>
              <w:pStyle w:val="Compact"/>
              <w:rPr>
                <w:sz w:val="16"/>
                <w:szCs w:val="16"/>
              </w:rPr>
            </w:pPr>
            <w:r w:rsidRPr="00436F64">
              <w:rPr>
                <w:sz w:val="16"/>
                <w:szCs w:val="16"/>
              </w:rPr>
              <w:t>61333 (17.9%)</w:t>
            </w:r>
          </w:p>
        </w:tc>
        <w:tc>
          <w:tcPr>
            <w:tcW w:w="992" w:type="dxa"/>
          </w:tcPr>
          <w:p w14:paraId="3C04DEE7" w14:textId="77777777" w:rsidR="001902B1" w:rsidRPr="00436F64" w:rsidRDefault="001902B1" w:rsidP="00205BC3">
            <w:pPr>
              <w:pStyle w:val="Compact"/>
              <w:rPr>
                <w:sz w:val="16"/>
                <w:szCs w:val="16"/>
              </w:rPr>
            </w:pPr>
            <w:r w:rsidRPr="00436F64">
              <w:rPr>
                <w:sz w:val="16"/>
                <w:szCs w:val="16"/>
              </w:rPr>
              <w:t>102 (0.2%)</w:t>
            </w:r>
          </w:p>
        </w:tc>
        <w:tc>
          <w:tcPr>
            <w:tcW w:w="808" w:type="dxa"/>
          </w:tcPr>
          <w:p w14:paraId="21E828B3" w14:textId="77777777" w:rsidR="001902B1" w:rsidRPr="00436F64" w:rsidRDefault="001902B1" w:rsidP="00205BC3">
            <w:pPr>
              <w:pStyle w:val="Compact"/>
              <w:rPr>
                <w:sz w:val="16"/>
                <w:szCs w:val="16"/>
              </w:rPr>
            </w:pPr>
            <w:r w:rsidRPr="00436F64">
              <w:rPr>
                <w:sz w:val="16"/>
                <w:szCs w:val="16"/>
              </w:rPr>
              <w:t>93 (0.2%)</w:t>
            </w:r>
          </w:p>
        </w:tc>
        <w:tc>
          <w:tcPr>
            <w:tcW w:w="990" w:type="dxa"/>
          </w:tcPr>
          <w:p w14:paraId="626E1A44" w14:textId="77777777" w:rsidR="001902B1" w:rsidRPr="00436F64" w:rsidRDefault="001902B1" w:rsidP="00205BC3">
            <w:pPr>
              <w:pStyle w:val="Compact"/>
              <w:rPr>
                <w:sz w:val="16"/>
                <w:szCs w:val="16"/>
              </w:rPr>
            </w:pPr>
            <w:r w:rsidRPr="00436F64">
              <w:rPr>
                <w:sz w:val="16"/>
                <w:szCs w:val="16"/>
              </w:rPr>
              <w:t>317 (0.6%)</w:t>
            </w:r>
          </w:p>
        </w:tc>
        <w:tc>
          <w:tcPr>
            <w:tcW w:w="990" w:type="dxa"/>
          </w:tcPr>
          <w:p w14:paraId="34F2883B" w14:textId="77777777" w:rsidR="001902B1" w:rsidRPr="00436F64" w:rsidRDefault="001902B1" w:rsidP="00205BC3">
            <w:pPr>
              <w:pStyle w:val="Compact"/>
              <w:rPr>
                <w:sz w:val="16"/>
                <w:szCs w:val="16"/>
              </w:rPr>
            </w:pPr>
            <w:r w:rsidRPr="00436F64">
              <w:rPr>
                <w:sz w:val="16"/>
                <w:szCs w:val="16"/>
              </w:rPr>
              <w:t>1924 (3.4%)</w:t>
            </w:r>
          </w:p>
        </w:tc>
        <w:tc>
          <w:tcPr>
            <w:tcW w:w="900" w:type="dxa"/>
          </w:tcPr>
          <w:p w14:paraId="57611DFE" w14:textId="77777777" w:rsidR="001902B1" w:rsidRPr="00436F64" w:rsidRDefault="001902B1" w:rsidP="00205BC3">
            <w:pPr>
              <w:pStyle w:val="Compact"/>
              <w:rPr>
                <w:sz w:val="16"/>
                <w:szCs w:val="16"/>
              </w:rPr>
            </w:pPr>
            <w:r w:rsidRPr="00436F64">
              <w:rPr>
                <w:sz w:val="16"/>
                <w:szCs w:val="16"/>
              </w:rPr>
              <w:t>17194 (27.2%)</w:t>
            </w:r>
          </w:p>
        </w:tc>
        <w:tc>
          <w:tcPr>
            <w:tcW w:w="810" w:type="dxa"/>
          </w:tcPr>
          <w:p w14:paraId="43C87BF4" w14:textId="77777777" w:rsidR="001902B1" w:rsidRPr="00436F64" w:rsidRDefault="001902B1" w:rsidP="00205BC3">
            <w:pPr>
              <w:pStyle w:val="Compact"/>
              <w:rPr>
                <w:sz w:val="16"/>
                <w:szCs w:val="16"/>
              </w:rPr>
            </w:pPr>
            <w:r w:rsidRPr="00436F64">
              <w:rPr>
                <w:sz w:val="16"/>
                <w:szCs w:val="16"/>
              </w:rPr>
              <w:t>30038 (73.5%)</w:t>
            </w:r>
          </w:p>
        </w:tc>
        <w:tc>
          <w:tcPr>
            <w:tcW w:w="811" w:type="dxa"/>
          </w:tcPr>
          <w:p w14:paraId="7D4821F1" w14:textId="77777777" w:rsidR="001902B1" w:rsidRPr="00436F64" w:rsidRDefault="001902B1" w:rsidP="00205BC3">
            <w:pPr>
              <w:pStyle w:val="Compact"/>
              <w:rPr>
                <w:sz w:val="16"/>
                <w:szCs w:val="16"/>
              </w:rPr>
            </w:pPr>
            <w:r w:rsidRPr="00436F64">
              <w:rPr>
                <w:sz w:val="16"/>
                <w:szCs w:val="16"/>
              </w:rPr>
              <w:t>10380 (86.3%)</w:t>
            </w:r>
          </w:p>
        </w:tc>
        <w:tc>
          <w:tcPr>
            <w:tcW w:w="917" w:type="dxa"/>
          </w:tcPr>
          <w:p w14:paraId="534B26BE" w14:textId="77777777" w:rsidR="001902B1" w:rsidRPr="00436F64" w:rsidRDefault="001902B1" w:rsidP="00205BC3">
            <w:pPr>
              <w:pStyle w:val="Compact"/>
              <w:rPr>
                <w:sz w:val="16"/>
                <w:szCs w:val="16"/>
              </w:rPr>
            </w:pPr>
            <w:r w:rsidRPr="00436F64">
              <w:rPr>
                <w:sz w:val="16"/>
                <w:szCs w:val="16"/>
              </w:rPr>
              <w:t>1285 (83.7%)</w:t>
            </w:r>
          </w:p>
        </w:tc>
      </w:tr>
      <w:tr w:rsidR="001902B1" w:rsidRPr="00436F64" w14:paraId="6087062E" w14:textId="77777777" w:rsidTr="00205BC3">
        <w:tc>
          <w:tcPr>
            <w:tcW w:w="1278" w:type="dxa"/>
          </w:tcPr>
          <w:p w14:paraId="559119C9" w14:textId="77777777" w:rsidR="001902B1" w:rsidRPr="00436F64" w:rsidRDefault="001902B1" w:rsidP="00205BC3">
            <w:pPr>
              <w:pStyle w:val="Compact"/>
              <w:rPr>
                <w:sz w:val="16"/>
                <w:szCs w:val="16"/>
              </w:rPr>
            </w:pPr>
            <w:r w:rsidRPr="00436F64">
              <w:rPr>
                <w:sz w:val="16"/>
                <w:szCs w:val="16"/>
              </w:rPr>
              <w:t>Studying</w:t>
            </w:r>
          </w:p>
        </w:tc>
        <w:tc>
          <w:tcPr>
            <w:tcW w:w="1080" w:type="dxa"/>
          </w:tcPr>
          <w:p w14:paraId="3A9713B4" w14:textId="77777777" w:rsidR="001902B1" w:rsidRPr="00436F64" w:rsidRDefault="001902B1" w:rsidP="00205BC3">
            <w:pPr>
              <w:pStyle w:val="Compact"/>
              <w:rPr>
                <w:sz w:val="16"/>
                <w:szCs w:val="16"/>
              </w:rPr>
            </w:pPr>
            <w:r w:rsidRPr="00436F64">
              <w:rPr>
                <w:sz w:val="16"/>
                <w:szCs w:val="16"/>
              </w:rPr>
              <w:t>48583 (14.2%)</w:t>
            </w:r>
          </w:p>
        </w:tc>
        <w:tc>
          <w:tcPr>
            <w:tcW w:w="992" w:type="dxa"/>
          </w:tcPr>
          <w:p w14:paraId="50DBB881" w14:textId="77777777" w:rsidR="001902B1" w:rsidRPr="00436F64" w:rsidRDefault="001902B1" w:rsidP="00205BC3">
            <w:pPr>
              <w:pStyle w:val="Compact"/>
              <w:rPr>
                <w:sz w:val="16"/>
                <w:szCs w:val="16"/>
              </w:rPr>
            </w:pPr>
            <w:r w:rsidRPr="00436F64">
              <w:rPr>
                <w:sz w:val="16"/>
                <w:szCs w:val="16"/>
              </w:rPr>
              <w:t>40925 (63.3%)</w:t>
            </w:r>
          </w:p>
        </w:tc>
        <w:tc>
          <w:tcPr>
            <w:tcW w:w="808" w:type="dxa"/>
          </w:tcPr>
          <w:p w14:paraId="18421E15" w14:textId="77777777" w:rsidR="001902B1" w:rsidRPr="00436F64" w:rsidRDefault="001902B1" w:rsidP="00205BC3">
            <w:pPr>
              <w:pStyle w:val="Compact"/>
              <w:rPr>
                <w:sz w:val="16"/>
                <w:szCs w:val="16"/>
              </w:rPr>
            </w:pPr>
            <w:r w:rsidRPr="00436F64">
              <w:rPr>
                <w:sz w:val="16"/>
                <w:szCs w:val="16"/>
              </w:rPr>
              <w:t>4306 (9.1%)</w:t>
            </w:r>
          </w:p>
        </w:tc>
        <w:tc>
          <w:tcPr>
            <w:tcW w:w="990" w:type="dxa"/>
          </w:tcPr>
          <w:p w14:paraId="3B88D0B7" w14:textId="77777777" w:rsidR="001902B1" w:rsidRPr="00436F64" w:rsidRDefault="001902B1" w:rsidP="00205BC3">
            <w:pPr>
              <w:pStyle w:val="Compact"/>
              <w:rPr>
                <w:sz w:val="16"/>
                <w:szCs w:val="16"/>
              </w:rPr>
            </w:pPr>
            <w:r w:rsidRPr="00436F64">
              <w:rPr>
                <w:sz w:val="16"/>
                <w:szCs w:val="16"/>
              </w:rPr>
              <w:t>1476 (2.7%)</w:t>
            </w:r>
          </w:p>
        </w:tc>
        <w:tc>
          <w:tcPr>
            <w:tcW w:w="990" w:type="dxa"/>
          </w:tcPr>
          <w:p w14:paraId="0ABBC218" w14:textId="77777777" w:rsidR="001902B1" w:rsidRPr="00436F64" w:rsidRDefault="001902B1" w:rsidP="00205BC3">
            <w:pPr>
              <w:pStyle w:val="Compact"/>
              <w:rPr>
                <w:sz w:val="16"/>
                <w:szCs w:val="16"/>
              </w:rPr>
            </w:pPr>
            <w:r w:rsidRPr="00436F64">
              <w:rPr>
                <w:sz w:val="16"/>
                <w:szCs w:val="16"/>
              </w:rPr>
              <w:t>1101 (1.9%)</w:t>
            </w:r>
          </w:p>
        </w:tc>
        <w:tc>
          <w:tcPr>
            <w:tcW w:w="900" w:type="dxa"/>
          </w:tcPr>
          <w:p w14:paraId="6011BC61" w14:textId="77777777" w:rsidR="001902B1" w:rsidRPr="00436F64" w:rsidRDefault="001902B1" w:rsidP="00205BC3">
            <w:pPr>
              <w:pStyle w:val="Compact"/>
              <w:rPr>
                <w:sz w:val="16"/>
                <w:szCs w:val="16"/>
              </w:rPr>
            </w:pPr>
            <w:r w:rsidRPr="00436F64">
              <w:rPr>
                <w:sz w:val="16"/>
                <w:szCs w:val="16"/>
              </w:rPr>
              <w:t>574 (0.9%)</w:t>
            </w:r>
          </w:p>
        </w:tc>
        <w:tc>
          <w:tcPr>
            <w:tcW w:w="810" w:type="dxa"/>
          </w:tcPr>
          <w:p w14:paraId="2374AEC8" w14:textId="77777777" w:rsidR="001902B1" w:rsidRPr="00436F64" w:rsidRDefault="001902B1" w:rsidP="00205BC3">
            <w:pPr>
              <w:pStyle w:val="Compact"/>
              <w:rPr>
                <w:sz w:val="16"/>
                <w:szCs w:val="16"/>
              </w:rPr>
            </w:pPr>
            <w:r w:rsidRPr="00436F64">
              <w:rPr>
                <w:sz w:val="16"/>
                <w:szCs w:val="16"/>
              </w:rPr>
              <w:t>149 (0.4%)</w:t>
            </w:r>
          </w:p>
        </w:tc>
        <w:tc>
          <w:tcPr>
            <w:tcW w:w="811" w:type="dxa"/>
          </w:tcPr>
          <w:p w14:paraId="4E61E474" w14:textId="77777777" w:rsidR="001902B1" w:rsidRPr="00436F64" w:rsidRDefault="001902B1" w:rsidP="00205BC3">
            <w:pPr>
              <w:pStyle w:val="Compact"/>
              <w:rPr>
                <w:sz w:val="16"/>
                <w:szCs w:val="16"/>
              </w:rPr>
            </w:pPr>
            <w:r w:rsidRPr="00436F64">
              <w:rPr>
                <w:sz w:val="16"/>
                <w:szCs w:val="16"/>
              </w:rPr>
              <w:t>30 (0.2%)</w:t>
            </w:r>
          </w:p>
        </w:tc>
        <w:tc>
          <w:tcPr>
            <w:tcW w:w="917" w:type="dxa"/>
          </w:tcPr>
          <w:p w14:paraId="1C862004" w14:textId="77777777" w:rsidR="001902B1" w:rsidRPr="00436F64" w:rsidRDefault="001902B1" w:rsidP="00205BC3">
            <w:pPr>
              <w:pStyle w:val="Compact"/>
              <w:rPr>
                <w:sz w:val="16"/>
                <w:szCs w:val="16"/>
              </w:rPr>
            </w:pPr>
            <w:r w:rsidRPr="00436F64">
              <w:rPr>
                <w:sz w:val="16"/>
                <w:szCs w:val="16"/>
              </w:rPr>
              <w:t>22 (1.4%)</w:t>
            </w:r>
          </w:p>
        </w:tc>
      </w:tr>
      <w:tr w:rsidR="001902B1" w:rsidRPr="00436F64" w14:paraId="5C3677F2" w14:textId="77777777" w:rsidTr="00205BC3">
        <w:tc>
          <w:tcPr>
            <w:tcW w:w="1278" w:type="dxa"/>
          </w:tcPr>
          <w:p w14:paraId="3704EC8D" w14:textId="77777777" w:rsidR="001902B1" w:rsidRPr="00436F64" w:rsidRDefault="001902B1" w:rsidP="00205BC3">
            <w:pPr>
              <w:pStyle w:val="Compact"/>
              <w:rPr>
                <w:sz w:val="16"/>
                <w:szCs w:val="16"/>
              </w:rPr>
            </w:pPr>
            <w:r w:rsidRPr="00436F64">
              <w:rPr>
                <w:sz w:val="16"/>
                <w:szCs w:val="16"/>
              </w:rPr>
              <w:t>Unemployed</w:t>
            </w:r>
          </w:p>
        </w:tc>
        <w:tc>
          <w:tcPr>
            <w:tcW w:w="1080" w:type="dxa"/>
          </w:tcPr>
          <w:p w14:paraId="52F3AEE5" w14:textId="77777777" w:rsidR="001902B1" w:rsidRPr="00436F64" w:rsidRDefault="001902B1" w:rsidP="00205BC3">
            <w:pPr>
              <w:pStyle w:val="Compact"/>
              <w:rPr>
                <w:sz w:val="16"/>
                <w:szCs w:val="16"/>
              </w:rPr>
            </w:pPr>
            <w:r w:rsidRPr="00436F64">
              <w:rPr>
                <w:sz w:val="16"/>
                <w:szCs w:val="16"/>
              </w:rPr>
              <w:t>29859 (8.7%)</w:t>
            </w:r>
          </w:p>
        </w:tc>
        <w:tc>
          <w:tcPr>
            <w:tcW w:w="992" w:type="dxa"/>
          </w:tcPr>
          <w:p w14:paraId="69896094" w14:textId="77777777" w:rsidR="001902B1" w:rsidRPr="00436F64" w:rsidRDefault="001902B1" w:rsidP="00205BC3">
            <w:pPr>
              <w:pStyle w:val="Compact"/>
              <w:rPr>
                <w:sz w:val="16"/>
                <w:szCs w:val="16"/>
              </w:rPr>
            </w:pPr>
            <w:r w:rsidRPr="00436F64">
              <w:rPr>
                <w:sz w:val="16"/>
                <w:szCs w:val="16"/>
              </w:rPr>
              <w:t>7519 (11.6%)</w:t>
            </w:r>
          </w:p>
        </w:tc>
        <w:tc>
          <w:tcPr>
            <w:tcW w:w="808" w:type="dxa"/>
          </w:tcPr>
          <w:p w14:paraId="564B025A" w14:textId="77777777" w:rsidR="001902B1" w:rsidRPr="00436F64" w:rsidRDefault="001902B1" w:rsidP="00205BC3">
            <w:pPr>
              <w:pStyle w:val="Compact"/>
              <w:rPr>
                <w:sz w:val="16"/>
                <w:szCs w:val="16"/>
              </w:rPr>
            </w:pPr>
            <w:r w:rsidRPr="00436F64">
              <w:rPr>
                <w:sz w:val="16"/>
                <w:szCs w:val="16"/>
              </w:rPr>
              <w:t>7621 (16.1%)</w:t>
            </w:r>
          </w:p>
        </w:tc>
        <w:tc>
          <w:tcPr>
            <w:tcW w:w="990" w:type="dxa"/>
          </w:tcPr>
          <w:p w14:paraId="16A628D0" w14:textId="77777777" w:rsidR="001902B1" w:rsidRPr="00436F64" w:rsidRDefault="001902B1" w:rsidP="00205BC3">
            <w:pPr>
              <w:pStyle w:val="Compact"/>
              <w:rPr>
                <w:sz w:val="16"/>
                <w:szCs w:val="16"/>
              </w:rPr>
            </w:pPr>
            <w:r w:rsidRPr="00436F64">
              <w:rPr>
                <w:sz w:val="16"/>
                <w:szCs w:val="16"/>
              </w:rPr>
              <w:t>5086 (9.2%)</w:t>
            </w:r>
          </w:p>
        </w:tc>
        <w:tc>
          <w:tcPr>
            <w:tcW w:w="990" w:type="dxa"/>
          </w:tcPr>
          <w:p w14:paraId="7F787F89" w14:textId="77777777" w:rsidR="001902B1" w:rsidRPr="00436F64" w:rsidRDefault="001902B1" w:rsidP="00205BC3">
            <w:pPr>
              <w:pStyle w:val="Compact"/>
              <w:rPr>
                <w:sz w:val="16"/>
                <w:szCs w:val="16"/>
              </w:rPr>
            </w:pPr>
            <w:r w:rsidRPr="00436F64">
              <w:rPr>
                <w:sz w:val="16"/>
                <w:szCs w:val="16"/>
              </w:rPr>
              <w:t>4602 (8.0%)</w:t>
            </w:r>
          </w:p>
        </w:tc>
        <w:tc>
          <w:tcPr>
            <w:tcW w:w="900" w:type="dxa"/>
          </w:tcPr>
          <w:p w14:paraId="4CC1B204" w14:textId="77777777" w:rsidR="001902B1" w:rsidRPr="00436F64" w:rsidRDefault="001902B1" w:rsidP="00205BC3">
            <w:pPr>
              <w:pStyle w:val="Compact"/>
              <w:rPr>
                <w:sz w:val="16"/>
                <w:szCs w:val="16"/>
              </w:rPr>
            </w:pPr>
            <w:r w:rsidRPr="00436F64">
              <w:rPr>
                <w:sz w:val="16"/>
                <w:szCs w:val="16"/>
              </w:rPr>
              <w:t>4203 (6.7%)</w:t>
            </w:r>
          </w:p>
        </w:tc>
        <w:tc>
          <w:tcPr>
            <w:tcW w:w="810" w:type="dxa"/>
          </w:tcPr>
          <w:p w14:paraId="3DD7180C" w14:textId="77777777" w:rsidR="001902B1" w:rsidRPr="00436F64" w:rsidRDefault="001902B1" w:rsidP="00205BC3">
            <w:pPr>
              <w:pStyle w:val="Compact"/>
              <w:rPr>
                <w:sz w:val="16"/>
                <w:szCs w:val="16"/>
              </w:rPr>
            </w:pPr>
            <w:r w:rsidRPr="00436F64">
              <w:rPr>
                <w:sz w:val="16"/>
                <w:szCs w:val="16"/>
              </w:rPr>
              <w:t>706 (1.7%)</w:t>
            </w:r>
          </w:p>
        </w:tc>
        <w:tc>
          <w:tcPr>
            <w:tcW w:w="811" w:type="dxa"/>
          </w:tcPr>
          <w:p w14:paraId="7FC260F8" w14:textId="77777777" w:rsidR="001902B1" w:rsidRPr="00436F64" w:rsidRDefault="001902B1" w:rsidP="00205BC3">
            <w:pPr>
              <w:pStyle w:val="Compact"/>
              <w:rPr>
                <w:sz w:val="16"/>
                <w:szCs w:val="16"/>
              </w:rPr>
            </w:pPr>
            <w:r w:rsidRPr="00436F64">
              <w:rPr>
                <w:sz w:val="16"/>
                <w:szCs w:val="16"/>
              </w:rPr>
              <w:t>100 (0.8%)</w:t>
            </w:r>
          </w:p>
        </w:tc>
        <w:tc>
          <w:tcPr>
            <w:tcW w:w="917" w:type="dxa"/>
          </w:tcPr>
          <w:p w14:paraId="5F0EF76A" w14:textId="77777777" w:rsidR="001902B1" w:rsidRPr="00436F64" w:rsidRDefault="001902B1" w:rsidP="00205BC3">
            <w:pPr>
              <w:pStyle w:val="Compact"/>
              <w:rPr>
                <w:sz w:val="16"/>
                <w:szCs w:val="16"/>
              </w:rPr>
            </w:pPr>
            <w:r w:rsidRPr="00436F64">
              <w:rPr>
                <w:sz w:val="16"/>
                <w:szCs w:val="16"/>
              </w:rPr>
              <w:t>22 (1.4%)</w:t>
            </w:r>
          </w:p>
        </w:tc>
      </w:tr>
      <w:tr w:rsidR="001902B1" w:rsidRPr="00436F64" w14:paraId="4EA19875" w14:textId="77777777" w:rsidTr="00205BC3">
        <w:tc>
          <w:tcPr>
            <w:tcW w:w="1278" w:type="dxa"/>
            <w:shd w:val="clear" w:color="auto" w:fill="D9D9D9" w:themeFill="background1" w:themeFillShade="D9"/>
          </w:tcPr>
          <w:p w14:paraId="30A461F8" w14:textId="77777777" w:rsidR="001902B1" w:rsidRPr="00436F64" w:rsidRDefault="001902B1" w:rsidP="00205BC3">
            <w:pPr>
              <w:pStyle w:val="Compact"/>
              <w:rPr>
                <w:sz w:val="16"/>
                <w:szCs w:val="16"/>
              </w:rPr>
            </w:pPr>
            <w:r w:rsidRPr="00436F64">
              <w:rPr>
                <w:sz w:val="16"/>
                <w:szCs w:val="16"/>
              </w:rPr>
              <w:t>Relationship Status</w:t>
            </w:r>
          </w:p>
        </w:tc>
        <w:tc>
          <w:tcPr>
            <w:tcW w:w="1080" w:type="dxa"/>
            <w:shd w:val="clear" w:color="auto" w:fill="D9D9D9" w:themeFill="background1" w:themeFillShade="D9"/>
          </w:tcPr>
          <w:p w14:paraId="2D4F45E1"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3899F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777484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61DE5A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4000153"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7F3F95D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563ED90"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259D776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4FB1000" w14:textId="77777777" w:rsidR="001902B1" w:rsidRPr="00436F64" w:rsidRDefault="001902B1" w:rsidP="00205BC3">
            <w:pPr>
              <w:pStyle w:val="Compact"/>
              <w:rPr>
                <w:sz w:val="16"/>
                <w:szCs w:val="16"/>
              </w:rPr>
            </w:pPr>
          </w:p>
        </w:tc>
      </w:tr>
      <w:tr w:rsidR="001902B1" w:rsidRPr="00436F64" w14:paraId="5A8832D1" w14:textId="77777777" w:rsidTr="00205BC3">
        <w:tc>
          <w:tcPr>
            <w:tcW w:w="1278" w:type="dxa"/>
          </w:tcPr>
          <w:p w14:paraId="28628CC8" w14:textId="77777777" w:rsidR="001902B1" w:rsidRPr="00436F64" w:rsidRDefault="001902B1" w:rsidP="00205BC3">
            <w:pPr>
              <w:pStyle w:val="Compact"/>
              <w:rPr>
                <w:sz w:val="16"/>
                <w:szCs w:val="16"/>
              </w:rPr>
            </w:pPr>
            <w:r w:rsidRPr="00436F64">
              <w:rPr>
                <w:sz w:val="16"/>
                <w:szCs w:val="16"/>
              </w:rPr>
              <w:t>Divorced/</w:t>
            </w:r>
            <w:r>
              <w:rPr>
                <w:sz w:val="16"/>
                <w:szCs w:val="16"/>
              </w:rPr>
              <w:t xml:space="preserve"> </w:t>
            </w:r>
            <w:r w:rsidRPr="00436F64">
              <w:rPr>
                <w:sz w:val="16"/>
                <w:szCs w:val="16"/>
              </w:rPr>
              <w:t>Separated</w:t>
            </w:r>
          </w:p>
        </w:tc>
        <w:tc>
          <w:tcPr>
            <w:tcW w:w="1080" w:type="dxa"/>
          </w:tcPr>
          <w:p w14:paraId="67BFAB0C" w14:textId="77777777" w:rsidR="001902B1" w:rsidRPr="00436F64" w:rsidRDefault="001902B1" w:rsidP="00205BC3">
            <w:pPr>
              <w:pStyle w:val="Compact"/>
              <w:rPr>
                <w:sz w:val="16"/>
                <w:szCs w:val="16"/>
              </w:rPr>
            </w:pPr>
            <w:r w:rsidRPr="00436F64">
              <w:rPr>
                <w:sz w:val="16"/>
                <w:szCs w:val="16"/>
              </w:rPr>
              <w:t>32484 (9.5%)</w:t>
            </w:r>
          </w:p>
        </w:tc>
        <w:tc>
          <w:tcPr>
            <w:tcW w:w="992" w:type="dxa"/>
          </w:tcPr>
          <w:p w14:paraId="3F11D5C2" w14:textId="77777777" w:rsidR="001902B1" w:rsidRPr="00436F64" w:rsidRDefault="001902B1" w:rsidP="00205BC3">
            <w:pPr>
              <w:pStyle w:val="Compact"/>
              <w:rPr>
                <w:sz w:val="16"/>
                <w:szCs w:val="16"/>
              </w:rPr>
            </w:pPr>
            <w:r w:rsidRPr="00436F64">
              <w:rPr>
                <w:sz w:val="16"/>
                <w:szCs w:val="16"/>
              </w:rPr>
              <w:t>876 (1.4%)</w:t>
            </w:r>
          </w:p>
        </w:tc>
        <w:tc>
          <w:tcPr>
            <w:tcW w:w="808" w:type="dxa"/>
          </w:tcPr>
          <w:p w14:paraId="2A424A9F" w14:textId="77777777" w:rsidR="001902B1" w:rsidRPr="00436F64" w:rsidRDefault="001902B1" w:rsidP="00205BC3">
            <w:pPr>
              <w:pStyle w:val="Compact"/>
              <w:rPr>
                <w:sz w:val="16"/>
                <w:szCs w:val="16"/>
              </w:rPr>
            </w:pPr>
            <w:r w:rsidRPr="00436F64">
              <w:rPr>
                <w:sz w:val="16"/>
                <w:szCs w:val="16"/>
              </w:rPr>
              <w:t>2137 (4.5%)</w:t>
            </w:r>
          </w:p>
        </w:tc>
        <w:tc>
          <w:tcPr>
            <w:tcW w:w="990" w:type="dxa"/>
          </w:tcPr>
          <w:p w14:paraId="4C3572C1" w14:textId="77777777" w:rsidR="001902B1" w:rsidRPr="00436F64" w:rsidRDefault="001902B1" w:rsidP="00205BC3">
            <w:pPr>
              <w:pStyle w:val="Compact"/>
              <w:rPr>
                <w:sz w:val="16"/>
                <w:szCs w:val="16"/>
              </w:rPr>
            </w:pPr>
            <w:r w:rsidRPr="00436F64">
              <w:rPr>
                <w:sz w:val="16"/>
                <w:szCs w:val="16"/>
              </w:rPr>
              <w:t>4738 (8.6%)</w:t>
            </w:r>
          </w:p>
        </w:tc>
        <w:tc>
          <w:tcPr>
            <w:tcW w:w="990" w:type="dxa"/>
          </w:tcPr>
          <w:p w14:paraId="39802A69" w14:textId="77777777" w:rsidR="001902B1" w:rsidRPr="00436F64" w:rsidRDefault="001902B1" w:rsidP="00205BC3">
            <w:pPr>
              <w:pStyle w:val="Compact"/>
              <w:rPr>
                <w:sz w:val="16"/>
                <w:szCs w:val="16"/>
              </w:rPr>
            </w:pPr>
            <w:r w:rsidRPr="00436F64">
              <w:rPr>
                <w:sz w:val="16"/>
                <w:szCs w:val="16"/>
              </w:rPr>
              <w:t>6849 (12.0%)</w:t>
            </w:r>
          </w:p>
        </w:tc>
        <w:tc>
          <w:tcPr>
            <w:tcW w:w="900" w:type="dxa"/>
          </w:tcPr>
          <w:p w14:paraId="04E7BEE3" w14:textId="77777777" w:rsidR="001902B1" w:rsidRPr="00436F64" w:rsidRDefault="001902B1" w:rsidP="00205BC3">
            <w:pPr>
              <w:pStyle w:val="Compact"/>
              <w:rPr>
                <w:sz w:val="16"/>
                <w:szCs w:val="16"/>
              </w:rPr>
            </w:pPr>
            <w:r w:rsidRPr="00436F64">
              <w:rPr>
                <w:sz w:val="16"/>
                <w:szCs w:val="16"/>
              </w:rPr>
              <w:t>9677 (15.3%)</w:t>
            </w:r>
          </w:p>
        </w:tc>
        <w:tc>
          <w:tcPr>
            <w:tcW w:w="810" w:type="dxa"/>
          </w:tcPr>
          <w:p w14:paraId="4992BB8B" w14:textId="77777777" w:rsidR="001902B1" w:rsidRPr="00436F64" w:rsidRDefault="001902B1" w:rsidP="00205BC3">
            <w:pPr>
              <w:pStyle w:val="Compact"/>
              <w:rPr>
                <w:sz w:val="16"/>
                <w:szCs w:val="16"/>
              </w:rPr>
            </w:pPr>
            <w:r w:rsidRPr="00436F64">
              <w:rPr>
                <w:sz w:val="16"/>
                <w:szCs w:val="16"/>
              </w:rPr>
              <w:t>6535 (16.0%)</w:t>
            </w:r>
          </w:p>
        </w:tc>
        <w:tc>
          <w:tcPr>
            <w:tcW w:w="811" w:type="dxa"/>
          </w:tcPr>
          <w:p w14:paraId="1D319C5D" w14:textId="77777777" w:rsidR="001902B1" w:rsidRPr="00436F64" w:rsidRDefault="001902B1" w:rsidP="00205BC3">
            <w:pPr>
              <w:pStyle w:val="Compact"/>
              <w:rPr>
                <w:sz w:val="16"/>
                <w:szCs w:val="16"/>
              </w:rPr>
            </w:pPr>
            <w:r w:rsidRPr="00436F64">
              <w:rPr>
                <w:sz w:val="16"/>
                <w:szCs w:val="16"/>
              </w:rPr>
              <w:t>1536 (12.8%)</w:t>
            </w:r>
          </w:p>
        </w:tc>
        <w:tc>
          <w:tcPr>
            <w:tcW w:w="917" w:type="dxa"/>
          </w:tcPr>
          <w:p w14:paraId="13485F99" w14:textId="77777777" w:rsidR="001902B1" w:rsidRPr="00436F64" w:rsidRDefault="001902B1" w:rsidP="00205BC3">
            <w:pPr>
              <w:pStyle w:val="Compact"/>
              <w:rPr>
                <w:sz w:val="16"/>
                <w:szCs w:val="16"/>
              </w:rPr>
            </w:pPr>
            <w:r w:rsidRPr="00436F64">
              <w:rPr>
                <w:sz w:val="16"/>
                <w:szCs w:val="16"/>
              </w:rPr>
              <w:t>136 (8.9%)</w:t>
            </w:r>
          </w:p>
        </w:tc>
      </w:tr>
      <w:tr w:rsidR="001902B1" w:rsidRPr="00436F64" w14:paraId="683A3130" w14:textId="77777777" w:rsidTr="00205BC3">
        <w:tc>
          <w:tcPr>
            <w:tcW w:w="1278" w:type="dxa"/>
          </w:tcPr>
          <w:p w14:paraId="36126BA5" w14:textId="77777777" w:rsidR="001902B1" w:rsidRPr="00436F64" w:rsidRDefault="001902B1" w:rsidP="00205BC3">
            <w:pPr>
              <w:pStyle w:val="Compact"/>
              <w:rPr>
                <w:sz w:val="16"/>
                <w:szCs w:val="16"/>
              </w:rPr>
            </w:pPr>
            <w:r w:rsidRPr="00436F64">
              <w:rPr>
                <w:sz w:val="16"/>
                <w:szCs w:val="16"/>
              </w:rPr>
              <w:t>In a cohabiting relationship</w:t>
            </w:r>
          </w:p>
        </w:tc>
        <w:tc>
          <w:tcPr>
            <w:tcW w:w="1080" w:type="dxa"/>
          </w:tcPr>
          <w:p w14:paraId="7BB86C1C" w14:textId="77777777" w:rsidR="001902B1" w:rsidRPr="00436F64" w:rsidRDefault="001902B1" w:rsidP="00205BC3">
            <w:pPr>
              <w:pStyle w:val="Compact"/>
              <w:rPr>
                <w:sz w:val="16"/>
                <w:szCs w:val="16"/>
              </w:rPr>
            </w:pPr>
            <w:r w:rsidRPr="00436F64">
              <w:rPr>
                <w:sz w:val="16"/>
                <w:szCs w:val="16"/>
              </w:rPr>
              <w:t>15388 (4.5%)</w:t>
            </w:r>
          </w:p>
        </w:tc>
        <w:tc>
          <w:tcPr>
            <w:tcW w:w="992" w:type="dxa"/>
          </w:tcPr>
          <w:p w14:paraId="6D185FD6" w14:textId="77777777" w:rsidR="001902B1" w:rsidRPr="00436F64" w:rsidRDefault="001902B1" w:rsidP="00205BC3">
            <w:pPr>
              <w:pStyle w:val="Compact"/>
              <w:rPr>
                <w:sz w:val="16"/>
                <w:szCs w:val="16"/>
              </w:rPr>
            </w:pPr>
            <w:r w:rsidRPr="00436F64">
              <w:rPr>
                <w:sz w:val="16"/>
                <w:szCs w:val="16"/>
              </w:rPr>
              <w:t>1318 (2.0%)</w:t>
            </w:r>
          </w:p>
        </w:tc>
        <w:tc>
          <w:tcPr>
            <w:tcW w:w="808" w:type="dxa"/>
          </w:tcPr>
          <w:p w14:paraId="5B2183B6" w14:textId="77777777" w:rsidR="001902B1" w:rsidRPr="00436F64" w:rsidRDefault="001902B1" w:rsidP="00205BC3">
            <w:pPr>
              <w:pStyle w:val="Compact"/>
              <w:rPr>
                <w:sz w:val="16"/>
                <w:szCs w:val="16"/>
              </w:rPr>
            </w:pPr>
            <w:r w:rsidRPr="00436F64">
              <w:rPr>
                <w:sz w:val="16"/>
                <w:szCs w:val="16"/>
              </w:rPr>
              <w:t>2861 (6.1%)</w:t>
            </w:r>
          </w:p>
        </w:tc>
        <w:tc>
          <w:tcPr>
            <w:tcW w:w="990" w:type="dxa"/>
          </w:tcPr>
          <w:p w14:paraId="2FC6B768" w14:textId="77777777" w:rsidR="001902B1" w:rsidRPr="00436F64" w:rsidRDefault="001902B1" w:rsidP="00205BC3">
            <w:pPr>
              <w:pStyle w:val="Compact"/>
              <w:rPr>
                <w:sz w:val="16"/>
                <w:szCs w:val="16"/>
              </w:rPr>
            </w:pPr>
            <w:r w:rsidRPr="00436F64">
              <w:rPr>
                <w:sz w:val="16"/>
                <w:szCs w:val="16"/>
              </w:rPr>
              <w:t>3170 (5.7%)</w:t>
            </w:r>
          </w:p>
        </w:tc>
        <w:tc>
          <w:tcPr>
            <w:tcW w:w="990" w:type="dxa"/>
          </w:tcPr>
          <w:p w14:paraId="7576E5E6" w14:textId="77777777" w:rsidR="001902B1" w:rsidRPr="00436F64" w:rsidRDefault="001902B1" w:rsidP="00205BC3">
            <w:pPr>
              <w:pStyle w:val="Compact"/>
              <w:rPr>
                <w:sz w:val="16"/>
                <w:szCs w:val="16"/>
              </w:rPr>
            </w:pPr>
            <w:r w:rsidRPr="00436F64">
              <w:rPr>
                <w:sz w:val="16"/>
                <w:szCs w:val="16"/>
              </w:rPr>
              <w:t>3062 (5.3%)</w:t>
            </w:r>
          </w:p>
        </w:tc>
        <w:tc>
          <w:tcPr>
            <w:tcW w:w="900" w:type="dxa"/>
          </w:tcPr>
          <w:p w14:paraId="6D5E8F94" w14:textId="77777777" w:rsidR="001902B1" w:rsidRPr="00436F64" w:rsidRDefault="001902B1" w:rsidP="00205BC3">
            <w:pPr>
              <w:pStyle w:val="Compact"/>
              <w:rPr>
                <w:sz w:val="16"/>
                <w:szCs w:val="16"/>
              </w:rPr>
            </w:pPr>
            <w:r w:rsidRPr="00436F64">
              <w:rPr>
                <w:sz w:val="16"/>
                <w:szCs w:val="16"/>
              </w:rPr>
              <w:t>3022 (4.8%)</w:t>
            </w:r>
          </w:p>
        </w:tc>
        <w:tc>
          <w:tcPr>
            <w:tcW w:w="810" w:type="dxa"/>
          </w:tcPr>
          <w:p w14:paraId="5FB717AD" w14:textId="77777777" w:rsidR="001902B1" w:rsidRPr="00436F64" w:rsidRDefault="001902B1" w:rsidP="00205BC3">
            <w:pPr>
              <w:pStyle w:val="Compact"/>
              <w:rPr>
                <w:sz w:val="16"/>
                <w:szCs w:val="16"/>
              </w:rPr>
            </w:pPr>
            <w:r w:rsidRPr="00436F64">
              <w:rPr>
                <w:sz w:val="16"/>
                <w:szCs w:val="16"/>
              </w:rPr>
              <w:t>1576 (3.9%)</w:t>
            </w:r>
          </w:p>
        </w:tc>
        <w:tc>
          <w:tcPr>
            <w:tcW w:w="811" w:type="dxa"/>
          </w:tcPr>
          <w:p w14:paraId="0E142BE1" w14:textId="77777777" w:rsidR="001902B1" w:rsidRPr="00436F64" w:rsidRDefault="001902B1" w:rsidP="00205BC3">
            <w:pPr>
              <w:pStyle w:val="Compact"/>
              <w:rPr>
                <w:sz w:val="16"/>
                <w:szCs w:val="16"/>
              </w:rPr>
            </w:pPr>
            <w:r w:rsidRPr="00436F64">
              <w:rPr>
                <w:sz w:val="16"/>
                <w:szCs w:val="16"/>
              </w:rPr>
              <w:t>345 (2.9%)</w:t>
            </w:r>
          </w:p>
        </w:tc>
        <w:tc>
          <w:tcPr>
            <w:tcW w:w="917" w:type="dxa"/>
          </w:tcPr>
          <w:p w14:paraId="36E41D06" w14:textId="77777777" w:rsidR="001902B1" w:rsidRPr="00436F64" w:rsidRDefault="001902B1" w:rsidP="00205BC3">
            <w:pPr>
              <w:pStyle w:val="Compact"/>
              <w:rPr>
                <w:sz w:val="16"/>
                <w:szCs w:val="16"/>
              </w:rPr>
            </w:pPr>
            <w:r w:rsidRPr="00436F64">
              <w:rPr>
                <w:sz w:val="16"/>
                <w:szCs w:val="16"/>
              </w:rPr>
              <w:t>34 (2.2%)</w:t>
            </w:r>
          </w:p>
        </w:tc>
      </w:tr>
      <w:tr w:rsidR="001902B1" w:rsidRPr="00436F64" w14:paraId="15485713" w14:textId="77777777" w:rsidTr="00205BC3">
        <w:tc>
          <w:tcPr>
            <w:tcW w:w="1278" w:type="dxa"/>
          </w:tcPr>
          <w:p w14:paraId="1B7DFF9E" w14:textId="77777777" w:rsidR="001902B1" w:rsidRPr="00436F64" w:rsidRDefault="001902B1" w:rsidP="00205BC3">
            <w:pPr>
              <w:pStyle w:val="Compact"/>
              <w:rPr>
                <w:sz w:val="16"/>
                <w:szCs w:val="16"/>
              </w:rPr>
            </w:pPr>
            <w:r w:rsidRPr="00436F64">
              <w:rPr>
                <w:sz w:val="16"/>
                <w:szCs w:val="16"/>
              </w:rPr>
              <w:t>In a relationship</w:t>
            </w:r>
          </w:p>
        </w:tc>
        <w:tc>
          <w:tcPr>
            <w:tcW w:w="1080" w:type="dxa"/>
          </w:tcPr>
          <w:p w14:paraId="4BC40991" w14:textId="77777777" w:rsidR="001902B1" w:rsidRPr="00436F64" w:rsidRDefault="001902B1" w:rsidP="00205BC3">
            <w:pPr>
              <w:pStyle w:val="Compact"/>
              <w:rPr>
                <w:sz w:val="16"/>
                <w:szCs w:val="16"/>
              </w:rPr>
            </w:pPr>
            <w:r w:rsidRPr="00436F64">
              <w:rPr>
                <w:sz w:val="16"/>
                <w:szCs w:val="16"/>
              </w:rPr>
              <w:t>32066 (9.4%)</w:t>
            </w:r>
          </w:p>
        </w:tc>
        <w:tc>
          <w:tcPr>
            <w:tcW w:w="992" w:type="dxa"/>
          </w:tcPr>
          <w:p w14:paraId="3AAFF038" w14:textId="77777777" w:rsidR="001902B1" w:rsidRPr="00436F64" w:rsidRDefault="001902B1" w:rsidP="00205BC3">
            <w:pPr>
              <w:pStyle w:val="Compact"/>
              <w:rPr>
                <w:sz w:val="16"/>
                <w:szCs w:val="16"/>
              </w:rPr>
            </w:pPr>
            <w:r w:rsidRPr="00436F64">
              <w:rPr>
                <w:sz w:val="16"/>
                <w:szCs w:val="16"/>
              </w:rPr>
              <w:t>12729 (19.7%)</w:t>
            </w:r>
          </w:p>
        </w:tc>
        <w:tc>
          <w:tcPr>
            <w:tcW w:w="808" w:type="dxa"/>
          </w:tcPr>
          <w:p w14:paraId="0A9F6771" w14:textId="77777777" w:rsidR="001902B1" w:rsidRPr="00436F64" w:rsidRDefault="001902B1" w:rsidP="00205BC3">
            <w:pPr>
              <w:pStyle w:val="Compact"/>
              <w:rPr>
                <w:sz w:val="16"/>
                <w:szCs w:val="16"/>
              </w:rPr>
            </w:pPr>
            <w:r w:rsidRPr="00436F64">
              <w:rPr>
                <w:sz w:val="16"/>
                <w:szCs w:val="16"/>
              </w:rPr>
              <w:t>7347 (15.5%)</w:t>
            </w:r>
          </w:p>
        </w:tc>
        <w:tc>
          <w:tcPr>
            <w:tcW w:w="990" w:type="dxa"/>
          </w:tcPr>
          <w:p w14:paraId="20501E63" w14:textId="77777777" w:rsidR="001902B1" w:rsidRPr="00436F64" w:rsidRDefault="001902B1" w:rsidP="00205BC3">
            <w:pPr>
              <w:pStyle w:val="Compact"/>
              <w:rPr>
                <w:sz w:val="16"/>
                <w:szCs w:val="16"/>
              </w:rPr>
            </w:pPr>
            <w:r w:rsidRPr="00436F64">
              <w:rPr>
                <w:sz w:val="16"/>
                <w:szCs w:val="16"/>
              </w:rPr>
              <w:t>3650 (6.6%)</w:t>
            </w:r>
          </w:p>
        </w:tc>
        <w:tc>
          <w:tcPr>
            <w:tcW w:w="990" w:type="dxa"/>
          </w:tcPr>
          <w:p w14:paraId="3CAA889E" w14:textId="77777777" w:rsidR="001902B1" w:rsidRPr="00436F64" w:rsidRDefault="001902B1" w:rsidP="00205BC3">
            <w:pPr>
              <w:pStyle w:val="Compact"/>
              <w:rPr>
                <w:sz w:val="16"/>
                <w:szCs w:val="16"/>
              </w:rPr>
            </w:pPr>
            <w:r w:rsidRPr="00436F64">
              <w:rPr>
                <w:sz w:val="16"/>
                <w:szCs w:val="16"/>
              </w:rPr>
              <w:t>3146 (5.5%)</w:t>
            </w:r>
          </w:p>
        </w:tc>
        <w:tc>
          <w:tcPr>
            <w:tcW w:w="900" w:type="dxa"/>
          </w:tcPr>
          <w:p w14:paraId="7547E844" w14:textId="77777777" w:rsidR="001902B1" w:rsidRPr="00436F64" w:rsidRDefault="001902B1" w:rsidP="00205BC3">
            <w:pPr>
              <w:pStyle w:val="Compact"/>
              <w:rPr>
                <w:sz w:val="16"/>
                <w:szCs w:val="16"/>
              </w:rPr>
            </w:pPr>
            <w:r w:rsidRPr="00436F64">
              <w:rPr>
                <w:sz w:val="16"/>
                <w:szCs w:val="16"/>
              </w:rPr>
              <w:t>3103 (4.9%)</w:t>
            </w:r>
          </w:p>
        </w:tc>
        <w:tc>
          <w:tcPr>
            <w:tcW w:w="810" w:type="dxa"/>
          </w:tcPr>
          <w:p w14:paraId="62A674DC" w14:textId="77777777" w:rsidR="001902B1" w:rsidRPr="00436F64" w:rsidRDefault="001902B1" w:rsidP="00205BC3">
            <w:pPr>
              <w:pStyle w:val="Compact"/>
              <w:rPr>
                <w:sz w:val="16"/>
                <w:szCs w:val="16"/>
              </w:rPr>
            </w:pPr>
            <w:r w:rsidRPr="00436F64">
              <w:rPr>
                <w:sz w:val="16"/>
                <w:szCs w:val="16"/>
              </w:rPr>
              <w:t>1669 (4.1%)</w:t>
            </w:r>
          </w:p>
        </w:tc>
        <w:tc>
          <w:tcPr>
            <w:tcW w:w="811" w:type="dxa"/>
          </w:tcPr>
          <w:p w14:paraId="26DDF503" w14:textId="77777777" w:rsidR="001902B1" w:rsidRPr="00436F64" w:rsidRDefault="001902B1" w:rsidP="00205BC3">
            <w:pPr>
              <w:pStyle w:val="Compact"/>
              <w:rPr>
                <w:sz w:val="16"/>
                <w:szCs w:val="16"/>
              </w:rPr>
            </w:pPr>
            <w:r w:rsidRPr="00436F64">
              <w:rPr>
                <w:sz w:val="16"/>
                <w:szCs w:val="16"/>
              </w:rPr>
              <w:t>390 (3.2%)</w:t>
            </w:r>
          </w:p>
        </w:tc>
        <w:tc>
          <w:tcPr>
            <w:tcW w:w="917" w:type="dxa"/>
          </w:tcPr>
          <w:p w14:paraId="2C0D4CCE" w14:textId="77777777" w:rsidR="001902B1" w:rsidRPr="00436F64" w:rsidRDefault="001902B1" w:rsidP="00205BC3">
            <w:pPr>
              <w:pStyle w:val="Compact"/>
              <w:rPr>
                <w:sz w:val="16"/>
                <w:szCs w:val="16"/>
              </w:rPr>
            </w:pPr>
            <w:r w:rsidRPr="00436F64">
              <w:rPr>
                <w:sz w:val="16"/>
                <w:szCs w:val="16"/>
              </w:rPr>
              <w:t>32 (2.1%)</w:t>
            </w:r>
          </w:p>
        </w:tc>
      </w:tr>
      <w:tr w:rsidR="001902B1" w:rsidRPr="00436F64" w14:paraId="55E94182" w14:textId="77777777" w:rsidTr="00205BC3">
        <w:tc>
          <w:tcPr>
            <w:tcW w:w="1278" w:type="dxa"/>
          </w:tcPr>
          <w:p w14:paraId="13413E62" w14:textId="77777777" w:rsidR="001902B1" w:rsidRPr="00436F64" w:rsidRDefault="001902B1" w:rsidP="00205BC3">
            <w:pPr>
              <w:pStyle w:val="Compact"/>
              <w:rPr>
                <w:sz w:val="16"/>
                <w:szCs w:val="16"/>
              </w:rPr>
            </w:pPr>
            <w:r w:rsidRPr="00436F64">
              <w:rPr>
                <w:sz w:val="16"/>
                <w:szCs w:val="16"/>
              </w:rPr>
              <w:t>Married/Civil Partnership</w:t>
            </w:r>
          </w:p>
        </w:tc>
        <w:tc>
          <w:tcPr>
            <w:tcW w:w="1080" w:type="dxa"/>
          </w:tcPr>
          <w:p w14:paraId="4902FE35" w14:textId="77777777" w:rsidR="001902B1" w:rsidRPr="00436F64" w:rsidRDefault="001902B1" w:rsidP="00205BC3">
            <w:pPr>
              <w:pStyle w:val="Compact"/>
              <w:rPr>
                <w:sz w:val="16"/>
                <w:szCs w:val="16"/>
              </w:rPr>
            </w:pPr>
            <w:r w:rsidRPr="00436F64">
              <w:rPr>
                <w:sz w:val="16"/>
                <w:szCs w:val="16"/>
              </w:rPr>
              <w:t>145166 (42.5%)</w:t>
            </w:r>
          </w:p>
        </w:tc>
        <w:tc>
          <w:tcPr>
            <w:tcW w:w="992" w:type="dxa"/>
          </w:tcPr>
          <w:p w14:paraId="12DF1178" w14:textId="77777777" w:rsidR="001902B1" w:rsidRPr="00436F64" w:rsidRDefault="001902B1" w:rsidP="00205BC3">
            <w:pPr>
              <w:pStyle w:val="Compact"/>
              <w:rPr>
                <w:sz w:val="16"/>
                <w:szCs w:val="16"/>
              </w:rPr>
            </w:pPr>
            <w:r w:rsidRPr="00436F64">
              <w:rPr>
                <w:sz w:val="16"/>
                <w:szCs w:val="16"/>
              </w:rPr>
              <w:t>2022 (3.1%)</w:t>
            </w:r>
          </w:p>
        </w:tc>
        <w:tc>
          <w:tcPr>
            <w:tcW w:w="808" w:type="dxa"/>
          </w:tcPr>
          <w:p w14:paraId="12ADF6BF" w14:textId="77777777" w:rsidR="001902B1" w:rsidRPr="00436F64" w:rsidRDefault="001902B1" w:rsidP="00205BC3">
            <w:pPr>
              <w:pStyle w:val="Compact"/>
              <w:rPr>
                <w:sz w:val="16"/>
                <w:szCs w:val="16"/>
              </w:rPr>
            </w:pPr>
            <w:r w:rsidRPr="00436F64">
              <w:rPr>
                <w:sz w:val="16"/>
                <w:szCs w:val="16"/>
              </w:rPr>
              <w:t>14235 (30.1%)</w:t>
            </w:r>
          </w:p>
        </w:tc>
        <w:tc>
          <w:tcPr>
            <w:tcW w:w="990" w:type="dxa"/>
          </w:tcPr>
          <w:p w14:paraId="36DFC22C" w14:textId="77777777" w:rsidR="001902B1" w:rsidRPr="00436F64" w:rsidRDefault="001902B1" w:rsidP="00205BC3">
            <w:pPr>
              <w:pStyle w:val="Compact"/>
              <w:rPr>
                <w:sz w:val="16"/>
                <w:szCs w:val="16"/>
              </w:rPr>
            </w:pPr>
            <w:r w:rsidRPr="00436F64">
              <w:rPr>
                <w:sz w:val="16"/>
                <w:szCs w:val="16"/>
              </w:rPr>
              <w:t>31501 (57.0%)</w:t>
            </w:r>
          </w:p>
        </w:tc>
        <w:tc>
          <w:tcPr>
            <w:tcW w:w="990" w:type="dxa"/>
          </w:tcPr>
          <w:p w14:paraId="4128E215" w14:textId="77777777" w:rsidR="001902B1" w:rsidRPr="00436F64" w:rsidRDefault="001902B1" w:rsidP="00205BC3">
            <w:pPr>
              <w:pStyle w:val="Compact"/>
              <w:rPr>
                <w:sz w:val="16"/>
                <w:szCs w:val="16"/>
              </w:rPr>
            </w:pPr>
            <w:r w:rsidRPr="00436F64">
              <w:rPr>
                <w:sz w:val="16"/>
                <w:szCs w:val="16"/>
              </w:rPr>
              <w:t>33622 (58.7%)</w:t>
            </w:r>
          </w:p>
        </w:tc>
        <w:tc>
          <w:tcPr>
            <w:tcW w:w="900" w:type="dxa"/>
          </w:tcPr>
          <w:p w14:paraId="58762023" w14:textId="77777777" w:rsidR="001902B1" w:rsidRPr="00436F64" w:rsidRDefault="001902B1" w:rsidP="00205BC3">
            <w:pPr>
              <w:pStyle w:val="Compact"/>
              <w:rPr>
                <w:sz w:val="16"/>
                <w:szCs w:val="16"/>
              </w:rPr>
            </w:pPr>
            <w:r w:rsidRPr="00436F64">
              <w:rPr>
                <w:sz w:val="16"/>
                <w:szCs w:val="16"/>
              </w:rPr>
              <w:t>35037 (55.5%)</w:t>
            </w:r>
          </w:p>
        </w:tc>
        <w:tc>
          <w:tcPr>
            <w:tcW w:w="810" w:type="dxa"/>
          </w:tcPr>
          <w:p w14:paraId="46BBB6C1" w14:textId="77777777" w:rsidR="001902B1" w:rsidRPr="00436F64" w:rsidRDefault="001902B1" w:rsidP="00205BC3">
            <w:pPr>
              <w:pStyle w:val="Compact"/>
              <w:rPr>
                <w:sz w:val="16"/>
                <w:szCs w:val="16"/>
              </w:rPr>
            </w:pPr>
            <w:r w:rsidRPr="00436F64">
              <w:rPr>
                <w:sz w:val="16"/>
                <w:szCs w:val="16"/>
              </w:rPr>
              <w:t>22295 (54.5%)</w:t>
            </w:r>
          </w:p>
        </w:tc>
        <w:tc>
          <w:tcPr>
            <w:tcW w:w="811" w:type="dxa"/>
          </w:tcPr>
          <w:p w14:paraId="2A5EF45D" w14:textId="77777777" w:rsidR="001902B1" w:rsidRPr="00436F64" w:rsidRDefault="001902B1" w:rsidP="00205BC3">
            <w:pPr>
              <w:pStyle w:val="Compact"/>
              <w:rPr>
                <w:sz w:val="16"/>
                <w:szCs w:val="16"/>
              </w:rPr>
            </w:pPr>
            <w:r w:rsidRPr="00436F64">
              <w:rPr>
                <w:sz w:val="16"/>
                <w:szCs w:val="16"/>
              </w:rPr>
              <w:t>5897 (49.0%)</w:t>
            </w:r>
          </w:p>
        </w:tc>
        <w:tc>
          <w:tcPr>
            <w:tcW w:w="917" w:type="dxa"/>
          </w:tcPr>
          <w:p w14:paraId="17D15CFE" w14:textId="77777777" w:rsidR="001902B1" w:rsidRPr="00436F64" w:rsidRDefault="001902B1" w:rsidP="00205BC3">
            <w:pPr>
              <w:pStyle w:val="Compact"/>
              <w:rPr>
                <w:sz w:val="16"/>
                <w:szCs w:val="16"/>
              </w:rPr>
            </w:pPr>
            <w:r w:rsidRPr="00436F64">
              <w:rPr>
                <w:sz w:val="16"/>
                <w:szCs w:val="16"/>
              </w:rPr>
              <w:t>557 (36.3%)</w:t>
            </w:r>
          </w:p>
        </w:tc>
      </w:tr>
      <w:tr w:rsidR="001902B1" w:rsidRPr="00436F64" w14:paraId="03174DE5" w14:textId="77777777" w:rsidTr="00205BC3">
        <w:tc>
          <w:tcPr>
            <w:tcW w:w="1278" w:type="dxa"/>
          </w:tcPr>
          <w:p w14:paraId="7082EBC5" w14:textId="77777777" w:rsidR="001902B1" w:rsidRPr="00436F64" w:rsidRDefault="001902B1" w:rsidP="00205BC3">
            <w:pPr>
              <w:pStyle w:val="Compact"/>
              <w:rPr>
                <w:sz w:val="16"/>
                <w:szCs w:val="16"/>
              </w:rPr>
            </w:pPr>
            <w:r w:rsidRPr="00436F64">
              <w:rPr>
                <w:sz w:val="16"/>
                <w:szCs w:val="16"/>
              </w:rPr>
              <w:t>Other</w:t>
            </w:r>
          </w:p>
        </w:tc>
        <w:tc>
          <w:tcPr>
            <w:tcW w:w="1080" w:type="dxa"/>
          </w:tcPr>
          <w:p w14:paraId="699BD2B5" w14:textId="77777777" w:rsidR="001902B1" w:rsidRPr="00436F64" w:rsidRDefault="001902B1" w:rsidP="00205BC3">
            <w:pPr>
              <w:pStyle w:val="Compact"/>
              <w:rPr>
                <w:sz w:val="16"/>
                <w:szCs w:val="16"/>
              </w:rPr>
            </w:pPr>
            <w:r w:rsidRPr="00436F64">
              <w:rPr>
                <w:sz w:val="16"/>
                <w:szCs w:val="16"/>
              </w:rPr>
              <w:t>2313 (0.7%)</w:t>
            </w:r>
          </w:p>
        </w:tc>
        <w:tc>
          <w:tcPr>
            <w:tcW w:w="992" w:type="dxa"/>
          </w:tcPr>
          <w:p w14:paraId="19EF6A8F" w14:textId="77777777" w:rsidR="001902B1" w:rsidRPr="00436F64" w:rsidRDefault="001902B1" w:rsidP="00205BC3">
            <w:pPr>
              <w:pStyle w:val="Compact"/>
              <w:rPr>
                <w:sz w:val="16"/>
                <w:szCs w:val="16"/>
              </w:rPr>
            </w:pPr>
            <w:r w:rsidRPr="00436F64">
              <w:rPr>
                <w:sz w:val="16"/>
                <w:szCs w:val="16"/>
              </w:rPr>
              <w:t>803 (1.2%)</w:t>
            </w:r>
          </w:p>
        </w:tc>
        <w:tc>
          <w:tcPr>
            <w:tcW w:w="808" w:type="dxa"/>
          </w:tcPr>
          <w:p w14:paraId="10D7ACA5" w14:textId="77777777" w:rsidR="001902B1" w:rsidRPr="00436F64" w:rsidRDefault="001902B1" w:rsidP="00205BC3">
            <w:pPr>
              <w:pStyle w:val="Compact"/>
              <w:rPr>
                <w:sz w:val="16"/>
                <w:szCs w:val="16"/>
              </w:rPr>
            </w:pPr>
            <w:r w:rsidRPr="00436F64">
              <w:rPr>
                <w:sz w:val="16"/>
                <w:szCs w:val="16"/>
              </w:rPr>
              <w:t>470 (1.0%)</w:t>
            </w:r>
          </w:p>
        </w:tc>
        <w:tc>
          <w:tcPr>
            <w:tcW w:w="990" w:type="dxa"/>
          </w:tcPr>
          <w:p w14:paraId="3D06EE5D" w14:textId="77777777" w:rsidR="001902B1" w:rsidRPr="00436F64" w:rsidRDefault="001902B1" w:rsidP="00205BC3">
            <w:pPr>
              <w:pStyle w:val="Compact"/>
              <w:rPr>
                <w:sz w:val="16"/>
                <w:szCs w:val="16"/>
              </w:rPr>
            </w:pPr>
            <w:r w:rsidRPr="00436F64">
              <w:rPr>
                <w:sz w:val="16"/>
                <w:szCs w:val="16"/>
              </w:rPr>
              <w:t>439 (0.8%)</w:t>
            </w:r>
          </w:p>
        </w:tc>
        <w:tc>
          <w:tcPr>
            <w:tcW w:w="990" w:type="dxa"/>
          </w:tcPr>
          <w:p w14:paraId="4DF33702" w14:textId="77777777" w:rsidR="001902B1" w:rsidRPr="00436F64" w:rsidRDefault="001902B1" w:rsidP="00205BC3">
            <w:pPr>
              <w:pStyle w:val="Compact"/>
              <w:rPr>
                <w:sz w:val="16"/>
                <w:szCs w:val="16"/>
              </w:rPr>
            </w:pPr>
            <w:r w:rsidRPr="00436F64">
              <w:rPr>
                <w:sz w:val="16"/>
                <w:szCs w:val="16"/>
              </w:rPr>
              <w:t>339 (0.6%)</w:t>
            </w:r>
          </w:p>
        </w:tc>
        <w:tc>
          <w:tcPr>
            <w:tcW w:w="900" w:type="dxa"/>
          </w:tcPr>
          <w:p w14:paraId="06921DAC" w14:textId="77777777" w:rsidR="001902B1" w:rsidRPr="00436F64" w:rsidRDefault="001902B1" w:rsidP="00205BC3">
            <w:pPr>
              <w:pStyle w:val="Compact"/>
              <w:rPr>
                <w:sz w:val="16"/>
                <w:szCs w:val="16"/>
              </w:rPr>
            </w:pPr>
            <w:r w:rsidRPr="00436F64">
              <w:rPr>
                <w:sz w:val="16"/>
                <w:szCs w:val="16"/>
              </w:rPr>
              <w:t>208 (0.3%)</w:t>
            </w:r>
          </w:p>
        </w:tc>
        <w:tc>
          <w:tcPr>
            <w:tcW w:w="810" w:type="dxa"/>
          </w:tcPr>
          <w:p w14:paraId="2E891013" w14:textId="77777777" w:rsidR="001902B1" w:rsidRPr="00436F64" w:rsidRDefault="001902B1" w:rsidP="00205BC3">
            <w:pPr>
              <w:pStyle w:val="Compact"/>
              <w:rPr>
                <w:sz w:val="16"/>
                <w:szCs w:val="16"/>
              </w:rPr>
            </w:pPr>
            <w:r w:rsidRPr="00436F64">
              <w:rPr>
                <w:sz w:val="16"/>
                <w:szCs w:val="16"/>
              </w:rPr>
              <w:t>46 (0.1%)</w:t>
            </w:r>
          </w:p>
        </w:tc>
        <w:tc>
          <w:tcPr>
            <w:tcW w:w="811" w:type="dxa"/>
          </w:tcPr>
          <w:p w14:paraId="5B3A7268" w14:textId="77777777" w:rsidR="001902B1" w:rsidRPr="00436F64" w:rsidRDefault="001902B1" w:rsidP="00205BC3">
            <w:pPr>
              <w:pStyle w:val="Compact"/>
              <w:rPr>
                <w:sz w:val="16"/>
                <w:szCs w:val="16"/>
              </w:rPr>
            </w:pPr>
            <w:r w:rsidRPr="00436F64">
              <w:rPr>
                <w:sz w:val="16"/>
                <w:szCs w:val="16"/>
              </w:rPr>
              <w:t>5 (0.0%)</w:t>
            </w:r>
          </w:p>
        </w:tc>
        <w:tc>
          <w:tcPr>
            <w:tcW w:w="917" w:type="dxa"/>
          </w:tcPr>
          <w:p w14:paraId="6C43E0E3" w14:textId="77777777" w:rsidR="001902B1" w:rsidRPr="00436F64" w:rsidRDefault="001902B1" w:rsidP="00205BC3">
            <w:pPr>
              <w:pStyle w:val="Compact"/>
              <w:rPr>
                <w:sz w:val="16"/>
                <w:szCs w:val="16"/>
              </w:rPr>
            </w:pPr>
            <w:r w:rsidRPr="00436F64">
              <w:rPr>
                <w:sz w:val="16"/>
                <w:szCs w:val="16"/>
              </w:rPr>
              <w:t>3 (0.2%)</w:t>
            </w:r>
          </w:p>
        </w:tc>
      </w:tr>
      <w:tr w:rsidR="001902B1" w:rsidRPr="00436F64" w14:paraId="706EC90E" w14:textId="77777777" w:rsidTr="00205BC3">
        <w:tc>
          <w:tcPr>
            <w:tcW w:w="1278" w:type="dxa"/>
          </w:tcPr>
          <w:p w14:paraId="3013ED2F" w14:textId="77777777" w:rsidR="001902B1" w:rsidRPr="00436F64" w:rsidRDefault="001902B1" w:rsidP="00205BC3">
            <w:pPr>
              <w:pStyle w:val="Compact"/>
              <w:rPr>
                <w:sz w:val="16"/>
                <w:szCs w:val="16"/>
              </w:rPr>
            </w:pPr>
            <w:r w:rsidRPr="00436F64">
              <w:rPr>
                <w:sz w:val="16"/>
                <w:szCs w:val="16"/>
              </w:rPr>
              <w:t xml:space="preserve">Single (never </w:t>
            </w:r>
            <w:r w:rsidRPr="00436F64">
              <w:rPr>
                <w:sz w:val="16"/>
                <w:szCs w:val="16"/>
              </w:rPr>
              <w:lastRenderedPageBreak/>
              <w:t>married or in a civil partnership)</w:t>
            </w:r>
          </w:p>
        </w:tc>
        <w:tc>
          <w:tcPr>
            <w:tcW w:w="1080" w:type="dxa"/>
          </w:tcPr>
          <w:p w14:paraId="077EF740" w14:textId="77777777" w:rsidR="001902B1" w:rsidRPr="00436F64" w:rsidRDefault="001902B1" w:rsidP="00205BC3">
            <w:pPr>
              <w:pStyle w:val="Compact"/>
              <w:rPr>
                <w:sz w:val="16"/>
                <w:szCs w:val="16"/>
              </w:rPr>
            </w:pPr>
            <w:r w:rsidRPr="00436F64">
              <w:rPr>
                <w:sz w:val="16"/>
                <w:szCs w:val="16"/>
              </w:rPr>
              <w:lastRenderedPageBreak/>
              <w:t xml:space="preserve">85117 </w:t>
            </w:r>
            <w:r w:rsidRPr="00436F64">
              <w:rPr>
                <w:sz w:val="16"/>
                <w:szCs w:val="16"/>
              </w:rPr>
              <w:lastRenderedPageBreak/>
              <w:t>(24.9%)</w:t>
            </w:r>
          </w:p>
        </w:tc>
        <w:tc>
          <w:tcPr>
            <w:tcW w:w="992" w:type="dxa"/>
          </w:tcPr>
          <w:p w14:paraId="2CE00E32" w14:textId="77777777" w:rsidR="001902B1" w:rsidRPr="00436F64" w:rsidRDefault="001902B1" w:rsidP="00205BC3">
            <w:pPr>
              <w:pStyle w:val="Compact"/>
              <w:rPr>
                <w:sz w:val="16"/>
                <w:szCs w:val="16"/>
              </w:rPr>
            </w:pPr>
            <w:r w:rsidRPr="00436F64">
              <w:rPr>
                <w:sz w:val="16"/>
                <w:szCs w:val="16"/>
              </w:rPr>
              <w:lastRenderedPageBreak/>
              <w:t xml:space="preserve">42004 </w:t>
            </w:r>
            <w:r w:rsidRPr="00436F64">
              <w:rPr>
                <w:sz w:val="16"/>
                <w:szCs w:val="16"/>
              </w:rPr>
              <w:lastRenderedPageBreak/>
              <w:t>(65.0%)</w:t>
            </w:r>
          </w:p>
        </w:tc>
        <w:tc>
          <w:tcPr>
            <w:tcW w:w="808" w:type="dxa"/>
          </w:tcPr>
          <w:p w14:paraId="2A8D53A1" w14:textId="77777777" w:rsidR="001902B1" w:rsidRPr="00436F64" w:rsidRDefault="001902B1" w:rsidP="00205BC3">
            <w:pPr>
              <w:pStyle w:val="Compact"/>
              <w:rPr>
                <w:sz w:val="16"/>
                <w:szCs w:val="16"/>
              </w:rPr>
            </w:pPr>
            <w:r w:rsidRPr="00436F64">
              <w:rPr>
                <w:sz w:val="16"/>
                <w:szCs w:val="16"/>
              </w:rPr>
              <w:lastRenderedPageBreak/>
              <w:t xml:space="preserve">18279 </w:t>
            </w:r>
            <w:r w:rsidRPr="00436F64">
              <w:rPr>
                <w:sz w:val="16"/>
                <w:szCs w:val="16"/>
              </w:rPr>
              <w:lastRenderedPageBreak/>
              <w:t>(38.7%)</w:t>
            </w:r>
          </w:p>
        </w:tc>
        <w:tc>
          <w:tcPr>
            <w:tcW w:w="990" w:type="dxa"/>
          </w:tcPr>
          <w:p w14:paraId="0ACE1B90" w14:textId="77777777" w:rsidR="001902B1" w:rsidRPr="00436F64" w:rsidRDefault="001902B1" w:rsidP="00205BC3">
            <w:pPr>
              <w:pStyle w:val="Compact"/>
              <w:rPr>
                <w:sz w:val="16"/>
                <w:szCs w:val="16"/>
              </w:rPr>
            </w:pPr>
            <w:r w:rsidRPr="00436F64">
              <w:rPr>
                <w:sz w:val="16"/>
                <w:szCs w:val="16"/>
              </w:rPr>
              <w:lastRenderedPageBreak/>
              <w:t xml:space="preserve">9084 </w:t>
            </w:r>
            <w:r w:rsidRPr="00436F64">
              <w:rPr>
                <w:sz w:val="16"/>
                <w:szCs w:val="16"/>
              </w:rPr>
              <w:lastRenderedPageBreak/>
              <w:t>(16.4%)</w:t>
            </w:r>
          </w:p>
        </w:tc>
        <w:tc>
          <w:tcPr>
            <w:tcW w:w="990" w:type="dxa"/>
          </w:tcPr>
          <w:p w14:paraId="20040F26" w14:textId="77777777" w:rsidR="001902B1" w:rsidRPr="00436F64" w:rsidRDefault="001902B1" w:rsidP="00205BC3">
            <w:pPr>
              <w:pStyle w:val="Compact"/>
              <w:rPr>
                <w:sz w:val="16"/>
                <w:szCs w:val="16"/>
              </w:rPr>
            </w:pPr>
            <w:r w:rsidRPr="00436F64">
              <w:rPr>
                <w:sz w:val="16"/>
                <w:szCs w:val="16"/>
              </w:rPr>
              <w:lastRenderedPageBreak/>
              <w:t xml:space="preserve">6653 </w:t>
            </w:r>
            <w:r w:rsidRPr="00436F64">
              <w:rPr>
                <w:sz w:val="16"/>
                <w:szCs w:val="16"/>
              </w:rPr>
              <w:lastRenderedPageBreak/>
              <w:t>(11.6%)</w:t>
            </w:r>
          </w:p>
        </w:tc>
        <w:tc>
          <w:tcPr>
            <w:tcW w:w="900" w:type="dxa"/>
          </w:tcPr>
          <w:p w14:paraId="56C5E23F" w14:textId="77777777" w:rsidR="001902B1" w:rsidRPr="00436F64" w:rsidRDefault="001902B1" w:rsidP="00205BC3">
            <w:pPr>
              <w:pStyle w:val="Compact"/>
              <w:rPr>
                <w:sz w:val="16"/>
                <w:szCs w:val="16"/>
              </w:rPr>
            </w:pPr>
            <w:r w:rsidRPr="00436F64">
              <w:rPr>
                <w:sz w:val="16"/>
                <w:szCs w:val="16"/>
              </w:rPr>
              <w:lastRenderedPageBreak/>
              <w:t xml:space="preserve">5955 </w:t>
            </w:r>
            <w:r w:rsidRPr="00436F64">
              <w:rPr>
                <w:sz w:val="16"/>
                <w:szCs w:val="16"/>
              </w:rPr>
              <w:lastRenderedPageBreak/>
              <w:t>(9.4%)</w:t>
            </w:r>
          </w:p>
        </w:tc>
        <w:tc>
          <w:tcPr>
            <w:tcW w:w="810" w:type="dxa"/>
          </w:tcPr>
          <w:p w14:paraId="008562A2" w14:textId="77777777" w:rsidR="001902B1" w:rsidRPr="00436F64" w:rsidRDefault="001902B1" w:rsidP="00205BC3">
            <w:pPr>
              <w:pStyle w:val="Compact"/>
              <w:rPr>
                <w:sz w:val="16"/>
                <w:szCs w:val="16"/>
              </w:rPr>
            </w:pPr>
            <w:r w:rsidRPr="00436F64">
              <w:rPr>
                <w:sz w:val="16"/>
                <w:szCs w:val="16"/>
              </w:rPr>
              <w:lastRenderedPageBreak/>
              <w:t xml:space="preserve">2583 </w:t>
            </w:r>
            <w:r w:rsidRPr="00436F64">
              <w:rPr>
                <w:sz w:val="16"/>
                <w:szCs w:val="16"/>
              </w:rPr>
              <w:lastRenderedPageBreak/>
              <w:t>(6.3%)</w:t>
            </w:r>
          </w:p>
        </w:tc>
        <w:tc>
          <w:tcPr>
            <w:tcW w:w="811" w:type="dxa"/>
          </w:tcPr>
          <w:p w14:paraId="182588DE" w14:textId="77777777" w:rsidR="001902B1" w:rsidRPr="00436F64" w:rsidRDefault="001902B1" w:rsidP="00205BC3">
            <w:pPr>
              <w:pStyle w:val="Compact"/>
              <w:rPr>
                <w:sz w:val="16"/>
                <w:szCs w:val="16"/>
              </w:rPr>
            </w:pPr>
            <w:r w:rsidRPr="00436F64">
              <w:rPr>
                <w:sz w:val="16"/>
                <w:szCs w:val="16"/>
              </w:rPr>
              <w:lastRenderedPageBreak/>
              <w:t xml:space="preserve">508 </w:t>
            </w:r>
            <w:r w:rsidRPr="00436F64">
              <w:rPr>
                <w:sz w:val="16"/>
                <w:szCs w:val="16"/>
              </w:rPr>
              <w:lastRenderedPageBreak/>
              <w:t>(4.2%)</w:t>
            </w:r>
          </w:p>
        </w:tc>
        <w:tc>
          <w:tcPr>
            <w:tcW w:w="917" w:type="dxa"/>
          </w:tcPr>
          <w:p w14:paraId="73005FF9" w14:textId="77777777" w:rsidR="001902B1" w:rsidRPr="00436F64" w:rsidRDefault="001902B1" w:rsidP="00205BC3">
            <w:pPr>
              <w:pStyle w:val="Compact"/>
              <w:rPr>
                <w:sz w:val="16"/>
                <w:szCs w:val="16"/>
              </w:rPr>
            </w:pPr>
            <w:r w:rsidRPr="00436F64">
              <w:rPr>
                <w:sz w:val="16"/>
                <w:szCs w:val="16"/>
              </w:rPr>
              <w:lastRenderedPageBreak/>
              <w:t>51 (3.3%)</w:t>
            </w:r>
          </w:p>
        </w:tc>
      </w:tr>
      <w:tr w:rsidR="001902B1" w:rsidRPr="00436F64" w14:paraId="255916A9" w14:textId="77777777" w:rsidTr="00205BC3">
        <w:tc>
          <w:tcPr>
            <w:tcW w:w="1278" w:type="dxa"/>
          </w:tcPr>
          <w:p w14:paraId="65240E67" w14:textId="77777777" w:rsidR="001902B1" w:rsidRPr="00436F64" w:rsidRDefault="001902B1" w:rsidP="00205BC3">
            <w:pPr>
              <w:pStyle w:val="Compact"/>
              <w:rPr>
                <w:sz w:val="16"/>
                <w:szCs w:val="16"/>
              </w:rPr>
            </w:pPr>
            <w:r w:rsidRPr="00436F64">
              <w:rPr>
                <w:sz w:val="16"/>
                <w:szCs w:val="16"/>
              </w:rPr>
              <w:t>Widowed</w:t>
            </w:r>
          </w:p>
        </w:tc>
        <w:tc>
          <w:tcPr>
            <w:tcW w:w="1080" w:type="dxa"/>
          </w:tcPr>
          <w:p w14:paraId="33496A0C" w14:textId="77777777" w:rsidR="001902B1" w:rsidRPr="00436F64" w:rsidRDefault="001902B1" w:rsidP="00205BC3">
            <w:pPr>
              <w:pStyle w:val="Compact"/>
              <w:rPr>
                <w:sz w:val="16"/>
                <w:szCs w:val="16"/>
              </w:rPr>
            </w:pPr>
            <w:r w:rsidRPr="00436F64">
              <w:rPr>
                <w:sz w:val="16"/>
                <w:szCs w:val="16"/>
              </w:rPr>
              <w:t>14744 (4.3%)</w:t>
            </w:r>
          </w:p>
        </w:tc>
        <w:tc>
          <w:tcPr>
            <w:tcW w:w="992" w:type="dxa"/>
          </w:tcPr>
          <w:p w14:paraId="22762607" w14:textId="77777777" w:rsidR="001902B1" w:rsidRPr="00436F64" w:rsidRDefault="001902B1" w:rsidP="00205BC3">
            <w:pPr>
              <w:pStyle w:val="Compact"/>
              <w:rPr>
                <w:sz w:val="16"/>
                <w:szCs w:val="16"/>
              </w:rPr>
            </w:pPr>
            <w:r w:rsidRPr="00436F64">
              <w:rPr>
                <w:sz w:val="16"/>
                <w:szCs w:val="16"/>
              </w:rPr>
              <w:t>139 (0.2%)</w:t>
            </w:r>
          </w:p>
        </w:tc>
        <w:tc>
          <w:tcPr>
            <w:tcW w:w="808" w:type="dxa"/>
          </w:tcPr>
          <w:p w14:paraId="299DA1F4" w14:textId="77777777" w:rsidR="001902B1" w:rsidRPr="00436F64" w:rsidRDefault="001902B1" w:rsidP="00205BC3">
            <w:pPr>
              <w:pStyle w:val="Compact"/>
              <w:rPr>
                <w:sz w:val="16"/>
                <w:szCs w:val="16"/>
              </w:rPr>
            </w:pPr>
            <w:r w:rsidRPr="00436F64">
              <w:rPr>
                <w:sz w:val="16"/>
                <w:szCs w:val="16"/>
              </w:rPr>
              <w:t>158 (0.3%)</w:t>
            </w:r>
          </w:p>
        </w:tc>
        <w:tc>
          <w:tcPr>
            <w:tcW w:w="990" w:type="dxa"/>
          </w:tcPr>
          <w:p w14:paraId="1F5AC517" w14:textId="77777777" w:rsidR="001902B1" w:rsidRPr="00436F64" w:rsidRDefault="001902B1" w:rsidP="00205BC3">
            <w:pPr>
              <w:pStyle w:val="Compact"/>
              <w:rPr>
                <w:sz w:val="16"/>
                <w:szCs w:val="16"/>
              </w:rPr>
            </w:pPr>
            <w:r w:rsidRPr="00436F64">
              <w:rPr>
                <w:sz w:val="16"/>
                <w:szCs w:val="16"/>
              </w:rPr>
              <w:t>557 (1.0%)</w:t>
            </w:r>
          </w:p>
        </w:tc>
        <w:tc>
          <w:tcPr>
            <w:tcW w:w="990" w:type="dxa"/>
          </w:tcPr>
          <w:p w14:paraId="7847C6B7" w14:textId="77777777" w:rsidR="001902B1" w:rsidRPr="00436F64" w:rsidRDefault="001902B1" w:rsidP="00205BC3">
            <w:pPr>
              <w:pStyle w:val="Compact"/>
              <w:rPr>
                <w:sz w:val="16"/>
                <w:szCs w:val="16"/>
              </w:rPr>
            </w:pPr>
            <w:r w:rsidRPr="00436F64">
              <w:rPr>
                <w:sz w:val="16"/>
                <w:szCs w:val="16"/>
              </w:rPr>
              <w:t>1490 (2.6%)</w:t>
            </w:r>
          </w:p>
        </w:tc>
        <w:tc>
          <w:tcPr>
            <w:tcW w:w="900" w:type="dxa"/>
          </w:tcPr>
          <w:p w14:paraId="749F3FA1" w14:textId="77777777" w:rsidR="001902B1" w:rsidRPr="00436F64" w:rsidRDefault="001902B1" w:rsidP="00205BC3">
            <w:pPr>
              <w:pStyle w:val="Compact"/>
              <w:rPr>
                <w:sz w:val="16"/>
                <w:szCs w:val="16"/>
              </w:rPr>
            </w:pPr>
            <w:r w:rsidRPr="00436F64">
              <w:rPr>
                <w:sz w:val="16"/>
                <w:szCs w:val="16"/>
              </w:rPr>
              <w:t>3860 (6.1%)</w:t>
            </w:r>
          </w:p>
        </w:tc>
        <w:tc>
          <w:tcPr>
            <w:tcW w:w="810" w:type="dxa"/>
          </w:tcPr>
          <w:p w14:paraId="1C590C16" w14:textId="77777777" w:rsidR="001902B1" w:rsidRPr="00436F64" w:rsidRDefault="001902B1" w:rsidP="00205BC3">
            <w:pPr>
              <w:pStyle w:val="Compact"/>
              <w:rPr>
                <w:sz w:val="16"/>
                <w:szCs w:val="16"/>
              </w:rPr>
            </w:pPr>
            <w:r w:rsidRPr="00436F64">
              <w:rPr>
                <w:sz w:val="16"/>
                <w:szCs w:val="16"/>
              </w:rPr>
              <w:t>4895 (12.0%)</w:t>
            </w:r>
          </w:p>
        </w:tc>
        <w:tc>
          <w:tcPr>
            <w:tcW w:w="811" w:type="dxa"/>
          </w:tcPr>
          <w:p w14:paraId="1F316091" w14:textId="77777777" w:rsidR="001902B1" w:rsidRPr="00436F64" w:rsidRDefault="001902B1" w:rsidP="00205BC3">
            <w:pPr>
              <w:pStyle w:val="Compact"/>
              <w:rPr>
                <w:sz w:val="16"/>
                <w:szCs w:val="16"/>
              </w:rPr>
            </w:pPr>
            <w:r w:rsidRPr="00436F64">
              <w:rPr>
                <w:sz w:val="16"/>
                <w:szCs w:val="16"/>
              </w:rPr>
              <w:t>2984 (24.8%)</w:t>
            </w:r>
          </w:p>
        </w:tc>
        <w:tc>
          <w:tcPr>
            <w:tcW w:w="917" w:type="dxa"/>
          </w:tcPr>
          <w:p w14:paraId="44525379" w14:textId="77777777" w:rsidR="001902B1" w:rsidRPr="00436F64" w:rsidRDefault="001902B1" w:rsidP="00205BC3">
            <w:pPr>
              <w:pStyle w:val="Compact"/>
              <w:rPr>
                <w:sz w:val="16"/>
                <w:szCs w:val="16"/>
              </w:rPr>
            </w:pPr>
            <w:r w:rsidRPr="00436F64">
              <w:rPr>
                <w:sz w:val="16"/>
                <w:szCs w:val="16"/>
              </w:rPr>
              <w:t>661 (43.0%)</w:t>
            </w:r>
          </w:p>
        </w:tc>
      </w:tr>
      <w:tr w:rsidR="001902B1" w:rsidRPr="00436F64" w14:paraId="1B466ABD" w14:textId="77777777" w:rsidTr="00205BC3">
        <w:tc>
          <w:tcPr>
            <w:tcW w:w="1278" w:type="dxa"/>
          </w:tcPr>
          <w:p w14:paraId="65C712BB" w14:textId="77777777" w:rsidR="001902B1" w:rsidRPr="00436F64" w:rsidRDefault="001902B1" w:rsidP="00205BC3">
            <w:pPr>
              <w:pStyle w:val="Compact"/>
              <w:rPr>
                <w:sz w:val="16"/>
                <w:szCs w:val="16"/>
              </w:rPr>
            </w:pPr>
            <w:r w:rsidRPr="00436F64">
              <w:rPr>
                <w:sz w:val="16"/>
                <w:szCs w:val="16"/>
              </w:rPr>
              <w:t>Missing</w:t>
            </w:r>
          </w:p>
        </w:tc>
        <w:tc>
          <w:tcPr>
            <w:tcW w:w="1080" w:type="dxa"/>
          </w:tcPr>
          <w:p w14:paraId="212678C3" w14:textId="77777777" w:rsidR="001902B1" w:rsidRPr="00436F64" w:rsidRDefault="001902B1" w:rsidP="00205BC3">
            <w:pPr>
              <w:pStyle w:val="Compact"/>
              <w:rPr>
                <w:sz w:val="16"/>
                <w:szCs w:val="16"/>
              </w:rPr>
            </w:pPr>
            <w:r w:rsidRPr="00436F64">
              <w:rPr>
                <w:sz w:val="16"/>
                <w:szCs w:val="16"/>
              </w:rPr>
              <w:t>14678 (4.3%)</w:t>
            </w:r>
          </w:p>
        </w:tc>
        <w:tc>
          <w:tcPr>
            <w:tcW w:w="992" w:type="dxa"/>
          </w:tcPr>
          <w:p w14:paraId="5BF388BC" w14:textId="77777777" w:rsidR="001902B1" w:rsidRPr="00436F64" w:rsidRDefault="001902B1" w:rsidP="00205BC3">
            <w:pPr>
              <w:pStyle w:val="Compact"/>
              <w:rPr>
                <w:sz w:val="16"/>
                <w:szCs w:val="16"/>
              </w:rPr>
            </w:pPr>
            <w:r w:rsidRPr="00436F64">
              <w:rPr>
                <w:sz w:val="16"/>
                <w:szCs w:val="16"/>
              </w:rPr>
              <w:t>4757 (7.4%)</w:t>
            </w:r>
          </w:p>
        </w:tc>
        <w:tc>
          <w:tcPr>
            <w:tcW w:w="808" w:type="dxa"/>
          </w:tcPr>
          <w:p w14:paraId="28D18178" w14:textId="77777777" w:rsidR="001902B1" w:rsidRPr="00436F64" w:rsidRDefault="001902B1" w:rsidP="00205BC3">
            <w:pPr>
              <w:pStyle w:val="Compact"/>
              <w:rPr>
                <w:sz w:val="16"/>
                <w:szCs w:val="16"/>
              </w:rPr>
            </w:pPr>
            <w:r w:rsidRPr="00436F64">
              <w:rPr>
                <w:sz w:val="16"/>
                <w:szCs w:val="16"/>
              </w:rPr>
              <w:t>1762 (3.7%)</w:t>
            </w:r>
          </w:p>
        </w:tc>
        <w:tc>
          <w:tcPr>
            <w:tcW w:w="990" w:type="dxa"/>
          </w:tcPr>
          <w:p w14:paraId="0860A506" w14:textId="77777777" w:rsidR="001902B1" w:rsidRPr="00436F64" w:rsidRDefault="001902B1" w:rsidP="00205BC3">
            <w:pPr>
              <w:pStyle w:val="Compact"/>
              <w:rPr>
                <w:sz w:val="16"/>
                <w:szCs w:val="16"/>
              </w:rPr>
            </w:pPr>
            <w:r w:rsidRPr="00436F64">
              <w:rPr>
                <w:sz w:val="16"/>
                <w:szCs w:val="16"/>
              </w:rPr>
              <w:t>2102 (3.8%)</w:t>
            </w:r>
          </w:p>
        </w:tc>
        <w:tc>
          <w:tcPr>
            <w:tcW w:w="990" w:type="dxa"/>
          </w:tcPr>
          <w:p w14:paraId="7EA79524" w14:textId="77777777" w:rsidR="001902B1" w:rsidRPr="00436F64" w:rsidRDefault="001902B1" w:rsidP="00205BC3">
            <w:pPr>
              <w:pStyle w:val="Compact"/>
              <w:rPr>
                <w:sz w:val="16"/>
                <w:szCs w:val="16"/>
              </w:rPr>
            </w:pPr>
            <w:r w:rsidRPr="00436F64">
              <w:rPr>
                <w:sz w:val="16"/>
                <w:szCs w:val="16"/>
              </w:rPr>
              <w:t>2098 (3.7%)</w:t>
            </w:r>
          </w:p>
        </w:tc>
        <w:tc>
          <w:tcPr>
            <w:tcW w:w="900" w:type="dxa"/>
          </w:tcPr>
          <w:p w14:paraId="7E118E98" w14:textId="77777777" w:rsidR="001902B1" w:rsidRPr="00436F64" w:rsidRDefault="001902B1" w:rsidP="00205BC3">
            <w:pPr>
              <w:pStyle w:val="Compact"/>
              <w:rPr>
                <w:sz w:val="16"/>
                <w:szCs w:val="16"/>
              </w:rPr>
            </w:pPr>
            <w:r w:rsidRPr="00436F64">
              <w:rPr>
                <w:sz w:val="16"/>
                <w:szCs w:val="16"/>
              </w:rPr>
              <w:t>2251 (3.6%)</w:t>
            </w:r>
          </w:p>
        </w:tc>
        <w:tc>
          <w:tcPr>
            <w:tcW w:w="810" w:type="dxa"/>
          </w:tcPr>
          <w:p w14:paraId="02985BA0" w14:textId="77777777" w:rsidR="001902B1" w:rsidRPr="00436F64" w:rsidRDefault="001902B1" w:rsidP="00205BC3">
            <w:pPr>
              <w:pStyle w:val="Compact"/>
              <w:rPr>
                <w:sz w:val="16"/>
                <w:szCs w:val="16"/>
              </w:rPr>
            </w:pPr>
            <w:r w:rsidRPr="00436F64">
              <w:rPr>
                <w:sz w:val="16"/>
                <w:szCs w:val="16"/>
              </w:rPr>
              <w:t>1282 (3.1%)</w:t>
            </w:r>
          </w:p>
        </w:tc>
        <w:tc>
          <w:tcPr>
            <w:tcW w:w="811" w:type="dxa"/>
          </w:tcPr>
          <w:p w14:paraId="29FFCD16" w14:textId="77777777" w:rsidR="001902B1" w:rsidRPr="00436F64" w:rsidRDefault="001902B1" w:rsidP="00205BC3">
            <w:pPr>
              <w:pStyle w:val="Compact"/>
              <w:rPr>
                <w:sz w:val="16"/>
                <w:szCs w:val="16"/>
              </w:rPr>
            </w:pPr>
            <w:r w:rsidRPr="00436F64">
              <w:rPr>
                <w:sz w:val="16"/>
                <w:szCs w:val="16"/>
              </w:rPr>
              <w:t>364 (3.0%)</w:t>
            </w:r>
          </w:p>
        </w:tc>
        <w:tc>
          <w:tcPr>
            <w:tcW w:w="917" w:type="dxa"/>
          </w:tcPr>
          <w:p w14:paraId="556B952B" w14:textId="77777777" w:rsidR="001902B1" w:rsidRPr="00436F64" w:rsidRDefault="001902B1" w:rsidP="00205BC3">
            <w:pPr>
              <w:pStyle w:val="Compact"/>
              <w:rPr>
                <w:sz w:val="16"/>
                <w:szCs w:val="16"/>
              </w:rPr>
            </w:pPr>
            <w:r w:rsidRPr="00436F64">
              <w:rPr>
                <w:sz w:val="16"/>
                <w:szCs w:val="16"/>
              </w:rPr>
              <w:t>62 (4.0%)</w:t>
            </w:r>
          </w:p>
        </w:tc>
      </w:tr>
      <w:tr w:rsidR="001902B1" w:rsidRPr="00436F64" w14:paraId="5331E29C" w14:textId="77777777" w:rsidTr="00205BC3">
        <w:tc>
          <w:tcPr>
            <w:tcW w:w="1278" w:type="dxa"/>
            <w:shd w:val="clear" w:color="auto" w:fill="D9D9D9" w:themeFill="background1" w:themeFillShade="D9"/>
          </w:tcPr>
          <w:p w14:paraId="77799F83" w14:textId="77777777" w:rsidR="001902B1" w:rsidRPr="00436F64" w:rsidRDefault="001902B1" w:rsidP="00205BC3">
            <w:pPr>
              <w:pStyle w:val="Compact"/>
              <w:rPr>
                <w:sz w:val="16"/>
                <w:szCs w:val="16"/>
              </w:rPr>
            </w:pPr>
            <w:r w:rsidRPr="00436F64">
              <w:rPr>
                <w:sz w:val="16"/>
                <w:szCs w:val="16"/>
              </w:rPr>
              <w:t>Socialize Frequency</w:t>
            </w:r>
          </w:p>
        </w:tc>
        <w:tc>
          <w:tcPr>
            <w:tcW w:w="1080" w:type="dxa"/>
            <w:shd w:val="clear" w:color="auto" w:fill="D9D9D9" w:themeFill="background1" w:themeFillShade="D9"/>
          </w:tcPr>
          <w:p w14:paraId="0FE9500A"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4B05565"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7BC8BB49"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EC5D72E"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6DCDCB2"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20B8277"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E98D4F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82FCBD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CACFB4F" w14:textId="77777777" w:rsidR="001902B1" w:rsidRPr="00436F64" w:rsidRDefault="001902B1" w:rsidP="00205BC3">
            <w:pPr>
              <w:pStyle w:val="Compact"/>
              <w:rPr>
                <w:sz w:val="16"/>
                <w:szCs w:val="16"/>
              </w:rPr>
            </w:pPr>
          </w:p>
        </w:tc>
      </w:tr>
      <w:tr w:rsidR="001902B1" w:rsidRPr="00436F64" w14:paraId="64BF064D" w14:textId="77777777" w:rsidTr="00205BC3">
        <w:tc>
          <w:tcPr>
            <w:tcW w:w="1278" w:type="dxa"/>
          </w:tcPr>
          <w:p w14:paraId="3BCF5D81" w14:textId="77777777" w:rsidR="001902B1" w:rsidRPr="00436F64" w:rsidRDefault="001902B1" w:rsidP="00205BC3">
            <w:pPr>
              <w:pStyle w:val="Compact"/>
              <w:rPr>
                <w:sz w:val="16"/>
                <w:szCs w:val="16"/>
              </w:rPr>
            </w:pPr>
            <w:r w:rsidRPr="00436F64">
              <w:rPr>
                <w:sz w:val="16"/>
                <w:szCs w:val="16"/>
              </w:rPr>
              <w:t>Rarely/Never</w:t>
            </w:r>
          </w:p>
        </w:tc>
        <w:tc>
          <w:tcPr>
            <w:tcW w:w="1080" w:type="dxa"/>
          </w:tcPr>
          <w:p w14:paraId="1D42E7BF" w14:textId="77777777" w:rsidR="001902B1" w:rsidRPr="00436F64" w:rsidRDefault="001902B1" w:rsidP="00205BC3">
            <w:pPr>
              <w:pStyle w:val="Compact"/>
              <w:rPr>
                <w:sz w:val="16"/>
                <w:szCs w:val="16"/>
              </w:rPr>
            </w:pPr>
            <w:r w:rsidRPr="00436F64">
              <w:rPr>
                <w:sz w:val="16"/>
                <w:szCs w:val="16"/>
              </w:rPr>
              <w:t>86212 (25.2%)</w:t>
            </w:r>
          </w:p>
        </w:tc>
        <w:tc>
          <w:tcPr>
            <w:tcW w:w="992" w:type="dxa"/>
          </w:tcPr>
          <w:p w14:paraId="2AC1419C" w14:textId="77777777" w:rsidR="001902B1" w:rsidRPr="00436F64" w:rsidRDefault="001902B1" w:rsidP="00205BC3">
            <w:pPr>
              <w:pStyle w:val="Compact"/>
              <w:rPr>
                <w:sz w:val="16"/>
                <w:szCs w:val="16"/>
              </w:rPr>
            </w:pPr>
            <w:r w:rsidRPr="00436F64">
              <w:rPr>
                <w:sz w:val="16"/>
                <w:szCs w:val="16"/>
              </w:rPr>
              <w:t>14926 (23.1%)</w:t>
            </w:r>
          </w:p>
        </w:tc>
        <w:tc>
          <w:tcPr>
            <w:tcW w:w="808" w:type="dxa"/>
          </w:tcPr>
          <w:p w14:paraId="52FED27D" w14:textId="77777777" w:rsidR="001902B1" w:rsidRPr="00436F64" w:rsidRDefault="001902B1" w:rsidP="00205BC3">
            <w:pPr>
              <w:pStyle w:val="Compact"/>
              <w:rPr>
                <w:sz w:val="16"/>
                <w:szCs w:val="16"/>
              </w:rPr>
            </w:pPr>
            <w:r w:rsidRPr="00436F64">
              <w:rPr>
                <w:sz w:val="16"/>
                <w:szCs w:val="16"/>
              </w:rPr>
              <w:t>14063 (29.8%)</w:t>
            </w:r>
          </w:p>
        </w:tc>
        <w:tc>
          <w:tcPr>
            <w:tcW w:w="990" w:type="dxa"/>
          </w:tcPr>
          <w:p w14:paraId="14DDF6EE" w14:textId="77777777" w:rsidR="001902B1" w:rsidRPr="00436F64" w:rsidRDefault="001902B1" w:rsidP="00205BC3">
            <w:pPr>
              <w:pStyle w:val="Compact"/>
              <w:rPr>
                <w:sz w:val="16"/>
                <w:szCs w:val="16"/>
              </w:rPr>
            </w:pPr>
            <w:r w:rsidRPr="00436F64">
              <w:rPr>
                <w:sz w:val="16"/>
                <w:szCs w:val="16"/>
              </w:rPr>
              <w:t>16429 (29.7%)</w:t>
            </w:r>
          </w:p>
        </w:tc>
        <w:tc>
          <w:tcPr>
            <w:tcW w:w="990" w:type="dxa"/>
          </w:tcPr>
          <w:p w14:paraId="2256C30F" w14:textId="77777777" w:rsidR="001902B1" w:rsidRPr="00436F64" w:rsidRDefault="001902B1" w:rsidP="00205BC3">
            <w:pPr>
              <w:pStyle w:val="Compact"/>
              <w:rPr>
                <w:sz w:val="16"/>
                <w:szCs w:val="16"/>
              </w:rPr>
            </w:pPr>
            <w:r w:rsidRPr="00436F64">
              <w:rPr>
                <w:sz w:val="16"/>
                <w:szCs w:val="16"/>
              </w:rPr>
              <w:t>16052 (28.0%)</w:t>
            </w:r>
          </w:p>
        </w:tc>
        <w:tc>
          <w:tcPr>
            <w:tcW w:w="900" w:type="dxa"/>
          </w:tcPr>
          <w:p w14:paraId="7585CB92" w14:textId="77777777" w:rsidR="001902B1" w:rsidRPr="00436F64" w:rsidRDefault="001902B1" w:rsidP="00205BC3">
            <w:pPr>
              <w:pStyle w:val="Compact"/>
              <w:rPr>
                <w:sz w:val="16"/>
                <w:szCs w:val="16"/>
              </w:rPr>
            </w:pPr>
            <w:r w:rsidRPr="00436F64">
              <w:rPr>
                <w:sz w:val="16"/>
                <w:szCs w:val="16"/>
              </w:rPr>
              <w:t>15390 (24.4%)</w:t>
            </w:r>
          </w:p>
        </w:tc>
        <w:tc>
          <w:tcPr>
            <w:tcW w:w="810" w:type="dxa"/>
          </w:tcPr>
          <w:p w14:paraId="28DF97ED" w14:textId="77777777" w:rsidR="001902B1" w:rsidRPr="00436F64" w:rsidRDefault="001902B1" w:rsidP="00205BC3">
            <w:pPr>
              <w:pStyle w:val="Compact"/>
              <w:rPr>
                <w:sz w:val="16"/>
                <w:szCs w:val="16"/>
              </w:rPr>
            </w:pPr>
            <w:r w:rsidRPr="00436F64">
              <w:rPr>
                <w:sz w:val="16"/>
                <w:szCs w:val="16"/>
              </w:rPr>
              <w:t>7446 (18.2%)</w:t>
            </w:r>
          </w:p>
        </w:tc>
        <w:tc>
          <w:tcPr>
            <w:tcW w:w="811" w:type="dxa"/>
          </w:tcPr>
          <w:p w14:paraId="24D42A8D" w14:textId="77777777" w:rsidR="001902B1" w:rsidRPr="00436F64" w:rsidRDefault="001902B1" w:rsidP="00205BC3">
            <w:pPr>
              <w:pStyle w:val="Compact"/>
              <w:rPr>
                <w:sz w:val="16"/>
                <w:szCs w:val="16"/>
              </w:rPr>
            </w:pPr>
            <w:r w:rsidRPr="00436F64">
              <w:rPr>
                <w:sz w:val="16"/>
                <w:szCs w:val="16"/>
              </w:rPr>
              <w:t>1683 (14.0%)</w:t>
            </w:r>
          </w:p>
        </w:tc>
        <w:tc>
          <w:tcPr>
            <w:tcW w:w="917" w:type="dxa"/>
          </w:tcPr>
          <w:p w14:paraId="7A7139B0" w14:textId="77777777" w:rsidR="001902B1" w:rsidRPr="00436F64" w:rsidRDefault="001902B1" w:rsidP="00205BC3">
            <w:pPr>
              <w:pStyle w:val="Compact"/>
              <w:rPr>
                <w:sz w:val="16"/>
                <w:szCs w:val="16"/>
              </w:rPr>
            </w:pPr>
            <w:r w:rsidRPr="00436F64">
              <w:rPr>
                <w:sz w:val="16"/>
                <w:szCs w:val="16"/>
              </w:rPr>
              <w:t>223 (14.5%)</w:t>
            </w:r>
          </w:p>
        </w:tc>
      </w:tr>
      <w:tr w:rsidR="001902B1" w:rsidRPr="00436F64" w14:paraId="2B3541BE" w14:textId="77777777" w:rsidTr="00205BC3">
        <w:tc>
          <w:tcPr>
            <w:tcW w:w="1278" w:type="dxa"/>
          </w:tcPr>
          <w:p w14:paraId="0F61B16F" w14:textId="77777777" w:rsidR="001902B1" w:rsidRPr="00436F64" w:rsidRDefault="001902B1" w:rsidP="00205BC3">
            <w:pPr>
              <w:pStyle w:val="Compact"/>
              <w:rPr>
                <w:sz w:val="16"/>
                <w:szCs w:val="16"/>
              </w:rPr>
            </w:pPr>
            <w:r w:rsidRPr="00436F64">
              <w:rPr>
                <w:sz w:val="16"/>
                <w:szCs w:val="16"/>
              </w:rPr>
              <w:t>1-3 times a month</w:t>
            </w:r>
          </w:p>
        </w:tc>
        <w:tc>
          <w:tcPr>
            <w:tcW w:w="1080" w:type="dxa"/>
          </w:tcPr>
          <w:p w14:paraId="31E0B3A9" w14:textId="77777777" w:rsidR="001902B1" w:rsidRPr="00436F64" w:rsidRDefault="001902B1" w:rsidP="00205BC3">
            <w:pPr>
              <w:pStyle w:val="Compact"/>
              <w:rPr>
                <w:sz w:val="16"/>
                <w:szCs w:val="16"/>
              </w:rPr>
            </w:pPr>
            <w:r w:rsidRPr="00436F64">
              <w:rPr>
                <w:sz w:val="16"/>
                <w:szCs w:val="16"/>
              </w:rPr>
              <w:t>79457 (23.2%)</w:t>
            </w:r>
          </w:p>
        </w:tc>
        <w:tc>
          <w:tcPr>
            <w:tcW w:w="992" w:type="dxa"/>
          </w:tcPr>
          <w:p w14:paraId="1459270D" w14:textId="77777777" w:rsidR="001902B1" w:rsidRPr="00436F64" w:rsidRDefault="001902B1" w:rsidP="00205BC3">
            <w:pPr>
              <w:pStyle w:val="Compact"/>
              <w:rPr>
                <w:sz w:val="16"/>
                <w:szCs w:val="16"/>
              </w:rPr>
            </w:pPr>
            <w:r w:rsidRPr="00436F64">
              <w:rPr>
                <w:sz w:val="16"/>
                <w:szCs w:val="16"/>
              </w:rPr>
              <w:t>13115 (20.3%)</w:t>
            </w:r>
          </w:p>
        </w:tc>
        <w:tc>
          <w:tcPr>
            <w:tcW w:w="808" w:type="dxa"/>
          </w:tcPr>
          <w:p w14:paraId="3B3BCA3B" w14:textId="77777777" w:rsidR="001902B1" w:rsidRPr="00436F64" w:rsidRDefault="001902B1" w:rsidP="00205BC3">
            <w:pPr>
              <w:pStyle w:val="Compact"/>
              <w:rPr>
                <w:sz w:val="16"/>
                <w:szCs w:val="16"/>
              </w:rPr>
            </w:pPr>
            <w:r w:rsidRPr="00436F64">
              <w:rPr>
                <w:sz w:val="16"/>
                <w:szCs w:val="16"/>
              </w:rPr>
              <w:t>11989 (25.4%)</w:t>
            </w:r>
          </w:p>
        </w:tc>
        <w:tc>
          <w:tcPr>
            <w:tcW w:w="990" w:type="dxa"/>
          </w:tcPr>
          <w:p w14:paraId="7FCA0F39" w14:textId="77777777" w:rsidR="001902B1" w:rsidRPr="00436F64" w:rsidRDefault="001902B1" w:rsidP="00205BC3">
            <w:pPr>
              <w:pStyle w:val="Compact"/>
              <w:rPr>
                <w:sz w:val="16"/>
                <w:szCs w:val="16"/>
              </w:rPr>
            </w:pPr>
            <w:r w:rsidRPr="00436F64">
              <w:rPr>
                <w:sz w:val="16"/>
                <w:szCs w:val="16"/>
              </w:rPr>
              <w:t>12973 (23.5%)</w:t>
            </w:r>
          </w:p>
        </w:tc>
        <w:tc>
          <w:tcPr>
            <w:tcW w:w="990" w:type="dxa"/>
          </w:tcPr>
          <w:p w14:paraId="05B6FD17" w14:textId="77777777" w:rsidR="001902B1" w:rsidRPr="00436F64" w:rsidRDefault="001902B1" w:rsidP="00205BC3">
            <w:pPr>
              <w:pStyle w:val="Compact"/>
              <w:rPr>
                <w:sz w:val="16"/>
                <w:szCs w:val="16"/>
              </w:rPr>
            </w:pPr>
            <w:r w:rsidRPr="00436F64">
              <w:rPr>
                <w:sz w:val="16"/>
                <w:szCs w:val="16"/>
              </w:rPr>
              <w:t>13545 (23.7%)</w:t>
            </w:r>
          </w:p>
        </w:tc>
        <w:tc>
          <w:tcPr>
            <w:tcW w:w="900" w:type="dxa"/>
          </w:tcPr>
          <w:p w14:paraId="581806BD" w14:textId="77777777" w:rsidR="001902B1" w:rsidRPr="00436F64" w:rsidRDefault="001902B1" w:rsidP="00205BC3">
            <w:pPr>
              <w:pStyle w:val="Compact"/>
              <w:rPr>
                <w:sz w:val="16"/>
                <w:szCs w:val="16"/>
              </w:rPr>
            </w:pPr>
            <w:r w:rsidRPr="00436F64">
              <w:rPr>
                <w:sz w:val="16"/>
                <w:szCs w:val="16"/>
              </w:rPr>
              <w:t>15310 (24.3%)</w:t>
            </w:r>
          </w:p>
        </w:tc>
        <w:tc>
          <w:tcPr>
            <w:tcW w:w="810" w:type="dxa"/>
          </w:tcPr>
          <w:p w14:paraId="2CC76105" w14:textId="77777777" w:rsidR="001902B1" w:rsidRPr="00436F64" w:rsidRDefault="001902B1" w:rsidP="00205BC3">
            <w:pPr>
              <w:pStyle w:val="Compact"/>
              <w:rPr>
                <w:sz w:val="16"/>
                <w:szCs w:val="16"/>
              </w:rPr>
            </w:pPr>
            <w:r w:rsidRPr="00436F64">
              <w:rPr>
                <w:sz w:val="16"/>
                <w:szCs w:val="16"/>
              </w:rPr>
              <w:t>9591 (23.5%)</w:t>
            </w:r>
          </w:p>
        </w:tc>
        <w:tc>
          <w:tcPr>
            <w:tcW w:w="811" w:type="dxa"/>
          </w:tcPr>
          <w:p w14:paraId="77E1C6EB" w14:textId="77777777" w:rsidR="001902B1" w:rsidRPr="00436F64" w:rsidRDefault="001902B1" w:rsidP="00205BC3">
            <w:pPr>
              <w:pStyle w:val="Compact"/>
              <w:rPr>
                <w:sz w:val="16"/>
                <w:szCs w:val="16"/>
              </w:rPr>
            </w:pPr>
            <w:r w:rsidRPr="00436F64">
              <w:rPr>
                <w:sz w:val="16"/>
                <w:szCs w:val="16"/>
              </w:rPr>
              <w:t>2655 (22.1%)</w:t>
            </w:r>
          </w:p>
        </w:tc>
        <w:tc>
          <w:tcPr>
            <w:tcW w:w="917" w:type="dxa"/>
          </w:tcPr>
          <w:p w14:paraId="2B9917DD" w14:textId="77777777" w:rsidR="001902B1" w:rsidRPr="00436F64" w:rsidRDefault="001902B1" w:rsidP="00205BC3">
            <w:pPr>
              <w:pStyle w:val="Compact"/>
              <w:rPr>
                <w:sz w:val="16"/>
                <w:szCs w:val="16"/>
              </w:rPr>
            </w:pPr>
            <w:r w:rsidRPr="00436F64">
              <w:rPr>
                <w:sz w:val="16"/>
                <w:szCs w:val="16"/>
              </w:rPr>
              <w:t>279 (18.2%)</w:t>
            </w:r>
          </w:p>
        </w:tc>
      </w:tr>
      <w:tr w:rsidR="001902B1" w:rsidRPr="00436F64" w14:paraId="419D8572" w14:textId="77777777" w:rsidTr="00205BC3">
        <w:tc>
          <w:tcPr>
            <w:tcW w:w="1278" w:type="dxa"/>
          </w:tcPr>
          <w:p w14:paraId="3527E24D" w14:textId="77777777" w:rsidR="001902B1" w:rsidRPr="00436F64" w:rsidRDefault="001902B1" w:rsidP="00205BC3">
            <w:pPr>
              <w:pStyle w:val="Compact"/>
              <w:rPr>
                <w:sz w:val="16"/>
                <w:szCs w:val="16"/>
              </w:rPr>
            </w:pPr>
            <w:r w:rsidRPr="00436F64">
              <w:rPr>
                <w:sz w:val="16"/>
                <w:szCs w:val="16"/>
              </w:rPr>
              <w:t>Once a week</w:t>
            </w:r>
          </w:p>
        </w:tc>
        <w:tc>
          <w:tcPr>
            <w:tcW w:w="1080" w:type="dxa"/>
          </w:tcPr>
          <w:p w14:paraId="56217A5D" w14:textId="77777777" w:rsidR="001902B1" w:rsidRPr="00436F64" w:rsidRDefault="001902B1" w:rsidP="00205BC3">
            <w:pPr>
              <w:pStyle w:val="Compact"/>
              <w:rPr>
                <w:sz w:val="16"/>
                <w:szCs w:val="16"/>
              </w:rPr>
            </w:pPr>
            <w:r w:rsidRPr="00436F64">
              <w:rPr>
                <w:sz w:val="16"/>
                <w:szCs w:val="16"/>
              </w:rPr>
              <w:t>63389 (18.5%)</w:t>
            </w:r>
          </w:p>
        </w:tc>
        <w:tc>
          <w:tcPr>
            <w:tcW w:w="992" w:type="dxa"/>
          </w:tcPr>
          <w:p w14:paraId="5D602C2F" w14:textId="77777777" w:rsidR="001902B1" w:rsidRPr="00436F64" w:rsidRDefault="001902B1" w:rsidP="00205BC3">
            <w:pPr>
              <w:pStyle w:val="Compact"/>
              <w:rPr>
                <w:sz w:val="16"/>
                <w:szCs w:val="16"/>
              </w:rPr>
            </w:pPr>
            <w:r w:rsidRPr="00436F64">
              <w:rPr>
                <w:sz w:val="16"/>
                <w:szCs w:val="16"/>
              </w:rPr>
              <w:t>11242 (17.4%)</w:t>
            </w:r>
          </w:p>
        </w:tc>
        <w:tc>
          <w:tcPr>
            <w:tcW w:w="808" w:type="dxa"/>
          </w:tcPr>
          <w:p w14:paraId="4D8BDE37" w14:textId="77777777" w:rsidR="001902B1" w:rsidRPr="00436F64" w:rsidRDefault="001902B1" w:rsidP="00205BC3">
            <w:pPr>
              <w:pStyle w:val="Compact"/>
              <w:rPr>
                <w:sz w:val="16"/>
                <w:szCs w:val="16"/>
              </w:rPr>
            </w:pPr>
            <w:r w:rsidRPr="00436F64">
              <w:rPr>
                <w:sz w:val="16"/>
                <w:szCs w:val="16"/>
              </w:rPr>
              <w:t>8055 (17.0%)</w:t>
            </w:r>
          </w:p>
        </w:tc>
        <w:tc>
          <w:tcPr>
            <w:tcW w:w="990" w:type="dxa"/>
          </w:tcPr>
          <w:p w14:paraId="09D8C757" w14:textId="77777777" w:rsidR="001902B1" w:rsidRPr="00436F64" w:rsidRDefault="001902B1" w:rsidP="00205BC3">
            <w:pPr>
              <w:pStyle w:val="Compact"/>
              <w:rPr>
                <w:sz w:val="16"/>
                <w:szCs w:val="16"/>
              </w:rPr>
            </w:pPr>
            <w:r w:rsidRPr="00436F64">
              <w:rPr>
                <w:sz w:val="16"/>
                <w:szCs w:val="16"/>
              </w:rPr>
              <w:t>9235 (16.7%)</w:t>
            </w:r>
          </w:p>
        </w:tc>
        <w:tc>
          <w:tcPr>
            <w:tcW w:w="990" w:type="dxa"/>
          </w:tcPr>
          <w:p w14:paraId="5C640289" w14:textId="77777777" w:rsidR="001902B1" w:rsidRPr="00436F64" w:rsidRDefault="001902B1" w:rsidP="00205BC3">
            <w:pPr>
              <w:pStyle w:val="Compact"/>
              <w:rPr>
                <w:sz w:val="16"/>
                <w:szCs w:val="16"/>
              </w:rPr>
            </w:pPr>
            <w:r w:rsidRPr="00436F64">
              <w:rPr>
                <w:sz w:val="16"/>
                <w:szCs w:val="16"/>
              </w:rPr>
              <w:t>9847 (17.2%)</w:t>
            </w:r>
          </w:p>
        </w:tc>
        <w:tc>
          <w:tcPr>
            <w:tcW w:w="900" w:type="dxa"/>
          </w:tcPr>
          <w:p w14:paraId="03C228E0" w14:textId="77777777" w:rsidR="001902B1" w:rsidRPr="00436F64" w:rsidRDefault="001902B1" w:rsidP="00205BC3">
            <w:pPr>
              <w:pStyle w:val="Compact"/>
              <w:rPr>
                <w:sz w:val="16"/>
                <w:szCs w:val="16"/>
              </w:rPr>
            </w:pPr>
            <w:r w:rsidRPr="00436F64">
              <w:rPr>
                <w:sz w:val="16"/>
                <w:szCs w:val="16"/>
              </w:rPr>
              <w:t>12275 (19.4%)</w:t>
            </w:r>
          </w:p>
        </w:tc>
        <w:tc>
          <w:tcPr>
            <w:tcW w:w="810" w:type="dxa"/>
          </w:tcPr>
          <w:p w14:paraId="4AA6CA74" w14:textId="77777777" w:rsidR="001902B1" w:rsidRPr="00436F64" w:rsidRDefault="001902B1" w:rsidP="00205BC3">
            <w:pPr>
              <w:pStyle w:val="Compact"/>
              <w:rPr>
                <w:sz w:val="16"/>
                <w:szCs w:val="16"/>
              </w:rPr>
            </w:pPr>
            <w:r w:rsidRPr="00436F64">
              <w:rPr>
                <w:sz w:val="16"/>
                <w:szCs w:val="16"/>
              </w:rPr>
              <w:t>9352 (22.9%)</w:t>
            </w:r>
          </w:p>
        </w:tc>
        <w:tc>
          <w:tcPr>
            <w:tcW w:w="811" w:type="dxa"/>
          </w:tcPr>
          <w:p w14:paraId="7BB19D01" w14:textId="77777777" w:rsidR="001902B1" w:rsidRPr="00436F64" w:rsidRDefault="001902B1" w:rsidP="00205BC3">
            <w:pPr>
              <w:pStyle w:val="Compact"/>
              <w:rPr>
                <w:sz w:val="16"/>
                <w:szCs w:val="16"/>
              </w:rPr>
            </w:pPr>
            <w:r w:rsidRPr="00436F64">
              <w:rPr>
                <w:sz w:val="16"/>
                <w:szCs w:val="16"/>
              </w:rPr>
              <w:t>3019 (25.1%)</w:t>
            </w:r>
          </w:p>
        </w:tc>
        <w:tc>
          <w:tcPr>
            <w:tcW w:w="917" w:type="dxa"/>
          </w:tcPr>
          <w:p w14:paraId="67E11989" w14:textId="77777777" w:rsidR="001902B1" w:rsidRPr="00436F64" w:rsidRDefault="001902B1" w:rsidP="00205BC3">
            <w:pPr>
              <w:pStyle w:val="Compact"/>
              <w:rPr>
                <w:sz w:val="16"/>
                <w:szCs w:val="16"/>
              </w:rPr>
            </w:pPr>
            <w:r w:rsidRPr="00436F64">
              <w:rPr>
                <w:sz w:val="16"/>
                <w:szCs w:val="16"/>
              </w:rPr>
              <w:t>364 (23.7%)</w:t>
            </w:r>
          </w:p>
        </w:tc>
      </w:tr>
      <w:tr w:rsidR="001902B1" w:rsidRPr="00436F64" w14:paraId="3374E42E" w14:textId="77777777" w:rsidTr="00205BC3">
        <w:tc>
          <w:tcPr>
            <w:tcW w:w="1278" w:type="dxa"/>
          </w:tcPr>
          <w:p w14:paraId="531536BD" w14:textId="77777777" w:rsidR="001902B1" w:rsidRPr="00436F64" w:rsidRDefault="001902B1" w:rsidP="00205BC3">
            <w:pPr>
              <w:pStyle w:val="Compact"/>
              <w:rPr>
                <w:sz w:val="16"/>
                <w:szCs w:val="16"/>
              </w:rPr>
            </w:pPr>
            <w:r w:rsidRPr="00436F64">
              <w:rPr>
                <w:sz w:val="16"/>
                <w:szCs w:val="16"/>
              </w:rPr>
              <w:t>Several days a week</w:t>
            </w:r>
          </w:p>
        </w:tc>
        <w:tc>
          <w:tcPr>
            <w:tcW w:w="1080" w:type="dxa"/>
          </w:tcPr>
          <w:p w14:paraId="6FE1BFB5" w14:textId="77777777" w:rsidR="001902B1" w:rsidRPr="00436F64" w:rsidRDefault="001902B1" w:rsidP="00205BC3">
            <w:pPr>
              <w:pStyle w:val="Compact"/>
              <w:rPr>
                <w:sz w:val="16"/>
                <w:szCs w:val="16"/>
              </w:rPr>
            </w:pPr>
            <w:r w:rsidRPr="00436F64">
              <w:rPr>
                <w:sz w:val="16"/>
                <w:szCs w:val="16"/>
              </w:rPr>
              <w:t>112898 (33.0%)</w:t>
            </w:r>
          </w:p>
        </w:tc>
        <w:tc>
          <w:tcPr>
            <w:tcW w:w="992" w:type="dxa"/>
          </w:tcPr>
          <w:p w14:paraId="428474CC" w14:textId="77777777" w:rsidR="001902B1" w:rsidRPr="00436F64" w:rsidRDefault="001902B1" w:rsidP="00205BC3">
            <w:pPr>
              <w:pStyle w:val="Compact"/>
              <w:rPr>
                <w:sz w:val="16"/>
                <w:szCs w:val="16"/>
              </w:rPr>
            </w:pPr>
            <w:r w:rsidRPr="00436F64">
              <w:rPr>
                <w:sz w:val="16"/>
                <w:szCs w:val="16"/>
              </w:rPr>
              <w:t>25365 (39.2%)</w:t>
            </w:r>
          </w:p>
        </w:tc>
        <w:tc>
          <w:tcPr>
            <w:tcW w:w="808" w:type="dxa"/>
          </w:tcPr>
          <w:p w14:paraId="6E817B44" w14:textId="77777777" w:rsidR="001902B1" w:rsidRPr="00436F64" w:rsidRDefault="001902B1" w:rsidP="00205BC3">
            <w:pPr>
              <w:pStyle w:val="Compact"/>
              <w:rPr>
                <w:sz w:val="16"/>
                <w:szCs w:val="16"/>
              </w:rPr>
            </w:pPr>
            <w:r w:rsidRPr="00436F64">
              <w:rPr>
                <w:sz w:val="16"/>
                <w:szCs w:val="16"/>
              </w:rPr>
              <w:t>13142 (27.8%)</w:t>
            </w:r>
          </w:p>
        </w:tc>
        <w:tc>
          <w:tcPr>
            <w:tcW w:w="990" w:type="dxa"/>
          </w:tcPr>
          <w:p w14:paraId="7862D2A4" w14:textId="77777777" w:rsidR="001902B1" w:rsidRPr="00436F64" w:rsidRDefault="001902B1" w:rsidP="00205BC3">
            <w:pPr>
              <w:pStyle w:val="Compact"/>
              <w:rPr>
                <w:sz w:val="16"/>
                <w:szCs w:val="16"/>
              </w:rPr>
            </w:pPr>
            <w:r w:rsidRPr="00436F64">
              <w:rPr>
                <w:sz w:val="16"/>
                <w:szCs w:val="16"/>
              </w:rPr>
              <w:t>16604 (30.1%)</w:t>
            </w:r>
          </w:p>
        </w:tc>
        <w:tc>
          <w:tcPr>
            <w:tcW w:w="990" w:type="dxa"/>
          </w:tcPr>
          <w:p w14:paraId="0237CFFF" w14:textId="77777777" w:rsidR="001902B1" w:rsidRPr="00436F64" w:rsidRDefault="001902B1" w:rsidP="00205BC3">
            <w:pPr>
              <w:pStyle w:val="Compact"/>
              <w:rPr>
                <w:sz w:val="16"/>
                <w:szCs w:val="16"/>
              </w:rPr>
            </w:pPr>
            <w:r w:rsidRPr="00436F64">
              <w:rPr>
                <w:sz w:val="16"/>
                <w:szCs w:val="16"/>
              </w:rPr>
              <w:t>17815 (31.1%)</w:t>
            </w:r>
          </w:p>
        </w:tc>
        <w:tc>
          <w:tcPr>
            <w:tcW w:w="900" w:type="dxa"/>
          </w:tcPr>
          <w:p w14:paraId="32332B33" w14:textId="77777777" w:rsidR="001902B1" w:rsidRPr="00436F64" w:rsidRDefault="001902B1" w:rsidP="00205BC3">
            <w:pPr>
              <w:pStyle w:val="Compact"/>
              <w:rPr>
                <w:sz w:val="16"/>
                <w:szCs w:val="16"/>
              </w:rPr>
            </w:pPr>
            <w:r w:rsidRPr="00436F64">
              <w:rPr>
                <w:sz w:val="16"/>
                <w:szCs w:val="16"/>
              </w:rPr>
              <w:t>20138 (31.9%)</w:t>
            </w:r>
          </w:p>
        </w:tc>
        <w:tc>
          <w:tcPr>
            <w:tcW w:w="810" w:type="dxa"/>
          </w:tcPr>
          <w:p w14:paraId="700D1AE5" w14:textId="77777777" w:rsidR="001902B1" w:rsidRPr="00436F64" w:rsidRDefault="001902B1" w:rsidP="00205BC3">
            <w:pPr>
              <w:pStyle w:val="Compact"/>
              <w:rPr>
                <w:sz w:val="16"/>
                <w:szCs w:val="16"/>
              </w:rPr>
            </w:pPr>
            <w:r w:rsidRPr="00436F64">
              <w:rPr>
                <w:sz w:val="16"/>
                <w:szCs w:val="16"/>
              </w:rPr>
              <w:t>14492 (35.4%)</w:t>
            </w:r>
          </w:p>
        </w:tc>
        <w:tc>
          <w:tcPr>
            <w:tcW w:w="811" w:type="dxa"/>
          </w:tcPr>
          <w:p w14:paraId="41CDAC17" w14:textId="77777777" w:rsidR="001902B1" w:rsidRPr="00436F64" w:rsidRDefault="001902B1" w:rsidP="00205BC3">
            <w:pPr>
              <w:pStyle w:val="Compact"/>
              <w:rPr>
                <w:sz w:val="16"/>
                <w:szCs w:val="16"/>
              </w:rPr>
            </w:pPr>
            <w:r w:rsidRPr="00436F64">
              <w:rPr>
                <w:sz w:val="16"/>
                <w:szCs w:val="16"/>
              </w:rPr>
              <w:t>4672 (38.8%)</w:t>
            </w:r>
          </w:p>
        </w:tc>
        <w:tc>
          <w:tcPr>
            <w:tcW w:w="917" w:type="dxa"/>
          </w:tcPr>
          <w:p w14:paraId="0A4FD396" w14:textId="77777777" w:rsidR="001902B1" w:rsidRPr="00436F64" w:rsidRDefault="001902B1" w:rsidP="00205BC3">
            <w:pPr>
              <w:pStyle w:val="Compact"/>
              <w:rPr>
                <w:sz w:val="16"/>
                <w:szCs w:val="16"/>
              </w:rPr>
            </w:pPr>
            <w:r w:rsidRPr="00436F64">
              <w:rPr>
                <w:sz w:val="16"/>
                <w:szCs w:val="16"/>
              </w:rPr>
              <w:t>670 (43.6%)</w:t>
            </w:r>
          </w:p>
        </w:tc>
      </w:tr>
      <w:tr w:rsidR="001902B1" w:rsidRPr="00436F64" w14:paraId="594B0ECD" w14:textId="77777777" w:rsidTr="00205BC3">
        <w:tc>
          <w:tcPr>
            <w:tcW w:w="1278" w:type="dxa"/>
            <w:shd w:val="clear" w:color="auto" w:fill="D9D9D9" w:themeFill="background1" w:themeFillShade="D9"/>
          </w:tcPr>
          <w:p w14:paraId="26628584" w14:textId="77777777" w:rsidR="001902B1" w:rsidRPr="00436F64" w:rsidRDefault="001902B1" w:rsidP="00205BC3">
            <w:pPr>
              <w:pStyle w:val="Compact"/>
              <w:rPr>
                <w:sz w:val="16"/>
                <w:szCs w:val="16"/>
              </w:rPr>
            </w:pPr>
            <w:r w:rsidRPr="00436F64">
              <w:rPr>
                <w:sz w:val="16"/>
                <w:szCs w:val="16"/>
              </w:rPr>
              <w:t>Adequate Sleep Frequency</w:t>
            </w:r>
          </w:p>
        </w:tc>
        <w:tc>
          <w:tcPr>
            <w:tcW w:w="1080" w:type="dxa"/>
            <w:shd w:val="clear" w:color="auto" w:fill="D9D9D9" w:themeFill="background1" w:themeFillShade="D9"/>
          </w:tcPr>
          <w:p w14:paraId="2CA8D36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63C2BD9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F0BD1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924C9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D91B3D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9AC4D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2182D6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4939626"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1CF40AB2" w14:textId="77777777" w:rsidR="001902B1" w:rsidRPr="00436F64" w:rsidRDefault="001902B1" w:rsidP="00205BC3">
            <w:pPr>
              <w:pStyle w:val="Compact"/>
              <w:rPr>
                <w:sz w:val="16"/>
                <w:szCs w:val="16"/>
              </w:rPr>
            </w:pPr>
          </w:p>
        </w:tc>
      </w:tr>
      <w:tr w:rsidR="001902B1" w:rsidRPr="00436F64" w14:paraId="2F51191F" w14:textId="77777777" w:rsidTr="00205BC3">
        <w:tc>
          <w:tcPr>
            <w:tcW w:w="1278" w:type="dxa"/>
          </w:tcPr>
          <w:p w14:paraId="2F83BAE5" w14:textId="77777777" w:rsidR="001902B1" w:rsidRPr="00436F64" w:rsidRDefault="001902B1" w:rsidP="00205BC3">
            <w:pPr>
              <w:pStyle w:val="Compact"/>
              <w:rPr>
                <w:sz w:val="16"/>
                <w:szCs w:val="16"/>
              </w:rPr>
            </w:pPr>
            <w:r w:rsidRPr="00436F64">
              <w:rPr>
                <w:sz w:val="16"/>
                <w:szCs w:val="16"/>
              </w:rPr>
              <w:t>Hardly ever</w:t>
            </w:r>
          </w:p>
        </w:tc>
        <w:tc>
          <w:tcPr>
            <w:tcW w:w="1080" w:type="dxa"/>
          </w:tcPr>
          <w:p w14:paraId="6BA5B6A9" w14:textId="77777777" w:rsidR="001902B1" w:rsidRPr="00436F64" w:rsidRDefault="001902B1" w:rsidP="00205BC3">
            <w:pPr>
              <w:pStyle w:val="Compact"/>
              <w:rPr>
                <w:sz w:val="16"/>
                <w:szCs w:val="16"/>
              </w:rPr>
            </w:pPr>
            <w:r w:rsidRPr="00436F64">
              <w:rPr>
                <w:sz w:val="16"/>
                <w:szCs w:val="16"/>
              </w:rPr>
              <w:t>42262 (12.4%)</w:t>
            </w:r>
          </w:p>
        </w:tc>
        <w:tc>
          <w:tcPr>
            <w:tcW w:w="992" w:type="dxa"/>
          </w:tcPr>
          <w:p w14:paraId="4F5D5892" w14:textId="77777777" w:rsidR="001902B1" w:rsidRPr="00436F64" w:rsidRDefault="001902B1" w:rsidP="00205BC3">
            <w:pPr>
              <w:pStyle w:val="Compact"/>
              <w:rPr>
                <w:sz w:val="16"/>
                <w:szCs w:val="16"/>
              </w:rPr>
            </w:pPr>
            <w:r w:rsidRPr="00436F64">
              <w:rPr>
                <w:sz w:val="16"/>
                <w:szCs w:val="16"/>
              </w:rPr>
              <w:t>10071 (15.6%)</w:t>
            </w:r>
          </w:p>
        </w:tc>
        <w:tc>
          <w:tcPr>
            <w:tcW w:w="808" w:type="dxa"/>
          </w:tcPr>
          <w:p w14:paraId="4B1BB786" w14:textId="77777777" w:rsidR="001902B1" w:rsidRPr="00436F64" w:rsidRDefault="001902B1" w:rsidP="00205BC3">
            <w:pPr>
              <w:pStyle w:val="Compact"/>
              <w:rPr>
                <w:sz w:val="16"/>
                <w:szCs w:val="16"/>
              </w:rPr>
            </w:pPr>
            <w:r w:rsidRPr="00436F64">
              <w:rPr>
                <w:sz w:val="16"/>
                <w:szCs w:val="16"/>
              </w:rPr>
              <w:t>6175 (13.1%)</w:t>
            </w:r>
          </w:p>
        </w:tc>
        <w:tc>
          <w:tcPr>
            <w:tcW w:w="990" w:type="dxa"/>
          </w:tcPr>
          <w:p w14:paraId="015C6B65" w14:textId="77777777" w:rsidR="001902B1" w:rsidRPr="00436F64" w:rsidRDefault="001902B1" w:rsidP="00205BC3">
            <w:pPr>
              <w:pStyle w:val="Compact"/>
              <w:rPr>
                <w:sz w:val="16"/>
                <w:szCs w:val="16"/>
              </w:rPr>
            </w:pPr>
            <w:r w:rsidRPr="00436F64">
              <w:rPr>
                <w:sz w:val="16"/>
                <w:szCs w:val="16"/>
              </w:rPr>
              <w:t>7270 (13.2%)</w:t>
            </w:r>
          </w:p>
        </w:tc>
        <w:tc>
          <w:tcPr>
            <w:tcW w:w="990" w:type="dxa"/>
          </w:tcPr>
          <w:p w14:paraId="5190C1C1" w14:textId="77777777" w:rsidR="001902B1" w:rsidRPr="00436F64" w:rsidRDefault="001902B1" w:rsidP="00205BC3">
            <w:pPr>
              <w:pStyle w:val="Compact"/>
              <w:rPr>
                <w:sz w:val="16"/>
                <w:szCs w:val="16"/>
              </w:rPr>
            </w:pPr>
            <w:r w:rsidRPr="00436F64">
              <w:rPr>
                <w:sz w:val="16"/>
                <w:szCs w:val="16"/>
              </w:rPr>
              <w:t>7113 (12.4%)</w:t>
            </w:r>
          </w:p>
        </w:tc>
        <w:tc>
          <w:tcPr>
            <w:tcW w:w="900" w:type="dxa"/>
          </w:tcPr>
          <w:p w14:paraId="3965EE91" w14:textId="77777777" w:rsidR="001902B1" w:rsidRPr="00436F64" w:rsidRDefault="001902B1" w:rsidP="00205BC3">
            <w:pPr>
              <w:pStyle w:val="Compact"/>
              <w:rPr>
                <w:sz w:val="16"/>
                <w:szCs w:val="16"/>
              </w:rPr>
            </w:pPr>
            <w:r w:rsidRPr="00436F64">
              <w:rPr>
                <w:sz w:val="16"/>
                <w:szCs w:val="16"/>
              </w:rPr>
              <w:t>7180 (11.4%)</w:t>
            </w:r>
          </w:p>
        </w:tc>
        <w:tc>
          <w:tcPr>
            <w:tcW w:w="810" w:type="dxa"/>
          </w:tcPr>
          <w:p w14:paraId="167E13BC" w14:textId="77777777" w:rsidR="001902B1" w:rsidRPr="00436F64" w:rsidRDefault="001902B1" w:rsidP="00205BC3">
            <w:pPr>
              <w:pStyle w:val="Compact"/>
              <w:rPr>
                <w:sz w:val="16"/>
                <w:szCs w:val="16"/>
              </w:rPr>
            </w:pPr>
            <w:r w:rsidRPr="00436F64">
              <w:rPr>
                <w:sz w:val="16"/>
                <w:szCs w:val="16"/>
              </w:rPr>
              <w:t>3498 (8.6%)</w:t>
            </w:r>
          </w:p>
        </w:tc>
        <w:tc>
          <w:tcPr>
            <w:tcW w:w="811" w:type="dxa"/>
          </w:tcPr>
          <w:p w14:paraId="7DC7CBB7" w14:textId="77777777" w:rsidR="001902B1" w:rsidRPr="00436F64" w:rsidRDefault="001902B1" w:rsidP="00205BC3">
            <w:pPr>
              <w:pStyle w:val="Compact"/>
              <w:rPr>
                <w:sz w:val="16"/>
                <w:szCs w:val="16"/>
              </w:rPr>
            </w:pPr>
            <w:r w:rsidRPr="00436F64">
              <w:rPr>
                <w:sz w:val="16"/>
                <w:szCs w:val="16"/>
              </w:rPr>
              <w:t>836 (6.9%)</w:t>
            </w:r>
          </w:p>
        </w:tc>
        <w:tc>
          <w:tcPr>
            <w:tcW w:w="917" w:type="dxa"/>
          </w:tcPr>
          <w:p w14:paraId="74DF2310" w14:textId="77777777" w:rsidR="001902B1" w:rsidRPr="00436F64" w:rsidRDefault="001902B1" w:rsidP="00205BC3">
            <w:pPr>
              <w:pStyle w:val="Compact"/>
              <w:rPr>
                <w:sz w:val="16"/>
                <w:szCs w:val="16"/>
              </w:rPr>
            </w:pPr>
            <w:r w:rsidRPr="00436F64">
              <w:rPr>
                <w:sz w:val="16"/>
                <w:szCs w:val="16"/>
              </w:rPr>
              <w:t>119 (7.7%)</w:t>
            </w:r>
          </w:p>
        </w:tc>
      </w:tr>
      <w:tr w:rsidR="001902B1" w:rsidRPr="00436F64" w14:paraId="5884E570" w14:textId="77777777" w:rsidTr="00205BC3">
        <w:tc>
          <w:tcPr>
            <w:tcW w:w="1278" w:type="dxa"/>
          </w:tcPr>
          <w:p w14:paraId="553D7AED" w14:textId="77777777" w:rsidR="001902B1" w:rsidRPr="00436F64" w:rsidRDefault="001902B1" w:rsidP="00205BC3">
            <w:pPr>
              <w:pStyle w:val="Compact"/>
              <w:rPr>
                <w:sz w:val="16"/>
                <w:szCs w:val="16"/>
              </w:rPr>
            </w:pPr>
            <w:r w:rsidRPr="00436F64">
              <w:rPr>
                <w:sz w:val="16"/>
                <w:szCs w:val="16"/>
              </w:rPr>
              <w:t>Some of the time</w:t>
            </w:r>
          </w:p>
        </w:tc>
        <w:tc>
          <w:tcPr>
            <w:tcW w:w="1080" w:type="dxa"/>
          </w:tcPr>
          <w:p w14:paraId="32A1A692" w14:textId="77777777" w:rsidR="001902B1" w:rsidRPr="00436F64" w:rsidRDefault="001902B1" w:rsidP="00205BC3">
            <w:pPr>
              <w:pStyle w:val="Compact"/>
              <w:rPr>
                <w:sz w:val="16"/>
                <w:szCs w:val="16"/>
              </w:rPr>
            </w:pPr>
            <w:r w:rsidRPr="00436F64">
              <w:rPr>
                <w:sz w:val="16"/>
                <w:szCs w:val="16"/>
              </w:rPr>
              <w:t>117966 (34.5%)</w:t>
            </w:r>
          </w:p>
        </w:tc>
        <w:tc>
          <w:tcPr>
            <w:tcW w:w="992" w:type="dxa"/>
          </w:tcPr>
          <w:p w14:paraId="7E800C06" w14:textId="77777777" w:rsidR="001902B1" w:rsidRPr="00436F64" w:rsidRDefault="001902B1" w:rsidP="00205BC3">
            <w:pPr>
              <w:pStyle w:val="Compact"/>
              <w:rPr>
                <w:sz w:val="16"/>
                <w:szCs w:val="16"/>
              </w:rPr>
            </w:pPr>
            <w:r w:rsidRPr="00436F64">
              <w:rPr>
                <w:sz w:val="16"/>
                <w:szCs w:val="16"/>
              </w:rPr>
              <w:t>25492 (39.4%)</w:t>
            </w:r>
          </w:p>
        </w:tc>
        <w:tc>
          <w:tcPr>
            <w:tcW w:w="808" w:type="dxa"/>
          </w:tcPr>
          <w:p w14:paraId="115A2BFB" w14:textId="77777777" w:rsidR="001902B1" w:rsidRPr="00436F64" w:rsidRDefault="001902B1" w:rsidP="00205BC3">
            <w:pPr>
              <w:pStyle w:val="Compact"/>
              <w:rPr>
                <w:sz w:val="16"/>
                <w:szCs w:val="16"/>
              </w:rPr>
            </w:pPr>
            <w:r w:rsidRPr="00436F64">
              <w:rPr>
                <w:sz w:val="16"/>
                <w:szCs w:val="16"/>
              </w:rPr>
              <w:t>18234 (38.6%)</w:t>
            </w:r>
          </w:p>
        </w:tc>
        <w:tc>
          <w:tcPr>
            <w:tcW w:w="990" w:type="dxa"/>
          </w:tcPr>
          <w:p w14:paraId="4B5601F1" w14:textId="77777777" w:rsidR="001902B1" w:rsidRPr="00436F64" w:rsidRDefault="001902B1" w:rsidP="00205BC3">
            <w:pPr>
              <w:pStyle w:val="Compact"/>
              <w:rPr>
                <w:sz w:val="16"/>
                <w:szCs w:val="16"/>
              </w:rPr>
            </w:pPr>
            <w:r w:rsidRPr="00436F64">
              <w:rPr>
                <w:sz w:val="16"/>
                <w:szCs w:val="16"/>
              </w:rPr>
              <w:t>21289 (38.5%)</w:t>
            </w:r>
          </w:p>
        </w:tc>
        <w:tc>
          <w:tcPr>
            <w:tcW w:w="990" w:type="dxa"/>
          </w:tcPr>
          <w:p w14:paraId="3D955883" w14:textId="77777777" w:rsidR="001902B1" w:rsidRPr="00436F64" w:rsidRDefault="001902B1" w:rsidP="00205BC3">
            <w:pPr>
              <w:pStyle w:val="Compact"/>
              <w:rPr>
                <w:sz w:val="16"/>
                <w:szCs w:val="16"/>
              </w:rPr>
            </w:pPr>
            <w:r w:rsidRPr="00436F64">
              <w:rPr>
                <w:sz w:val="16"/>
                <w:szCs w:val="16"/>
              </w:rPr>
              <w:t>20129 (35.2%)</w:t>
            </w:r>
          </w:p>
        </w:tc>
        <w:tc>
          <w:tcPr>
            <w:tcW w:w="900" w:type="dxa"/>
          </w:tcPr>
          <w:p w14:paraId="25716AE4" w14:textId="77777777" w:rsidR="001902B1" w:rsidRPr="00436F64" w:rsidRDefault="001902B1" w:rsidP="00205BC3">
            <w:pPr>
              <w:pStyle w:val="Compact"/>
              <w:rPr>
                <w:sz w:val="16"/>
                <w:szCs w:val="16"/>
              </w:rPr>
            </w:pPr>
            <w:r w:rsidRPr="00436F64">
              <w:rPr>
                <w:sz w:val="16"/>
                <w:szCs w:val="16"/>
              </w:rPr>
              <w:t>19465 (30.8%)</w:t>
            </w:r>
          </w:p>
        </w:tc>
        <w:tc>
          <w:tcPr>
            <w:tcW w:w="810" w:type="dxa"/>
          </w:tcPr>
          <w:p w14:paraId="0B1E6361" w14:textId="77777777" w:rsidR="001902B1" w:rsidRPr="00436F64" w:rsidRDefault="001902B1" w:rsidP="00205BC3">
            <w:pPr>
              <w:pStyle w:val="Compact"/>
              <w:rPr>
                <w:sz w:val="16"/>
                <w:szCs w:val="16"/>
              </w:rPr>
            </w:pPr>
            <w:r w:rsidRPr="00436F64">
              <w:rPr>
                <w:sz w:val="16"/>
                <w:szCs w:val="16"/>
              </w:rPr>
              <w:t>10499 (25.7%)</w:t>
            </w:r>
          </w:p>
        </w:tc>
        <w:tc>
          <w:tcPr>
            <w:tcW w:w="811" w:type="dxa"/>
          </w:tcPr>
          <w:p w14:paraId="27D73CB5" w14:textId="77777777" w:rsidR="001902B1" w:rsidRPr="00436F64" w:rsidRDefault="001902B1" w:rsidP="00205BC3">
            <w:pPr>
              <w:pStyle w:val="Compact"/>
              <w:rPr>
                <w:sz w:val="16"/>
                <w:szCs w:val="16"/>
              </w:rPr>
            </w:pPr>
            <w:r w:rsidRPr="00436F64">
              <w:rPr>
                <w:sz w:val="16"/>
                <w:szCs w:val="16"/>
              </w:rPr>
              <w:t>2569 (21.4%)</w:t>
            </w:r>
          </w:p>
        </w:tc>
        <w:tc>
          <w:tcPr>
            <w:tcW w:w="917" w:type="dxa"/>
          </w:tcPr>
          <w:p w14:paraId="0740B5A3" w14:textId="77777777" w:rsidR="001902B1" w:rsidRPr="00436F64" w:rsidRDefault="001902B1" w:rsidP="00205BC3">
            <w:pPr>
              <w:pStyle w:val="Compact"/>
              <w:rPr>
                <w:sz w:val="16"/>
                <w:szCs w:val="16"/>
              </w:rPr>
            </w:pPr>
            <w:r w:rsidRPr="00436F64">
              <w:rPr>
                <w:sz w:val="16"/>
                <w:szCs w:val="16"/>
              </w:rPr>
              <w:t>289 (18.8%)</w:t>
            </w:r>
          </w:p>
        </w:tc>
      </w:tr>
      <w:tr w:rsidR="001902B1" w:rsidRPr="00436F64" w14:paraId="6496A060" w14:textId="77777777" w:rsidTr="00205BC3">
        <w:tc>
          <w:tcPr>
            <w:tcW w:w="1278" w:type="dxa"/>
          </w:tcPr>
          <w:p w14:paraId="7D62CE81" w14:textId="77777777" w:rsidR="001902B1" w:rsidRPr="00436F64" w:rsidRDefault="001902B1" w:rsidP="00205BC3">
            <w:pPr>
              <w:pStyle w:val="Compact"/>
              <w:rPr>
                <w:sz w:val="16"/>
                <w:szCs w:val="16"/>
              </w:rPr>
            </w:pPr>
            <w:r w:rsidRPr="00436F64">
              <w:rPr>
                <w:sz w:val="16"/>
                <w:szCs w:val="16"/>
              </w:rPr>
              <w:t>Most of the time</w:t>
            </w:r>
          </w:p>
        </w:tc>
        <w:tc>
          <w:tcPr>
            <w:tcW w:w="1080" w:type="dxa"/>
          </w:tcPr>
          <w:p w14:paraId="52991C61" w14:textId="77777777" w:rsidR="001902B1" w:rsidRPr="00436F64" w:rsidRDefault="001902B1" w:rsidP="00205BC3">
            <w:pPr>
              <w:pStyle w:val="Compact"/>
              <w:rPr>
                <w:sz w:val="16"/>
                <w:szCs w:val="16"/>
              </w:rPr>
            </w:pPr>
            <w:r w:rsidRPr="00436F64">
              <w:rPr>
                <w:sz w:val="16"/>
                <w:szCs w:val="16"/>
              </w:rPr>
              <w:t>140096 (41.0%)</w:t>
            </w:r>
          </w:p>
        </w:tc>
        <w:tc>
          <w:tcPr>
            <w:tcW w:w="992" w:type="dxa"/>
          </w:tcPr>
          <w:p w14:paraId="56E29645" w14:textId="77777777" w:rsidR="001902B1" w:rsidRPr="00436F64" w:rsidRDefault="001902B1" w:rsidP="00205BC3">
            <w:pPr>
              <w:pStyle w:val="Compact"/>
              <w:rPr>
                <w:sz w:val="16"/>
                <w:szCs w:val="16"/>
              </w:rPr>
            </w:pPr>
            <w:r w:rsidRPr="00436F64">
              <w:rPr>
                <w:sz w:val="16"/>
                <w:szCs w:val="16"/>
              </w:rPr>
              <w:t>22792 (35.3%)</w:t>
            </w:r>
          </w:p>
        </w:tc>
        <w:tc>
          <w:tcPr>
            <w:tcW w:w="808" w:type="dxa"/>
          </w:tcPr>
          <w:p w14:paraId="4DABB786" w14:textId="77777777" w:rsidR="001902B1" w:rsidRPr="00436F64" w:rsidRDefault="001902B1" w:rsidP="00205BC3">
            <w:pPr>
              <w:pStyle w:val="Compact"/>
              <w:rPr>
                <w:sz w:val="16"/>
                <w:szCs w:val="16"/>
              </w:rPr>
            </w:pPr>
            <w:r w:rsidRPr="00436F64">
              <w:rPr>
                <w:sz w:val="16"/>
                <w:szCs w:val="16"/>
              </w:rPr>
              <w:t>17866 (37.8%)</w:t>
            </w:r>
          </w:p>
        </w:tc>
        <w:tc>
          <w:tcPr>
            <w:tcW w:w="990" w:type="dxa"/>
          </w:tcPr>
          <w:p w14:paraId="4FAC5D14" w14:textId="77777777" w:rsidR="001902B1" w:rsidRPr="00436F64" w:rsidRDefault="001902B1" w:rsidP="00205BC3">
            <w:pPr>
              <w:pStyle w:val="Compact"/>
              <w:rPr>
                <w:sz w:val="16"/>
                <w:szCs w:val="16"/>
              </w:rPr>
            </w:pPr>
            <w:r w:rsidRPr="00436F64">
              <w:rPr>
                <w:sz w:val="16"/>
                <w:szCs w:val="16"/>
              </w:rPr>
              <w:t>21383 (38.7%)</w:t>
            </w:r>
          </w:p>
        </w:tc>
        <w:tc>
          <w:tcPr>
            <w:tcW w:w="990" w:type="dxa"/>
          </w:tcPr>
          <w:p w14:paraId="227BBA75" w14:textId="77777777" w:rsidR="001902B1" w:rsidRPr="00436F64" w:rsidRDefault="001902B1" w:rsidP="00205BC3">
            <w:pPr>
              <w:pStyle w:val="Compact"/>
              <w:rPr>
                <w:sz w:val="16"/>
                <w:szCs w:val="16"/>
              </w:rPr>
            </w:pPr>
            <w:r w:rsidRPr="00436F64">
              <w:rPr>
                <w:sz w:val="16"/>
                <w:szCs w:val="16"/>
              </w:rPr>
              <w:t>23592 (41.2%)</w:t>
            </w:r>
          </w:p>
        </w:tc>
        <w:tc>
          <w:tcPr>
            <w:tcW w:w="900" w:type="dxa"/>
          </w:tcPr>
          <w:p w14:paraId="7FACED72" w14:textId="77777777" w:rsidR="001902B1" w:rsidRPr="00436F64" w:rsidRDefault="001902B1" w:rsidP="00205BC3">
            <w:pPr>
              <w:pStyle w:val="Compact"/>
              <w:rPr>
                <w:sz w:val="16"/>
                <w:szCs w:val="16"/>
              </w:rPr>
            </w:pPr>
            <w:r w:rsidRPr="00436F64">
              <w:rPr>
                <w:sz w:val="16"/>
                <w:szCs w:val="16"/>
              </w:rPr>
              <w:t>27803 (44.1%)</w:t>
            </w:r>
          </w:p>
        </w:tc>
        <w:tc>
          <w:tcPr>
            <w:tcW w:w="810" w:type="dxa"/>
          </w:tcPr>
          <w:p w14:paraId="281E318A" w14:textId="77777777" w:rsidR="001902B1" w:rsidRPr="00436F64" w:rsidRDefault="001902B1" w:rsidP="00205BC3">
            <w:pPr>
              <w:pStyle w:val="Compact"/>
              <w:rPr>
                <w:sz w:val="16"/>
                <w:szCs w:val="16"/>
              </w:rPr>
            </w:pPr>
            <w:r w:rsidRPr="00436F64">
              <w:rPr>
                <w:sz w:val="16"/>
                <w:szCs w:val="16"/>
              </w:rPr>
              <w:t>19799 (48.4%)</w:t>
            </w:r>
          </w:p>
        </w:tc>
        <w:tc>
          <w:tcPr>
            <w:tcW w:w="811" w:type="dxa"/>
          </w:tcPr>
          <w:p w14:paraId="295F502E" w14:textId="77777777" w:rsidR="001902B1" w:rsidRPr="00436F64" w:rsidRDefault="001902B1" w:rsidP="00205BC3">
            <w:pPr>
              <w:pStyle w:val="Compact"/>
              <w:rPr>
                <w:sz w:val="16"/>
                <w:szCs w:val="16"/>
              </w:rPr>
            </w:pPr>
            <w:r w:rsidRPr="00436F64">
              <w:rPr>
                <w:sz w:val="16"/>
                <w:szCs w:val="16"/>
              </w:rPr>
              <w:t>6106 (50.8%)</w:t>
            </w:r>
          </w:p>
        </w:tc>
        <w:tc>
          <w:tcPr>
            <w:tcW w:w="917" w:type="dxa"/>
          </w:tcPr>
          <w:p w14:paraId="4893AE68" w14:textId="77777777" w:rsidR="001902B1" w:rsidRPr="00436F64" w:rsidRDefault="001902B1" w:rsidP="00205BC3">
            <w:pPr>
              <w:pStyle w:val="Compact"/>
              <w:rPr>
                <w:sz w:val="16"/>
                <w:szCs w:val="16"/>
              </w:rPr>
            </w:pPr>
            <w:r w:rsidRPr="00436F64">
              <w:rPr>
                <w:sz w:val="16"/>
                <w:szCs w:val="16"/>
              </w:rPr>
              <w:t>755 (49.2%)</w:t>
            </w:r>
          </w:p>
        </w:tc>
      </w:tr>
      <w:tr w:rsidR="001902B1" w:rsidRPr="00436F64" w14:paraId="51433545" w14:textId="77777777" w:rsidTr="00205BC3">
        <w:tc>
          <w:tcPr>
            <w:tcW w:w="1278" w:type="dxa"/>
          </w:tcPr>
          <w:p w14:paraId="01935F7E" w14:textId="77777777" w:rsidR="001902B1" w:rsidRPr="00436F64" w:rsidRDefault="001902B1" w:rsidP="00205BC3">
            <w:pPr>
              <w:pStyle w:val="Compact"/>
              <w:rPr>
                <w:sz w:val="16"/>
                <w:szCs w:val="16"/>
              </w:rPr>
            </w:pPr>
            <w:r w:rsidRPr="00436F64">
              <w:rPr>
                <w:sz w:val="16"/>
                <w:szCs w:val="16"/>
              </w:rPr>
              <w:t>All of the time</w:t>
            </w:r>
          </w:p>
        </w:tc>
        <w:tc>
          <w:tcPr>
            <w:tcW w:w="1080" w:type="dxa"/>
          </w:tcPr>
          <w:p w14:paraId="0DC3055F" w14:textId="77777777" w:rsidR="001902B1" w:rsidRPr="00436F64" w:rsidRDefault="001902B1" w:rsidP="00205BC3">
            <w:pPr>
              <w:pStyle w:val="Compact"/>
              <w:rPr>
                <w:sz w:val="16"/>
                <w:szCs w:val="16"/>
              </w:rPr>
            </w:pPr>
            <w:r w:rsidRPr="00436F64">
              <w:rPr>
                <w:sz w:val="16"/>
                <w:szCs w:val="16"/>
              </w:rPr>
              <w:t>41632 (12.2%)</w:t>
            </w:r>
          </w:p>
        </w:tc>
        <w:tc>
          <w:tcPr>
            <w:tcW w:w="992" w:type="dxa"/>
          </w:tcPr>
          <w:p w14:paraId="0DB1C184" w14:textId="77777777" w:rsidR="001902B1" w:rsidRPr="00436F64" w:rsidRDefault="001902B1" w:rsidP="00205BC3">
            <w:pPr>
              <w:pStyle w:val="Compact"/>
              <w:rPr>
                <w:sz w:val="16"/>
                <w:szCs w:val="16"/>
              </w:rPr>
            </w:pPr>
            <w:r w:rsidRPr="00436F64">
              <w:rPr>
                <w:sz w:val="16"/>
                <w:szCs w:val="16"/>
              </w:rPr>
              <w:t>6293 (9.7%)</w:t>
            </w:r>
          </w:p>
        </w:tc>
        <w:tc>
          <w:tcPr>
            <w:tcW w:w="808" w:type="dxa"/>
          </w:tcPr>
          <w:p w14:paraId="7759A62D" w14:textId="77777777" w:rsidR="001902B1" w:rsidRPr="00436F64" w:rsidRDefault="001902B1" w:rsidP="00205BC3">
            <w:pPr>
              <w:pStyle w:val="Compact"/>
              <w:rPr>
                <w:sz w:val="16"/>
                <w:szCs w:val="16"/>
              </w:rPr>
            </w:pPr>
            <w:r w:rsidRPr="00436F64">
              <w:rPr>
                <w:sz w:val="16"/>
                <w:szCs w:val="16"/>
              </w:rPr>
              <w:t>4974 (10.5%)</w:t>
            </w:r>
          </w:p>
        </w:tc>
        <w:tc>
          <w:tcPr>
            <w:tcW w:w="990" w:type="dxa"/>
          </w:tcPr>
          <w:p w14:paraId="4548FDE7" w14:textId="77777777" w:rsidR="001902B1" w:rsidRPr="00436F64" w:rsidRDefault="001902B1" w:rsidP="00205BC3">
            <w:pPr>
              <w:pStyle w:val="Compact"/>
              <w:rPr>
                <w:sz w:val="16"/>
                <w:szCs w:val="16"/>
              </w:rPr>
            </w:pPr>
            <w:r w:rsidRPr="00436F64">
              <w:rPr>
                <w:sz w:val="16"/>
                <w:szCs w:val="16"/>
              </w:rPr>
              <w:t>5299 (9.6%)</w:t>
            </w:r>
          </w:p>
        </w:tc>
        <w:tc>
          <w:tcPr>
            <w:tcW w:w="990" w:type="dxa"/>
          </w:tcPr>
          <w:p w14:paraId="1C415838" w14:textId="77777777" w:rsidR="001902B1" w:rsidRPr="00436F64" w:rsidRDefault="001902B1" w:rsidP="00205BC3">
            <w:pPr>
              <w:pStyle w:val="Compact"/>
              <w:rPr>
                <w:sz w:val="16"/>
                <w:szCs w:val="16"/>
              </w:rPr>
            </w:pPr>
            <w:r w:rsidRPr="00436F64">
              <w:rPr>
                <w:sz w:val="16"/>
                <w:szCs w:val="16"/>
              </w:rPr>
              <w:t>6425 (11.2%)</w:t>
            </w:r>
          </w:p>
        </w:tc>
        <w:tc>
          <w:tcPr>
            <w:tcW w:w="900" w:type="dxa"/>
          </w:tcPr>
          <w:p w14:paraId="11E212E5" w14:textId="77777777" w:rsidR="001902B1" w:rsidRPr="00436F64" w:rsidRDefault="001902B1" w:rsidP="00205BC3">
            <w:pPr>
              <w:pStyle w:val="Compact"/>
              <w:rPr>
                <w:sz w:val="16"/>
                <w:szCs w:val="16"/>
              </w:rPr>
            </w:pPr>
            <w:r w:rsidRPr="00436F64">
              <w:rPr>
                <w:sz w:val="16"/>
                <w:szCs w:val="16"/>
              </w:rPr>
              <w:t>8665 (13.7%)</w:t>
            </w:r>
          </w:p>
        </w:tc>
        <w:tc>
          <w:tcPr>
            <w:tcW w:w="810" w:type="dxa"/>
          </w:tcPr>
          <w:p w14:paraId="28FB97A9" w14:textId="77777777" w:rsidR="001902B1" w:rsidRPr="00436F64" w:rsidRDefault="001902B1" w:rsidP="00205BC3">
            <w:pPr>
              <w:pStyle w:val="Compact"/>
              <w:rPr>
                <w:sz w:val="16"/>
                <w:szCs w:val="16"/>
              </w:rPr>
            </w:pPr>
            <w:r w:rsidRPr="00436F64">
              <w:rPr>
                <w:sz w:val="16"/>
                <w:szCs w:val="16"/>
              </w:rPr>
              <w:t>7085 (17.3%)</w:t>
            </w:r>
          </w:p>
        </w:tc>
        <w:tc>
          <w:tcPr>
            <w:tcW w:w="811" w:type="dxa"/>
          </w:tcPr>
          <w:p w14:paraId="56F5F846" w14:textId="77777777" w:rsidR="001902B1" w:rsidRPr="00436F64" w:rsidRDefault="001902B1" w:rsidP="00205BC3">
            <w:pPr>
              <w:pStyle w:val="Compact"/>
              <w:rPr>
                <w:sz w:val="16"/>
                <w:szCs w:val="16"/>
              </w:rPr>
            </w:pPr>
            <w:r w:rsidRPr="00436F64">
              <w:rPr>
                <w:sz w:val="16"/>
                <w:szCs w:val="16"/>
              </w:rPr>
              <w:t>2518 (20.9%)</w:t>
            </w:r>
          </w:p>
        </w:tc>
        <w:tc>
          <w:tcPr>
            <w:tcW w:w="917" w:type="dxa"/>
          </w:tcPr>
          <w:p w14:paraId="35427304" w14:textId="77777777" w:rsidR="001902B1" w:rsidRPr="00436F64" w:rsidRDefault="001902B1" w:rsidP="00205BC3">
            <w:pPr>
              <w:pStyle w:val="Compact"/>
              <w:rPr>
                <w:sz w:val="16"/>
                <w:szCs w:val="16"/>
              </w:rPr>
            </w:pPr>
            <w:r w:rsidRPr="00436F64">
              <w:rPr>
                <w:sz w:val="16"/>
                <w:szCs w:val="16"/>
              </w:rPr>
              <w:t>373 (24.3%)</w:t>
            </w:r>
          </w:p>
        </w:tc>
      </w:tr>
      <w:tr w:rsidR="001902B1" w:rsidRPr="00436F64" w14:paraId="240A18F0" w14:textId="77777777" w:rsidTr="00205BC3">
        <w:tc>
          <w:tcPr>
            <w:tcW w:w="1278" w:type="dxa"/>
            <w:shd w:val="clear" w:color="auto" w:fill="D9D9D9" w:themeFill="background1" w:themeFillShade="D9"/>
          </w:tcPr>
          <w:p w14:paraId="1A5F8996" w14:textId="77777777" w:rsidR="001902B1" w:rsidRPr="00436F64" w:rsidRDefault="001902B1" w:rsidP="00205BC3">
            <w:pPr>
              <w:pStyle w:val="Compact"/>
              <w:rPr>
                <w:sz w:val="16"/>
                <w:szCs w:val="16"/>
              </w:rPr>
            </w:pPr>
            <w:r w:rsidRPr="00436F64">
              <w:rPr>
                <w:sz w:val="16"/>
                <w:szCs w:val="16"/>
              </w:rPr>
              <w:t>Medical Diagnosis</w:t>
            </w:r>
          </w:p>
        </w:tc>
        <w:tc>
          <w:tcPr>
            <w:tcW w:w="1080" w:type="dxa"/>
            <w:shd w:val="clear" w:color="auto" w:fill="D9D9D9" w:themeFill="background1" w:themeFillShade="D9"/>
          </w:tcPr>
          <w:p w14:paraId="5E2DFA16"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4DFF97B"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F72B53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E9E7DB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1495F39"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46D6D8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B449123"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5080CF72"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8A3192F" w14:textId="77777777" w:rsidR="001902B1" w:rsidRPr="00436F64" w:rsidRDefault="001902B1" w:rsidP="00205BC3">
            <w:pPr>
              <w:pStyle w:val="Compact"/>
              <w:rPr>
                <w:sz w:val="16"/>
                <w:szCs w:val="16"/>
              </w:rPr>
            </w:pPr>
          </w:p>
        </w:tc>
      </w:tr>
      <w:tr w:rsidR="001902B1" w:rsidRPr="00436F64" w14:paraId="7B657501" w14:textId="77777777" w:rsidTr="00205BC3">
        <w:tc>
          <w:tcPr>
            <w:tcW w:w="1278" w:type="dxa"/>
          </w:tcPr>
          <w:p w14:paraId="326B6237" w14:textId="77777777" w:rsidR="001902B1" w:rsidRPr="00436F64" w:rsidRDefault="001902B1" w:rsidP="00205BC3">
            <w:pPr>
              <w:pStyle w:val="Compact"/>
              <w:rPr>
                <w:sz w:val="16"/>
                <w:szCs w:val="16"/>
              </w:rPr>
            </w:pPr>
            <w:r w:rsidRPr="00436F64">
              <w:rPr>
                <w:sz w:val="16"/>
                <w:szCs w:val="16"/>
              </w:rPr>
              <w:t>No</w:t>
            </w:r>
          </w:p>
        </w:tc>
        <w:tc>
          <w:tcPr>
            <w:tcW w:w="1080" w:type="dxa"/>
          </w:tcPr>
          <w:p w14:paraId="5CA3A634" w14:textId="77777777" w:rsidR="001902B1" w:rsidRPr="00436F64" w:rsidRDefault="001902B1" w:rsidP="00205BC3">
            <w:pPr>
              <w:pStyle w:val="Compact"/>
              <w:rPr>
                <w:sz w:val="16"/>
                <w:szCs w:val="16"/>
              </w:rPr>
            </w:pPr>
            <w:r w:rsidRPr="00436F64">
              <w:rPr>
                <w:sz w:val="16"/>
                <w:szCs w:val="16"/>
              </w:rPr>
              <w:t>280712 (82.1%)</w:t>
            </w:r>
          </w:p>
        </w:tc>
        <w:tc>
          <w:tcPr>
            <w:tcW w:w="992" w:type="dxa"/>
          </w:tcPr>
          <w:p w14:paraId="0D2C0B03" w14:textId="77777777" w:rsidR="001902B1" w:rsidRPr="00436F64" w:rsidRDefault="001902B1" w:rsidP="00205BC3">
            <w:pPr>
              <w:pStyle w:val="Compact"/>
              <w:rPr>
                <w:sz w:val="16"/>
                <w:szCs w:val="16"/>
              </w:rPr>
            </w:pPr>
            <w:r w:rsidRPr="00436F64">
              <w:rPr>
                <w:sz w:val="16"/>
                <w:szCs w:val="16"/>
              </w:rPr>
              <w:t>54877 (84.9%)</w:t>
            </w:r>
          </w:p>
        </w:tc>
        <w:tc>
          <w:tcPr>
            <w:tcW w:w="808" w:type="dxa"/>
          </w:tcPr>
          <w:p w14:paraId="6DAF17B4" w14:textId="77777777" w:rsidR="001902B1" w:rsidRPr="00436F64" w:rsidRDefault="001902B1" w:rsidP="00205BC3">
            <w:pPr>
              <w:pStyle w:val="Compact"/>
              <w:rPr>
                <w:sz w:val="16"/>
                <w:szCs w:val="16"/>
              </w:rPr>
            </w:pPr>
            <w:r w:rsidRPr="00436F64">
              <w:rPr>
                <w:sz w:val="16"/>
                <w:szCs w:val="16"/>
              </w:rPr>
              <w:t>40813 (86.4%)</w:t>
            </w:r>
          </w:p>
        </w:tc>
        <w:tc>
          <w:tcPr>
            <w:tcW w:w="990" w:type="dxa"/>
          </w:tcPr>
          <w:p w14:paraId="712D3545" w14:textId="77777777" w:rsidR="001902B1" w:rsidRPr="00436F64" w:rsidRDefault="001902B1" w:rsidP="00205BC3">
            <w:pPr>
              <w:pStyle w:val="Compact"/>
              <w:rPr>
                <w:sz w:val="16"/>
                <w:szCs w:val="16"/>
              </w:rPr>
            </w:pPr>
            <w:r w:rsidRPr="00436F64">
              <w:rPr>
                <w:sz w:val="16"/>
                <w:szCs w:val="16"/>
              </w:rPr>
              <w:t>47336 (85.7%)</w:t>
            </w:r>
          </w:p>
        </w:tc>
        <w:tc>
          <w:tcPr>
            <w:tcW w:w="990" w:type="dxa"/>
          </w:tcPr>
          <w:p w14:paraId="6E619305" w14:textId="77777777" w:rsidR="001902B1" w:rsidRPr="00436F64" w:rsidRDefault="001902B1" w:rsidP="00205BC3">
            <w:pPr>
              <w:pStyle w:val="Compact"/>
              <w:rPr>
                <w:sz w:val="16"/>
                <w:szCs w:val="16"/>
              </w:rPr>
            </w:pPr>
            <w:r w:rsidRPr="00436F64">
              <w:rPr>
                <w:sz w:val="16"/>
                <w:szCs w:val="16"/>
              </w:rPr>
              <w:t>47419 (82.8%)</w:t>
            </w:r>
          </w:p>
        </w:tc>
        <w:tc>
          <w:tcPr>
            <w:tcW w:w="900" w:type="dxa"/>
          </w:tcPr>
          <w:p w14:paraId="305229DE" w14:textId="77777777" w:rsidR="001902B1" w:rsidRPr="00436F64" w:rsidRDefault="001902B1" w:rsidP="00205BC3">
            <w:pPr>
              <w:pStyle w:val="Compact"/>
              <w:rPr>
                <w:sz w:val="16"/>
                <w:szCs w:val="16"/>
              </w:rPr>
            </w:pPr>
            <w:r w:rsidRPr="00436F64">
              <w:rPr>
                <w:sz w:val="16"/>
                <w:szCs w:val="16"/>
              </w:rPr>
              <w:t>49690 (78.7%)</w:t>
            </w:r>
          </w:p>
        </w:tc>
        <w:tc>
          <w:tcPr>
            <w:tcW w:w="810" w:type="dxa"/>
          </w:tcPr>
          <w:p w14:paraId="5B1CF7A6" w14:textId="77777777" w:rsidR="001902B1" w:rsidRPr="00436F64" w:rsidRDefault="001902B1" w:rsidP="00205BC3">
            <w:pPr>
              <w:pStyle w:val="Compact"/>
              <w:rPr>
                <w:sz w:val="16"/>
                <w:szCs w:val="16"/>
              </w:rPr>
            </w:pPr>
            <w:r w:rsidRPr="00436F64">
              <w:rPr>
                <w:sz w:val="16"/>
                <w:szCs w:val="16"/>
              </w:rPr>
              <w:t>31090 (76.1%)</w:t>
            </w:r>
          </w:p>
        </w:tc>
        <w:tc>
          <w:tcPr>
            <w:tcW w:w="811" w:type="dxa"/>
          </w:tcPr>
          <w:p w14:paraId="01557885" w14:textId="77777777" w:rsidR="001902B1" w:rsidRPr="00436F64" w:rsidRDefault="001902B1" w:rsidP="00205BC3">
            <w:pPr>
              <w:pStyle w:val="Compact"/>
              <w:rPr>
                <w:sz w:val="16"/>
                <w:szCs w:val="16"/>
              </w:rPr>
            </w:pPr>
            <w:r w:rsidRPr="00436F64">
              <w:rPr>
                <w:sz w:val="16"/>
                <w:szCs w:val="16"/>
              </w:rPr>
              <w:t>8488 (70.6%)</w:t>
            </w:r>
          </w:p>
        </w:tc>
        <w:tc>
          <w:tcPr>
            <w:tcW w:w="917" w:type="dxa"/>
          </w:tcPr>
          <w:p w14:paraId="46FD384B" w14:textId="77777777" w:rsidR="001902B1" w:rsidRPr="00436F64" w:rsidRDefault="001902B1" w:rsidP="00205BC3">
            <w:pPr>
              <w:pStyle w:val="Compact"/>
              <w:rPr>
                <w:sz w:val="16"/>
                <w:szCs w:val="16"/>
              </w:rPr>
            </w:pPr>
            <w:r w:rsidRPr="00436F64">
              <w:rPr>
                <w:sz w:val="16"/>
                <w:szCs w:val="16"/>
              </w:rPr>
              <w:t>999 (65.0%)</w:t>
            </w:r>
          </w:p>
        </w:tc>
      </w:tr>
      <w:tr w:rsidR="001902B1" w:rsidRPr="00436F64" w14:paraId="5C4C2B3E" w14:textId="77777777" w:rsidTr="00205BC3">
        <w:tc>
          <w:tcPr>
            <w:tcW w:w="1278" w:type="dxa"/>
          </w:tcPr>
          <w:p w14:paraId="7E4691E8" w14:textId="77777777" w:rsidR="001902B1" w:rsidRPr="00436F64" w:rsidRDefault="001902B1" w:rsidP="00205BC3">
            <w:pPr>
              <w:pStyle w:val="Compact"/>
              <w:rPr>
                <w:sz w:val="16"/>
                <w:szCs w:val="16"/>
              </w:rPr>
            </w:pPr>
            <w:r w:rsidRPr="00436F64">
              <w:rPr>
                <w:sz w:val="16"/>
                <w:szCs w:val="16"/>
              </w:rPr>
              <w:t>Yes</w:t>
            </w:r>
          </w:p>
        </w:tc>
        <w:tc>
          <w:tcPr>
            <w:tcW w:w="1080" w:type="dxa"/>
          </w:tcPr>
          <w:p w14:paraId="74587CDF" w14:textId="77777777" w:rsidR="001902B1" w:rsidRPr="00436F64" w:rsidRDefault="001902B1" w:rsidP="00205BC3">
            <w:pPr>
              <w:pStyle w:val="Compact"/>
              <w:rPr>
                <w:sz w:val="16"/>
                <w:szCs w:val="16"/>
              </w:rPr>
            </w:pPr>
            <w:r w:rsidRPr="00436F64">
              <w:rPr>
                <w:sz w:val="16"/>
                <w:szCs w:val="16"/>
              </w:rPr>
              <w:t>53164 (15.5%)</w:t>
            </w:r>
          </w:p>
        </w:tc>
        <w:tc>
          <w:tcPr>
            <w:tcW w:w="992" w:type="dxa"/>
          </w:tcPr>
          <w:p w14:paraId="01BB6024" w14:textId="77777777" w:rsidR="001902B1" w:rsidRPr="00436F64" w:rsidRDefault="001902B1" w:rsidP="00205BC3">
            <w:pPr>
              <w:pStyle w:val="Compact"/>
              <w:rPr>
                <w:sz w:val="16"/>
                <w:szCs w:val="16"/>
              </w:rPr>
            </w:pPr>
            <w:r w:rsidRPr="00436F64">
              <w:rPr>
                <w:sz w:val="16"/>
                <w:szCs w:val="16"/>
              </w:rPr>
              <w:t>7584 (11.7%)</w:t>
            </w:r>
          </w:p>
        </w:tc>
        <w:tc>
          <w:tcPr>
            <w:tcW w:w="808" w:type="dxa"/>
          </w:tcPr>
          <w:p w14:paraId="0C63F290" w14:textId="77777777" w:rsidR="001902B1" w:rsidRPr="00436F64" w:rsidRDefault="001902B1" w:rsidP="00205BC3">
            <w:pPr>
              <w:pStyle w:val="Compact"/>
              <w:rPr>
                <w:sz w:val="16"/>
                <w:szCs w:val="16"/>
              </w:rPr>
            </w:pPr>
            <w:r w:rsidRPr="00436F64">
              <w:rPr>
                <w:sz w:val="16"/>
                <w:szCs w:val="16"/>
              </w:rPr>
              <w:t>5438 (11.5%)</w:t>
            </w:r>
          </w:p>
        </w:tc>
        <w:tc>
          <w:tcPr>
            <w:tcW w:w="990" w:type="dxa"/>
          </w:tcPr>
          <w:p w14:paraId="715D3B9A" w14:textId="77777777" w:rsidR="001902B1" w:rsidRPr="00436F64" w:rsidRDefault="001902B1" w:rsidP="00205BC3">
            <w:pPr>
              <w:pStyle w:val="Compact"/>
              <w:rPr>
                <w:sz w:val="16"/>
                <w:szCs w:val="16"/>
              </w:rPr>
            </w:pPr>
            <w:r w:rsidRPr="00436F64">
              <w:rPr>
                <w:sz w:val="16"/>
                <w:szCs w:val="16"/>
              </w:rPr>
              <w:t>6702 (12.1%)</w:t>
            </w:r>
          </w:p>
        </w:tc>
        <w:tc>
          <w:tcPr>
            <w:tcW w:w="990" w:type="dxa"/>
          </w:tcPr>
          <w:p w14:paraId="20C48A1C" w14:textId="77777777" w:rsidR="001902B1" w:rsidRPr="00436F64" w:rsidRDefault="001902B1" w:rsidP="00205BC3">
            <w:pPr>
              <w:pStyle w:val="Compact"/>
              <w:rPr>
                <w:sz w:val="16"/>
                <w:szCs w:val="16"/>
              </w:rPr>
            </w:pPr>
            <w:r w:rsidRPr="00436F64">
              <w:rPr>
                <w:sz w:val="16"/>
                <w:szCs w:val="16"/>
              </w:rPr>
              <w:t>8628 (15.1%)</w:t>
            </w:r>
          </w:p>
        </w:tc>
        <w:tc>
          <w:tcPr>
            <w:tcW w:w="900" w:type="dxa"/>
          </w:tcPr>
          <w:p w14:paraId="2EF31297" w14:textId="77777777" w:rsidR="001902B1" w:rsidRPr="00436F64" w:rsidRDefault="001902B1" w:rsidP="00205BC3">
            <w:pPr>
              <w:pStyle w:val="Compact"/>
              <w:rPr>
                <w:sz w:val="16"/>
                <w:szCs w:val="16"/>
              </w:rPr>
            </w:pPr>
            <w:r w:rsidRPr="00436F64">
              <w:rPr>
                <w:sz w:val="16"/>
                <w:szCs w:val="16"/>
              </w:rPr>
              <w:t>12133 (19.2%)</w:t>
            </w:r>
          </w:p>
        </w:tc>
        <w:tc>
          <w:tcPr>
            <w:tcW w:w="810" w:type="dxa"/>
          </w:tcPr>
          <w:p w14:paraId="3E1CEA18" w14:textId="77777777" w:rsidR="001902B1" w:rsidRPr="00436F64" w:rsidRDefault="001902B1" w:rsidP="00205BC3">
            <w:pPr>
              <w:pStyle w:val="Compact"/>
              <w:rPr>
                <w:sz w:val="16"/>
                <w:szCs w:val="16"/>
              </w:rPr>
            </w:pPr>
            <w:r w:rsidRPr="00436F64">
              <w:rPr>
                <w:sz w:val="16"/>
                <w:szCs w:val="16"/>
              </w:rPr>
              <w:t>8917 (21.8%)</w:t>
            </w:r>
          </w:p>
        </w:tc>
        <w:tc>
          <w:tcPr>
            <w:tcW w:w="811" w:type="dxa"/>
          </w:tcPr>
          <w:p w14:paraId="764D803E" w14:textId="77777777" w:rsidR="001902B1" w:rsidRPr="00436F64" w:rsidRDefault="001902B1" w:rsidP="00205BC3">
            <w:pPr>
              <w:pStyle w:val="Compact"/>
              <w:rPr>
                <w:sz w:val="16"/>
                <w:szCs w:val="16"/>
              </w:rPr>
            </w:pPr>
            <w:r w:rsidRPr="00436F64">
              <w:rPr>
                <w:sz w:val="16"/>
                <w:szCs w:val="16"/>
              </w:rPr>
              <w:t>3286 (27.3%)</w:t>
            </w:r>
          </w:p>
        </w:tc>
        <w:tc>
          <w:tcPr>
            <w:tcW w:w="917" w:type="dxa"/>
          </w:tcPr>
          <w:p w14:paraId="163DCF73" w14:textId="77777777" w:rsidR="001902B1" w:rsidRPr="00436F64" w:rsidRDefault="001902B1" w:rsidP="00205BC3">
            <w:pPr>
              <w:pStyle w:val="Compact"/>
              <w:rPr>
                <w:sz w:val="16"/>
                <w:szCs w:val="16"/>
              </w:rPr>
            </w:pPr>
            <w:r w:rsidRPr="00436F64">
              <w:rPr>
                <w:sz w:val="16"/>
                <w:szCs w:val="16"/>
              </w:rPr>
              <w:t>476 (31.0%)</w:t>
            </w:r>
          </w:p>
        </w:tc>
      </w:tr>
      <w:tr w:rsidR="001902B1" w:rsidRPr="00436F64" w14:paraId="124D8D9E" w14:textId="77777777" w:rsidTr="00205BC3">
        <w:tc>
          <w:tcPr>
            <w:tcW w:w="1278" w:type="dxa"/>
          </w:tcPr>
          <w:p w14:paraId="7123D9C3" w14:textId="77777777" w:rsidR="001902B1" w:rsidRPr="00436F64" w:rsidRDefault="001902B1" w:rsidP="00205BC3">
            <w:pPr>
              <w:pStyle w:val="Compact"/>
              <w:rPr>
                <w:sz w:val="16"/>
                <w:szCs w:val="16"/>
              </w:rPr>
            </w:pPr>
            <w:r w:rsidRPr="00436F64">
              <w:rPr>
                <w:sz w:val="16"/>
                <w:szCs w:val="16"/>
              </w:rPr>
              <w:t>Missing</w:t>
            </w:r>
          </w:p>
        </w:tc>
        <w:tc>
          <w:tcPr>
            <w:tcW w:w="1080" w:type="dxa"/>
          </w:tcPr>
          <w:p w14:paraId="076611CB" w14:textId="77777777" w:rsidR="001902B1" w:rsidRPr="00436F64" w:rsidRDefault="001902B1" w:rsidP="00205BC3">
            <w:pPr>
              <w:pStyle w:val="Compact"/>
              <w:rPr>
                <w:sz w:val="16"/>
                <w:szCs w:val="16"/>
              </w:rPr>
            </w:pPr>
            <w:r w:rsidRPr="00436F64">
              <w:rPr>
                <w:sz w:val="16"/>
                <w:szCs w:val="16"/>
              </w:rPr>
              <w:t>8080 (2.4%)</w:t>
            </w:r>
          </w:p>
        </w:tc>
        <w:tc>
          <w:tcPr>
            <w:tcW w:w="992" w:type="dxa"/>
          </w:tcPr>
          <w:p w14:paraId="71C54746" w14:textId="77777777" w:rsidR="001902B1" w:rsidRPr="00436F64" w:rsidRDefault="001902B1" w:rsidP="00205BC3">
            <w:pPr>
              <w:pStyle w:val="Compact"/>
              <w:rPr>
                <w:sz w:val="16"/>
                <w:szCs w:val="16"/>
              </w:rPr>
            </w:pPr>
            <w:r w:rsidRPr="00436F64">
              <w:rPr>
                <w:sz w:val="16"/>
                <w:szCs w:val="16"/>
              </w:rPr>
              <w:t>2187 (3.4%)</w:t>
            </w:r>
          </w:p>
        </w:tc>
        <w:tc>
          <w:tcPr>
            <w:tcW w:w="808" w:type="dxa"/>
          </w:tcPr>
          <w:p w14:paraId="384C40EA" w14:textId="77777777" w:rsidR="001902B1" w:rsidRPr="00436F64" w:rsidRDefault="001902B1" w:rsidP="00205BC3">
            <w:pPr>
              <w:pStyle w:val="Compact"/>
              <w:rPr>
                <w:sz w:val="16"/>
                <w:szCs w:val="16"/>
              </w:rPr>
            </w:pPr>
            <w:r w:rsidRPr="00436F64">
              <w:rPr>
                <w:sz w:val="16"/>
                <w:szCs w:val="16"/>
              </w:rPr>
              <w:t>998 (2.1%)</w:t>
            </w:r>
          </w:p>
        </w:tc>
        <w:tc>
          <w:tcPr>
            <w:tcW w:w="990" w:type="dxa"/>
          </w:tcPr>
          <w:p w14:paraId="60632DD8" w14:textId="77777777" w:rsidR="001902B1" w:rsidRPr="00436F64" w:rsidRDefault="001902B1" w:rsidP="00205BC3">
            <w:pPr>
              <w:pStyle w:val="Compact"/>
              <w:rPr>
                <w:sz w:val="16"/>
                <w:szCs w:val="16"/>
              </w:rPr>
            </w:pPr>
            <w:r w:rsidRPr="00436F64">
              <w:rPr>
                <w:sz w:val="16"/>
                <w:szCs w:val="16"/>
              </w:rPr>
              <w:t>1203 (2.2%)</w:t>
            </w:r>
          </w:p>
        </w:tc>
        <w:tc>
          <w:tcPr>
            <w:tcW w:w="990" w:type="dxa"/>
          </w:tcPr>
          <w:p w14:paraId="57E29354" w14:textId="77777777" w:rsidR="001902B1" w:rsidRPr="00436F64" w:rsidRDefault="001902B1" w:rsidP="00205BC3">
            <w:pPr>
              <w:pStyle w:val="Compact"/>
              <w:rPr>
                <w:sz w:val="16"/>
                <w:szCs w:val="16"/>
              </w:rPr>
            </w:pPr>
            <w:r w:rsidRPr="00436F64">
              <w:rPr>
                <w:sz w:val="16"/>
                <w:szCs w:val="16"/>
              </w:rPr>
              <w:t>1212 (2.1%)</w:t>
            </w:r>
          </w:p>
        </w:tc>
        <w:tc>
          <w:tcPr>
            <w:tcW w:w="900" w:type="dxa"/>
          </w:tcPr>
          <w:p w14:paraId="2A3AF1E2" w14:textId="77777777" w:rsidR="001902B1" w:rsidRPr="00436F64" w:rsidRDefault="001902B1" w:rsidP="00205BC3">
            <w:pPr>
              <w:pStyle w:val="Compact"/>
              <w:rPr>
                <w:sz w:val="16"/>
                <w:szCs w:val="16"/>
              </w:rPr>
            </w:pPr>
            <w:r w:rsidRPr="00436F64">
              <w:rPr>
                <w:sz w:val="16"/>
                <w:szCs w:val="16"/>
              </w:rPr>
              <w:t>1290 (2.0%)</w:t>
            </w:r>
          </w:p>
        </w:tc>
        <w:tc>
          <w:tcPr>
            <w:tcW w:w="810" w:type="dxa"/>
          </w:tcPr>
          <w:p w14:paraId="325E21F3" w14:textId="77777777" w:rsidR="001902B1" w:rsidRPr="00436F64" w:rsidRDefault="001902B1" w:rsidP="00205BC3">
            <w:pPr>
              <w:pStyle w:val="Compact"/>
              <w:rPr>
                <w:sz w:val="16"/>
                <w:szCs w:val="16"/>
              </w:rPr>
            </w:pPr>
            <w:r w:rsidRPr="00436F64">
              <w:rPr>
                <w:sz w:val="16"/>
                <w:szCs w:val="16"/>
              </w:rPr>
              <w:t>874 (2.1%)</w:t>
            </w:r>
          </w:p>
        </w:tc>
        <w:tc>
          <w:tcPr>
            <w:tcW w:w="811" w:type="dxa"/>
          </w:tcPr>
          <w:p w14:paraId="60493F9E" w14:textId="77777777" w:rsidR="001902B1" w:rsidRPr="00436F64" w:rsidRDefault="001902B1" w:rsidP="00205BC3">
            <w:pPr>
              <w:pStyle w:val="Compact"/>
              <w:rPr>
                <w:sz w:val="16"/>
                <w:szCs w:val="16"/>
              </w:rPr>
            </w:pPr>
            <w:r w:rsidRPr="00436F64">
              <w:rPr>
                <w:sz w:val="16"/>
                <w:szCs w:val="16"/>
              </w:rPr>
              <w:t>255 (2.1%)</w:t>
            </w:r>
          </w:p>
        </w:tc>
        <w:tc>
          <w:tcPr>
            <w:tcW w:w="917" w:type="dxa"/>
          </w:tcPr>
          <w:p w14:paraId="751A7027" w14:textId="77777777" w:rsidR="001902B1" w:rsidRPr="00436F64" w:rsidRDefault="001902B1" w:rsidP="00205BC3">
            <w:pPr>
              <w:pStyle w:val="Compact"/>
              <w:rPr>
                <w:sz w:val="16"/>
                <w:szCs w:val="16"/>
              </w:rPr>
            </w:pPr>
            <w:r w:rsidRPr="00436F64">
              <w:rPr>
                <w:sz w:val="16"/>
                <w:szCs w:val="16"/>
              </w:rPr>
              <w:t>61 (4.0%)</w:t>
            </w:r>
          </w:p>
        </w:tc>
      </w:tr>
      <w:tr w:rsidR="001902B1" w:rsidRPr="00436F64" w14:paraId="3E958BCF" w14:textId="77777777" w:rsidTr="00205BC3">
        <w:tc>
          <w:tcPr>
            <w:tcW w:w="1278" w:type="dxa"/>
            <w:shd w:val="clear" w:color="auto" w:fill="D9D9D9" w:themeFill="background1" w:themeFillShade="D9"/>
          </w:tcPr>
          <w:p w14:paraId="443EAD35" w14:textId="77777777" w:rsidR="001902B1" w:rsidRPr="00436F64" w:rsidRDefault="001902B1" w:rsidP="00205BC3">
            <w:pPr>
              <w:pStyle w:val="Compact"/>
              <w:rPr>
                <w:sz w:val="16"/>
                <w:szCs w:val="16"/>
              </w:rPr>
            </w:pPr>
            <w:r w:rsidRPr="00436F64">
              <w:rPr>
                <w:sz w:val="16"/>
                <w:szCs w:val="16"/>
              </w:rPr>
              <w:t>Mental Health Treatment in Past Year</w:t>
            </w:r>
          </w:p>
        </w:tc>
        <w:tc>
          <w:tcPr>
            <w:tcW w:w="1080" w:type="dxa"/>
            <w:shd w:val="clear" w:color="auto" w:fill="D9D9D9" w:themeFill="background1" w:themeFillShade="D9"/>
          </w:tcPr>
          <w:p w14:paraId="338796A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AC758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3A26114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1721BE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71A616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BCC8AC1"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0F3D36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6502B0B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33437969" w14:textId="77777777" w:rsidR="001902B1" w:rsidRPr="00436F64" w:rsidRDefault="001902B1" w:rsidP="00205BC3">
            <w:pPr>
              <w:pStyle w:val="Compact"/>
              <w:rPr>
                <w:sz w:val="16"/>
                <w:szCs w:val="16"/>
              </w:rPr>
            </w:pPr>
          </w:p>
        </w:tc>
      </w:tr>
      <w:tr w:rsidR="001902B1" w:rsidRPr="00436F64" w14:paraId="54761C43" w14:textId="77777777" w:rsidTr="00205BC3">
        <w:tc>
          <w:tcPr>
            <w:tcW w:w="1278" w:type="dxa"/>
          </w:tcPr>
          <w:p w14:paraId="0A2155CD" w14:textId="77777777" w:rsidR="001902B1" w:rsidRPr="00436F64" w:rsidRDefault="001902B1" w:rsidP="00205BC3">
            <w:pPr>
              <w:pStyle w:val="Compact"/>
              <w:rPr>
                <w:sz w:val="16"/>
                <w:szCs w:val="16"/>
              </w:rPr>
            </w:pPr>
            <w:r w:rsidRPr="00436F64">
              <w:rPr>
                <w:sz w:val="16"/>
                <w:szCs w:val="16"/>
              </w:rPr>
              <w:t>No</w:t>
            </w:r>
          </w:p>
        </w:tc>
        <w:tc>
          <w:tcPr>
            <w:tcW w:w="1080" w:type="dxa"/>
          </w:tcPr>
          <w:p w14:paraId="3BE54588" w14:textId="77777777" w:rsidR="001902B1" w:rsidRPr="00436F64" w:rsidRDefault="001902B1" w:rsidP="00205BC3">
            <w:pPr>
              <w:pStyle w:val="Compact"/>
              <w:rPr>
                <w:sz w:val="16"/>
                <w:szCs w:val="16"/>
              </w:rPr>
            </w:pPr>
            <w:r w:rsidRPr="00436F64">
              <w:rPr>
                <w:sz w:val="16"/>
                <w:szCs w:val="16"/>
              </w:rPr>
              <w:t>287518 (84.1%)</w:t>
            </w:r>
          </w:p>
        </w:tc>
        <w:tc>
          <w:tcPr>
            <w:tcW w:w="992" w:type="dxa"/>
          </w:tcPr>
          <w:p w14:paraId="65A944C0" w14:textId="77777777" w:rsidR="001902B1" w:rsidRPr="00436F64" w:rsidRDefault="001902B1" w:rsidP="00205BC3">
            <w:pPr>
              <w:pStyle w:val="Compact"/>
              <w:rPr>
                <w:sz w:val="16"/>
                <w:szCs w:val="16"/>
              </w:rPr>
            </w:pPr>
            <w:r w:rsidRPr="00436F64">
              <w:rPr>
                <w:sz w:val="16"/>
                <w:szCs w:val="16"/>
              </w:rPr>
              <w:t>51770 (80.1%)</w:t>
            </w:r>
          </w:p>
        </w:tc>
        <w:tc>
          <w:tcPr>
            <w:tcW w:w="808" w:type="dxa"/>
          </w:tcPr>
          <w:p w14:paraId="29BF6B7E" w14:textId="77777777" w:rsidR="001902B1" w:rsidRPr="00436F64" w:rsidRDefault="001902B1" w:rsidP="00205BC3">
            <w:pPr>
              <w:pStyle w:val="Compact"/>
              <w:rPr>
                <w:sz w:val="16"/>
                <w:szCs w:val="16"/>
              </w:rPr>
            </w:pPr>
            <w:r w:rsidRPr="00436F64">
              <w:rPr>
                <w:sz w:val="16"/>
                <w:szCs w:val="16"/>
              </w:rPr>
              <w:t>38632 (81.8%)</w:t>
            </w:r>
          </w:p>
        </w:tc>
        <w:tc>
          <w:tcPr>
            <w:tcW w:w="990" w:type="dxa"/>
          </w:tcPr>
          <w:p w14:paraId="2F8B9046" w14:textId="77777777" w:rsidR="001902B1" w:rsidRPr="00436F64" w:rsidRDefault="001902B1" w:rsidP="00205BC3">
            <w:pPr>
              <w:pStyle w:val="Compact"/>
              <w:rPr>
                <w:sz w:val="16"/>
                <w:szCs w:val="16"/>
              </w:rPr>
            </w:pPr>
            <w:r w:rsidRPr="00436F64">
              <w:rPr>
                <w:sz w:val="16"/>
                <w:szCs w:val="16"/>
              </w:rPr>
              <w:t>46434 (84.1%)</w:t>
            </w:r>
          </w:p>
        </w:tc>
        <w:tc>
          <w:tcPr>
            <w:tcW w:w="990" w:type="dxa"/>
          </w:tcPr>
          <w:p w14:paraId="182A9C8F" w14:textId="77777777" w:rsidR="001902B1" w:rsidRPr="00436F64" w:rsidRDefault="001902B1" w:rsidP="00205BC3">
            <w:pPr>
              <w:pStyle w:val="Compact"/>
              <w:rPr>
                <w:sz w:val="16"/>
                <w:szCs w:val="16"/>
              </w:rPr>
            </w:pPr>
            <w:r w:rsidRPr="00436F64">
              <w:rPr>
                <w:sz w:val="16"/>
                <w:szCs w:val="16"/>
              </w:rPr>
              <w:t>48454 (84.6%)</w:t>
            </w:r>
          </w:p>
        </w:tc>
        <w:tc>
          <w:tcPr>
            <w:tcW w:w="900" w:type="dxa"/>
          </w:tcPr>
          <w:p w14:paraId="35C4C63C" w14:textId="77777777" w:rsidR="001902B1" w:rsidRPr="00436F64" w:rsidRDefault="001902B1" w:rsidP="00205BC3">
            <w:pPr>
              <w:pStyle w:val="Compact"/>
              <w:rPr>
                <w:sz w:val="16"/>
                <w:szCs w:val="16"/>
              </w:rPr>
            </w:pPr>
            <w:r w:rsidRPr="00436F64">
              <w:rPr>
                <w:sz w:val="16"/>
                <w:szCs w:val="16"/>
              </w:rPr>
              <w:t>53656 (85.0%)</w:t>
            </w:r>
          </w:p>
        </w:tc>
        <w:tc>
          <w:tcPr>
            <w:tcW w:w="810" w:type="dxa"/>
          </w:tcPr>
          <w:p w14:paraId="58F5ACAF" w14:textId="77777777" w:rsidR="001902B1" w:rsidRPr="00436F64" w:rsidRDefault="001902B1" w:rsidP="00205BC3">
            <w:pPr>
              <w:pStyle w:val="Compact"/>
              <w:rPr>
                <w:sz w:val="16"/>
                <w:szCs w:val="16"/>
              </w:rPr>
            </w:pPr>
            <w:r w:rsidRPr="00436F64">
              <w:rPr>
                <w:sz w:val="16"/>
                <w:szCs w:val="16"/>
              </w:rPr>
              <w:t>36239 (88.6%)</w:t>
            </w:r>
          </w:p>
        </w:tc>
        <w:tc>
          <w:tcPr>
            <w:tcW w:w="811" w:type="dxa"/>
          </w:tcPr>
          <w:p w14:paraId="63EE9AF3" w14:textId="77777777" w:rsidR="001902B1" w:rsidRPr="00436F64" w:rsidRDefault="001902B1" w:rsidP="00205BC3">
            <w:pPr>
              <w:pStyle w:val="Compact"/>
              <w:rPr>
                <w:sz w:val="16"/>
                <w:szCs w:val="16"/>
              </w:rPr>
            </w:pPr>
            <w:r w:rsidRPr="00436F64">
              <w:rPr>
                <w:sz w:val="16"/>
                <w:szCs w:val="16"/>
              </w:rPr>
              <w:t>10916 (90.7%)</w:t>
            </w:r>
          </w:p>
        </w:tc>
        <w:tc>
          <w:tcPr>
            <w:tcW w:w="917" w:type="dxa"/>
          </w:tcPr>
          <w:p w14:paraId="53BB5343" w14:textId="77777777" w:rsidR="001902B1" w:rsidRPr="00436F64" w:rsidRDefault="001902B1" w:rsidP="00205BC3">
            <w:pPr>
              <w:pStyle w:val="Compact"/>
              <w:rPr>
                <w:sz w:val="16"/>
                <w:szCs w:val="16"/>
              </w:rPr>
            </w:pPr>
            <w:r w:rsidRPr="00436F64">
              <w:rPr>
                <w:sz w:val="16"/>
                <w:szCs w:val="16"/>
              </w:rPr>
              <w:t>1417 (92.3%)</w:t>
            </w:r>
          </w:p>
        </w:tc>
      </w:tr>
      <w:tr w:rsidR="001902B1" w:rsidRPr="00436F64" w14:paraId="5E99565C" w14:textId="77777777" w:rsidTr="00205BC3">
        <w:tc>
          <w:tcPr>
            <w:tcW w:w="1278" w:type="dxa"/>
          </w:tcPr>
          <w:p w14:paraId="522717E5" w14:textId="77777777" w:rsidR="001902B1" w:rsidRPr="00436F64" w:rsidRDefault="001902B1" w:rsidP="00205BC3">
            <w:pPr>
              <w:pStyle w:val="Compact"/>
              <w:rPr>
                <w:sz w:val="16"/>
                <w:szCs w:val="16"/>
              </w:rPr>
            </w:pPr>
            <w:r w:rsidRPr="00436F64">
              <w:rPr>
                <w:sz w:val="16"/>
                <w:szCs w:val="16"/>
              </w:rPr>
              <w:t>Yes</w:t>
            </w:r>
          </w:p>
        </w:tc>
        <w:tc>
          <w:tcPr>
            <w:tcW w:w="1080" w:type="dxa"/>
          </w:tcPr>
          <w:p w14:paraId="40CC9910" w14:textId="77777777" w:rsidR="001902B1" w:rsidRPr="00436F64" w:rsidRDefault="001902B1" w:rsidP="00205BC3">
            <w:pPr>
              <w:pStyle w:val="Compact"/>
              <w:rPr>
                <w:sz w:val="16"/>
                <w:szCs w:val="16"/>
              </w:rPr>
            </w:pPr>
            <w:r w:rsidRPr="00436F64">
              <w:rPr>
                <w:sz w:val="16"/>
                <w:szCs w:val="16"/>
              </w:rPr>
              <w:t>50606 (14.8%)</w:t>
            </w:r>
          </w:p>
        </w:tc>
        <w:tc>
          <w:tcPr>
            <w:tcW w:w="992" w:type="dxa"/>
          </w:tcPr>
          <w:p w14:paraId="0418D1BC" w14:textId="77777777" w:rsidR="001902B1" w:rsidRPr="00436F64" w:rsidRDefault="001902B1" w:rsidP="00205BC3">
            <w:pPr>
              <w:pStyle w:val="Compact"/>
              <w:rPr>
                <w:sz w:val="16"/>
                <w:szCs w:val="16"/>
              </w:rPr>
            </w:pPr>
            <w:r w:rsidRPr="00436F64">
              <w:rPr>
                <w:sz w:val="16"/>
                <w:szCs w:val="16"/>
              </w:rPr>
              <w:t>12028 (18.6%)</w:t>
            </w:r>
          </w:p>
        </w:tc>
        <w:tc>
          <w:tcPr>
            <w:tcW w:w="808" w:type="dxa"/>
          </w:tcPr>
          <w:p w14:paraId="4732C162" w14:textId="77777777" w:rsidR="001902B1" w:rsidRPr="00436F64" w:rsidRDefault="001902B1" w:rsidP="00205BC3">
            <w:pPr>
              <w:pStyle w:val="Compact"/>
              <w:rPr>
                <w:sz w:val="16"/>
                <w:szCs w:val="16"/>
              </w:rPr>
            </w:pPr>
            <w:r w:rsidRPr="00436F64">
              <w:rPr>
                <w:sz w:val="16"/>
                <w:szCs w:val="16"/>
              </w:rPr>
              <w:t>8183 (17.3%)</w:t>
            </w:r>
          </w:p>
        </w:tc>
        <w:tc>
          <w:tcPr>
            <w:tcW w:w="990" w:type="dxa"/>
          </w:tcPr>
          <w:p w14:paraId="0131AD43" w14:textId="77777777" w:rsidR="001902B1" w:rsidRPr="00436F64" w:rsidRDefault="001902B1" w:rsidP="00205BC3">
            <w:pPr>
              <w:pStyle w:val="Compact"/>
              <w:rPr>
                <w:sz w:val="16"/>
                <w:szCs w:val="16"/>
              </w:rPr>
            </w:pPr>
            <w:r w:rsidRPr="00436F64">
              <w:rPr>
                <w:sz w:val="16"/>
                <w:szCs w:val="16"/>
              </w:rPr>
              <w:t>8221 (14.9%)</w:t>
            </w:r>
          </w:p>
        </w:tc>
        <w:tc>
          <w:tcPr>
            <w:tcW w:w="990" w:type="dxa"/>
          </w:tcPr>
          <w:p w14:paraId="69D0A2F4" w14:textId="77777777" w:rsidR="001902B1" w:rsidRPr="00436F64" w:rsidRDefault="001902B1" w:rsidP="00205BC3">
            <w:pPr>
              <w:pStyle w:val="Compact"/>
              <w:rPr>
                <w:sz w:val="16"/>
                <w:szCs w:val="16"/>
              </w:rPr>
            </w:pPr>
            <w:r w:rsidRPr="00436F64">
              <w:rPr>
                <w:sz w:val="16"/>
                <w:szCs w:val="16"/>
              </w:rPr>
              <w:t>8181 (14.3%)</w:t>
            </w:r>
          </w:p>
        </w:tc>
        <w:tc>
          <w:tcPr>
            <w:tcW w:w="900" w:type="dxa"/>
          </w:tcPr>
          <w:p w14:paraId="04084CA7" w14:textId="77777777" w:rsidR="001902B1" w:rsidRPr="00436F64" w:rsidRDefault="001902B1" w:rsidP="00205BC3">
            <w:pPr>
              <w:pStyle w:val="Compact"/>
              <w:rPr>
                <w:sz w:val="16"/>
                <w:szCs w:val="16"/>
              </w:rPr>
            </w:pPr>
            <w:r w:rsidRPr="00436F64">
              <w:rPr>
                <w:sz w:val="16"/>
                <w:szCs w:val="16"/>
              </w:rPr>
              <w:t>8732 (13.8%)</w:t>
            </w:r>
          </w:p>
        </w:tc>
        <w:tc>
          <w:tcPr>
            <w:tcW w:w="810" w:type="dxa"/>
          </w:tcPr>
          <w:p w14:paraId="4D7151B9" w14:textId="77777777" w:rsidR="001902B1" w:rsidRPr="00436F64" w:rsidRDefault="001902B1" w:rsidP="00205BC3">
            <w:pPr>
              <w:pStyle w:val="Compact"/>
              <w:rPr>
                <w:sz w:val="16"/>
                <w:szCs w:val="16"/>
              </w:rPr>
            </w:pPr>
            <w:r w:rsidRPr="00436F64">
              <w:rPr>
                <w:sz w:val="16"/>
                <w:szCs w:val="16"/>
              </w:rPr>
              <w:t>4192 (10.3%)</w:t>
            </w:r>
          </w:p>
        </w:tc>
        <w:tc>
          <w:tcPr>
            <w:tcW w:w="811" w:type="dxa"/>
          </w:tcPr>
          <w:p w14:paraId="0F5902BF" w14:textId="77777777" w:rsidR="001902B1" w:rsidRPr="00436F64" w:rsidRDefault="001902B1" w:rsidP="00205BC3">
            <w:pPr>
              <w:pStyle w:val="Compact"/>
              <w:rPr>
                <w:sz w:val="16"/>
                <w:szCs w:val="16"/>
              </w:rPr>
            </w:pPr>
            <w:r w:rsidRPr="00436F64">
              <w:rPr>
                <w:sz w:val="16"/>
                <w:szCs w:val="16"/>
              </w:rPr>
              <w:t>979 (8.1%)</w:t>
            </w:r>
          </w:p>
        </w:tc>
        <w:tc>
          <w:tcPr>
            <w:tcW w:w="917" w:type="dxa"/>
          </w:tcPr>
          <w:p w14:paraId="64CB1960" w14:textId="77777777" w:rsidR="001902B1" w:rsidRPr="00436F64" w:rsidRDefault="001902B1" w:rsidP="00205BC3">
            <w:pPr>
              <w:pStyle w:val="Compact"/>
              <w:rPr>
                <w:sz w:val="16"/>
                <w:szCs w:val="16"/>
              </w:rPr>
            </w:pPr>
            <w:r w:rsidRPr="00436F64">
              <w:rPr>
                <w:sz w:val="16"/>
                <w:szCs w:val="16"/>
              </w:rPr>
              <w:t>90 (5.9%)</w:t>
            </w:r>
          </w:p>
        </w:tc>
      </w:tr>
      <w:tr w:rsidR="001902B1" w:rsidRPr="00436F64" w14:paraId="307FF979" w14:textId="77777777" w:rsidTr="00205BC3">
        <w:tc>
          <w:tcPr>
            <w:tcW w:w="1278" w:type="dxa"/>
          </w:tcPr>
          <w:p w14:paraId="3B92E322" w14:textId="77777777" w:rsidR="001902B1" w:rsidRPr="00436F64" w:rsidRDefault="001902B1" w:rsidP="00205BC3">
            <w:pPr>
              <w:pStyle w:val="Compact"/>
              <w:rPr>
                <w:sz w:val="16"/>
                <w:szCs w:val="16"/>
              </w:rPr>
            </w:pPr>
            <w:r w:rsidRPr="00436F64">
              <w:rPr>
                <w:sz w:val="16"/>
                <w:szCs w:val="16"/>
              </w:rPr>
              <w:t>Missing</w:t>
            </w:r>
          </w:p>
        </w:tc>
        <w:tc>
          <w:tcPr>
            <w:tcW w:w="1080" w:type="dxa"/>
          </w:tcPr>
          <w:p w14:paraId="0D2075C8" w14:textId="77777777" w:rsidR="001902B1" w:rsidRPr="00436F64" w:rsidRDefault="001902B1" w:rsidP="00205BC3">
            <w:pPr>
              <w:pStyle w:val="Compact"/>
              <w:rPr>
                <w:sz w:val="16"/>
                <w:szCs w:val="16"/>
              </w:rPr>
            </w:pPr>
            <w:r w:rsidRPr="00436F64">
              <w:rPr>
                <w:sz w:val="16"/>
                <w:szCs w:val="16"/>
              </w:rPr>
              <w:t>3832 (1.1%)</w:t>
            </w:r>
          </w:p>
        </w:tc>
        <w:tc>
          <w:tcPr>
            <w:tcW w:w="992" w:type="dxa"/>
          </w:tcPr>
          <w:p w14:paraId="315338BF" w14:textId="77777777" w:rsidR="001902B1" w:rsidRPr="00436F64" w:rsidRDefault="001902B1" w:rsidP="00205BC3">
            <w:pPr>
              <w:pStyle w:val="Compact"/>
              <w:rPr>
                <w:sz w:val="16"/>
                <w:szCs w:val="16"/>
              </w:rPr>
            </w:pPr>
            <w:r w:rsidRPr="00436F64">
              <w:rPr>
                <w:sz w:val="16"/>
                <w:szCs w:val="16"/>
              </w:rPr>
              <w:t>850 (1.3%)</w:t>
            </w:r>
          </w:p>
        </w:tc>
        <w:tc>
          <w:tcPr>
            <w:tcW w:w="808" w:type="dxa"/>
          </w:tcPr>
          <w:p w14:paraId="60B4CEFA" w14:textId="77777777" w:rsidR="001902B1" w:rsidRPr="00436F64" w:rsidRDefault="001902B1" w:rsidP="00205BC3">
            <w:pPr>
              <w:pStyle w:val="Compact"/>
              <w:rPr>
                <w:sz w:val="16"/>
                <w:szCs w:val="16"/>
              </w:rPr>
            </w:pPr>
            <w:r w:rsidRPr="00436F64">
              <w:rPr>
                <w:sz w:val="16"/>
                <w:szCs w:val="16"/>
              </w:rPr>
              <w:t>434 (0.9%)</w:t>
            </w:r>
          </w:p>
        </w:tc>
        <w:tc>
          <w:tcPr>
            <w:tcW w:w="990" w:type="dxa"/>
          </w:tcPr>
          <w:p w14:paraId="137533A0" w14:textId="77777777" w:rsidR="001902B1" w:rsidRPr="00436F64" w:rsidRDefault="001902B1" w:rsidP="00205BC3">
            <w:pPr>
              <w:pStyle w:val="Compact"/>
              <w:rPr>
                <w:sz w:val="16"/>
                <w:szCs w:val="16"/>
              </w:rPr>
            </w:pPr>
            <w:r w:rsidRPr="00436F64">
              <w:rPr>
                <w:sz w:val="16"/>
                <w:szCs w:val="16"/>
              </w:rPr>
              <w:t>586 (1.1%)</w:t>
            </w:r>
          </w:p>
        </w:tc>
        <w:tc>
          <w:tcPr>
            <w:tcW w:w="990" w:type="dxa"/>
          </w:tcPr>
          <w:p w14:paraId="124A3CB2" w14:textId="77777777" w:rsidR="001902B1" w:rsidRPr="00436F64" w:rsidRDefault="001902B1" w:rsidP="00205BC3">
            <w:pPr>
              <w:pStyle w:val="Compact"/>
              <w:rPr>
                <w:sz w:val="16"/>
                <w:szCs w:val="16"/>
              </w:rPr>
            </w:pPr>
            <w:r w:rsidRPr="00436F64">
              <w:rPr>
                <w:sz w:val="16"/>
                <w:szCs w:val="16"/>
              </w:rPr>
              <w:t>624 (1.1%)</w:t>
            </w:r>
          </w:p>
        </w:tc>
        <w:tc>
          <w:tcPr>
            <w:tcW w:w="900" w:type="dxa"/>
          </w:tcPr>
          <w:p w14:paraId="45073BA6" w14:textId="77777777" w:rsidR="001902B1" w:rsidRPr="00436F64" w:rsidRDefault="001902B1" w:rsidP="00205BC3">
            <w:pPr>
              <w:pStyle w:val="Compact"/>
              <w:rPr>
                <w:sz w:val="16"/>
                <w:szCs w:val="16"/>
              </w:rPr>
            </w:pPr>
            <w:r w:rsidRPr="00436F64">
              <w:rPr>
                <w:sz w:val="16"/>
                <w:szCs w:val="16"/>
              </w:rPr>
              <w:t>725 (1.1%)</w:t>
            </w:r>
          </w:p>
        </w:tc>
        <w:tc>
          <w:tcPr>
            <w:tcW w:w="810" w:type="dxa"/>
          </w:tcPr>
          <w:p w14:paraId="418837FB" w14:textId="77777777" w:rsidR="001902B1" w:rsidRPr="00436F64" w:rsidRDefault="001902B1" w:rsidP="00205BC3">
            <w:pPr>
              <w:pStyle w:val="Compact"/>
              <w:rPr>
                <w:sz w:val="16"/>
                <w:szCs w:val="16"/>
              </w:rPr>
            </w:pPr>
            <w:r w:rsidRPr="00436F64">
              <w:rPr>
                <w:sz w:val="16"/>
                <w:szCs w:val="16"/>
              </w:rPr>
              <w:t>450 (1.1%)</w:t>
            </w:r>
          </w:p>
        </w:tc>
        <w:tc>
          <w:tcPr>
            <w:tcW w:w="811" w:type="dxa"/>
          </w:tcPr>
          <w:p w14:paraId="21D86882" w14:textId="77777777" w:rsidR="001902B1" w:rsidRPr="00436F64" w:rsidRDefault="001902B1" w:rsidP="00205BC3">
            <w:pPr>
              <w:pStyle w:val="Compact"/>
              <w:rPr>
                <w:sz w:val="16"/>
                <w:szCs w:val="16"/>
              </w:rPr>
            </w:pPr>
            <w:r w:rsidRPr="00436F64">
              <w:rPr>
                <w:sz w:val="16"/>
                <w:szCs w:val="16"/>
              </w:rPr>
              <w:t>134 (1.1%)</w:t>
            </w:r>
          </w:p>
        </w:tc>
        <w:tc>
          <w:tcPr>
            <w:tcW w:w="917" w:type="dxa"/>
          </w:tcPr>
          <w:p w14:paraId="062E1248" w14:textId="77777777" w:rsidR="001902B1" w:rsidRPr="00436F64" w:rsidRDefault="001902B1" w:rsidP="00205BC3">
            <w:pPr>
              <w:pStyle w:val="Compact"/>
              <w:rPr>
                <w:sz w:val="16"/>
                <w:szCs w:val="16"/>
              </w:rPr>
            </w:pPr>
            <w:r w:rsidRPr="00436F64">
              <w:rPr>
                <w:sz w:val="16"/>
                <w:szCs w:val="16"/>
              </w:rPr>
              <w:t>29 (1.9%)</w:t>
            </w:r>
          </w:p>
        </w:tc>
      </w:tr>
      <w:tr w:rsidR="001902B1" w:rsidRPr="00436F64" w14:paraId="4D228ACD" w14:textId="77777777" w:rsidTr="00205BC3">
        <w:tc>
          <w:tcPr>
            <w:tcW w:w="1278" w:type="dxa"/>
            <w:shd w:val="clear" w:color="auto" w:fill="D9D9D9" w:themeFill="background1" w:themeFillShade="D9"/>
          </w:tcPr>
          <w:p w14:paraId="38925BF7" w14:textId="77777777" w:rsidR="001902B1" w:rsidRPr="00436F64" w:rsidRDefault="001902B1" w:rsidP="00205BC3">
            <w:pPr>
              <w:pStyle w:val="Compact"/>
              <w:rPr>
                <w:sz w:val="16"/>
                <w:szCs w:val="16"/>
              </w:rPr>
            </w:pPr>
            <w:r w:rsidRPr="00436F64">
              <w:rPr>
                <w:sz w:val="16"/>
                <w:szCs w:val="16"/>
              </w:rPr>
              <w:t>Experienced Childhood Trauma</w:t>
            </w:r>
          </w:p>
        </w:tc>
        <w:tc>
          <w:tcPr>
            <w:tcW w:w="1080" w:type="dxa"/>
            <w:shd w:val="clear" w:color="auto" w:fill="D9D9D9" w:themeFill="background1" w:themeFillShade="D9"/>
          </w:tcPr>
          <w:p w14:paraId="61DEF7BB"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41D2BB71"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C6DB737"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81A98A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F5F89E0"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2F39213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3DBC998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75A48E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DAC7C1F" w14:textId="77777777" w:rsidR="001902B1" w:rsidRPr="00436F64" w:rsidRDefault="001902B1" w:rsidP="00205BC3">
            <w:pPr>
              <w:pStyle w:val="Compact"/>
              <w:rPr>
                <w:sz w:val="16"/>
                <w:szCs w:val="16"/>
              </w:rPr>
            </w:pPr>
          </w:p>
        </w:tc>
      </w:tr>
      <w:tr w:rsidR="001902B1" w:rsidRPr="00436F64" w14:paraId="2DB7F6D7" w14:textId="77777777" w:rsidTr="00205BC3">
        <w:tc>
          <w:tcPr>
            <w:tcW w:w="1278" w:type="dxa"/>
          </w:tcPr>
          <w:p w14:paraId="4133B6A2" w14:textId="77777777" w:rsidR="001902B1" w:rsidRPr="00436F64" w:rsidRDefault="001902B1" w:rsidP="00205BC3">
            <w:pPr>
              <w:pStyle w:val="Compact"/>
              <w:rPr>
                <w:sz w:val="16"/>
                <w:szCs w:val="16"/>
              </w:rPr>
            </w:pPr>
            <w:r w:rsidRPr="00436F64">
              <w:rPr>
                <w:sz w:val="16"/>
                <w:szCs w:val="16"/>
              </w:rPr>
              <w:t>No</w:t>
            </w:r>
          </w:p>
        </w:tc>
        <w:tc>
          <w:tcPr>
            <w:tcW w:w="1080" w:type="dxa"/>
          </w:tcPr>
          <w:p w14:paraId="77F24EB9" w14:textId="77777777" w:rsidR="001902B1" w:rsidRPr="00436F64" w:rsidRDefault="001902B1" w:rsidP="00205BC3">
            <w:pPr>
              <w:pStyle w:val="Compact"/>
              <w:rPr>
                <w:sz w:val="16"/>
                <w:szCs w:val="16"/>
              </w:rPr>
            </w:pPr>
            <w:r w:rsidRPr="00436F64">
              <w:rPr>
                <w:sz w:val="16"/>
                <w:szCs w:val="16"/>
              </w:rPr>
              <w:t>131004 (38.3%)</w:t>
            </w:r>
          </w:p>
        </w:tc>
        <w:tc>
          <w:tcPr>
            <w:tcW w:w="992" w:type="dxa"/>
          </w:tcPr>
          <w:p w14:paraId="25C3024C" w14:textId="77777777" w:rsidR="001902B1" w:rsidRPr="00436F64" w:rsidRDefault="001902B1" w:rsidP="00205BC3">
            <w:pPr>
              <w:pStyle w:val="Compact"/>
              <w:rPr>
                <w:sz w:val="16"/>
                <w:szCs w:val="16"/>
              </w:rPr>
            </w:pPr>
            <w:r w:rsidRPr="00436F64">
              <w:rPr>
                <w:sz w:val="16"/>
                <w:szCs w:val="16"/>
              </w:rPr>
              <w:t>16518 (25.6%)</w:t>
            </w:r>
          </w:p>
        </w:tc>
        <w:tc>
          <w:tcPr>
            <w:tcW w:w="808" w:type="dxa"/>
          </w:tcPr>
          <w:p w14:paraId="453BF773" w14:textId="77777777" w:rsidR="001902B1" w:rsidRPr="00436F64" w:rsidRDefault="001902B1" w:rsidP="00205BC3">
            <w:pPr>
              <w:pStyle w:val="Compact"/>
              <w:rPr>
                <w:sz w:val="16"/>
                <w:szCs w:val="16"/>
              </w:rPr>
            </w:pPr>
            <w:r w:rsidRPr="00436F64">
              <w:rPr>
                <w:sz w:val="16"/>
                <w:szCs w:val="16"/>
              </w:rPr>
              <w:t>15289 (32.4%)</w:t>
            </w:r>
          </w:p>
        </w:tc>
        <w:tc>
          <w:tcPr>
            <w:tcW w:w="990" w:type="dxa"/>
          </w:tcPr>
          <w:p w14:paraId="2890C873" w14:textId="77777777" w:rsidR="001902B1" w:rsidRPr="00436F64" w:rsidRDefault="001902B1" w:rsidP="00205BC3">
            <w:pPr>
              <w:pStyle w:val="Compact"/>
              <w:rPr>
                <w:sz w:val="16"/>
                <w:szCs w:val="16"/>
              </w:rPr>
            </w:pPr>
            <w:r w:rsidRPr="00436F64">
              <w:rPr>
                <w:sz w:val="16"/>
                <w:szCs w:val="16"/>
              </w:rPr>
              <w:t>21660 (39.2%)</w:t>
            </w:r>
          </w:p>
        </w:tc>
        <w:tc>
          <w:tcPr>
            <w:tcW w:w="990" w:type="dxa"/>
          </w:tcPr>
          <w:p w14:paraId="5566BD2A" w14:textId="77777777" w:rsidR="001902B1" w:rsidRPr="00436F64" w:rsidRDefault="001902B1" w:rsidP="00205BC3">
            <w:pPr>
              <w:pStyle w:val="Compact"/>
              <w:rPr>
                <w:sz w:val="16"/>
                <w:szCs w:val="16"/>
              </w:rPr>
            </w:pPr>
            <w:r w:rsidRPr="00436F64">
              <w:rPr>
                <w:sz w:val="16"/>
                <w:szCs w:val="16"/>
              </w:rPr>
              <w:t>24223 (42.3%)</w:t>
            </w:r>
          </w:p>
        </w:tc>
        <w:tc>
          <w:tcPr>
            <w:tcW w:w="900" w:type="dxa"/>
          </w:tcPr>
          <w:p w14:paraId="6173E8D8" w14:textId="77777777" w:rsidR="001902B1" w:rsidRPr="00436F64" w:rsidRDefault="001902B1" w:rsidP="00205BC3">
            <w:pPr>
              <w:pStyle w:val="Compact"/>
              <w:rPr>
                <w:sz w:val="16"/>
                <w:szCs w:val="16"/>
              </w:rPr>
            </w:pPr>
            <w:r w:rsidRPr="00436F64">
              <w:rPr>
                <w:sz w:val="16"/>
                <w:szCs w:val="16"/>
              </w:rPr>
              <w:t>27401 (43.4%)</w:t>
            </w:r>
          </w:p>
        </w:tc>
        <w:tc>
          <w:tcPr>
            <w:tcW w:w="810" w:type="dxa"/>
          </w:tcPr>
          <w:p w14:paraId="36B89896" w14:textId="77777777" w:rsidR="001902B1" w:rsidRPr="00436F64" w:rsidRDefault="001902B1" w:rsidP="00205BC3">
            <w:pPr>
              <w:pStyle w:val="Compact"/>
              <w:rPr>
                <w:sz w:val="16"/>
                <w:szCs w:val="16"/>
              </w:rPr>
            </w:pPr>
            <w:r w:rsidRPr="00436F64">
              <w:rPr>
                <w:sz w:val="16"/>
                <w:szCs w:val="16"/>
              </w:rPr>
              <w:t>19235 (47.1%)</w:t>
            </w:r>
          </w:p>
        </w:tc>
        <w:tc>
          <w:tcPr>
            <w:tcW w:w="811" w:type="dxa"/>
          </w:tcPr>
          <w:p w14:paraId="62C27E78" w14:textId="77777777" w:rsidR="001902B1" w:rsidRPr="00436F64" w:rsidRDefault="001902B1" w:rsidP="00205BC3">
            <w:pPr>
              <w:pStyle w:val="Compact"/>
              <w:rPr>
                <w:sz w:val="16"/>
                <w:szCs w:val="16"/>
              </w:rPr>
            </w:pPr>
            <w:r w:rsidRPr="00436F64">
              <w:rPr>
                <w:sz w:val="16"/>
                <w:szCs w:val="16"/>
              </w:rPr>
              <w:t>5958 (49.5%)</w:t>
            </w:r>
          </w:p>
        </w:tc>
        <w:tc>
          <w:tcPr>
            <w:tcW w:w="917" w:type="dxa"/>
          </w:tcPr>
          <w:p w14:paraId="5A7AA27A" w14:textId="77777777" w:rsidR="001902B1" w:rsidRPr="00436F64" w:rsidRDefault="001902B1" w:rsidP="00205BC3">
            <w:pPr>
              <w:pStyle w:val="Compact"/>
              <w:rPr>
                <w:sz w:val="16"/>
                <w:szCs w:val="16"/>
              </w:rPr>
            </w:pPr>
            <w:r w:rsidRPr="00436F64">
              <w:rPr>
                <w:sz w:val="16"/>
                <w:szCs w:val="16"/>
              </w:rPr>
              <w:t>720 (46.9%)</w:t>
            </w:r>
          </w:p>
        </w:tc>
      </w:tr>
      <w:tr w:rsidR="001902B1" w:rsidRPr="00436F64" w14:paraId="2C1572C1" w14:textId="77777777" w:rsidTr="00205BC3">
        <w:tc>
          <w:tcPr>
            <w:tcW w:w="1278" w:type="dxa"/>
          </w:tcPr>
          <w:p w14:paraId="05856BC1" w14:textId="77777777" w:rsidR="001902B1" w:rsidRPr="00436F64" w:rsidRDefault="001902B1" w:rsidP="00205BC3">
            <w:pPr>
              <w:pStyle w:val="Compact"/>
              <w:rPr>
                <w:sz w:val="16"/>
                <w:szCs w:val="16"/>
              </w:rPr>
            </w:pPr>
            <w:r w:rsidRPr="00436F64">
              <w:rPr>
                <w:sz w:val="16"/>
                <w:szCs w:val="16"/>
              </w:rPr>
              <w:t>Yes</w:t>
            </w:r>
          </w:p>
        </w:tc>
        <w:tc>
          <w:tcPr>
            <w:tcW w:w="1080" w:type="dxa"/>
          </w:tcPr>
          <w:p w14:paraId="6A836FD3" w14:textId="77777777" w:rsidR="001902B1" w:rsidRPr="00436F64" w:rsidRDefault="001902B1" w:rsidP="00205BC3">
            <w:pPr>
              <w:pStyle w:val="Compact"/>
              <w:rPr>
                <w:sz w:val="16"/>
                <w:szCs w:val="16"/>
              </w:rPr>
            </w:pPr>
            <w:r w:rsidRPr="00436F64">
              <w:rPr>
                <w:sz w:val="16"/>
                <w:szCs w:val="16"/>
              </w:rPr>
              <w:t>210952 (61.7%)</w:t>
            </w:r>
          </w:p>
        </w:tc>
        <w:tc>
          <w:tcPr>
            <w:tcW w:w="992" w:type="dxa"/>
          </w:tcPr>
          <w:p w14:paraId="4F65F201" w14:textId="77777777" w:rsidR="001902B1" w:rsidRPr="00436F64" w:rsidRDefault="001902B1" w:rsidP="00205BC3">
            <w:pPr>
              <w:pStyle w:val="Compact"/>
              <w:rPr>
                <w:sz w:val="16"/>
                <w:szCs w:val="16"/>
              </w:rPr>
            </w:pPr>
            <w:r w:rsidRPr="00436F64">
              <w:rPr>
                <w:sz w:val="16"/>
                <w:szCs w:val="16"/>
              </w:rPr>
              <w:t>48130 (74.4%)</w:t>
            </w:r>
          </w:p>
        </w:tc>
        <w:tc>
          <w:tcPr>
            <w:tcW w:w="808" w:type="dxa"/>
          </w:tcPr>
          <w:p w14:paraId="1501EFFA" w14:textId="77777777" w:rsidR="001902B1" w:rsidRPr="00436F64" w:rsidRDefault="001902B1" w:rsidP="00205BC3">
            <w:pPr>
              <w:pStyle w:val="Compact"/>
              <w:rPr>
                <w:sz w:val="16"/>
                <w:szCs w:val="16"/>
              </w:rPr>
            </w:pPr>
            <w:r w:rsidRPr="00436F64">
              <w:rPr>
                <w:sz w:val="16"/>
                <w:szCs w:val="16"/>
              </w:rPr>
              <w:t>31960 (67.6%)</w:t>
            </w:r>
          </w:p>
        </w:tc>
        <w:tc>
          <w:tcPr>
            <w:tcW w:w="990" w:type="dxa"/>
          </w:tcPr>
          <w:p w14:paraId="065FF49C" w14:textId="77777777" w:rsidR="001902B1" w:rsidRPr="00436F64" w:rsidRDefault="001902B1" w:rsidP="00205BC3">
            <w:pPr>
              <w:pStyle w:val="Compact"/>
              <w:rPr>
                <w:sz w:val="16"/>
                <w:szCs w:val="16"/>
              </w:rPr>
            </w:pPr>
            <w:r w:rsidRPr="00436F64">
              <w:rPr>
                <w:sz w:val="16"/>
                <w:szCs w:val="16"/>
              </w:rPr>
              <w:t>33581 (60.8%)</w:t>
            </w:r>
          </w:p>
        </w:tc>
        <w:tc>
          <w:tcPr>
            <w:tcW w:w="990" w:type="dxa"/>
          </w:tcPr>
          <w:p w14:paraId="2A37AD49" w14:textId="77777777" w:rsidR="001902B1" w:rsidRPr="00436F64" w:rsidRDefault="001902B1" w:rsidP="00205BC3">
            <w:pPr>
              <w:pStyle w:val="Compact"/>
              <w:rPr>
                <w:sz w:val="16"/>
                <w:szCs w:val="16"/>
              </w:rPr>
            </w:pPr>
            <w:r w:rsidRPr="00436F64">
              <w:rPr>
                <w:sz w:val="16"/>
                <w:szCs w:val="16"/>
              </w:rPr>
              <w:t>33036 (57.7%)</w:t>
            </w:r>
          </w:p>
        </w:tc>
        <w:tc>
          <w:tcPr>
            <w:tcW w:w="900" w:type="dxa"/>
          </w:tcPr>
          <w:p w14:paraId="34FF8E3B" w14:textId="77777777" w:rsidR="001902B1" w:rsidRPr="00436F64" w:rsidRDefault="001902B1" w:rsidP="00205BC3">
            <w:pPr>
              <w:pStyle w:val="Compact"/>
              <w:rPr>
                <w:sz w:val="16"/>
                <w:szCs w:val="16"/>
              </w:rPr>
            </w:pPr>
            <w:r w:rsidRPr="00436F64">
              <w:rPr>
                <w:sz w:val="16"/>
                <w:szCs w:val="16"/>
              </w:rPr>
              <w:t>35712 (56.6%)</w:t>
            </w:r>
          </w:p>
        </w:tc>
        <w:tc>
          <w:tcPr>
            <w:tcW w:w="810" w:type="dxa"/>
          </w:tcPr>
          <w:p w14:paraId="4B003690" w14:textId="77777777" w:rsidR="001902B1" w:rsidRPr="00436F64" w:rsidRDefault="001902B1" w:rsidP="00205BC3">
            <w:pPr>
              <w:pStyle w:val="Compact"/>
              <w:rPr>
                <w:sz w:val="16"/>
                <w:szCs w:val="16"/>
              </w:rPr>
            </w:pPr>
            <w:r w:rsidRPr="00436F64">
              <w:rPr>
                <w:sz w:val="16"/>
                <w:szCs w:val="16"/>
              </w:rPr>
              <w:t>21646 (52.9%)</w:t>
            </w:r>
          </w:p>
        </w:tc>
        <w:tc>
          <w:tcPr>
            <w:tcW w:w="811" w:type="dxa"/>
          </w:tcPr>
          <w:p w14:paraId="623A16F0" w14:textId="77777777" w:rsidR="001902B1" w:rsidRPr="00436F64" w:rsidRDefault="001902B1" w:rsidP="00205BC3">
            <w:pPr>
              <w:pStyle w:val="Compact"/>
              <w:rPr>
                <w:sz w:val="16"/>
                <w:szCs w:val="16"/>
              </w:rPr>
            </w:pPr>
            <w:r w:rsidRPr="00436F64">
              <w:rPr>
                <w:sz w:val="16"/>
                <w:szCs w:val="16"/>
              </w:rPr>
              <w:t>6071 (50.5%)</w:t>
            </w:r>
          </w:p>
        </w:tc>
        <w:tc>
          <w:tcPr>
            <w:tcW w:w="917" w:type="dxa"/>
          </w:tcPr>
          <w:p w14:paraId="698EF337" w14:textId="77777777" w:rsidR="001902B1" w:rsidRPr="00436F64" w:rsidRDefault="001902B1" w:rsidP="00205BC3">
            <w:pPr>
              <w:pStyle w:val="Compact"/>
              <w:rPr>
                <w:sz w:val="16"/>
                <w:szCs w:val="16"/>
              </w:rPr>
            </w:pPr>
            <w:r w:rsidRPr="00436F64">
              <w:rPr>
                <w:sz w:val="16"/>
                <w:szCs w:val="16"/>
              </w:rPr>
              <w:t>816 (53.1%)</w:t>
            </w:r>
          </w:p>
        </w:tc>
      </w:tr>
      <w:tr w:rsidR="001902B1" w:rsidRPr="00436F64" w14:paraId="36EAFC19" w14:textId="77777777" w:rsidTr="00205BC3">
        <w:tc>
          <w:tcPr>
            <w:tcW w:w="1278" w:type="dxa"/>
            <w:shd w:val="clear" w:color="auto" w:fill="D9D9D9" w:themeFill="background1" w:themeFillShade="D9"/>
          </w:tcPr>
          <w:p w14:paraId="4DE00D8F" w14:textId="77777777" w:rsidR="001902B1" w:rsidRPr="00436F64" w:rsidRDefault="001902B1" w:rsidP="00205BC3">
            <w:pPr>
              <w:pStyle w:val="Compact"/>
              <w:rPr>
                <w:sz w:val="16"/>
                <w:szCs w:val="16"/>
              </w:rPr>
            </w:pPr>
            <w:r w:rsidRPr="00436F64">
              <w:rPr>
                <w:sz w:val="16"/>
                <w:szCs w:val="16"/>
              </w:rPr>
              <w:t>Experienced Adult Trauma</w:t>
            </w:r>
          </w:p>
        </w:tc>
        <w:tc>
          <w:tcPr>
            <w:tcW w:w="1080" w:type="dxa"/>
            <w:shd w:val="clear" w:color="auto" w:fill="D9D9D9" w:themeFill="background1" w:themeFillShade="D9"/>
          </w:tcPr>
          <w:p w14:paraId="277510AD"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10D7BA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D4CFE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DC47A88"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59D93D7"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93D702E"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65055CB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9C2C7A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073009A" w14:textId="77777777" w:rsidR="001902B1" w:rsidRPr="00436F64" w:rsidRDefault="001902B1" w:rsidP="00205BC3">
            <w:pPr>
              <w:pStyle w:val="Compact"/>
              <w:rPr>
                <w:sz w:val="16"/>
                <w:szCs w:val="16"/>
              </w:rPr>
            </w:pPr>
          </w:p>
        </w:tc>
      </w:tr>
      <w:tr w:rsidR="001902B1" w:rsidRPr="00436F64" w14:paraId="05C507E7" w14:textId="77777777" w:rsidTr="00205BC3">
        <w:tc>
          <w:tcPr>
            <w:tcW w:w="1278" w:type="dxa"/>
          </w:tcPr>
          <w:p w14:paraId="6FD610FD" w14:textId="77777777" w:rsidR="001902B1" w:rsidRPr="00436F64" w:rsidRDefault="001902B1" w:rsidP="00205BC3">
            <w:pPr>
              <w:pStyle w:val="Compact"/>
              <w:rPr>
                <w:sz w:val="16"/>
                <w:szCs w:val="16"/>
              </w:rPr>
            </w:pPr>
            <w:r w:rsidRPr="00436F64">
              <w:rPr>
                <w:sz w:val="16"/>
                <w:szCs w:val="16"/>
              </w:rPr>
              <w:t>No</w:t>
            </w:r>
          </w:p>
        </w:tc>
        <w:tc>
          <w:tcPr>
            <w:tcW w:w="1080" w:type="dxa"/>
          </w:tcPr>
          <w:p w14:paraId="0256A5D0" w14:textId="77777777" w:rsidR="001902B1" w:rsidRPr="00436F64" w:rsidRDefault="001902B1" w:rsidP="00205BC3">
            <w:pPr>
              <w:pStyle w:val="Compact"/>
              <w:rPr>
                <w:sz w:val="16"/>
                <w:szCs w:val="16"/>
              </w:rPr>
            </w:pPr>
            <w:r w:rsidRPr="00436F64">
              <w:rPr>
                <w:sz w:val="16"/>
                <w:szCs w:val="16"/>
              </w:rPr>
              <w:t>89087 (26.1%)</w:t>
            </w:r>
          </w:p>
        </w:tc>
        <w:tc>
          <w:tcPr>
            <w:tcW w:w="992" w:type="dxa"/>
          </w:tcPr>
          <w:p w14:paraId="5123BF41" w14:textId="77777777" w:rsidR="001902B1" w:rsidRPr="00436F64" w:rsidRDefault="001902B1" w:rsidP="00205BC3">
            <w:pPr>
              <w:pStyle w:val="Compact"/>
              <w:rPr>
                <w:sz w:val="16"/>
                <w:szCs w:val="16"/>
              </w:rPr>
            </w:pPr>
            <w:r w:rsidRPr="00436F64">
              <w:rPr>
                <w:sz w:val="16"/>
                <w:szCs w:val="16"/>
              </w:rPr>
              <w:t>17408 (26.9%)</w:t>
            </w:r>
          </w:p>
        </w:tc>
        <w:tc>
          <w:tcPr>
            <w:tcW w:w="808" w:type="dxa"/>
          </w:tcPr>
          <w:p w14:paraId="636CFE46" w14:textId="77777777" w:rsidR="001902B1" w:rsidRPr="00436F64" w:rsidRDefault="001902B1" w:rsidP="00205BC3">
            <w:pPr>
              <w:pStyle w:val="Compact"/>
              <w:rPr>
                <w:sz w:val="16"/>
                <w:szCs w:val="16"/>
              </w:rPr>
            </w:pPr>
            <w:r w:rsidRPr="00436F64">
              <w:rPr>
                <w:sz w:val="16"/>
                <w:szCs w:val="16"/>
              </w:rPr>
              <w:t>12573 (26.6%)</w:t>
            </w:r>
          </w:p>
        </w:tc>
        <w:tc>
          <w:tcPr>
            <w:tcW w:w="990" w:type="dxa"/>
          </w:tcPr>
          <w:p w14:paraId="6763B638" w14:textId="77777777" w:rsidR="001902B1" w:rsidRPr="00436F64" w:rsidRDefault="001902B1" w:rsidP="00205BC3">
            <w:pPr>
              <w:pStyle w:val="Compact"/>
              <w:rPr>
                <w:sz w:val="16"/>
                <w:szCs w:val="16"/>
              </w:rPr>
            </w:pPr>
            <w:r w:rsidRPr="00436F64">
              <w:rPr>
                <w:sz w:val="16"/>
                <w:szCs w:val="16"/>
              </w:rPr>
              <w:t>16663 (30.2%)</w:t>
            </w:r>
          </w:p>
        </w:tc>
        <w:tc>
          <w:tcPr>
            <w:tcW w:w="990" w:type="dxa"/>
          </w:tcPr>
          <w:p w14:paraId="775266AB" w14:textId="77777777" w:rsidR="001902B1" w:rsidRPr="00436F64" w:rsidRDefault="001902B1" w:rsidP="00205BC3">
            <w:pPr>
              <w:pStyle w:val="Compact"/>
              <w:rPr>
                <w:sz w:val="16"/>
                <w:szCs w:val="16"/>
              </w:rPr>
            </w:pPr>
            <w:r w:rsidRPr="00436F64">
              <w:rPr>
                <w:sz w:val="16"/>
                <w:szCs w:val="16"/>
              </w:rPr>
              <w:t>15786 (27.6%)</w:t>
            </w:r>
          </w:p>
        </w:tc>
        <w:tc>
          <w:tcPr>
            <w:tcW w:w="900" w:type="dxa"/>
          </w:tcPr>
          <w:p w14:paraId="2F39B6A4" w14:textId="77777777" w:rsidR="001902B1" w:rsidRPr="00436F64" w:rsidRDefault="001902B1" w:rsidP="00205BC3">
            <w:pPr>
              <w:pStyle w:val="Compact"/>
              <w:rPr>
                <w:sz w:val="16"/>
                <w:szCs w:val="16"/>
              </w:rPr>
            </w:pPr>
            <w:r w:rsidRPr="00436F64">
              <w:rPr>
                <w:sz w:val="16"/>
                <w:szCs w:val="16"/>
              </w:rPr>
              <w:t>15432 (24.5%)</w:t>
            </w:r>
          </w:p>
        </w:tc>
        <w:tc>
          <w:tcPr>
            <w:tcW w:w="810" w:type="dxa"/>
          </w:tcPr>
          <w:p w14:paraId="5420899E" w14:textId="77777777" w:rsidR="001902B1" w:rsidRPr="00436F64" w:rsidRDefault="001902B1" w:rsidP="00205BC3">
            <w:pPr>
              <w:pStyle w:val="Compact"/>
              <w:rPr>
                <w:sz w:val="16"/>
                <w:szCs w:val="16"/>
              </w:rPr>
            </w:pPr>
            <w:r w:rsidRPr="00436F64">
              <w:rPr>
                <w:sz w:val="16"/>
                <w:szCs w:val="16"/>
              </w:rPr>
              <w:t>9027 (22.1%)</w:t>
            </w:r>
          </w:p>
        </w:tc>
        <w:tc>
          <w:tcPr>
            <w:tcW w:w="811" w:type="dxa"/>
          </w:tcPr>
          <w:p w14:paraId="7F4C5CA5" w14:textId="77777777" w:rsidR="001902B1" w:rsidRPr="00436F64" w:rsidRDefault="001902B1" w:rsidP="00205BC3">
            <w:pPr>
              <w:pStyle w:val="Compact"/>
              <w:rPr>
                <w:sz w:val="16"/>
                <w:szCs w:val="16"/>
              </w:rPr>
            </w:pPr>
            <w:r w:rsidRPr="00436F64">
              <w:rPr>
                <w:sz w:val="16"/>
                <w:szCs w:val="16"/>
              </w:rPr>
              <w:t>1999 (16.6%)</w:t>
            </w:r>
          </w:p>
        </w:tc>
        <w:tc>
          <w:tcPr>
            <w:tcW w:w="917" w:type="dxa"/>
          </w:tcPr>
          <w:p w14:paraId="2F8B1583" w14:textId="77777777" w:rsidR="001902B1" w:rsidRPr="00436F64" w:rsidRDefault="001902B1" w:rsidP="00205BC3">
            <w:pPr>
              <w:pStyle w:val="Compact"/>
              <w:rPr>
                <w:sz w:val="16"/>
                <w:szCs w:val="16"/>
              </w:rPr>
            </w:pPr>
            <w:r w:rsidRPr="00436F64">
              <w:rPr>
                <w:sz w:val="16"/>
                <w:szCs w:val="16"/>
              </w:rPr>
              <w:t>199 (13.0%)</w:t>
            </w:r>
          </w:p>
        </w:tc>
      </w:tr>
      <w:tr w:rsidR="001902B1" w:rsidRPr="00436F64" w14:paraId="3CB5A406" w14:textId="77777777" w:rsidTr="00205BC3">
        <w:tc>
          <w:tcPr>
            <w:tcW w:w="1278" w:type="dxa"/>
          </w:tcPr>
          <w:p w14:paraId="72CCDD11" w14:textId="77777777" w:rsidR="001902B1" w:rsidRPr="00436F64" w:rsidRDefault="001902B1" w:rsidP="00205BC3">
            <w:pPr>
              <w:pStyle w:val="Compact"/>
              <w:rPr>
                <w:sz w:val="16"/>
                <w:szCs w:val="16"/>
              </w:rPr>
            </w:pPr>
            <w:r w:rsidRPr="00436F64">
              <w:rPr>
                <w:sz w:val="16"/>
                <w:szCs w:val="16"/>
              </w:rPr>
              <w:lastRenderedPageBreak/>
              <w:t>Yes</w:t>
            </w:r>
          </w:p>
        </w:tc>
        <w:tc>
          <w:tcPr>
            <w:tcW w:w="1080" w:type="dxa"/>
          </w:tcPr>
          <w:p w14:paraId="3849BF33" w14:textId="77777777" w:rsidR="001902B1" w:rsidRPr="00436F64" w:rsidRDefault="001902B1" w:rsidP="00205BC3">
            <w:pPr>
              <w:pStyle w:val="Compact"/>
              <w:rPr>
                <w:sz w:val="16"/>
                <w:szCs w:val="16"/>
              </w:rPr>
            </w:pPr>
            <w:r w:rsidRPr="00436F64">
              <w:rPr>
                <w:sz w:val="16"/>
                <w:szCs w:val="16"/>
              </w:rPr>
              <w:t>252869 (73.9%)</w:t>
            </w:r>
          </w:p>
        </w:tc>
        <w:tc>
          <w:tcPr>
            <w:tcW w:w="992" w:type="dxa"/>
          </w:tcPr>
          <w:p w14:paraId="0038E245" w14:textId="77777777" w:rsidR="001902B1" w:rsidRPr="00436F64" w:rsidRDefault="001902B1" w:rsidP="00205BC3">
            <w:pPr>
              <w:pStyle w:val="Compact"/>
              <w:rPr>
                <w:sz w:val="16"/>
                <w:szCs w:val="16"/>
              </w:rPr>
            </w:pPr>
            <w:r w:rsidRPr="00436F64">
              <w:rPr>
                <w:sz w:val="16"/>
                <w:szCs w:val="16"/>
              </w:rPr>
              <w:t>47240 (73.1%)</w:t>
            </w:r>
          </w:p>
        </w:tc>
        <w:tc>
          <w:tcPr>
            <w:tcW w:w="808" w:type="dxa"/>
          </w:tcPr>
          <w:p w14:paraId="214D2345" w14:textId="77777777" w:rsidR="001902B1" w:rsidRPr="00436F64" w:rsidRDefault="001902B1" w:rsidP="00205BC3">
            <w:pPr>
              <w:pStyle w:val="Compact"/>
              <w:rPr>
                <w:sz w:val="16"/>
                <w:szCs w:val="16"/>
              </w:rPr>
            </w:pPr>
            <w:r w:rsidRPr="00436F64">
              <w:rPr>
                <w:sz w:val="16"/>
                <w:szCs w:val="16"/>
              </w:rPr>
              <w:t>34676 (73.4%)</w:t>
            </w:r>
          </w:p>
        </w:tc>
        <w:tc>
          <w:tcPr>
            <w:tcW w:w="990" w:type="dxa"/>
          </w:tcPr>
          <w:p w14:paraId="274EDC5F" w14:textId="77777777" w:rsidR="001902B1" w:rsidRPr="00436F64" w:rsidRDefault="001902B1" w:rsidP="00205BC3">
            <w:pPr>
              <w:pStyle w:val="Compact"/>
              <w:rPr>
                <w:sz w:val="16"/>
                <w:szCs w:val="16"/>
              </w:rPr>
            </w:pPr>
            <w:r w:rsidRPr="00436F64">
              <w:rPr>
                <w:sz w:val="16"/>
                <w:szCs w:val="16"/>
              </w:rPr>
              <w:t>38578 (69.8%)</w:t>
            </w:r>
          </w:p>
        </w:tc>
        <w:tc>
          <w:tcPr>
            <w:tcW w:w="990" w:type="dxa"/>
          </w:tcPr>
          <w:p w14:paraId="1768E342" w14:textId="77777777" w:rsidR="001902B1" w:rsidRPr="00436F64" w:rsidRDefault="001902B1" w:rsidP="00205BC3">
            <w:pPr>
              <w:pStyle w:val="Compact"/>
              <w:rPr>
                <w:sz w:val="16"/>
                <w:szCs w:val="16"/>
              </w:rPr>
            </w:pPr>
            <w:r w:rsidRPr="00436F64">
              <w:rPr>
                <w:sz w:val="16"/>
                <w:szCs w:val="16"/>
              </w:rPr>
              <w:t>41473 (72.4%)</w:t>
            </w:r>
          </w:p>
        </w:tc>
        <w:tc>
          <w:tcPr>
            <w:tcW w:w="900" w:type="dxa"/>
          </w:tcPr>
          <w:p w14:paraId="2DE31E0A" w14:textId="77777777" w:rsidR="001902B1" w:rsidRPr="00436F64" w:rsidRDefault="001902B1" w:rsidP="00205BC3">
            <w:pPr>
              <w:pStyle w:val="Compact"/>
              <w:rPr>
                <w:sz w:val="16"/>
                <w:szCs w:val="16"/>
              </w:rPr>
            </w:pPr>
            <w:r w:rsidRPr="00436F64">
              <w:rPr>
                <w:sz w:val="16"/>
                <w:szCs w:val="16"/>
              </w:rPr>
              <w:t>47681 (75.5%)</w:t>
            </w:r>
          </w:p>
        </w:tc>
        <w:tc>
          <w:tcPr>
            <w:tcW w:w="810" w:type="dxa"/>
          </w:tcPr>
          <w:p w14:paraId="7D042EE9" w14:textId="77777777" w:rsidR="001902B1" w:rsidRPr="00436F64" w:rsidRDefault="001902B1" w:rsidP="00205BC3">
            <w:pPr>
              <w:pStyle w:val="Compact"/>
              <w:rPr>
                <w:sz w:val="16"/>
                <w:szCs w:val="16"/>
              </w:rPr>
            </w:pPr>
            <w:r w:rsidRPr="00436F64">
              <w:rPr>
                <w:sz w:val="16"/>
                <w:szCs w:val="16"/>
              </w:rPr>
              <w:t>31854 (77.9%)</w:t>
            </w:r>
          </w:p>
        </w:tc>
        <w:tc>
          <w:tcPr>
            <w:tcW w:w="811" w:type="dxa"/>
          </w:tcPr>
          <w:p w14:paraId="24889336" w14:textId="77777777" w:rsidR="001902B1" w:rsidRPr="00436F64" w:rsidRDefault="001902B1" w:rsidP="00205BC3">
            <w:pPr>
              <w:pStyle w:val="Compact"/>
              <w:rPr>
                <w:sz w:val="16"/>
                <w:szCs w:val="16"/>
              </w:rPr>
            </w:pPr>
            <w:r w:rsidRPr="00436F64">
              <w:rPr>
                <w:sz w:val="16"/>
                <w:szCs w:val="16"/>
              </w:rPr>
              <w:t>10030 (83.4%)</w:t>
            </w:r>
          </w:p>
        </w:tc>
        <w:tc>
          <w:tcPr>
            <w:tcW w:w="917" w:type="dxa"/>
          </w:tcPr>
          <w:p w14:paraId="26844E1E" w14:textId="77777777" w:rsidR="001902B1" w:rsidRPr="00436F64" w:rsidRDefault="001902B1" w:rsidP="00205BC3">
            <w:pPr>
              <w:pStyle w:val="Compact"/>
              <w:rPr>
                <w:sz w:val="16"/>
                <w:szCs w:val="16"/>
              </w:rPr>
            </w:pPr>
            <w:r w:rsidRPr="00436F64">
              <w:rPr>
                <w:sz w:val="16"/>
                <w:szCs w:val="16"/>
              </w:rPr>
              <w:t>1337 (87.0%)</w:t>
            </w:r>
          </w:p>
        </w:tc>
      </w:tr>
      <w:tr w:rsidR="001902B1" w:rsidRPr="00436F64" w14:paraId="76747F03" w14:textId="77777777" w:rsidTr="00205BC3">
        <w:tc>
          <w:tcPr>
            <w:tcW w:w="1278" w:type="dxa"/>
            <w:shd w:val="clear" w:color="auto" w:fill="D9D9D9" w:themeFill="background1" w:themeFillShade="D9"/>
          </w:tcPr>
          <w:p w14:paraId="1F624CD4" w14:textId="77777777" w:rsidR="001902B1" w:rsidRPr="00436F64" w:rsidRDefault="001902B1" w:rsidP="00205BC3">
            <w:pPr>
              <w:pStyle w:val="Compact"/>
              <w:rPr>
                <w:sz w:val="16"/>
                <w:szCs w:val="16"/>
              </w:rPr>
            </w:pPr>
            <w:r w:rsidRPr="00436F64">
              <w:rPr>
                <w:sz w:val="16"/>
                <w:szCs w:val="16"/>
              </w:rPr>
              <w:t>Physical Activity</w:t>
            </w:r>
          </w:p>
        </w:tc>
        <w:tc>
          <w:tcPr>
            <w:tcW w:w="1080" w:type="dxa"/>
            <w:shd w:val="clear" w:color="auto" w:fill="D9D9D9" w:themeFill="background1" w:themeFillShade="D9"/>
          </w:tcPr>
          <w:p w14:paraId="192A21E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0063804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043DB43C"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E38265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5B2460F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DA99B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EB13D4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0894D33"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E636708" w14:textId="77777777" w:rsidR="001902B1" w:rsidRPr="00436F64" w:rsidRDefault="001902B1" w:rsidP="00205BC3">
            <w:pPr>
              <w:pStyle w:val="Compact"/>
              <w:rPr>
                <w:sz w:val="16"/>
                <w:szCs w:val="16"/>
              </w:rPr>
            </w:pPr>
          </w:p>
        </w:tc>
      </w:tr>
      <w:tr w:rsidR="001902B1" w:rsidRPr="00436F64" w14:paraId="480430F3" w14:textId="77777777" w:rsidTr="00205BC3">
        <w:tc>
          <w:tcPr>
            <w:tcW w:w="1278" w:type="dxa"/>
          </w:tcPr>
          <w:p w14:paraId="6E397F83" w14:textId="77777777" w:rsidR="001902B1" w:rsidRPr="00436F64" w:rsidRDefault="001902B1" w:rsidP="00205BC3">
            <w:pPr>
              <w:pStyle w:val="Compact"/>
              <w:rPr>
                <w:sz w:val="16"/>
                <w:szCs w:val="16"/>
              </w:rPr>
            </w:pPr>
            <w:r w:rsidRPr="00436F64">
              <w:rPr>
                <w:sz w:val="16"/>
                <w:szCs w:val="16"/>
              </w:rPr>
              <w:t>Inactive</w:t>
            </w:r>
          </w:p>
        </w:tc>
        <w:tc>
          <w:tcPr>
            <w:tcW w:w="1080" w:type="dxa"/>
          </w:tcPr>
          <w:p w14:paraId="2EDDB44F" w14:textId="77777777" w:rsidR="001902B1" w:rsidRPr="00436F64" w:rsidRDefault="001902B1" w:rsidP="00205BC3">
            <w:pPr>
              <w:pStyle w:val="Compact"/>
              <w:rPr>
                <w:sz w:val="16"/>
                <w:szCs w:val="16"/>
              </w:rPr>
            </w:pPr>
            <w:r w:rsidRPr="00436F64">
              <w:rPr>
                <w:sz w:val="16"/>
                <w:szCs w:val="16"/>
              </w:rPr>
              <w:t>135525 (39.6%)</w:t>
            </w:r>
          </w:p>
        </w:tc>
        <w:tc>
          <w:tcPr>
            <w:tcW w:w="992" w:type="dxa"/>
          </w:tcPr>
          <w:p w14:paraId="0A5B0DF3" w14:textId="77777777" w:rsidR="001902B1" w:rsidRPr="00436F64" w:rsidRDefault="001902B1" w:rsidP="00205BC3">
            <w:pPr>
              <w:pStyle w:val="Compact"/>
              <w:rPr>
                <w:sz w:val="16"/>
                <w:szCs w:val="16"/>
              </w:rPr>
            </w:pPr>
            <w:r w:rsidRPr="00436F64">
              <w:rPr>
                <w:sz w:val="16"/>
                <w:szCs w:val="16"/>
              </w:rPr>
              <w:t>27949 (43.2%)</w:t>
            </w:r>
          </w:p>
        </w:tc>
        <w:tc>
          <w:tcPr>
            <w:tcW w:w="808" w:type="dxa"/>
          </w:tcPr>
          <w:p w14:paraId="6232CF2F" w14:textId="77777777" w:rsidR="001902B1" w:rsidRPr="00436F64" w:rsidRDefault="001902B1" w:rsidP="00205BC3">
            <w:pPr>
              <w:pStyle w:val="Compact"/>
              <w:rPr>
                <w:sz w:val="16"/>
                <w:szCs w:val="16"/>
              </w:rPr>
            </w:pPr>
            <w:r w:rsidRPr="00436F64">
              <w:rPr>
                <w:sz w:val="16"/>
                <w:szCs w:val="16"/>
              </w:rPr>
              <w:t>23082 (48.9%)</w:t>
            </w:r>
          </w:p>
        </w:tc>
        <w:tc>
          <w:tcPr>
            <w:tcW w:w="990" w:type="dxa"/>
          </w:tcPr>
          <w:p w14:paraId="524328D9" w14:textId="77777777" w:rsidR="001902B1" w:rsidRPr="00436F64" w:rsidRDefault="001902B1" w:rsidP="00205BC3">
            <w:pPr>
              <w:pStyle w:val="Compact"/>
              <w:rPr>
                <w:sz w:val="16"/>
                <w:szCs w:val="16"/>
              </w:rPr>
            </w:pPr>
            <w:r w:rsidRPr="00436F64">
              <w:rPr>
                <w:sz w:val="16"/>
                <w:szCs w:val="16"/>
              </w:rPr>
              <w:t>27178 (49.2%)</w:t>
            </w:r>
          </w:p>
        </w:tc>
        <w:tc>
          <w:tcPr>
            <w:tcW w:w="990" w:type="dxa"/>
          </w:tcPr>
          <w:p w14:paraId="7582E073" w14:textId="77777777" w:rsidR="001902B1" w:rsidRPr="00436F64" w:rsidRDefault="001902B1" w:rsidP="00205BC3">
            <w:pPr>
              <w:pStyle w:val="Compact"/>
              <w:rPr>
                <w:sz w:val="16"/>
                <w:szCs w:val="16"/>
              </w:rPr>
            </w:pPr>
            <w:r w:rsidRPr="00436F64">
              <w:rPr>
                <w:sz w:val="16"/>
                <w:szCs w:val="16"/>
              </w:rPr>
              <w:t>24080 (42.1%)</w:t>
            </w:r>
          </w:p>
        </w:tc>
        <w:tc>
          <w:tcPr>
            <w:tcW w:w="900" w:type="dxa"/>
          </w:tcPr>
          <w:p w14:paraId="38E990E4" w14:textId="77777777" w:rsidR="001902B1" w:rsidRPr="00436F64" w:rsidRDefault="001902B1" w:rsidP="00205BC3">
            <w:pPr>
              <w:pStyle w:val="Compact"/>
              <w:rPr>
                <w:sz w:val="16"/>
                <w:szCs w:val="16"/>
              </w:rPr>
            </w:pPr>
            <w:r w:rsidRPr="00436F64">
              <w:rPr>
                <w:sz w:val="16"/>
                <w:szCs w:val="16"/>
              </w:rPr>
              <w:t>20054 (31.8%)</w:t>
            </w:r>
          </w:p>
        </w:tc>
        <w:tc>
          <w:tcPr>
            <w:tcW w:w="810" w:type="dxa"/>
          </w:tcPr>
          <w:p w14:paraId="73685111" w14:textId="77777777" w:rsidR="001902B1" w:rsidRPr="00436F64" w:rsidRDefault="001902B1" w:rsidP="00205BC3">
            <w:pPr>
              <w:pStyle w:val="Compact"/>
              <w:rPr>
                <w:sz w:val="16"/>
                <w:szCs w:val="16"/>
              </w:rPr>
            </w:pPr>
            <w:r w:rsidRPr="00436F64">
              <w:rPr>
                <w:sz w:val="16"/>
                <w:szCs w:val="16"/>
              </w:rPr>
              <w:t>9828 (24.0%)</w:t>
            </w:r>
          </w:p>
        </w:tc>
        <w:tc>
          <w:tcPr>
            <w:tcW w:w="811" w:type="dxa"/>
          </w:tcPr>
          <w:p w14:paraId="03FAFC01" w14:textId="77777777" w:rsidR="001902B1" w:rsidRPr="00436F64" w:rsidRDefault="001902B1" w:rsidP="00205BC3">
            <w:pPr>
              <w:pStyle w:val="Compact"/>
              <w:rPr>
                <w:sz w:val="16"/>
                <w:szCs w:val="16"/>
              </w:rPr>
            </w:pPr>
            <w:r w:rsidRPr="00436F64">
              <w:rPr>
                <w:sz w:val="16"/>
                <w:szCs w:val="16"/>
              </w:rPr>
              <w:t>2883 (24.0%)</w:t>
            </w:r>
          </w:p>
        </w:tc>
        <w:tc>
          <w:tcPr>
            <w:tcW w:w="917" w:type="dxa"/>
          </w:tcPr>
          <w:p w14:paraId="4EA26B88" w14:textId="77777777" w:rsidR="001902B1" w:rsidRPr="00436F64" w:rsidRDefault="001902B1" w:rsidP="00205BC3">
            <w:pPr>
              <w:pStyle w:val="Compact"/>
              <w:rPr>
                <w:sz w:val="16"/>
                <w:szCs w:val="16"/>
              </w:rPr>
            </w:pPr>
            <w:r w:rsidRPr="00436F64">
              <w:rPr>
                <w:sz w:val="16"/>
                <w:szCs w:val="16"/>
              </w:rPr>
              <w:t>471 (30.7%)</w:t>
            </w:r>
          </w:p>
        </w:tc>
      </w:tr>
      <w:tr w:rsidR="001902B1" w:rsidRPr="00436F64" w14:paraId="2E97DAE6" w14:textId="77777777" w:rsidTr="00205BC3">
        <w:tc>
          <w:tcPr>
            <w:tcW w:w="1278" w:type="dxa"/>
          </w:tcPr>
          <w:p w14:paraId="63D6AD5F" w14:textId="77777777" w:rsidR="001902B1" w:rsidRPr="00436F64" w:rsidRDefault="001902B1" w:rsidP="00205BC3">
            <w:pPr>
              <w:pStyle w:val="Compact"/>
              <w:rPr>
                <w:sz w:val="16"/>
                <w:szCs w:val="16"/>
              </w:rPr>
            </w:pPr>
            <w:r w:rsidRPr="00436F64">
              <w:rPr>
                <w:sz w:val="16"/>
                <w:szCs w:val="16"/>
              </w:rPr>
              <w:t>Active</w:t>
            </w:r>
          </w:p>
        </w:tc>
        <w:tc>
          <w:tcPr>
            <w:tcW w:w="1080" w:type="dxa"/>
          </w:tcPr>
          <w:p w14:paraId="3DC60036" w14:textId="77777777" w:rsidR="001902B1" w:rsidRPr="00436F64" w:rsidRDefault="001902B1" w:rsidP="00205BC3">
            <w:pPr>
              <w:pStyle w:val="Compact"/>
              <w:rPr>
                <w:sz w:val="16"/>
                <w:szCs w:val="16"/>
              </w:rPr>
            </w:pPr>
            <w:r w:rsidRPr="00436F64">
              <w:rPr>
                <w:sz w:val="16"/>
                <w:szCs w:val="16"/>
              </w:rPr>
              <w:t>206431 (60.4%)</w:t>
            </w:r>
          </w:p>
        </w:tc>
        <w:tc>
          <w:tcPr>
            <w:tcW w:w="992" w:type="dxa"/>
          </w:tcPr>
          <w:p w14:paraId="7002E444" w14:textId="77777777" w:rsidR="001902B1" w:rsidRPr="00436F64" w:rsidRDefault="001902B1" w:rsidP="00205BC3">
            <w:pPr>
              <w:pStyle w:val="Compact"/>
              <w:rPr>
                <w:sz w:val="16"/>
                <w:szCs w:val="16"/>
              </w:rPr>
            </w:pPr>
            <w:r w:rsidRPr="00436F64">
              <w:rPr>
                <w:sz w:val="16"/>
                <w:szCs w:val="16"/>
              </w:rPr>
              <w:t>36699 (56.8%)</w:t>
            </w:r>
          </w:p>
        </w:tc>
        <w:tc>
          <w:tcPr>
            <w:tcW w:w="808" w:type="dxa"/>
          </w:tcPr>
          <w:p w14:paraId="39FBFDF0" w14:textId="77777777" w:rsidR="001902B1" w:rsidRPr="00436F64" w:rsidRDefault="001902B1" w:rsidP="00205BC3">
            <w:pPr>
              <w:pStyle w:val="Compact"/>
              <w:rPr>
                <w:sz w:val="16"/>
                <w:szCs w:val="16"/>
              </w:rPr>
            </w:pPr>
            <w:r w:rsidRPr="00436F64">
              <w:rPr>
                <w:sz w:val="16"/>
                <w:szCs w:val="16"/>
              </w:rPr>
              <w:t>24167 (51.1%)</w:t>
            </w:r>
          </w:p>
        </w:tc>
        <w:tc>
          <w:tcPr>
            <w:tcW w:w="990" w:type="dxa"/>
          </w:tcPr>
          <w:p w14:paraId="1349B622" w14:textId="77777777" w:rsidR="001902B1" w:rsidRPr="00436F64" w:rsidRDefault="001902B1" w:rsidP="00205BC3">
            <w:pPr>
              <w:pStyle w:val="Compact"/>
              <w:rPr>
                <w:sz w:val="16"/>
                <w:szCs w:val="16"/>
              </w:rPr>
            </w:pPr>
            <w:r w:rsidRPr="00436F64">
              <w:rPr>
                <w:sz w:val="16"/>
                <w:szCs w:val="16"/>
              </w:rPr>
              <w:t>28063 (50.8%)</w:t>
            </w:r>
          </w:p>
        </w:tc>
        <w:tc>
          <w:tcPr>
            <w:tcW w:w="990" w:type="dxa"/>
          </w:tcPr>
          <w:p w14:paraId="0DDCF6F1" w14:textId="77777777" w:rsidR="001902B1" w:rsidRPr="00436F64" w:rsidRDefault="001902B1" w:rsidP="00205BC3">
            <w:pPr>
              <w:pStyle w:val="Compact"/>
              <w:rPr>
                <w:sz w:val="16"/>
                <w:szCs w:val="16"/>
              </w:rPr>
            </w:pPr>
            <w:r w:rsidRPr="00436F64">
              <w:rPr>
                <w:sz w:val="16"/>
                <w:szCs w:val="16"/>
              </w:rPr>
              <w:t>33179 (57.9%)</w:t>
            </w:r>
          </w:p>
        </w:tc>
        <w:tc>
          <w:tcPr>
            <w:tcW w:w="900" w:type="dxa"/>
          </w:tcPr>
          <w:p w14:paraId="70FA450E" w14:textId="77777777" w:rsidR="001902B1" w:rsidRPr="00436F64" w:rsidRDefault="001902B1" w:rsidP="00205BC3">
            <w:pPr>
              <w:pStyle w:val="Compact"/>
              <w:rPr>
                <w:sz w:val="16"/>
                <w:szCs w:val="16"/>
              </w:rPr>
            </w:pPr>
            <w:r w:rsidRPr="00436F64">
              <w:rPr>
                <w:sz w:val="16"/>
                <w:szCs w:val="16"/>
              </w:rPr>
              <w:t>43059 (68.2%)</w:t>
            </w:r>
          </w:p>
        </w:tc>
        <w:tc>
          <w:tcPr>
            <w:tcW w:w="810" w:type="dxa"/>
          </w:tcPr>
          <w:p w14:paraId="4C380B31" w14:textId="77777777" w:rsidR="001902B1" w:rsidRPr="00436F64" w:rsidRDefault="001902B1" w:rsidP="00205BC3">
            <w:pPr>
              <w:pStyle w:val="Compact"/>
              <w:rPr>
                <w:sz w:val="16"/>
                <w:szCs w:val="16"/>
              </w:rPr>
            </w:pPr>
            <w:r w:rsidRPr="00436F64">
              <w:rPr>
                <w:sz w:val="16"/>
                <w:szCs w:val="16"/>
              </w:rPr>
              <w:t>31053 (76.0%)</w:t>
            </w:r>
          </w:p>
        </w:tc>
        <w:tc>
          <w:tcPr>
            <w:tcW w:w="811" w:type="dxa"/>
          </w:tcPr>
          <w:p w14:paraId="1D12403A" w14:textId="77777777" w:rsidR="001902B1" w:rsidRPr="00436F64" w:rsidRDefault="001902B1" w:rsidP="00205BC3">
            <w:pPr>
              <w:pStyle w:val="Compact"/>
              <w:rPr>
                <w:sz w:val="16"/>
                <w:szCs w:val="16"/>
              </w:rPr>
            </w:pPr>
            <w:r w:rsidRPr="00436F64">
              <w:rPr>
                <w:sz w:val="16"/>
                <w:szCs w:val="16"/>
              </w:rPr>
              <w:t>9146 (76.0%)</w:t>
            </w:r>
          </w:p>
        </w:tc>
        <w:tc>
          <w:tcPr>
            <w:tcW w:w="917" w:type="dxa"/>
          </w:tcPr>
          <w:p w14:paraId="6036BA59" w14:textId="77777777" w:rsidR="001902B1" w:rsidRPr="00436F64" w:rsidRDefault="001902B1" w:rsidP="00205BC3">
            <w:pPr>
              <w:pStyle w:val="Compact"/>
              <w:rPr>
                <w:sz w:val="16"/>
                <w:szCs w:val="16"/>
              </w:rPr>
            </w:pPr>
            <w:r w:rsidRPr="00436F64">
              <w:rPr>
                <w:sz w:val="16"/>
                <w:szCs w:val="16"/>
              </w:rPr>
              <w:t>1065 (69.3%)</w:t>
            </w:r>
          </w:p>
        </w:tc>
      </w:tr>
      <w:tr w:rsidR="001902B1" w:rsidRPr="00436F64" w14:paraId="498691C7" w14:textId="77777777" w:rsidTr="00205BC3">
        <w:tc>
          <w:tcPr>
            <w:tcW w:w="1278" w:type="dxa"/>
            <w:shd w:val="clear" w:color="auto" w:fill="D9D9D9" w:themeFill="background1" w:themeFillShade="D9"/>
          </w:tcPr>
          <w:p w14:paraId="12B578FB" w14:textId="77777777" w:rsidR="001902B1" w:rsidRPr="00436F64" w:rsidRDefault="001902B1" w:rsidP="00205BC3">
            <w:pPr>
              <w:pStyle w:val="Compact"/>
              <w:rPr>
                <w:sz w:val="16"/>
                <w:szCs w:val="16"/>
              </w:rPr>
            </w:pPr>
            <w:r w:rsidRPr="00436F64">
              <w:rPr>
                <w:sz w:val="16"/>
                <w:szCs w:val="16"/>
              </w:rPr>
              <w:t>MHQ</w:t>
            </w:r>
          </w:p>
        </w:tc>
        <w:tc>
          <w:tcPr>
            <w:tcW w:w="1080" w:type="dxa"/>
            <w:shd w:val="clear" w:color="auto" w:fill="D9D9D9" w:themeFill="background1" w:themeFillShade="D9"/>
          </w:tcPr>
          <w:p w14:paraId="56EEFD5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79C960"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02F286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C2D46D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20047184"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58397B6"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04601B4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760242EF"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FCEBF1D" w14:textId="77777777" w:rsidR="001902B1" w:rsidRPr="00436F64" w:rsidRDefault="001902B1" w:rsidP="00205BC3">
            <w:pPr>
              <w:pStyle w:val="Compact"/>
              <w:rPr>
                <w:sz w:val="16"/>
                <w:szCs w:val="16"/>
              </w:rPr>
            </w:pPr>
          </w:p>
        </w:tc>
      </w:tr>
      <w:tr w:rsidR="001902B1" w:rsidRPr="00436F64" w14:paraId="77AFD0CE" w14:textId="77777777" w:rsidTr="00205BC3">
        <w:tc>
          <w:tcPr>
            <w:tcW w:w="1278" w:type="dxa"/>
          </w:tcPr>
          <w:p w14:paraId="4A935BC1" w14:textId="77777777" w:rsidR="001902B1" w:rsidRPr="00436F64" w:rsidRDefault="001902B1" w:rsidP="00205BC3">
            <w:pPr>
              <w:pStyle w:val="Compact"/>
              <w:rPr>
                <w:sz w:val="16"/>
                <w:szCs w:val="16"/>
              </w:rPr>
            </w:pPr>
            <w:r w:rsidRPr="00436F64">
              <w:rPr>
                <w:sz w:val="16"/>
                <w:szCs w:val="16"/>
              </w:rPr>
              <w:t>Mean (SD)</w:t>
            </w:r>
          </w:p>
        </w:tc>
        <w:tc>
          <w:tcPr>
            <w:tcW w:w="1080" w:type="dxa"/>
          </w:tcPr>
          <w:p w14:paraId="1233DA80" w14:textId="77777777" w:rsidR="001902B1" w:rsidRPr="00436F64" w:rsidRDefault="001902B1" w:rsidP="00205BC3">
            <w:pPr>
              <w:pStyle w:val="Compact"/>
              <w:rPr>
                <w:sz w:val="16"/>
                <w:szCs w:val="16"/>
              </w:rPr>
            </w:pPr>
            <w:r w:rsidRPr="00436F64">
              <w:rPr>
                <w:sz w:val="16"/>
                <w:szCs w:val="16"/>
              </w:rPr>
              <w:t>67.9 (72.7)</w:t>
            </w:r>
          </w:p>
        </w:tc>
        <w:tc>
          <w:tcPr>
            <w:tcW w:w="992" w:type="dxa"/>
          </w:tcPr>
          <w:p w14:paraId="6A521CBD" w14:textId="77777777" w:rsidR="001902B1" w:rsidRPr="00436F64" w:rsidRDefault="001902B1" w:rsidP="00205BC3">
            <w:pPr>
              <w:pStyle w:val="Compact"/>
              <w:rPr>
                <w:sz w:val="16"/>
                <w:szCs w:val="16"/>
              </w:rPr>
            </w:pPr>
            <w:r w:rsidRPr="00436F64">
              <w:rPr>
                <w:sz w:val="16"/>
                <w:szCs w:val="16"/>
              </w:rPr>
              <w:t>21.2 (69.6)</w:t>
            </w:r>
          </w:p>
        </w:tc>
        <w:tc>
          <w:tcPr>
            <w:tcW w:w="808" w:type="dxa"/>
          </w:tcPr>
          <w:p w14:paraId="6B25805C" w14:textId="77777777" w:rsidR="001902B1" w:rsidRPr="00436F64" w:rsidRDefault="001902B1" w:rsidP="00205BC3">
            <w:pPr>
              <w:pStyle w:val="Compact"/>
              <w:rPr>
                <w:sz w:val="16"/>
                <w:szCs w:val="16"/>
              </w:rPr>
            </w:pPr>
            <w:r w:rsidRPr="00436F64">
              <w:rPr>
                <w:sz w:val="16"/>
                <w:szCs w:val="16"/>
              </w:rPr>
              <w:t>45.4 (69.2)</w:t>
            </w:r>
          </w:p>
        </w:tc>
        <w:tc>
          <w:tcPr>
            <w:tcW w:w="990" w:type="dxa"/>
          </w:tcPr>
          <w:p w14:paraId="18BA3360" w14:textId="77777777" w:rsidR="001902B1" w:rsidRPr="00436F64" w:rsidRDefault="001902B1" w:rsidP="00205BC3">
            <w:pPr>
              <w:pStyle w:val="Compact"/>
              <w:rPr>
                <w:sz w:val="16"/>
                <w:szCs w:val="16"/>
              </w:rPr>
            </w:pPr>
            <w:r w:rsidRPr="00436F64">
              <w:rPr>
                <w:sz w:val="16"/>
                <w:szCs w:val="16"/>
              </w:rPr>
              <w:t>64.6 (68.4)</w:t>
            </w:r>
          </w:p>
        </w:tc>
        <w:tc>
          <w:tcPr>
            <w:tcW w:w="990" w:type="dxa"/>
          </w:tcPr>
          <w:p w14:paraId="3A51975B" w14:textId="77777777" w:rsidR="001902B1" w:rsidRPr="00436F64" w:rsidRDefault="001902B1" w:rsidP="00205BC3">
            <w:pPr>
              <w:pStyle w:val="Compact"/>
              <w:rPr>
                <w:sz w:val="16"/>
                <w:szCs w:val="16"/>
              </w:rPr>
            </w:pPr>
            <w:r w:rsidRPr="00436F64">
              <w:rPr>
                <w:sz w:val="16"/>
                <w:szCs w:val="16"/>
              </w:rPr>
              <w:t>80.2 (67.6)</w:t>
            </w:r>
          </w:p>
        </w:tc>
        <w:tc>
          <w:tcPr>
            <w:tcW w:w="900" w:type="dxa"/>
          </w:tcPr>
          <w:p w14:paraId="672861B6" w14:textId="77777777" w:rsidR="001902B1" w:rsidRPr="00436F64" w:rsidRDefault="001902B1" w:rsidP="00205BC3">
            <w:pPr>
              <w:pStyle w:val="Compact"/>
              <w:rPr>
                <w:sz w:val="16"/>
                <w:szCs w:val="16"/>
              </w:rPr>
            </w:pPr>
            <w:r w:rsidRPr="00436F64">
              <w:rPr>
                <w:sz w:val="16"/>
                <w:szCs w:val="16"/>
              </w:rPr>
              <w:t>92.6 (65.5)</w:t>
            </w:r>
          </w:p>
        </w:tc>
        <w:tc>
          <w:tcPr>
            <w:tcW w:w="810" w:type="dxa"/>
          </w:tcPr>
          <w:p w14:paraId="1339734A" w14:textId="77777777" w:rsidR="001902B1" w:rsidRPr="00436F64" w:rsidRDefault="001902B1" w:rsidP="00205BC3">
            <w:pPr>
              <w:pStyle w:val="Compact"/>
              <w:rPr>
                <w:sz w:val="16"/>
                <w:szCs w:val="16"/>
              </w:rPr>
            </w:pPr>
            <w:r w:rsidRPr="00436F64">
              <w:rPr>
                <w:sz w:val="16"/>
                <w:szCs w:val="16"/>
              </w:rPr>
              <w:t>103 (59.7)</w:t>
            </w:r>
          </w:p>
        </w:tc>
        <w:tc>
          <w:tcPr>
            <w:tcW w:w="811" w:type="dxa"/>
          </w:tcPr>
          <w:p w14:paraId="1E088E24" w14:textId="77777777" w:rsidR="001902B1" w:rsidRPr="00436F64" w:rsidRDefault="001902B1" w:rsidP="00205BC3">
            <w:pPr>
              <w:pStyle w:val="Compact"/>
              <w:rPr>
                <w:sz w:val="16"/>
                <w:szCs w:val="16"/>
              </w:rPr>
            </w:pPr>
            <w:r w:rsidRPr="00436F64">
              <w:rPr>
                <w:sz w:val="16"/>
                <w:szCs w:val="16"/>
              </w:rPr>
              <w:t>111 (55.1)</w:t>
            </w:r>
          </w:p>
        </w:tc>
        <w:tc>
          <w:tcPr>
            <w:tcW w:w="917" w:type="dxa"/>
          </w:tcPr>
          <w:p w14:paraId="4941ADA8" w14:textId="77777777" w:rsidR="001902B1" w:rsidRPr="00436F64" w:rsidRDefault="001902B1" w:rsidP="00205BC3">
            <w:pPr>
              <w:pStyle w:val="Compact"/>
              <w:rPr>
                <w:sz w:val="16"/>
                <w:szCs w:val="16"/>
              </w:rPr>
            </w:pPr>
            <w:r w:rsidRPr="00436F64">
              <w:rPr>
                <w:sz w:val="16"/>
                <w:szCs w:val="16"/>
              </w:rPr>
              <w:t>111 (63.7)</w:t>
            </w:r>
          </w:p>
        </w:tc>
      </w:tr>
      <w:tr w:rsidR="001902B1" w:rsidRPr="00436F64" w14:paraId="138D3F71" w14:textId="77777777" w:rsidTr="00205BC3">
        <w:tc>
          <w:tcPr>
            <w:tcW w:w="1278" w:type="dxa"/>
          </w:tcPr>
          <w:p w14:paraId="2EEA79AE"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44AD203" w14:textId="77777777" w:rsidR="001902B1" w:rsidRPr="00436F64" w:rsidRDefault="001902B1" w:rsidP="00205BC3">
            <w:pPr>
              <w:pStyle w:val="Compact"/>
              <w:rPr>
                <w:sz w:val="16"/>
                <w:szCs w:val="16"/>
              </w:rPr>
            </w:pPr>
            <w:r w:rsidRPr="00436F64">
              <w:rPr>
                <w:sz w:val="16"/>
                <w:szCs w:val="16"/>
              </w:rPr>
              <w:t>79.1 [-166, 200]</w:t>
            </w:r>
          </w:p>
        </w:tc>
        <w:tc>
          <w:tcPr>
            <w:tcW w:w="992" w:type="dxa"/>
          </w:tcPr>
          <w:p w14:paraId="7567BA11" w14:textId="77777777" w:rsidR="001902B1" w:rsidRPr="00436F64" w:rsidRDefault="001902B1" w:rsidP="00205BC3">
            <w:pPr>
              <w:pStyle w:val="Compact"/>
              <w:rPr>
                <w:sz w:val="16"/>
                <w:szCs w:val="16"/>
              </w:rPr>
            </w:pPr>
            <w:r w:rsidRPr="00436F64">
              <w:rPr>
                <w:sz w:val="16"/>
                <w:szCs w:val="16"/>
              </w:rPr>
              <w:t>2.10 [-166, 200]</w:t>
            </w:r>
          </w:p>
        </w:tc>
        <w:tc>
          <w:tcPr>
            <w:tcW w:w="808" w:type="dxa"/>
          </w:tcPr>
          <w:p w14:paraId="275A1D7B" w14:textId="77777777" w:rsidR="001902B1" w:rsidRPr="00436F64" w:rsidRDefault="001902B1" w:rsidP="00205BC3">
            <w:pPr>
              <w:pStyle w:val="Compact"/>
              <w:rPr>
                <w:sz w:val="16"/>
                <w:szCs w:val="16"/>
              </w:rPr>
            </w:pPr>
            <w:r w:rsidRPr="00436F64">
              <w:rPr>
                <w:sz w:val="16"/>
                <w:szCs w:val="16"/>
              </w:rPr>
              <w:t>45.2 [-166, 200]</w:t>
            </w:r>
          </w:p>
        </w:tc>
        <w:tc>
          <w:tcPr>
            <w:tcW w:w="990" w:type="dxa"/>
          </w:tcPr>
          <w:p w14:paraId="4729C289" w14:textId="77777777" w:rsidR="001902B1" w:rsidRPr="00436F64" w:rsidRDefault="001902B1" w:rsidP="00205BC3">
            <w:pPr>
              <w:pStyle w:val="Compact"/>
              <w:rPr>
                <w:sz w:val="16"/>
                <w:szCs w:val="16"/>
              </w:rPr>
            </w:pPr>
            <w:r w:rsidRPr="00436F64">
              <w:rPr>
                <w:sz w:val="16"/>
                <w:szCs w:val="16"/>
              </w:rPr>
              <w:t>72.6 [-166, 200]</w:t>
            </w:r>
          </w:p>
        </w:tc>
        <w:tc>
          <w:tcPr>
            <w:tcW w:w="990" w:type="dxa"/>
          </w:tcPr>
          <w:p w14:paraId="2818ED38" w14:textId="77777777" w:rsidR="001902B1" w:rsidRPr="00436F64" w:rsidRDefault="001902B1" w:rsidP="00205BC3">
            <w:pPr>
              <w:pStyle w:val="Compact"/>
              <w:rPr>
                <w:sz w:val="16"/>
                <w:szCs w:val="16"/>
              </w:rPr>
            </w:pPr>
            <w:r w:rsidRPr="00436F64">
              <w:rPr>
                <w:sz w:val="16"/>
                <w:szCs w:val="16"/>
              </w:rPr>
              <w:t>93.5 [-166, 200]</w:t>
            </w:r>
          </w:p>
        </w:tc>
        <w:tc>
          <w:tcPr>
            <w:tcW w:w="900" w:type="dxa"/>
          </w:tcPr>
          <w:p w14:paraId="5F5142F3" w14:textId="77777777" w:rsidR="001902B1" w:rsidRPr="00436F64" w:rsidRDefault="001902B1" w:rsidP="00205BC3">
            <w:pPr>
              <w:pStyle w:val="Compact"/>
              <w:rPr>
                <w:sz w:val="16"/>
                <w:szCs w:val="16"/>
              </w:rPr>
            </w:pPr>
            <w:r w:rsidRPr="00436F64">
              <w:rPr>
                <w:sz w:val="16"/>
                <w:szCs w:val="16"/>
              </w:rPr>
              <w:t>108 [-166, 200]</w:t>
            </w:r>
          </w:p>
        </w:tc>
        <w:tc>
          <w:tcPr>
            <w:tcW w:w="810" w:type="dxa"/>
          </w:tcPr>
          <w:p w14:paraId="4B825AAA" w14:textId="77777777" w:rsidR="001902B1" w:rsidRPr="00436F64" w:rsidRDefault="001902B1" w:rsidP="00205BC3">
            <w:pPr>
              <w:pStyle w:val="Compact"/>
              <w:rPr>
                <w:sz w:val="16"/>
                <w:szCs w:val="16"/>
              </w:rPr>
            </w:pPr>
            <w:r w:rsidRPr="00436F64">
              <w:rPr>
                <w:sz w:val="16"/>
                <w:szCs w:val="16"/>
              </w:rPr>
              <w:t>117 [-166, 200]</w:t>
            </w:r>
          </w:p>
        </w:tc>
        <w:tc>
          <w:tcPr>
            <w:tcW w:w="811" w:type="dxa"/>
          </w:tcPr>
          <w:p w14:paraId="62DD054C" w14:textId="77777777" w:rsidR="001902B1" w:rsidRPr="00436F64" w:rsidRDefault="001902B1" w:rsidP="00205BC3">
            <w:pPr>
              <w:pStyle w:val="Compact"/>
              <w:rPr>
                <w:sz w:val="16"/>
                <w:szCs w:val="16"/>
              </w:rPr>
            </w:pPr>
            <w:r w:rsidRPr="00436F64">
              <w:rPr>
                <w:sz w:val="16"/>
                <w:szCs w:val="16"/>
              </w:rPr>
              <w:t>124 [-166, 200]</w:t>
            </w:r>
          </w:p>
        </w:tc>
        <w:tc>
          <w:tcPr>
            <w:tcW w:w="917" w:type="dxa"/>
          </w:tcPr>
          <w:p w14:paraId="542110C5" w14:textId="77777777" w:rsidR="001902B1" w:rsidRPr="00436F64" w:rsidRDefault="001902B1" w:rsidP="00205BC3">
            <w:pPr>
              <w:pStyle w:val="Compact"/>
              <w:rPr>
                <w:sz w:val="16"/>
                <w:szCs w:val="16"/>
              </w:rPr>
            </w:pPr>
            <w:r w:rsidRPr="00436F64">
              <w:rPr>
                <w:sz w:val="16"/>
                <w:szCs w:val="16"/>
              </w:rPr>
              <w:t>125 [-166, 200]</w:t>
            </w:r>
          </w:p>
        </w:tc>
      </w:tr>
      <w:tr w:rsidR="001902B1" w:rsidRPr="00436F64" w14:paraId="115F36EA" w14:textId="77777777" w:rsidTr="00205BC3">
        <w:tc>
          <w:tcPr>
            <w:tcW w:w="1278" w:type="dxa"/>
            <w:shd w:val="clear" w:color="auto" w:fill="D9D9D9" w:themeFill="background1" w:themeFillShade="D9"/>
          </w:tcPr>
          <w:p w14:paraId="2CC79EC7" w14:textId="77777777" w:rsidR="001902B1" w:rsidRPr="00436F64" w:rsidRDefault="001902B1" w:rsidP="00205BC3">
            <w:pPr>
              <w:pStyle w:val="Compact"/>
              <w:rPr>
                <w:sz w:val="16"/>
                <w:szCs w:val="16"/>
              </w:rPr>
            </w:pPr>
            <w:r w:rsidRPr="00436F64">
              <w:rPr>
                <w:sz w:val="16"/>
                <w:szCs w:val="16"/>
              </w:rPr>
              <w:t>Core Cognition</w:t>
            </w:r>
          </w:p>
        </w:tc>
        <w:tc>
          <w:tcPr>
            <w:tcW w:w="1080" w:type="dxa"/>
            <w:shd w:val="clear" w:color="auto" w:fill="D9D9D9" w:themeFill="background1" w:themeFillShade="D9"/>
          </w:tcPr>
          <w:p w14:paraId="0123122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97B7406"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01EE39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C0D31B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13996AC"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955FFC2"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43415C97"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D89DFA7"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6D55D87D" w14:textId="77777777" w:rsidR="001902B1" w:rsidRPr="00436F64" w:rsidRDefault="001902B1" w:rsidP="00205BC3">
            <w:pPr>
              <w:pStyle w:val="Compact"/>
              <w:rPr>
                <w:sz w:val="16"/>
                <w:szCs w:val="16"/>
              </w:rPr>
            </w:pPr>
          </w:p>
        </w:tc>
      </w:tr>
      <w:tr w:rsidR="001902B1" w:rsidRPr="00436F64" w14:paraId="2E4A7302" w14:textId="77777777" w:rsidTr="00205BC3">
        <w:tc>
          <w:tcPr>
            <w:tcW w:w="1278" w:type="dxa"/>
          </w:tcPr>
          <w:p w14:paraId="0CCA5A18" w14:textId="77777777" w:rsidR="001902B1" w:rsidRPr="00436F64" w:rsidRDefault="001902B1" w:rsidP="00205BC3">
            <w:pPr>
              <w:pStyle w:val="Compact"/>
              <w:rPr>
                <w:sz w:val="16"/>
                <w:szCs w:val="16"/>
              </w:rPr>
            </w:pPr>
            <w:r w:rsidRPr="00436F64">
              <w:rPr>
                <w:sz w:val="16"/>
                <w:szCs w:val="16"/>
              </w:rPr>
              <w:t>Mean (SD)</w:t>
            </w:r>
          </w:p>
        </w:tc>
        <w:tc>
          <w:tcPr>
            <w:tcW w:w="1080" w:type="dxa"/>
          </w:tcPr>
          <w:p w14:paraId="49EF0F34" w14:textId="77777777" w:rsidR="001902B1" w:rsidRPr="00436F64" w:rsidRDefault="001902B1" w:rsidP="00205BC3">
            <w:pPr>
              <w:pStyle w:val="Compact"/>
              <w:rPr>
                <w:sz w:val="16"/>
                <w:szCs w:val="16"/>
              </w:rPr>
            </w:pPr>
            <w:r w:rsidRPr="00436F64">
              <w:rPr>
                <w:sz w:val="16"/>
                <w:szCs w:val="16"/>
              </w:rPr>
              <w:t>81.4 (67.0)</w:t>
            </w:r>
          </w:p>
        </w:tc>
        <w:tc>
          <w:tcPr>
            <w:tcW w:w="992" w:type="dxa"/>
          </w:tcPr>
          <w:p w14:paraId="7327187A" w14:textId="77777777" w:rsidR="001902B1" w:rsidRPr="00436F64" w:rsidRDefault="001902B1" w:rsidP="00205BC3">
            <w:pPr>
              <w:pStyle w:val="Compact"/>
              <w:rPr>
                <w:sz w:val="16"/>
                <w:szCs w:val="16"/>
              </w:rPr>
            </w:pPr>
            <w:r w:rsidRPr="00436F64">
              <w:rPr>
                <w:sz w:val="16"/>
                <w:szCs w:val="16"/>
              </w:rPr>
              <w:t>39.5 (63.2)</w:t>
            </w:r>
          </w:p>
        </w:tc>
        <w:tc>
          <w:tcPr>
            <w:tcW w:w="808" w:type="dxa"/>
          </w:tcPr>
          <w:p w14:paraId="3DE2F150" w14:textId="77777777" w:rsidR="001902B1" w:rsidRPr="00436F64" w:rsidRDefault="001902B1" w:rsidP="00205BC3">
            <w:pPr>
              <w:pStyle w:val="Compact"/>
              <w:rPr>
                <w:sz w:val="16"/>
                <w:szCs w:val="16"/>
              </w:rPr>
            </w:pPr>
            <w:r w:rsidRPr="00436F64">
              <w:rPr>
                <w:sz w:val="16"/>
                <w:szCs w:val="16"/>
              </w:rPr>
              <w:t>61.0 (64.7)</w:t>
            </w:r>
          </w:p>
        </w:tc>
        <w:tc>
          <w:tcPr>
            <w:tcW w:w="990" w:type="dxa"/>
          </w:tcPr>
          <w:p w14:paraId="4650609B" w14:textId="77777777" w:rsidR="001902B1" w:rsidRPr="00436F64" w:rsidRDefault="001902B1" w:rsidP="00205BC3">
            <w:pPr>
              <w:pStyle w:val="Compact"/>
              <w:rPr>
                <w:sz w:val="16"/>
                <w:szCs w:val="16"/>
              </w:rPr>
            </w:pPr>
            <w:r w:rsidRPr="00436F64">
              <w:rPr>
                <w:sz w:val="16"/>
                <w:szCs w:val="16"/>
              </w:rPr>
              <w:t>78.6 (64.7)</w:t>
            </w:r>
          </w:p>
        </w:tc>
        <w:tc>
          <w:tcPr>
            <w:tcW w:w="990" w:type="dxa"/>
          </w:tcPr>
          <w:p w14:paraId="1496EC48" w14:textId="77777777" w:rsidR="001902B1" w:rsidRPr="00436F64" w:rsidRDefault="001902B1" w:rsidP="00205BC3">
            <w:pPr>
              <w:pStyle w:val="Compact"/>
              <w:rPr>
                <w:sz w:val="16"/>
                <w:szCs w:val="16"/>
              </w:rPr>
            </w:pPr>
            <w:r w:rsidRPr="00436F64">
              <w:rPr>
                <w:sz w:val="16"/>
                <w:szCs w:val="16"/>
              </w:rPr>
              <w:t>92.3 (63.0)</w:t>
            </w:r>
          </w:p>
        </w:tc>
        <w:tc>
          <w:tcPr>
            <w:tcW w:w="900" w:type="dxa"/>
          </w:tcPr>
          <w:p w14:paraId="7CF3550D" w14:textId="77777777" w:rsidR="001902B1" w:rsidRPr="00436F64" w:rsidRDefault="001902B1" w:rsidP="00205BC3">
            <w:pPr>
              <w:pStyle w:val="Compact"/>
              <w:rPr>
                <w:sz w:val="16"/>
                <w:szCs w:val="16"/>
              </w:rPr>
            </w:pPr>
            <w:r w:rsidRPr="00436F64">
              <w:rPr>
                <w:sz w:val="16"/>
                <w:szCs w:val="16"/>
              </w:rPr>
              <w:t>104 (60.4)</w:t>
            </w:r>
          </w:p>
        </w:tc>
        <w:tc>
          <w:tcPr>
            <w:tcW w:w="810" w:type="dxa"/>
          </w:tcPr>
          <w:p w14:paraId="1E12DE31" w14:textId="77777777" w:rsidR="001902B1" w:rsidRPr="00436F64" w:rsidRDefault="001902B1" w:rsidP="00205BC3">
            <w:pPr>
              <w:pStyle w:val="Compact"/>
              <w:rPr>
                <w:sz w:val="16"/>
                <w:szCs w:val="16"/>
              </w:rPr>
            </w:pPr>
            <w:r w:rsidRPr="00436F64">
              <w:rPr>
                <w:sz w:val="16"/>
                <w:szCs w:val="16"/>
              </w:rPr>
              <w:t>113 (54.7)</w:t>
            </w:r>
          </w:p>
        </w:tc>
        <w:tc>
          <w:tcPr>
            <w:tcW w:w="811" w:type="dxa"/>
          </w:tcPr>
          <w:p w14:paraId="54E2CB0D" w14:textId="77777777" w:rsidR="001902B1" w:rsidRPr="00436F64" w:rsidRDefault="001902B1" w:rsidP="00205BC3">
            <w:pPr>
              <w:pStyle w:val="Compact"/>
              <w:rPr>
                <w:sz w:val="16"/>
                <w:szCs w:val="16"/>
              </w:rPr>
            </w:pPr>
            <w:r w:rsidRPr="00436F64">
              <w:rPr>
                <w:sz w:val="16"/>
                <w:szCs w:val="16"/>
              </w:rPr>
              <w:t>119 (51.3)</w:t>
            </w:r>
          </w:p>
        </w:tc>
        <w:tc>
          <w:tcPr>
            <w:tcW w:w="917" w:type="dxa"/>
          </w:tcPr>
          <w:p w14:paraId="1B9495FB" w14:textId="77777777" w:rsidR="001902B1" w:rsidRPr="00436F64" w:rsidRDefault="001902B1" w:rsidP="00205BC3">
            <w:pPr>
              <w:pStyle w:val="Compact"/>
              <w:rPr>
                <w:sz w:val="16"/>
                <w:szCs w:val="16"/>
              </w:rPr>
            </w:pPr>
            <w:r w:rsidRPr="00436F64">
              <w:rPr>
                <w:sz w:val="16"/>
                <w:szCs w:val="16"/>
              </w:rPr>
              <w:t>116 (58.3)</w:t>
            </w:r>
          </w:p>
        </w:tc>
      </w:tr>
      <w:tr w:rsidR="001902B1" w:rsidRPr="00436F64" w14:paraId="58150635" w14:textId="77777777" w:rsidTr="00205BC3">
        <w:tc>
          <w:tcPr>
            <w:tcW w:w="1278" w:type="dxa"/>
          </w:tcPr>
          <w:p w14:paraId="792AEFBC"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F3C0198" w14:textId="77777777" w:rsidR="001902B1" w:rsidRPr="00436F64" w:rsidRDefault="001902B1" w:rsidP="00205BC3">
            <w:pPr>
              <w:pStyle w:val="Compact"/>
              <w:rPr>
                <w:sz w:val="16"/>
                <w:szCs w:val="16"/>
              </w:rPr>
            </w:pPr>
            <w:r w:rsidRPr="00436F64">
              <w:rPr>
                <w:sz w:val="16"/>
                <w:szCs w:val="16"/>
              </w:rPr>
              <w:t>93.5 [-100, 200]</w:t>
            </w:r>
          </w:p>
        </w:tc>
        <w:tc>
          <w:tcPr>
            <w:tcW w:w="992" w:type="dxa"/>
          </w:tcPr>
          <w:p w14:paraId="3C161FA0" w14:textId="77777777" w:rsidR="001902B1" w:rsidRPr="00436F64" w:rsidRDefault="001902B1" w:rsidP="00205BC3">
            <w:pPr>
              <w:pStyle w:val="Compact"/>
              <w:rPr>
                <w:sz w:val="16"/>
                <w:szCs w:val="16"/>
              </w:rPr>
            </w:pPr>
            <w:r w:rsidRPr="00436F64">
              <w:rPr>
                <w:sz w:val="16"/>
                <w:szCs w:val="16"/>
              </w:rPr>
              <w:t>25.4 [-100, 200]</w:t>
            </w:r>
          </w:p>
        </w:tc>
        <w:tc>
          <w:tcPr>
            <w:tcW w:w="808" w:type="dxa"/>
          </w:tcPr>
          <w:p w14:paraId="37C81D42" w14:textId="77777777" w:rsidR="001902B1" w:rsidRPr="00436F64" w:rsidRDefault="001902B1" w:rsidP="00205BC3">
            <w:pPr>
              <w:pStyle w:val="Compact"/>
              <w:rPr>
                <w:sz w:val="16"/>
                <w:szCs w:val="16"/>
              </w:rPr>
            </w:pPr>
            <w:r w:rsidRPr="00436F64">
              <w:rPr>
                <w:sz w:val="16"/>
                <w:szCs w:val="16"/>
              </w:rPr>
              <w:t>63.3 [-100, 200]</w:t>
            </w:r>
          </w:p>
        </w:tc>
        <w:tc>
          <w:tcPr>
            <w:tcW w:w="990" w:type="dxa"/>
          </w:tcPr>
          <w:p w14:paraId="1317488B" w14:textId="77777777" w:rsidR="001902B1" w:rsidRPr="00436F64" w:rsidRDefault="001902B1" w:rsidP="00205BC3">
            <w:pPr>
              <w:pStyle w:val="Compact"/>
              <w:rPr>
                <w:sz w:val="16"/>
                <w:szCs w:val="16"/>
              </w:rPr>
            </w:pPr>
            <w:r w:rsidRPr="00436F64">
              <w:rPr>
                <w:sz w:val="16"/>
                <w:szCs w:val="16"/>
              </w:rPr>
              <w:t>88.8 [-100, 200]</w:t>
            </w:r>
          </w:p>
        </w:tc>
        <w:tc>
          <w:tcPr>
            <w:tcW w:w="990" w:type="dxa"/>
          </w:tcPr>
          <w:p w14:paraId="7F46AE9F"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55A5F775" w14:textId="77777777" w:rsidR="001902B1" w:rsidRPr="00436F64" w:rsidRDefault="001902B1" w:rsidP="00205BC3">
            <w:pPr>
              <w:pStyle w:val="Compact"/>
              <w:rPr>
                <w:sz w:val="16"/>
                <w:szCs w:val="16"/>
              </w:rPr>
            </w:pPr>
            <w:r w:rsidRPr="00436F64">
              <w:rPr>
                <w:sz w:val="16"/>
                <w:szCs w:val="16"/>
              </w:rPr>
              <w:t>118 [-100, 200]</w:t>
            </w:r>
          </w:p>
        </w:tc>
        <w:tc>
          <w:tcPr>
            <w:tcW w:w="810" w:type="dxa"/>
          </w:tcPr>
          <w:p w14:paraId="5B131A58" w14:textId="77777777" w:rsidR="001902B1" w:rsidRPr="00436F64" w:rsidRDefault="001902B1" w:rsidP="00205BC3">
            <w:pPr>
              <w:pStyle w:val="Compact"/>
              <w:rPr>
                <w:sz w:val="16"/>
                <w:szCs w:val="16"/>
              </w:rPr>
            </w:pPr>
            <w:r w:rsidRPr="00436F64">
              <w:rPr>
                <w:sz w:val="16"/>
                <w:szCs w:val="16"/>
              </w:rPr>
              <w:t>125 [-100, 200]</w:t>
            </w:r>
          </w:p>
        </w:tc>
        <w:tc>
          <w:tcPr>
            <w:tcW w:w="811" w:type="dxa"/>
          </w:tcPr>
          <w:p w14:paraId="06E68FD1" w14:textId="77777777" w:rsidR="001902B1" w:rsidRPr="00436F64" w:rsidRDefault="001902B1" w:rsidP="00205BC3">
            <w:pPr>
              <w:pStyle w:val="Compact"/>
              <w:rPr>
                <w:sz w:val="16"/>
                <w:szCs w:val="16"/>
              </w:rPr>
            </w:pPr>
            <w:r w:rsidRPr="00436F64">
              <w:rPr>
                <w:sz w:val="16"/>
                <w:szCs w:val="16"/>
              </w:rPr>
              <w:t>130 [-100, 200]</w:t>
            </w:r>
          </w:p>
        </w:tc>
        <w:tc>
          <w:tcPr>
            <w:tcW w:w="917" w:type="dxa"/>
          </w:tcPr>
          <w:p w14:paraId="56280357" w14:textId="77777777" w:rsidR="001902B1" w:rsidRPr="00436F64" w:rsidRDefault="001902B1" w:rsidP="00205BC3">
            <w:pPr>
              <w:pStyle w:val="Compact"/>
              <w:rPr>
                <w:sz w:val="16"/>
                <w:szCs w:val="16"/>
              </w:rPr>
            </w:pPr>
            <w:r w:rsidRPr="00436F64">
              <w:rPr>
                <w:sz w:val="16"/>
                <w:szCs w:val="16"/>
              </w:rPr>
              <w:t>130 [-100, 200]</w:t>
            </w:r>
          </w:p>
        </w:tc>
      </w:tr>
      <w:tr w:rsidR="001902B1" w:rsidRPr="00436F64" w14:paraId="7C987AA3" w14:textId="77777777" w:rsidTr="00205BC3">
        <w:tc>
          <w:tcPr>
            <w:tcW w:w="1278" w:type="dxa"/>
            <w:shd w:val="clear" w:color="auto" w:fill="D9D9D9" w:themeFill="background1" w:themeFillShade="D9"/>
          </w:tcPr>
          <w:p w14:paraId="399C04C8" w14:textId="77777777" w:rsidR="001902B1" w:rsidRPr="00436F64" w:rsidRDefault="001902B1" w:rsidP="00205BC3">
            <w:pPr>
              <w:pStyle w:val="Compact"/>
              <w:rPr>
                <w:sz w:val="16"/>
                <w:szCs w:val="16"/>
              </w:rPr>
            </w:pPr>
            <w:r w:rsidRPr="00436F64">
              <w:rPr>
                <w:sz w:val="16"/>
                <w:szCs w:val="16"/>
              </w:rPr>
              <w:t>Adaptability and Resilience</w:t>
            </w:r>
          </w:p>
        </w:tc>
        <w:tc>
          <w:tcPr>
            <w:tcW w:w="1080" w:type="dxa"/>
            <w:shd w:val="clear" w:color="auto" w:fill="D9D9D9" w:themeFill="background1" w:themeFillShade="D9"/>
          </w:tcPr>
          <w:p w14:paraId="31704B38"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3C025FA9"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421CB8B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2E690DA"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24FF5A1"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108EF3B0"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7276461"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D42B4FB"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2325CF90" w14:textId="77777777" w:rsidR="001902B1" w:rsidRPr="00436F64" w:rsidRDefault="001902B1" w:rsidP="00205BC3">
            <w:pPr>
              <w:pStyle w:val="Compact"/>
              <w:rPr>
                <w:sz w:val="16"/>
                <w:szCs w:val="16"/>
              </w:rPr>
            </w:pPr>
          </w:p>
        </w:tc>
      </w:tr>
      <w:tr w:rsidR="001902B1" w:rsidRPr="00436F64" w14:paraId="151BD413" w14:textId="77777777" w:rsidTr="00205BC3">
        <w:tc>
          <w:tcPr>
            <w:tcW w:w="1278" w:type="dxa"/>
          </w:tcPr>
          <w:p w14:paraId="00A5A951" w14:textId="77777777" w:rsidR="001902B1" w:rsidRPr="00436F64" w:rsidRDefault="001902B1" w:rsidP="00205BC3">
            <w:pPr>
              <w:pStyle w:val="Compact"/>
              <w:rPr>
                <w:sz w:val="16"/>
                <w:szCs w:val="16"/>
              </w:rPr>
            </w:pPr>
            <w:r w:rsidRPr="00436F64">
              <w:rPr>
                <w:sz w:val="16"/>
                <w:szCs w:val="16"/>
              </w:rPr>
              <w:t>Mean (SD)</w:t>
            </w:r>
          </w:p>
        </w:tc>
        <w:tc>
          <w:tcPr>
            <w:tcW w:w="1080" w:type="dxa"/>
          </w:tcPr>
          <w:p w14:paraId="6E5D43B1" w14:textId="77777777" w:rsidR="001902B1" w:rsidRPr="00436F64" w:rsidRDefault="001902B1" w:rsidP="00205BC3">
            <w:pPr>
              <w:pStyle w:val="Compact"/>
              <w:rPr>
                <w:sz w:val="16"/>
                <w:szCs w:val="16"/>
              </w:rPr>
            </w:pPr>
            <w:r w:rsidRPr="00436F64">
              <w:rPr>
                <w:sz w:val="16"/>
                <w:szCs w:val="16"/>
              </w:rPr>
              <w:t>89.8 (67.4)</w:t>
            </w:r>
          </w:p>
        </w:tc>
        <w:tc>
          <w:tcPr>
            <w:tcW w:w="992" w:type="dxa"/>
          </w:tcPr>
          <w:p w14:paraId="0AFAD125" w14:textId="77777777" w:rsidR="001902B1" w:rsidRPr="00436F64" w:rsidRDefault="001902B1" w:rsidP="00205BC3">
            <w:pPr>
              <w:pStyle w:val="Compact"/>
              <w:rPr>
                <w:sz w:val="16"/>
                <w:szCs w:val="16"/>
              </w:rPr>
            </w:pPr>
            <w:r w:rsidRPr="00436F64">
              <w:rPr>
                <w:sz w:val="16"/>
                <w:szCs w:val="16"/>
              </w:rPr>
              <w:t>50.7 (67.5)</w:t>
            </w:r>
          </w:p>
        </w:tc>
        <w:tc>
          <w:tcPr>
            <w:tcW w:w="808" w:type="dxa"/>
          </w:tcPr>
          <w:p w14:paraId="53363069" w14:textId="77777777" w:rsidR="001902B1" w:rsidRPr="00436F64" w:rsidRDefault="001902B1" w:rsidP="00205BC3">
            <w:pPr>
              <w:pStyle w:val="Compact"/>
              <w:rPr>
                <w:sz w:val="16"/>
                <w:szCs w:val="16"/>
              </w:rPr>
            </w:pPr>
            <w:r w:rsidRPr="00436F64">
              <w:rPr>
                <w:sz w:val="16"/>
                <w:szCs w:val="16"/>
              </w:rPr>
              <w:t>70.6 (66.7)</w:t>
            </w:r>
          </w:p>
        </w:tc>
        <w:tc>
          <w:tcPr>
            <w:tcW w:w="990" w:type="dxa"/>
          </w:tcPr>
          <w:p w14:paraId="60EC2048" w14:textId="77777777" w:rsidR="001902B1" w:rsidRPr="00436F64" w:rsidRDefault="001902B1" w:rsidP="00205BC3">
            <w:pPr>
              <w:pStyle w:val="Compact"/>
              <w:rPr>
                <w:sz w:val="16"/>
                <w:szCs w:val="16"/>
              </w:rPr>
            </w:pPr>
            <w:r w:rsidRPr="00436F64">
              <w:rPr>
                <w:sz w:val="16"/>
                <w:szCs w:val="16"/>
              </w:rPr>
              <w:t>88.3 (64.6)</w:t>
            </w:r>
          </w:p>
        </w:tc>
        <w:tc>
          <w:tcPr>
            <w:tcW w:w="990" w:type="dxa"/>
          </w:tcPr>
          <w:p w14:paraId="5D9F58D3" w14:textId="77777777" w:rsidR="001902B1" w:rsidRPr="00436F64" w:rsidRDefault="001902B1" w:rsidP="00205BC3">
            <w:pPr>
              <w:pStyle w:val="Compact"/>
              <w:rPr>
                <w:sz w:val="16"/>
                <w:szCs w:val="16"/>
              </w:rPr>
            </w:pPr>
            <w:r w:rsidRPr="00436F64">
              <w:rPr>
                <w:sz w:val="16"/>
                <w:szCs w:val="16"/>
              </w:rPr>
              <w:t>101 (62.7)</w:t>
            </w:r>
          </w:p>
        </w:tc>
        <w:tc>
          <w:tcPr>
            <w:tcW w:w="900" w:type="dxa"/>
          </w:tcPr>
          <w:p w14:paraId="451F7B5B" w14:textId="77777777" w:rsidR="001902B1" w:rsidRPr="00436F64" w:rsidRDefault="001902B1" w:rsidP="00205BC3">
            <w:pPr>
              <w:pStyle w:val="Compact"/>
              <w:rPr>
                <w:sz w:val="16"/>
                <w:szCs w:val="16"/>
              </w:rPr>
            </w:pPr>
            <w:r w:rsidRPr="00436F64">
              <w:rPr>
                <w:sz w:val="16"/>
                <w:szCs w:val="16"/>
              </w:rPr>
              <w:t>110 (61.3)</w:t>
            </w:r>
          </w:p>
        </w:tc>
        <w:tc>
          <w:tcPr>
            <w:tcW w:w="810" w:type="dxa"/>
          </w:tcPr>
          <w:p w14:paraId="63CC30B1" w14:textId="77777777" w:rsidR="001902B1" w:rsidRPr="00436F64" w:rsidRDefault="001902B1" w:rsidP="00205BC3">
            <w:pPr>
              <w:pStyle w:val="Compact"/>
              <w:rPr>
                <w:sz w:val="16"/>
                <w:szCs w:val="16"/>
              </w:rPr>
            </w:pPr>
            <w:r w:rsidRPr="00436F64">
              <w:rPr>
                <w:sz w:val="16"/>
                <w:szCs w:val="16"/>
              </w:rPr>
              <w:t>118 (55.2)</w:t>
            </w:r>
          </w:p>
        </w:tc>
        <w:tc>
          <w:tcPr>
            <w:tcW w:w="811" w:type="dxa"/>
          </w:tcPr>
          <w:p w14:paraId="2B74DFF4" w14:textId="77777777" w:rsidR="001902B1" w:rsidRPr="00436F64" w:rsidRDefault="001902B1" w:rsidP="00205BC3">
            <w:pPr>
              <w:pStyle w:val="Compact"/>
              <w:rPr>
                <w:sz w:val="16"/>
                <w:szCs w:val="16"/>
              </w:rPr>
            </w:pPr>
            <w:r w:rsidRPr="00436F64">
              <w:rPr>
                <w:sz w:val="16"/>
                <w:szCs w:val="16"/>
              </w:rPr>
              <w:t>125 (49.7)</w:t>
            </w:r>
          </w:p>
        </w:tc>
        <w:tc>
          <w:tcPr>
            <w:tcW w:w="917" w:type="dxa"/>
          </w:tcPr>
          <w:p w14:paraId="3DC04B76" w14:textId="77777777" w:rsidR="001902B1" w:rsidRPr="00436F64" w:rsidRDefault="001902B1" w:rsidP="00205BC3">
            <w:pPr>
              <w:pStyle w:val="Compact"/>
              <w:rPr>
                <w:sz w:val="16"/>
                <w:szCs w:val="16"/>
              </w:rPr>
            </w:pPr>
            <w:r w:rsidRPr="00436F64">
              <w:rPr>
                <w:sz w:val="16"/>
                <w:szCs w:val="16"/>
              </w:rPr>
              <w:t>123 (55.4)</w:t>
            </w:r>
          </w:p>
        </w:tc>
      </w:tr>
      <w:tr w:rsidR="001902B1" w:rsidRPr="00436F64" w14:paraId="347E78DC" w14:textId="77777777" w:rsidTr="00205BC3">
        <w:tc>
          <w:tcPr>
            <w:tcW w:w="1278" w:type="dxa"/>
          </w:tcPr>
          <w:p w14:paraId="67A38716"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07823AF3" w14:textId="77777777" w:rsidR="001902B1" w:rsidRPr="00436F64" w:rsidRDefault="001902B1" w:rsidP="00205BC3">
            <w:pPr>
              <w:pStyle w:val="Compact"/>
              <w:rPr>
                <w:sz w:val="16"/>
                <w:szCs w:val="16"/>
              </w:rPr>
            </w:pPr>
            <w:r w:rsidRPr="00436F64">
              <w:rPr>
                <w:sz w:val="16"/>
                <w:szCs w:val="16"/>
              </w:rPr>
              <w:t>105 [-100, 200]</w:t>
            </w:r>
          </w:p>
        </w:tc>
        <w:tc>
          <w:tcPr>
            <w:tcW w:w="992" w:type="dxa"/>
          </w:tcPr>
          <w:p w14:paraId="2A1C3B98" w14:textId="77777777" w:rsidR="001902B1" w:rsidRPr="00436F64" w:rsidRDefault="001902B1" w:rsidP="00205BC3">
            <w:pPr>
              <w:pStyle w:val="Compact"/>
              <w:rPr>
                <w:sz w:val="16"/>
                <w:szCs w:val="16"/>
              </w:rPr>
            </w:pPr>
            <w:r w:rsidRPr="00436F64">
              <w:rPr>
                <w:sz w:val="16"/>
                <w:szCs w:val="16"/>
              </w:rPr>
              <w:t>53.7 [-100, 200]</w:t>
            </w:r>
          </w:p>
        </w:tc>
        <w:tc>
          <w:tcPr>
            <w:tcW w:w="808" w:type="dxa"/>
          </w:tcPr>
          <w:p w14:paraId="1826FC5B" w14:textId="77777777" w:rsidR="001902B1" w:rsidRPr="00436F64" w:rsidRDefault="001902B1" w:rsidP="00205BC3">
            <w:pPr>
              <w:pStyle w:val="Compact"/>
              <w:rPr>
                <w:sz w:val="16"/>
                <w:szCs w:val="16"/>
              </w:rPr>
            </w:pPr>
            <w:r w:rsidRPr="00436F64">
              <w:rPr>
                <w:sz w:val="16"/>
                <w:szCs w:val="16"/>
              </w:rPr>
              <w:t>81.7 [-100, 200]</w:t>
            </w:r>
          </w:p>
        </w:tc>
        <w:tc>
          <w:tcPr>
            <w:tcW w:w="990" w:type="dxa"/>
          </w:tcPr>
          <w:p w14:paraId="2AABE323" w14:textId="77777777" w:rsidR="001902B1" w:rsidRPr="00436F64" w:rsidRDefault="001902B1" w:rsidP="00205BC3">
            <w:pPr>
              <w:pStyle w:val="Compact"/>
              <w:rPr>
                <w:sz w:val="16"/>
                <w:szCs w:val="16"/>
              </w:rPr>
            </w:pPr>
            <w:r w:rsidRPr="00436F64">
              <w:rPr>
                <w:sz w:val="16"/>
                <w:szCs w:val="16"/>
              </w:rPr>
              <w:t>102 [-100, 200]</w:t>
            </w:r>
          </w:p>
        </w:tc>
        <w:tc>
          <w:tcPr>
            <w:tcW w:w="990" w:type="dxa"/>
          </w:tcPr>
          <w:p w14:paraId="1F357269" w14:textId="77777777" w:rsidR="001902B1" w:rsidRPr="00436F64" w:rsidRDefault="001902B1" w:rsidP="00205BC3">
            <w:pPr>
              <w:pStyle w:val="Compact"/>
              <w:rPr>
                <w:sz w:val="16"/>
                <w:szCs w:val="16"/>
              </w:rPr>
            </w:pPr>
            <w:r w:rsidRPr="00436F64">
              <w:rPr>
                <w:sz w:val="16"/>
                <w:szCs w:val="16"/>
              </w:rPr>
              <w:t>116 [-100, 200]</w:t>
            </w:r>
          </w:p>
        </w:tc>
        <w:tc>
          <w:tcPr>
            <w:tcW w:w="900" w:type="dxa"/>
          </w:tcPr>
          <w:p w14:paraId="6072DE90" w14:textId="77777777" w:rsidR="001902B1" w:rsidRPr="00436F64" w:rsidRDefault="001902B1" w:rsidP="00205BC3">
            <w:pPr>
              <w:pStyle w:val="Compact"/>
              <w:rPr>
                <w:sz w:val="16"/>
                <w:szCs w:val="16"/>
              </w:rPr>
            </w:pPr>
            <w:r w:rsidRPr="00436F64">
              <w:rPr>
                <w:sz w:val="16"/>
                <w:szCs w:val="16"/>
              </w:rPr>
              <w:t>124 [-100, 200]</w:t>
            </w:r>
          </w:p>
        </w:tc>
        <w:tc>
          <w:tcPr>
            <w:tcW w:w="810" w:type="dxa"/>
          </w:tcPr>
          <w:p w14:paraId="31D131E6" w14:textId="77777777" w:rsidR="001902B1" w:rsidRPr="00436F64" w:rsidRDefault="001902B1" w:rsidP="00205BC3">
            <w:pPr>
              <w:pStyle w:val="Compact"/>
              <w:rPr>
                <w:sz w:val="16"/>
                <w:szCs w:val="16"/>
              </w:rPr>
            </w:pPr>
            <w:r w:rsidRPr="00436F64">
              <w:rPr>
                <w:sz w:val="16"/>
                <w:szCs w:val="16"/>
              </w:rPr>
              <w:t>132 [-100, 200]</w:t>
            </w:r>
          </w:p>
        </w:tc>
        <w:tc>
          <w:tcPr>
            <w:tcW w:w="811" w:type="dxa"/>
          </w:tcPr>
          <w:p w14:paraId="41741A7F" w14:textId="77777777" w:rsidR="001902B1" w:rsidRPr="00436F64" w:rsidRDefault="001902B1" w:rsidP="00205BC3">
            <w:pPr>
              <w:pStyle w:val="Compact"/>
              <w:rPr>
                <w:sz w:val="16"/>
                <w:szCs w:val="16"/>
              </w:rPr>
            </w:pPr>
            <w:r w:rsidRPr="00436F64">
              <w:rPr>
                <w:sz w:val="16"/>
                <w:szCs w:val="16"/>
              </w:rPr>
              <w:t>137 [-100, 200]</w:t>
            </w:r>
          </w:p>
        </w:tc>
        <w:tc>
          <w:tcPr>
            <w:tcW w:w="917" w:type="dxa"/>
          </w:tcPr>
          <w:p w14:paraId="1E296117"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5768FE2C" w14:textId="77777777" w:rsidTr="00205BC3">
        <w:tc>
          <w:tcPr>
            <w:tcW w:w="1278" w:type="dxa"/>
            <w:shd w:val="clear" w:color="auto" w:fill="D9D9D9" w:themeFill="background1" w:themeFillShade="D9"/>
          </w:tcPr>
          <w:p w14:paraId="72EF7107" w14:textId="77777777" w:rsidR="001902B1" w:rsidRPr="00436F64" w:rsidRDefault="001902B1" w:rsidP="00205BC3">
            <w:pPr>
              <w:pStyle w:val="Compact"/>
              <w:rPr>
                <w:sz w:val="16"/>
                <w:szCs w:val="16"/>
              </w:rPr>
            </w:pPr>
            <w:r w:rsidRPr="00436F64">
              <w:rPr>
                <w:sz w:val="16"/>
                <w:szCs w:val="16"/>
              </w:rPr>
              <w:t>Drive and Motivation</w:t>
            </w:r>
          </w:p>
        </w:tc>
        <w:tc>
          <w:tcPr>
            <w:tcW w:w="1080" w:type="dxa"/>
            <w:shd w:val="clear" w:color="auto" w:fill="D9D9D9" w:themeFill="background1" w:themeFillShade="D9"/>
          </w:tcPr>
          <w:p w14:paraId="66D002F7"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550EAD73"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2F20E7F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1C6F2095"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E41BCA8"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6AEF72A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F0DCFEC"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4FEE828D"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0C1331C5" w14:textId="77777777" w:rsidR="001902B1" w:rsidRPr="00436F64" w:rsidRDefault="001902B1" w:rsidP="00205BC3">
            <w:pPr>
              <w:pStyle w:val="Compact"/>
              <w:rPr>
                <w:sz w:val="16"/>
                <w:szCs w:val="16"/>
              </w:rPr>
            </w:pPr>
          </w:p>
        </w:tc>
      </w:tr>
      <w:tr w:rsidR="001902B1" w:rsidRPr="00436F64" w14:paraId="14D93051" w14:textId="77777777" w:rsidTr="00205BC3">
        <w:tc>
          <w:tcPr>
            <w:tcW w:w="1278" w:type="dxa"/>
          </w:tcPr>
          <w:p w14:paraId="71EBD33F" w14:textId="77777777" w:rsidR="001902B1" w:rsidRPr="00436F64" w:rsidRDefault="001902B1" w:rsidP="00205BC3">
            <w:pPr>
              <w:pStyle w:val="Compact"/>
              <w:rPr>
                <w:sz w:val="16"/>
                <w:szCs w:val="16"/>
              </w:rPr>
            </w:pPr>
            <w:r w:rsidRPr="00436F64">
              <w:rPr>
                <w:sz w:val="16"/>
                <w:szCs w:val="16"/>
              </w:rPr>
              <w:t>Mean (SD)</w:t>
            </w:r>
          </w:p>
        </w:tc>
        <w:tc>
          <w:tcPr>
            <w:tcW w:w="1080" w:type="dxa"/>
          </w:tcPr>
          <w:p w14:paraId="7F13FBFD" w14:textId="77777777" w:rsidR="001902B1" w:rsidRPr="00436F64" w:rsidRDefault="001902B1" w:rsidP="00205BC3">
            <w:pPr>
              <w:pStyle w:val="Compact"/>
              <w:rPr>
                <w:sz w:val="16"/>
                <w:szCs w:val="16"/>
              </w:rPr>
            </w:pPr>
            <w:r w:rsidRPr="00436F64">
              <w:rPr>
                <w:sz w:val="16"/>
                <w:szCs w:val="16"/>
              </w:rPr>
              <w:t>83.4 (66.6)</w:t>
            </w:r>
          </w:p>
        </w:tc>
        <w:tc>
          <w:tcPr>
            <w:tcW w:w="992" w:type="dxa"/>
          </w:tcPr>
          <w:p w14:paraId="3CB70C86" w14:textId="77777777" w:rsidR="001902B1" w:rsidRPr="00436F64" w:rsidRDefault="001902B1" w:rsidP="00205BC3">
            <w:pPr>
              <w:pStyle w:val="Compact"/>
              <w:rPr>
                <w:sz w:val="16"/>
                <w:szCs w:val="16"/>
              </w:rPr>
            </w:pPr>
            <w:r w:rsidRPr="00436F64">
              <w:rPr>
                <w:sz w:val="16"/>
                <w:szCs w:val="16"/>
              </w:rPr>
              <w:t>43.5 (64.7)</w:t>
            </w:r>
          </w:p>
        </w:tc>
        <w:tc>
          <w:tcPr>
            <w:tcW w:w="808" w:type="dxa"/>
          </w:tcPr>
          <w:p w14:paraId="55685502" w14:textId="77777777" w:rsidR="001902B1" w:rsidRPr="00436F64" w:rsidRDefault="001902B1" w:rsidP="00205BC3">
            <w:pPr>
              <w:pStyle w:val="Compact"/>
              <w:rPr>
                <w:sz w:val="16"/>
                <w:szCs w:val="16"/>
              </w:rPr>
            </w:pPr>
            <w:r w:rsidRPr="00436F64">
              <w:rPr>
                <w:sz w:val="16"/>
                <w:szCs w:val="16"/>
              </w:rPr>
              <w:t>62.6 (65.2)</w:t>
            </w:r>
          </w:p>
        </w:tc>
        <w:tc>
          <w:tcPr>
            <w:tcW w:w="990" w:type="dxa"/>
          </w:tcPr>
          <w:p w14:paraId="1E920FE3" w14:textId="77777777" w:rsidR="001902B1" w:rsidRPr="00436F64" w:rsidRDefault="001902B1" w:rsidP="00205BC3">
            <w:pPr>
              <w:pStyle w:val="Compact"/>
              <w:rPr>
                <w:sz w:val="16"/>
                <w:szCs w:val="16"/>
              </w:rPr>
            </w:pPr>
            <w:r w:rsidRPr="00436F64">
              <w:rPr>
                <w:sz w:val="16"/>
                <w:szCs w:val="16"/>
              </w:rPr>
              <w:t>80.4 (63.9)</w:t>
            </w:r>
          </w:p>
        </w:tc>
        <w:tc>
          <w:tcPr>
            <w:tcW w:w="990" w:type="dxa"/>
          </w:tcPr>
          <w:p w14:paraId="647828FE" w14:textId="77777777" w:rsidR="001902B1" w:rsidRPr="00436F64" w:rsidRDefault="001902B1" w:rsidP="00205BC3">
            <w:pPr>
              <w:pStyle w:val="Compact"/>
              <w:rPr>
                <w:sz w:val="16"/>
                <w:szCs w:val="16"/>
              </w:rPr>
            </w:pPr>
            <w:r w:rsidRPr="00436F64">
              <w:rPr>
                <w:sz w:val="16"/>
                <w:szCs w:val="16"/>
              </w:rPr>
              <w:t>94.3 (62.4)</w:t>
            </w:r>
          </w:p>
        </w:tc>
        <w:tc>
          <w:tcPr>
            <w:tcW w:w="900" w:type="dxa"/>
          </w:tcPr>
          <w:p w14:paraId="70C97495" w14:textId="77777777" w:rsidR="001902B1" w:rsidRPr="00436F64" w:rsidRDefault="001902B1" w:rsidP="00205BC3">
            <w:pPr>
              <w:pStyle w:val="Compact"/>
              <w:rPr>
                <w:sz w:val="16"/>
                <w:szCs w:val="16"/>
              </w:rPr>
            </w:pPr>
            <w:r w:rsidRPr="00436F64">
              <w:rPr>
                <w:sz w:val="16"/>
                <w:szCs w:val="16"/>
              </w:rPr>
              <w:t>105 (60.1)</w:t>
            </w:r>
          </w:p>
        </w:tc>
        <w:tc>
          <w:tcPr>
            <w:tcW w:w="810" w:type="dxa"/>
          </w:tcPr>
          <w:p w14:paraId="7B8A6FF0" w14:textId="77777777" w:rsidR="001902B1" w:rsidRPr="00436F64" w:rsidRDefault="001902B1" w:rsidP="00205BC3">
            <w:pPr>
              <w:pStyle w:val="Compact"/>
              <w:rPr>
                <w:sz w:val="16"/>
                <w:szCs w:val="16"/>
              </w:rPr>
            </w:pPr>
            <w:r w:rsidRPr="00436F64">
              <w:rPr>
                <w:sz w:val="16"/>
                <w:szCs w:val="16"/>
              </w:rPr>
              <w:t>114 (53.8)</w:t>
            </w:r>
          </w:p>
        </w:tc>
        <w:tc>
          <w:tcPr>
            <w:tcW w:w="811" w:type="dxa"/>
          </w:tcPr>
          <w:p w14:paraId="08F5351D" w14:textId="77777777" w:rsidR="001902B1" w:rsidRPr="00436F64" w:rsidRDefault="001902B1" w:rsidP="00205BC3">
            <w:pPr>
              <w:pStyle w:val="Compact"/>
              <w:rPr>
                <w:sz w:val="16"/>
                <w:szCs w:val="16"/>
              </w:rPr>
            </w:pPr>
            <w:r w:rsidRPr="00436F64">
              <w:rPr>
                <w:sz w:val="16"/>
                <w:szCs w:val="16"/>
              </w:rPr>
              <w:t>118 (49.7)</w:t>
            </w:r>
          </w:p>
        </w:tc>
        <w:tc>
          <w:tcPr>
            <w:tcW w:w="917" w:type="dxa"/>
          </w:tcPr>
          <w:p w14:paraId="420354CE" w14:textId="77777777" w:rsidR="001902B1" w:rsidRPr="00436F64" w:rsidRDefault="001902B1" w:rsidP="00205BC3">
            <w:pPr>
              <w:pStyle w:val="Compact"/>
              <w:rPr>
                <w:sz w:val="16"/>
                <w:szCs w:val="16"/>
              </w:rPr>
            </w:pPr>
            <w:r w:rsidRPr="00436F64">
              <w:rPr>
                <w:sz w:val="16"/>
                <w:szCs w:val="16"/>
              </w:rPr>
              <w:t>114 (57.1)</w:t>
            </w:r>
          </w:p>
        </w:tc>
      </w:tr>
      <w:tr w:rsidR="001902B1" w:rsidRPr="00436F64" w14:paraId="10A1B94C" w14:textId="77777777" w:rsidTr="00205BC3">
        <w:tc>
          <w:tcPr>
            <w:tcW w:w="1278" w:type="dxa"/>
          </w:tcPr>
          <w:p w14:paraId="6B1F3FDB"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28E1A9C0" w14:textId="77777777" w:rsidR="001902B1" w:rsidRPr="00436F64" w:rsidRDefault="001902B1" w:rsidP="00205BC3">
            <w:pPr>
              <w:pStyle w:val="Compact"/>
              <w:rPr>
                <w:sz w:val="16"/>
                <w:szCs w:val="16"/>
              </w:rPr>
            </w:pPr>
            <w:r w:rsidRPr="00436F64">
              <w:rPr>
                <w:sz w:val="16"/>
                <w:szCs w:val="16"/>
              </w:rPr>
              <w:t>94.3 [-100, 200]</w:t>
            </w:r>
          </w:p>
        </w:tc>
        <w:tc>
          <w:tcPr>
            <w:tcW w:w="992" w:type="dxa"/>
          </w:tcPr>
          <w:p w14:paraId="7439E185" w14:textId="77777777" w:rsidR="001902B1" w:rsidRPr="00436F64" w:rsidRDefault="001902B1" w:rsidP="00205BC3">
            <w:pPr>
              <w:pStyle w:val="Compact"/>
              <w:rPr>
                <w:sz w:val="16"/>
                <w:szCs w:val="16"/>
              </w:rPr>
            </w:pPr>
            <w:r w:rsidRPr="00436F64">
              <w:rPr>
                <w:sz w:val="16"/>
                <w:szCs w:val="16"/>
              </w:rPr>
              <w:t>36.8 [-100, 200]</w:t>
            </w:r>
          </w:p>
        </w:tc>
        <w:tc>
          <w:tcPr>
            <w:tcW w:w="808" w:type="dxa"/>
          </w:tcPr>
          <w:p w14:paraId="6B8DA30D" w14:textId="77777777" w:rsidR="001902B1" w:rsidRPr="00436F64" w:rsidRDefault="001902B1" w:rsidP="00205BC3">
            <w:pPr>
              <w:pStyle w:val="Compact"/>
              <w:rPr>
                <w:sz w:val="16"/>
                <w:szCs w:val="16"/>
              </w:rPr>
            </w:pPr>
            <w:r w:rsidRPr="00436F64">
              <w:rPr>
                <w:sz w:val="16"/>
                <w:szCs w:val="16"/>
              </w:rPr>
              <w:t>66.7 [-100, 200]</w:t>
            </w:r>
          </w:p>
        </w:tc>
        <w:tc>
          <w:tcPr>
            <w:tcW w:w="990" w:type="dxa"/>
          </w:tcPr>
          <w:p w14:paraId="33B50DC1" w14:textId="77777777" w:rsidR="001902B1" w:rsidRPr="00436F64" w:rsidRDefault="001902B1" w:rsidP="00205BC3">
            <w:pPr>
              <w:pStyle w:val="Compact"/>
              <w:rPr>
                <w:sz w:val="16"/>
                <w:szCs w:val="16"/>
              </w:rPr>
            </w:pPr>
            <w:r w:rsidRPr="00436F64">
              <w:rPr>
                <w:sz w:val="16"/>
                <w:szCs w:val="16"/>
              </w:rPr>
              <w:t>89.7 [-100, 200]</w:t>
            </w:r>
          </w:p>
        </w:tc>
        <w:tc>
          <w:tcPr>
            <w:tcW w:w="990" w:type="dxa"/>
          </w:tcPr>
          <w:p w14:paraId="43DD6B79" w14:textId="77777777" w:rsidR="001902B1" w:rsidRPr="00436F64" w:rsidRDefault="001902B1" w:rsidP="00205BC3">
            <w:pPr>
              <w:pStyle w:val="Compact"/>
              <w:rPr>
                <w:sz w:val="16"/>
                <w:szCs w:val="16"/>
              </w:rPr>
            </w:pPr>
            <w:r w:rsidRPr="00436F64">
              <w:rPr>
                <w:sz w:val="16"/>
                <w:szCs w:val="16"/>
              </w:rPr>
              <w:t>106 [-100, 200]</w:t>
            </w:r>
          </w:p>
        </w:tc>
        <w:tc>
          <w:tcPr>
            <w:tcW w:w="900" w:type="dxa"/>
          </w:tcPr>
          <w:p w14:paraId="2070C9F0" w14:textId="77777777" w:rsidR="001902B1" w:rsidRPr="00436F64" w:rsidRDefault="001902B1" w:rsidP="00205BC3">
            <w:pPr>
              <w:pStyle w:val="Compact"/>
              <w:rPr>
                <w:sz w:val="16"/>
                <w:szCs w:val="16"/>
              </w:rPr>
            </w:pPr>
            <w:r w:rsidRPr="00436F64">
              <w:rPr>
                <w:sz w:val="16"/>
                <w:szCs w:val="16"/>
              </w:rPr>
              <w:t>120 [-100, 200]</w:t>
            </w:r>
          </w:p>
        </w:tc>
        <w:tc>
          <w:tcPr>
            <w:tcW w:w="810" w:type="dxa"/>
          </w:tcPr>
          <w:p w14:paraId="21FFD2E2" w14:textId="77777777" w:rsidR="001902B1" w:rsidRPr="00436F64" w:rsidRDefault="001902B1" w:rsidP="00205BC3">
            <w:pPr>
              <w:pStyle w:val="Compact"/>
              <w:rPr>
                <w:sz w:val="16"/>
                <w:szCs w:val="16"/>
              </w:rPr>
            </w:pPr>
            <w:r w:rsidRPr="00436F64">
              <w:rPr>
                <w:sz w:val="16"/>
                <w:szCs w:val="16"/>
              </w:rPr>
              <w:t>126 [-100, 200]</w:t>
            </w:r>
          </w:p>
        </w:tc>
        <w:tc>
          <w:tcPr>
            <w:tcW w:w="811" w:type="dxa"/>
          </w:tcPr>
          <w:p w14:paraId="6E49E1A5" w14:textId="77777777" w:rsidR="001902B1" w:rsidRPr="00436F64" w:rsidRDefault="001902B1" w:rsidP="00205BC3">
            <w:pPr>
              <w:pStyle w:val="Compact"/>
              <w:rPr>
                <w:sz w:val="16"/>
                <w:szCs w:val="16"/>
              </w:rPr>
            </w:pPr>
            <w:r w:rsidRPr="00436F64">
              <w:rPr>
                <w:sz w:val="16"/>
                <w:szCs w:val="16"/>
              </w:rPr>
              <w:t>129 [-100, 200]</w:t>
            </w:r>
          </w:p>
        </w:tc>
        <w:tc>
          <w:tcPr>
            <w:tcW w:w="917" w:type="dxa"/>
          </w:tcPr>
          <w:p w14:paraId="236263F7" w14:textId="77777777" w:rsidR="001902B1" w:rsidRPr="00436F64" w:rsidRDefault="001902B1" w:rsidP="00205BC3">
            <w:pPr>
              <w:pStyle w:val="Compact"/>
              <w:rPr>
                <w:sz w:val="16"/>
                <w:szCs w:val="16"/>
              </w:rPr>
            </w:pPr>
            <w:r w:rsidRPr="00436F64">
              <w:rPr>
                <w:sz w:val="16"/>
                <w:szCs w:val="16"/>
              </w:rPr>
              <w:t>124 [-100, 200]</w:t>
            </w:r>
          </w:p>
        </w:tc>
      </w:tr>
      <w:tr w:rsidR="001902B1" w:rsidRPr="00436F64" w14:paraId="7E50A607" w14:textId="77777777" w:rsidTr="00205BC3">
        <w:tc>
          <w:tcPr>
            <w:tcW w:w="1278" w:type="dxa"/>
            <w:shd w:val="clear" w:color="auto" w:fill="D9D9D9" w:themeFill="background1" w:themeFillShade="D9"/>
          </w:tcPr>
          <w:p w14:paraId="274E65CA" w14:textId="77777777" w:rsidR="001902B1" w:rsidRPr="00436F64" w:rsidRDefault="001902B1" w:rsidP="00205BC3">
            <w:pPr>
              <w:pStyle w:val="Compact"/>
              <w:rPr>
                <w:sz w:val="16"/>
                <w:szCs w:val="16"/>
              </w:rPr>
            </w:pPr>
            <w:r w:rsidRPr="00436F64">
              <w:rPr>
                <w:sz w:val="16"/>
                <w:szCs w:val="16"/>
              </w:rPr>
              <w:t>Mood and Outlook</w:t>
            </w:r>
          </w:p>
        </w:tc>
        <w:tc>
          <w:tcPr>
            <w:tcW w:w="1080" w:type="dxa"/>
            <w:shd w:val="clear" w:color="auto" w:fill="D9D9D9" w:themeFill="background1" w:themeFillShade="D9"/>
          </w:tcPr>
          <w:p w14:paraId="05A3AD4F"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733C68A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F875D93"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371DD64D"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B3123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6CF1523"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516A9FED"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02863A7E"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727E9CC2" w14:textId="77777777" w:rsidR="001902B1" w:rsidRPr="00436F64" w:rsidRDefault="001902B1" w:rsidP="00205BC3">
            <w:pPr>
              <w:pStyle w:val="Compact"/>
              <w:rPr>
                <w:sz w:val="16"/>
                <w:szCs w:val="16"/>
              </w:rPr>
            </w:pPr>
          </w:p>
        </w:tc>
      </w:tr>
      <w:tr w:rsidR="001902B1" w:rsidRPr="00436F64" w14:paraId="299E7349" w14:textId="77777777" w:rsidTr="00205BC3">
        <w:tc>
          <w:tcPr>
            <w:tcW w:w="1278" w:type="dxa"/>
          </w:tcPr>
          <w:p w14:paraId="76FE4C82" w14:textId="77777777" w:rsidR="001902B1" w:rsidRPr="00436F64" w:rsidRDefault="001902B1" w:rsidP="00205BC3">
            <w:pPr>
              <w:pStyle w:val="Compact"/>
              <w:rPr>
                <w:sz w:val="16"/>
                <w:szCs w:val="16"/>
              </w:rPr>
            </w:pPr>
            <w:r w:rsidRPr="00436F64">
              <w:rPr>
                <w:sz w:val="16"/>
                <w:szCs w:val="16"/>
              </w:rPr>
              <w:t>Mean (SD)</w:t>
            </w:r>
          </w:p>
        </w:tc>
        <w:tc>
          <w:tcPr>
            <w:tcW w:w="1080" w:type="dxa"/>
          </w:tcPr>
          <w:p w14:paraId="14C9FBB5" w14:textId="77777777" w:rsidR="001902B1" w:rsidRPr="00436F64" w:rsidRDefault="001902B1" w:rsidP="00205BC3">
            <w:pPr>
              <w:pStyle w:val="Compact"/>
              <w:rPr>
                <w:sz w:val="16"/>
                <w:szCs w:val="16"/>
              </w:rPr>
            </w:pPr>
            <w:r w:rsidRPr="00436F64">
              <w:rPr>
                <w:sz w:val="16"/>
                <w:szCs w:val="16"/>
              </w:rPr>
              <w:t>67.2 (71.1)</w:t>
            </w:r>
          </w:p>
        </w:tc>
        <w:tc>
          <w:tcPr>
            <w:tcW w:w="992" w:type="dxa"/>
          </w:tcPr>
          <w:p w14:paraId="23CA188F" w14:textId="77777777" w:rsidR="001902B1" w:rsidRPr="00436F64" w:rsidRDefault="001902B1" w:rsidP="00205BC3">
            <w:pPr>
              <w:pStyle w:val="Compact"/>
              <w:rPr>
                <w:sz w:val="16"/>
                <w:szCs w:val="16"/>
              </w:rPr>
            </w:pPr>
            <w:r w:rsidRPr="00436F64">
              <w:rPr>
                <w:sz w:val="16"/>
                <w:szCs w:val="16"/>
              </w:rPr>
              <w:t>24.4 (64.8)</w:t>
            </w:r>
          </w:p>
        </w:tc>
        <w:tc>
          <w:tcPr>
            <w:tcW w:w="808" w:type="dxa"/>
          </w:tcPr>
          <w:p w14:paraId="1B1CFC92" w14:textId="77777777" w:rsidR="001902B1" w:rsidRPr="00436F64" w:rsidRDefault="001902B1" w:rsidP="00205BC3">
            <w:pPr>
              <w:pStyle w:val="Compact"/>
              <w:rPr>
                <w:sz w:val="16"/>
                <w:szCs w:val="16"/>
              </w:rPr>
            </w:pPr>
            <w:r w:rsidRPr="00436F64">
              <w:rPr>
                <w:sz w:val="16"/>
                <w:szCs w:val="16"/>
              </w:rPr>
              <w:t>44.1 (66.3)</w:t>
            </w:r>
          </w:p>
        </w:tc>
        <w:tc>
          <w:tcPr>
            <w:tcW w:w="990" w:type="dxa"/>
          </w:tcPr>
          <w:p w14:paraId="42121F9E" w14:textId="77777777" w:rsidR="001902B1" w:rsidRPr="00436F64" w:rsidRDefault="001902B1" w:rsidP="00205BC3">
            <w:pPr>
              <w:pStyle w:val="Compact"/>
              <w:rPr>
                <w:sz w:val="16"/>
                <w:szCs w:val="16"/>
              </w:rPr>
            </w:pPr>
            <w:r w:rsidRPr="00436F64">
              <w:rPr>
                <w:sz w:val="16"/>
                <w:szCs w:val="16"/>
              </w:rPr>
              <w:t>62.0 (67.1)</w:t>
            </w:r>
          </w:p>
        </w:tc>
        <w:tc>
          <w:tcPr>
            <w:tcW w:w="990" w:type="dxa"/>
          </w:tcPr>
          <w:p w14:paraId="4C53BB2D" w14:textId="77777777" w:rsidR="001902B1" w:rsidRPr="00436F64" w:rsidRDefault="001902B1" w:rsidP="00205BC3">
            <w:pPr>
              <w:pStyle w:val="Compact"/>
              <w:rPr>
                <w:sz w:val="16"/>
                <w:szCs w:val="16"/>
              </w:rPr>
            </w:pPr>
            <w:r w:rsidRPr="00436F64">
              <w:rPr>
                <w:sz w:val="16"/>
                <w:szCs w:val="16"/>
              </w:rPr>
              <w:t>78.1 (67.6)</w:t>
            </w:r>
          </w:p>
        </w:tc>
        <w:tc>
          <w:tcPr>
            <w:tcW w:w="900" w:type="dxa"/>
          </w:tcPr>
          <w:p w14:paraId="434091D4" w14:textId="77777777" w:rsidR="001902B1" w:rsidRPr="00436F64" w:rsidRDefault="001902B1" w:rsidP="00205BC3">
            <w:pPr>
              <w:pStyle w:val="Compact"/>
              <w:rPr>
                <w:sz w:val="16"/>
                <w:szCs w:val="16"/>
              </w:rPr>
            </w:pPr>
            <w:r w:rsidRPr="00436F64">
              <w:rPr>
                <w:sz w:val="16"/>
                <w:szCs w:val="16"/>
              </w:rPr>
              <w:t>91.2 (66.2)</w:t>
            </w:r>
          </w:p>
        </w:tc>
        <w:tc>
          <w:tcPr>
            <w:tcW w:w="810" w:type="dxa"/>
          </w:tcPr>
          <w:p w14:paraId="1F273BBF" w14:textId="77777777" w:rsidR="001902B1" w:rsidRPr="00436F64" w:rsidRDefault="001902B1" w:rsidP="00205BC3">
            <w:pPr>
              <w:pStyle w:val="Compact"/>
              <w:rPr>
                <w:sz w:val="16"/>
                <w:szCs w:val="16"/>
              </w:rPr>
            </w:pPr>
            <w:r w:rsidRPr="00436F64">
              <w:rPr>
                <w:sz w:val="16"/>
                <w:szCs w:val="16"/>
              </w:rPr>
              <w:t>102 (61.5)</w:t>
            </w:r>
          </w:p>
        </w:tc>
        <w:tc>
          <w:tcPr>
            <w:tcW w:w="811" w:type="dxa"/>
          </w:tcPr>
          <w:p w14:paraId="3F2BDE09" w14:textId="77777777" w:rsidR="001902B1" w:rsidRPr="00436F64" w:rsidRDefault="001902B1" w:rsidP="00205BC3">
            <w:pPr>
              <w:pStyle w:val="Compact"/>
              <w:rPr>
                <w:sz w:val="16"/>
                <w:szCs w:val="16"/>
              </w:rPr>
            </w:pPr>
            <w:r w:rsidRPr="00436F64">
              <w:rPr>
                <w:sz w:val="16"/>
                <w:szCs w:val="16"/>
              </w:rPr>
              <w:t>111 (57.2)</w:t>
            </w:r>
          </w:p>
        </w:tc>
        <w:tc>
          <w:tcPr>
            <w:tcW w:w="917" w:type="dxa"/>
          </w:tcPr>
          <w:p w14:paraId="10F1DC55" w14:textId="77777777" w:rsidR="001902B1" w:rsidRPr="00436F64" w:rsidRDefault="001902B1" w:rsidP="00205BC3">
            <w:pPr>
              <w:pStyle w:val="Compact"/>
              <w:rPr>
                <w:sz w:val="16"/>
                <w:szCs w:val="16"/>
              </w:rPr>
            </w:pPr>
            <w:r w:rsidRPr="00436F64">
              <w:rPr>
                <w:sz w:val="16"/>
                <w:szCs w:val="16"/>
              </w:rPr>
              <w:t>114 (61.7)</w:t>
            </w:r>
          </w:p>
        </w:tc>
      </w:tr>
      <w:tr w:rsidR="001902B1" w:rsidRPr="00436F64" w14:paraId="7F7CD051" w14:textId="77777777" w:rsidTr="00205BC3">
        <w:tc>
          <w:tcPr>
            <w:tcW w:w="1278" w:type="dxa"/>
          </w:tcPr>
          <w:p w14:paraId="3EB97928"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C69D1DD" w14:textId="77777777" w:rsidR="001902B1" w:rsidRPr="00436F64" w:rsidRDefault="001902B1" w:rsidP="00205BC3">
            <w:pPr>
              <w:pStyle w:val="Compact"/>
              <w:rPr>
                <w:sz w:val="16"/>
                <w:szCs w:val="16"/>
              </w:rPr>
            </w:pPr>
            <w:r w:rsidRPr="00436F64">
              <w:rPr>
                <w:sz w:val="16"/>
                <w:szCs w:val="16"/>
              </w:rPr>
              <w:t>73.7 [-100, 200]</w:t>
            </w:r>
          </w:p>
        </w:tc>
        <w:tc>
          <w:tcPr>
            <w:tcW w:w="992" w:type="dxa"/>
          </w:tcPr>
          <w:p w14:paraId="32A4FF6D" w14:textId="77777777" w:rsidR="001902B1" w:rsidRPr="00436F64" w:rsidRDefault="001902B1" w:rsidP="00205BC3">
            <w:pPr>
              <w:pStyle w:val="Compact"/>
              <w:rPr>
                <w:sz w:val="16"/>
                <w:szCs w:val="16"/>
              </w:rPr>
            </w:pPr>
            <w:r w:rsidRPr="00436F64">
              <w:rPr>
                <w:sz w:val="16"/>
                <w:szCs w:val="16"/>
              </w:rPr>
              <w:t>-1.30 [-100, 200]</w:t>
            </w:r>
          </w:p>
        </w:tc>
        <w:tc>
          <w:tcPr>
            <w:tcW w:w="808" w:type="dxa"/>
          </w:tcPr>
          <w:p w14:paraId="7EE7C10D" w14:textId="77777777" w:rsidR="001902B1" w:rsidRPr="00436F64" w:rsidRDefault="001902B1" w:rsidP="00205BC3">
            <w:pPr>
              <w:pStyle w:val="Compact"/>
              <w:rPr>
                <w:sz w:val="16"/>
                <w:szCs w:val="16"/>
              </w:rPr>
            </w:pPr>
            <w:r w:rsidRPr="00436F64">
              <w:rPr>
                <w:sz w:val="16"/>
                <w:szCs w:val="16"/>
              </w:rPr>
              <w:t>35.6 [-100, 200]</w:t>
            </w:r>
          </w:p>
        </w:tc>
        <w:tc>
          <w:tcPr>
            <w:tcW w:w="990" w:type="dxa"/>
          </w:tcPr>
          <w:p w14:paraId="1BE6025E" w14:textId="77777777" w:rsidR="001902B1" w:rsidRPr="00436F64" w:rsidRDefault="001902B1" w:rsidP="00205BC3">
            <w:pPr>
              <w:pStyle w:val="Compact"/>
              <w:rPr>
                <w:sz w:val="16"/>
                <w:szCs w:val="16"/>
              </w:rPr>
            </w:pPr>
            <w:r w:rsidRPr="00436F64">
              <w:rPr>
                <w:sz w:val="16"/>
                <w:szCs w:val="16"/>
              </w:rPr>
              <w:t>65.4 [-100, 200]</w:t>
            </w:r>
          </w:p>
        </w:tc>
        <w:tc>
          <w:tcPr>
            <w:tcW w:w="990" w:type="dxa"/>
          </w:tcPr>
          <w:p w14:paraId="61F58053" w14:textId="77777777" w:rsidR="001902B1" w:rsidRPr="00436F64" w:rsidRDefault="001902B1" w:rsidP="00205BC3">
            <w:pPr>
              <w:pStyle w:val="Compact"/>
              <w:rPr>
                <w:sz w:val="16"/>
                <w:szCs w:val="16"/>
              </w:rPr>
            </w:pPr>
            <w:r w:rsidRPr="00436F64">
              <w:rPr>
                <w:sz w:val="16"/>
                <w:szCs w:val="16"/>
              </w:rPr>
              <w:t>88.8 [-100, 200]</w:t>
            </w:r>
          </w:p>
        </w:tc>
        <w:tc>
          <w:tcPr>
            <w:tcW w:w="900" w:type="dxa"/>
          </w:tcPr>
          <w:p w14:paraId="2248E87D" w14:textId="77777777" w:rsidR="001902B1" w:rsidRPr="00436F64" w:rsidRDefault="001902B1" w:rsidP="00205BC3">
            <w:pPr>
              <w:pStyle w:val="Compact"/>
              <w:rPr>
                <w:sz w:val="16"/>
                <w:szCs w:val="16"/>
              </w:rPr>
            </w:pPr>
            <w:r w:rsidRPr="00436F64">
              <w:rPr>
                <w:sz w:val="16"/>
                <w:szCs w:val="16"/>
              </w:rPr>
              <w:t>105 [-100, 200]</w:t>
            </w:r>
          </w:p>
        </w:tc>
        <w:tc>
          <w:tcPr>
            <w:tcW w:w="810" w:type="dxa"/>
          </w:tcPr>
          <w:p w14:paraId="620BD24F" w14:textId="77777777" w:rsidR="001902B1" w:rsidRPr="00436F64" w:rsidRDefault="001902B1" w:rsidP="00205BC3">
            <w:pPr>
              <w:pStyle w:val="Compact"/>
              <w:rPr>
                <w:sz w:val="16"/>
                <w:szCs w:val="16"/>
              </w:rPr>
            </w:pPr>
            <w:r w:rsidRPr="00436F64">
              <w:rPr>
                <w:sz w:val="16"/>
                <w:szCs w:val="16"/>
              </w:rPr>
              <w:t>116 [-100, 200]</w:t>
            </w:r>
          </w:p>
        </w:tc>
        <w:tc>
          <w:tcPr>
            <w:tcW w:w="811" w:type="dxa"/>
          </w:tcPr>
          <w:p w14:paraId="7A9004CD" w14:textId="77777777" w:rsidR="001902B1" w:rsidRPr="00436F64" w:rsidRDefault="001902B1" w:rsidP="00205BC3">
            <w:pPr>
              <w:pStyle w:val="Compact"/>
              <w:rPr>
                <w:sz w:val="16"/>
                <w:szCs w:val="16"/>
              </w:rPr>
            </w:pPr>
            <w:r w:rsidRPr="00436F64">
              <w:rPr>
                <w:sz w:val="16"/>
                <w:szCs w:val="16"/>
              </w:rPr>
              <w:t>124 [-100, 200]</w:t>
            </w:r>
          </w:p>
        </w:tc>
        <w:tc>
          <w:tcPr>
            <w:tcW w:w="917" w:type="dxa"/>
          </w:tcPr>
          <w:p w14:paraId="02152017" w14:textId="77777777" w:rsidR="001902B1" w:rsidRPr="00436F64" w:rsidRDefault="001902B1" w:rsidP="00205BC3">
            <w:pPr>
              <w:pStyle w:val="Compact"/>
              <w:rPr>
                <w:sz w:val="16"/>
                <w:szCs w:val="16"/>
              </w:rPr>
            </w:pPr>
            <w:r w:rsidRPr="00436F64">
              <w:rPr>
                <w:sz w:val="16"/>
                <w:szCs w:val="16"/>
              </w:rPr>
              <w:t>129 [-100, 200]</w:t>
            </w:r>
          </w:p>
        </w:tc>
      </w:tr>
      <w:tr w:rsidR="001902B1" w:rsidRPr="00436F64" w14:paraId="54E94AC7" w14:textId="77777777" w:rsidTr="00205BC3">
        <w:tc>
          <w:tcPr>
            <w:tcW w:w="1278" w:type="dxa"/>
            <w:shd w:val="clear" w:color="auto" w:fill="D9D9D9" w:themeFill="background1" w:themeFillShade="D9"/>
          </w:tcPr>
          <w:p w14:paraId="7250BBF2" w14:textId="77777777" w:rsidR="001902B1" w:rsidRPr="00436F64" w:rsidRDefault="001902B1" w:rsidP="00205BC3">
            <w:pPr>
              <w:pStyle w:val="Compact"/>
              <w:rPr>
                <w:sz w:val="16"/>
                <w:szCs w:val="16"/>
              </w:rPr>
            </w:pPr>
            <w:r w:rsidRPr="00436F64">
              <w:rPr>
                <w:sz w:val="16"/>
                <w:szCs w:val="16"/>
              </w:rPr>
              <w:t>Social Self</w:t>
            </w:r>
          </w:p>
        </w:tc>
        <w:tc>
          <w:tcPr>
            <w:tcW w:w="1080" w:type="dxa"/>
            <w:shd w:val="clear" w:color="auto" w:fill="D9D9D9" w:themeFill="background1" w:themeFillShade="D9"/>
          </w:tcPr>
          <w:p w14:paraId="1E4721E3"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9EBB564"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529A92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EF10672"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4F90ED86"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05F50AAB"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24A7058F"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368D04B5"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5AFA71B6" w14:textId="77777777" w:rsidR="001902B1" w:rsidRPr="00436F64" w:rsidRDefault="001902B1" w:rsidP="00205BC3">
            <w:pPr>
              <w:pStyle w:val="Compact"/>
              <w:rPr>
                <w:sz w:val="16"/>
                <w:szCs w:val="16"/>
              </w:rPr>
            </w:pPr>
          </w:p>
        </w:tc>
      </w:tr>
      <w:tr w:rsidR="001902B1" w:rsidRPr="00436F64" w14:paraId="57A677E1" w14:textId="77777777" w:rsidTr="00205BC3">
        <w:tc>
          <w:tcPr>
            <w:tcW w:w="1278" w:type="dxa"/>
          </w:tcPr>
          <w:p w14:paraId="14E69135" w14:textId="77777777" w:rsidR="001902B1" w:rsidRPr="00436F64" w:rsidRDefault="001902B1" w:rsidP="00205BC3">
            <w:pPr>
              <w:pStyle w:val="Compact"/>
              <w:rPr>
                <w:sz w:val="16"/>
                <w:szCs w:val="16"/>
              </w:rPr>
            </w:pPr>
            <w:r w:rsidRPr="00436F64">
              <w:rPr>
                <w:sz w:val="16"/>
                <w:szCs w:val="16"/>
              </w:rPr>
              <w:t>Mean (SD)</w:t>
            </w:r>
          </w:p>
        </w:tc>
        <w:tc>
          <w:tcPr>
            <w:tcW w:w="1080" w:type="dxa"/>
          </w:tcPr>
          <w:p w14:paraId="6C5D5AB8" w14:textId="77777777" w:rsidR="001902B1" w:rsidRPr="00436F64" w:rsidRDefault="001902B1" w:rsidP="00205BC3">
            <w:pPr>
              <w:pStyle w:val="Compact"/>
              <w:rPr>
                <w:sz w:val="16"/>
                <w:szCs w:val="16"/>
              </w:rPr>
            </w:pPr>
            <w:r w:rsidRPr="00436F64">
              <w:rPr>
                <w:sz w:val="16"/>
                <w:szCs w:val="16"/>
              </w:rPr>
              <w:t>70.7 (76.6)</w:t>
            </w:r>
          </w:p>
        </w:tc>
        <w:tc>
          <w:tcPr>
            <w:tcW w:w="992" w:type="dxa"/>
          </w:tcPr>
          <w:p w14:paraId="546E3516" w14:textId="77777777" w:rsidR="001902B1" w:rsidRPr="00436F64" w:rsidRDefault="001902B1" w:rsidP="00205BC3">
            <w:pPr>
              <w:pStyle w:val="Compact"/>
              <w:rPr>
                <w:sz w:val="16"/>
                <w:szCs w:val="16"/>
              </w:rPr>
            </w:pPr>
            <w:r w:rsidRPr="00436F64">
              <w:rPr>
                <w:sz w:val="16"/>
                <w:szCs w:val="16"/>
              </w:rPr>
              <w:t>23.1 (69.5)</w:t>
            </w:r>
          </w:p>
        </w:tc>
        <w:tc>
          <w:tcPr>
            <w:tcW w:w="808" w:type="dxa"/>
          </w:tcPr>
          <w:p w14:paraId="22F76ABB" w14:textId="77777777" w:rsidR="001902B1" w:rsidRPr="00436F64" w:rsidRDefault="001902B1" w:rsidP="00205BC3">
            <w:pPr>
              <w:pStyle w:val="Compact"/>
              <w:rPr>
                <w:sz w:val="16"/>
                <w:szCs w:val="16"/>
              </w:rPr>
            </w:pPr>
            <w:r w:rsidRPr="00436F64">
              <w:rPr>
                <w:sz w:val="16"/>
                <w:szCs w:val="16"/>
              </w:rPr>
              <w:t>50.2 (72.5)</w:t>
            </w:r>
          </w:p>
        </w:tc>
        <w:tc>
          <w:tcPr>
            <w:tcW w:w="990" w:type="dxa"/>
          </w:tcPr>
          <w:p w14:paraId="08C64454" w14:textId="77777777" w:rsidR="001902B1" w:rsidRPr="00436F64" w:rsidRDefault="001902B1" w:rsidP="00205BC3">
            <w:pPr>
              <w:pStyle w:val="Compact"/>
              <w:rPr>
                <w:sz w:val="16"/>
                <w:szCs w:val="16"/>
              </w:rPr>
            </w:pPr>
            <w:r w:rsidRPr="00436F64">
              <w:rPr>
                <w:sz w:val="16"/>
                <w:szCs w:val="16"/>
              </w:rPr>
              <w:t>69.7 (72.8)</w:t>
            </w:r>
          </w:p>
        </w:tc>
        <w:tc>
          <w:tcPr>
            <w:tcW w:w="990" w:type="dxa"/>
          </w:tcPr>
          <w:p w14:paraId="39380D6D" w14:textId="77777777" w:rsidR="001902B1" w:rsidRPr="00436F64" w:rsidRDefault="001902B1" w:rsidP="00205BC3">
            <w:pPr>
              <w:pStyle w:val="Compact"/>
              <w:rPr>
                <w:sz w:val="16"/>
                <w:szCs w:val="16"/>
              </w:rPr>
            </w:pPr>
            <w:r w:rsidRPr="00436F64">
              <w:rPr>
                <w:sz w:val="16"/>
                <w:szCs w:val="16"/>
              </w:rPr>
              <w:t>83.5 (72.8)</w:t>
            </w:r>
          </w:p>
        </w:tc>
        <w:tc>
          <w:tcPr>
            <w:tcW w:w="900" w:type="dxa"/>
          </w:tcPr>
          <w:p w14:paraId="3667F04E" w14:textId="77777777" w:rsidR="001902B1" w:rsidRPr="00436F64" w:rsidRDefault="001902B1" w:rsidP="00205BC3">
            <w:pPr>
              <w:pStyle w:val="Compact"/>
              <w:rPr>
                <w:sz w:val="16"/>
                <w:szCs w:val="16"/>
              </w:rPr>
            </w:pPr>
            <w:r w:rsidRPr="00436F64">
              <w:rPr>
                <w:sz w:val="16"/>
                <w:szCs w:val="16"/>
              </w:rPr>
              <w:t>94.3 (71.8)</w:t>
            </w:r>
          </w:p>
        </w:tc>
        <w:tc>
          <w:tcPr>
            <w:tcW w:w="810" w:type="dxa"/>
          </w:tcPr>
          <w:p w14:paraId="4C7AB4C8" w14:textId="77777777" w:rsidR="001902B1" w:rsidRPr="00436F64" w:rsidRDefault="001902B1" w:rsidP="00205BC3">
            <w:pPr>
              <w:pStyle w:val="Compact"/>
              <w:rPr>
                <w:sz w:val="16"/>
                <w:szCs w:val="16"/>
              </w:rPr>
            </w:pPr>
            <w:r w:rsidRPr="00436F64">
              <w:rPr>
                <w:sz w:val="16"/>
                <w:szCs w:val="16"/>
              </w:rPr>
              <w:t>103 (68.2)</w:t>
            </w:r>
          </w:p>
        </w:tc>
        <w:tc>
          <w:tcPr>
            <w:tcW w:w="811" w:type="dxa"/>
          </w:tcPr>
          <w:p w14:paraId="1A762B55" w14:textId="77777777" w:rsidR="001902B1" w:rsidRPr="00436F64" w:rsidRDefault="001902B1" w:rsidP="00205BC3">
            <w:pPr>
              <w:pStyle w:val="Compact"/>
              <w:rPr>
                <w:sz w:val="16"/>
                <w:szCs w:val="16"/>
              </w:rPr>
            </w:pPr>
            <w:r w:rsidRPr="00436F64">
              <w:rPr>
                <w:sz w:val="16"/>
                <w:szCs w:val="16"/>
              </w:rPr>
              <w:t>112 (64.6)</w:t>
            </w:r>
          </w:p>
        </w:tc>
        <w:tc>
          <w:tcPr>
            <w:tcW w:w="917" w:type="dxa"/>
          </w:tcPr>
          <w:p w14:paraId="42692B14" w14:textId="77777777" w:rsidR="001902B1" w:rsidRPr="00436F64" w:rsidRDefault="001902B1" w:rsidP="00205BC3">
            <w:pPr>
              <w:pStyle w:val="Compact"/>
              <w:rPr>
                <w:sz w:val="16"/>
                <w:szCs w:val="16"/>
              </w:rPr>
            </w:pPr>
            <w:r w:rsidRPr="00436F64">
              <w:rPr>
                <w:sz w:val="16"/>
                <w:szCs w:val="16"/>
              </w:rPr>
              <w:t>116 (67.3)</w:t>
            </w:r>
          </w:p>
        </w:tc>
      </w:tr>
      <w:tr w:rsidR="001902B1" w:rsidRPr="00436F64" w14:paraId="4F6C1C81" w14:textId="77777777" w:rsidTr="00205BC3">
        <w:tc>
          <w:tcPr>
            <w:tcW w:w="1278" w:type="dxa"/>
          </w:tcPr>
          <w:p w14:paraId="2851D5DF"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66868B66" w14:textId="77777777" w:rsidR="001902B1" w:rsidRPr="00436F64" w:rsidRDefault="001902B1" w:rsidP="00205BC3">
            <w:pPr>
              <w:pStyle w:val="Compact"/>
              <w:rPr>
                <w:sz w:val="16"/>
                <w:szCs w:val="16"/>
              </w:rPr>
            </w:pPr>
            <w:r w:rsidRPr="00436F64">
              <w:rPr>
                <w:sz w:val="16"/>
                <w:szCs w:val="16"/>
              </w:rPr>
              <w:t>83.9 [-100, 200]</w:t>
            </w:r>
          </w:p>
        </w:tc>
        <w:tc>
          <w:tcPr>
            <w:tcW w:w="992" w:type="dxa"/>
          </w:tcPr>
          <w:p w14:paraId="529EBB85" w14:textId="77777777" w:rsidR="001902B1" w:rsidRPr="00436F64" w:rsidRDefault="001902B1" w:rsidP="00205BC3">
            <w:pPr>
              <w:pStyle w:val="Compact"/>
              <w:rPr>
                <w:sz w:val="16"/>
                <w:szCs w:val="16"/>
              </w:rPr>
            </w:pPr>
            <w:r w:rsidRPr="00436F64">
              <w:rPr>
                <w:sz w:val="16"/>
                <w:szCs w:val="16"/>
              </w:rPr>
              <w:t>-3.40 [-100, 200]</w:t>
            </w:r>
          </w:p>
        </w:tc>
        <w:tc>
          <w:tcPr>
            <w:tcW w:w="808" w:type="dxa"/>
          </w:tcPr>
          <w:p w14:paraId="2E8CB3A3" w14:textId="77777777" w:rsidR="001902B1" w:rsidRPr="00436F64" w:rsidRDefault="001902B1" w:rsidP="00205BC3">
            <w:pPr>
              <w:pStyle w:val="Compact"/>
              <w:rPr>
                <w:sz w:val="16"/>
                <w:szCs w:val="16"/>
              </w:rPr>
            </w:pPr>
            <w:r w:rsidRPr="00436F64">
              <w:rPr>
                <w:sz w:val="16"/>
                <w:szCs w:val="16"/>
              </w:rPr>
              <w:t>46.8 [-100, 200]</w:t>
            </w:r>
          </w:p>
        </w:tc>
        <w:tc>
          <w:tcPr>
            <w:tcW w:w="990" w:type="dxa"/>
          </w:tcPr>
          <w:p w14:paraId="66D43148" w14:textId="77777777" w:rsidR="001902B1" w:rsidRPr="00436F64" w:rsidRDefault="001902B1" w:rsidP="00205BC3">
            <w:pPr>
              <w:pStyle w:val="Compact"/>
              <w:rPr>
                <w:sz w:val="16"/>
                <w:szCs w:val="16"/>
              </w:rPr>
            </w:pPr>
            <w:r w:rsidRPr="00436F64">
              <w:rPr>
                <w:sz w:val="16"/>
                <w:szCs w:val="16"/>
              </w:rPr>
              <w:t>80.6 [-100, 200]</w:t>
            </w:r>
          </w:p>
        </w:tc>
        <w:tc>
          <w:tcPr>
            <w:tcW w:w="990" w:type="dxa"/>
          </w:tcPr>
          <w:p w14:paraId="7573726A" w14:textId="77777777" w:rsidR="001902B1" w:rsidRPr="00436F64" w:rsidRDefault="001902B1" w:rsidP="00205BC3">
            <w:pPr>
              <w:pStyle w:val="Compact"/>
              <w:rPr>
                <w:sz w:val="16"/>
                <w:szCs w:val="16"/>
              </w:rPr>
            </w:pPr>
            <w:r w:rsidRPr="00436F64">
              <w:rPr>
                <w:sz w:val="16"/>
                <w:szCs w:val="16"/>
              </w:rPr>
              <w:t>101 [-100, 200]</w:t>
            </w:r>
          </w:p>
        </w:tc>
        <w:tc>
          <w:tcPr>
            <w:tcW w:w="900" w:type="dxa"/>
          </w:tcPr>
          <w:p w14:paraId="68F955D9" w14:textId="77777777" w:rsidR="001902B1" w:rsidRPr="00436F64" w:rsidRDefault="001902B1" w:rsidP="00205BC3">
            <w:pPr>
              <w:pStyle w:val="Compact"/>
              <w:rPr>
                <w:sz w:val="16"/>
                <w:szCs w:val="16"/>
              </w:rPr>
            </w:pPr>
            <w:r w:rsidRPr="00436F64">
              <w:rPr>
                <w:sz w:val="16"/>
                <w:szCs w:val="16"/>
              </w:rPr>
              <w:t>115 [-100, 200]</w:t>
            </w:r>
          </w:p>
        </w:tc>
        <w:tc>
          <w:tcPr>
            <w:tcW w:w="810" w:type="dxa"/>
          </w:tcPr>
          <w:p w14:paraId="405F6416" w14:textId="77777777" w:rsidR="001902B1" w:rsidRPr="00436F64" w:rsidRDefault="001902B1" w:rsidP="00205BC3">
            <w:pPr>
              <w:pStyle w:val="Compact"/>
              <w:rPr>
                <w:sz w:val="16"/>
                <w:szCs w:val="16"/>
              </w:rPr>
            </w:pPr>
            <w:r w:rsidRPr="00436F64">
              <w:rPr>
                <w:sz w:val="16"/>
                <w:szCs w:val="16"/>
              </w:rPr>
              <w:t>123 [-100, 200]</w:t>
            </w:r>
          </w:p>
        </w:tc>
        <w:tc>
          <w:tcPr>
            <w:tcW w:w="811" w:type="dxa"/>
          </w:tcPr>
          <w:p w14:paraId="268F7C4E" w14:textId="77777777" w:rsidR="001902B1" w:rsidRPr="00436F64" w:rsidRDefault="001902B1" w:rsidP="00205BC3">
            <w:pPr>
              <w:pStyle w:val="Compact"/>
              <w:rPr>
                <w:sz w:val="16"/>
                <w:szCs w:val="16"/>
              </w:rPr>
            </w:pPr>
            <w:r w:rsidRPr="00436F64">
              <w:rPr>
                <w:sz w:val="16"/>
                <w:szCs w:val="16"/>
              </w:rPr>
              <w:t>131 [-100, 200]</w:t>
            </w:r>
          </w:p>
        </w:tc>
        <w:tc>
          <w:tcPr>
            <w:tcW w:w="917" w:type="dxa"/>
          </w:tcPr>
          <w:p w14:paraId="69A08DC8" w14:textId="77777777" w:rsidR="001902B1" w:rsidRPr="00436F64" w:rsidRDefault="001902B1" w:rsidP="00205BC3">
            <w:pPr>
              <w:pStyle w:val="Compact"/>
              <w:rPr>
                <w:sz w:val="16"/>
                <w:szCs w:val="16"/>
              </w:rPr>
            </w:pPr>
            <w:r w:rsidRPr="00436F64">
              <w:rPr>
                <w:sz w:val="16"/>
                <w:szCs w:val="16"/>
              </w:rPr>
              <w:t>134 [-100, 200]</w:t>
            </w:r>
          </w:p>
        </w:tc>
      </w:tr>
      <w:tr w:rsidR="001902B1" w:rsidRPr="00436F64" w14:paraId="07476D31" w14:textId="77777777" w:rsidTr="00205BC3">
        <w:tc>
          <w:tcPr>
            <w:tcW w:w="1278" w:type="dxa"/>
            <w:shd w:val="clear" w:color="auto" w:fill="D9D9D9" w:themeFill="background1" w:themeFillShade="D9"/>
          </w:tcPr>
          <w:p w14:paraId="018E5B75" w14:textId="77777777" w:rsidR="001902B1" w:rsidRPr="00436F64" w:rsidRDefault="001902B1" w:rsidP="00205BC3">
            <w:pPr>
              <w:pStyle w:val="Compact"/>
              <w:rPr>
                <w:sz w:val="16"/>
                <w:szCs w:val="16"/>
              </w:rPr>
            </w:pPr>
            <w:r w:rsidRPr="00436F64">
              <w:rPr>
                <w:sz w:val="16"/>
                <w:szCs w:val="16"/>
              </w:rPr>
              <w:t>Mind-Body</w:t>
            </w:r>
          </w:p>
        </w:tc>
        <w:tc>
          <w:tcPr>
            <w:tcW w:w="1080" w:type="dxa"/>
            <w:shd w:val="clear" w:color="auto" w:fill="D9D9D9" w:themeFill="background1" w:themeFillShade="D9"/>
          </w:tcPr>
          <w:p w14:paraId="4D573BC5" w14:textId="77777777" w:rsidR="001902B1" w:rsidRPr="00436F64" w:rsidRDefault="001902B1" w:rsidP="00205BC3">
            <w:pPr>
              <w:pStyle w:val="Compact"/>
              <w:rPr>
                <w:sz w:val="16"/>
                <w:szCs w:val="16"/>
              </w:rPr>
            </w:pPr>
          </w:p>
        </w:tc>
        <w:tc>
          <w:tcPr>
            <w:tcW w:w="992" w:type="dxa"/>
            <w:shd w:val="clear" w:color="auto" w:fill="D9D9D9" w:themeFill="background1" w:themeFillShade="D9"/>
          </w:tcPr>
          <w:p w14:paraId="269CCB1D" w14:textId="77777777" w:rsidR="001902B1" w:rsidRPr="00436F64" w:rsidRDefault="001902B1" w:rsidP="00205BC3">
            <w:pPr>
              <w:pStyle w:val="Compact"/>
              <w:rPr>
                <w:sz w:val="16"/>
                <w:szCs w:val="16"/>
              </w:rPr>
            </w:pPr>
          </w:p>
        </w:tc>
        <w:tc>
          <w:tcPr>
            <w:tcW w:w="808" w:type="dxa"/>
            <w:shd w:val="clear" w:color="auto" w:fill="D9D9D9" w:themeFill="background1" w:themeFillShade="D9"/>
          </w:tcPr>
          <w:p w14:paraId="6828CE9B"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008AFD8F" w14:textId="77777777" w:rsidR="001902B1" w:rsidRPr="00436F64" w:rsidRDefault="001902B1" w:rsidP="00205BC3">
            <w:pPr>
              <w:pStyle w:val="Compact"/>
              <w:rPr>
                <w:sz w:val="16"/>
                <w:szCs w:val="16"/>
              </w:rPr>
            </w:pPr>
          </w:p>
        </w:tc>
        <w:tc>
          <w:tcPr>
            <w:tcW w:w="990" w:type="dxa"/>
            <w:shd w:val="clear" w:color="auto" w:fill="D9D9D9" w:themeFill="background1" w:themeFillShade="D9"/>
          </w:tcPr>
          <w:p w14:paraId="6F2E03FB" w14:textId="77777777" w:rsidR="001902B1" w:rsidRPr="00436F64" w:rsidRDefault="001902B1" w:rsidP="00205BC3">
            <w:pPr>
              <w:pStyle w:val="Compact"/>
              <w:rPr>
                <w:sz w:val="16"/>
                <w:szCs w:val="16"/>
              </w:rPr>
            </w:pPr>
          </w:p>
        </w:tc>
        <w:tc>
          <w:tcPr>
            <w:tcW w:w="900" w:type="dxa"/>
            <w:shd w:val="clear" w:color="auto" w:fill="D9D9D9" w:themeFill="background1" w:themeFillShade="D9"/>
          </w:tcPr>
          <w:p w14:paraId="535B9464" w14:textId="77777777" w:rsidR="001902B1" w:rsidRPr="00436F64" w:rsidRDefault="001902B1" w:rsidP="00205BC3">
            <w:pPr>
              <w:pStyle w:val="Compact"/>
              <w:rPr>
                <w:sz w:val="16"/>
                <w:szCs w:val="16"/>
              </w:rPr>
            </w:pPr>
          </w:p>
        </w:tc>
        <w:tc>
          <w:tcPr>
            <w:tcW w:w="810" w:type="dxa"/>
            <w:shd w:val="clear" w:color="auto" w:fill="D9D9D9" w:themeFill="background1" w:themeFillShade="D9"/>
          </w:tcPr>
          <w:p w14:paraId="7B58AE65" w14:textId="77777777" w:rsidR="001902B1" w:rsidRPr="00436F64" w:rsidRDefault="001902B1" w:rsidP="00205BC3">
            <w:pPr>
              <w:pStyle w:val="Compact"/>
              <w:rPr>
                <w:sz w:val="16"/>
                <w:szCs w:val="16"/>
              </w:rPr>
            </w:pPr>
          </w:p>
        </w:tc>
        <w:tc>
          <w:tcPr>
            <w:tcW w:w="811" w:type="dxa"/>
            <w:shd w:val="clear" w:color="auto" w:fill="D9D9D9" w:themeFill="background1" w:themeFillShade="D9"/>
          </w:tcPr>
          <w:p w14:paraId="14275261" w14:textId="77777777" w:rsidR="001902B1" w:rsidRPr="00436F64" w:rsidRDefault="001902B1" w:rsidP="00205BC3">
            <w:pPr>
              <w:pStyle w:val="Compact"/>
              <w:rPr>
                <w:sz w:val="16"/>
                <w:szCs w:val="16"/>
              </w:rPr>
            </w:pPr>
          </w:p>
        </w:tc>
        <w:tc>
          <w:tcPr>
            <w:tcW w:w="917" w:type="dxa"/>
            <w:shd w:val="clear" w:color="auto" w:fill="D9D9D9" w:themeFill="background1" w:themeFillShade="D9"/>
          </w:tcPr>
          <w:p w14:paraId="4390061D" w14:textId="77777777" w:rsidR="001902B1" w:rsidRPr="00436F64" w:rsidRDefault="001902B1" w:rsidP="00205BC3">
            <w:pPr>
              <w:pStyle w:val="Compact"/>
              <w:rPr>
                <w:sz w:val="16"/>
                <w:szCs w:val="16"/>
              </w:rPr>
            </w:pPr>
          </w:p>
        </w:tc>
      </w:tr>
      <w:tr w:rsidR="001902B1" w:rsidRPr="00436F64" w14:paraId="76133562" w14:textId="77777777" w:rsidTr="00205BC3">
        <w:tc>
          <w:tcPr>
            <w:tcW w:w="1278" w:type="dxa"/>
          </w:tcPr>
          <w:p w14:paraId="5A349E6E" w14:textId="77777777" w:rsidR="001902B1" w:rsidRPr="00436F64" w:rsidRDefault="001902B1" w:rsidP="00205BC3">
            <w:pPr>
              <w:pStyle w:val="Compact"/>
              <w:rPr>
                <w:sz w:val="16"/>
                <w:szCs w:val="16"/>
              </w:rPr>
            </w:pPr>
            <w:r w:rsidRPr="00436F64">
              <w:rPr>
                <w:sz w:val="16"/>
                <w:szCs w:val="16"/>
              </w:rPr>
              <w:t>Mean (SD)</w:t>
            </w:r>
          </w:p>
        </w:tc>
        <w:tc>
          <w:tcPr>
            <w:tcW w:w="1080" w:type="dxa"/>
          </w:tcPr>
          <w:p w14:paraId="2FAED38E" w14:textId="77777777" w:rsidR="001902B1" w:rsidRPr="00436F64" w:rsidRDefault="001902B1" w:rsidP="00205BC3">
            <w:pPr>
              <w:pStyle w:val="Compact"/>
              <w:rPr>
                <w:sz w:val="16"/>
                <w:szCs w:val="16"/>
              </w:rPr>
            </w:pPr>
            <w:r w:rsidRPr="00436F64">
              <w:rPr>
                <w:sz w:val="16"/>
                <w:szCs w:val="16"/>
              </w:rPr>
              <w:t>73.4 (64.7)</w:t>
            </w:r>
          </w:p>
        </w:tc>
        <w:tc>
          <w:tcPr>
            <w:tcW w:w="992" w:type="dxa"/>
          </w:tcPr>
          <w:p w14:paraId="60F6B026" w14:textId="77777777" w:rsidR="001902B1" w:rsidRPr="00436F64" w:rsidRDefault="001902B1" w:rsidP="00205BC3">
            <w:pPr>
              <w:pStyle w:val="Compact"/>
              <w:rPr>
                <w:sz w:val="16"/>
                <w:szCs w:val="16"/>
              </w:rPr>
            </w:pPr>
            <w:r w:rsidRPr="00436F64">
              <w:rPr>
                <w:sz w:val="16"/>
                <w:szCs w:val="16"/>
              </w:rPr>
              <w:t>44.6 (64.3)</w:t>
            </w:r>
          </w:p>
        </w:tc>
        <w:tc>
          <w:tcPr>
            <w:tcW w:w="808" w:type="dxa"/>
          </w:tcPr>
          <w:p w14:paraId="72D0792B" w14:textId="77777777" w:rsidR="001902B1" w:rsidRPr="00436F64" w:rsidRDefault="001902B1" w:rsidP="00205BC3">
            <w:pPr>
              <w:pStyle w:val="Compact"/>
              <w:rPr>
                <w:sz w:val="16"/>
                <w:szCs w:val="16"/>
              </w:rPr>
            </w:pPr>
            <w:r w:rsidRPr="00436F64">
              <w:rPr>
                <w:sz w:val="16"/>
                <w:szCs w:val="16"/>
              </w:rPr>
              <w:t>57.7 (63.8)</w:t>
            </w:r>
          </w:p>
        </w:tc>
        <w:tc>
          <w:tcPr>
            <w:tcW w:w="990" w:type="dxa"/>
          </w:tcPr>
          <w:p w14:paraId="42C55EE2" w14:textId="77777777" w:rsidR="001902B1" w:rsidRPr="00436F64" w:rsidRDefault="001902B1" w:rsidP="00205BC3">
            <w:pPr>
              <w:pStyle w:val="Compact"/>
              <w:rPr>
                <w:sz w:val="16"/>
                <w:szCs w:val="16"/>
              </w:rPr>
            </w:pPr>
            <w:r w:rsidRPr="00436F64">
              <w:rPr>
                <w:sz w:val="16"/>
                <w:szCs w:val="16"/>
              </w:rPr>
              <w:t>68.7 (63.8)</w:t>
            </w:r>
          </w:p>
        </w:tc>
        <w:tc>
          <w:tcPr>
            <w:tcW w:w="990" w:type="dxa"/>
          </w:tcPr>
          <w:p w14:paraId="28D5CC1C" w14:textId="77777777" w:rsidR="001902B1" w:rsidRPr="00436F64" w:rsidRDefault="001902B1" w:rsidP="00205BC3">
            <w:pPr>
              <w:pStyle w:val="Compact"/>
              <w:rPr>
                <w:sz w:val="16"/>
                <w:szCs w:val="16"/>
              </w:rPr>
            </w:pPr>
            <w:r w:rsidRPr="00436F64">
              <w:rPr>
                <w:sz w:val="16"/>
                <w:szCs w:val="16"/>
              </w:rPr>
              <w:t>80.5 (62.9)</w:t>
            </w:r>
          </w:p>
        </w:tc>
        <w:tc>
          <w:tcPr>
            <w:tcW w:w="900" w:type="dxa"/>
          </w:tcPr>
          <w:p w14:paraId="2D041701" w14:textId="77777777" w:rsidR="001902B1" w:rsidRPr="00436F64" w:rsidRDefault="001902B1" w:rsidP="00205BC3">
            <w:pPr>
              <w:pStyle w:val="Compact"/>
              <w:rPr>
                <w:sz w:val="16"/>
                <w:szCs w:val="16"/>
              </w:rPr>
            </w:pPr>
            <w:r w:rsidRPr="00436F64">
              <w:rPr>
                <w:sz w:val="16"/>
                <w:szCs w:val="16"/>
              </w:rPr>
              <w:t>90.1 (60.8)</w:t>
            </w:r>
          </w:p>
        </w:tc>
        <w:tc>
          <w:tcPr>
            <w:tcW w:w="810" w:type="dxa"/>
          </w:tcPr>
          <w:p w14:paraId="10F34A1F" w14:textId="77777777" w:rsidR="001902B1" w:rsidRPr="00436F64" w:rsidRDefault="001902B1" w:rsidP="00205BC3">
            <w:pPr>
              <w:pStyle w:val="Compact"/>
              <w:rPr>
                <w:sz w:val="16"/>
                <w:szCs w:val="16"/>
              </w:rPr>
            </w:pPr>
            <w:r w:rsidRPr="00436F64">
              <w:rPr>
                <w:sz w:val="16"/>
                <w:szCs w:val="16"/>
              </w:rPr>
              <w:t>98.5 (55.5)</w:t>
            </w:r>
          </w:p>
        </w:tc>
        <w:tc>
          <w:tcPr>
            <w:tcW w:w="811" w:type="dxa"/>
          </w:tcPr>
          <w:p w14:paraId="606F490C" w14:textId="77777777" w:rsidR="001902B1" w:rsidRPr="00436F64" w:rsidRDefault="001902B1" w:rsidP="00205BC3">
            <w:pPr>
              <w:pStyle w:val="Compact"/>
              <w:rPr>
                <w:sz w:val="16"/>
                <w:szCs w:val="16"/>
              </w:rPr>
            </w:pPr>
            <w:r w:rsidRPr="00436F64">
              <w:rPr>
                <w:sz w:val="16"/>
                <w:szCs w:val="16"/>
              </w:rPr>
              <w:t>102 (52.0)</w:t>
            </w:r>
          </w:p>
        </w:tc>
        <w:tc>
          <w:tcPr>
            <w:tcW w:w="917" w:type="dxa"/>
          </w:tcPr>
          <w:p w14:paraId="28523DA2" w14:textId="77777777" w:rsidR="001902B1" w:rsidRPr="00436F64" w:rsidRDefault="001902B1" w:rsidP="00205BC3">
            <w:pPr>
              <w:pStyle w:val="Compact"/>
              <w:rPr>
                <w:sz w:val="16"/>
                <w:szCs w:val="16"/>
              </w:rPr>
            </w:pPr>
            <w:r w:rsidRPr="00436F64">
              <w:rPr>
                <w:sz w:val="16"/>
                <w:szCs w:val="16"/>
              </w:rPr>
              <w:t>99.3 (57.0)</w:t>
            </w:r>
          </w:p>
        </w:tc>
      </w:tr>
      <w:tr w:rsidR="001902B1" w:rsidRPr="00436F64" w14:paraId="78A1DE45" w14:textId="77777777" w:rsidTr="00205BC3">
        <w:tc>
          <w:tcPr>
            <w:tcW w:w="1278" w:type="dxa"/>
          </w:tcPr>
          <w:p w14:paraId="59F3E005" w14:textId="77777777" w:rsidR="001902B1" w:rsidRPr="00436F64" w:rsidRDefault="001902B1" w:rsidP="00205BC3">
            <w:pPr>
              <w:pStyle w:val="Compact"/>
              <w:rPr>
                <w:sz w:val="16"/>
                <w:szCs w:val="16"/>
              </w:rPr>
            </w:pPr>
            <w:r w:rsidRPr="00436F64">
              <w:rPr>
                <w:sz w:val="16"/>
                <w:szCs w:val="16"/>
              </w:rPr>
              <w:t>Median [Min, Max]</w:t>
            </w:r>
          </w:p>
        </w:tc>
        <w:tc>
          <w:tcPr>
            <w:tcW w:w="1080" w:type="dxa"/>
          </w:tcPr>
          <w:p w14:paraId="7BE5FD8C" w14:textId="77777777" w:rsidR="001902B1" w:rsidRPr="00436F64" w:rsidRDefault="001902B1" w:rsidP="00205BC3">
            <w:pPr>
              <w:pStyle w:val="Compact"/>
              <w:rPr>
                <w:sz w:val="16"/>
                <w:szCs w:val="16"/>
              </w:rPr>
            </w:pPr>
            <w:r w:rsidRPr="00436F64">
              <w:rPr>
                <w:sz w:val="16"/>
                <w:szCs w:val="16"/>
              </w:rPr>
              <w:t>84.1 [-100, 200]</w:t>
            </w:r>
          </w:p>
        </w:tc>
        <w:tc>
          <w:tcPr>
            <w:tcW w:w="992" w:type="dxa"/>
          </w:tcPr>
          <w:p w14:paraId="413CECFA" w14:textId="77777777" w:rsidR="001902B1" w:rsidRPr="00436F64" w:rsidRDefault="001902B1" w:rsidP="00205BC3">
            <w:pPr>
              <w:pStyle w:val="Compact"/>
              <w:rPr>
                <w:sz w:val="16"/>
                <w:szCs w:val="16"/>
              </w:rPr>
            </w:pPr>
            <w:r w:rsidRPr="00436F64">
              <w:rPr>
                <w:sz w:val="16"/>
                <w:szCs w:val="16"/>
              </w:rPr>
              <w:t>45.5 [-100, 200]</w:t>
            </w:r>
          </w:p>
        </w:tc>
        <w:tc>
          <w:tcPr>
            <w:tcW w:w="808" w:type="dxa"/>
          </w:tcPr>
          <w:p w14:paraId="595C1C3E" w14:textId="77777777" w:rsidR="001902B1" w:rsidRPr="00436F64" w:rsidRDefault="001902B1" w:rsidP="00205BC3">
            <w:pPr>
              <w:pStyle w:val="Compact"/>
              <w:rPr>
                <w:sz w:val="16"/>
                <w:szCs w:val="16"/>
              </w:rPr>
            </w:pPr>
            <w:r w:rsidRPr="00436F64">
              <w:rPr>
                <w:sz w:val="16"/>
                <w:szCs w:val="16"/>
              </w:rPr>
              <w:t>64.5 [-100, 200]</w:t>
            </w:r>
          </w:p>
        </w:tc>
        <w:tc>
          <w:tcPr>
            <w:tcW w:w="990" w:type="dxa"/>
          </w:tcPr>
          <w:p w14:paraId="3DB4662B" w14:textId="77777777" w:rsidR="001902B1" w:rsidRPr="00436F64" w:rsidRDefault="001902B1" w:rsidP="00205BC3">
            <w:pPr>
              <w:pStyle w:val="Compact"/>
              <w:rPr>
                <w:sz w:val="16"/>
                <w:szCs w:val="16"/>
              </w:rPr>
            </w:pPr>
            <w:r w:rsidRPr="00436F64">
              <w:rPr>
                <w:sz w:val="16"/>
                <w:szCs w:val="16"/>
              </w:rPr>
              <w:t>78.6 [-100, 200]</w:t>
            </w:r>
          </w:p>
        </w:tc>
        <w:tc>
          <w:tcPr>
            <w:tcW w:w="990" w:type="dxa"/>
          </w:tcPr>
          <w:p w14:paraId="4CC04BD3" w14:textId="77777777" w:rsidR="001902B1" w:rsidRPr="00436F64" w:rsidRDefault="001902B1" w:rsidP="00205BC3">
            <w:pPr>
              <w:pStyle w:val="Compact"/>
              <w:rPr>
                <w:sz w:val="16"/>
                <w:szCs w:val="16"/>
              </w:rPr>
            </w:pPr>
            <w:r w:rsidRPr="00436F64">
              <w:rPr>
                <w:sz w:val="16"/>
                <w:szCs w:val="16"/>
              </w:rPr>
              <w:t>92.7 [-100, 200]</w:t>
            </w:r>
          </w:p>
        </w:tc>
        <w:tc>
          <w:tcPr>
            <w:tcW w:w="900" w:type="dxa"/>
          </w:tcPr>
          <w:p w14:paraId="0829AD14" w14:textId="77777777" w:rsidR="001902B1" w:rsidRPr="00436F64" w:rsidRDefault="001902B1" w:rsidP="00205BC3">
            <w:pPr>
              <w:pStyle w:val="Compact"/>
              <w:rPr>
                <w:sz w:val="16"/>
                <w:szCs w:val="16"/>
              </w:rPr>
            </w:pPr>
            <w:r w:rsidRPr="00436F64">
              <w:rPr>
                <w:sz w:val="16"/>
                <w:szCs w:val="16"/>
              </w:rPr>
              <w:t>102 [-100, 200]</w:t>
            </w:r>
          </w:p>
        </w:tc>
        <w:tc>
          <w:tcPr>
            <w:tcW w:w="810" w:type="dxa"/>
          </w:tcPr>
          <w:p w14:paraId="41E1A06C" w14:textId="77777777" w:rsidR="001902B1" w:rsidRPr="00436F64" w:rsidRDefault="001902B1" w:rsidP="00205BC3">
            <w:pPr>
              <w:pStyle w:val="Compact"/>
              <w:rPr>
                <w:sz w:val="16"/>
                <w:szCs w:val="16"/>
              </w:rPr>
            </w:pPr>
            <w:r w:rsidRPr="00436F64">
              <w:rPr>
                <w:sz w:val="16"/>
                <w:szCs w:val="16"/>
              </w:rPr>
              <w:t>109 [-100, 200]</w:t>
            </w:r>
          </w:p>
        </w:tc>
        <w:tc>
          <w:tcPr>
            <w:tcW w:w="811" w:type="dxa"/>
          </w:tcPr>
          <w:p w14:paraId="07D42601" w14:textId="77777777" w:rsidR="001902B1" w:rsidRPr="00436F64" w:rsidRDefault="001902B1" w:rsidP="00205BC3">
            <w:pPr>
              <w:pStyle w:val="Compact"/>
              <w:rPr>
                <w:sz w:val="16"/>
                <w:szCs w:val="16"/>
              </w:rPr>
            </w:pPr>
            <w:r w:rsidRPr="00436F64">
              <w:rPr>
                <w:sz w:val="16"/>
                <w:szCs w:val="16"/>
              </w:rPr>
              <w:t>111 [-100, 200]</w:t>
            </w:r>
          </w:p>
        </w:tc>
        <w:tc>
          <w:tcPr>
            <w:tcW w:w="917" w:type="dxa"/>
          </w:tcPr>
          <w:p w14:paraId="70C2B4E0" w14:textId="77777777" w:rsidR="001902B1" w:rsidRPr="00436F64" w:rsidRDefault="001902B1" w:rsidP="00205BC3">
            <w:pPr>
              <w:pStyle w:val="Compact"/>
              <w:rPr>
                <w:sz w:val="16"/>
                <w:szCs w:val="16"/>
              </w:rPr>
            </w:pPr>
            <w:r w:rsidRPr="00436F64">
              <w:rPr>
                <w:sz w:val="16"/>
                <w:szCs w:val="16"/>
              </w:rPr>
              <w:t>108 [-100, 200]</w:t>
            </w:r>
          </w:p>
        </w:tc>
      </w:tr>
    </w:tbl>
    <w:p w14:paraId="74D908A8" w14:textId="77777777" w:rsidR="001902B1" w:rsidRPr="00436F64" w:rsidRDefault="001902B1" w:rsidP="001902B1">
      <w:pPr>
        <w:rPr>
          <w:sz w:val="16"/>
          <w:szCs w:val="16"/>
        </w:rPr>
      </w:pPr>
    </w:p>
    <w:p w14:paraId="341EA229" w14:textId="19DCD8D4" w:rsidR="002D3639" w:rsidRDefault="002D3639" w:rsidP="00F721EE">
      <w:pPr>
        <w:tabs>
          <w:tab w:val="left" w:pos="6936"/>
        </w:tabs>
        <w:spacing w:line="480" w:lineRule="auto"/>
        <w:rPr>
          <w:rFonts w:ascii="Times New Roman" w:hAnsi="Times New Roman" w:cs="Times New Roman"/>
          <w:sz w:val="24"/>
          <w:szCs w:val="24"/>
        </w:rPr>
      </w:pPr>
    </w:p>
    <w:p w14:paraId="4876F1B1" w14:textId="1622E161" w:rsidR="00C57C70" w:rsidRDefault="00C57C70" w:rsidP="00F721EE">
      <w:pPr>
        <w:tabs>
          <w:tab w:val="left" w:pos="6936"/>
        </w:tabs>
        <w:spacing w:line="480" w:lineRule="auto"/>
        <w:rPr>
          <w:rFonts w:ascii="Times New Roman" w:hAnsi="Times New Roman" w:cs="Times New Roman"/>
          <w:sz w:val="24"/>
          <w:szCs w:val="24"/>
        </w:rPr>
      </w:pPr>
    </w:p>
    <w:p w14:paraId="532D040E" w14:textId="57D289EF" w:rsidR="00C57C70" w:rsidRDefault="00C57C70"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Table 2. Treatment effect of physical activity from GBM-estimated propensity scores</w:t>
      </w:r>
    </w:p>
    <w:tbl>
      <w:tblPr>
        <w:tblStyle w:val="Table"/>
        <w:tblW w:w="5000" w:type="pct"/>
        <w:tblLayout w:type="fixed"/>
        <w:tblLook w:val="0020" w:firstRow="1" w:lastRow="0" w:firstColumn="0" w:lastColumn="0" w:noHBand="0" w:noVBand="0"/>
      </w:tblPr>
      <w:tblGrid>
        <w:gridCol w:w="3022"/>
        <w:gridCol w:w="1295"/>
        <w:gridCol w:w="1551"/>
        <w:gridCol w:w="1038"/>
        <w:gridCol w:w="1123"/>
        <w:gridCol w:w="1547"/>
      </w:tblGrid>
      <w:tr w:rsidR="0039631D" w:rsidRPr="00436F64" w14:paraId="3F6B0DCE" w14:textId="77777777" w:rsidTr="00021297">
        <w:trPr>
          <w:cnfStyle w:val="100000000000" w:firstRow="1" w:lastRow="0" w:firstColumn="0" w:lastColumn="0" w:oddVBand="0" w:evenVBand="0" w:oddHBand="0" w:evenHBand="0" w:firstRowFirstColumn="0" w:firstRowLastColumn="0" w:lastRowFirstColumn="0" w:lastRowLastColumn="0"/>
        </w:trPr>
        <w:tc>
          <w:tcPr>
            <w:tcW w:w="3077" w:type="dxa"/>
            <w:shd w:val="clear" w:color="auto" w:fill="D9D9D9" w:themeFill="background1" w:themeFillShade="D9"/>
          </w:tcPr>
          <w:p w14:paraId="54B2EDC4" w14:textId="625252E5" w:rsidR="0039631D" w:rsidRPr="00C57C70" w:rsidRDefault="0039631D" w:rsidP="001861A0">
            <w:pPr>
              <w:pStyle w:val="Compact"/>
              <w:rPr>
                <w:sz w:val="20"/>
                <w:szCs w:val="20"/>
              </w:rPr>
            </w:pPr>
            <w:r w:rsidRPr="00C57C70">
              <w:rPr>
                <w:sz w:val="20"/>
                <w:szCs w:val="20"/>
              </w:rPr>
              <w:t>Outcome</w:t>
            </w:r>
          </w:p>
        </w:tc>
        <w:tc>
          <w:tcPr>
            <w:tcW w:w="1316" w:type="dxa"/>
            <w:shd w:val="clear" w:color="auto" w:fill="D9D9D9" w:themeFill="background1" w:themeFillShade="D9"/>
          </w:tcPr>
          <w:p w14:paraId="6F586658" w14:textId="20545837" w:rsidR="0039631D" w:rsidRPr="00C57C70" w:rsidRDefault="00633019" w:rsidP="001861A0">
            <w:pPr>
              <w:pStyle w:val="Compact"/>
              <w:rPr>
                <w:sz w:val="20"/>
                <w:szCs w:val="20"/>
              </w:rPr>
            </w:pPr>
            <w:r>
              <w:rPr>
                <w:sz w:val="20"/>
                <w:szCs w:val="20"/>
              </w:rPr>
              <w:t>M</w:t>
            </w:r>
          </w:p>
        </w:tc>
        <w:tc>
          <w:tcPr>
            <w:tcW w:w="1577" w:type="dxa"/>
            <w:shd w:val="clear" w:color="auto" w:fill="D9D9D9" w:themeFill="background1" w:themeFillShade="D9"/>
          </w:tcPr>
          <w:p w14:paraId="2D5B3E9F" w14:textId="0798C2C9" w:rsidR="0039631D" w:rsidRPr="00C57C70" w:rsidRDefault="0039631D" w:rsidP="001861A0">
            <w:pPr>
              <w:pStyle w:val="Compact"/>
              <w:rPr>
                <w:sz w:val="20"/>
                <w:szCs w:val="20"/>
              </w:rPr>
            </w:pPr>
            <w:r w:rsidRPr="00C57C70">
              <w:rPr>
                <w:sz w:val="20"/>
                <w:szCs w:val="20"/>
              </w:rPr>
              <w:t>95% CI</w:t>
            </w:r>
          </w:p>
        </w:tc>
        <w:tc>
          <w:tcPr>
            <w:tcW w:w="1054" w:type="dxa"/>
            <w:shd w:val="clear" w:color="auto" w:fill="D9D9D9" w:themeFill="background1" w:themeFillShade="D9"/>
          </w:tcPr>
          <w:p w14:paraId="207E2EF5" w14:textId="541252A2" w:rsidR="0039631D" w:rsidRPr="00C57C70" w:rsidRDefault="0039631D" w:rsidP="001861A0">
            <w:pPr>
              <w:pStyle w:val="Compact"/>
              <w:rPr>
                <w:sz w:val="20"/>
                <w:szCs w:val="20"/>
              </w:rPr>
            </w:pPr>
            <w:r w:rsidRPr="00C57C70">
              <w:rPr>
                <w:sz w:val="20"/>
                <w:szCs w:val="20"/>
              </w:rPr>
              <w:t>SE</w:t>
            </w:r>
          </w:p>
        </w:tc>
        <w:tc>
          <w:tcPr>
            <w:tcW w:w="1141" w:type="dxa"/>
            <w:shd w:val="clear" w:color="auto" w:fill="D9D9D9" w:themeFill="background1" w:themeFillShade="D9"/>
          </w:tcPr>
          <w:p w14:paraId="77B4771E" w14:textId="60255046" w:rsidR="0039631D" w:rsidRDefault="00E158F1" w:rsidP="001861A0">
            <w:pPr>
              <w:pStyle w:val="Compact"/>
              <w:rPr>
                <w:sz w:val="20"/>
                <w:szCs w:val="20"/>
              </w:rPr>
            </w:pPr>
            <w:r>
              <w:rPr>
                <w:sz w:val="20"/>
                <w:szCs w:val="20"/>
              </w:rPr>
              <w:t>SMD</w:t>
            </w:r>
          </w:p>
        </w:tc>
        <w:tc>
          <w:tcPr>
            <w:tcW w:w="1573" w:type="dxa"/>
            <w:shd w:val="clear" w:color="auto" w:fill="D9D9D9" w:themeFill="background1" w:themeFillShade="D9"/>
          </w:tcPr>
          <w:p w14:paraId="23DC34A3" w14:textId="4F227377" w:rsidR="0039631D" w:rsidRPr="00C57C70" w:rsidRDefault="0039631D" w:rsidP="001861A0">
            <w:pPr>
              <w:pStyle w:val="Compact"/>
              <w:rPr>
                <w:sz w:val="20"/>
                <w:szCs w:val="20"/>
              </w:rPr>
            </w:pPr>
            <w:r>
              <w:rPr>
                <w:sz w:val="20"/>
                <w:szCs w:val="20"/>
              </w:rPr>
              <w:t>p-value</w:t>
            </w:r>
          </w:p>
        </w:tc>
      </w:tr>
      <w:tr w:rsidR="0039631D" w:rsidRPr="00436F64" w14:paraId="565474D6" w14:textId="77777777" w:rsidTr="00021297">
        <w:tc>
          <w:tcPr>
            <w:tcW w:w="3077" w:type="dxa"/>
          </w:tcPr>
          <w:p w14:paraId="08FD80D0" w14:textId="1254C93B" w:rsidR="0039631D" w:rsidRPr="00C57C70" w:rsidRDefault="0039631D" w:rsidP="001861A0">
            <w:pPr>
              <w:pStyle w:val="Compact"/>
              <w:rPr>
                <w:sz w:val="20"/>
                <w:szCs w:val="20"/>
              </w:rPr>
            </w:pPr>
            <w:r w:rsidRPr="00C57C70">
              <w:rPr>
                <w:sz w:val="20"/>
                <w:szCs w:val="20"/>
              </w:rPr>
              <w:t>Overall Mental Health Quotient</w:t>
            </w:r>
          </w:p>
        </w:tc>
        <w:tc>
          <w:tcPr>
            <w:tcW w:w="1316" w:type="dxa"/>
          </w:tcPr>
          <w:p w14:paraId="00437166" w14:textId="3683EE69" w:rsidR="0039631D" w:rsidRPr="00C57C70" w:rsidRDefault="0039631D" w:rsidP="001861A0">
            <w:pPr>
              <w:pStyle w:val="Compact"/>
              <w:rPr>
                <w:sz w:val="20"/>
                <w:szCs w:val="20"/>
              </w:rPr>
            </w:pPr>
            <w:r>
              <w:rPr>
                <w:sz w:val="20"/>
                <w:szCs w:val="20"/>
              </w:rPr>
              <w:t>18.45</w:t>
            </w:r>
          </w:p>
        </w:tc>
        <w:tc>
          <w:tcPr>
            <w:tcW w:w="1577" w:type="dxa"/>
          </w:tcPr>
          <w:p w14:paraId="3662149F" w14:textId="5A920977" w:rsidR="0039631D" w:rsidRPr="00C57C70" w:rsidRDefault="0039631D" w:rsidP="001861A0">
            <w:pPr>
              <w:pStyle w:val="Compact"/>
              <w:rPr>
                <w:sz w:val="20"/>
                <w:szCs w:val="20"/>
              </w:rPr>
            </w:pPr>
            <w:r>
              <w:rPr>
                <w:sz w:val="20"/>
                <w:szCs w:val="20"/>
              </w:rPr>
              <w:t>15.52 – 21.37</w:t>
            </w:r>
          </w:p>
        </w:tc>
        <w:tc>
          <w:tcPr>
            <w:tcW w:w="1054" w:type="dxa"/>
          </w:tcPr>
          <w:p w14:paraId="6BBDE4F0" w14:textId="488ED20C" w:rsidR="0039631D" w:rsidRPr="00C57C70" w:rsidRDefault="0039631D" w:rsidP="001861A0">
            <w:pPr>
              <w:pStyle w:val="Compact"/>
              <w:rPr>
                <w:sz w:val="20"/>
                <w:szCs w:val="20"/>
              </w:rPr>
            </w:pPr>
            <w:r>
              <w:rPr>
                <w:sz w:val="20"/>
                <w:szCs w:val="20"/>
              </w:rPr>
              <w:t>1.48</w:t>
            </w:r>
          </w:p>
        </w:tc>
        <w:tc>
          <w:tcPr>
            <w:tcW w:w="1141" w:type="dxa"/>
          </w:tcPr>
          <w:p w14:paraId="06F8557B" w14:textId="38C0857F" w:rsidR="0039631D" w:rsidRDefault="00021297" w:rsidP="001861A0">
            <w:pPr>
              <w:pStyle w:val="Compact"/>
              <w:rPr>
                <w:sz w:val="20"/>
                <w:szCs w:val="20"/>
              </w:rPr>
            </w:pPr>
            <w:r>
              <w:rPr>
                <w:sz w:val="20"/>
                <w:szCs w:val="20"/>
              </w:rPr>
              <w:t>0.26</w:t>
            </w:r>
          </w:p>
        </w:tc>
        <w:tc>
          <w:tcPr>
            <w:tcW w:w="1573" w:type="dxa"/>
          </w:tcPr>
          <w:p w14:paraId="6F04B6DB" w14:textId="614AA066" w:rsidR="0039631D" w:rsidRPr="00C57C70" w:rsidRDefault="0039631D" w:rsidP="001861A0">
            <w:pPr>
              <w:pStyle w:val="Compact"/>
              <w:rPr>
                <w:sz w:val="20"/>
                <w:szCs w:val="20"/>
              </w:rPr>
            </w:pPr>
            <w:r>
              <w:rPr>
                <w:sz w:val="20"/>
                <w:szCs w:val="20"/>
              </w:rPr>
              <w:t>&lt; 0.001</w:t>
            </w:r>
          </w:p>
        </w:tc>
      </w:tr>
      <w:tr w:rsidR="0039631D" w:rsidRPr="00436F64" w14:paraId="29E45546" w14:textId="77777777" w:rsidTr="00021297">
        <w:tc>
          <w:tcPr>
            <w:tcW w:w="3077" w:type="dxa"/>
          </w:tcPr>
          <w:p w14:paraId="011310A2" w14:textId="2CB2CAD0" w:rsidR="0039631D" w:rsidRPr="00C57C70" w:rsidRDefault="0039631D" w:rsidP="001861A0">
            <w:pPr>
              <w:pStyle w:val="Compact"/>
              <w:rPr>
                <w:sz w:val="20"/>
                <w:szCs w:val="20"/>
              </w:rPr>
            </w:pPr>
            <w:r>
              <w:rPr>
                <w:sz w:val="20"/>
                <w:szCs w:val="20"/>
              </w:rPr>
              <w:t>Core Cognition</w:t>
            </w:r>
          </w:p>
        </w:tc>
        <w:tc>
          <w:tcPr>
            <w:tcW w:w="1316" w:type="dxa"/>
          </w:tcPr>
          <w:p w14:paraId="5371D6FD" w14:textId="157D0D43" w:rsidR="0039631D" w:rsidRPr="00C57C70" w:rsidRDefault="0039631D" w:rsidP="001861A0">
            <w:pPr>
              <w:pStyle w:val="Compact"/>
              <w:rPr>
                <w:sz w:val="20"/>
                <w:szCs w:val="20"/>
              </w:rPr>
            </w:pPr>
            <w:r>
              <w:rPr>
                <w:sz w:val="20"/>
                <w:szCs w:val="20"/>
              </w:rPr>
              <w:t>16.44</w:t>
            </w:r>
          </w:p>
        </w:tc>
        <w:tc>
          <w:tcPr>
            <w:tcW w:w="1577" w:type="dxa"/>
          </w:tcPr>
          <w:p w14:paraId="51519455" w14:textId="60845B76" w:rsidR="0039631D" w:rsidRPr="00C57C70" w:rsidRDefault="0039631D" w:rsidP="001861A0">
            <w:pPr>
              <w:pStyle w:val="Compact"/>
              <w:rPr>
                <w:sz w:val="20"/>
                <w:szCs w:val="20"/>
              </w:rPr>
            </w:pPr>
            <w:r>
              <w:rPr>
                <w:sz w:val="20"/>
                <w:szCs w:val="20"/>
              </w:rPr>
              <w:t>13.77 – 19.10</w:t>
            </w:r>
          </w:p>
        </w:tc>
        <w:tc>
          <w:tcPr>
            <w:tcW w:w="1054" w:type="dxa"/>
          </w:tcPr>
          <w:p w14:paraId="41B45FD0" w14:textId="7737E1C6" w:rsidR="0039631D" w:rsidRPr="00C57C70" w:rsidRDefault="0039631D" w:rsidP="001861A0">
            <w:pPr>
              <w:pStyle w:val="Compact"/>
              <w:rPr>
                <w:sz w:val="20"/>
                <w:szCs w:val="20"/>
              </w:rPr>
            </w:pPr>
            <w:r>
              <w:rPr>
                <w:sz w:val="20"/>
                <w:szCs w:val="20"/>
              </w:rPr>
              <w:t>1.35</w:t>
            </w:r>
          </w:p>
        </w:tc>
        <w:tc>
          <w:tcPr>
            <w:tcW w:w="1141" w:type="dxa"/>
          </w:tcPr>
          <w:p w14:paraId="4E35B88F" w14:textId="38DDAC70" w:rsidR="0039631D" w:rsidRDefault="00021297" w:rsidP="001861A0">
            <w:pPr>
              <w:pStyle w:val="Compact"/>
              <w:rPr>
                <w:sz w:val="20"/>
                <w:szCs w:val="20"/>
              </w:rPr>
            </w:pPr>
            <w:r>
              <w:rPr>
                <w:sz w:val="20"/>
                <w:szCs w:val="20"/>
              </w:rPr>
              <w:t>0.25</w:t>
            </w:r>
          </w:p>
        </w:tc>
        <w:tc>
          <w:tcPr>
            <w:tcW w:w="1573" w:type="dxa"/>
          </w:tcPr>
          <w:p w14:paraId="3FCC8DB9" w14:textId="7FF3FCC9" w:rsidR="0039631D" w:rsidRPr="00C57C70" w:rsidRDefault="0039631D" w:rsidP="001861A0">
            <w:pPr>
              <w:pStyle w:val="Compact"/>
              <w:rPr>
                <w:sz w:val="20"/>
                <w:szCs w:val="20"/>
              </w:rPr>
            </w:pPr>
            <w:r>
              <w:rPr>
                <w:sz w:val="20"/>
                <w:szCs w:val="20"/>
              </w:rPr>
              <w:t>&lt; 0.001</w:t>
            </w:r>
          </w:p>
        </w:tc>
      </w:tr>
      <w:tr w:rsidR="0039631D" w:rsidRPr="00436F64" w14:paraId="4318173D" w14:textId="77777777" w:rsidTr="00021297">
        <w:tc>
          <w:tcPr>
            <w:tcW w:w="3077" w:type="dxa"/>
          </w:tcPr>
          <w:p w14:paraId="3330C62F" w14:textId="79865326" w:rsidR="0039631D" w:rsidRDefault="0039631D" w:rsidP="001861A0">
            <w:pPr>
              <w:pStyle w:val="Compact"/>
              <w:rPr>
                <w:sz w:val="20"/>
                <w:szCs w:val="20"/>
              </w:rPr>
            </w:pPr>
            <w:r>
              <w:rPr>
                <w:sz w:val="20"/>
                <w:szCs w:val="20"/>
              </w:rPr>
              <w:t>Adaptability and Resilience</w:t>
            </w:r>
          </w:p>
        </w:tc>
        <w:tc>
          <w:tcPr>
            <w:tcW w:w="1316" w:type="dxa"/>
          </w:tcPr>
          <w:p w14:paraId="712FCF64" w14:textId="07CACCA1" w:rsidR="0039631D" w:rsidRDefault="0039631D" w:rsidP="001861A0">
            <w:pPr>
              <w:pStyle w:val="Compact"/>
              <w:rPr>
                <w:sz w:val="20"/>
                <w:szCs w:val="20"/>
              </w:rPr>
            </w:pPr>
            <w:r>
              <w:rPr>
                <w:sz w:val="20"/>
                <w:szCs w:val="20"/>
              </w:rPr>
              <w:t>18.14</w:t>
            </w:r>
          </w:p>
        </w:tc>
        <w:tc>
          <w:tcPr>
            <w:tcW w:w="1577" w:type="dxa"/>
          </w:tcPr>
          <w:p w14:paraId="523412C2" w14:textId="4764B3A8" w:rsidR="0039631D" w:rsidRDefault="0039631D" w:rsidP="001861A0">
            <w:pPr>
              <w:pStyle w:val="Compact"/>
              <w:rPr>
                <w:sz w:val="20"/>
                <w:szCs w:val="20"/>
              </w:rPr>
            </w:pPr>
            <w:r>
              <w:rPr>
                <w:sz w:val="20"/>
                <w:szCs w:val="20"/>
              </w:rPr>
              <w:t>15.40 – 20.88</w:t>
            </w:r>
          </w:p>
        </w:tc>
        <w:tc>
          <w:tcPr>
            <w:tcW w:w="1054" w:type="dxa"/>
          </w:tcPr>
          <w:p w14:paraId="32C077D1" w14:textId="10452AFC" w:rsidR="0039631D" w:rsidRDefault="0039631D" w:rsidP="001861A0">
            <w:pPr>
              <w:pStyle w:val="Compact"/>
              <w:rPr>
                <w:sz w:val="20"/>
                <w:szCs w:val="20"/>
              </w:rPr>
            </w:pPr>
            <w:r>
              <w:rPr>
                <w:sz w:val="20"/>
                <w:szCs w:val="20"/>
              </w:rPr>
              <w:t>1.39</w:t>
            </w:r>
          </w:p>
        </w:tc>
        <w:tc>
          <w:tcPr>
            <w:tcW w:w="1141" w:type="dxa"/>
          </w:tcPr>
          <w:p w14:paraId="66E09209" w14:textId="1D716FED" w:rsidR="0039631D" w:rsidRDefault="00021297" w:rsidP="001861A0">
            <w:pPr>
              <w:pStyle w:val="Compact"/>
              <w:rPr>
                <w:sz w:val="20"/>
                <w:szCs w:val="20"/>
              </w:rPr>
            </w:pPr>
            <w:r>
              <w:rPr>
                <w:sz w:val="20"/>
                <w:szCs w:val="20"/>
              </w:rPr>
              <w:t>0.27</w:t>
            </w:r>
          </w:p>
        </w:tc>
        <w:tc>
          <w:tcPr>
            <w:tcW w:w="1573" w:type="dxa"/>
          </w:tcPr>
          <w:p w14:paraId="1CC15083" w14:textId="7DF6246E" w:rsidR="0039631D" w:rsidRDefault="0039631D" w:rsidP="001861A0">
            <w:pPr>
              <w:pStyle w:val="Compact"/>
              <w:rPr>
                <w:sz w:val="20"/>
                <w:szCs w:val="20"/>
              </w:rPr>
            </w:pPr>
            <w:r>
              <w:rPr>
                <w:sz w:val="20"/>
                <w:szCs w:val="20"/>
              </w:rPr>
              <w:t>&lt; 0.001</w:t>
            </w:r>
          </w:p>
        </w:tc>
      </w:tr>
      <w:tr w:rsidR="0039631D" w:rsidRPr="00436F64" w14:paraId="74542100" w14:textId="77777777" w:rsidTr="00021297">
        <w:tc>
          <w:tcPr>
            <w:tcW w:w="3077" w:type="dxa"/>
          </w:tcPr>
          <w:p w14:paraId="14FDA92F" w14:textId="36CA6336" w:rsidR="0039631D" w:rsidRDefault="0039631D" w:rsidP="001861A0">
            <w:pPr>
              <w:pStyle w:val="Compact"/>
              <w:rPr>
                <w:sz w:val="20"/>
                <w:szCs w:val="20"/>
              </w:rPr>
            </w:pPr>
            <w:r>
              <w:rPr>
                <w:sz w:val="20"/>
                <w:szCs w:val="20"/>
              </w:rPr>
              <w:t>Drive and Motivation</w:t>
            </w:r>
          </w:p>
        </w:tc>
        <w:tc>
          <w:tcPr>
            <w:tcW w:w="1316" w:type="dxa"/>
          </w:tcPr>
          <w:p w14:paraId="62503A67" w14:textId="74A138A3" w:rsidR="0039631D" w:rsidRDefault="0039631D" w:rsidP="001861A0">
            <w:pPr>
              <w:pStyle w:val="Compact"/>
              <w:rPr>
                <w:sz w:val="20"/>
                <w:szCs w:val="20"/>
              </w:rPr>
            </w:pPr>
            <w:r>
              <w:rPr>
                <w:sz w:val="20"/>
                <w:szCs w:val="20"/>
              </w:rPr>
              <w:t>15.75</w:t>
            </w:r>
          </w:p>
        </w:tc>
        <w:tc>
          <w:tcPr>
            <w:tcW w:w="1577" w:type="dxa"/>
          </w:tcPr>
          <w:p w14:paraId="3ADD6273" w14:textId="1338036A" w:rsidR="0039631D" w:rsidRDefault="0039631D" w:rsidP="001861A0">
            <w:pPr>
              <w:pStyle w:val="Compact"/>
              <w:rPr>
                <w:sz w:val="20"/>
                <w:szCs w:val="20"/>
              </w:rPr>
            </w:pPr>
            <w:r>
              <w:rPr>
                <w:sz w:val="20"/>
                <w:szCs w:val="20"/>
              </w:rPr>
              <w:t>12.62 – 18.87</w:t>
            </w:r>
          </w:p>
        </w:tc>
        <w:tc>
          <w:tcPr>
            <w:tcW w:w="1054" w:type="dxa"/>
          </w:tcPr>
          <w:p w14:paraId="5A16B83B" w14:textId="13CD816E" w:rsidR="0039631D" w:rsidRDefault="0039631D" w:rsidP="001861A0">
            <w:pPr>
              <w:pStyle w:val="Compact"/>
              <w:rPr>
                <w:sz w:val="20"/>
                <w:szCs w:val="20"/>
              </w:rPr>
            </w:pPr>
            <w:r>
              <w:rPr>
                <w:sz w:val="20"/>
                <w:szCs w:val="20"/>
              </w:rPr>
              <w:t>1.59</w:t>
            </w:r>
          </w:p>
        </w:tc>
        <w:tc>
          <w:tcPr>
            <w:tcW w:w="1141" w:type="dxa"/>
          </w:tcPr>
          <w:p w14:paraId="0CCB171F" w14:textId="6CC224C8" w:rsidR="0039631D" w:rsidRDefault="00021297" w:rsidP="001861A0">
            <w:pPr>
              <w:pStyle w:val="Compact"/>
              <w:rPr>
                <w:sz w:val="20"/>
                <w:szCs w:val="20"/>
              </w:rPr>
            </w:pPr>
            <w:r>
              <w:rPr>
                <w:sz w:val="20"/>
                <w:szCs w:val="20"/>
              </w:rPr>
              <w:t>0.24</w:t>
            </w:r>
          </w:p>
        </w:tc>
        <w:tc>
          <w:tcPr>
            <w:tcW w:w="1573" w:type="dxa"/>
          </w:tcPr>
          <w:p w14:paraId="34A6A333" w14:textId="504F49B2" w:rsidR="0039631D" w:rsidRDefault="0039631D" w:rsidP="001861A0">
            <w:pPr>
              <w:pStyle w:val="Compact"/>
              <w:rPr>
                <w:sz w:val="20"/>
                <w:szCs w:val="20"/>
              </w:rPr>
            </w:pPr>
            <w:r>
              <w:rPr>
                <w:sz w:val="20"/>
                <w:szCs w:val="20"/>
              </w:rPr>
              <w:t>&lt; 0.001</w:t>
            </w:r>
          </w:p>
        </w:tc>
      </w:tr>
      <w:tr w:rsidR="0039631D" w:rsidRPr="00436F64" w14:paraId="48AF8624" w14:textId="77777777" w:rsidTr="00021297">
        <w:tc>
          <w:tcPr>
            <w:tcW w:w="3077" w:type="dxa"/>
          </w:tcPr>
          <w:p w14:paraId="7698EBD0" w14:textId="021B35CF" w:rsidR="0039631D" w:rsidRDefault="0039631D" w:rsidP="001861A0">
            <w:pPr>
              <w:pStyle w:val="Compact"/>
              <w:rPr>
                <w:sz w:val="20"/>
                <w:szCs w:val="20"/>
              </w:rPr>
            </w:pPr>
            <w:r>
              <w:rPr>
                <w:sz w:val="20"/>
                <w:szCs w:val="20"/>
              </w:rPr>
              <w:t>Mood and Outlook</w:t>
            </w:r>
          </w:p>
        </w:tc>
        <w:tc>
          <w:tcPr>
            <w:tcW w:w="1316" w:type="dxa"/>
          </w:tcPr>
          <w:p w14:paraId="639B727C" w14:textId="01592A0E" w:rsidR="0039631D" w:rsidRDefault="0039631D" w:rsidP="001861A0">
            <w:pPr>
              <w:pStyle w:val="Compact"/>
              <w:rPr>
                <w:sz w:val="20"/>
                <w:szCs w:val="20"/>
              </w:rPr>
            </w:pPr>
            <w:r>
              <w:rPr>
                <w:sz w:val="20"/>
                <w:szCs w:val="20"/>
              </w:rPr>
              <w:t>16.32</w:t>
            </w:r>
          </w:p>
        </w:tc>
        <w:tc>
          <w:tcPr>
            <w:tcW w:w="1577" w:type="dxa"/>
          </w:tcPr>
          <w:p w14:paraId="5D83FCDA" w14:textId="2C6EFFEA" w:rsidR="0039631D" w:rsidRDefault="0039631D" w:rsidP="001861A0">
            <w:pPr>
              <w:pStyle w:val="Compact"/>
              <w:rPr>
                <w:sz w:val="20"/>
                <w:szCs w:val="20"/>
              </w:rPr>
            </w:pPr>
            <w:r>
              <w:rPr>
                <w:sz w:val="20"/>
                <w:szCs w:val="20"/>
              </w:rPr>
              <w:t>13.44 – 19.20</w:t>
            </w:r>
          </w:p>
        </w:tc>
        <w:tc>
          <w:tcPr>
            <w:tcW w:w="1054" w:type="dxa"/>
          </w:tcPr>
          <w:p w14:paraId="2B881010" w14:textId="53E90DE3" w:rsidR="0039631D" w:rsidRDefault="0039631D" w:rsidP="001861A0">
            <w:pPr>
              <w:pStyle w:val="Compact"/>
              <w:rPr>
                <w:sz w:val="20"/>
                <w:szCs w:val="20"/>
              </w:rPr>
            </w:pPr>
            <w:r>
              <w:rPr>
                <w:sz w:val="20"/>
                <w:szCs w:val="20"/>
              </w:rPr>
              <w:t>1.46</w:t>
            </w:r>
          </w:p>
        </w:tc>
        <w:tc>
          <w:tcPr>
            <w:tcW w:w="1141" w:type="dxa"/>
          </w:tcPr>
          <w:p w14:paraId="279FEF37" w14:textId="20261C20" w:rsidR="0039631D" w:rsidRDefault="00021297" w:rsidP="001861A0">
            <w:pPr>
              <w:pStyle w:val="Compact"/>
              <w:rPr>
                <w:sz w:val="20"/>
                <w:szCs w:val="20"/>
              </w:rPr>
            </w:pPr>
            <w:r>
              <w:rPr>
                <w:sz w:val="20"/>
                <w:szCs w:val="20"/>
              </w:rPr>
              <w:t>0.24</w:t>
            </w:r>
          </w:p>
        </w:tc>
        <w:tc>
          <w:tcPr>
            <w:tcW w:w="1573" w:type="dxa"/>
          </w:tcPr>
          <w:p w14:paraId="1DDCF9A0" w14:textId="6642B17D" w:rsidR="0039631D" w:rsidRDefault="0039631D" w:rsidP="001861A0">
            <w:pPr>
              <w:pStyle w:val="Compact"/>
              <w:rPr>
                <w:sz w:val="20"/>
                <w:szCs w:val="20"/>
              </w:rPr>
            </w:pPr>
            <w:r>
              <w:rPr>
                <w:sz w:val="20"/>
                <w:szCs w:val="20"/>
              </w:rPr>
              <w:t>&lt; 0.001</w:t>
            </w:r>
          </w:p>
        </w:tc>
      </w:tr>
      <w:tr w:rsidR="0039631D" w:rsidRPr="00436F64" w14:paraId="31608E5E" w14:textId="77777777" w:rsidTr="00021297">
        <w:tc>
          <w:tcPr>
            <w:tcW w:w="3077" w:type="dxa"/>
          </w:tcPr>
          <w:p w14:paraId="6E5A4D72" w14:textId="40A3BDD8" w:rsidR="0039631D" w:rsidRDefault="0039631D" w:rsidP="001861A0">
            <w:pPr>
              <w:pStyle w:val="Compact"/>
              <w:rPr>
                <w:sz w:val="20"/>
                <w:szCs w:val="20"/>
              </w:rPr>
            </w:pPr>
            <w:r>
              <w:rPr>
                <w:sz w:val="20"/>
                <w:szCs w:val="20"/>
              </w:rPr>
              <w:t>Social Self</w:t>
            </w:r>
          </w:p>
        </w:tc>
        <w:tc>
          <w:tcPr>
            <w:tcW w:w="1316" w:type="dxa"/>
          </w:tcPr>
          <w:p w14:paraId="195A0388" w14:textId="1914F841" w:rsidR="0039631D" w:rsidRDefault="0039631D" w:rsidP="001861A0">
            <w:pPr>
              <w:pStyle w:val="Compact"/>
              <w:rPr>
                <w:sz w:val="20"/>
                <w:szCs w:val="20"/>
              </w:rPr>
            </w:pPr>
            <w:r>
              <w:rPr>
                <w:sz w:val="20"/>
                <w:szCs w:val="20"/>
              </w:rPr>
              <w:t>14.03</w:t>
            </w:r>
          </w:p>
        </w:tc>
        <w:tc>
          <w:tcPr>
            <w:tcW w:w="1577" w:type="dxa"/>
          </w:tcPr>
          <w:p w14:paraId="2D462849" w14:textId="4A544E71" w:rsidR="0039631D" w:rsidRDefault="0039631D" w:rsidP="001861A0">
            <w:pPr>
              <w:pStyle w:val="Compact"/>
              <w:rPr>
                <w:sz w:val="20"/>
                <w:szCs w:val="20"/>
              </w:rPr>
            </w:pPr>
            <w:r>
              <w:rPr>
                <w:sz w:val="20"/>
                <w:szCs w:val="20"/>
              </w:rPr>
              <w:t>11.12 – 16.93</w:t>
            </w:r>
          </w:p>
        </w:tc>
        <w:tc>
          <w:tcPr>
            <w:tcW w:w="1054" w:type="dxa"/>
          </w:tcPr>
          <w:p w14:paraId="778454FA" w14:textId="5FC537B1" w:rsidR="0039631D" w:rsidRDefault="0039631D" w:rsidP="001861A0">
            <w:pPr>
              <w:pStyle w:val="Compact"/>
              <w:rPr>
                <w:sz w:val="20"/>
                <w:szCs w:val="20"/>
              </w:rPr>
            </w:pPr>
            <w:r>
              <w:rPr>
                <w:sz w:val="20"/>
                <w:szCs w:val="20"/>
              </w:rPr>
              <w:t>1.47</w:t>
            </w:r>
          </w:p>
        </w:tc>
        <w:tc>
          <w:tcPr>
            <w:tcW w:w="1141" w:type="dxa"/>
          </w:tcPr>
          <w:p w14:paraId="0FBC0036" w14:textId="43980CC4" w:rsidR="0039631D" w:rsidRDefault="00021297" w:rsidP="001861A0">
            <w:pPr>
              <w:pStyle w:val="Compact"/>
              <w:rPr>
                <w:sz w:val="20"/>
                <w:szCs w:val="20"/>
              </w:rPr>
            </w:pPr>
            <w:r>
              <w:rPr>
                <w:sz w:val="20"/>
                <w:szCs w:val="20"/>
              </w:rPr>
              <w:t>0.19</w:t>
            </w:r>
          </w:p>
        </w:tc>
        <w:tc>
          <w:tcPr>
            <w:tcW w:w="1573" w:type="dxa"/>
          </w:tcPr>
          <w:p w14:paraId="2ABD0092" w14:textId="3DA8CC8D" w:rsidR="0039631D" w:rsidRDefault="0039631D" w:rsidP="001861A0">
            <w:pPr>
              <w:pStyle w:val="Compact"/>
              <w:rPr>
                <w:sz w:val="20"/>
                <w:szCs w:val="20"/>
              </w:rPr>
            </w:pPr>
            <w:r>
              <w:rPr>
                <w:sz w:val="20"/>
                <w:szCs w:val="20"/>
              </w:rPr>
              <w:t>&lt; 0.001</w:t>
            </w:r>
          </w:p>
        </w:tc>
      </w:tr>
      <w:tr w:rsidR="0039631D" w:rsidRPr="00436F64" w14:paraId="64E38583" w14:textId="77777777" w:rsidTr="00021297">
        <w:tc>
          <w:tcPr>
            <w:tcW w:w="3077" w:type="dxa"/>
          </w:tcPr>
          <w:p w14:paraId="1E64C7CA" w14:textId="08BF0E8C" w:rsidR="0039631D" w:rsidRDefault="0039631D" w:rsidP="001861A0">
            <w:pPr>
              <w:pStyle w:val="Compact"/>
              <w:rPr>
                <w:sz w:val="20"/>
                <w:szCs w:val="20"/>
              </w:rPr>
            </w:pPr>
            <w:r>
              <w:rPr>
                <w:sz w:val="20"/>
                <w:szCs w:val="20"/>
              </w:rPr>
              <w:t>Mind-Body</w:t>
            </w:r>
          </w:p>
        </w:tc>
        <w:tc>
          <w:tcPr>
            <w:tcW w:w="1316" w:type="dxa"/>
          </w:tcPr>
          <w:p w14:paraId="1B515099" w14:textId="08EBCA5C" w:rsidR="0039631D" w:rsidRDefault="0039631D" w:rsidP="001861A0">
            <w:pPr>
              <w:pStyle w:val="Compact"/>
              <w:rPr>
                <w:sz w:val="20"/>
                <w:szCs w:val="20"/>
              </w:rPr>
            </w:pPr>
            <w:r>
              <w:rPr>
                <w:sz w:val="20"/>
                <w:szCs w:val="20"/>
              </w:rPr>
              <w:t>19.81</w:t>
            </w:r>
          </w:p>
        </w:tc>
        <w:tc>
          <w:tcPr>
            <w:tcW w:w="1577" w:type="dxa"/>
          </w:tcPr>
          <w:p w14:paraId="198DCA9C" w14:textId="53C574B5" w:rsidR="0039631D" w:rsidRDefault="0039631D" w:rsidP="001861A0">
            <w:pPr>
              <w:pStyle w:val="Compact"/>
              <w:rPr>
                <w:sz w:val="20"/>
                <w:szCs w:val="20"/>
              </w:rPr>
            </w:pPr>
            <w:r>
              <w:rPr>
                <w:sz w:val="20"/>
                <w:szCs w:val="20"/>
              </w:rPr>
              <w:t>17.25 – 22.36</w:t>
            </w:r>
          </w:p>
        </w:tc>
        <w:tc>
          <w:tcPr>
            <w:tcW w:w="1054" w:type="dxa"/>
          </w:tcPr>
          <w:p w14:paraId="6FA29205" w14:textId="62BE8102" w:rsidR="0039631D" w:rsidRDefault="0039631D" w:rsidP="001861A0">
            <w:pPr>
              <w:pStyle w:val="Compact"/>
              <w:rPr>
                <w:sz w:val="20"/>
                <w:szCs w:val="20"/>
              </w:rPr>
            </w:pPr>
            <w:r>
              <w:rPr>
                <w:sz w:val="20"/>
                <w:szCs w:val="20"/>
              </w:rPr>
              <w:t>1.30</w:t>
            </w:r>
          </w:p>
        </w:tc>
        <w:tc>
          <w:tcPr>
            <w:tcW w:w="1141" w:type="dxa"/>
          </w:tcPr>
          <w:p w14:paraId="30954FC9" w14:textId="240A0288" w:rsidR="0039631D" w:rsidRDefault="00021297" w:rsidP="001861A0">
            <w:pPr>
              <w:pStyle w:val="Compact"/>
              <w:rPr>
                <w:sz w:val="20"/>
                <w:szCs w:val="20"/>
              </w:rPr>
            </w:pPr>
            <w:r>
              <w:rPr>
                <w:sz w:val="20"/>
                <w:szCs w:val="20"/>
              </w:rPr>
              <w:t>0.32</w:t>
            </w:r>
          </w:p>
        </w:tc>
        <w:tc>
          <w:tcPr>
            <w:tcW w:w="1573" w:type="dxa"/>
          </w:tcPr>
          <w:p w14:paraId="4AC8B15E" w14:textId="3A60D9EE" w:rsidR="0039631D" w:rsidRDefault="0039631D" w:rsidP="001861A0">
            <w:pPr>
              <w:pStyle w:val="Compact"/>
              <w:rPr>
                <w:sz w:val="20"/>
                <w:szCs w:val="20"/>
              </w:rPr>
            </w:pPr>
            <w:r>
              <w:rPr>
                <w:sz w:val="20"/>
                <w:szCs w:val="20"/>
              </w:rPr>
              <w:t>&lt; 0.001</w:t>
            </w:r>
          </w:p>
        </w:tc>
      </w:tr>
    </w:tbl>
    <w:p w14:paraId="17B34D8E" w14:textId="7D3845F8" w:rsidR="00C57C70" w:rsidRDefault="00C57C70" w:rsidP="00F721EE">
      <w:pPr>
        <w:tabs>
          <w:tab w:val="left" w:pos="6936"/>
        </w:tabs>
        <w:spacing w:line="480" w:lineRule="auto"/>
        <w:rPr>
          <w:rFonts w:ascii="Times New Roman" w:hAnsi="Times New Roman" w:cs="Times New Roman"/>
          <w:b/>
          <w:bCs/>
          <w:sz w:val="24"/>
          <w:szCs w:val="24"/>
        </w:rPr>
      </w:pPr>
    </w:p>
    <w:p w14:paraId="79EA15F0" w14:textId="24587F71" w:rsidR="0039631D" w:rsidRDefault="0039631D" w:rsidP="00F721EE">
      <w:pPr>
        <w:tabs>
          <w:tab w:val="left" w:pos="6936"/>
        </w:tabs>
        <w:spacing w:line="480" w:lineRule="auto"/>
        <w:rPr>
          <w:rFonts w:ascii="Times New Roman" w:hAnsi="Times New Roman" w:cs="Times New Roman"/>
          <w:b/>
          <w:bCs/>
          <w:sz w:val="24"/>
          <w:szCs w:val="24"/>
        </w:rPr>
      </w:pPr>
    </w:p>
    <w:p w14:paraId="721DD136" w14:textId="328D10E4" w:rsidR="0039631D" w:rsidRDefault="0039631D"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3. </w:t>
      </w:r>
      <w:r w:rsidR="00021297">
        <w:rPr>
          <w:rFonts w:ascii="Times New Roman" w:hAnsi="Times New Roman" w:cs="Times New Roman"/>
          <w:b/>
          <w:bCs/>
          <w:sz w:val="24"/>
          <w:szCs w:val="24"/>
        </w:rPr>
        <w:t>Physical activity X Age Interaction</w:t>
      </w:r>
    </w:p>
    <w:tbl>
      <w:tblPr>
        <w:tblStyle w:val="Table"/>
        <w:tblW w:w="5000" w:type="pct"/>
        <w:tblLayout w:type="fixed"/>
        <w:tblLook w:val="0020" w:firstRow="1" w:lastRow="0" w:firstColumn="0" w:lastColumn="0" w:noHBand="0" w:noVBand="0"/>
      </w:tblPr>
      <w:tblGrid>
        <w:gridCol w:w="1008"/>
        <w:gridCol w:w="990"/>
        <w:gridCol w:w="1080"/>
        <w:gridCol w:w="1440"/>
        <w:gridCol w:w="1170"/>
        <w:gridCol w:w="1350"/>
        <w:gridCol w:w="1170"/>
        <w:gridCol w:w="1368"/>
      </w:tblGrid>
      <w:tr w:rsidR="00C41241" w:rsidRPr="00436F64" w14:paraId="30341E37" w14:textId="55C00D51" w:rsidTr="00551A0B">
        <w:trPr>
          <w:cnfStyle w:val="100000000000" w:firstRow="1" w:lastRow="0" w:firstColumn="0" w:lastColumn="0" w:oddVBand="0" w:evenVBand="0" w:oddHBand="0" w:evenHBand="0" w:firstRowFirstColumn="0" w:firstRowLastColumn="0" w:lastRowFirstColumn="0" w:lastRowLastColumn="0"/>
        </w:trPr>
        <w:tc>
          <w:tcPr>
            <w:tcW w:w="1008" w:type="dxa"/>
            <w:shd w:val="clear" w:color="auto" w:fill="auto"/>
          </w:tcPr>
          <w:p w14:paraId="26661880" w14:textId="69FBF120" w:rsidR="00021297" w:rsidRPr="00C57C70" w:rsidRDefault="00021297" w:rsidP="001861A0">
            <w:pPr>
              <w:pStyle w:val="Compact"/>
              <w:rPr>
                <w:sz w:val="20"/>
                <w:szCs w:val="20"/>
              </w:rPr>
            </w:pPr>
          </w:p>
        </w:tc>
        <w:tc>
          <w:tcPr>
            <w:tcW w:w="990" w:type="dxa"/>
            <w:shd w:val="clear" w:color="auto" w:fill="auto"/>
          </w:tcPr>
          <w:p w14:paraId="35C6B7CC" w14:textId="1A109196" w:rsidR="00021297" w:rsidRPr="00C57C70" w:rsidRDefault="00021297" w:rsidP="001861A0">
            <w:pPr>
              <w:pStyle w:val="Compact"/>
              <w:rPr>
                <w:sz w:val="20"/>
                <w:szCs w:val="20"/>
              </w:rPr>
            </w:pPr>
            <w:r>
              <w:rPr>
                <w:sz w:val="20"/>
                <w:szCs w:val="20"/>
              </w:rPr>
              <w:t>MHQ</w:t>
            </w:r>
          </w:p>
        </w:tc>
        <w:tc>
          <w:tcPr>
            <w:tcW w:w="1080" w:type="dxa"/>
            <w:shd w:val="clear" w:color="auto" w:fill="auto"/>
          </w:tcPr>
          <w:p w14:paraId="2385EA06" w14:textId="6D1192BB" w:rsidR="00021297" w:rsidRPr="00C57C70" w:rsidRDefault="00021297" w:rsidP="001861A0">
            <w:pPr>
              <w:pStyle w:val="Compact"/>
              <w:rPr>
                <w:sz w:val="20"/>
                <w:szCs w:val="20"/>
              </w:rPr>
            </w:pPr>
            <w:r>
              <w:rPr>
                <w:sz w:val="20"/>
                <w:szCs w:val="20"/>
              </w:rPr>
              <w:t>Core Cognition</w:t>
            </w:r>
          </w:p>
        </w:tc>
        <w:tc>
          <w:tcPr>
            <w:tcW w:w="1440" w:type="dxa"/>
            <w:shd w:val="clear" w:color="auto" w:fill="auto"/>
          </w:tcPr>
          <w:p w14:paraId="636FA4A5" w14:textId="3A607D02" w:rsidR="00021297" w:rsidRPr="00C57C70" w:rsidRDefault="00021297" w:rsidP="001861A0">
            <w:pPr>
              <w:pStyle w:val="Compact"/>
              <w:rPr>
                <w:sz w:val="20"/>
                <w:szCs w:val="20"/>
              </w:rPr>
            </w:pPr>
            <w:r>
              <w:rPr>
                <w:sz w:val="20"/>
                <w:szCs w:val="20"/>
              </w:rPr>
              <w:t>Adaptability and Resilience</w:t>
            </w:r>
          </w:p>
        </w:tc>
        <w:tc>
          <w:tcPr>
            <w:tcW w:w="1170" w:type="dxa"/>
            <w:shd w:val="clear" w:color="auto" w:fill="auto"/>
          </w:tcPr>
          <w:p w14:paraId="4D0C3E2F" w14:textId="56E0F3B6" w:rsidR="00021297" w:rsidRPr="00C57C70" w:rsidRDefault="00021297" w:rsidP="001861A0">
            <w:pPr>
              <w:pStyle w:val="Compact"/>
              <w:rPr>
                <w:sz w:val="20"/>
                <w:szCs w:val="20"/>
              </w:rPr>
            </w:pPr>
            <w:r>
              <w:rPr>
                <w:sz w:val="20"/>
                <w:szCs w:val="20"/>
              </w:rPr>
              <w:t>Mood and Outlook</w:t>
            </w:r>
          </w:p>
        </w:tc>
        <w:tc>
          <w:tcPr>
            <w:tcW w:w="1350" w:type="dxa"/>
            <w:shd w:val="clear" w:color="auto" w:fill="auto"/>
          </w:tcPr>
          <w:p w14:paraId="73BC2F49" w14:textId="301DE7EC" w:rsidR="00021297" w:rsidRPr="00C57C70" w:rsidRDefault="00021297" w:rsidP="001861A0">
            <w:pPr>
              <w:pStyle w:val="Compact"/>
              <w:rPr>
                <w:sz w:val="20"/>
                <w:szCs w:val="20"/>
              </w:rPr>
            </w:pPr>
            <w:r>
              <w:rPr>
                <w:sz w:val="20"/>
                <w:szCs w:val="20"/>
              </w:rPr>
              <w:t>Drive and Motivation</w:t>
            </w:r>
          </w:p>
        </w:tc>
        <w:tc>
          <w:tcPr>
            <w:tcW w:w="1170" w:type="dxa"/>
            <w:shd w:val="clear" w:color="auto" w:fill="auto"/>
          </w:tcPr>
          <w:p w14:paraId="69BA6EA8" w14:textId="4259FBE0" w:rsidR="00021297" w:rsidRPr="00C57C70" w:rsidRDefault="00021297" w:rsidP="001861A0">
            <w:pPr>
              <w:pStyle w:val="Compact"/>
              <w:rPr>
                <w:sz w:val="20"/>
                <w:szCs w:val="20"/>
              </w:rPr>
            </w:pPr>
            <w:r>
              <w:rPr>
                <w:sz w:val="20"/>
                <w:szCs w:val="20"/>
              </w:rPr>
              <w:t>Social Self</w:t>
            </w:r>
          </w:p>
        </w:tc>
        <w:tc>
          <w:tcPr>
            <w:tcW w:w="1368" w:type="dxa"/>
            <w:shd w:val="clear" w:color="auto" w:fill="auto"/>
          </w:tcPr>
          <w:p w14:paraId="43CBB54A" w14:textId="700846FA" w:rsidR="00021297" w:rsidRDefault="00021297" w:rsidP="001861A0">
            <w:pPr>
              <w:pStyle w:val="Compact"/>
              <w:rPr>
                <w:sz w:val="20"/>
                <w:szCs w:val="20"/>
              </w:rPr>
            </w:pPr>
            <w:r>
              <w:rPr>
                <w:sz w:val="20"/>
                <w:szCs w:val="20"/>
              </w:rPr>
              <w:t>Mind-Body</w:t>
            </w:r>
          </w:p>
        </w:tc>
      </w:tr>
      <w:tr w:rsidR="00C41241" w:rsidRPr="00436F64" w14:paraId="7C243AA5" w14:textId="78F6C20E" w:rsidTr="00551A0B">
        <w:tc>
          <w:tcPr>
            <w:tcW w:w="1008" w:type="dxa"/>
            <w:shd w:val="clear" w:color="auto" w:fill="D0CECE" w:themeFill="background2" w:themeFillShade="E6"/>
          </w:tcPr>
          <w:p w14:paraId="5A77EF22" w14:textId="64639E32" w:rsidR="00021297" w:rsidRPr="00C57C70" w:rsidRDefault="00021297" w:rsidP="001861A0">
            <w:pPr>
              <w:pStyle w:val="Compact"/>
              <w:rPr>
                <w:sz w:val="20"/>
                <w:szCs w:val="20"/>
              </w:rPr>
            </w:pPr>
            <w:r>
              <w:rPr>
                <w:sz w:val="20"/>
                <w:szCs w:val="20"/>
              </w:rPr>
              <w:t>Physical Activity</w:t>
            </w:r>
          </w:p>
        </w:tc>
        <w:tc>
          <w:tcPr>
            <w:tcW w:w="990" w:type="dxa"/>
            <w:shd w:val="clear" w:color="auto" w:fill="D0CECE" w:themeFill="background2" w:themeFillShade="E6"/>
          </w:tcPr>
          <w:p w14:paraId="461DCC4F" w14:textId="21A0E882" w:rsidR="00021297" w:rsidRPr="00C57C70" w:rsidRDefault="00C41241" w:rsidP="001861A0">
            <w:pPr>
              <w:pStyle w:val="Compact"/>
              <w:rPr>
                <w:sz w:val="20"/>
                <w:szCs w:val="20"/>
              </w:rPr>
            </w:pPr>
            <w:r>
              <w:rPr>
                <w:sz w:val="20"/>
                <w:szCs w:val="20"/>
              </w:rPr>
              <w:t>25.64</w:t>
            </w:r>
          </w:p>
        </w:tc>
        <w:tc>
          <w:tcPr>
            <w:tcW w:w="1080" w:type="dxa"/>
            <w:shd w:val="clear" w:color="auto" w:fill="D0CECE" w:themeFill="background2" w:themeFillShade="E6"/>
          </w:tcPr>
          <w:p w14:paraId="0033CE31" w14:textId="22EF5ABD" w:rsidR="00021297" w:rsidRPr="00C57C70" w:rsidRDefault="00C41241" w:rsidP="001861A0">
            <w:pPr>
              <w:pStyle w:val="Compact"/>
              <w:rPr>
                <w:sz w:val="20"/>
                <w:szCs w:val="20"/>
              </w:rPr>
            </w:pPr>
            <w:r>
              <w:rPr>
                <w:sz w:val="20"/>
                <w:szCs w:val="20"/>
              </w:rPr>
              <w:t>24.00</w:t>
            </w:r>
          </w:p>
        </w:tc>
        <w:tc>
          <w:tcPr>
            <w:tcW w:w="1440" w:type="dxa"/>
            <w:shd w:val="clear" w:color="auto" w:fill="D0CECE" w:themeFill="background2" w:themeFillShade="E6"/>
          </w:tcPr>
          <w:p w14:paraId="5E79D8F5" w14:textId="47E7836A" w:rsidR="00021297" w:rsidRPr="00C57C70" w:rsidRDefault="00EB6E32" w:rsidP="001861A0">
            <w:pPr>
              <w:pStyle w:val="Compact"/>
              <w:rPr>
                <w:sz w:val="20"/>
                <w:szCs w:val="20"/>
              </w:rPr>
            </w:pPr>
            <w:r>
              <w:rPr>
                <w:sz w:val="20"/>
                <w:szCs w:val="20"/>
              </w:rPr>
              <w:t>21.63</w:t>
            </w:r>
          </w:p>
        </w:tc>
        <w:tc>
          <w:tcPr>
            <w:tcW w:w="1170" w:type="dxa"/>
            <w:shd w:val="clear" w:color="auto" w:fill="D0CECE" w:themeFill="background2" w:themeFillShade="E6"/>
          </w:tcPr>
          <w:p w14:paraId="038520D3" w14:textId="096ADBD7" w:rsidR="00021297" w:rsidRPr="00C57C70" w:rsidRDefault="00EB6E32" w:rsidP="001861A0">
            <w:pPr>
              <w:pStyle w:val="Compact"/>
              <w:rPr>
                <w:sz w:val="20"/>
                <w:szCs w:val="20"/>
              </w:rPr>
            </w:pPr>
            <w:r>
              <w:rPr>
                <w:sz w:val="20"/>
                <w:szCs w:val="20"/>
              </w:rPr>
              <w:t>23.33</w:t>
            </w:r>
          </w:p>
        </w:tc>
        <w:tc>
          <w:tcPr>
            <w:tcW w:w="1350" w:type="dxa"/>
            <w:shd w:val="clear" w:color="auto" w:fill="D0CECE" w:themeFill="background2" w:themeFillShade="E6"/>
          </w:tcPr>
          <w:p w14:paraId="5CD51A10" w14:textId="73679560" w:rsidR="00021297" w:rsidRPr="00C57C70" w:rsidRDefault="00EB6E32" w:rsidP="001861A0">
            <w:pPr>
              <w:pStyle w:val="Compact"/>
              <w:rPr>
                <w:sz w:val="20"/>
                <w:szCs w:val="20"/>
              </w:rPr>
            </w:pPr>
            <w:r>
              <w:rPr>
                <w:sz w:val="20"/>
                <w:szCs w:val="20"/>
              </w:rPr>
              <w:t>23.81</w:t>
            </w:r>
          </w:p>
        </w:tc>
        <w:tc>
          <w:tcPr>
            <w:tcW w:w="1170" w:type="dxa"/>
            <w:shd w:val="clear" w:color="auto" w:fill="D0CECE" w:themeFill="background2" w:themeFillShade="E6"/>
          </w:tcPr>
          <w:p w14:paraId="2548FD25" w14:textId="6D8EFD6C" w:rsidR="00021297" w:rsidRPr="00C57C70" w:rsidRDefault="00EB6E32" w:rsidP="001861A0">
            <w:pPr>
              <w:pStyle w:val="Compact"/>
              <w:rPr>
                <w:sz w:val="20"/>
                <w:szCs w:val="20"/>
              </w:rPr>
            </w:pPr>
            <w:r>
              <w:rPr>
                <w:sz w:val="20"/>
                <w:szCs w:val="20"/>
              </w:rPr>
              <w:t>16.89</w:t>
            </w:r>
          </w:p>
        </w:tc>
        <w:tc>
          <w:tcPr>
            <w:tcW w:w="1368" w:type="dxa"/>
            <w:shd w:val="clear" w:color="auto" w:fill="D0CECE" w:themeFill="background2" w:themeFillShade="E6"/>
          </w:tcPr>
          <w:p w14:paraId="2D7F7BB0" w14:textId="4872091B" w:rsidR="00021297" w:rsidRPr="00C57C70" w:rsidRDefault="00EB6E32" w:rsidP="001861A0">
            <w:pPr>
              <w:pStyle w:val="Compact"/>
              <w:rPr>
                <w:sz w:val="20"/>
                <w:szCs w:val="20"/>
              </w:rPr>
            </w:pPr>
            <w:r>
              <w:rPr>
                <w:sz w:val="20"/>
                <w:szCs w:val="20"/>
              </w:rPr>
              <w:t>28.32</w:t>
            </w:r>
          </w:p>
        </w:tc>
      </w:tr>
      <w:tr w:rsidR="00C41241" w:rsidRPr="00436F64" w14:paraId="13544D90" w14:textId="33D43C2D" w:rsidTr="00C41241">
        <w:tc>
          <w:tcPr>
            <w:tcW w:w="1008" w:type="dxa"/>
          </w:tcPr>
          <w:p w14:paraId="22E190AD" w14:textId="17FF7BBB" w:rsidR="00021297" w:rsidRDefault="00021297" w:rsidP="001861A0">
            <w:pPr>
              <w:pStyle w:val="Compact"/>
              <w:rPr>
                <w:sz w:val="20"/>
                <w:szCs w:val="20"/>
              </w:rPr>
            </w:pPr>
            <w:r>
              <w:rPr>
                <w:sz w:val="20"/>
                <w:szCs w:val="20"/>
              </w:rPr>
              <w:t>SE</w:t>
            </w:r>
          </w:p>
        </w:tc>
        <w:tc>
          <w:tcPr>
            <w:tcW w:w="990" w:type="dxa"/>
          </w:tcPr>
          <w:p w14:paraId="42780946" w14:textId="7477F072" w:rsidR="00021297" w:rsidRDefault="00C41241" w:rsidP="001861A0">
            <w:pPr>
              <w:pStyle w:val="Compact"/>
              <w:rPr>
                <w:sz w:val="20"/>
                <w:szCs w:val="20"/>
              </w:rPr>
            </w:pPr>
            <w:r>
              <w:rPr>
                <w:sz w:val="20"/>
                <w:szCs w:val="20"/>
              </w:rPr>
              <w:t>2.65</w:t>
            </w:r>
          </w:p>
        </w:tc>
        <w:tc>
          <w:tcPr>
            <w:tcW w:w="1080" w:type="dxa"/>
          </w:tcPr>
          <w:p w14:paraId="1208A6C3" w14:textId="4B3FE5D0" w:rsidR="00021297" w:rsidRDefault="00C41241" w:rsidP="001861A0">
            <w:pPr>
              <w:pStyle w:val="Compact"/>
              <w:rPr>
                <w:sz w:val="20"/>
                <w:szCs w:val="20"/>
              </w:rPr>
            </w:pPr>
            <w:r>
              <w:rPr>
                <w:sz w:val="20"/>
                <w:szCs w:val="20"/>
              </w:rPr>
              <w:t>2.32</w:t>
            </w:r>
          </w:p>
        </w:tc>
        <w:tc>
          <w:tcPr>
            <w:tcW w:w="1440" w:type="dxa"/>
          </w:tcPr>
          <w:p w14:paraId="70F242A1" w14:textId="209C3A01" w:rsidR="00021297" w:rsidRDefault="00EB6E32" w:rsidP="001861A0">
            <w:pPr>
              <w:pStyle w:val="Compact"/>
              <w:rPr>
                <w:sz w:val="20"/>
                <w:szCs w:val="20"/>
              </w:rPr>
            </w:pPr>
            <w:r>
              <w:rPr>
                <w:sz w:val="20"/>
                <w:szCs w:val="20"/>
              </w:rPr>
              <w:t>2.66</w:t>
            </w:r>
          </w:p>
        </w:tc>
        <w:tc>
          <w:tcPr>
            <w:tcW w:w="1170" w:type="dxa"/>
          </w:tcPr>
          <w:p w14:paraId="18F318BF" w14:textId="075B5E60" w:rsidR="00021297" w:rsidRDefault="00EB6E32" w:rsidP="001861A0">
            <w:pPr>
              <w:pStyle w:val="Compact"/>
              <w:rPr>
                <w:sz w:val="20"/>
                <w:szCs w:val="20"/>
              </w:rPr>
            </w:pPr>
            <w:r>
              <w:rPr>
                <w:sz w:val="20"/>
                <w:szCs w:val="20"/>
              </w:rPr>
              <w:t>2.59</w:t>
            </w:r>
          </w:p>
        </w:tc>
        <w:tc>
          <w:tcPr>
            <w:tcW w:w="1350" w:type="dxa"/>
          </w:tcPr>
          <w:p w14:paraId="59EC43A4" w14:textId="461F212E" w:rsidR="00021297" w:rsidRPr="00C57C70" w:rsidRDefault="00EB6E32" w:rsidP="001861A0">
            <w:pPr>
              <w:pStyle w:val="Compact"/>
              <w:rPr>
                <w:sz w:val="20"/>
                <w:szCs w:val="20"/>
              </w:rPr>
            </w:pPr>
            <w:r>
              <w:rPr>
                <w:sz w:val="20"/>
                <w:szCs w:val="20"/>
              </w:rPr>
              <w:t>2.87</w:t>
            </w:r>
          </w:p>
        </w:tc>
        <w:tc>
          <w:tcPr>
            <w:tcW w:w="1170" w:type="dxa"/>
          </w:tcPr>
          <w:p w14:paraId="41090D69" w14:textId="0D8380D3" w:rsidR="00021297" w:rsidRPr="00C57C70" w:rsidRDefault="00EB6E32" w:rsidP="001861A0">
            <w:pPr>
              <w:pStyle w:val="Compact"/>
              <w:rPr>
                <w:sz w:val="20"/>
                <w:szCs w:val="20"/>
              </w:rPr>
            </w:pPr>
            <w:r>
              <w:rPr>
                <w:sz w:val="20"/>
                <w:szCs w:val="20"/>
              </w:rPr>
              <w:t>2.74</w:t>
            </w:r>
          </w:p>
        </w:tc>
        <w:tc>
          <w:tcPr>
            <w:tcW w:w="1368" w:type="dxa"/>
          </w:tcPr>
          <w:p w14:paraId="701552E0" w14:textId="34775033" w:rsidR="00021297" w:rsidRPr="00C57C70" w:rsidRDefault="00EB6E32" w:rsidP="001861A0">
            <w:pPr>
              <w:pStyle w:val="Compact"/>
              <w:rPr>
                <w:sz w:val="20"/>
                <w:szCs w:val="20"/>
              </w:rPr>
            </w:pPr>
            <w:r>
              <w:rPr>
                <w:sz w:val="20"/>
                <w:szCs w:val="20"/>
              </w:rPr>
              <w:t>2.75</w:t>
            </w:r>
          </w:p>
        </w:tc>
      </w:tr>
      <w:tr w:rsidR="00C41241" w:rsidRPr="00436F64" w14:paraId="3F5CE6D1" w14:textId="7D1954FB" w:rsidTr="00C41241">
        <w:tc>
          <w:tcPr>
            <w:tcW w:w="1008" w:type="dxa"/>
          </w:tcPr>
          <w:p w14:paraId="24304DAE" w14:textId="6A40F31D" w:rsidR="00021297" w:rsidRDefault="00021297" w:rsidP="001861A0">
            <w:pPr>
              <w:pStyle w:val="Compact"/>
              <w:rPr>
                <w:sz w:val="20"/>
                <w:szCs w:val="20"/>
              </w:rPr>
            </w:pPr>
            <w:r>
              <w:rPr>
                <w:sz w:val="20"/>
                <w:szCs w:val="20"/>
              </w:rPr>
              <w:t>p-value</w:t>
            </w:r>
          </w:p>
        </w:tc>
        <w:tc>
          <w:tcPr>
            <w:tcW w:w="990" w:type="dxa"/>
          </w:tcPr>
          <w:p w14:paraId="6C20C0CF" w14:textId="14011704" w:rsidR="00021297" w:rsidRDefault="00C41241" w:rsidP="001861A0">
            <w:pPr>
              <w:pStyle w:val="Compact"/>
              <w:rPr>
                <w:sz w:val="20"/>
                <w:szCs w:val="20"/>
              </w:rPr>
            </w:pPr>
            <w:r>
              <w:rPr>
                <w:sz w:val="20"/>
                <w:szCs w:val="20"/>
              </w:rPr>
              <w:t>&lt; 0.001</w:t>
            </w:r>
          </w:p>
        </w:tc>
        <w:tc>
          <w:tcPr>
            <w:tcW w:w="1080" w:type="dxa"/>
          </w:tcPr>
          <w:p w14:paraId="3F91B2AB" w14:textId="42C63900" w:rsidR="00021297" w:rsidRDefault="00C41241" w:rsidP="001861A0">
            <w:pPr>
              <w:pStyle w:val="Compact"/>
              <w:rPr>
                <w:sz w:val="20"/>
                <w:szCs w:val="20"/>
              </w:rPr>
            </w:pPr>
            <w:r>
              <w:rPr>
                <w:sz w:val="20"/>
                <w:szCs w:val="20"/>
              </w:rPr>
              <w:t>&lt; 0.001</w:t>
            </w:r>
          </w:p>
        </w:tc>
        <w:tc>
          <w:tcPr>
            <w:tcW w:w="1440" w:type="dxa"/>
          </w:tcPr>
          <w:p w14:paraId="5380327F" w14:textId="52CDC716" w:rsidR="00021297" w:rsidRDefault="00EB6E32" w:rsidP="001861A0">
            <w:pPr>
              <w:pStyle w:val="Compact"/>
              <w:rPr>
                <w:sz w:val="20"/>
                <w:szCs w:val="20"/>
              </w:rPr>
            </w:pPr>
            <w:r>
              <w:rPr>
                <w:sz w:val="20"/>
                <w:szCs w:val="20"/>
              </w:rPr>
              <w:t>&lt; 0.001</w:t>
            </w:r>
          </w:p>
        </w:tc>
        <w:tc>
          <w:tcPr>
            <w:tcW w:w="1170" w:type="dxa"/>
          </w:tcPr>
          <w:p w14:paraId="781E0CF2" w14:textId="44219EA5" w:rsidR="00021297" w:rsidRDefault="00EB6E32" w:rsidP="001861A0">
            <w:pPr>
              <w:pStyle w:val="Compact"/>
              <w:rPr>
                <w:sz w:val="20"/>
                <w:szCs w:val="20"/>
              </w:rPr>
            </w:pPr>
            <w:r>
              <w:rPr>
                <w:sz w:val="20"/>
                <w:szCs w:val="20"/>
              </w:rPr>
              <w:t>&lt; 0.001</w:t>
            </w:r>
          </w:p>
        </w:tc>
        <w:tc>
          <w:tcPr>
            <w:tcW w:w="1350" w:type="dxa"/>
          </w:tcPr>
          <w:p w14:paraId="0A8A922B" w14:textId="414FFFE3" w:rsidR="00021297" w:rsidRPr="00C57C70" w:rsidRDefault="00EB6E32" w:rsidP="001861A0">
            <w:pPr>
              <w:pStyle w:val="Compact"/>
              <w:rPr>
                <w:sz w:val="20"/>
                <w:szCs w:val="20"/>
              </w:rPr>
            </w:pPr>
            <w:r>
              <w:rPr>
                <w:sz w:val="20"/>
                <w:szCs w:val="20"/>
              </w:rPr>
              <w:t>&lt; 0.001</w:t>
            </w:r>
          </w:p>
        </w:tc>
        <w:tc>
          <w:tcPr>
            <w:tcW w:w="1170" w:type="dxa"/>
          </w:tcPr>
          <w:p w14:paraId="33E3A5D0" w14:textId="0272A56D" w:rsidR="00021297" w:rsidRPr="00C57C70" w:rsidRDefault="00EB6E32" w:rsidP="001861A0">
            <w:pPr>
              <w:pStyle w:val="Compact"/>
              <w:rPr>
                <w:sz w:val="20"/>
                <w:szCs w:val="20"/>
              </w:rPr>
            </w:pPr>
            <w:r>
              <w:rPr>
                <w:sz w:val="20"/>
                <w:szCs w:val="20"/>
              </w:rPr>
              <w:t>&lt; 0.001</w:t>
            </w:r>
          </w:p>
        </w:tc>
        <w:tc>
          <w:tcPr>
            <w:tcW w:w="1368" w:type="dxa"/>
          </w:tcPr>
          <w:p w14:paraId="4FDE19E4" w14:textId="6E6960EE" w:rsidR="00021297" w:rsidRPr="00C57C70" w:rsidRDefault="00EB6E32" w:rsidP="001861A0">
            <w:pPr>
              <w:pStyle w:val="Compact"/>
              <w:rPr>
                <w:sz w:val="20"/>
                <w:szCs w:val="20"/>
              </w:rPr>
            </w:pPr>
            <w:r>
              <w:rPr>
                <w:sz w:val="20"/>
                <w:szCs w:val="20"/>
              </w:rPr>
              <w:t>&lt; 0.001</w:t>
            </w:r>
          </w:p>
        </w:tc>
      </w:tr>
      <w:tr w:rsidR="00C41241" w:rsidRPr="00436F64" w14:paraId="60A416BD" w14:textId="169431A6" w:rsidTr="00551A0B">
        <w:tc>
          <w:tcPr>
            <w:tcW w:w="1008" w:type="dxa"/>
            <w:shd w:val="clear" w:color="auto" w:fill="D0CECE" w:themeFill="background2" w:themeFillShade="E6"/>
          </w:tcPr>
          <w:p w14:paraId="6A0FB9FD" w14:textId="32FA1947" w:rsidR="00021297" w:rsidRDefault="00021297" w:rsidP="00C41241">
            <w:pPr>
              <w:pStyle w:val="Compact"/>
              <w:rPr>
                <w:sz w:val="20"/>
                <w:szCs w:val="20"/>
              </w:rPr>
            </w:pPr>
            <w:r>
              <w:rPr>
                <w:sz w:val="20"/>
                <w:szCs w:val="20"/>
              </w:rPr>
              <w:t>Age</w:t>
            </w:r>
          </w:p>
        </w:tc>
        <w:tc>
          <w:tcPr>
            <w:tcW w:w="990" w:type="dxa"/>
            <w:shd w:val="clear" w:color="auto" w:fill="D0CECE" w:themeFill="background2" w:themeFillShade="E6"/>
          </w:tcPr>
          <w:p w14:paraId="785F057C" w14:textId="042F1E49" w:rsidR="00021297" w:rsidRDefault="00C41241" w:rsidP="001861A0">
            <w:pPr>
              <w:pStyle w:val="Compact"/>
              <w:rPr>
                <w:sz w:val="20"/>
                <w:szCs w:val="20"/>
              </w:rPr>
            </w:pPr>
            <w:r>
              <w:rPr>
                <w:sz w:val="20"/>
                <w:szCs w:val="20"/>
              </w:rPr>
              <w:t>14.94</w:t>
            </w:r>
          </w:p>
        </w:tc>
        <w:tc>
          <w:tcPr>
            <w:tcW w:w="1080" w:type="dxa"/>
            <w:shd w:val="clear" w:color="auto" w:fill="D0CECE" w:themeFill="background2" w:themeFillShade="E6"/>
          </w:tcPr>
          <w:p w14:paraId="7062596F" w14:textId="225FBE51" w:rsidR="00021297" w:rsidRDefault="00C41241" w:rsidP="001861A0">
            <w:pPr>
              <w:pStyle w:val="Compact"/>
              <w:rPr>
                <w:sz w:val="20"/>
                <w:szCs w:val="20"/>
              </w:rPr>
            </w:pPr>
            <w:r>
              <w:rPr>
                <w:sz w:val="20"/>
                <w:szCs w:val="20"/>
              </w:rPr>
              <w:t>13.73</w:t>
            </w:r>
          </w:p>
        </w:tc>
        <w:tc>
          <w:tcPr>
            <w:tcW w:w="1440" w:type="dxa"/>
            <w:shd w:val="clear" w:color="auto" w:fill="D0CECE" w:themeFill="background2" w:themeFillShade="E6"/>
          </w:tcPr>
          <w:p w14:paraId="080DED0A" w14:textId="1EE7F27B" w:rsidR="00021297" w:rsidRDefault="00EB6E32" w:rsidP="001861A0">
            <w:pPr>
              <w:pStyle w:val="Compact"/>
              <w:rPr>
                <w:sz w:val="20"/>
                <w:szCs w:val="20"/>
              </w:rPr>
            </w:pPr>
            <w:r>
              <w:rPr>
                <w:sz w:val="20"/>
                <w:szCs w:val="20"/>
              </w:rPr>
              <w:t>11.83</w:t>
            </w:r>
          </w:p>
        </w:tc>
        <w:tc>
          <w:tcPr>
            <w:tcW w:w="1170" w:type="dxa"/>
            <w:shd w:val="clear" w:color="auto" w:fill="D0CECE" w:themeFill="background2" w:themeFillShade="E6"/>
          </w:tcPr>
          <w:p w14:paraId="194B59E6" w14:textId="105827E6" w:rsidR="00021297" w:rsidRDefault="00EB6E32" w:rsidP="001861A0">
            <w:pPr>
              <w:pStyle w:val="Compact"/>
              <w:rPr>
                <w:sz w:val="20"/>
                <w:szCs w:val="20"/>
              </w:rPr>
            </w:pPr>
            <w:r>
              <w:rPr>
                <w:sz w:val="20"/>
                <w:szCs w:val="20"/>
              </w:rPr>
              <w:t>14.59</w:t>
            </w:r>
          </w:p>
        </w:tc>
        <w:tc>
          <w:tcPr>
            <w:tcW w:w="1350" w:type="dxa"/>
            <w:shd w:val="clear" w:color="auto" w:fill="D0CECE" w:themeFill="background2" w:themeFillShade="E6"/>
          </w:tcPr>
          <w:p w14:paraId="4B13E403" w14:textId="6B376D02" w:rsidR="00021297" w:rsidRPr="00C57C70" w:rsidRDefault="00EB6E32" w:rsidP="001861A0">
            <w:pPr>
              <w:pStyle w:val="Compact"/>
              <w:rPr>
                <w:sz w:val="20"/>
                <w:szCs w:val="20"/>
              </w:rPr>
            </w:pPr>
            <w:r>
              <w:rPr>
                <w:sz w:val="20"/>
                <w:szCs w:val="20"/>
              </w:rPr>
              <w:t>13.07</w:t>
            </w:r>
          </w:p>
        </w:tc>
        <w:tc>
          <w:tcPr>
            <w:tcW w:w="1170" w:type="dxa"/>
            <w:shd w:val="clear" w:color="auto" w:fill="D0CECE" w:themeFill="background2" w:themeFillShade="E6"/>
          </w:tcPr>
          <w:p w14:paraId="7AC4880B" w14:textId="60EFB6EA" w:rsidR="00021297" w:rsidRPr="00C57C70" w:rsidRDefault="00EB6E32" w:rsidP="001861A0">
            <w:pPr>
              <w:pStyle w:val="Compact"/>
              <w:rPr>
                <w:sz w:val="20"/>
                <w:szCs w:val="20"/>
              </w:rPr>
            </w:pPr>
            <w:r>
              <w:rPr>
                <w:sz w:val="20"/>
                <w:szCs w:val="20"/>
              </w:rPr>
              <w:t>13.97</w:t>
            </w:r>
          </w:p>
        </w:tc>
        <w:tc>
          <w:tcPr>
            <w:tcW w:w="1368" w:type="dxa"/>
            <w:shd w:val="clear" w:color="auto" w:fill="D0CECE" w:themeFill="background2" w:themeFillShade="E6"/>
          </w:tcPr>
          <w:p w14:paraId="4E415D68" w14:textId="17E3AC70" w:rsidR="00021297" w:rsidRPr="00C57C70" w:rsidRDefault="00EB6E32" w:rsidP="001861A0">
            <w:pPr>
              <w:pStyle w:val="Compact"/>
              <w:rPr>
                <w:sz w:val="20"/>
                <w:szCs w:val="20"/>
              </w:rPr>
            </w:pPr>
            <w:r>
              <w:rPr>
                <w:sz w:val="20"/>
                <w:szCs w:val="20"/>
              </w:rPr>
              <w:t>9.70</w:t>
            </w:r>
          </w:p>
        </w:tc>
      </w:tr>
      <w:tr w:rsidR="00C41241" w:rsidRPr="00436F64" w14:paraId="2F1C227C" w14:textId="77777777" w:rsidTr="00C41241">
        <w:tc>
          <w:tcPr>
            <w:tcW w:w="1008" w:type="dxa"/>
          </w:tcPr>
          <w:p w14:paraId="381D0C10" w14:textId="3C13ACB2" w:rsidR="00C41241" w:rsidRDefault="00C41241" w:rsidP="00C41241">
            <w:pPr>
              <w:pStyle w:val="Compact"/>
              <w:rPr>
                <w:sz w:val="20"/>
                <w:szCs w:val="20"/>
              </w:rPr>
            </w:pPr>
            <w:r>
              <w:rPr>
                <w:sz w:val="20"/>
                <w:szCs w:val="20"/>
              </w:rPr>
              <w:t>SE</w:t>
            </w:r>
          </w:p>
        </w:tc>
        <w:tc>
          <w:tcPr>
            <w:tcW w:w="990" w:type="dxa"/>
          </w:tcPr>
          <w:p w14:paraId="4D6484DF" w14:textId="5FBF8CD6" w:rsidR="00C41241" w:rsidRDefault="00C41241" w:rsidP="001861A0">
            <w:pPr>
              <w:pStyle w:val="Compact"/>
              <w:rPr>
                <w:sz w:val="20"/>
                <w:szCs w:val="20"/>
              </w:rPr>
            </w:pPr>
            <w:r>
              <w:rPr>
                <w:sz w:val="20"/>
                <w:szCs w:val="20"/>
              </w:rPr>
              <w:t>0.77</w:t>
            </w:r>
          </w:p>
        </w:tc>
        <w:tc>
          <w:tcPr>
            <w:tcW w:w="1080" w:type="dxa"/>
          </w:tcPr>
          <w:p w14:paraId="244A4EA8" w14:textId="52B41CC6" w:rsidR="00C41241" w:rsidRDefault="00C41241" w:rsidP="001861A0">
            <w:pPr>
              <w:pStyle w:val="Compact"/>
              <w:rPr>
                <w:sz w:val="20"/>
                <w:szCs w:val="20"/>
              </w:rPr>
            </w:pPr>
            <w:r>
              <w:rPr>
                <w:sz w:val="20"/>
                <w:szCs w:val="20"/>
              </w:rPr>
              <w:t>0.64</w:t>
            </w:r>
          </w:p>
        </w:tc>
        <w:tc>
          <w:tcPr>
            <w:tcW w:w="1440" w:type="dxa"/>
          </w:tcPr>
          <w:p w14:paraId="51B84F3C" w14:textId="58564BCF" w:rsidR="00C41241" w:rsidRDefault="00EB6E32" w:rsidP="001861A0">
            <w:pPr>
              <w:pStyle w:val="Compact"/>
              <w:rPr>
                <w:sz w:val="20"/>
                <w:szCs w:val="20"/>
              </w:rPr>
            </w:pPr>
            <w:r>
              <w:rPr>
                <w:sz w:val="20"/>
                <w:szCs w:val="20"/>
              </w:rPr>
              <w:t>0.78</w:t>
            </w:r>
          </w:p>
        </w:tc>
        <w:tc>
          <w:tcPr>
            <w:tcW w:w="1170" w:type="dxa"/>
          </w:tcPr>
          <w:p w14:paraId="26C48039" w14:textId="5C7BC2EB" w:rsidR="00C41241" w:rsidRDefault="00EB6E32" w:rsidP="001861A0">
            <w:pPr>
              <w:pStyle w:val="Compact"/>
              <w:rPr>
                <w:sz w:val="20"/>
                <w:szCs w:val="20"/>
              </w:rPr>
            </w:pPr>
            <w:r>
              <w:rPr>
                <w:sz w:val="20"/>
                <w:szCs w:val="20"/>
              </w:rPr>
              <w:t>0.68</w:t>
            </w:r>
          </w:p>
        </w:tc>
        <w:tc>
          <w:tcPr>
            <w:tcW w:w="1350" w:type="dxa"/>
          </w:tcPr>
          <w:p w14:paraId="5B77D2DD" w14:textId="236151A5" w:rsidR="00C41241" w:rsidRPr="00C57C70" w:rsidRDefault="00EB6E32" w:rsidP="001861A0">
            <w:pPr>
              <w:pStyle w:val="Compact"/>
              <w:rPr>
                <w:sz w:val="20"/>
                <w:szCs w:val="20"/>
              </w:rPr>
            </w:pPr>
            <w:r>
              <w:rPr>
                <w:sz w:val="20"/>
                <w:szCs w:val="20"/>
              </w:rPr>
              <w:t>0.90</w:t>
            </w:r>
          </w:p>
        </w:tc>
        <w:tc>
          <w:tcPr>
            <w:tcW w:w="1170" w:type="dxa"/>
          </w:tcPr>
          <w:p w14:paraId="1EE13F0E" w14:textId="7BAB7005" w:rsidR="00C41241" w:rsidRPr="00C57C70" w:rsidRDefault="00EB6E32" w:rsidP="001861A0">
            <w:pPr>
              <w:pStyle w:val="Compact"/>
              <w:rPr>
                <w:sz w:val="20"/>
                <w:szCs w:val="20"/>
              </w:rPr>
            </w:pPr>
            <w:r>
              <w:rPr>
                <w:sz w:val="20"/>
                <w:szCs w:val="20"/>
              </w:rPr>
              <w:t>0.85</w:t>
            </w:r>
          </w:p>
        </w:tc>
        <w:tc>
          <w:tcPr>
            <w:tcW w:w="1368" w:type="dxa"/>
          </w:tcPr>
          <w:p w14:paraId="423CBC99" w14:textId="01D29D50" w:rsidR="00C41241" w:rsidRPr="00C57C70" w:rsidRDefault="00EB6E32" w:rsidP="001861A0">
            <w:pPr>
              <w:pStyle w:val="Compact"/>
              <w:rPr>
                <w:sz w:val="20"/>
                <w:szCs w:val="20"/>
              </w:rPr>
            </w:pPr>
            <w:r>
              <w:rPr>
                <w:sz w:val="20"/>
                <w:szCs w:val="20"/>
              </w:rPr>
              <w:t>0.80</w:t>
            </w:r>
          </w:p>
        </w:tc>
      </w:tr>
      <w:tr w:rsidR="00C41241" w:rsidRPr="00436F64" w14:paraId="05404DDC" w14:textId="77777777" w:rsidTr="00C41241">
        <w:tc>
          <w:tcPr>
            <w:tcW w:w="1008" w:type="dxa"/>
          </w:tcPr>
          <w:p w14:paraId="34A4BE92" w14:textId="5B1BDE89" w:rsidR="00C41241" w:rsidRDefault="00C41241" w:rsidP="001861A0">
            <w:pPr>
              <w:pStyle w:val="Compact"/>
              <w:rPr>
                <w:sz w:val="20"/>
                <w:szCs w:val="20"/>
              </w:rPr>
            </w:pPr>
            <w:r>
              <w:rPr>
                <w:sz w:val="20"/>
                <w:szCs w:val="20"/>
              </w:rPr>
              <w:t>p-value</w:t>
            </w:r>
          </w:p>
        </w:tc>
        <w:tc>
          <w:tcPr>
            <w:tcW w:w="990" w:type="dxa"/>
          </w:tcPr>
          <w:p w14:paraId="2F2FC7EC" w14:textId="51A01975" w:rsidR="00C41241" w:rsidRDefault="00C41241" w:rsidP="001861A0">
            <w:pPr>
              <w:pStyle w:val="Compact"/>
              <w:rPr>
                <w:sz w:val="20"/>
                <w:szCs w:val="20"/>
              </w:rPr>
            </w:pPr>
            <w:r>
              <w:rPr>
                <w:sz w:val="20"/>
                <w:szCs w:val="20"/>
              </w:rPr>
              <w:t>&lt; 0.001</w:t>
            </w:r>
          </w:p>
        </w:tc>
        <w:tc>
          <w:tcPr>
            <w:tcW w:w="1080" w:type="dxa"/>
          </w:tcPr>
          <w:p w14:paraId="57157D41" w14:textId="5BEF5B8F" w:rsidR="00C41241" w:rsidRDefault="00C41241" w:rsidP="001861A0">
            <w:pPr>
              <w:pStyle w:val="Compact"/>
              <w:rPr>
                <w:sz w:val="20"/>
                <w:szCs w:val="20"/>
              </w:rPr>
            </w:pPr>
            <w:r>
              <w:rPr>
                <w:sz w:val="20"/>
                <w:szCs w:val="20"/>
              </w:rPr>
              <w:t>&lt; 0.001</w:t>
            </w:r>
          </w:p>
        </w:tc>
        <w:tc>
          <w:tcPr>
            <w:tcW w:w="1440" w:type="dxa"/>
          </w:tcPr>
          <w:p w14:paraId="6E72FC41" w14:textId="2C902894" w:rsidR="00C41241" w:rsidRDefault="00EB6E32" w:rsidP="001861A0">
            <w:pPr>
              <w:pStyle w:val="Compact"/>
              <w:rPr>
                <w:sz w:val="20"/>
                <w:szCs w:val="20"/>
              </w:rPr>
            </w:pPr>
            <w:r>
              <w:rPr>
                <w:sz w:val="20"/>
                <w:szCs w:val="20"/>
              </w:rPr>
              <w:t>&lt; 0.001</w:t>
            </w:r>
          </w:p>
        </w:tc>
        <w:tc>
          <w:tcPr>
            <w:tcW w:w="1170" w:type="dxa"/>
          </w:tcPr>
          <w:p w14:paraId="4C443B0E" w14:textId="32FDEF18" w:rsidR="00C41241" w:rsidRDefault="00EB6E32" w:rsidP="001861A0">
            <w:pPr>
              <w:pStyle w:val="Compact"/>
              <w:rPr>
                <w:sz w:val="20"/>
                <w:szCs w:val="20"/>
              </w:rPr>
            </w:pPr>
            <w:r>
              <w:rPr>
                <w:sz w:val="20"/>
                <w:szCs w:val="20"/>
              </w:rPr>
              <w:t>&lt; 0.001</w:t>
            </w:r>
          </w:p>
        </w:tc>
        <w:tc>
          <w:tcPr>
            <w:tcW w:w="1350" w:type="dxa"/>
          </w:tcPr>
          <w:p w14:paraId="709A6239" w14:textId="1A265CB9" w:rsidR="00C41241" w:rsidRPr="00C57C70" w:rsidRDefault="00EB6E32" w:rsidP="001861A0">
            <w:pPr>
              <w:pStyle w:val="Compact"/>
              <w:rPr>
                <w:sz w:val="20"/>
                <w:szCs w:val="20"/>
              </w:rPr>
            </w:pPr>
            <w:r>
              <w:rPr>
                <w:sz w:val="20"/>
                <w:szCs w:val="20"/>
              </w:rPr>
              <w:t>&lt; 0.001</w:t>
            </w:r>
          </w:p>
        </w:tc>
        <w:tc>
          <w:tcPr>
            <w:tcW w:w="1170" w:type="dxa"/>
          </w:tcPr>
          <w:p w14:paraId="6DB71240" w14:textId="3E3C0134" w:rsidR="00C41241" w:rsidRPr="00C57C70" w:rsidRDefault="00EB6E32" w:rsidP="001861A0">
            <w:pPr>
              <w:pStyle w:val="Compact"/>
              <w:rPr>
                <w:sz w:val="20"/>
                <w:szCs w:val="20"/>
              </w:rPr>
            </w:pPr>
            <w:r>
              <w:rPr>
                <w:sz w:val="20"/>
                <w:szCs w:val="20"/>
              </w:rPr>
              <w:t>&lt; 0.001</w:t>
            </w:r>
          </w:p>
        </w:tc>
        <w:tc>
          <w:tcPr>
            <w:tcW w:w="1368" w:type="dxa"/>
          </w:tcPr>
          <w:p w14:paraId="234410AC" w14:textId="0B95B86F" w:rsidR="00C41241" w:rsidRPr="00C57C70" w:rsidRDefault="00EB6E32" w:rsidP="001861A0">
            <w:pPr>
              <w:pStyle w:val="Compact"/>
              <w:rPr>
                <w:sz w:val="20"/>
                <w:szCs w:val="20"/>
              </w:rPr>
            </w:pPr>
            <w:r>
              <w:rPr>
                <w:sz w:val="20"/>
                <w:szCs w:val="20"/>
              </w:rPr>
              <w:t>&lt; 0.001</w:t>
            </w:r>
          </w:p>
        </w:tc>
      </w:tr>
      <w:tr w:rsidR="00C41241" w:rsidRPr="00436F64" w14:paraId="1D8F46B6" w14:textId="77777777" w:rsidTr="00551A0B">
        <w:tc>
          <w:tcPr>
            <w:tcW w:w="1008" w:type="dxa"/>
            <w:shd w:val="clear" w:color="auto" w:fill="D0CECE" w:themeFill="background2" w:themeFillShade="E6"/>
          </w:tcPr>
          <w:p w14:paraId="2758AD76" w14:textId="1F98BF96" w:rsidR="00C41241" w:rsidRDefault="00C41241" w:rsidP="001861A0">
            <w:pPr>
              <w:pStyle w:val="Compact"/>
              <w:rPr>
                <w:sz w:val="20"/>
                <w:szCs w:val="20"/>
              </w:rPr>
            </w:pPr>
            <w:r>
              <w:rPr>
                <w:sz w:val="20"/>
                <w:szCs w:val="20"/>
              </w:rPr>
              <w:t>PA X Age</w:t>
            </w:r>
          </w:p>
        </w:tc>
        <w:tc>
          <w:tcPr>
            <w:tcW w:w="990" w:type="dxa"/>
            <w:shd w:val="clear" w:color="auto" w:fill="D0CECE" w:themeFill="background2" w:themeFillShade="E6"/>
          </w:tcPr>
          <w:p w14:paraId="100352A6" w14:textId="3BED7CD4" w:rsidR="00C41241" w:rsidRDefault="00C41241" w:rsidP="001861A0">
            <w:pPr>
              <w:pStyle w:val="Compact"/>
              <w:rPr>
                <w:sz w:val="20"/>
                <w:szCs w:val="20"/>
              </w:rPr>
            </w:pPr>
            <w:r>
              <w:rPr>
                <w:sz w:val="20"/>
                <w:szCs w:val="20"/>
              </w:rPr>
              <w:t>-2.04</w:t>
            </w:r>
          </w:p>
        </w:tc>
        <w:tc>
          <w:tcPr>
            <w:tcW w:w="1080" w:type="dxa"/>
            <w:shd w:val="clear" w:color="auto" w:fill="D0CECE" w:themeFill="background2" w:themeFillShade="E6"/>
          </w:tcPr>
          <w:p w14:paraId="6A86686B" w14:textId="675C7117" w:rsidR="00C41241" w:rsidRDefault="00C41241" w:rsidP="001861A0">
            <w:pPr>
              <w:pStyle w:val="Compact"/>
              <w:rPr>
                <w:sz w:val="20"/>
                <w:szCs w:val="20"/>
              </w:rPr>
            </w:pPr>
            <w:r>
              <w:rPr>
                <w:sz w:val="20"/>
                <w:szCs w:val="20"/>
              </w:rPr>
              <w:t>-2.09</w:t>
            </w:r>
          </w:p>
        </w:tc>
        <w:tc>
          <w:tcPr>
            <w:tcW w:w="1440" w:type="dxa"/>
            <w:shd w:val="clear" w:color="auto" w:fill="D0CECE" w:themeFill="background2" w:themeFillShade="E6"/>
          </w:tcPr>
          <w:p w14:paraId="4160C0F7" w14:textId="6B9EA7B0" w:rsidR="00C41241" w:rsidRDefault="00EB6E32" w:rsidP="001861A0">
            <w:pPr>
              <w:pStyle w:val="Compact"/>
              <w:rPr>
                <w:sz w:val="20"/>
                <w:szCs w:val="20"/>
              </w:rPr>
            </w:pPr>
            <w:r>
              <w:rPr>
                <w:sz w:val="20"/>
                <w:szCs w:val="20"/>
              </w:rPr>
              <w:t>-1.16</w:t>
            </w:r>
          </w:p>
        </w:tc>
        <w:tc>
          <w:tcPr>
            <w:tcW w:w="1170" w:type="dxa"/>
            <w:shd w:val="clear" w:color="auto" w:fill="D0CECE" w:themeFill="background2" w:themeFillShade="E6"/>
          </w:tcPr>
          <w:p w14:paraId="37D79361" w14:textId="638EB524" w:rsidR="00C41241" w:rsidRDefault="00EB6E32" w:rsidP="001861A0">
            <w:pPr>
              <w:pStyle w:val="Compact"/>
              <w:rPr>
                <w:sz w:val="20"/>
                <w:szCs w:val="20"/>
              </w:rPr>
            </w:pPr>
            <w:r>
              <w:rPr>
                <w:sz w:val="20"/>
                <w:szCs w:val="20"/>
              </w:rPr>
              <w:t>-2.05</w:t>
            </w:r>
          </w:p>
        </w:tc>
        <w:tc>
          <w:tcPr>
            <w:tcW w:w="1350" w:type="dxa"/>
            <w:shd w:val="clear" w:color="auto" w:fill="D0CECE" w:themeFill="background2" w:themeFillShade="E6"/>
          </w:tcPr>
          <w:p w14:paraId="643DCD4C" w14:textId="34A55D7A" w:rsidR="00C41241" w:rsidRPr="00C57C70" w:rsidRDefault="00EB6E32" w:rsidP="001861A0">
            <w:pPr>
              <w:pStyle w:val="Compact"/>
              <w:rPr>
                <w:sz w:val="20"/>
                <w:szCs w:val="20"/>
              </w:rPr>
            </w:pPr>
            <w:r>
              <w:rPr>
                <w:sz w:val="20"/>
                <w:szCs w:val="20"/>
              </w:rPr>
              <w:t>-2.15</w:t>
            </w:r>
          </w:p>
        </w:tc>
        <w:tc>
          <w:tcPr>
            <w:tcW w:w="1170" w:type="dxa"/>
            <w:shd w:val="clear" w:color="auto" w:fill="D0CECE" w:themeFill="background2" w:themeFillShade="E6"/>
          </w:tcPr>
          <w:p w14:paraId="31F9CD61" w14:textId="0B5D5089" w:rsidR="00C41241" w:rsidRPr="00C57C70" w:rsidRDefault="00EB6E32" w:rsidP="001861A0">
            <w:pPr>
              <w:pStyle w:val="Compact"/>
              <w:rPr>
                <w:sz w:val="20"/>
                <w:szCs w:val="20"/>
              </w:rPr>
            </w:pPr>
            <w:r>
              <w:rPr>
                <w:sz w:val="20"/>
                <w:szCs w:val="20"/>
              </w:rPr>
              <w:t>-1.05</w:t>
            </w:r>
          </w:p>
        </w:tc>
        <w:tc>
          <w:tcPr>
            <w:tcW w:w="1368" w:type="dxa"/>
            <w:shd w:val="clear" w:color="auto" w:fill="D0CECE" w:themeFill="background2" w:themeFillShade="E6"/>
          </w:tcPr>
          <w:p w14:paraId="5748C3E0" w14:textId="68616327" w:rsidR="00C41241" w:rsidRPr="00C57C70" w:rsidRDefault="00EB6E32" w:rsidP="001861A0">
            <w:pPr>
              <w:pStyle w:val="Compact"/>
              <w:rPr>
                <w:sz w:val="20"/>
                <w:szCs w:val="20"/>
              </w:rPr>
            </w:pPr>
            <w:r>
              <w:rPr>
                <w:sz w:val="20"/>
                <w:szCs w:val="20"/>
              </w:rPr>
              <w:t>-2.20</w:t>
            </w:r>
          </w:p>
        </w:tc>
      </w:tr>
      <w:tr w:rsidR="00C41241" w:rsidRPr="00436F64" w14:paraId="43DBE70D" w14:textId="77777777" w:rsidTr="00C41241">
        <w:tc>
          <w:tcPr>
            <w:tcW w:w="1008" w:type="dxa"/>
          </w:tcPr>
          <w:p w14:paraId="1F240A84" w14:textId="441C555A" w:rsidR="00C41241" w:rsidRDefault="00C41241" w:rsidP="001861A0">
            <w:pPr>
              <w:pStyle w:val="Compact"/>
              <w:rPr>
                <w:sz w:val="20"/>
                <w:szCs w:val="20"/>
              </w:rPr>
            </w:pPr>
            <w:r>
              <w:rPr>
                <w:sz w:val="20"/>
                <w:szCs w:val="20"/>
              </w:rPr>
              <w:t>SE</w:t>
            </w:r>
          </w:p>
        </w:tc>
        <w:tc>
          <w:tcPr>
            <w:tcW w:w="990" w:type="dxa"/>
          </w:tcPr>
          <w:p w14:paraId="44B43734" w14:textId="4C3760FE" w:rsidR="00C41241" w:rsidRDefault="00C41241" w:rsidP="001861A0">
            <w:pPr>
              <w:pStyle w:val="Compact"/>
              <w:rPr>
                <w:sz w:val="20"/>
                <w:szCs w:val="20"/>
              </w:rPr>
            </w:pPr>
            <w:r>
              <w:rPr>
                <w:sz w:val="20"/>
                <w:szCs w:val="20"/>
              </w:rPr>
              <w:t>0.58</w:t>
            </w:r>
          </w:p>
        </w:tc>
        <w:tc>
          <w:tcPr>
            <w:tcW w:w="1080" w:type="dxa"/>
          </w:tcPr>
          <w:p w14:paraId="50B6AA25" w14:textId="7A79190A" w:rsidR="00C41241" w:rsidRDefault="00C41241" w:rsidP="001861A0">
            <w:pPr>
              <w:pStyle w:val="Compact"/>
              <w:rPr>
                <w:sz w:val="20"/>
                <w:szCs w:val="20"/>
              </w:rPr>
            </w:pPr>
            <w:r>
              <w:rPr>
                <w:sz w:val="20"/>
                <w:szCs w:val="20"/>
              </w:rPr>
              <w:t>0.51</w:t>
            </w:r>
          </w:p>
        </w:tc>
        <w:tc>
          <w:tcPr>
            <w:tcW w:w="1440" w:type="dxa"/>
          </w:tcPr>
          <w:p w14:paraId="0AAA28A2" w14:textId="6E134C7E" w:rsidR="00C41241" w:rsidRDefault="00EB6E32" w:rsidP="001861A0">
            <w:pPr>
              <w:pStyle w:val="Compact"/>
              <w:rPr>
                <w:sz w:val="20"/>
                <w:szCs w:val="20"/>
              </w:rPr>
            </w:pPr>
            <w:r>
              <w:rPr>
                <w:sz w:val="20"/>
                <w:szCs w:val="20"/>
              </w:rPr>
              <w:t>0.58</w:t>
            </w:r>
          </w:p>
        </w:tc>
        <w:tc>
          <w:tcPr>
            <w:tcW w:w="1170" w:type="dxa"/>
          </w:tcPr>
          <w:p w14:paraId="3CE58480" w14:textId="239EA781" w:rsidR="00C41241" w:rsidRDefault="00EB6E32" w:rsidP="001861A0">
            <w:pPr>
              <w:pStyle w:val="Compact"/>
              <w:rPr>
                <w:sz w:val="20"/>
                <w:szCs w:val="20"/>
              </w:rPr>
            </w:pPr>
            <w:r>
              <w:rPr>
                <w:sz w:val="20"/>
                <w:szCs w:val="20"/>
              </w:rPr>
              <w:t>0.59</w:t>
            </w:r>
          </w:p>
        </w:tc>
        <w:tc>
          <w:tcPr>
            <w:tcW w:w="1350" w:type="dxa"/>
          </w:tcPr>
          <w:p w14:paraId="4C18FE70" w14:textId="0C4DBEF6" w:rsidR="00C41241" w:rsidRPr="00C57C70" w:rsidRDefault="00EB6E32" w:rsidP="001861A0">
            <w:pPr>
              <w:pStyle w:val="Compact"/>
              <w:rPr>
                <w:sz w:val="20"/>
                <w:szCs w:val="20"/>
              </w:rPr>
            </w:pPr>
            <w:r>
              <w:rPr>
                <w:sz w:val="20"/>
                <w:szCs w:val="20"/>
              </w:rPr>
              <w:t>0.64</w:t>
            </w:r>
          </w:p>
        </w:tc>
        <w:tc>
          <w:tcPr>
            <w:tcW w:w="1170" w:type="dxa"/>
          </w:tcPr>
          <w:p w14:paraId="75E5E3A7" w14:textId="59125C0C" w:rsidR="00C41241" w:rsidRPr="00C57C70" w:rsidRDefault="00EB6E32" w:rsidP="001861A0">
            <w:pPr>
              <w:pStyle w:val="Compact"/>
              <w:rPr>
                <w:sz w:val="20"/>
                <w:szCs w:val="20"/>
              </w:rPr>
            </w:pPr>
            <w:r>
              <w:rPr>
                <w:sz w:val="20"/>
                <w:szCs w:val="20"/>
              </w:rPr>
              <w:t>0.58</w:t>
            </w:r>
          </w:p>
        </w:tc>
        <w:tc>
          <w:tcPr>
            <w:tcW w:w="1368" w:type="dxa"/>
          </w:tcPr>
          <w:p w14:paraId="0F5B7D20" w14:textId="5132748C" w:rsidR="00C41241" w:rsidRPr="00C57C70" w:rsidRDefault="00EB6E32" w:rsidP="001861A0">
            <w:pPr>
              <w:pStyle w:val="Compact"/>
              <w:rPr>
                <w:sz w:val="20"/>
                <w:szCs w:val="20"/>
              </w:rPr>
            </w:pPr>
            <w:r>
              <w:rPr>
                <w:sz w:val="20"/>
                <w:szCs w:val="20"/>
              </w:rPr>
              <w:t>0.66</w:t>
            </w:r>
          </w:p>
        </w:tc>
      </w:tr>
      <w:tr w:rsidR="00C41241" w:rsidRPr="00436F64" w14:paraId="7FCA18A4" w14:textId="77777777" w:rsidTr="00C41241">
        <w:tc>
          <w:tcPr>
            <w:tcW w:w="1008" w:type="dxa"/>
          </w:tcPr>
          <w:p w14:paraId="42E6EAB7" w14:textId="465A8FE6" w:rsidR="00C41241" w:rsidRDefault="00C41241" w:rsidP="001861A0">
            <w:pPr>
              <w:pStyle w:val="Compact"/>
              <w:rPr>
                <w:sz w:val="20"/>
                <w:szCs w:val="20"/>
              </w:rPr>
            </w:pPr>
            <w:r>
              <w:rPr>
                <w:sz w:val="20"/>
                <w:szCs w:val="20"/>
              </w:rPr>
              <w:t>p-value</w:t>
            </w:r>
          </w:p>
        </w:tc>
        <w:tc>
          <w:tcPr>
            <w:tcW w:w="990" w:type="dxa"/>
          </w:tcPr>
          <w:p w14:paraId="2FC74D6A" w14:textId="4214B158" w:rsidR="00C41241" w:rsidRDefault="00C41241" w:rsidP="001861A0">
            <w:pPr>
              <w:pStyle w:val="Compact"/>
              <w:rPr>
                <w:sz w:val="20"/>
                <w:szCs w:val="20"/>
              </w:rPr>
            </w:pPr>
            <w:r>
              <w:rPr>
                <w:sz w:val="20"/>
                <w:szCs w:val="20"/>
              </w:rPr>
              <w:t>&lt; 0.001</w:t>
            </w:r>
          </w:p>
        </w:tc>
        <w:tc>
          <w:tcPr>
            <w:tcW w:w="1080" w:type="dxa"/>
          </w:tcPr>
          <w:p w14:paraId="0BF1BAAC" w14:textId="46A37D73" w:rsidR="00C41241" w:rsidRDefault="00C41241" w:rsidP="001861A0">
            <w:pPr>
              <w:pStyle w:val="Compact"/>
              <w:rPr>
                <w:sz w:val="20"/>
                <w:szCs w:val="20"/>
              </w:rPr>
            </w:pPr>
            <w:r>
              <w:rPr>
                <w:sz w:val="20"/>
                <w:szCs w:val="20"/>
              </w:rPr>
              <w:t>&lt; 0.001</w:t>
            </w:r>
          </w:p>
        </w:tc>
        <w:tc>
          <w:tcPr>
            <w:tcW w:w="1440" w:type="dxa"/>
          </w:tcPr>
          <w:p w14:paraId="5392FFD2" w14:textId="5FC424C7" w:rsidR="00C41241" w:rsidRDefault="00EB6E32" w:rsidP="001861A0">
            <w:pPr>
              <w:pStyle w:val="Compact"/>
              <w:rPr>
                <w:sz w:val="20"/>
                <w:szCs w:val="20"/>
              </w:rPr>
            </w:pPr>
            <w:r>
              <w:rPr>
                <w:sz w:val="20"/>
                <w:szCs w:val="20"/>
              </w:rPr>
              <w:t>0.0457</w:t>
            </w:r>
          </w:p>
        </w:tc>
        <w:tc>
          <w:tcPr>
            <w:tcW w:w="1170" w:type="dxa"/>
          </w:tcPr>
          <w:p w14:paraId="496D02FD" w14:textId="102B5704" w:rsidR="00C41241" w:rsidRDefault="00EB6E32" w:rsidP="001861A0">
            <w:pPr>
              <w:pStyle w:val="Compact"/>
              <w:rPr>
                <w:sz w:val="20"/>
                <w:szCs w:val="20"/>
              </w:rPr>
            </w:pPr>
            <w:r>
              <w:rPr>
                <w:sz w:val="20"/>
                <w:szCs w:val="20"/>
              </w:rPr>
              <w:t>&lt; 0.001</w:t>
            </w:r>
          </w:p>
        </w:tc>
        <w:tc>
          <w:tcPr>
            <w:tcW w:w="1350" w:type="dxa"/>
          </w:tcPr>
          <w:p w14:paraId="76188CBB" w14:textId="66ED4B66" w:rsidR="00C41241" w:rsidRPr="00C57C70" w:rsidRDefault="00EB6E32" w:rsidP="001861A0">
            <w:pPr>
              <w:pStyle w:val="Compact"/>
              <w:rPr>
                <w:sz w:val="20"/>
                <w:szCs w:val="20"/>
              </w:rPr>
            </w:pPr>
            <w:r>
              <w:rPr>
                <w:sz w:val="20"/>
                <w:szCs w:val="20"/>
              </w:rPr>
              <w:t>0.001</w:t>
            </w:r>
          </w:p>
        </w:tc>
        <w:tc>
          <w:tcPr>
            <w:tcW w:w="1170" w:type="dxa"/>
          </w:tcPr>
          <w:p w14:paraId="26DBE68F" w14:textId="34C0A1FF" w:rsidR="00C41241" w:rsidRPr="00C57C70" w:rsidRDefault="00EB6E32" w:rsidP="001861A0">
            <w:pPr>
              <w:pStyle w:val="Compact"/>
              <w:rPr>
                <w:sz w:val="20"/>
                <w:szCs w:val="20"/>
              </w:rPr>
            </w:pPr>
            <w:r>
              <w:rPr>
                <w:sz w:val="20"/>
                <w:szCs w:val="20"/>
              </w:rPr>
              <w:t>0.071</w:t>
            </w:r>
          </w:p>
        </w:tc>
        <w:tc>
          <w:tcPr>
            <w:tcW w:w="1368" w:type="dxa"/>
          </w:tcPr>
          <w:p w14:paraId="5D28C2E8" w14:textId="3FD5ED80" w:rsidR="00C41241" w:rsidRPr="00C57C70" w:rsidRDefault="00EB6E32" w:rsidP="001861A0">
            <w:pPr>
              <w:pStyle w:val="Compact"/>
              <w:rPr>
                <w:sz w:val="20"/>
                <w:szCs w:val="20"/>
              </w:rPr>
            </w:pPr>
            <w:r>
              <w:rPr>
                <w:sz w:val="20"/>
                <w:szCs w:val="20"/>
              </w:rPr>
              <w:t>&lt; 0.001</w:t>
            </w:r>
          </w:p>
        </w:tc>
      </w:tr>
    </w:tbl>
    <w:p w14:paraId="720E3722" w14:textId="00EB2E8C" w:rsidR="0039631D" w:rsidRDefault="0039631D" w:rsidP="00F721EE">
      <w:pPr>
        <w:tabs>
          <w:tab w:val="left" w:pos="6936"/>
        </w:tabs>
        <w:spacing w:line="480" w:lineRule="auto"/>
        <w:rPr>
          <w:rFonts w:ascii="Times New Roman" w:hAnsi="Times New Roman" w:cs="Times New Roman"/>
          <w:b/>
          <w:bCs/>
          <w:sz w:val="24"/>
          <w:szCs w:val="24"/>
        </w:rPr>
      </w:pPr>
    </w:p>
    <w:p w14:paraId="59655BA4" w14:textId="1697D4FA" w:rsidR="00C41241" w:rsidRPr="00C41241" w:rsidRDefault="00C41241" w:rsidP="00F721EE">
      <w:pPr>
        <w:tabs>
          <w:tab w:val="left" w:pos="6936"/>
        </w:tabs>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Table </w:t>
      </w:r>
      <w:r w:rsidR="00297ADC">
        <w:rPr>
          <w:rFonts w:ascii="Times New Roman" w:hAnsi="Times New Roman" w:cs="Times New Roman"/>
          <w:b/>
          <w:bCs/>
          <w:sz w:val="24"/>
          <w:szCs w:val="24"/>
        </w:rPr>
        <w:t>4</w:t>
      </w:r>
      <w:r>
        <w:rPr>
          <w:rFonts w:ascii="Times New Roman" w:hAnsi="Times New Roman" w:cs="Times New Roman"/>
          <w:b/>
          <w:bCs/>
          <w:sz w:val="24"/>
          <w:szCs w:val="24"/>
        </w:rPr>
        <w:t xml:space="preserve">. Sensitivity analysis. Reported </w:t>
      </w:r>
      <w:r w:rsidR="00633019">
        <w:rPr>
          <w:rFonts w:ascii="Times New Roman" w:hAnsi="Times New Roman" w:cs="Times New Roman"/>
          <w:b/>
          <w:bCs/>
          <w:sz w:val="24"/>
          <w:szCs w:val="24"/>
        </w:rPr>
        <w:t>treatment effects</w:t>
      </w:r>
      <w:r>
        <w:rPr>
          <w:rFonts w:ascii="Times New Roman" w:hAnsi="Times New Roman" w:cs="Times New Roman"/>
          <w:b/>
          <w:bCs/>
          <w:sz w:val="24"/>
          <w:szCs w:val="24"/>
        </w:rPr>
        <w:t xml:space="preserve"> and standard errors</w:t>
      </w:r>
    </w:p>
    <w:tbl>
      <w:tblPr>
        <w:tblStyle w:val="Table"/>
        <w:tblW w:w="5000" w:type="pct"/>
        <w:tblLayout w:type="fixed"/>
        <w:tblLook w:val="0020" w:firstRow="1" w:lastRow="0" w:firstColumn="0" w:lastColumn="0" w:noHBand="0" w:noVBand="0"/>
      </w:tblPr>
      <w:tblGrid>
        <w:gridCol w:w="1458"/>
        <w:gridCol w:w="810"/>
        <w:gridCol w:w="1080"/>
        <w:gridCol w:w="1440"/>
        <w:gridCol w:w="1350"/>
        <w:gridCol w:w="1170"/>
        <w:gridCol w:w="1080"/>
        <w:gridCol w:w="1188"/>
      </w:tblGrid>
      <w:tr w:rsidR="00C41241" w:rsidRPr="00436F64" w14:paraId="48225EA3" w14:textId="77777777" w:rsidTr="00C41241">
        <w:trPr>
          <w:cnfStyle w:val="100000000000" w:firstRow="1" w:lastRow="0" w:firstColumn="0" w:lastColumn="0" w:oddVBand="0" w:evenVBand="0" w:oddHBand="0" w:evenHBand="0" w:firstRowFirstColumn="0" w:firstRowLastColumn="0" w:lastRowFirstColumn="0" w:lastRowLastColumn="0"/>
        </w:trPr>
        <w:tc>
          <w:tcPr>
            <w:tcW w:w="1458" w:type="dxa"/>
            <w:shd w:val="clear" w:color="auto" w:fill="D9D9D9" w:themeFill="background1" w:themeFillShade="D9"/>
          </w:tcPr>
          <w:p w14:paraId="0990D5FA" w14:textId="51DD43CF" w:rsidR="00C41241" w:rsidRPr="00C57C70" w:rsidRDefault="00C41241" w:rsidP="001861A0">
            <w:pPr>
              <w:pStyle w:val="Compact"/>
              <w:rPr>
                <w:sz w:val="20"/>
                <w:szCs w:val="20"/>
              </w:rPr>
            </w:pPr>
            <w:r>
              <w:rPr>
                <w:sz w:val="20"/>
                <w:szCs w:val="20"/>
              </w:rPr>
              <w:t>Model</w:t>
            </w:r>
          </w:p>
        </w:tc>
        <w:tc>
          <w:tcPr>
            <w:tcW w:w="810" w:type="dxa"/>
            <w:shd w:val="clear" w:color="auto" w:fill="D9D9D9" w:themeFill="background1" w:themeFillShade="D9"/>
          </w:tcPr>
          <w:p w14:paraId="146D8574" w14:textId="77777777" w:rsidR="00C41241" w:rsidRPr="00C57C70" w:rsidRDefault="00C41241" w:rsidP="001861A0">
            <w:pPr>
              <w:pStyle w:val="Compact"/>
              <w:rPr>
                <w:sz w:val="20"/>
                <w:szCs w:val="20"/>
              </w:rPr>
            </w:pPr>
            <w:r>
              <w:rPr>
                <w:sz w:val="20"/>
                <w:szCs w:val="20"/>
              </w:rPr>
              <w:t>MHQ</w:t>
            </w:r>
          </w:p>
        </w:tc>
        <w:tc>
          <w:tcPr>
            <w:tcW w:w="1080" w:type="dxa"/>
            <w:shd w:val="clear" w:color="auto" w:fill="D9D9D9" w:themeFill="background1" w:themeFillShade="D9"/>
          </w:tcPr>
          <w:p w14:paraId="48A57E5E" w14:textId="77777777" w:rsidR="00C41241" w:rsidRPr="00C57C70" w:rsidRDefault="00C41241" w:rsidP="001861A0">
            <w:pPr>
              <w:pStyle w:val="Compact"/>
              <w:rPr>
                <w:sz w:val="20"/>
                <w:szCs w:val="20"/>
              </w:rPr>
            </w:pPr>
            <w:r>
              <w:rPr>
                <w:sz w:val="20"/>
                <w:szCs w:val="20"/>
              </w:rPr>
              <w:t>Core Cognition</w:t>
            </w:r>
          </w:p>
        </w:tc>
        <w:tc>
          <w:tcPr>
            <w:tcW w:w="1440" w:type="dxa"/>
            <w:shd w:val="clear" w:color="auto" w:fill="D9D9D9" w:themeFill="background1" w:themeFillShade="D9"/>
          </w:tcPr>
          <w:p w14:paraId="0FEDC414" w14:textId="77777777" w:rsidR="00C41241" w:rsidRPr="00C57C70" w:rsidRDefault="00C41241" w:rsidP="001861A0">
            <w:pPr>
              <w:pStyle w:val="Compact"/>
              <w:rPr>
                <w:sz w:val="20"/>
                <w:szCs w:val="20"/>
              </w:rPr>
            </w:pPr>
            <w:r>
              <w:rPr>
                <w:sz w:val="20"/>
                <w:szCs w:val="20"/>
              </w:rPr>
              <w:t>Adaptability and Resilience</w:t>
            </w:r>
          </w:p>
        </w:tc>
        <w:tc>
          <w:tcPr>
            <w:tcW w:w="1350" w:type="dxa"/>
            <w:shd w:val="clear" w:color="auto" w:fill="D9D9D9" w:themeFill="background1" w:themeFillShade="D9"/>
          </w:tcPr>
          <w:p w14:paraId="2F87E445" w14:textId="77777777" w:rsidR="00C41241" w:rsidRPr="00C57C70" w:rsidRDefault="00C41241" w:rsidP="001861A0">
            <w:pPr>
              <w:pStyle w:val="Compact"/>
              <w:rPr>
                <w:sz w:val="20"/>
                <w:szCs w:val="20"/>
              </w:rPr>
            </w:pPr>
            <w:r>
              <w:rPr>
                <w:sz w:val="20"/>
                <w:szCs w:val="20"/>
              </w:rPr>
              <w:t>Mood and Outlook</w:t>
            </w:r>
          </w:p>
        </w:tc>
        <w:tc>
          <w:tcPr>
            <w:tcW w:w="1170" w:type="dxa"/>
            <w:shd w:val="clear" w:color="auto" w:fill="D9D9D9" w:themeFill="background1" w:themeFillShade="D9"/>
          </w:tcPr>
          <w:p w14:paraId="0B4CFCF7" w14:textId="77777777" w:rsidR="00C41241" w:rsidRPr="00C57C70" w:rsidRDefault="00C41241" w:rsidP="001861A0">
            <w:pPr>
              <w:pStyle w:val="Compact"/>
              <w:rPr>
                <w:sz w:val="20"/>
                <w:szCs w:val="20"/>
              </w:rPr>
            </w:pPr>
            <w:r>
              <w:rPr>
                <w:sz w:val="20"/>
                <w:szCs w:val="20"/>
              </w:rPr>
              <w:t>Drive and Motivation</w:t>
            </w:r>
          </w:p>
        </w:tc>
        <w:tc>
          <w:tcPr>
            <w:tcW w:w="1080" w:type="dxa"/>
            <w:shd w:val="clear" w:color="auto" w:fill="D9D9D9" w:themeFill="background1" w:themeFillShade="D9"/>
          </w:tcPr>
          <w:p w14:paraId="239157AA" w14:textId="77777777" w:rsidR="00C41241" w:rsidRPr="00C57C70" w:rsidRDefault="00C41241" w:rsidP="001861A0">
            <w:pPr>
              <w:pStyle w:val="Compact"/>
              <w:rPr>
                <w:sz w:val="20"/>
                <w:szCs w:val="20"/>
              </w:rPr>
            </w:pPr>
            <w:r>
              <w:rPr>
                <w:sz w:val="20"/>
                <w:szCs w:val="20"/>
              </w:rPr>
              <w:t>Social Self</w:t>
            </w:r>
          </w:p>
        </w:tc>
        <w:tc>
          <w:tcPr>
            <w:tcW w:w="1188" w:type="dxa"/>
            <w:shd w:val="clear" w:color="auto" w:fill="D9D9D9" w:themeFill="background1" w:themeFillShade="D9"/>
          </w:tcPr>
          <w:p w14:paraId="19DCD69F" w14:textId="77777777" w:rsidR="00C41241" w:rsidRDefault="00C41241" w:rsidP="001861A0">
            <w:pPr>
              <w:pStyle w:val="Compact"/>
              <w:rPr>
                <w:sz w:val="20"/>
                <w:szCs w:val="20"/>
              </w:rPr>
            </w:pPr>
            <w:r>
              <w:rPr>
                <w:sz w:val="20"/>
                <w:szCs w:val="20"/>
              </w:rPr>
              <w:t>Mind-Body</w:t>
            </w:r>
          </w:p>
        </w:tc>
      </w:tr>
      <w:tr w:rsidR="00C41241" w:rsidRPr="00436F64" w14:paraId="386520A0" w14:textId="77777777" w:rsidTr="00C41241">
        <w:tc>
          <w:tcPr>
            <w:tcW w:w="1458" w:type="dxa"/>
          </w:tcPr>
          <w:p w14:paraId="69957AFD" w14:textId="6C173A75" w:rsidR="00C41241" w:rsidRPr="00C57C70" w:rsidRDefault="00C41241" w:rsidP="001861A0">
            <w:pPr>
              <w:pStyle w:val="Compact"/>
              <w:rPr>
                <w:sz w:val="20"/>
                <w:szCs w:val="20"/>
              </w:rPr>
            </w:pPr>
            <w:r>
              <w:rPr>
                <w:sz w:val="20"/>
                <w:szCs w:val="20"/>
              </w:rPr>
              <w:t>GBM</w:t>
            </w:r>
          </w:p>
        </w:tc>
        <w:tc>
          <w:tcPr>
            <w:tcW w:w="810" w:type="dxa"/>
          </w:tcPr>
          <w:p w14:paraId="269C2BB4" w14:textId="799854E4" w:rsidR="00C41241" w:rsidRPr="00C57C70" w:rsidRDefault="00E44C08" w:rsidP="001861A0">
            <w:pPr>
              <w:pStyle w:val="Compact"/>
              <w:rPr>
                <w:sz w:val="20"/>
                <w:szCs w:val="20"/>
              </w:rPr>
            </w:pPr>
            <w:r>
              <w:rPr>
                <w:sz w:val="20"/>
                <w:szCs w:val="20"/>
              </w:rPr>
              <w:t>18.45 (1.48)</w:t>
            </w:r>
          </w:p>
        </w:tc>
        <w:tc>
          <w:tcPr>
            <w:tcW w:w="1080" w:type="dxa"/>
          </w:tcPr>
          <w:p w14:paraId="50457287" w14:textId="307F3777" w:rsidR="00C41241" w:rsidRPr="00C57C70" w:rsidRDefault="00C41241" w:rsidP="001861A0">
            <w:pPr>
              <w:pStyle w:val="Compact"/>
              <w:rPr>
                <w:sz w:val="20"/>
                <w:szCs w:val="20"/>
              </w:rPr>
            </w:pPr>
          </w:p>
        </w:tc>
        <w:tc>
          <w:tcPr>
            <w:tcW w:w="1440" w:type="dxa"/>
          </w:tcPr>
          <w:p w14:paraId="13479297" w14:textId="77777777" w:rsidR="00C41241" w:rsidRPr="00C57C70" w:rsidRDefault="00C41241" w:rsidP="001861A0">
            <w:pPr>
              <w:pStyle w:val="Compact"/>
              <w:rPr>
                <w:sz w:val="20"/>
                <w:szCs w:val="20"/>
              </w:rPr>
            </w:pPr>
          </w:p>
        </w:tc>
        <w:tc>
          <w:tcPr>
            <w:tcW w:w="1350" w:type="dxa"/>
          </w:tcPr>
          <w:p w14:paraId="3BCF73C3" w14:textId="77777777" w:rsidR="00C41241" w:rsidRPr="00C57C70" w:rsidRDefault="00C41241" w:rsidP="001861A0">
            <w:pPr>
              <w:pStyle w:val="Compact"/>
              <w:rPr>
                <w:sz w:val="20"/>
                <w:szCs w:val="20"/>
              </w:rPr>
            </w:pPr>
          </w:p>
        </w:tc>
        <w:tc>
          <w:tcPr>
            <w:tcW w:w="1170" w:type="dxa"/>
          </w:tcPr>
          <w:p w14:paraId="2098CF91" w14:textId="77777777" w:rsidR="00C41241" w:rsidRPr="00C57C70" w:rsidRDefault="00C41241" w:rsidP="001861A0">
            <w:pPr>
              <w:pStyle w:val="Compact"/>
              <w:rPr>
                <w:sz w:val="20"/>
                <w:szCs w:val="20"/>
              </w:rPr>
            </w:pPr>
          </w:p>
        </w:tc>
        <w:tc>
          <w:tcPr>
            <w:tcW w:w="1080" w:type="dxa"/>
          </w:tcPr>
          <w:p w14:paraId="215FAB58" w14:textId="77777777" w:rsidR="00C41241" w:rsidRPr="00C57C70" w:rsidRDefault="00C41241" w:rsidP="001861A0">
            <w:pPr>
              <w:pStyle w:val="Compact"/>
              <w:rPr>
                <w:sz w:val="20"/>
                <w:szCs w:val="20"/>
              </w:rPr>
            </w:pPr>
          </w:p>
        </w:tc>
        <w:tc>
          <w:tcPr>
            <w:tcW w:w="1188" w:type="dxa"/>
          </w:tcPr>
          <w:p w14:paraId="6E3D1540" w14:textId="77777777" w:rsidR="00C41241" w:rsidRPr="00C57C70" w:rsidRDefault="00C41241" w:rsidP="001861A0">
            <w:pPr>
              <w:pStyle w:val="Compact"/>
              <w:rPr>
                <w:sz w:val="20"/>
                <w:szCs w:val="20"/>
              </w:rPr>
            </w:pPr>
          </w:p>
        </w:tc>
      </w:tr>
      <w:tr w:rsidR="00C41241" w:rsidRPr="00436F64" w14:paraId="7660ABEE" w14:textId="77777777" w:rsidTr="00C41241">
        <w:tc>
          <w:tcPr>
            <w:tcW w:w="1458" w:type="dxa"/>
          </w:tcPr>
          <w:p w14:paraId="1AA17504" w14:textId="7E0F9BAF" w:rsidR="00C41241" w:rsidRDefault="00C41241" w:rsidP="001861A0">
            <w:pPr>
              <w:pStyle w:val="Compact"/>
              <w:rPr>
                <w:sz w:val="20"/>
                <w:szCs w:val="20"/>
              </w:rPr>
            </w:pPr>
            <w:r>
              <w:rPr>
                <w:sz w:val="20"/>
                <w:szCs w:val="20"/>
              </w:rPr>
              <w:t>MI + GBM</w:t>
            </w:r>
          </w:p>
        </w:tc>
        <w:tc>
          <w:tcPr>
            <w:tcW w:w="810" w:type="dxa"/>
          </w:tcPr>
          <w:p w14:paraId="3F12DA98" w14:textId="13B95DE6" w:rsidR="00C41241" w:rsidRDefault="00C41241" w:rsidP="001861A0">
            <w:pPr>
              <w:pStyle w:val="Compact"/>
              <w:rPr>
                <w:sz w:val="20"/>
                <w:szCs w:val="20"/>
              </w:rPr>
            </w:pPr>
          </w:p>
        </w:tc>
        <w:tc>
          <w:tcPr>
            <w:tcW w:w="1080" w:type="dxa"/>
          </w:tcPr>
          <w:p w14:paraId="5158BF47" w14:textId="53DE56EB" w:rsidR="00C41241" w:rsidRDefault="00C41241" w:rsidP="001861A0">
            <w:pPr>
              <w:pStyle w:val="Compact"/>
              <w:rPr>
                <w:sz w:val="20"/>
                <w:szCs w:val="20"/>
              </w:rPr>
            </w:pPr>
          </w:p>
        </w:tc>
        <w:tc>
          <w:tcPr>
            <w:tcW w:w="1440" w:type="dxa"/>
          </w:tcPr>
          <w:p w14:paraId="54AEDA43" w14:textId="77777777" w:rsidR="00C41241" w:rsidRDefault="00C41241" w:rsidP="001861A0">
            <w:pPr>
              <w:pStyle w:val="Compact"/>
              <w:rPr>
                <w:sz w:val="20"/>
                <w:szCs w:val="20"/>
              </w:rPr>
            </w:pPr>
          </w:p>
        </w:tc>
        <w:tc>
          <w:tcPr>
            <w:tcW w:w="1350" w:type="dxa"/>
          </w:tcPr>
          <w:p w14:paraId="52F82384" w14:textId="77777777" w:rsidR="00C41241" w:rsidRDefault="00C41241" w:rsidP="001861A0">
            <w:pPr>
              <w:pStyle w:val="Compact"/>
              <w:rPr>
                <w:sz w:val="20"/>
                <w:szCs w:val="20"/>
              </w:rPr>
            </w:pPr>
          </w:p>
        </w:tc>
        <w:tc>
          <w:tcPr>
            <w:tcW w:w="1170" w:type="dxa"/>
          </w:tcPr>
          <w:p w14:paraId="14775D5E" w14:textId="77777777" w:rsidR="00C41241" w:rsidRPr="00C57C70" w:rsidRDefault="00C41241" w:rsidP="001861A0">
            <w:pPr>
              <w:pStyle w:val="Compact"/>
              <w:rPr>
                <w:sz w:val="20"/>
                <w:szCs w:val="20"/>
              </w:rPr>
            </w:pPr>
          </w:p>
        </w:tc>
        <w:tc>
          <w:tcPr>
            <w:tcW w:w="1080" w:type="dxa"/>
          </w:tcPr>
          <w:p w14:paraId="42458D87" w14:textId="77777777" w:rsidR="00C41241" w:rsidRPr="00C57C70" w:rsidRDefault="00C41241" w:rsidP="001861A0">
            <w:pPr>
              <w:pStyle w:val="Compact"/>
              <w:rPr>
                <w:sz w:val="20"/>
                <w:szCs w:val="20"/>
              </w:rPr>
            </w:pPr>
          </w:p>
        </w:tc>
        <w:tc>
          <w:tcPr>
            <w:tcW w:w="1188" w:type="dxa"/>
          </w:tcPr>
          <w:p w14:paraId="01535E98" w14:textId="77777777" w:rsidR="00C41241" w:rsidRPr="00C57C70" w:rsidRDefault="00C41241" w:rsidP="001861A0">
            <w:pPr>
              <w:pStyle w:val="Compact"/>
              <w:rPr>
                <w:sz w:val="20"/>
                <w:szCs w:val="20"/>
              </w:rPr>
            </w:pPr>
          </w:p>
        </w:tc>
      </w:tr>
      <w:tr w:rsidR="00C41241" w:rsidRPr="00436F64" w14:paraId="1275616B" w14:textId="77777777" w:rsidTr="00C41241">
        <w:tc>
          <w:tcPr>
            <w:tcW w:w="1458" w:type="dxa"/>
          </w:tcPr>
          <w:p w14:paraId="31AB0740" w14:textId="77777777" w:rsidR="00C41241" w:rsidRDefault="00C41241" w:rsidP="001861A0">
            <w:pPr>
              <w:pStyle w:val="Compact"/>
              <w:rPr>
                <w:sz w:val="20"/>
                <w:szCs w:val="20"/>
              </w:rPr>
            </w:pPr>
            <w:r>
              <w:rPr>
                <w:sz w:val="20"/>
                <w:szCs w:val="20"/>
              </w:rPr>
              <w:t>MI + CBPS</w:t>
            </w:r>
          </w:p>
          <w:p w14:paraId="75B0CAEF" w14:textId="7429E2C4" w:rsidR="00C41241" w:rsidRDefault="00C41241" w:rsidP="001861A0">
            <w:pPr>
              <w:pStyle w:val="Compact"/>
              <w:rPr>
                <w:sz w:val="20"/>
                <w:szCs w:val="20"/>
              </w:rPr>
            </w:pPr>
          </w:p>
        </w:tc>
        <w:tc>
          <w:tcPr>
            <w:tcW w:w="810" w:type="dxa"/>
          </w:tcPr>
          <w:p w14:paraId="1A6639C6" w14:textId="50563855" w:rsidR="00C41241" w:rsidRDefault="00E44C08" w:rsidP="001861A0">
            <w:pPr>
              <w:pStyle w:val="Compact"/>
              <w:rPr>
                <w:sz w:val="20"/>
                <w:szCs w:val="20"/>
              </w:rPr>
            </w:pPr>
            <w:r>
              <w:rPr>
                <w:sz w:val="20"/>
                <w:szCs w:val="20"/>
              </w:rPr>
              <w:lastRenderedPageBreak/>
              <w:t xml:space="preserve">18.04 </w:t>
            </w:r>
            <w:r>
              <w:rPr>
                <w:sz w:val="20"/>
                <w:szCs w:val="20"/>
              </w:rPr>
              <w:lastRenderedPageBreak/>
              <w:t>(0.27)</w:t>
            </w:r>
          </w:p>
        </w:tc>
        <w:tc>
          <w:tcPr>
            <w:tcW w:w="1080" w:type="dxa"/>
          </w:tcPr>
          <w:p w14:paraId="5EC319A6" w14:textId="3701AED8" w:rsidR="00C41241" w:rsidRDefault="00C41241" w:rsidP="001861A0">
            <w:pPr>
              <w:pStyle w:val="Compact"/>
              <w:rPr>
                <w:sz w:val="20"/>
                <w:szCs w:val="20"/>
              </w:rPr>
            </w:pPr>
          </w:p>
        </w:tc>
        <w:tc>
          <w:tcPr>
            <w:tcW w:w="1440" w:type="dxa"/>
          </w:tcPr>
          <w:p w14:paraId="7DBBE266" w14:textId="77777777" w:rsidR="00C41241" w:rsidRDefault="00C41241" w:rsidP="001861A0">
            <w:pPr>
              <w:pStyle w:val="Compact"/>
              <w:rPr>
                <w:sz w:val="20"/>
                <w:szCs w:val="20"/>
              </w:rPr>
            </w:pPr>
          </w:p>
        </w:tc>
        <w:tc>
          <w:tcPr>
            <w:tcW w:w="1350" w:type="dxa"/>
          </w:tcPr>
          <w:p w14:paraId="2BE94EE1" w14:textId="77777777" w:rsidR="00C41241" w:rsidRDefault="00C41241" w:rsidP="001861A0">
            <w:pPr>
              <w:pStyle w:val="Compact"/>
              <w:rPr>
                <w:sz w:val="20"/>
                <w:szCs w:val="20"/>
              </w:rPr>
            </w:pPr>
          </w:p>
        </w:tc>
        <w:tc>
          <w:tcPr>
            <w:tcW w:w="1170" w:type="dxa"/>
          </w:tcPr>
          <w:p w14:paraId="3083CFE7" w14:textId="77777777" w:rsidR="00C41241" w:rsidRPr="00C57C70" w:rsidRDefault="00C41241" w:rsidP="001861A0">
            <w:pPr>
              <w:pStyle w:val="Compact"/>
              <w:rPr>
                <w:sz w:val="20"/>
                <w:szCs w:val="20"/>
              </w:rPr>
            </w:pPr>
          </w:p>
        </w:tc>
        <w:tc>
          <w:tcPr>
            <w:tcW w:w="1080" w:type="dxa"/>
          </w:tcPr>
          <w:p w14:paraId="4BCB934E" w14:textId="77777777" w:rsidR="00C41241" w:rsidRPr="00C57C70" w:rsidRDefault="00C41241" w:rsidP="001861A0">
            <w:pPr>
              <w:pStyle w:val="Compact"/>
              <w:rPr>
                <w:sz w:val="20"/>
                <w:szCs w:val="20"/>
              </w:rPr>
            </w:pPr>
          </w:p>
        </w:tc>
        <w:tc>
          <w:tcPr>
            <w:tcW w:w="1188" w:type="dxa"/>
          </w:tcPr>
          <w:p w14:paraId="5BDEEEA0" w14:textId="77777777" w:rsidR="00C41241" w:rsidRPr="00C57C70" w:rsidRDefault="00C41241" w:rsidP="001861A0">
            <w:pPr>
              <w:pStyle w:val="Compact"/>
              <w:rPr>
                <w:sz w:val="20"/>
                <w:szCs w:val="20"/>
              </w:rPr>
            </w:pPr>
          </w:p>
        </w:tc>
      </w:tr>
      <w:tr w:rsidR="00C41241" w:rsidRPr="00436F64" w14:paraId="52E83216" w14:textId="77777777" w:rsidTr="00C41241">
        <w:tc>
          <w:tcPr>
            <w:tcW w:w="1458" w:type="dxa"/>
          </w:tcPr>
          <w:p w14:paraId="3C2711ED" w14:textId="35328C15" w:rsidR="00C41241" w:rsidRDefault="00E44C08" w:rsidP="001861A0">
            <w:pPr>
              <w:pStyle w:val="Compact"/>
              <w:rPr>
                <w:sz w:val="20"/>
                <w:szCs w:val="20"/>
              </w:rPr>
            </w:pPr>
            <w:r>
              <w:rPr>
                <w:sz w:val="20"/>
                <w:szCs w:val="20"/>
              </w:rPr>
              <w:t>Multivariable Regression</w:t>
            </w:r>
          </w:p>
        </w:tc>
        <w:tc>
          <w:tcPr>
            <w:tcW w:w="810" w:type="dxa"/>
          </w:tcPr>
          <w:p w14:paraId="41E77296" w14:textId="20ECBB47" w:rsidR="00C41241" w:rsidRDefault="00E44C08" w:rsidP="001861A0">
            <w:pPr>
              <w:pStyle w:val="Compact"/>
              <w:rPr>
                <w:sz w:val="20"/>
                <w:szCs w:val="20"/>
              </w:rPr>
            </w:pPr>
            <w:r>
              <w:rPr>
                <w:sz w:val="20"/>
                <w:szCs w:val="20"/>
              </w:rPr>
              <w:t>18.07 (1.07)</w:t>
            </w:r>
          </w:p>
        </w:tc>
        <w:tc>
          <w:tcPr>
            <w:tcW w:w="1080" w:type="dxa"/>
          </w:tcPr>
          <w:p w14:paraId="6723B4E3" w14:textId="31152BA9" w:rsidR="00C41241" w:rsidRDefault="00C41241" w:rsidP="001861A0">
            <w:pPr>
              <w:pStyle w:val="Compact"/>
              <w:rPr>
                <w:sz w:val="20"/>
                <w:szCs w:val="20"/>
              </w:rPr>
            </w:pPr>
          </w:p>
        </w:tc>
        <w:tc>
          <w:tcPr>
            <w:tcW w:w="1440" w:type="dxa"/>
          </w:tcPr>
          <w:p w14:paraId="5FDF64D8" w14:textId="77777777" w:rsidR="00C41241" w:rsidRDefault="00C41241" w:rsidP="001861A0">
            <w:pPr>
              <w:pStyle w:val="Compact"/>
              <w:rPr>
                <w:sz w:val="20"/>
                <w:szCs w:val="20"/>
              </w:rPr>
            </w:pPr>
          </w:p>
        </w:tc>
        <w:tc>
          <w:tcPr>
            <w:tcW w:w="1350" w:type="dxa"/>
          </w:tcPr>
          <w:p w14:paraId="182CA064" w14:textId="77777777" w:rsidR="00C41241" w:rsidRDefault="00C41241" w:rsidP="001861A0">
            <w:pPr>
              <w:pStyle w:val="Compact"/>
              <w:rPr>
                <w:sz w:val="20"/>
                <w:szCs w:val="20"/>
              </w:rPr>
            </w:pPr>
          </w:p>
        </w:tc>
        <w:tc>
          <w:tcPr>
            <w:tcW w:w="1170" w:type="dxa"/>
          </w:tcPr>
          <w:p w14:paraId="0311E1B7" w14:textId="77777777" w:rsidR="00C41241" w:rsidRPr="00C57C70" w:rsidRDefault="00C41241" w:rsidP="001861A0">
            <w:pPr>
              <w:pStyle w:val="Compact"/>
              <w:rPr>
                <w:sz w:val="20"/>
                <w:szCs w:val="20"/>
              </w:rPr>
            </w:pPr>
          </w:p>
        </w:tc>
        <w:tc>
          <w:tcPr>
            <w:tcW w:w="1080" w:type="dxa"/>
          </w:tcPr>
          <w:p w14:paraId="600CE499" w14:textId="77777777" w:rsidR="00C41241" w:rsidRPr="00C57C70" w:rsidRDefault="00C41241" w:rsidP="001861A0">
            <w:pPr>
              <w:pStyle w:val="Compact"/>
              <w:rPr>
                <w:sz w:val="20"/>
                <w:szCs w:val="20"/>
              </w:rPr>
            </w:pPr>
          </w:p>
        </w:tc>
        <w:tc>
          <w:tcPr>
            <w:tcW w:w="1188" w:type="dxa"/>
          </w:tcPr>
          <w:p w14:paraId="69AAA77C" w14:textId="77777777" w:rsidR="00C41241" w:rsidRPr="00C57C70" w:rsidRDefault="00C41241" w:rsidP="001861A0">
            <w:pPr>
              <w:pStyle w:val="Compact"/>
              <w:rPr>
                <w:sz w:val="20"/>
                <w:szCs w:val="20"/>
              </w:rPr>
            </w:pPr>
          </w:p>
        </w:tc>
      </w:tr>
      <w:tr w:rsidR="00C41241" w:rsidRPr="00436F64" w14:paraId="566A4CAE" w14:textId="77777777" w:rsidTr="00C41241">
        <w:tc>
          <w:tcPr>
            <w:tcW w:w="1458" w:type="dxa"/>
          </w:tcPr>
          <w:p w14:paraId="30D6615E" w14:textId="0C76DDEE" w:rsidR="00C41241" w:rsidRDefault="00C41241" w:rsidP="001861A0">
            <w:pPr>
              <w:pStyle w:val="Compact"/>
              <w:rPr>
                <w:sz w:val="20"/>
                <w:szCs w:val="20"/>
              </w:rPr>
            </w:pPr>
          </w:p>
        </w:tc>
        <w:tc>
          <w:tcPr>
            <w:tcW w:w="810" w:type="dxa"/>
          </w:tcPr>
          <w:p w14:paraId="2B6211CA" w14:textId="27553FA1" w:rsidR="00C41241" w:rsidRDefault="00C41241" w:rsidP="001861A0">
            <w:pPr>
              <w:pStyle w:val="Compact"/>
              <w:rPr>
                <w:sz w:val="20"/>
                <w:szCs w:val="20"/>
              </w:rPr>
            </w:pPr>
          </w:p>
        </w:tc>
        <w:tc>
          <w:tcPr>
            <w:tcW w:w="1080" w:type="dxa"/>
          </w:tcPr>
          <w:p w14:paraId="6C514686" w14:textId="47DDE98A" w:rsidR="00C41241" w:rsidRDefault="00C41241" w:rsidP="001861A0">
            <w:pPr>
              <w:pStyle w:val="Compact"/>
              <w:rPr>
                <w:sz w:val="20"/>
                <w:szCs w:val="20"/>
              </w:rPr>
            </w:pPr>
          </w:p>
        </w:tc>
        <w:tc>
          <w:tcPr>
            <w:tcW w:w="1440" w:type="dxa"/>
          </w:tcPr>
          <w:p w14:paraId="050B8236" w14:textId="77777777" w:rsidR="00C41241" w:rsidRDefault="00C41241" w:rsidP="001861A0">
            <w:pPr>
              <w:pStyle w:val="Compact"/>
              <w:rPr>
                <w:sz w:val="20"/>
                <w:szCs w:val="20"/>
              </w:rPr>
            </w:pPr>
          </w:p>
        </w:tc>
        <w:tc>
          <w:tcPr>
            <w:tcW w:w="1350" w:type="dxa"/>
          </w:tcPr>
          <w:p w14:paraId="258F0B17" w14:textId="77777777" w:rsidR="00C41241" w:rsidRDefault="00C41241" w:rsidP="001861A0">
            <w:pPr>
              <w:pStyle w:val="Compact"/>
              <w:rPr>
                <w:sz w:val="20"/>
                <w:szCs w:val="20"/>
              </w:rPr>
            </w:pPr>
          </w:p>
        </w:tc>
        <w:tc>
          <w:tcPr>
            <w:tcW w:w="1170" w:type="dxa"/>
          </w:tcPr>
          <w:p w14:paraId="7BA9310B" w14:textId="77777777" w:rsidR="00C41241" w:rsidRPr="00C57C70" w:rsidRDefault="00C41241" w:rsidP="001861A0">
            <w:pPr>
              <w:pStyle w:val="Compact"/>
              <w:rPr>
                <w:sz w:val="20"/>
                <w:szCs w:val="20"/>
              </w:rPr>
            </w:pPr>
          </w:p>
        </w:tc>
        <w:tc>
          <w:tcPr>
            <w:tcW w:w="1080" w:type="dxa"/>
          </w:tcPr>
          <w:p w14:paraId="24CB5BF9" w14:textId="77777777" w:rsidR="00C41241" w:rsidRPr="00C57C70" w:rsidRDefault="00C41241" w:rsidP="001861A0">
            <w:pPr>
              <w:pStyle w:val="Compact"/>
              <w:rPr>
                <w:sz w:val="20"/>
                <w:szCs w:val="20"/>
              </w:rPr>
            </w:pPr>
          </w:p>
        </w:tc>
        <w:tc>
          <w:tcPr>
            <w:tcW w:w="1188" w:type="dxa"/>
          </w:tcPr>
          <w:p w14:paraId="2894255E" w14:textId="77777777" w:rsidR="00C41241" w:rsidRPr="00C57C70" w:rsidRDefault="00C41241" w:rsidP="001861A0">
            <w:pPr>
              <w:pStyle w:val="Compact"/>
              <w:rPr>
                <w:sz w:val="20"/>
                <w:szCs w:val="20"/>
              </w:rPr>
            </w:pPr>
          </w:p>
        </w:tc>
      </w:tr>
      <w:tr w:rsidR="00C41241" w:rsidRPr="00436F64" w14:paraId="5509EBAC" w14:textId="77777777" w:rsidTr="00C41241">
        <w:tc>
          <w:tcPr>
            <w:tcW w:w="1458" w:type="dxa"/>
          </w:tcPr>
          <w:p w14:paraId="470C9EA1" w14:textId="6807AFDC" w:rsidR="00C41241" w:rsidRDefault="00C41241" w:rsidP="001861A0">
            <w:pPr>
              <w:pStyle w:val="Compact"/>
              <w:rPr>
                <w:sz w:val="20"/>
                <w:szCs w:val="20"/>
              </w:rPr>
            </w:pPr>
          </w:p>
        </w:tc>
        <w:tc>
          <w:tcPr>
            <w:tcW w:w="810" w:type="dxa"/>
          </w:tcPr>
          <w:p w14:paraId="4A2E6426" w14:textId="186EA6F4" w:rsidR="00C41241" w:rsidRDefault="00C41241" w:rsidP="001861A0">
            <w:pPr>
              <w:pStyle w:val="Compact"/>
              <w:rPr>
                <w:sz w:val="20"/>
                <w:szCs w:val="20"/>
              </w:rPr>
            </w:pPr>
          </w:p>
        </w:tc>
        <w:tc>
          <w:tcPr>
            <w:tcW w:w="1080" w:type="dxa"/>
          </w:tcPr>
          <w:p w14:paraId="70C4E197" w14:textId="472CB027" w:rsidR="00C41241" w:rsidRDefault="00C41241" w:rsidP="001861A0">
            <w:pPr>
              <w:pStyle w:val="Compact"/>
              <w:rPr>
                <w:sz w:val="20"/>
                <w:szCs w:val="20"/>
              </w:rPr>
            </w:pPr>
          </w:p>
        </w:tc>
        <w:tc>
          <w:tcPr>
            <w:tcW w:w="1440" w:type="dxa"/>
          </w:tcPr>
          <w:p w14:paraId="4C0F4B40" w14:textId="77777777" w:rsidR="00C41241" w:rsidRDefault="00C41241" w:rsidP="001861A0">
            <w:pPr>
              <w:pStyle w:val="Compact"/>
              <w:rPr>
                <w:sz w:val="20"/>
                <w:szCs w:val="20"/>
              </w:rPr>
            </w:pPr>
          </w:p>
        </w:tc>
        <w:tc>
          <w:tcPr>
            <w:tcW w:w="1350" w:type="dxa"/>
          </w:tcPr>
          <w:p w14:paraId="01C6B796" w14:textId="77777777" w:rsidR="00C41241" w:rsidRDefault="00C41241" w:rsidP="001861A0">
            <w:pPr>
              <w:pStyle w:val="Compact"/>
              <w:rPr>
                <w:sz w:val="20"/>
                <w:szCs w:val="20"/>
              </w:rPr>
            </w:pPr>
          </w:p>
        </w:tc>
        <w:tc>
          <w:tcPr>
            <w:tcW w:w="1170" w:type="dxa"/>
          </w:tcPr>
          <w:p w14:paraId="3F7DA718" w14:textId="77777777" w:rsidR="00C41241" w:rsidRPr="00C57C70" w:rsidRDefault="00C41241" w:rsidP="001861A0">
            <w:pPr>
              <w:pStyle w:val="Compact"/>
              <w:rPr>
                <w:sz w:val="20"/>
                <w:szCs w:val="20"/>
              </w:rPr>
            </w:pPr>
          </w:p>
        </w:tc>
        <w:tc>
          <w:tcPr>
            <w:tcW w:w="1080" w:type="dxa"/>
          </w:tcPr>
          <w:p w14:paraId="52802700" w14:textId="77777777" w:rsidR="00C41241" w:rsidRPr="00C57C70" w:rsidRDefault="00C41241" w:rsidP="001861A0">
            <w:pPr>
              <w:pStyle w:val="Compact"/>
              <w:rPr>
                <w:sz w:val="20"/>
                <w:szCs w:val="20"/>
              </w:rPr>
            </w:pPr>
          </w:p>
        </w:tc>
        <w:tc>
          <w:tcPr>
            <w:tcW w:w="1188" w:type="dxa"/>
          </w:tcPr>
          <w:p w14:paraId="19650F55" w14:textId="77777777" w:rsidR="00C41241" w:rsidRPr="00C57C70" w:rsidRDefault="00C41241" w:rsidP="001861A0">
            <w:pPr>
              <w:pStyle w:val="Compact"/>
              <w:rPr>
                <w:sz w:val="20"/>
                <w:szCs w:val="20"/>
              </w:rPr>
            </w:pPr>
          </w:p>
        </w:tc>
      </w:tr>
      <w:tr w:rsidR="00C41241" w:rsidRPr="00436F64" w14:paraId="2B671FE2" w14:textId="77777777" w:rsidTr="00C41241">
        <w:tc>
          <w:tcPr>
            <w:tcW w:w="1458" w:type="dxa"/>
          </w:tcPr>
          <w:p w14:paraId="78A2FD5F" w14:textId="3C8CE6AF" w:rsidR="00C41241" w:rsidRDefault="00C41241" w:rsidP="001861A0">
            <w:pPr>
              <w:pStyle w:val="Compact"/>
              <w:rPr>
                <w:sz w:val="20"/>
                <w:szCs w:val="20"/>
              </w:rPr>
            </w:pPr>
          </w:p>
        </w:tc>
        <w:tc>
          <w:tcPr>
            <w:tcW w:w="810" w:type="dxa"/>
          </w:tcPr>
          <w:p w14:paraId="1FDF2830" w14:textId="383AA306" w:rsidR="00C41241" w:rsidRDefault="00C41241" w:rsidP="001861A0">
            <w:pPr>
              <w:pStyle w:val="Compact"/>
              <w:rPr>
                <w:sz w:val="20"/>
                <w:szCs w:val="20"/>
              </w:rPr>
            </w:pPr>
          </w:p>
        </w:tc>
        <w:tc>
          <w:tcPr>
            <w:tcW w:w="1080" w:type="dxa"/>
          </w:tcPr>
          <w:p w14:paraId="4F158AE2" w14:textId="09F2873B" w:rsidR="00C41241" w:rsidRDefault="00C41241" w:rsidP="001861A0">
            <w:pPr>
              <w:pStyle w:val="Compact"/>
              <w:rPr>
                <w:sz w:val="20"/>
                <w:szCs w:val="20"/>
              </w:rPr>
            </w:pPr>
          </w:p>
        </w:tc>
        <w:tc>
          <w:tcPr>
            <w:tcW w:w="1440" w:type="dxa"/>
          </w:tcPr>
          <w:p w14:paraId="087DEAF4" w14:textId="77777777" w:rsidR="00C41241" w:rsidRDefault="00C41241" w:rsidP="001861A0">
            <w:pPr>
              <w:pStyle w:val="Compact"/>
              <w:rPr>
                <w:sz w:val="20"/>
                <w:szCs w:val="20"/>
              </w:rPr>
            </w:pPr>
          </w:p>
        </w:tc>
        <w:tc>
          <w:tcPr>
            <w:tcW w:w="1350" w:type="dxa"/>
          </w:tcPr>
          <w:p w14:paraId="61AB46DD" w14:textId="77777777" w:rsidR="00C41241" w:rsidRDefault="00C41241" w:rsidP="001861A0">
            <w:pPr>
              <w:pStyle w:val="Compact"/>
              <w:rPr>
                <w:sz w:val="20"/>
                <w:szCs w:val="20"/>
              </w:rPr>
            </w:pPr>
          </w:p>
        </w:tc>
        <w:tc>
          <w:tcPr>
            <w:tcW w:w="1170" w:type="dxa"/>
          </w:tcPr>
          <w:p w14:paraId="02CA7D48" w14:textId="77777777" w:rsidR="00C41241" w:rsidRPr="00C57C70" w:rsidRDefault="00C41241" w:rsidP="001861A0">
            <w:pPr>
              <w:pStyle w:val="Compact"/>
              <w:rPr>
                <w:sz w:val="20"/>
                <w:szCs w:val="20"/>
              </w:rPr>
            </w:pPr>
          </w:p>
        </w:tc>
        <w:tc>
          <w:tcPr>
            <w:tcW w:w="1080" w:type="dxa"/>
          </w:tcPr>
          <w:p w14:paraId="2D34E356" w14:textId="77777777" w:rsidR="00C41241" w:rsidRPr="00C57C70" w:rsidRDefault="00C41241" w:rsidP="001861A0">
            <w:pPr>
              <w:pStyle w:val="Compact"/>
              <w:rPr>
                <w:sz w:val="20"/>
                <w:szCs w:val="20"/>
              </w:rPr>
            </w:pPr>
          </w:p>
        </w:tc>
        <w:tc>
          <w:tcPr>
            <w:tcW w:w="1188" w:type="dxa"/>
          </w:tcPr>
          <w:p w14:paraId="61022C37" w14:textId="77777777" w:rsidR="00C41241" w:rsidRPr="00C57C70" w:rsidRDefault="00C41241" w:rsidP="001861A0">
            <w:pPr>
              <w:pStyle w:val="Compact"/>
              <w:rPr>
                <w:sz w:val="20"/>
                <w:szCs w:val="20"/>
              </w:rPr>
            </w:pPr>
          </w:p>
        </w:tc>
      </w:tr>
      <w:tr w:rsidR="00C41241" w:rsidRPr="00436F64" w14:paraId="19F94AC2" w14:textId="77777777" w:rsidTr="00C41241">
        <w:tc>
          <w:tcPr>
            <w:tcW w:w="1458" w:type="dxa"/>
          </w:tcPr>
          <w:p w14:paraId="2E3EFC24" w14:textId="2C0CAA7F" w:rsidR="00C41241" w:rsidRDefault="00C41241" w:rsidP="001861A0">
            <w:pPr>
              <w:pStyle w:val="Compact"/>
              <w:rPr>
                <w:sz w:val="20"/>
                <w:szCs w:val="20"/>
              </w:rPr>
            </w:pPr>
          </w:p>
        </w:tc>
        <w:tc>
          <w:tcPr>
            <w:tcW w:w="810" w:type="dxa"/>
          </w:tcPr>
          <w:p w14:paraId="415BBF27" w14:textId="70A604A2" w:rsidR="00C41241" w:rsidRDefault="00C41241" w:rsidP="001861A0">
            <w:pPr>
              <w:pStyle w:val="Compact"/>
              <w:rPr>
                <w:sz w:val="20"/>
                <w:szCs w:val="20"/>
              </w:rPr>
            </w:pPr>
          </w:p>
        </w:tc>
        <w:tc>
          <w:tcPr>
            <w:tcW w:w="1080" w:type="dxa"/>
          </w:tcPr>
          <w:p w14:paraId="77C11F58" w14:textId="047AA8AF" w:rsidR="00C41241" w:rsidRDefault="00C41241" w:rsidP="001861A0">
            <w:pPr>
              <w:pStyle w:val="Compact"/>
              <w:rPr>
                <w:sz w:val="20"/>
                <w:szCs w:val="20"/>
              </w:rPr>
            </w:pPr>
          </w:p>
        </w:tc>
        <w:tc>
          <w:tcPr>
            <w:tcW w:w="1440" w:type="dxa"/>
          </w:tcPr>
          <w:p w14:paraId="46DC6D8D" w14:textId="77777777" w:rsidR="00C41241" w:rsidRDefault="00C41241" w:rsidP="001861A0">
            <w:pPr>
              <w:pStyle w:val="Compact"/>
              <w:rPr>
                <w:sz w:val="20"/>
                <w:szCs w:val="20"/>
              </w:rPr>
            </w:pPr>
          </w:p>
        </w:tc>
        <w:tc>
          <w:tcPr>
            <w:tcW w:w="1350" w:type="dxa"/>
          </w:tcPr>
          <w:p w14:paraId="11639A5C" w14:textId="77777777" w:rsidR="00C41241" w:rsidRDefault="00C41241" w:rsidP="001861A0">
            <w:pPr>
              <w:pStyle w:val="Compact"/>
              <w:rPr>
                <w:sz w:val="20"/>
                <w:szCs w:val="20"/>
              </w:rPr>
            </w:pPr>
          </w:p>
        </w:tc>
        <w:tc>
          <w:tcPr>
            <w:tcW w:w="1170" w:type="dxa"/>
          </w:tcPr>
          <w:p w14:paraId="3525709F" w14:textId="77777777" w:rsidR="00C41241" w:rsidRPr="00C57C70" w:rsidRDefault="00C41241" w:rsidP="001861A0">
            <w:pPr>
              <w:pStyle w:val="Compact"/>
              <w:rPr>
                <w:sz w:val="20"/>
                <w:szCs w:val="20"/>
              </w:rPr>
            </w:pPr>
          </w:p>
        </w:tc>
        <w:tc>
          <w:tcPr>
            <w:tcW w:w="1080" w:type="dxa"/>
          </w:tcPr>
          <w:p w14:paraId="785E5C40" w14:textId="77777777" w:rsidR="00C41241" w:rsidRPr="00C57C70" w:rsidRDefault="00C41241" w:rsidP="001861A0">
            <w:pPr>
              <w:pStyle w:val="Compact"/>
              <w:rPr>
                <w:sz w:val="20"/>
                <w:szCs w:val="20"/>
              </w:rPr>
            </w:pPr>
          </w:p>
        </w:tc>
        <w:tc>
          <w:tcPr>
            <w:tcW w:w="1188" w:type="dxa"/>
          </w:tcPr>
          <w:p w14:paraId="5705F0F2" w14:textId="77777777" w:rsidR="00C41241" w:rsidRPr="00C57C70" w:rsidRDefault="00C41241" w:rsidP="001861A0">
            <w:pPr>
              <w:pStyle w:val="Compact"/>
              <w:rPr>
                <w:sz w:val="20"/>
                <w:szCs w:val="20"/>
              </w:rPr>
            </w:pPr>
          </w:p>
        </w:tc>
      </w:tr>
      <w:tr w:rsidR="00C41241" w:rsidRPr="00436F64" w14:paraId="69B6F0F8" w14:textId="77777777" w:rsidTr="00C41241">
        <w:tc>
          <w:tcPr>
            <w:tcW w:w="1458" w:type="dxa"/>
          </w:tcPr>
          <w:p w14:paraId="0BB5BBF6" w14:textId="7CC569FD" w:rsidR="00C41241" w:rsidRDefault="00C41241" w:rsidP="001861A0">
            <w:pPr>
              <w:pStyle w:val="Compact"/>
              <w:rPr>
                <w:sz w:val="20"/>
                <w:szCs w:val="20"/>
              </w:rPr>
            </w:pPr>
          </w:p>
        </w:tc>
        <w:tc>
          <w:tcPr>
            <w:tcW w:w="810" w:type="dxa"/>
          </w:tcPr>
          <w:p w14:paraId="55F88AC8" w14:textId="749B16C5" w:rsidR="00C41241" w:rsidRDefault="00C41241" w:rsidP="001861A0">
            <w:pPr>
              <w:pStyle w:val="Compact"/>
              <w:rPr>
                <w:sz w:val="20"/>
                <w:szCs w:val="20"/>
              </w:rPr>
            </w:pPr>
          </w:p>
        </w:tc>
        <w:tc>
          <w:tcPr>
            <w:tcW w:w="1080" w:type="dxa"/>
          </w:tcPr>
          <w:p w14:paraId="3AF10042" w14:textId="7CF5967C" w:rsidR="00C41241" w:rsidRDefault="00C41241" w:rsidP="001861A0">
            <w:pPr>
              <w:pStyle w:val="Compact"/>
              <w:rPr>
                <w:sz w:val="20"/>
                <w:szCs w:val="20"/>
              </w:rPr>
            </w:pPr>
          </w:p>
        </w:tc>
        <w:tc>
          <w:tcPr>
            <w:tcW w:w="1440" w:type="dxa"/>
          </w:tcPr>
          <w:p w14:paraId="4AA3C981" w14:textId="77777777" w:rsidR="00C41241" w:rsidRDefault="00C41241" w:rsidP="001861A0">
            <w:pPr>
              <w:pStyle w:val="Compact"/>
              <w:rPr>
                <w:sz w:val="20"/>
                <w:szCs w:val="20"/>
              </w:rPr>
            </w:pPr>
          </w:p>
        </w:tc>
        <w:tc>
          <w:tcPr>
            <w:tcW w:w="1350" w:type="dxa"/>
          </w:tcPr>
          <w:p w14:paraId="0876386D" w14:textId="77777777" w:rsidR="00C41241" w:rsidRDefault="00C41241" w:rsidP="001861A0">
            <w:pPr>
              <w:pStyle w:val="Compact"/>
              <w:rPr>
                <w:sz w:val="20"/>
                <w:szCs w:val="20"/>
              </w:rPr>
            </w:pPr>
          </w:p>
        </w:tc>
        <w:tc>
          <w:tcPr>
            <w:tcW w:w="1170" w:type="dxa"/>
          </w:tcPr>
          <w:p w14:paraId="3A5F69EA" w14:textId="77777777" w:rsidR="00C41241" w:rsidRPr="00C57C70" w:rsidRDefault="00C41241" w:rsidP="001861A0">
            <w:pPr>
              <w:pStyle w:val="Compact"/>
              <w:rPr>
                <w:sz w:val="20"/>
                <w:szCs w:val="20"/>
              </w:rPr>
            </w:pPr>
          </w:p>
        </w:tc>
        <w:tc>
          <w:tcPr>
            <w:tcW w:w="1080" w:type="dxa"/>
          </w:tcPr>
          <w:p w14:paraId="796F1850" w14:textId="77777777" w:rsidR="00C41241" w:rsidRPr="00C57C70" w:rsidRDefault="00C41241" w:rsidP="001861A0">
            <w:pPr>
              <w:pStyle w:val="Compact"/>
              <w:rPr>
                <w:sz w:val="20"/>
                <w:szCs w:val="20"/>
              </w:rPr>
            </w:pPr>
          </w:p>
        </w:tc>
        <w:tc>
          <w:tcPr>
            <w:tcW w:w="1188" w:type="dxa"/>
          </w:tcPr>
          <w:p w14:paraId="36049AE4" w14:textId="77777777" w:rsidR="00C41241" w:rsidRPr="00C57C70" w:rsidRDefault="00C41241" w:rsidP="001861A0">
            <w:pPr>
              <w:pStyle w:val="Compact"/>
              <w:rPr>
                <w:sz w:val="20"/>
                <w:szCs w:val="20"/>
              </w:rPr>
            </w:pPr>
          </w:p>
        </w:tc>
      </w:tr>
    </w:tbl>
    <w:p w14:paraId="73C5E28B" w14:textId="77777777" w:rsidR="00C41241" w:rsidRPr="00C57C70" w:rsidRDefault="00C41241" w:rsidP="00F721EE">
      <w:pPr>
        <w:tabs>
          <w:tab w:val="left" w:pos="6936"/>
        </w:tabs>
        <w:spacing w:line="480" w:lineRule="auto"/>
        <w:rPr>
          <w:rFonts w:ascii="Times New Roman" w:hAnsi="Times New Roman" w:cs="Times New Roman"/>
          <w:b/>
          <w:bCs/>
          <w:sz w:val="24"/>
          <w:szCs w:val="24"/>
        </w:rPr>
      </w:pPr>
    </w:p>
    <w:sectPr w:rsidR="00C41241" w:rsidRPr="00C57C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ver Brown" w:date="2023-02-06T21:22:00Z" w:initials="DB">
    <w:p w14:paraId="373524B2" w14:textId="77777777" w:rsidR="009E5C24" w:rsidRDefault="009E5C24" w:rsidP="009E5C24">
      <w:pPr>
        <w:pStyle w:val="CommentText"/>
      </w:pPr>
      <w:r>
        <w:rPr>
          <w:rStyle w:val="CommentReference"/>
        </w:rPr>
        <w:annotationRef/>
      </w:r>
      <w:r>
        <w:t>Here is even where you could add a brief point at the end of the sentence, or a short sentence afterward to note that rates of these disorders likely increased since the onset of the pandemic.</w:t>
      </w:r>
    </w:p>
  </w:comment>
  <w:comment w:id="2" w:author="christopher huong" w:date="2023-02-15T21:14:00Z" w:initials="ch">
    <w:p w14:paraId="677EF903" w14:textId="77777777" w:rsidR="00B53BAC" w:rsidRDefault="00B53BAC">
      <w:pPr>
        <w:pStyle w:val="CommentText"/>
      </w:pPr>
      <w:r>
        <w:rPr>
          <w:rStyle w:val="CommentReference"/>
        </w:rPr>
        <w:annotationRef/>
      </w:r>
      <w:r>
        <w:t>Went ahead and connected the covid stuff at the end of this paragraph</w:t>
      </w:r>
    </w:p>
  </w:comment>
  <w:comment w:id="0" w:author="Denver Brown [2]" w:date="2023-02-07T08:27:00Z" w:initials="DB">
    <w:p w14:paraId="2520F0EB" w14:textId="18C7D271" w:rsidR="009E5C24" w:rsidRDefault="009E5C24">
      <w:pPr>
        <w:pStyle w:val="CommentText"/>
      </w:pPr>
      <w:r>
        <w:rPr>
          <w:rStyle w:val="CommentReference"/>
        </w:rPr>
        <w:annotationRef/>
      </w:r>
      <w:r>
        <w:t>Given that we cover more than just mental health disorders with the MHQ, we should probably touch on mental wellbeing as well.</w:t>
      </w:r>
    </w:p>
  </w:comment>
  <w:comment w:id="3" w:author="Denver Brown" w:date="2023-02-06T21:19:00Z" w:initials="DB">
    <w:p w14:paraId="7E26CA20" w14:textId="77777777" w:rsidR="003C1253" w:rsidRDefault="003C1253" w:rsidP="003C1253">
      <w:pPr>
        <w:pStyle w:val="CommentText"/>
      </w:pPr>
      <w:r>
        <w:rPr>
          <w:rStyle w:val="CommentReference"/>
        </w:rPr>
        <w:annotationRef/>
      </w:r>
      <w:r>
        <w:t>Some additional references to consider:</w:t>
      </w:r>
    </w:p>
    <w:p w14:paraId="31251F11" w14:textId="77777777" w:rsidR="003C1253" w:rsidRDefault="003C1253" w:rsidP="003C1253">
      <w:pPr>
        <w:pStyle w:val="CommentText"/>
      </w:pPr>
    </w:p>
    <w:p w14:paraId="7825A950" w14:textId="77777777" w:rsidR="003C1253" w:rsidRDefault="003C1253" w:rsidP="003C1253">
      <w:pPr>
        <w:pStyle w:val="CommentText"/>
      </w:pPr>
      <w:r>
        <w:t xml:space="preserve">Santomauro, D. F., Herrera, A. M. M., Shadid, J., Zheng, P., Ashbaugh, C., Pigott, D. M., Abbafati, C., Adolph, C., Amlag, J. O., Aravkin, A. Y., Bang-Jensen, B. L., Bertolacci, G. J., Bloom, S. S., Castellano, R., Castro, E., Chakrabarti, S., Chattopadhyay, J., Cogen, R. M., Collins, J. K., … Ferrari, A. J. (2021). Global prevalence and burden of depressive and anxiety disorders in 204 countries and territories in 2020 due to the COVID-19 pandemic. </w:t>
      </w:r>
      <w:r>
        <w:rPr>
          <w:i/>
          <w:iCs/>
        </w:rPr>
        <w:t>The Lancet</w:t>
      </w:r>
      <w:r>
        <w:t xml:space="preserve">, </w:t>
      </w:r>
      <w:r>
        <w:rPr>
          <w:i/>
          <w:iCs/>
        </w:rPr>
        <w:t>398</w:t>
      </w:r>
      <w:r>
        <w:t>(10312), 1700–1712. https://doi.org/10.1016/S0140-6736(21)02143-7</w:t>
      </w:r>
    </w:p>
    <w:p w14:paraId="57DD4F9B" w14:textId="77777777" w:rsidR="003C1253" w:rsidRDefault="003C1253" w:rsidP="003C1253">
      <w:pPr>
        <w:pStyle w:val="CommentText"/>
      </w:pPr>
      <w:r>
        <w:br/>
      </w:r>
      <w:r>
        <w:rPr>
          <w:color w:val="333333"/>
          <w:highlight w:val="white"/>
        </w:rPr>
        <w:t>Blendermann, M., Ebalu, T., Obisie-Orlu, I. C., Fried, E. I., &amp; Hallion, L. S. (2023, January 20). A systematic review of changes in mental health symptoms from before to during the COVID-19 pandemic. https://doi.org/10.31234/osf.io/8qwmy</w:t>
      </w:r>
      <w:r>
        <w:t xml:space="preserve"> </w:t>
      </w:r>
      <w:r>
        <w:br/>
      </w:r>
      <w:hyperlink r:id="rId1" w:history="1">
        <w:r w:rsidRPr="00FB2F9D">
          <w:rPr>
            <w:rStyle w:val="Hyperlink"/>
          </w:rPr>
          <w:t>https://psyarxiv.com/8qwmy/</w:t>
        </w:r>
      </w:hyperlink>
    </w:p>
  </w:comment>
  <w:comment w:id="4" w:author="christopher huong" w:date="2023-02-15T21:14:00Z" w:initials="ch">
    <w:p w14:paraId="7E809235" w14:textId="77777777" w:rsidR="00B53BAC" w:rsidRDefault="00B53BAC">
      <w:pPr>
        <w:pStyle w:val="CommentText"/>
      </w:pPr>
      <w:r>
        <w:rPr>
          <w:rStyle w:val="CommentReference"/>
        </w:rPr>
        <w:annotationRef/>
      </w:r>
      <w:r>
        <w:t>Seems 2nd ref is still a preprint, went ahead and added the first which supported the claim about younger cohorts consistently showing worsening outcomes. Reworded things a bit as well</w:t>
      </w:r>
    </w:p>
  </w:comment>
  <w:comment w:id="5" w:author="Denver Brown [2]" w:date="2023-02-07T12:25:00Z" w:initials="DB">
    <w:p w14:paraId="6043DCBA" w14:textId="7B13C263" w:rsidR="003C1253" w:rsidRDefault="003C1253" w:rsidP="003C1253">
      <w:pPr>
        <w:pStyle w:val="CommentText"/>
      </w:pPr>
      <w:r>
        <w:rPr>
          <w:rStyle w:val="CommentReference"/>
        </w:rPr>
        <w:annotationRef/>
      </w:r>
      <w:r>
        <w:t>Weave this into the end of the first paragraph. Then finish with a sentence stating that sociodemographic disparities in mental health problems exist. This will flow nicely to the age paragraph.</w:t>
      </w:r>
    </w:p>
  </w:comment>
  <w:comment w:id="6" w:author="Denver Brown" w:date="2023-02-06T21:23:00Z" w:initials="DB">
    <w:p w14:paraId="0128B5FB" w14:textId="77777777" w:rsidR="009E5C24" w:rsidRDefault="009E5C24" w:rsidP="009E5C24">
      <w:pPr>
        <w:pStyle w:val="CommentText"/>
      </w:pPr>
      <w:r>
        <w:rPr>
          <w:rStyle w:val="CommentReference"/>
        </w:rPr>
        <w:annotationRef/>
      </w:r>
      <w:r>
        <w:t>I think we flow from the first paragraph to here. Start with mental health is a problem and takes a toll on society, then move to some age segments experience disparities.</w:t>
      </w:r>
    </w:p>
  </w:comment>
  <w:comment w:id="7" w:author="christopher huong" w:date="2023-02-15T21:20:00Z" w:initials="ch">
    <w:p w14:paraId="0695DAF8" w14:textId="77777777" w:rsidR="00693729" w:rsidRDefault="00693729">
      <w:pPr>
        <w:pStyle w:val="CommentText"/>
      </w:pPr>
      <w:r>
        <w:rPr>
          <w:rStyle w:val="CommentReference"/>
        </w:rPr>
        <w:annotationRef/>
      </w:r>
      <w:r>
        <w:t>I think this will flow from the covid stuff above nicely</w:t>
      </w:r>
    </w:p>
  </w:comment>
  <w:comment w:id="8" w:author="Denver Brown [2]" w:date="2023-02-07T08:28:00Z" w:initials="DB">
    <w:p w14:paraId="39F2282D" w14:textId="42AFEF6B" w:rsidR="009E5C24" w:rsidRDefault="009E5C24">
      <w:pPr>
        <w:pStyle w:val="CommentText"/>
      </w:pPr>
      <w:r>
        <w:rPr>
          <w:rStyle w:val="CommentReference"/>
        </w:rPr>
        <w:annotationRef/>
      </w:r>
      <w:r>
        <w:t>Here we go to a focus strictly on mental wellbeing. Can we add a sentence that similar patterns have been observed for mental health disorders of symptoms of mental ill-being? Support permitting that is.</w:t>
      </w:r>
    </w:p>
  </w:comment>
  <w:comment w:id="9" w:author="christopher huong" w:date="2023-02-15T22:05:00Z" w:initials="ch">
    <w:p w14:paraId="05F9E976" w14:textId="77777777" w:rsidR="007522E5" w:rsidRDefault="007522E5">
      <w:pPr>
        <w:pStyle w:val="CommentText"/>
      </w:pPr>
      <w:r>
        <w:rPr>
          <w:rStyle w:val="CommentReference"/>
        </w:rPr>
        <w:annotationRef/>
      </w:r>
      <w:r>
        <w:t>done</w:t>
      </w:r>
    </w:p>
  </w:comment>
  <w:comment w:id="11" w:author="christopher huong" w:date="2023-02-15T21:50:00Z" w:initials="ch">
    <w:p w14:paraId="7BD26A00" w14:textId="65C4A889" w:rsidR="00055ADC" w:rsidRDefault="00055ADC">
      <w:pPr>
        <w:pStyle w:val="CommentText"/>
      </w:pPr>
      <w:r>
        <w:rPr>
          <w:rStyle w:val="CommentReference"/>
        </w:rPr>
        <w:annotationRef/>
      </w:r>
      <w:r>
        <w:t>Pretty sure at least some of these guidelines promote PA as adjunct to standard treatment</w:t>
      </w:r>
    </w:p>
  </w:comment>
  <w:comment w:id="12" w:author="Denver Brown [2]" w:date="2023-02-07T12:27:00Z" w:initials="DB">
    <w:p w14:paraId="50284A16" w14:textId="74DB221E" w:rsidR="009E5C24" w:rsidRDefault="009E5C24">
      <w:pPr>
        <w:pStyle w:val="CommentText"/>
      </w:pPr>
      <w:r>
        <w:rPr>
          <w:rStyle w:val="CommentReference"/>
        </w:rPr>
        <w:annotationRef/>
      </w:r>
      <w:r>
        <w:t>Period reflected when Version 3 of the MHQ launched I believe. Need to comment on which languages were included. Did we exclude Arabic?</w:t>
      </w:r>
    </w:p>
  </w:comment>
  <w:comment w:id="13" w:author="christopher huong" w:date="2023-02-15T22:21:00Z" w:initials="ch">
    <w:p w14:paraId="4C0E3324" w14:textId="77777777" w:rsidR="00B667ED" w:rsidRDefault="00B667ED" w:rsidP="00A205E7">
      <w:pPr>
        <w:pStyle w:val="CommentText"/>
      </w:pPr>
      <w:r>
        <w:rPr>
          <w:rStyle w:val="CommentReference"/>
        </w:rPr>
        <w:annotationRef/>
      </w:r>
      <w:r>
        <w:t>Yes excluded arabic, which removed 2 rows</w:t>
      </w:r>
    </w:p>
  </w:comment>
  <w:comment w:id="14" w:author="christopher huong" w:date="2023-02-15T22:22:00Z" w:initials="ch">
    <w:p w14:paraId="3D8376F3" w14:textId="77777777" w:rsidR="00B667ED" w:rsidRDefault="00B667ED" w:rsidP="004F03F4">
      <w:pPr>
        <w:pStyle w:val="CommentText"/>
      </w:pPr>
      <w:r>
        <w:rPr>
          <w:rStyle w:val="CommentReference"/>
        </w:rPr>
        <w:annotationRef/>
      </w:r>
      <w:r>
        <w:t>The only info I have on languages is from your previous methods section</w:t>
      </w:r>
    </w:p>
  </w:comment>
  <w:comment w:id="15" w:author="christopher huong" w:date="2023-02-15T22:22:00Z" w:initials="ch">
    <w:p w14:paraId="1420B8E0" w14:textId="77777777" w:rsidR="00B667ED" w:rsidRDefault="00B667ED" w:rsidP="00D67AC2">
      <w:pPr>
        <w:pStyle w:val="CommentText"/>
      </w:pPr>
      <w:r>
        <w:rPr>
          <w:rStyle w:val="CommentReference"/>
        </w:rPr>
        <w:annotationRef/>
      </w:r>
      <w:r>
        <w:t>"Initial recruitment targeted the English-speaking population living in the United States, United Kingdom, Canada, South Africa, Singapore, Australia, New Zealand and India, but was later expanded to include Spanish and French speakers as well as other countries for the purpose of capturing a broader global sample. "</w:t>
      </w:r>
    </w:p>
  </w:comment>
  <w:comment w:id="17" w:author="christopher huong" w:date="2023-02-15T22:29:00Z" w:initials="ch">
    <w:p w14:paraId="30CFEF1B" w14:textId="77777777" w:rsidR="00B667ED" w:rsidRDefault="00B667ED" w:rsidP="001C0B28">
      <w:pPr>
        <w:pStyle w:val="CommentText"/>
      </w:pPr>
      <w:r>
        <w:rPr>
          <w:rStyle w:val="CommentReference"/>
        </w:rPr>
        <w:annotationRef/>
      </w:r>
      <w:r>
        <w:t>May be redundant with 'floor effect'</w:t>
      </w:r>
    </w:p>
  </w:comment>
  <w:comment w:id="18" w:author="Denver Brown [2]" w:date="2023-02-08T08:07:00Z" w:initials="DB">
    <w:p w14:paraId="41410174" w14:textId="1FED526D" w:rsidR="009E5C24" w:rsidRDefault="009E5C24">
      <w:pPr>
        <w:pStyle w:val="CommentText"/>
      </w:pPr>
      <w:r>
        <w:rPr>
          <w:rStyle w:val="CommentReference"/>
        </w:rPr>
        <w:annotationRef/>
      </w:r>
      <w:r>
        <w:t>Double check – did these also have a lower bound of -166 akin to the MHQ?</w:t>
      </w:r>
    </w:p>
  </w:comment>
  <w:comment w:id="19" w:author="christopher huong" w:date="2023-02-15T22:29:00Z" w:initials="ch">
    <w:p w14:paraId="3ACB55EB" w14:textId="77777777" w:rsidR="00B667ED" w:rsidRDefault="00B667ED" w:rsidP="0057476F">
      <w:pPr>
        <w:pStyle w:val="CommentText"/>
      </w:pPr>
      <w:r>
        <w:rPr>
          <w:rStyle w:val="CommentReference"/>
        </w:rPr>
        <w:annotationRef/>
      </w:r>
      <w:r>
        <w:t>-100 to 200</w:t>
      </w:r>
    </w:p>
  </w:comment>
  <w:comment w:id="20" w:author="Denver Brown [2]" w:date="2023-02-08T08:09:00Z" w:initials="DB">
    <w:p w14:paraId="0ADBB42C" w14:textId="16B3A366" w:rsidR="009E5C24" w:rsidRDefault="009E5C24">
      <w:pPr>
        <w:pStyle w:val="CommentText"/>
      </w:pPr>
      <w:r>
        <w:rPr>
          <w:rStyle w:val="CommentReference"/>
        </w:rPr>
        <w:annotationRef/>
      </w:r>
      <w:r>
        <w:t>Due to mental health problems?</w:t>
      </w:r>
    </w:p>
  </w:comment>
  <w:comment w:id="21" w:author="christopher huong" w:date="2023-02-15T22:33:00Z" w:initials="ch">
    <w:p w14:paraId="02384165" w14:textId="77777777" w:rsidR="00CD6CD5" w:rsidRDefault="00CD6CD5" w:rsidP="0033605E">
      <w:pPr>
        <w:pStyle w:val="CommentText"/>
      </w:pPr>
      <w:r>
        <w:rPr>
          <w:rStyle w:val="CommentReference"/>
        </w:rPr>
        <w:annotationRef/>
      </w:r>
      <w:r>
        <w:t>Yes, "“How many days during the past month were you totally unable to work or carry out your normal activities because of problems with your physical or mental health” and (2) “How many days during the past month were you able to work and carry out your normal activities, but could not get as much done because of problems with your physical or mental health?” "</w:t>
      </w:r>
    </w:p>
  </w:comment>
  <w:comment w:id="22" w:author="Denver Brown [2]" w:date="2023-02-08T08:22:00Z" w:initials="DB">
    <w:p w14:paraId="0176AC68" w14:textId="06BD38B2" w:rsidR="009E5C24" w:rsidRDefault="009E5C24">
      <w:pPr>
        <w:pStyle w:val="CommentText"/>
      </w:pPr>
      <w:r>
        <w:rPr>
          <w:rStyle w:val="CommentReference"/>
        </w:rPr>
        <w:annotationRef/>
      </w:r>
      <w:r>
        <w:t>This content can be included here.</w:t>
      </w:r>
    </w:p>
  </w:comment>
  <w:comment w:id="25" w:author="Denver Brown [2]" w:date="2023-02-08T08:31:00Z" w:initials="DB">
    <w:p w14:paraId="1DB1DC9A" w14:textId="68D2B661" w:rsidR="009E5C24" w:rsidRDefault="009E5C24">
      <w:pPr>
        <w:pStyle w:val="CommentText"/>
      </w:pPr>
      <w:r>
        <w:rPr>
          <w:rStyle w:val="CommentReference"/>
        </w:rPr>
        <w:annotationRef/>
      </w:r>
      <w:r>
        <w:t>Can this be unpacked a bit? Could we say reduces bias when the…</w:t>
      </w:r>
    </w:p>
  </w:comment>
  <w:comment w:id="28" w:author="christopher huong" w:date="2023-02-22T05:53:00Z" w:initials="ch">
    <w:p w14:paraId="5F46AF73" w14:textId="77777777" w:rsidR="001E3EC7" w:rsidRDefault="001E3EC7" w:rsidP="00D62F12">
      <w:pPr>
        <w:pStyle w:val="CommentText"/>
      </w:pPr>
      <w:r>
        <w:rPr>
          <w:rStyle w:val="CommentReference"/>
        </w:rPr>
        <w:annotationRef/>
      </w:r>
      <w:r>
        <w:t>"demographics, outcomes, predictor, and covariates"?</w:t>
      </w:r>
    </w:p>
  </w:comment>
  <w:comment w:id="29" w:author="christopher huong" w:date="2023-02-27T23:44:00Z" w:initials="ch">
    <w:p w14:paraId="1C887D85" w14:textId="77777777" w:rsidR="00297ADC" w:rsidRDefault="00297ADC" w:rsidP="00F01717">
      <w:pPr>
        <w:pStyle w:val="CommentText"/>
      </w:pPr>
      <w:r>
        <w:rPr>
          <w:rStyle w:val="CommentReference"/>
        </w:rPr>
        <w:annotationRef/>
      </w:r>
      <w:r>
        <w:t>Are these actually beta-coefficients though, as it's not a traditional linear regr? Maybe just don't include a coefficient. They are interpreted in units of the outcome</w:t>
      </w:r>
    </w:p>
  </w:comment>
  <w:comment w:id="30" w:author="christopher huong" w:date="2023-02-15T23:13:00Z" w:initials="ch">
    <w:p w14:paraId="386D8701" w14:textId="33854553" w:rsidR="002B6E65" w:rsidRDefault="002B6E65" w:rsidP="00531645">
      <w:pPr>
        <w:pStyle w:val="CommentText"/>
      </w:pPr>
      <w:r>
        <w:rPr>
          <w:rStyle w:val="CommentReference"/>
        </w:rPr>
        <w:annotationRef/>
      </w:r>
      <w:r>
        <w:t>Should I report p values somewhere?</w:t>
      </w:r>
    </w:p>
  </w:comment>
  <w:comment w:id="31" w:author="christopher huong" w:date="2023-02-15T23:15:00Z" w:initials="ch">
    <w:p w14:paraId="657DEA88" w14:textId="77777777" w:rsidR="006771E9" w:rsidRDefault="006771E9" w:rsidP="00B25302">
      <w:pPr>
        <w:pStyle w:val="CommentText"/>
      </w:pPr>
      <w:r>
        <w:rPr>
          <w:rStyle w:val="CommentReference"/>
        </w:rPr>
        <w:annotationRef/>
      </w:r>
      <w:r>
        <w:t xml:space="preserve">Adapt resil was p = -.04 </w:t>
      </w:r>
    </w:p>
  </w:comment>
  <w:comment w:id="32" w:author="christopher huong" w:date="2023-02-15T23:27:00Z" w:initials="ch">
    <w:p w14:paraId="370886BF" w14:textId="77777777" w:rsidR="00D71E61" w:rsidRDefault="00D71E61" w:rsidP="00440E65">
      <w:pPr>
        <w:pStyle w:val="CommentText"/>
      </w:pPr>
      <w:r>
        <w:rPr>
          <w:rStyle w:val="CommentReference"/>
        </w:rPr>
        <w:annotationRef/>
      </w:r>
      <w:r>
        <w:t>Maybe we put all betas into a table in supplementary. Redundant but at least wont crowd the main paper. Also nicer to view a table than read all results in a text. Also can easily include  a column for p values</w:t>
      </w:r>
    </w:p>
  </w:comment>
  <w:comment w:id="33" w:author="Denver Brown [2]" w:date="2023-02-08T09:22:00Z" w:initials="DB">
    <w:p w14:paraId="6CA453F8" w14:textId="2663114C" w:rsidR="00076C6C" w:rsidRDefault="00076C6C">
      <w:pPr>
        <w:pStyle w:val="CommentText"/>
      </w:pPr>
      <w:r>
        <w:rPr>
          <w:rStyle w:val="CommentReference"/>
        </w:rPr>
        <w:annotationRef/>
      </w:r>
      <w:r>
        <w:t>Can 95% CIs be added here?</w:t>
      </w:r>
    </w:p>
  </w:comment>
  <w:comment w:id="34" w:author="christopher huong" w:date="2023-02-15T23:09:00Z" w:initials="ch">
    <w:p w14:paraId="2ABA0398" w14:textId="77777777" w:rsidR="00D80B76" w:rsidRDefault="00D80B76" w:rsidP="000B571B">
      <w:pPr>
        <w:pStyle w:val="CommentText"/>
      </w:pPr>
      <w:r>
        <w:rPr>
          <w:rStyle w:val="CommentReference"/>
        </w:rPr>
        <w:annotationRef/>
      </w:r>
      <w:r>
        <w:t>Yes, is this formatted right for negative numbers?</w:t>
      </w:r>
    </w:p>
  </w:comment>
  <w:comment w:id="35" w:author="christopher huong" w:date="2023-02-15T23:34:00Z" w:initials="ch">
    <w:p w14:paraId="19DB9EAF" w14:textId="77777777" w:rsidR="00D3027F" w:rsidRDefault="00D3027F" w:rsidP="00222F41">
      <w:pPr>
        <w:pStyle w:val="CommentText"/>
      </w:pPr>
      <w:r>
        <w:rPr>
          <w:rStyle w:val="CommentReference"/>
        </w:rPr>
        <w:annotationRef/>
      </w:r>
      <w:r>
        <w:t xml:space="preserve">Yeah this seem to be getting unwieldly in terms of a huge wall of text (I personally find these result pages almost unreadable). Maybe this is where a summary table would come in handy, which we can refer to for some of the secondary analysis subdomain results? We can talk more about this. </w:t>
      </w:r>
    </w:p>
  </w:comment>
  <w:comment w:id="36" w:author="christopher huong" w:date="2023-02-22T06:30:00Z" w:initials="ch">
    <w:p w14:paraId="2FDB7B70" w14:textId="77777777" w:rsidR="007D3A5E" w:rsidRDefault="007D3A5E" w:rsidP="00962941">
      <w:pPr>
        <w:pStyle w:val="CommentText"/>
      </w:pPr>
      <w:r>
        <w:rPr>
          <w:rStyle w:val="CommentReference"/>
        </w:rPr>
        <w:annotationRef/>
      </w:r>
      <w:r>
        <w:t>Multiple regression?</w:t>
      </w:r>
    </w:p>
  </w:comment>
  <w:comment w:id="37" w:author="christopher huong" w:date="2023-03-02T19:58:00Z" w:initials="ch">
    <w:p w14:paraId="1004F4D2" w14:textId="77777777" w:rsidR="008F7EC1" w:rsidRDefault="008F7EC1" w:rsidP="00304DCF">
      <w:pPr>
        <w:pStyle w:val="CommentText"/>
      </w:pPr>
      <w:r>
        <w:rPr>
          <w:rStyle w:val="CommentReference"/>
        </w:rPr>
        <w:annotationRef/>
      </w:r>
      <w:r>
        <w:t xml:space="preserve">Any recommended articles for this claim?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524B2" w15:done="0"/>
  <w15:commentEx w15:paraId="677EF903" w15:paraIdParent="373524B2" w15:done="0"/>
  <w15:commentEx w15:paraId="2520F0EB" w15:done="0"/>
  <w15:commentEx w15:paraId="57DD4F9B" w15:done="0"/>
  <w15:commentEx w15:paraId="7E809235" w15:paraIdParent="57DD4F9B" w15:done="0"/>
  <w15:commentEx w15:paraId="6043DCBA" w15:done="0"/>
  <w15:commentEx w15:paraId="0128B5FB" w15:done="0"/>
  <w15:commentEx w15:paraId="0695DAF8" w15:paraIdParent="0128B5FB" w15:done="0"/>
  <w15:commentEx w15:paraId="39F2282D" w15:done="0"/>
  <w15:commentEx w15:paraId="05F9E976" w15:paraIdParent="39F2282D" w15:done="0"/>
  <w15:commentEx w15:paraId="7BD26A00" w15:done="0"/>
  <w15:commentEx w15:paraId="50284A16" w15:done="0"/>
  <w15:commentEx w15:paraId="4C0E3324" w15:paraIdParent="50284A16" w15:done="0"/>
  <w15:commentEx w15:paraId="3D8376F3" w15:paraIdParent="50284A16" w15:done="0"/>
  <w15:commentEx w15:paraId="1420B8E0" w15:paraIdParent="50284A16" w15:done="0"/>
  <w15:commentEx w15:paraId="30CFEF1B" w15:done="0"/>
  <w15:commentEx w15:paraId="41410174" w15:done="0"/>
  <w15:commentEx w15:paraId="3ACB55EB" w15:paraIdParent="41410174" w15:done="0"/>
  <w15:commentEx w15:paraId="0ADBB42C" w15:done="0"/>
  <w15:commentEx w15:paraId="02384165" w15:paraIdParent="0ADBB42C" w15:done="0"/>
  <w15:commentEx w15:paraId="0176AC68" w15:done="0"/>
  <w15:commentEx w15:paraId="1DB1DC9A" w15:done="0"/>
  <w15:commentEx w15:paraId="5F46AF73" w15:done="0"/>
  <w15:commentEx w15:paraId="1C887D85" w15:done="0"/>
  <w15:commentEx w15:paraId="386D8701" w15:done="0"/>
  <w15:commentEx w15:paraId="657DEA88" w15:paraIdParent="386D8701" w15:done="0"/>
  <w15:commentEx w15:paraId="370886BF" w15:paraIdParent="386D8701" w15:done="0"/>
  <w15:commentEx w15:paraId="6CA453F8" w15:done="0"/>
  <w15:commentEx w15:paraId="2ABA0398" w15:paraIdParent="6CA453F8" w15:done="0"/>
  <w15:commentEx w15:paraId="19DB9EAF" w15:done="0"/>
  <w15:commentEx w15:paraId="2FDB7B70" w15:done="0"/>
  <w15:commentEx w15:paraId="1004F4D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BEE15" w16cex:dateUtc="2023-02-07T03:22:00Z"/>
  <w16cex:commentExtensible w16cex:durableId="2797C9C8" w16cex:dateUtc="2023-02-16T03:14:00Z"/>
  <w16cex:commentExtensible w16cex:durableId="2797C5AC" w16cex:dateUtc="2023-02-07T03:19:00Z"/>
  <w16cex:commentExtensible w16cex:durableId="2797C9B3" w16cex:dateUtc="2023-02-16T03:14:00Z"/>
  <w16cex:commentExtensible w16cex:durableId="278BEE4F" w16cex:dateUtc="2023-02-07T03:23:00Z"/>
  <w16cex:commentExtensible w16cex:durableId="2797CB1B" w16cex:dateUtc="2023-02-16T03:20:00Z"/>
  <w16cex:commentExtensible w16cex:durableId="2797D598" w16cex:dateUtc="2023-02-16T04:05:00Z"/>
  <w16cex:commentExtensible w16cex:durableId="2797D223" w16cex:dateUtc="2023-02-16T03:50:00Z"/>
  <w16cex:commentExtensible w16cex:durableId="2797D96C" w16cex:dateUtc="2023-02-16T04:21:00Z"/>
  <w16cex:commentExtensible w16cex:durableId="2797D9B9" w16cex:dateUtc="2023-02-16T04:22:00Z"/>
  <w16cex:commentExtensible w16cex:durableId="2797D9BD" w16cex:dateUtc="2023-02-16T04:22:00Z"/>
  <w16cex:commentExtensible w16cex:durableId="2797DB3E" w16cex:dateUtc="2023-02-16T04:29:00Z"/>
  <w16cex:commentExtensible w16cex:durableId="2797DB58" w16cex:dateUtc="2023-02-16T04:29:00Z"/>
  <w16cex:commentExtensible w16cex:durableId="2797DC21" w16cex:dateUtc="2023-02-16T04:33:00Z"/>
  <w16cex:commentExtensible w16cex:durableId="27A02C65" w16cex:dateUtc="2023-02-22T11:53:00Z"/>
  <w16cex:commentExtensible w16cex:durableId="27A7BEE4" w16cex:dateUtc="2023-02-28T05:44:00Z"/>
  <w16cex:commentExtensible w16cex:durableId="2797E5A9" w16cex:dateUtc="2023-02-16T05:13:00Z"/>
  <w16cex:commentExtensible w16cex:durableId="2797E616" w16cex:dateUtc="2023-02-16T05:15:00Z"/>
  <w16cex:commentExtensible w16cex:durableId="2797E8EC" w16cex:dateUtc="2023-02-16T05:27:00Z"/>
  <w16cex:commentExtensible w16cex:durableId="2797E4AB" w16cex:dateUtc="2023-02-16T05:09:00Z"/>
  <w16cex:commentExtensible w16cex:durableId="2797EA71" w16cex:dateUtc="2023-02-16T05:34:00Z"/>
  <w16cex:commentExtensible w16cex:durableId="27A0351F" w16cex:dateUtc="2023-02-22T12:30:00Z"/>
  <w16cex:commentExtensible w16cex:durableId="27AB7E60" w16cex:dateUtc="2023-03-03T01: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524B2" w16cid:durableId="278BEE15"/>
  <w16cid:commentId w16cid:paraId="677EF903" w16cid:durableId="2797C9C8"/>
  <w16cid:commentId w16cid:paraId="2520F0EB" w16cid:durableId="278C89FE"/>
  <w16cid:commentId w16cid:paraId="57DD4F9B" w16cid:durableId="2797C5AC"/>
  <w16cid:commentId w16cid:paraId="7E809235" w16cid:durableId="2797C9B3"/>
  <w16cid:commentId w16cid:paraId="6043DCBA" w16cid:durableId="2797C5AB"/>
  <w16cid:commentId w16cid:paraId="0128B5FB" w16cid:durableId="278BEE4F"/>
  <w16cid:commentId w16cid:paraId="0695DAF8" w16cid:durableId="2797CB1B"/>
  <w16cid:commentId w16cid:paraId="39F2282D" w16cid:durableId="278C8A3D"/>
  <w16cid:commentId w16cid:paraId="05F9E976" w16cid:durableId="2797D598"/>
  <w16cid:commentId w16cid:paraId="7BD26A00" w16cid:durableId="2797D223"/>
  <w16cid:commentId w16cid:paraId="50284A16" w16cid:durableId="278CC233"/>
  <w16cid:commentId w16cid:paraId="4C0E3324" w16cid:durableId="2797D96C"/>
  <w16cid:commentId w16cid:paraId="3D8376F3" w16cid:durableId="2797D9B9"/>
  <w16cid:commentId w16cid:paraId="1420B8E0" w16cid:durableId="2797D9BD"/>
  <w16cid:commentId w16cid:paraId="30CFEF1B" w16cid:durableId="2797DB3E"/>
  <w16cid:commentId w16cid:paraId="41410174" w16cid:durableId="278DD6B3"/>
  <w16cid:commentId w16cid:paraId="3ACB55EB" w16cid:durableId="2797DB58"/>
  <w16cid:commentId w16cid:paraId="0ADBB42C" w16cid:durableId="278DD71F"/>
  <w16cid:commentId w16cid:paraId="02384165" w16cid:durableId="2797DC21"/>
  <w16cid:commentId w16cid:paraId="0176AC68" w16cid:durableId="278DDA5C"/>
  <w16cid:commentId w16cid:paraId="1DB1DC9A" w16cid:durableId="278DDC45"/>
  <w16cid:commentId w16cid:paraId="5F46AF73" w16cid:durableId="27A02C65"/>
  <w16cid:commentId w16cid:paraId="1C887D85" w16cid:durableId="27A7BEE4"/>
  <w16cid:commentId w16cid:paraId="386D8701" w16cid:durableId="2797E5A9"/>
  <w16cid:commentId w16cid:paraId="657DEA88" w16cid:durableId="2797E616"/>
  <w16cid:commentId w16cid:paraId="370886BF" w16cid:durableId="2797E8EC"/>
  <w16cid:commentId w16cid:paraId="6CA453F8" w16cid:durableId="278DE861"/>
  <w16cid:commentId w16cid:paraId="2ABA0398" w16cid:durableId="2797E4AB"/>
  <w16cid:commentId w16cid:paraId="19DB9EAF" w16cid:durableId="2797EA71"/>
  <w16cid:commentId w16cid:paraId="2FDB7B70" w16cid:durableId="27A0351F"/>
  <w16cid:commentId w16cid:paraId="1004F4D2" w16cid:durableId="27AB7E6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C55286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1A25867"/>
    <w:multiLevelType w:val="hybridMultilevel"/>
    <w:tmpl w:val="5D121428"/>
    <w:lvl w:ilvl="0" w:tplc="78CC92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45FC8"/>
    <w:multiLevelType w:val="hybridMultilevel"/>
    <w:tmpl w:val="6CFA28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58808919">
    <w:abstractNumId w:val="1"/>
  </w:num>
  <w:num w:numId="2" w16cid:durableId="689382334">
    <w:abstractNumId w:val="2"/>
  </w:num>
  <w:num w:numId="3" w16cid:durableId="128870765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ver Brown">
    <w15:presenceInfo w15:providerId="AD" w15:userId="S::denver.brown@utsa.edu::9acf3aa8-48d7-42c4-a809-28fc2109e903"/>
  </w15:person>
  <w15:person w15:author="christopher huong">
    <w15:presenceInfo w15:providerId="Windows Live" w15:userId="315b9e6807548647"/>
  </w15:person>
  <w15:person w15:author="Denver Brown [2]">
    <w15:presenceInfo w15:providerId="AD" w15:userId="S-1-5-21-1922958001-1748050809-1695950106-1224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Behavioral M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da2pvwscxarw9e0z24p90wxpr2wfdzp2a0w&quot;&gt;mhm_library&lt;record-ids&gt;&lt;item&gt;52&lt;/item&gt;&lt;item&gt;53&lt;/item&gt;&lt;item&gt;58&lt;/item&gt;&lt;item&gt;59&lt;/item&gt;&lt;item&gt;60&lt;/item&gt;&lt;item&gt;62&lt;/item&gt;&lt;item&gt;63&lt;/item&gt;&lt;item&gt;66&lt;/item&gt;&lt;item&gt;68&lt;/item&gt;&lt;item&gt;69&lt;/item&gt;&lt;item&gt;70&lt;/item&gt;&lt;item&gt;71&lt;/item&gt;&lt;item&gt;72&lt;/item&gt;&lt;item&gt;73&lt;/item&gt;&lt;item&gt;74&lt;/item&gt;&lt;item&gt;75&lt;/item&gt;&lt;item&gt;76&lt;/item&gt;&lt;item&gt;77&lt;/item&gt;&lt;item&gt;78&lt;/item&gt;&lt;item&gt;79&lt;/item&gt;&lt;item&gt;98&lt;/item&gt;&lt;item&gt;99&lt;/item&gt;&lt;item&gt;100&lt;/item&gt;&lt;item&gt;101&lt;/item&gt;&lt;item&gt;102&lt;/item&gt;&lt;item&gt;103&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4&lt;/item&gt;&lt;item&gt;125&lt;/item&gt;&lt;item&gt;136&lt;/item&gt;&lt;item&gt;138&lt;/item&gt;&lt;item&gt;139&lt;/item&gt;&lt;item&gt;141&lt;/item&gt;&lt;item&gt;142&lt;/item&gt;&lt;item&gt;143&lt;/item&gt;&lt;item&gt;144&lt;/item&gt;&lt;item&gt;145&lt;/item&gt;&lt;item&gt;147&lt;/item&gt;&lt;item&gt;148&lt;/item&gt;&lt;item&gt;149&lt;/item&gt;&lt;item&gt;150&lt;/item&gt;&lt;item&gt;151&lt;/item&gt;&lt;item&gt;152&lt;/item&gt;&lt;item&gt;153&lt;/item&gt;&lt;item&gt;154&lt;/item&gt;&lt;item&gt;155&lt;/item&gt;&lt;item&gt;156&lt;/item&gt;&lt;item&gt;157&lt;/item&gt;&lt;item&gt;158&lt;/item&gt;&lt;item&gt;159&lt;/item&gt;&lt;item&gt;160&lt;/item&gt;&lt;item&gt;161&lt;/item&gt;&lt;item&gt;162&lt;/item&gt;&lt;item&gt;163&lt;/item&gt;&lt;item&gt;164&lt;/item&gt;&lt;item&gt;165&lt;/item&gt;&lt;item&gt;166&lt;/item&gt;&lt;item&gt;167&lt;/item&gt;&lt;item&gt;168&lt;/item&gt;&lt;item&gt;170&lt;/item&gt;&lt;item&gt;171&lt;/item&gt;&lt;item&gt;172&lt;/item&gt;&lt;item&gt;173&lt;/item&gt;&lt;/record-ids&gt;&lt;/item&gt;&lt;/Libraries&gt;"/>
  </w:docVars>
  <w:rsids>
    <w:rsidRoot w:val="000E750E"/>
    <w:rsid w:val="00000D82"/>
    <w:rsid w:val="00021297"/>
    <w:rsid w:val="0003573E"/>
    <w:rsid w:val="00055ADC"/>
    <w:rsid w:val="00065819"/>
    <w:rsid w:val="0006789A"/>
    <w:rsid w:val="00076C6C"/>
    <w:rsid w:val="00083C8E"/>
    <w:rsid w:val="00093325"/>
    <w:rsid w:val="000A2DF6"/>
    <w:rsid w:val="000B2383"/>
    <w:rsid w:val="000C15CF"/>
    <w:rsid w:val="000E2B50"/>
    <w:rsid w:val="000E750E"/>
    <w:rsid w:val="00106156"/>
    <w:rsid w:val="00107437"/>
    <w:rsid w:val="00120E25"/>
    <w:rsid w:val="00121A88"/>
    <w:rsid w:val="00122808"/>
    <w:rsid w:val="001363BA"/>
    <w:rsid w:val="00141290"/>
    <w:rsid w:val="00152DF4"/>
    <w:rsid w:val="0015604F"/>
    <w:rsid w:val="00156533"/>
    <w:rsid w:val="00171563"/>
    <w:rsid w:val="0017567C"/>
    <w:rsid w:val="001902B1"/>
    <w:rsid w:val="001A4AA9"/>
    <w:rsid w:val="001A73CF"/>
    <w:rsid w:val="001B3866"/>
    <w:rsid w:val="001B508B"/>
    <w:rsid w:val="001E3EC7"/>
    <w:rsid w:val="001F41B6"/>
    <w:rsid w:val="001F689C"/>
    <w:rsid w:val="00201635"/>
    <w:rsid w:val="0022393E"/>
    <w:rsid w:val="00224F3E"/>
    <w:rsid w:val="00233B97"/>
    <w:rsid w:val="00262C02"/>
    <w:rsid w:val="002735DC"/>
    <w:rsid w:val="00297ADC"/>
    <w:rsid w:val="002A6F99"/>
    <w:rsid w:val="002B6E65"/>
    <w:rsid w:val="002C4D62"/>
    <w:rsid w:val="002D3639"/>
    <w:rsid w:val="002D4BFA"/>
    <w:rsid w:val="002E4E59"/>
    <w:rsid w:val="00316EF3"/>
    <w:rsid w:val="00317F72"/>
    <w:rsid w:val="00343D29"/>
    <w:rsid w:val="00345D96"/>
    <w:rsid w:val="00347571"/>
    <w:rsid w:val="00352824"/>
    <w:rsid w:val="00354F08"/>
    <w:rsid w:val="00374208"/>
    <w:rsid w:val="0039631D"/>
    <w:rsid w:val="003B4419"/>
    <w:rsid w:val="003B4DD9"/>
    <w:rsid w:val="003B7CE5"/>
    <w:rsid w:val="003C0EAF"/>
    <w:rsid w:val="003C1253"/>
    <w:rsid w:val="003D0AF0"/>
    <w:rsid w:val="003E68B2"/>
    <w:rsid w:val="003E7D8B"/>
    <w:rsid w:val="003F3415"/>
    <w:rsid w:val="003F52CF"/>
    <w:rsid w:val="00401B9D"/>
    <w:rsid w:val="004043F1"/>
    <w:rsid w:val="00433639"/>
    <w:rsid w:val="00437151"/>
    <w:rsid w:val="004378B2"/>
    <w:rsid w:val="00442DEB"/>
    <w:rsid w:val="0044417C"/>
    <w:rsid w:val="00447C8F"/>
    <w:rsid w:val="00452536"/>
    <w:rsid w:val="00461BB6"/>
    <w:rsid w:val="0047334C"/>
    <w:rsid w:val="004848C4"/>
    <w:rsid w:val="00485D6E"/>
    <w:rsid w:val="0048604D"/>
    <w:rsid w:val="00493854"/>
    <w:rsid w:val="00494E50"/>
    <w:rsid w:val="004C1458"/>
    <w:rsid w:val="004D42FE"/>
    <w:rsid w:val="004D6919"/>
    <w:rsid w:val="004E244E"/>
    <w:rsid w:val="004E63E8"/>
    <w:rsid w:val="004E6E0C"/>
    <w:rsid w:val="004E6F93"/>
    <w:rsid w:val="004E736A"/>
    <w:rsid w:val="004E7559"/>
    <w:rsid w:val="004E7BA4"/>
    <w:rsid w:val="004F1168"/>
    <w:rsid w:val="004F1596"/>
    <w:rsid w:val="004F6799"/>
    <w:rsid w:val="00514033"/>
    <w:rsid w:val="0054132F"/>
    <w:rsid w:val="0054733E"/>
    <w:rsid w:val="00551A0B"/>
    <w:rsid w:val="00557374"/>
    <w:rsid w:val="00563C01"/>
    <w:rsid w:val="00564EEA"/>
    <w:rsid w:val="00570F1A"/>
    <w:rsid w:val="005712B3"/>
    <w:rsid w:val="00575E5B"/>
    <w:rsid w:val="00580235"/>
    <w:rsid w:val="005813BD"/>
    <w:rsid w:val="00582406"/>
    <w:rsid w:val="00584C19"/>
    <w:rsid w:val="00597D83"/>
    <w:rsid w:val="005B0F77"/>
    <w:rsid w:val="005B3C8B"/>
    <w:rsid w:val="005C0583"/>
    <w:rsid w:val="005F136A"/>
    <w:rsid w:val="005F7E9C"/>
    <w:rsid w:val="0060389B"/>
    <w:rsid w:val="00603E49"/>
    <w:rsid w:val="00610A64"/>
    <w:rsid w:val="00611AB3"/>
    <w:rsid w:val="00611C21"/>
    <w:rsid w:val="00623388"/>
    <w:rsid w:val="00624DFA"/>
    <w:rsid w:val="00631FCB"/>
    <w:rsid w:val="00633019"/>
    <w:rsid w:val="006344B0"/>
    <w:rsid w:val="006426DE"/>
    <w:rsid w:val="00671BB6"/>
    <w:rsid w:val="0067489F"/>
    <w:rsid w:val="006771E9"/>
    <w:rsid w:val="00682D10"/>
    <w:rsid w:val="00690635"/>
    <w:rsid w:val="00693729"/>
    <w:rsid w:val="006974A4"/>
    <w:rsid w:val="006B76B9"/>
    <w:rsid w:val="006D3632"/>
    <w:rsid w:val="006D6F1A"/>
    <w:rsid w:val="006E27FD"/>
    <w:rsid w:val="006F06F4"/>
    <w:rsid w:val="006F1D42"/>
    <w:rsid w:val="006F4468"/>
    <w:rsid w:val="00702E9C"/>
    <w:rsid w:val="00704989"/>
    <w:rsid w:val="0071490D"/>
    <w:rsid w:val="007238B8"/>
    <w:rsid w:val="007358B6"/>
    <w:rsid w:val="007522E5"/>
    <w:rsid w:val="00771FDC"/>
    <w:rsid w:val="0079126F"/>
    <w:rsid w:val="007927EB"/>
    <w:rsid w:val="007A12E7"/>
    <w:rsid w:val="007A2BAB"/>
    <w:rsid w:val="007B1816"/>
    <w:rsid w:val="007B26B8"/>
    <w:rsid w:val="007D1133"/>
    <w:rsid w:val="007D1A74"/>
    <w:rsid w:val="007D3A5E"/>
    <w:rsid w:val="007F45DB"/>
    <w:rsid w:val="007F78F1"/>
    <w:rsid w:val="00803A43"/>
    <w:rsid w:val="00804833"/>
    <w:rsid w:val="0081587F"/>
    <w:rsid w:val="00826754"/>
    <w:rsid w:val="008319F8"/>
    <w:rsid w:val="008561F4"/>
    <w:rsid w:val="008763BC"/>
    <w:rsid w:val="008A08B9"/>
    <w:rsid w:val="008A12DD"/>
    <w:rsid w:val="008B2F60"/>
    <w:rsid w:val="008B5A88"/>
    <w:rsid w:val="008E1D18"/>
    <w:rsid w:val="008E5894"/>
    <w:rsid w:val="008F6DDC"/>
    <w:rsid w:val="008F7EC1"/>
    <w:rsid w:val="009124DC"/>
    <w:rsid w:val="00920188"/>
    <w:rsid w:val="0092241A"/>
    <w:rsid w:val="00926BCF"/>
    <w:rsid w:val="00933F1B"/>
    <w:rsid w:val="00946809"/>
    <w:rsid w:val="00946BC5"/>
    <w:rsid w:val="00955219"/>
    <w:rsid w:val="00974BEE"/>
    <w:rsid w:val="0097575E"/>
    <w:rsid w:val="00985E74"/>
    <w:rsid w:val="0099768F"/>
    <w:rsid w:val="009A1276"/>
    <w:rsid w:val="009B535C"/>
    <w:rsid w:val="009B5835"/>
    <w:rsid w:val="009B734B"/>
    <w:rsid w:val="009D1779"/>
    <w:rsid w:val="009D3402"/>
    <w:rsid w:val="009D3B6D"/>
    <w:rsid w:val="009E5C24"/>
    <w:rsid w:val="00A0165A"/>
    <w:rsid w:val="00A310DD"/>
    <w:rsid w:val="00A47308"/>
    <w:rsid w:val="00A76ABE"/>
    <w:rsid w:val="00A76D85"/>
    <w:rsid w:val="00A80279"/>
    <w:rsid w:val="00A83633"/>
    <w:rsid w:val="00A91612"/>
    <w:rsid w:val="00A95FF3"/>
    <w:rsid w:val="00AB0A03"/>
    <w:rsid w:val="00AB3ABC"/>
    <w:rsid w:val="00AC03A1"/>
    <w:rsid w:val="00AC4A78"/>
    <w:rsid w:val="00AC5C70"/>
    <w:rsid w:val="00AD4A49"/>
    <w:rsid w:val="00AD605B"/>
    <w:rsid w:val="00AD7571"/>
    <w:rsid w:val="00AF03EE"/>
    <w:rsid w:val="00AF5CA0"/>
    <w:rsid w:val="00AF79C4"/>
    <w:rsid w:val="00B045F5"/>
    <w:rsid w:val="00B170FB"/>
    <w:rsid w:val="00B2120E"/>
    <w:rsid w:val="00B279BA"/>
    <w:rsid w:val="00B43B45"/>
    <w:rsid w:val="00B43E19"/>
    <w:rsid w:val="00B479B7"/>
    <w:rsid w:val="00B53BAC"/>
    <w:rsid w:val="00B544FB"/>
    <w:rsid w:val="00B667ED"/>
    <w:rsid w:val="00B917C0"/>
    <w:rsid w:val="00BC7B4D"/>
    <w:rsid w:val="00BD0CC9"/>
    <w:rsid w:val="00BD7D7F"/>
    <w:rsid w:val="00BE59CE"/>
    <w:rsid w:val="00C223C0"/>
    <w:rsid w:val="00C22DB4"/>
    <w:rsid w:val="00C34425"/>
    <w:rsid w:val="00C41241"/>
    <w:rsid w:val="00C43637"/>
    <w:rsid w:val="00C506C7"/>
    <w:rsid w:val="00C51F0B"/>
    <w:rsid w:val="00C57C70"/>
    <w:rsid w:val="00C775FC"/>
    <w:rsid w:val="00C77A4D"/>
    <w:rsid w:val="00C9103A"/>
    <w:rsid w:val="00C974BD"/>
    <w:rsid w:val="00CA42E2"/>
    <w:rsid w:val="00CD3197"/>
    <w:rsid w:val="00CD6CD5"/>
    <w:rsid w:val="00CF010F"/>
    <w:rsid w:val="00CF4D5B"/>
    <w:rsid w:val="00D04507"/>
    <w:rsid w:val="00D129F7"/>
    <w:rsid w:val="00D1414D"/>
    <w:rsid w:val="00D16E16"/>
    <w:rsid w:val="00D24F86"/>
    <w:rsid w:val="00D3027F"/>
    <w:rsid w:val="00D30EF0"/>
    <w:rsid w:val="00D42971"/>
    <w:rsid w:val="00D6279E"/>
    <w:rsid w:val="00D663D5"/>
    <w:rsid w:val="00D71E61"/>
    <w:rsid w:val="00D7538C"/>
    <w:rsid w:val="00D80B76"/>
    <w:rsid w:val="00D87BEA"/>
    <w:rsid w:val="00DA49EA"/>
    <w:rsid w:val="00DB6D8B"/>
    <w:rsid w:val="00DC41A2"/>
    <w:rsid w:val="00DC5193"/>
    <w:rsid w:val="00DC565B"/>
    <w:rsid w:val="00DE7B60"/>
    <w:rsid w:val="00DF3994"/>
    <w:rsid w:val="00E04424"/>
    <w:rsid w:val="00E158F1"/>
    <w:rsid w:val="00E22D7F"/>
    <w:rsid w:val="00E230F8"/>
    <w:rsid w:val="00E239C9"/>
    <w:rsid w:val="00E31B92"/>
    <w:rsid w:val="00E32C61"/>
    <w:rsid w:val="00E428F6"/>
    <w:rsid w:val="00E43E63"/>
    <w:rsid w:val="00E44C08"/>
    <w:rsid w:val="00E61C46"/>
    <w:rsid w:val="00E63E55"/>
    <w:rsid w:val="00E8113E"/>
    <w:rsid w:val="00E91F2A"/>
    <w:rsid w:val="00E924EA"/>
    <w:rsid w:val="00E94701"/>
    <w:rsid w:val="00E953E9"/>
    <w:rsid w:val="00E95721"/>
    <w:rsid w:val="00EA22B5"/>
    <w:rsid w:val="00EB6E32"/>
    <w:rsid w:val="00EC1816"/>
    <w:rsid w:val="00ED2A11"/>
    <w:rsid w:val="00EF70E0"/>
    <w:rsid w:val="00F01209"/>
    <w:rsid w:val="00F2396C"/>
    <w:rsid w:val="00F40811"/>
    <w:rsid w:val="00F40F22"/>
    <w:rsid w:val="00F51349"/>
    <w:rsid w:val="00F60530"/>
    <w:rsid w:val="00F721EE"/>
    <w:rsid w:val="00F862EE"/>
    <w:rsid w:val="00F86C0C"/>
    <w:rsid w:val="00F971C0"/>
    <w:rsid w:val="00FB37F9"/>
    <w:rsid w:val="00FB7CF1"/>
    <w:rsid w:val="00FE4527"/>
    <w:rsid w:val="00FE555F"/>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C4295"/>
  <w15:docId w15:val="{C381E0F3-0ED2-42F8-89B2-A08ADE7E6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1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1902B1"/>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1902B1"/>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unhideWhenUsed/>
    <w:qFormat/>
    <w:rsid w:val="001902B1"/>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unhideWhenUsed/>
    <w:qFormat/>
    <w:rsid w:val="001902B1"/>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unhideWhenUsed/>
    <w:qFormat/>
    <w:rsid w:val="001902B1"/>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unhideWhenUsed/>
    <w:qFormat/>
    <w:rsid w:val="001902B1"/>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unhideWhenUsed/>
    <w:qFormat/>
    <w:rsid w:val="001902B1"/>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unhideWhenUsed/>
    <w:qFormat/>
    <w:rsid w:val="001902B1"/>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39C9"/>
    <w:rPr>
      <w:sz w:val="16"/>
      <w:szCs w:val="16"/>
    </w:rPr>
  </w:style>
  <w:style w:type="paragraph" w:styleId="CommentText">
    <w:name w:val="annotation text"/>
    <w:basedOn w:val="Normal"/>
    <w:link w:val="CommentTextChar"/>
    <w:uiPriority w:val="99"/>
    <w:unhideWhenUsed/>
    <w:rsid w:val="00E239C9"/>
    <w:pPr>
      <w:spacing w:line="240" w:lineRule="auto"/>
    </w:pPr>
    <w:rPr>
      <w:sz w:val="20"/>
      <w:szCs w:val="20"/>
    </w:rPr>
  </w:style>
  <w:style w:type="character" w:customStyle="1" w:styleId="CommentTextChar">
    <w:name w:val="Comment Text Char"/>
    <w:basedOn w:val="DefaultParagraphFont"/>
    <w:link w:val="CommentText"/>
    <w:uiPriority w:val="99"/>
    <w:rsid w:val="00E239C9"/>
    <w:rPr>
      <w:sz w:val="20"/>
      <w:szCs w:val="20"/>
    </w:rPr>
  </w:style>
  <w:style w:type="paragraph" w:styleId="CommentSubject">
    <w:name w:val="annotation subject"/>
    <w:basedOn w:val="CommentText"/>
    <w:next w:val="CommentText"/>
    <w:link w:val="CommentSubjectChar"/>
    <w:uiPriority w:val="99"/>
    <w:semiHidden/>
    <w:unhideWhenUsed/>
    <w:rsid w:val="00E239C9"/>
    <w:rPr>
      <w:b/>
      <w:bCs/>
    </w:rPr>
  </w:style>
  <w:style w:type="character" w:customStyle="1" w:styleId="CommentSubjectChar">
    <w:name w:val="Comment Subject Char"/>
    <w:basedOn w:val="CommentTextChar"/>
    <w:link w:val="CommentSubject"/>
    <w:uiPriority w:val="99"/>
    <w:semiHidden/>
    <w:rsid w:val="00E239C9"/>
    <w:rPr>
      <w:b/>
      <w:bCs/>
      <w:sz w:val="20"/>
      <w:szCs w:val="20"/>
    </w:rPr>
  </w:style>
  <w:style w:type="character" w:customStyle="1" w:styleId="Heading1Char">
    <w:name w:val="Heading 1 Char"/>
    <w:basedOn w:val="DefaultParagraphFont"/>
    <w:link w:val="Heading1"/>
    <w:uiPriority w:val="9"/>
    <w:rsid w:val="007D113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nhideWhenUsed/>
    <w:qFormat/>
    <w:rsid w:val="007D1133"/>
  </w:style>
  <w:style w:type="character" w:styleId="Hyperlink">
    <w:name w:val="Hyperlink"/>
    <w:basedOn w:val="DefaultParagraphFont"/>
    <w:unhideWhenUsed/>
    <w:rsid w:val="00AC03A1"/>
    <w:rPr>
      <w:color w:val="0563C1" w:themeColor="hyperlink"/>
      <w:u w:val="single"/>
    </w:rPr>
  </w:style>
  <w:style w:type="character" w:styleId="UnresolvedMention">
    <w:name w:val="Unresolved Mention"/>
    <w:basedOn w:val="DefaultParagraphFont"/>
    <w:uiPriority w:val="99"/>
    <w:semiHidden/>
    <w:unhideWhenUsed/>
    <w:rsid w:val="00AC03A1"/>
    <w:rPr>
      <w:color w:val="605E5C"/>
      <w:shd w:val="clear" w:color="auto" w:fill="E1DFDD"/>
    </w:rPr>
  </w:style>
  <w:style w:type="paragraph" w:customStyle="1" w:styleId="EndNoteBibliographyTitle">
    <w:name w:val="EndNote Bibliography Title"/>
    <w:basedOn w:val="Normal"/>
    <w:link w:val="EndNoteBibliographyTitleChar"/>
    <w:rsid w:val="00485D6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85D6E"/>
    <w:rPr>
      <w:rFonts w:ascii="Calibri" w:hAnsi="Calibri" w:cs="Calibri"/>
      <w:noProof/>
    </w:rPr>
  </w:style>
  <w:style w:type="paragraph" w:customStyle="1" w:styleId="EndNoteBibliography">
    <w:name w:val="EndNote Bibliography"/>
    <w:basedOn w:val="Normal"/>
    <w:link w:val="EndNoteBibliographyChar"/>
    <w:rsid w:val="00485D6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85D6E"/>
    <w:rPr>
      <w:rFonts w:ascii="Calibri" w:hAnsi="Calibri" w:cs="Calibri"/>
      <w:noProof/>
    </w:rPr>
  </w:style>
  <w:style w:type="paragraph" w:styleId="ListParagraph">
    <w:name w:val="List Paragraph"/>
    <w:basedOn w:val="Normal"/>
    <w:uiPriority w:val="34"/>
    <w:qFormat/>
    <w:rsid w:val="00E91F2A"/>
    <w:pPr>
      <w:ind w:left="720"/>
      <w:contextualSpacing/>
    </w:pPr>
  </w:style>
  <w:style w:type="paragraph" w:styleId="Revision">
    <w:name w:val="Revision"/>
    <w:hidden/>
    <w:uiPriority w:val="99"/>
    <w:semiHidden/>
    <w:rsid w:val="0079126F"/>
    <w:pPr>
      <w:spacing w:after="0" w:line="240" w:lineRule="auto"/>
    </w:pPr>
  </w:style>
  <w:style w:type="paragraph" w:styleId="BalloonText">
    <w:name w:val="Balloon Text"/>
    <w:basedOn w:val="Normal"/>
    <w:link w:val="BalloonTextChar"/>
    <w:uiPriority w:val="99"/>
    <w:semiHidden/>
    <w:unhideWhenUsed/>
    <w:rsid w:val="0044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C8F"/>
    <w:rPr>
      <w:rFonts w:ascii="Segoe UI" w:hAnsi="Segoe UI" w:cs="Segoe UI"/>
      <w:sz w:val="18"/>
      <w:szCs w:val="18"/>
    </w:rPr>
  </w:style>
  <w:style w:type="character" w:customStyle="1" w:styleId="Heading2Char">
    <w:name w:val="Heading 2 Char"/>
    <w:basedOn w:val="DefaultParagraphFont"/>
    <w:link w:val="Heading2"/>
    <w:uiPriority w:val="9"/>
    <w:rsid w:val="001902B1"/>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1902B1"/>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rsid w:val="001902B1"/>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rsid w:val="001902B1"/>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rsid w:val="001902B1"/>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rsid w:val="001902B1"/>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rsid w:val="001902B1"/>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rsid w:val="001902B1"/>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qFormat/>
    <w:rsid w:val="001902B1"/>
    <w:pPr>
      <w:spacing w:before="180" w:after="180" w:line="240" w:lineRule="auto"/>
    </w:pPr>
    <w:rPr>
      <w:sz w:val="24"/>
      <w:szCs w:val="24"/>
    </w:rPr>
  </w:style>
  <w:style w:type="character" w:customStyle="1" w:styleId="BodyTextChar">
    <w:name w:val="Body Text Char"/>
    <w:basedOn w:val="DefaultParagraphFont"/>
    <w:link w:val="BodyText"/>
    <w:rsid w:val="001902B1"/>
    <w:rPr>
      <w:sz w:val="24"/>
      <w:szCs w:val="24"/>
    </w:rPr>
  </w:style>
  <w:style w:type="paragraph" w:customStyle="1" w:styleId="FirstParagraph">
    <w:name w:val="First Paragraph"/>
    <w:basedOn w:val="BodyText"/>
    <w:next w:val="BodyText"/>
    <w:qFormat/>
    <w:rsid w:val="001902B1"/>
  </w:style>
  <w:style w:type="paragraph" w:customStyle="1" w:styleId="Compact">
    <w:name w:val="Compact"/>
    <w:basedOn w:val="BodyText"/>
    <w:qFormat/>
    <w:rsid w:val="001902B1"/>
    <w:pPr>
      <w:spacing w:before="36" w:after="36"/>
    </w:pPr>
  </w:style>
  <w:style w:type="paragraph" w:styleId="Title">
    <w:name w:val="Title"/>
    <w:basedOn w:val="Normal"/>
    <w:next w:val="BodyText"/>
    <w:link w:val="TitleChar"/>
    <w:qFormat/>
    <w:rsid w:val="001902B1"/>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1902B1"/>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1902B1"/>
    <w:pPr>
      <w:spacing w:before="240"/>
    </w:pPr>
    <w:rPr>
      <w:sz w:val="30"/>
      <w:szCs w:val="30"/>
    </w:rPr>
  </w:style>
  <w:style w:type="character" w:customStyle="1" w:styleId="SubtitleChar">
    <w:name w:val="Subtitle Char"/>
    <w:basedOn w:val="DefaultParagraphFont"/>
    <w:link w:val="Subtitle"/>
    <w:rsid w:val="001902B1"/>
    <w:rPr>
      <w:rFonts w:asciiTheme="majorHAnsi" w:eastAsiaTheme="majorEastAsia" w:hAnsiTheme="majorHAnsi" w:cstheme="majorBidi"/>
      <w:b/>
      <w:bCs/>
      <w:color w:val="2D4F8E" w:themeColor="accent1" w:themeShade="B5"/>
      <w:sz w:val="30"/>
      <w:szCs w:val="30"/>
    </w:rPr>
  </w:style>
  <w:style w:type="paragraph" w:customStyle="1" w:styleId="Author">
    <w:name w:val="Author"/>
    <w:next w:val="BodyText"/>
    <w:qFormat/>
    <w:rsid w:val="001902B1"/>
    <w:pPr>
      <w:keepNext/>
      <w:keepLines/>
      <w:spacing w:after="200" w:line="240" w:lineRule="auto"/>
      <w:jc w:val="center"/>
    </w:pPr>
    <w:rPr>
      <w:sz w:val="24"/>
      <w:szCs w:val="24"/>
    </w:rPr>
  </w:style>
  <w:style w:type="paragraph" w:styleId="Date">
    <w:name w:val="Date"/>
    <w:next w:val="BodyText"/>
    <w:link w:val="DateChar"/>
    <w:qFormat/>
    <w:rsid w:val="001902B1"/>
    <w:pPr>
      <w:keepNext/>
      <w:keepLines/>
      <w:spacing w:after="200" w:line="240" w:lineRule="auto"/>
      <w:jc w:val="center"/>
    </w:pPr>
    <w:rPr>
      <w:sz w:val="24"/>
      <w:szCs w:val="24"/>
    </w:rPr>
  </w:style>
  <w:style w:type="character" w:customStyle="1" w:styleId="DateChar">
    <w:name w:val="Date Char"/>
    <w:basedOn w:val="DefaultParagraphFont"/>
    <w:link w:val="Date"/>
    <w:rsid w:val="001902B1"/>
    <w:rPr>
      <w:sz w:val="24"/>
      <w:szCs w:val="24"/>
    </w:rPr>
  </w:style>
  <w:style w:type="paragraph" w:customStyle="1" w:styleId="Abstract">
    <w:name w:val="Abstract"/>
    <w:basedOn w:val="Normal"/>
    <w:next w:val="BodyText"/>
    <w:qFormat/>
    <w:rsid w:val="001902B1"/>
    <w:pPr>
      <w:keepNext/>
      <w:keepLines/>
      <w:spacing w:before="300" w:after="300" w:line="240" w:lineRule="auto"/>
    </w:pPr>
    <w:rPr>
      <w:sz w:val="20"/>
      <w:szCs w:val="20"/>
    </w:rPr>
  </w:style>
  <w:style w:type="paragraph" w:styleId="BlockText">
    <w:name w:val="Block Text"/>
    <w:basedOn w:val="BodyText"/>
    <w:next w:val="BodyText"/>
    <w:uiPriority w:val="9"/>
    <w:unhideWhenUsed/>
    <w:qFormat/>
    <w:rsid w:val="001902B1"/>
    <w:pPr>
      <w:spacing w:before="100" w:after="100"/>
      <w:ind w:left="480" w:right="480"/>
    </w:pPr>
  </w:style>
  <w:style w:type="paragraph" w:styleId="FootnoteText">
    <w:name w:val="footnote text"/>
    <w:basedOn w:val="Normal"/>
    <w:link w:val="FootnoteTextChar"/>
    <w:uiPriority w:val="9"/>
    <w:unhideWhenUsed/>
    <w:qFormat/>
    <w:rsid w:val="001902B1"/>
    <w:pPr>
      <w:spacing w:after="200" w:line="240" w:lineRule="auto"/>
    </w:pPr>
    <w:rPr>
      <w:sz w:val="24"/>
      <w:szCs w:val="24"/>
    </w:rPr>
  </w:style>
  <w:style w:type="character" w:customStyle="1" w:styleId="FootnoteTextChar">
    <w:name w:val="Footnote Text Char"/>
    <w:basedOn w:val="DefaultParagraphFont"/>
    <w:link w:val="FootnoteText"/>
    <w:uiPriority w:val="9"/>
    <w:rsid w:val="001902B1"/>
    <w:rPr>
      <w:sz w:val="24"/>
      <w:szCs w:val="24"/>
    </w:rPr>
  </w:style>
  <w:style w:type="table" w:customStyle="1" w:styleId="Table">
    <w:name w:val="Table"/>
    <w:semiHidden/>
    <w:unhideWhenUsed/>
    <w:qFormat/>
    <w:rsid w:val="001902B1"/>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1902B1"/>
    <w:pPr>
      <w:keepNext/>
      <w:keepLines/>
      <w:spacing w:after="0" w:line="240" w:lineRule="auto"/>
    </w:pPr>
    <w:rPr>
      <w:b/>
      <w:sz w:val="24"/>
      <w:szCs w:val="24"/>
    </w:rPr>
  </w:style>
  <w:style w:type="paragraph" w:customStyle="1" w:styleId="Definition">
    <w:name w:val="Definition"/>
    <w:basedOn w:val="Normal"/>
    <w:rsid w:val="001902B1"/>
    <w:pPr>
      <w:spacing w:after="200" w:line="240" w:lineRule="auto"/>
    </w:pPr>
    <w:rPr>
      <w:sz w:val="24"/>
      <w:szCs w:val="24"/>
    </w:rPr>
  </w:style>
  <w:style w:type="paragraph" w:styleId="Caption">
    <w:name w:val="caption"/>
    <w:basedOn w:val="Normal"/>
    <w:link w:val="CaptionChar"/>
    <w:rsid w:val="001902B1"/>
    <w:pPr>
      <w:spacing w:after="120" w:line="240" w:lineRule="auto"/>
    </w:pPr>
    <w:rPr>
      <w:i/>
      <w:sz w:val="24"/>
      <w:szCs w:val="24"/>
    </w:rPr>
  </w:style>
  <w:style w:type="paragraph" w:customStyle="1" w:styleId="TableCaption">
    <w:name w:val="Table Caption"/>
    <w:basedOn w:val="Caption"/>
    <w:rsid w:val="001902B1"/>
    <w:pPr>
      <w:keepNext/>
    </w:pPr>
  </w:style>
  <w:style w:type="paragraph" w:customStyle="1" w:styleId="ImageCaption">
    <w:name w:val="Image Caption"/>
    <w:basedOn w:val="Caption"/>
    <w:rsid w:val="001902B1"/>
  </w:style>
  <w:style w:type="paragraph" w:customStyle="1" w:styleId="Figure">
    <w:name w:val="Figure"/>
    <w:basedOn w:val="Normal"/>
    <w:rsid w:val="001902B1"/>
    <w:pPr>
      <w:spacing w:after="200" w:line="240" w:lineRule="auto"/>
    </w:pPr>
    <w:rPr>
      <w:sz w:val="24"/>
      <w:szCs w:val="24"/>
    </w:rPr>
  </w:style>
  <w:style w:type="paragraph" w:customStyle="1" w:styleId="CaptionedFigure">
    <w:name w:val="Captioned Figure"/>
    <w:basedOn w:val="Figure"/>
    <w:rsid w:val="001902B1"/>
    <w:pPr>
      <w:keepNext/>
    </w:pPr>
  </w:style>
  <w:style w:type="character" w:customStyle="1" w:styleId="CaptionChar">
    <w:name w:val="Caption Char"/>
    <w:basedOn w:val="DefaultParagraphFont"/>
    <w:link w:val="Caption"/>
    <w:rsid w:val="001902B1"/>
    <w:rPr>
      <w:i/>
      <w:sz w:val="24"/>
      <w:szCs w:val="24"/>
    </w:rPr>
  </w:style>
  <w:style w:type="character" w:customStyle="1" w:styleId="VerbatimChar">
    <w:name w:val="Verbatim Char"/>
    <w:basedOn w:val="CaptionChar"/>
    <w:link w:val="SourceCode"/>
    <w:rsid w:val="001902B1"/>
    <w:rPr>
      <w:rFonts w:ascii="Consolas" w:hAnsi="Consolas"/>
      <w:i/>
      <w:sz w:val="24"/>
      <w:szCs w:val="24"/>
      <w:shd w:val="clear" w:color="auto" w:fill="F8F8F8"/>
    </w:rPr>
  </w:style>
  <w:style w:type="character" w:customStyle="1" w:styleId="SectionNumber">
    <w:name w:val="Section Number"/>
    <w:basedOn w:val="CaptionChar"/>
    <w:rsid w:val="001902B1"/>
    <w:rPr>
      <w:i/>
      <w:sz w:val="24"/>
      <w:szCs w:val="24"/>
    </w:rPr>
  </w:style>
  <w:style w:type="character" w:styleId="FootnoteReference">
    <w:name w:val="footnote reference"/>
    <w:basedOn w:val="CaptionChar"/>
    <w:rsid w:val="001902B1"/>
    <w:rPr>
      <w:i/>
      <w:sz w:val="24"/>
      <w:szCs w:val="24"/>
      <w:vertAlign w:val="superscript"/>
    </w:rPr>
  </w:style>
  <w:style w:type="paragraph" w:styleId="TOCHeading">
    <w:name w:val="TOC Heading"/>
    <w:basedOn w:val="Heading1"/>
    <w:next w:val="BodyText"/>
    <w:uiPriority w:val="39"/>
    <w:unhideWhenUsed/>
    <w:qFormat/>
    <w:rsid w:val="001902B1"/>
    <w:pPr>
      <w:outlineLvl w:val="9"/>
    </w:pPr>
  </w:style>
  <w:style w:type="paragraph" w:customStyle="1" w:styleId="SourceCode">
    <w:name w:val="Source Code"/>
    <w:basedOn w:val="Normal"/>
    <w:link w:val="VerbatimChar"/>
    <w:rsid w:val="001902B1"/>
    <w:pPr>
      <w:shd w:val="clear" w:color="auto" w:fill="F8F8F8"/>
      <w:wordWrap w:val="0"/>
      <w:spacing w:after="200" w:line="240" w:lineRule="auto"/>
    </w:pPr>
    <w:rPr>
      <w:rFonts w:ascii="Consolas" w:hAnsi="Consolas"/>
      <w:i/>
      <w:szCs w:val="24"/>
    </w:rPr>
  </w:style>
  <w:style w:type="character" w:customStyle="1" w:styleId="KeywordTok">
    <w:name w:val="KeywordTok"/>
    <w:basedOn w:val="VerbatimChar"/>
    <w:rsid w:val="001902B1"/>
    <w:rPr>
      <w:rFonts w:ascii="Consolas" w:hAnsi="Consolas"/>
      <w:b/>
      <w:i/>
      <w:color w:val="204A87"/>
      <w:sz w:val="24"/>
      <w:szCs w:val="24"/>
      <w:shd w:val="clear" w:color="auto" w:fill="F8F8F8"/>
    </w:rPr>
  </w:style>
  <w:style w:type="character" w:customStyle="1" w:styleId="DataTypeTok">
    <w:name w:val="DataTypeTok"/>
    <w:basedOn w:val="VerbatimChar"/>
    <w:rsid w:val="001902B1"/>
    <w:rPr>
      <w:rFonts w:ascii="Consolas" w:hAnsi="Consolas"/>
      <w:i/>
      <w:color w:val="204A87"/>
      <w:sz w:val="24"/>
      <w:szCs w:val="24"/>
      <w:shd w:val="clear" w:color="auto" w:fill="F8F8F8"/>
    </w:rPr>
  </w:style>
  <w:style w:type="character" w:customStyle="1" w:styleId="DecValTok">
    <w:name w:val="DecValTok"/>
    <w:basedOn w:val="VerbatimChar"/>
    <w:rsid w:val="001902B1"/>
    <w:rPr>
      <w:rFonts w:ascii="Consolas" w:hAnsi="Consolas"/>
      <w:i/>
      <w:color w:val="0000CF"/>
      <w:sz w:val="24"/>
      <w:szCs w:val="24"/>
      <w:shd w:val="clear" w:color="auto" w:fill="F8F8F8"/>
    </w:rPr>
  </w:style>
  <w:style w:type="character" w:customStyle="1" w:styleId="BaseNTok">
    <w:name w:val="BaseNTok"/>
    <w:basedOn w:val="VerbatimChar"/>
    <w:rsid w:val="001902B1"/>
    <w:rPr>
      <w:rFonts w:ascii="Consolas" w:hAnsi="Consolas"/>
      <w:i/>
      <w:color w:val="0000CF"/>
      <w:sz w:val="24"/>
      <w:szCs w:val="24"/>
      <w:shd w:val="clear" w:color="auto" w:fill="F8F8F8"/>
    </w:rPr>
  </w:style>
  <w:style w:type="character" w:customStyle="1" w:styleId="FloatTok">
    <w:name w:val="FloatTok"/>
    <w:basedOn w:val="VerbatimChar"/>
    <w:rsid w:val="001902B1"/>
    <w:rPr>
      <w:rFonts w:ascii="Consolas" w:hAnsi="Consolas"/>
      <w:i/>
      <w:color w:val="0000CF"/>
      <w:sz w:val="24"/>
      <w:szCs w:val="24"/>
      <w:shd w:val="clear" w:color="auto" w:fill="F8F8F8"/>
    </w:rPr>
  </w:style>
  <w:style w:type="character" w:customStyle="1" w:styleId="ConstantTok">
    <w:name w:val="ConstantTok"/>
    <w:basedOn w:val="VerbatimChar"/>
    <w:rsid w:val="001902B1"/>
    <w:rPr>
      <w:rFonts w:ascii="Consolas" w:hAnsi="Consolas"/>
      <w:i/>
      <w:color w:val="000000"/>
      <w:sz w:val="24"/>
      <w:szCs w:val="24"/>
      <w:shd w:val="clear" w:color="auto" w:fill="F8F8F8"/>
    </w:rPr>
  </w:style>
  <w:style w:type="character" w:customStyle="1" w:styleId="CharTok">
    <w:name w:val="CharTok"/>
    <w:basedOn w:val="VerbatimChar"/>
    <w:rsid w:val="001902B1"/>
    <w:rPr>
      <w:rFonts w:ascii="Consolas" w:hAnsi="Consolas"/>
      <w:i/>
      <w:color w:val="4E9A06"/>
      <w:sz w:val="24"/>
      <w:szCs w:val="24"/>
      <w:shd w:val="clear" w:color="auto" w:fill="F8F8F8"/>
    </w:rPr>
  </w:style>
  <w:style w:type="character" w:customStyle="1" w:styleId="SpecialCharTok">
    <w:name w:val="SpecialCharTok"/>
    <w:basedOn w:val="VerbatimChar"/>
    <w:rsid w:val="001902B1"/>
    <w:rPr>
      <w:rFonts w:ascii="Consolas" w:hAnsi="Consolas"/>
      <w:i/>
      <w:color w:val="000000"/>
      <w:sz w:val="24"/>
      <w:szCs w:val="24"/>
      <w:shd w:val="clear" w:color="auto" w:fill="F8F8F8"/>
    </w:rPr>
  </w:style>
  <w:style w:type="character" w:customStyle="1" w:styleId="StringTok">
    <w:name w:val="StringTok"/>
    <w:basedOn w:val="VerbatimChar"/>
    <w:rsid w:val="001902B1"/>
    <w:rPr>
      <w:rFonts w:ascii="Consolas" w:hAnsi="Consolas"/>
      <w:i/>
      <w:color w:val="4E9A06"/>
      <w:sz w:val="24"/>
      <w:szCs w:val="24"/>
      <w:shd w:val="clear" w:color="auto" w:fill="F8F8F8"/>
    </w:rPr>
  </w:style>
  <w:style w:type="character" w:customStyle="1" w:styleId="VerbatimStringTok">
    <w:name w:val="VerbatimStringTok"/>
    <w:basedOn w:val="VerbatimChar"/>
    <w:rsid w:val="001902B1"/>
    <w:rPr>
      <w:rFonts w:ascii="Consolas" w:hAnsi="Consolas"/>
      <w:i/>
      <w:color w:val="4E9A06"/>
      <w:sz w:val="24"/>
      <w:szCs w:val="24"/>
      <w:shd w:val="clear" w:color="auto" w:fill="F8F8F8"/>
    </w:rPr>
  </w:style>
  <w:style w:type="character" w:customStyle="1" w:styleId="SpecialStringTok">
    <w:name w:val="SpecialStringTok"/>
    <w:basedOn w:val="VerbatimChar"/>
    <w:rsid w:val="001902B1"/>
    <w:rPr>
      <w:rFonts w:ascii="Consolas" w:hAnsi="Consolas"/>
      <w:i/>
      <w:color w:val="4E9A06"/>
      <w:sz w:val="24"/>
      <w:szCs w:val="24"/>
      <w:shd w:val="clear" w:color="auto" w:fill="F8F8F8"/>
    </w:rPr>
  </w:style>
  <w:style w:type="character" w:customStyle="1" w:styleId="ImportTok">
    <w:name w:val="ImportTok"/>
    <w:basedOn w:val="VerbatimChar"/>
    <w:rsid w:val="001902B1"/>
    <w:rPr>
      <w:rFonts w:ascii="Consolas" w:hAnsi="Consolas"/>
      <w:i/>
      <w:sz w:val="24"/>
      <w:szCs w:val="24"/>
      <w:shd w:val="clear" w:color="auto" w:fill="F8F8F8"/>
    </w:rPr>
  </w:style>
  <w:style w:type="character" w:customStyle="1" w:styleId="CommentTok">
    <w:name w:val="CommentTok"/>
    <w:basedOn w:val="VerbatimChar"/>
    <w:rsid w:val="001902B1"/>
    <w:rPr>
      <w:rFonts w:ascii="Consolas" w:hAnsi="Consolas"/>
      <w:i w:val="0"/>
      <w:color w:val="8F5902"/>
      <w:sz w:val="24"/>
      <w:szCs w:val="24"/>
      <w:shd w:val="clear" w:color="auto" w:fill="F8F8F8"/>
    </w:rPr>
  </w:style>
  <w:style w:type="character" w:customStyle="1" w:styleId="DocumentationTok">
    <w:name w:val="DocumentationTok"/>
    <w:basedOn w:val="VerbatimChar"/>
    <w:rsid w:val="001902B1"/>
    <w:rPr>
      <w:rFonts w:ascii="Consolas" w:hAnsi="Consolas"/>
      <w:b/>
      <w:i w:val="0"/>
      <w:color w:val="8F5902"/>
      <w:sz w:val="24"/>
      <w:szCs w:val="24"/>
      <w:shd w:val="clear" w:color="auto" w:fill="F8F8F8"/>
    </w:rPr>
  </w:style>
  <w:style w:type="character" w:customStyle="1" w:styleId="AnnotationTok">
    <w:name w:val="AnnotationTok"/>
    <w:basedOn w:val="VerbatimChar"/>
    <w:rsid w:val="001902B1"/>
    <w:rPr>
      <w:rFonts w:ascii="Consolas" w:hAnsi="Consolas"/>
      <w:b/>
      <w:i w:val="0"/>
      <w:color w:val="8F5902"/>
      <w:sz w:val="24"/>
      <w:szCs w:val="24"/>
      <w:shd w:val="clear" w:color="auto" w:fill="F8F8F8"/>
    </w:rPr>
  </w:style>
  <w:style w:type="character" w:customStyle="1" w:styleId="CommentVarTok">
    <w:name w:val="CommentVarTok"/>
    <w:basedOn w:val="VerbatimChar"/>
    <w:rsid w:val="001902B1"/>
    <w:rPr>
      <w:rFonts w:ascii="Consolas" w:hAnsi="Consolas"/>
      <w:b/>
      <w:i w:val="0"/>
      <w:color w:val="8F5902"/>
      <w:sz w:val="24"/>
      <w:szCs w:val="24"/>
      <w:shd w:val="clear" w:color="auto" w:fill="F8F8F8"/>
    </w:rPr>
  </w:style>
  <w:style w:type="character" w:customStyle="1" w:styleId="OtherTok">
    <w:name w:val="OtherTok"/>
    <w:basedOn w:val="VerbatimChar"/>
    <w:rsid w:val="001902B1"/>
    <w:rPr>
      <w:rFonts w:ascii="Consolas" w:hAnsi="Consolas"/>
      <w:i/>
      <w:color w:val="8F5902"/>
      <w:sz w:val="24"/>
      <w:szCs w:val="24"/>
      <w:shd w:val="clear" w:color="auto" w:fill="F8F8F8"/>
    </w:rPr>
  </w:style>
  <w:style w:type="character" w:customStyle="1" w:styleId="FunctionTok">
    <w:name w:val="FunctionTok"/>
    <w:basedOn w:val="VerbatimChar"/>
    <w:rsid w:val="001902B1"/>
    <w:rPr>
      <w:rFonts w:ascii="Consolas" w:hAnsi="Consolas"/>
      <w:i/>
      <w:color w:val="000000"/>
      <w:sz w:val="24"/>
      <w:szCs w:val="24"/>
      <w:shd w:val="clear" w:color="auto" w:fill="F8F8F8"/>
    </w:rPr>
  </w:style>
  <w:style w:type="character" w:customStyle="1" w:styleId="VariableTok">
    <w:name w:val="VariableTok"/>
    <w:basedOn w:val="VerbatimChar"/>
    <w:rsid w:val="001902B1"/>
    <w:rPr>
      <w:rFonts w:ascii="Consolas" w:hAnsi="Consolas"/>
      <w:i/>
      <w:color w:val="000000"/>
      <w:sz w:val="24"/>
      <w:szCs w:val="24"/>
      <w:shd w:val="clear" w:color="auto" w:fill="F8F8F8"/>
    </w:rPr>
  </w:style>
  <w:style w:type="character" w:customStyle="1" w:styleId="ControlFlowTok">
    <w:name w:val="ControlFlowTok"/>
    <w:basedOn w:val="VerbatimChar"/>
    <w:rsid w:val="001902B1"/>
    <w:rPr>
      <w:rFonts w:ascii="Consolas" w:hAnsi="Consolas"/>
      <w:b/>
      <w:i/>
      <w:color w:val="204A87"/>
      <w:sz w:val="24"/>
      <w:szCs w:val="24"/>
      <w:shd w:val="clear" w:color="auto" w:fill="F8F8F8"/>
    </w:rPr>
  </w:style>
  <w:style w:type="character" w:customStyle="1" w:styleId="OperatorTok">
    <w:name w:val="OperatorTok"/>
    <w:basedOn w:val="VerbatimChar"/>
    <w:rsid w:val="001902B1"/>
    <w:rPr>
      <w:rFonts w:ascii="Consolas" w:hAnsi="Consolas"/>
      <w:b/>
      <w:i/>
      <w:color w:val="CE5C00"/>
      <w:sz w:val="24"/>
      <w:szCs w:val="24"/>
      <w:shd w:val="clear" w:color="auto" w:fill="F8F8F8"/>
    </w:rPr>
  </w:style>
  <w:style w:type="character" w:customStyle="1" w:styleId="BuiltInTok">
    <w:name w:val="BuiltInTok"/>
    <w:basedOn w:val="VerbatimChar"/>
    <w:rsid w:val="001902B1"/>
    <w:rPr>
      <w:rFonts w:ascii="Consolas" w:hAnsi="Consolas"/>
      <w:i/>
      <w:sz w:val="24"/>
      <w:szCs w:val="24"/>
      <w:shd w:val="clear" w:color="auto" w:fill="F8F8F8"/>
    </w:rPr>
  </w:style>
  <w:style w:type="character" w:customStyle="1" w:styleId="ExtensionTok">
    <w:name w:val="ExtensionTok"/>
    <w:basedOn w:val="VerbatimChar"/>
    <w:rsid w:val="001902B1"/>
    <w:rPr>
      <w:rFonts w:ascii="Consolas" w:hAnsi="Consolas"/>
      <w:i/>
      <w:sz w:val="24"/>
      <w:szCs w:val="24"/>
      <w:shd w:val="clear" w:color="auto" w:fill="F8F8F8"/>
    </w:rPr>
  </w:style>
  <w:style w:type="character" w:customStyle="1" w:styleId="PreprocessorTok">
    <w:name w:val="PreprocessorTok"/>
    <w:basedOn w:val="VerbatimChar"/>
    <w:rsid w:val="001902B1"/>
    <w:rPr>
      <w:rFonts w:ascii="Consolas" w:hAnsi="Consolas"/>
      <w:i w:val="0"/>
      <w:color w:val="8F5902"/>
      <w:sz w:val="24"/>
      <w:szCs w:val="24"/>
      <w:shd w:val="clear" w:color="auto" w:fill="F8F8F8"/>
    </w:rPr>
  </w:style>
  <w:style w:type="character" w:customStyle="1" w:styleId="AttributeTok">
    <w:name w:val="AttributeTok"/>
    <w:basedOn w:val="VerbatimChar"/>
    <w:rsid w:val="001902B1"/>
    <w:rPr>
      <w:rFonts w:ascii="Consolas" w:hAnsi="Consolas"/>
      <w:i/>
      <w:color w:val="C4A000"/>
      <w:sz w:val="24"/>
      <w:szCs w:val="24"/>
      <w:shd w:val="clear" w:color="auto" w:fill="F8F8F8"/>
    </w:rPr>
  </w:style>
  <w:style w:type="character" w:customStyle="1" w:styleId="RegionMarkerTok">
    <w:name w:val="RegionMarkerTok"/>
    <w:basedOn w:val="VerbatimChar"/>
    <w:rsid w:val="001902B1"/>
    <w:rPr>
      <w:rFonts w:ascii="Consolas" w:hAnsi="Consolas"/>
      <w:i/>
      <w:sz w:val="24"/>
      <w:szCs w:val="24"/>
      <w:shd w:val="clear" w:color="auto" w:fill="F8F8F8"/>
    </w:rPr>
  </w:style>
  <w:style w:type="character" w:customStyle="1" w:styleId="InformationTok">
    <w:name w:val="InformationTok"/>
    <w:basedOn w:val="VerbatimChar"/>
    <w:rsid w:val="001902B1"/>
    <w:rPr>
      <w:rFonts w:ascii="Consolas" w:hAnsi="Consolas"/>
      <w:b/>
      <w:i w:val="0"/>
      <w:color w:val="8F5902"/>
      <w:sz w:val="24"/>
      <w:szCs w:val="24"/>
      <w:shd w:val="clear" w:color="auto" w:fill="F8F8F8"/>
    </w:rPr>
  </w:style>
  <w:style w:type="character" w:customStyle="1" w:styleId="WarningTok">
    <w:name w:val="WarningTok"/>
    <w:basedOn w:val="VerbatimChar"/>
    <w:rsid w:val="001902B1"/>
    <w:rPr>
      <w:rFonts w:ascii="Consolas" w:hAnsi="Consolas"/>
      <w:b/>
      <w:i w:val="0"/>
      <w:color w:val="8F5902"/>
      <w:sz w:val="24"/>
      <w:szCs w:val="24"/>
      <w:shd w:val="clear" w:color="auto" w:fill="F8F8F8"/>
    </w:rPr>
  </w:style>
  <w:style w:type="character" w:customStyle="1" w:styleId="AlertTok">
    <w:name w:val="AlertTok"/>
    <w:basedOn w:val="VerbatimChar"/>
    <w:rsid w:val="001902B1"/>
    <w:rPr>
      <w:rFonts w:ascii="Consolas" w:hAnsi="Consolas"/>
      <w:i/>
      <w:color w:val="EF2929"/>
      <w:sz w:val="24"/>
      <w:szCs w:val="24"/>
      <w:shd w:val="clear" w:color="auto" w:fill="F8F8F8"/>
    </w:rPr>
  </w:style>
  <w:style w:type="character" w:customStyle="1" w:styleId="ErrorTok">
    <w:name w:val="ErrorTok"/>
    <w:basedOn w:val="VerbatimChar"/>
    <w:rsid w:val="001902B1"/>
    <w:rPr>
      <w:rFonts w:ascii="Consolas" w:hAnsi="Consolas"/>
      <w:b/>
      <w:i/>
      <w:color w:val="A40000"/>
      <w:sz w:val="24"/>
      <w:szCs w:val="24"/>
      <w:shd w:val="clear" w:color="auto" w:fill="F8F8F8"/>
    </w:rPr>
  </w:style>
  <w:style w:type="character" w:customStyle="1" w:styleId="NormalTok">
    <w:name w:val="NormalTok"/>
    <w:basedOn w:val="VerbatimChar"/>
    <w:rsid w:val="001902B1"/>
    <w:rPr>
      <w:rFonts w:ascii="Consolas" w:hAnsi="Consolas"/>
      <w:i/>
      <w:sz w:val="24"/>
      <w:szCs w:val="24"/>
      <w:shd w:val="clear" w:color="auto" w:fill="F8F8F8"/>
    </w:rPr>
  </w:style>
  <w:style w:type="table" w:customStyle="1" w:styleId="Style1">
    <w:name w:val="Style1"/>
    <w:basedOn w:val="TableNormal"/>
    <w:uiPriority w:val="99"/>
    <w:rsid w:val="001902B1"/>
    <w:pPr>
      <w:spacing w:after="0" w:line="240" w:lineRule="auto"/>
    </w:pPr>
    <w:rPr>
      <w:sz w:val="24"/>
      <w:szCs w:val="24"/>
    </w:rPr>
    <w:tblPr>
      <w:tblStyleRowBandSize w:val="1"/>
    </w:tbl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99664">
      <w:bodyDiv w:val="1"/>
      <w:marLeft w:val="0"/>
      <w:marRight w:val="0"/>
      <w:marTop w:val="0"/>
      <w:marBottom w:val="0"/>
      <w:divBdr>
        <w:top w:val="none" w:sz="0" w:space="0" w:color="auto"/>
        <w:left w:val="none" w:sz="0" w:space="0" w:color="auto"/>
        <w:bottom w:val="none" w:sz="0" w:space="0" w:color="auto"/>
        <w:right w:val="none" w:sz="0" w:space="0" w:color="auto"/>
      </w:divBdr>
    </w:div>
    <w:div w:id="409425339">
      <w:bodyDiv w:val="1"/>
      <w:marLeft w:val="0"/>
      <w:marRight w:val="0"/>
      <w:marTop w:val="0"/>
      <w:marBottom w:val="0"/>
      <w:divBdr>
        <w:top w:val="none" w:sz="0" w:space="0" w:color="auto"/>
        <w:left w:val="none" w:sz="0" w:space="0" w:color="auto"/>
        <w:bottom w:val="none" w:sz="0" w:space="0" w:color="auto"/>
        <w:right w:val="none" w:sz="0" w:space="0" w:color="auto"/>
      </w:divBdr>
    </w:div>
    <w:div w:id="563373691">
      <w:bodyDiv w:val="1"/>
      <w:marLeft w:val="0"/>
      <w:marRight w:val="0"/>
      <w:marTop w:val="0"/>
      <w:marBottom w:val="0"/>
      <w:divBdr>
        <w:top w:val="none" w:sz="0" w:space="0" w:color="auto"/>
        <w:left w:val="none" w:sz="0" w:space="0" w:color="auto"/>
        <w:bottom w:val="none" w:sz="0" w:space="0" w:color="auto"/>
        <w:right w:val="none" w:sz="0" w:space="0" w:color="auto"/>
      </w:divBdr>
    </w:div>
    <w:div w:id="617570435">
      <w:bodyDiv w:val="1"/>
      <w:marLeft w:val="0"/>
      <w:marRight w:val="0"/>
      <w:marTop w:val="0"/>
      <w:marBottom w:val="0"/>
      <w:divBdr>
        <w:top w:val="none" w:sz="0" w:space="0" w:color="auto"/>
        <w:left w:val="none" w:sz="0" w:space="0" w:color="auto"/>
        <w:bottom w:val="none" w:sz="0" w:space="0" w:color="auto"/>
        <w:right w:val="none" w:sz="0" w:space="0" w:color="auto"/>
      </w:divBdr>
    </w:div>
    <w:div w:id="1014264080">
      <w:bodyDiv w:val="1"/>
      <w:marLeft w:val="0"/>
      <w:marRight w:val="0"/>
      <w:marTop w:val="0"/>
      <w:marBottom w:val="0"/>
      <w:divBdr>
        <w:top w:val="none" w:sz="0" w:space="0" w:color="auto"/>
        <w:left w:val="none" w:sz="0" w:space="0" w:color="auto"/>
        <w:bottom w:val="none" w:sz="0" w:space="0" w:color="auto"/>
        <w:right w:val="none" w:sz="0" w:space="0" w:color="auto"/>
      </w:divBdr>
    </w:div>
    <w:div w:id="1051271108">
      <w:bodyDiv w:val="1"/>
      <w:marLeft w:val="0"/>
      <w:marRight w:val="0"/>
      <w:marTop w:val="0"/>
      <w:marBottom w:val="0"/>
      <w:divBdr>
        <w:top w:val="none" w:sz="0" w:space="0" w:color="auto"/>
        <w:left w:val="none" w:sz="0" w:space="0" w:color="auto"/>
        <w:bottom w:val="none" w:sz="0" w:space="0" w:color="auto"/>
        <w:right w:val="none" w:sz="0" w:space="0" w:color="auto"/>
      </w:divBdr>
    </w:div>
    <w:div w:id="1158839979">
      <w:bodyDiv w:val="1"/>
      <w:marLeft w:val="0"/>
      <w:marRight w:val="0"/>
      <w:marTop w:val="0"/>
      <w:marBottom w:val="0"/>
      <w:divBdr>
        <w:top w:val="none" w:sz="0" w:space="0" w:color="auto"/>
        <w:left w:val="none" w:sz="0" w:space="0" w:color="auto"/>
        <w:bottom w:val="none" w:sz="0" w:space="0" w:color="auto"/>
        <w:right w:val="none" w:sz="0" w:space="0" w:color="auto"/>
      </w:divBdr>
    </w:div>
    <w:div w:id="1212112977">
      <w:bodyDiv w:val="1"/>
      <w:marLeft w:val="0"/>
      <w:marRight w:val="0"/>
      <w:marTop w:val="0"/>
      <w:marBottom w:val="0"/>
      <w:divBdr>
        <w:top w:val="none" w:sz="0" w:space="0" w:color="auto"/>
        <w:left w:val="none" w:sz="0" w:space="0" w:color="auto"/>
        <w:bottom w:val="none" w:sz="0" w:space="0" w:color="auto"/>
        <w:right w:val="none" w:sz="0" w:space="0" w:color="auto"/>
      </w:divBdr>
    </w:div>
    <w:div w:id="1348479383">
      <w:bodyDiv w:val="1"/>
      <w:marLeft w:val="0"/>
      <w:marRight w:val="0"/>
      <w:marTop w:val="0"/>
      <w:marBottom w:val="0"/>
      <w:divBdr>
        <w:top w:val="none" w:sz="0" w:space="0" w:color="auto"/>
        <w:left w:val="none" w:sz="0" w:space="0" w:color="auto"/>
        <w:bottom w:val="none" w:sz="0" w:space="0" w:color="auto"/>
        <w:right w:val="none" w:sz="0" w:space="0" w:color="auto"/>
      </w:divBdr>
    </w:div>
    <w:div w:id="1470977335">
      <w:bodyDiv w:val="1"/>
      <w:marLeft w:val="0"/>
      <w:marRight w:val="0"/>
      <w:marTop w:val="0"/>
      <w:marBottom w:val="0"/>
      <w:divBdr>
        <w:top w:val="none" w:sz="0" w:space="0" w:color="auto"/>
        <w:left w:val="none" w:sz="0" w:space="0" w:color="auto"/>
        <w:bottom w:val="none" w:sz="0" w:space="0" w:color="auto"/>
        <w:right w:val="none" w:sz="0" w:space="0" w:color="auto"/>
      </w:divBdr>
    </w:div>
    <w:div w:id="1647589491">
      <w:bodyDiv w:val="1"/>
      <w:marLeft w:val="0"/>
      <w:marRight w:val="0"/>
      <w:marTop w:val="0"/>
      <w:marBottom w:val="0"/>
      <w:divBdr>
        <w:top w:val="none" w:sz="0" w:space="0" w:color="auto"/>
        <w:left w:val="none" w:sz="0" w:space="0" w:color="auto"/>
        <w:bottom w:val="none" w:sz="0" w:space="0" w:color="auto"/>
        <w:right w:val="none" w:sz="0" w:space="0" w:color="auto"/>
      </w:divBdr>
    </w:div>
    <w:div w:id="1831676858">
      <w:bodyDiv w:val="1"/>
      <w:marLeft w:val="0"/>
      <w:marRight w:val="0"/>
      <w:marTop w:val="0"/>
      <w:marBottom w:val="0"/>
      <w:divBdr>
        <w:top w:val="none" w:sz="0" w:space="0" w:color="auto"/>
        <w:left w:val="none" w:sz="0" w:space="0" w:color="auto"/>
        <w:bottom w:val="none" w:sz="0" w:space="0" w:color="auto"/>
        <w:right w:val="none" w:sz="0" w:space="0" w:color="auto"/>
      </w:divBdr>
    </w:div>
    <w:div w:id="21382086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psyarxiv.com/8qwmy/"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6C606-81AE-4A86-B341-C865558D6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3062</TotalTime>
  <Pages>25</Pages>
  <Words>12998</Words>
  <Characters>74094</Characters>
  <Application>Microsoft Office Word</Application>
  <DocSecurity>0</DocSecurity>
  <Lines>617</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41</cp:revision>
  <dcterms:created xsi:type="dcterms:W3CDTF">2023-02-07T03:47:00Z</dcterms:created>
  <dcterms:modified xsi:type="dcterms:W3CDTF">2023-03-03T03:31:00Z</dcterms:modified>
</cp:coreProperties>
</file>