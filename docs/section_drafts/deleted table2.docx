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E26" w14:textId="77777777" w:rsidR="00F35F9F" w:rsidRDefault="00F35F9F" w:rsidP="00F35F9F">
      <w:pPr>
        <w:tabs>
          <w:tab w:val="left" w:pos="693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ATC’s of physical </w:t>
      </w:r>
      <w:del w:id="0" w:author="Denver Brown" w:date="2023-04-14T07:57:00Z">
        <w:r w:rsidDel="00E907B7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exercise </w:delText>
        </w:r>
      </w:del>
      <w:ins w:id="1" w:author="Denver Brown" w:date="2023-04-14T07:5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activity </w:t>
        </w:r>
      </w:ins>
      <w:r>
        <w:rPr>
          <w:rFonts w:ascii="Times New Roman" w:hAnsi="Times New Roman" w:cs="Times New Roman"/>
          <w:b/>
          <w:bCs/>
          <w:sz w:val="24"/>
          <w:szCs w:val="24"/>
        </w:rPr>
        <w:t>from GBM-estimated propensity scores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48"/>
        <w:gridCol w:w="1267"/>
        <w:gridCol w:w="1516"/>
        <w:gridCol w:w="1017"/>
        <w:gridCol w:w="1100"/>
        <w:gridCol w:w="1512"/>
      </w:tblGrid>
      <w:tr w:rsidR="00F35F9F" w:rsidRPr="00436F64" w14:paraId="58A3F491" w14:textId="77777777" w:rsidTr="002E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7" w:type="dxa"/>
            <w:shd w:val="clear" w:color="auto" w:fill="D9D9D9" w:themeFill="background1" w:themeFillShade="D9"/>
          </w:tcPr>
          <w:p w14:paraId="79535607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 w:rsidRPr="00C57C70">
              <w:rPr>
                <w:sz w:val="20"/>
                <w:szCs w:val="20"/>
              </w:rPr>
              <w:t>Outcome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14:paraId="0D183CAA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14:paraId="75DBEB72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 w:rsidRPr="00C57C70">
              <w:rPr>
                <w:sz w:val="20"/>
                <w:szCs w:val="20"/>
              </w:rPr>
              <w:t>95% CI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10E45C45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 w:rsidRPr="00C57C70">
              <w:rPr>
                <w:sz w:val="20"/>
                <w:szCs w:val="20"/>
              </w:rPr>
              <w:t>SE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3B46D41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SMD</w:t>
            </w:r>
          </w:p>
        </w:tc>
        <w:tc>
          <w:tcPr>
            <w:tcW w:w="1573" w:type="dxa"/>
            <w:shd w:val="clear" w:color="auto" w:fill="D9D9D9" w:themeFill="background1" w:themeFillShade="D9"/>
          </w:tcPr>
          <w:p w14:paraId="5BD01434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</w:tr>
      <w:tr w:rsidR="00F35F9F" w:rsidRPr="00436F64" w14:paraId="5860B398" w14:textId="77777777" w:rsidTr="002E5F67">
        <w:tc>
          <w:tcPr>
            <w:tcW w:w="3077" w:type="dxa"/>
          </w:tcPr>
          <w:p w14:paraId="24EA4B2D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 w:rsidRPr="00C57C70">
              <w:rPr>
                <w:sz w:val="20"/>
                <w:szCs w:val="20"/>
              </w:rPr>
              <w:t>Overall Mental Health Quotient</w:t>
            </w:r>
          </w:p>
        </w:tc>
        <w:tc>
          <w:tcPr>
            <w:tcW w:w="1316" w:type="dxa"/>
          </w:tcPr>
          <w:p w14:paraId="4B52B16C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17.86</w:t>
            </w:r>
          </w:p>
        </w:tc>
        <w:tc>
          <w:tcPr>
            <w:tcW w:w="1577" w:type="dxa"/>
          </w:tcPr>
          <w:p w14:paraId="3E6D5F4A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15.07 – 20.64</w:t>
            </w:r>
          </w:p>
        </w:tc>
        <w:tc>
          <w:tcPr>
            <w:tcW w:w="1054" w:type="dxa"/>
          </w:tcPr>
          <w:p w14:paraId="04ED78AC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tcPr>
            <w:tcW w:w="1141" w:type="dxa"/>
          </w:tcPr>
          <w:p w14:paraId="253B0958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573" w:type="dxa"/>
          </w:tcPr>
          <w:p w14:paraId="64E24AE9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 w:rsidR="00F35F9F" w:rsidRPr="00436F64" w14:paraId="56F54F1F" w14:textId="77777777" w:rsidTr="002E5F67">
        <w:tc>
          <w:tcPr>
            <w:tcW w:w="3077" w:type="dxa"/>
          </w:tcPr>
          <w:p w14:paraId="10D6BE17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Cognition</w:t>
            </w:r>
          </w:p>
        </w:tc>
        <w:tc>
          <w:tcPr>
            <w:tcW w:w="1316" w:type="dxa"/>
          </w:tcPr>
          <w:p w14:paraId="1947331A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16.33</w:t>
            </w:r>
          </w:p>
        </w:tc>
        <w:tc>
          <w:tcPr>
            <w:tcW w:w="1577" w:type="dxa"/>
          </w:tcPr>
          <w:p w14:paraId="5B802F81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13.87 – 18.78</w:t>
            </w:r>
          </w:p>
        </w:tc>
        <w:tc>
          <w:tcPr>
            <w:tcW w:w="1054" w:type="dxa"/>
          </w:tcPr>
          <w:p w14:paraId="5FAB5781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  <w:tc>
          <w:tcPr>
            <w:tcW w:w="1141" w:type="dxa"/>
          </w:tcPr>
          <w:p w14:paraId="4B48E26E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573" w:type="dxa"/>
          </w:tcPr>
          <w:p w14:paraId="46236563" w14:textId="77777777" w:rsidR="00F35F9F" w:rsidRPr="00C57C70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 w:rsidR="00F35F9F" w:rsidRPr="00436F64" w14:paraId="677D4686" w14:textId="77777777" w:rsidTr="002E5F67">
        <w:tc>
          <w:tcPr>
            <w:tcW w:w="3077" w:type="dxa"/>
          </w:tcPr>
          <w:p w14:paraId="1BE92F08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Adaptability and Resilience</w:t>
            </w:r>
          </w:p>
        </w:tc>
        <w:tc>
          <w:tcPr>
            <w:tcW w:w="1316" w:type="dxa"/>
          </w:tcPr>
          <w:p w14:paraId="5BBE066B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17.57</w:t>
            </w:r>
          </w:p>
        </w:tc>
        <w:tc>
          <w:tcPr>
            <w:tcW w:w="1577" w:type="dxa"/>
          </w:tcPr>
          <w:p w14:paraId="24091FC6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14.83 – 20.31</w:t>
            </w:r>
          </w:p>
        </w:tc>
        <w:tc>
          <w:tcPr>
            <w:tcW w:w="1054" w:type="dxa"/>
          </w:tcPr>
          <w:p w14:paraId="0D14ADCC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  <w:tc>
          <w:tcPr>
            <w:tcW w:w="1141" w:type="dxa"/>
          </w:tcPr>
          <w:p w14:paraId="6D5C2DCB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573" w:type="dxa"/>
          </w:tcPr>
          <w:p w14:paraId="0455B7EA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 w:rsidR="00F35F9F" w:rsidRPr="00436F64" w14:paraId="278F255A" w14:textId="77777777" w:rsidTr="002E5F67">
        <w:tc>
          <w:tcPr>
            <w:tcW w:w="3077" w:type="dxa"/>
          </w:tcPr>
          <w:p w14:paraId="4C077D90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 and Motivation</w:t>
            </w:r>
          </w:p>
        </w:tc>
        <w:tc>
          <w:tcPr>
            <w:tcW w:w="1316" w:type="dxa"/>
          </w:tcPr>
          <w:p w14:paraId="5668D2F4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15.86</w:t>
            </w:r>
          </w:p>
        </w:tc>
        <w:tc>
          <w:tcPr>
            <w:tcW w:w="1577" w:type="dxa"/>
          </w:tcPr>
          <w:p w14:paraId="0E71CC16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12.87 – 18.86</w:t>
            </w:r>
          </w:p>
        </w:tc>
        <w:tc>
          <w:tcPr>
            <w:tcW w:w="1054" w:type="dxa"/>
          </w:tcPr>
          <w:p w14:paraId="3EAF1B9E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tcPr>
            <w:tcW w:w="1141" w:type="dxa"/>
          </w:tcPr>
          <w:p w14:paraId="5EC35C01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1573" w:type="dxa"/>
          </w:tcPr>
          <w:p w14:paraId="07AD89E1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 w:rsidR="00F35F9F" w:rsidRPr="00436F64" w14:paraId="0BBBFCDA" w14:textId="77777777" w:rsidTr="002E5F67">
        <w:tc>
          <w:tcPr>
            <w:tcW w:w="3077" w:type="dxa"/>
          </w:tcPr>
          <w:p w14:paraId="3998B268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 and Outlook</w:t>
            </w:r>
          </w:p>
        </w:tc>
        <w:tc>
          <w:tcPr>
            <w:tcW w:w="1316" w:type="dxa"/>
          </w:tcPr>
          <w:p w14:paraId="320108EA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15.27</w:t>
            </w:r>
          </w:p>
        </w:tc>
        <w:tc>
          <w:tcPr>
            <w:tcW w:w="1577" w:type="dxa"/>
          </w:tcPr>
          <w:p w14:paraId="6CBFB745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12.53 – 18.01</w:t>
            </w:r>
          </w:p>
        </w:tc>
        <w:tc>
          <w:tcPr>
            <w:tcW w:w="1054" w:type="dxa"/>
          </w:tcPr>
          <w:p w14:paraId="11E6D019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  <w:tc>
          <w:tcPr>
            <w:tcW w:w="1141" w:type="dxa"/>
          </w:tcPr>
          <w:p w14:paraId="5ECA16A3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573" w:type="dxa"/>
          </w:tcPr>
          <w:p w14:paraId="09D356F7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 w:rsidR="00F35F9F" w:rsidRPr="00436F64" w14:paraId="50C58BE9" w14:textId="77777777" w:rsidTr="002E5F67">
        <w:tc>
          <w:tcPr>
            <w:tcW w:w="3077" w:type="dxa"/>
          </w:tcPr>
          <w:p w14:paraId="45DFF6BC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Self</w:t>
            </w:r>
          </w:p>
        </w:tc>
        <w:tc>
          <w:tcPr>
            <w:tcW w:w="1316" w:type="dxa"/>
          </w:tcPr>
          <w:p w14:paraId="3C096556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</w:t>
            </w:r>
          </w:p>
        </w:tc>
        <w:tc>
          <w:tcPr>
            <w:tcW w:w="1577" w:type="dxa"/>
          </w:tcPr>
          <w:p w14:paraId="4F816251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10.18 – 15.85</w:t>
            </w:r>
          </w:p>
        </w:tc>
        <w:tc>
          <w:tcPr>
            <w:tcW w:w="1054" w:type="dxa"/>
          </w:tcPr>
          <w:p w14:paraId="31A5A19B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1.44</w:t>
            </w:r>
          </w:p>
        </w:tc>
        <w:tc>
          <w:tcPr>
            <w:tcW w:w="1141" w:type="dxa"/>
          </w:tcPr>
          <w:p w14:paraId="3A358B87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573" w:type="dxa"/>
          </w:tcPr>
          <w:p w14:paraId="33369A2D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 w:rsidR="00F35F9F" w:rsidRPr="00436F64" w14:paraId="7631F393" w14:textId="77777777" w:rsidTr="002E5F67">
        <w:tc>
          <w:tcPr>
            <w:tcW w:w="3077" w:type="dxa"/>
          </w:tcPr>
          <w:p w14:paraId="45954223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Mind-Body</w:t>
            </w:r>
          </w:p>
        </w:tc>
        <w:tc>
          <w:tcPr>
            <w:tcW w:w="1316" w:type="dxa"/>
          </w:tcPr>
          <w:p w14:paraId="0A17000D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19.25</w:t>
            </w:r>
          </w:p>
        </w:tc>
        <w:tc>
          <w:tcPr>
            <w:tcW w:w="1577" w:type="dxa"/>
          </w:tcPr>
          <w:p w14:paraId="2F69A334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16.66 – 21.84</w:t>
            </w:r>
          </w:p>
        </w:tc>
        <w:tc>
          <w:tcPr>
            <w:tcW w:w="1054" w:type="dxa"/>
          </w:tcPr>
          <w:p w14:paraId="02A6C960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1.31</w:t>
            </w:r>
          </w:p>
        </w:tc>
        <w:tc>
          <w:tcPr>
            <w:tcW w:w="1141" w:type="dxa"/>
          </w:tcPr>
          <w:p w14:paraId="5388264A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573" w:type="dxa"/>
          </w:tcPr>
          <w:p w14:paraId="2931CA7D" w14:textId="77777777" w:rsidR="00F35F9F" w:rsidRDefault="00F35F9F" w:rsidP="002E5F67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</w:tbl>
    <w:p w14:paraId="5EA3E116" w14:textId="77777777" w:rsidR="006F5A64" w:rsidRDefault="006F5A64"/>
    <w:sectPr w:rsidR="006F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ver Brown">
    <w15:presenceInfo w15:providerId="AD" w15:userId="S-1-5-21-1922958001-1748050809-1695950106-12247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7"/>
    <w:rsid w:val="006F5A64"/>
    <w:rsid w:val="00F35F9F"/>
    <w:rsid w:val="00FE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4C879-902D-4F01-A891-1A6A7A45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F9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F35F9F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F35F9F"/>
    <w:pPr>
      <w:spacing w:after="200" w:line="240" w:lineRule="auto"/>
    </w:pPr>
    <w:rPr>
      <w:kern w:val="0"/>
      <w:sz w:val="24"/>
      <w:szCs w:val="24"/>
      <w:lang w:val="en-CA" w:eastAsia="en-CA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F35F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F9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2</cp:revision>
  <dcterms:created xsi:type="dcterms:W3CDTF">2023-04-18T12:47:00Z</dcterms:created>
  <dcterms:modified xsi:type="dcterms:W3CDTF">2023-04-18T12:47:00Z</dcterms:modified>
</cp:coreProperties>
</file>