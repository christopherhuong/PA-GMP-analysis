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1BDB"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 xml:space="preserve">Estimating treatment effects of physical activity on subdomains of mental health: A propensity score analysis among a global sample of 341,956 adults </w:t>
      </w:r>
    </w:p>
    <w:p w14:paraId="1289A389" w14:textId="77777777" w:rsidR="00CC1AF0" w:rsidRPr="00CC1AF0" w:rsidRDefault="00CC1AF0" w:rsidP="00CC1AF0">
      <w:pPr>
        <w:spacing w:line="480" w:lineRule="auto"/>
        <w:jc w:val="center"/>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Christopher Huong &amp; Denver M. Y. Brown</w:t>
      </w:r>
    </w:p>
    <w:p w14:paraId="455385BA"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p>
    <w:p w14:paraId="303E0AEF"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p>
    <w:p w14:paraId="57364EE9"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p>
    <w:p w14:paraId="597E238C" w14:textId="77777777" w:rsidR="00CC1AF0" w:rsidRPr="00CC1AF0" w:rsidRDefault="00CC1AF0" w:rsidP="00CC1AF0">
      <w:pP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br w:type="page"/>
      </w:r>
    </w:p>
    <w:p w14:paraId="5726A912" w14:textId="77777777" w:rsidR="00CC1AF0" w:rsidRPr="00CC1AF0" w:rsidRDefault="00CC1AF0" w:rsidP="00CC1AF0">
      <w:pP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lastRenderedPageBreak/>
        <w:t xml:space="preserve">Abstract </w:t>
      </w:r>
    </w:p>
    <w:p w14:paraId="0130F102" w14:textId="77777777" w:rsidR="00CC1AF0" w:rsidRPr="00CC1AF0" w:rsidRDefault="00CC1AF0" w:rsidP="00CC1AF0">
      <w:pPr>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CONTENT</w:t>
      </w:r>
    </w:p>
    <w:p w14:paraId="4D9A888E" w14:textId="77777777" w:rsidR="00CC1AF0" w:rsidRPr="00CC1AF0" w:rsidRDefault="00CC1AF0" w:rsidP="00CC1AF0">
      <w:pPr>
        <w:rPr>
          <w:rFonts w:ascii="Times New Roman" w:hAnsi="Times New Roman" w:cs="Times New Roman"/>
          <w:b/>
          <w:bCs/>
          <w:kern w:val="0"/>
          <w:sz w:val="24"/>
          <w:szCs w:val="24"/>
          <w14:ligatures w14:val="none"/>
        </w:rPr>
      </w:pPr>
    </w:p>
    <w:p w14:paraId="3C759D95" w14:textId="77777777" w:rsidR="00CC1AF0" w:rsidRPr="00CC1AF0" w:rsidRDefault="00CC1AF0" w:rsidP="00CC1AF0">
      <w:pP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br w:type="page"/>
      </w:r>
    </w:p>
    <w:p w14:paraId="072B34F3"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lastRenderedPageBreak/>
        <w:t>Introduction</w:t>
      </w:r>
    </w:p>
    <w:p w14:paraId="1F9AFD42" w14:textId="3C84CCA9"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Suboptimal mental well-being and mental health problems have proven to be a significant burden on the global population. Approximately 29% of individuals have experienced a </w:t>
      </w:r>
      <w:commentRangeStart w:id="0"/>
      <w:commentRangeStart w:id="1"/>
      <w:r w:rsidRPr="00CC1AF0">
        <w:rPr>
          <w:rFonts w:ascii="Times New Roman" w:hAnsi="Times New Roman" w:cs="Times New Roman"/>
          <w:kern w:val="0"/>
          <w:sz w:val="24"/>
          <w:szCs w:val="24"/>
          <w14:ligatures w14:val="none"/>
        </w:rPr>
        <w:t>common</w:t>
      </w:r>
      <w:commentRangeEnd w:id="0"/>
      <w:r w:rsidRPr="00CC1AF0">
        <w:rPr>
          <w:kern w:val="0"/>
          <w:sz w:val="16"/>
          <w:szCs w:val="16"/>
          <w14:ligatures w14:val="none"/>
        </w:rPr>
        <w:commentReference w:id="0"/>
      </w:r>
      <w:commentRangeEnd w:id="1"/>
      <w:r w:rsidRPr="00CC1AF0">
        <w:rPr>
          <w:kern w:val="0"/>
          <w:sz w:val="16"/>
          <w:szCs w:val="16"/>
          <w14:ligatures w14:val="none"/>
        </w:rPr>
        <w:commentReference w:id="1"/>
      </w:r>
      <w:r w:rsidRPr="00CC1AF0">
        <w:rPr>
          <w:rFonts w:ascii="Times New Roman" w:hAnsi="Times New Roman" w:cs="Times New Roman"/>
          <w:kern w:val="0"/>
          <w:sz w:val="24"/>
          <w:szCs w:val="24"/>
          <w14:ligatures w14:val="none"/>
        </w:rPr>
        <w:t xml:space="preserve"> mental disorder during their lifetime, with a 9.6%, 12.9%, and 10.7% lifetime prevalence for mood, anxiety, and substance-use disorders, respectively</w:t>
      </w:r>
      <w:r>
        <w:rPr>
          <w:rFonts w:ascii="Times New Roman" w:hAnsi="Times New Roman" w:cs="Times New Roman"/>
          <w:kern w:val="0"/>
          <w:sz w:val="24"/>
          <w:szCs w:val="24"/>
          <w14:ligatures w14:val="none"/>
        </w:rPr>
        <w:t xml:space="preserve"> </w:t>
      </w:r>
      <w:r>
        <w:fldChar w:fldCharType="begin"/>
      </w:r>
      <w:r w:rsidR="009C64BF">
        <w:instrText xml:space="preserve"> ADDIN ZOTERO_ITEM CSL_CITATION {"citationID":"xFEj85mb","properties":{"formattedCitation":"[1]","plainCitation":"[1]","noteIndex":0},"citationItems":[{"id":22,"uris":["http://zotero.org/users/local/ucDGfcUQ/items/CQ8CTKFG"],"itemData":{"id":22,"type":"article-journal","container-title":"International journal of epidemiology","issue":"2","note":"publisher: Oxford University Press","page":"476–493","title":"The global prevalence of common mental disorders: a systematic review and meta-analysis 1980–2013","volume":"43","author":[{"family":"Steel","given":"Zachary"},{"family":"Marnane","given":"Claire"},{"family":"Iranpour","given":"Changiz"},{"family":"Chey","given":"Tien"},{"family":"Jackson","given":"John W"},{"family":"Patel","given":"Vikram"},{"family":"Silove","given":"Derrick"}],"issued":{"date-parts":[["2014"]]}}}],"schema":"https://github.com/citation-style-language/schema/raw/master/csl-citation.json"} </w:instrText>
      </w:r>
      <w:r>
        <w:fldChar w:fldCharType="separate"/>
      </w:r>
      <w:r w:rsidR="009C64BF" w:rsidRPr="009C64BF">
        <w:rPr>
          <w:rFonts w:ascii="Calibri" w:hAnsi="Calibri" w:cs="Calibri"/>
          <w:sz w:val="24"/>
        </w:rPr>
        <w:t>[1]</w:t>
      </w:r>
      <w:r>
        <w:fldChar w:fldCharType="end"/>
      </w:r>
      <w:r w:rsidRPr="00CC1AF0">
        <w:rPr>
          <w:rFonts w:ascii="Times New Roman" w:hAnsi="Times New Roman" w:cs="Times New Roman"/>
          <w:kern w:val="0"/>
          <w:sz w:val="24"/>
          <w:szCs w:val="24"/>
          <w14:ligatures w14:val="none"/>
        </w:rPr>
        <w:t>. The global burden of mental disorders was estimated at 125.3 million disability-adjusted life-years (DALY) in 2019 – an increase from 80.8 million DALYs in 1990</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{"citationID":"qeljb6I6","properties":{"formattedCitation":"[2]","plainCitation":"[2]","noteIndex":0},"citationItems":[{"id":23,"uris":["http://zotero.org/users/local/ucDGfcUQ/items/DBP4TKBA"],"itemData":{"id":23,"type":"article-journal","container-title":"The Lancet Psychiatry","issue":"2","note":"publisher: Elsevier","page":"137–150","title":"Global, regional, and national burden of 12 mental disorders in 204 countries and territories, 1990–2019: a systematic analysis for the Global Burden of Disease Study 2019","volume":"9","author":[{"family":"Collaborators","given":"GBD 2019 Mental Disorders"},{"literal":"others"}],"issued":{"date-parts":[["2022"]]}}}],"schema":"https://github.com/citation-style-language/schema/raw/master/csl-citation.json"} </w:instrText>
      </w:r>
      <w:r>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w:t>
      </w:r>
      <w:r>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Moreover, lost productivity due to poor mental health is estimated to cost the global economy $2.5T annually and is projected to more than double over the next decade, reaching $6T by 2030</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{"citationID":"F1zLKlA9","properties":{"formattedCitation":"[3]","plainCitation":"[3]","noteIndex":0},"citationItems":[{"id":24,"uris":["http://zotero.org/users/local/ucDGfcUQ/items/WGBKE2DJ"],"itemData":{"id":24,"type":"article-journal","container-title":"The Lancet. Global Health","issue":"11","note":"publisher: Elsevier","page":"e1352","title":"Mental health matters","volume":"8","author":[{"family":"Health","given":"The Lancet Global"}],"issued":{"date-parts":[["2020"]]}}}],"schema":"https://github.com/citation-style-language/schema/raw/master/csl-citation.json"} </w:instrText>
      </w:r>
      <w:r>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[3]</w:t>
      </w:r>
      <w:r>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 COVID-19 pandemic may also have conferred a toll on population mental health and well-being worldwide. Evidence from reviews is somewhat mixed, but findings suggest there has been an increase in depressive and anxiety symptoms most consistently in younger and female cohorts</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SfPGxv9j","properties":{"formattedCitation":"[4\\uc0\\u8211{}10]","plainCitation":"[4–10]","noteIndex":0},"citationItems":[{"id":51,"uris":["http://zotero.org/users/local/ucDGfcUQ/items/JED2LZR2"],"itemData":{"id":51,"type":"article-journal","container-title":"Child and adolescent mental health","issue":"2","note":"publisher: Wiley Online Library","page":"173–189","title":"Mental health impacts of the COVID-19 pandemic on children and youth–a systematic review","volume":"27","author":[{"family":"Samji","given":"Hasina"},{"family":"Wu","given":"Judy"},{"family":"Ladak","given":"Amilya"},{"family":"Vossen","given":"Caralyn"},{"family":"Stewart","given":"Evelyn"},{"family":"Dove","given":"Naomi"},{"family":"Long","given":"David"},{"family":"Snell","given":"Gaelen"}],"issued":{"date-parts":[["2022"]]}}},{"id":19,"uris":["http://zotero.org/users/local/ucDGfcUQ/items/UDUCGJKW"],"itemData":{"id":19,"type":"article-journal","container-title":"JAMA Network open","issue":"4","note":"publisher: American Medical Association","page":"e227629–e227629","title":"Psychological distress before and during the COVID-19 pandemic among adults in the United Kingdom based on coordinated analyses of 11 longitudinal studies","volume":"5","author":[{"family":"Patel","given":"Kishan"},{"family":"Robertson","given":"Elaine"},{"family":"Kwong","given":"Alex SF"},{"family":"Griffith","given":"Gareth J"},{"family":"Willan","given":"Kathryn"},{"family":"Green","given":"Michael J"},{"family":"Di Gessa","given":"Giorgio"},{"family":"Huggins","given":"Charlotte F"},{"family":"McElroy","given":"Eoin"},{"family":"Thompson","given":"Ellen J"},{"literal":"others"}],"issued":{"date-parts":[["2022"]]}}},{"id":47,"uris":["http://zotero.org/users/local/ucDGfcUQ/items/SUKUJ372"],"itemData":{"id":47,"type":"article-journal","container-title":"European child &amp; adolescent psychiatry","note":"publisher: Springer","page":"1–27","title":"The impact of COVID-19 lockdown on child and adolescent mental health: systematic review","author":[{"family":"Panchal","given":"Urvashi"},{"family":"Salazar de Pablo","given":"Gonzalo"},{"family":"Franco","given":"Macarena"},{"family":"Moreno","given":"Carmen"},{"family":"Parellada","given":"Mara"},{"family":"Arango","given":"Celso"},{"family":"Fusar-Poli","given":"Paolo"}],"issued":{"date-parts":[["2021"]]}}},{"id":20,"uris":["http://zotero.org/users/local/ucDGfcUQ/items/BFXT2QDS"],"itemData":{"id":20,"type":"article-journal","container-title":"Psychological medicine","issue":"2","note":"publisher: Cambridge University Press","page":"201–211","title":"The psychological impact of COVID-19 pandemic lockdowns: a review and meta-analysis of longitudinal studies and natural experiments","volume":"51","author":[{"family":"Prati","given":"Gabriele"},{"family":"Mancini","given":"Anthony D"}],"issued":{"date-parts":[["2021"]]}}},{"id":21,"uris":["http://zotero.org/users/local/ucDGfcUQ/items/AE73I43D"],"itemData":{"id":21,"type":"article-journal","container-title":"Journal of affective disorders","note":"publisher: Elsevier","page":"567–576","title":"A systematic review and meta-analysis of longitudinal cohort studies comparing mental health before versus during the COVID-19 pandemic in 2020","volume":"296","author":[{"family":"Robinson","given":"Eric"},{"family":"Sutin","given":"Angelina R"},{"family":"Daly","given":"Michael"},{"family":"Jones","given":"Andrew"}],"issued":{"date-parts":[["2022"]]}}},{"id":90,"uris":["http://zotero.org/users/local/ucDGfcUQ/items/LJ29E5LT"],"itemData":{"id":90,"type":"article-journal","abstract":"There is increasing knowledge that the COVID-19 pandemic has had an impact on mental health of children and young people. However, the global evidence of mental health changes before compared to during the COVID-19 pandemic focusing on children and young people has not been systematically reviewed. This systematic review examined longitudinal and repeated cross-sectional studies comparing before and during COVID-19 pandemic data to determine whether the mental health of children and young people had changed before and during the COVID-19 pandemic. The Web of Science, PubMed, Embase and PsycINFO databases were searched to identify peer-reviewed studies that had been published in English and focused on children and young people between 0 and 24 years of age. This identified 21 studies from 11 countries, covering more than 96,000 subjects from 3 to 24 years of age. Pre-pandemic and pandemic data were compared. Most studies reported longitudinal deterioration in the mental health of adolescents and young people, with increased depression, anxiety and psychological distress after the pandemic started. Other findings included deteriorated negative affect, mental well-being and increased loneliness. Comparing data for pandemic and pre-pandemic periods showed that the COVID-19 pandemic may negatively impact the mental health of children and young people. There is an urgent need for high-quality research to address the impact, risks and protective factors of the pandemic on their mental health, as this will provide a good foundation for dealing with future health emergencies and other crises.","container-title":"European Child &amp; Adolescent Psychiatry","DOI":"10.1007/s00787-022-02060-0","ISSN":"1435-165X","journalAbbreviation":"Eur Child Adolesc Psychiatry","language":"en","source":"Springer Link","title":"A systematic review of the mental health changes of children and young people before and during the COVID-19 pandemic","URL":"https://doi.org/10.1007/s00787-022-02060-0","author":[{"family":"Kauhanen","given":"Laura"},{"family":"Wan Mohd Yunus","given":"Wan Mohd Azam"},{"family":"Lempinen","given":"Lotta"},{"family":"Peltonen","given":"Kirsi"},{"family":"Gyllenberg","given":"David"},{"family":"Mishina","given":"Kaisa"},{"family":"Gilbert","given":"Sonja"},{"family":"Bastola","given":"Kalpana"},{"family":"Brown","given":"June S. L."},{"family":"Sourander","given":"Andre"}],"accessed":{"date-parts":[["2023",5,7]]},"issued":{"date-parts":[["2022",8,12]]}}},{"id":92,"uris":["http://zotero.org/users/local/ucDGfcUQ/items/928IXZ6X"],"itemData":{"id":92,"type":"article-journal","abstract":"Background\nBefore 2020, mental disorders were leading causes of the global health-related burden, with depressive and anxiety disorders being leading contributors to this burden. The emergence of the COVID-19 pandemic has created an environment where many determinants of poor mental health are exacerbated. The need for up-to-date information on the mental health impacts of COVID-19 in a way that informs health system responses is imperative. In this study, we aimed to quantify the impact of the COVID-19 pandemic on the prevalence and burden of major depressive disorder and anxiety disorders globally in 2020.\nMethods\nWe conducted a systematic review of data reporting the prevalence of major depressive disorder and anxiety disorders during the COVID-19 pandemic and published between Jan 1, 2020, and Jan 29, 2021. We searched PubMed, Google Scholar, preprint servers, grey literature sources, and consulted experts. Eligible studies reported prevalence of depressive or anxiety disorders that were representative of the general population during the COVID-19 pandemic and had a pre-pandemic baseline. We used the assembled data in a meta-regression to estimate change in the prevalence of major depressive disorder and anxiety disorders between pre-pandemic and mid-pandemic (using periods as defined by each study) via COVID-19 impact indicators (human mobility, daily SARS-CoV-2 infection rate, and daily excess mortality rate). We then used this model to estimate the change from pre-pandemic prevalence (estimated using Disease Modelling Meta-Regression version 2.1 [known as DisMod-MR 2.1]) by age, sex, and location. We used final prevalence estimates and disability weights to estimate years lived with disability and disability-adjusted life-years (DALYs) for major depressive disorder and anxiety disorders.\nFindings\nWe identified 5683 unique data sources, of which 48 met inclusion criteria (46 studies met criteria for major depressive disorder and 27 for anxiety disorders). Two COVID-19 impact indicators, specifically daily SARS-CoV-2 infection rates and reductions in human mobility, were associated with increased prevalence of major depressive disorder (regression coefficient [B] 0·9 [95% uncertainty interval 0·1 to 1·8; p=0·029] for human mobility, 18·1 [7·9 to 28·3; p=0·0005] for daily SARS-CoV-2 infection) and anxiety disorders (0·9 [0·1 to 1·7; p=0·022] and 13·8 [10·7 to 17·0; p&lt;0·0001]. Females were affected more by the pandemic than males (B 0·1 [0·1 to 0·2; p=0·0001] for major depressive disorder, 0·1 [0·1 to 0·2; p=0·0001] for anxiety disorders) and younger age groups were more affected than older age groups (−0·007 [–0·009 to −0·006; p=0·0001] for major depressive disorder, −0·003 [–0·005 to −0·002; p=0·0001] for anxiety disorders). We estimated that the locations hit hardest by the pandemic in 2020, as measured with decreased human mobility and daily SARS-CoV-2 infection rate, had the greatest increases in prevalence of major depressive disorder and anxiety disorders. We estimated an additional 53·2 million (44·8 to 62·9) cases of major depressive disorder globally (an increase of 27·6% [25·1 to 30·3]) due to the COVID-19 pandemic, such that the total prevalence was 3152·9 cases (2722·5 to 3654·5) per 100 000 population. We also estimated an additional 76·2 million (64·3 to 90·6) cases of anxiety disorders globally (an increase of 25·6% [23·2 to 28·0]), such that the total prevalence was 4802·4 cases (4108·2 to 5588·6) per 100 000 population. Altogether, major depressive disorder caused 49·4 million (33·6 to 68·7) DALYs and anxiety disorders caused 44·5 million (30·2 to 62·5) DALYs globally in 2020.\nInterpretation\nThis pandemic has created an increased urgency to strengthen mental health systems in most countries. Mitigation strategies could incorporate ways to promote mental wellbeing and target determinants of poor mental health and interventions to treat those with a mental disorder. Taking no action to address the burden of major depressive disorder and anxiety disorders should not be an option.\nFunding\nQueensland Health, National Health and Medical Research Council, and the Bill and Melinda Gates Foundation.","container-title":"The Lancet","DOI":"10.1016/S0140-6736(21)02143-7","ISSN":"0140-6736","issue":"10312","journalAbbreviation":"The Lancet","language":"en","page":"1700-1712","source":"ScienceDirect","title":"Global prevalence and burden of depressive and anxiety disorders in 204 countries and territories in 2020 due to the COVID-19 pandemic","volume":"398","author":[{"family":"Santomauro","given":"Damian F"},{"family":"Mantilla Herrera","given":"Ana M"},{"family":"Shadid","given":"Jamileh"},{"family":"Zheng","given":"Peng"},{"family":"Ashbaugh","given":"Charlie"},{"family":"Pigott","given":"David M"},{"family":"Abbafati","given":"Cristiana"},{"family":"Adolph","given":"Christopher"},{"family":"Amlag","given":"Joanne O"},{"family":"Aravkin","given":"Aleksandr Y"},{"family":"Bang-Jensen","given":"Bree L"},{"family":"Bertolacci","given":"Gregory J"},{"family":"Bloom","given":"Sabina S"},{"family":"Castellano","given":"Rachel"},{"family":"Castro","given":"Emma"},{"family":"Chakrabarti","given":"Suman"},{"family":"Chattopadhyay","given":"Jhilik"},{"family":"Cogen","given":"Rebecca M"},{"family":"Collins","given":"James K"},{"family":"Dai","given":"Xiaochen"},{"family":"Dangel","given":"William James"},{"family":"Dapper","given":"Carolyn"},{"family":"Deen","given":"Amanda"},{"family":"Erickson","given":"Megan"},{"family":"Ewald","given":"Samuel B"},{"family":"Flaxman","given":"Abraham D"},{"family":"Frostad","given":"Joseph Jon"},{"family":"Fullman","given":"Nancy"},{"family":"Giles","given":"John R"},{"family":"Giref","given":"Ababi Zergaw"},{"family":"Guo","given":"Gaorui"},{"family":"He","given":"Jiawei"},{"family":"Helak","given":"Monika"},{"family":"Hulland","given":"Erin N"},{"family":"Idrisov","given":"Bulat"},{"family":"Lindstrom","given":"Akiaja"},{"family":"Linebarger","given":"Emily"},{"family":"Lotufo","given":"Paulo A"},{"family":"Lozano","given":"Rafael"},{"family":"Magistro","given":"Beatrice"},{"family":"Malta","given":"Deborah Carvalho"},{"family":"Månsson","given":"Johan C"},{"family":"Marinho","given":"Fatima"},{"family":"Mokdad","given":"Ali H"},{"family":"Monasta","given":"Lorenzo"},{"family":"Naik","given":"Paulami"},{"family":"Nomura","given":"Shuhei"},{"family":"O'Halloran","given":"James Kevin"},{"family":"Ostroff","given":"Samuel M"},{"family":"Pasovic","given":"Maja"},{"family":"Penberthy","given":"Louise"},{"family":"Reiner Jr","given":"Robert C"},{"family":"Reinke","given":"Grace"},{"family":"Ribeiro","given":"Antonio Luiz P"},{"family":"Sholokhov","given":"Aleksei"},{"family":"Sorensen","given":"Reed J D"},{"family":"Varavikova","given":"Elena"},{"family":"Vo","given":"Anh Truc"},{"family":"Walcott","given":"Rebecca"},{"family":"Watson","given":"Stefanie"},{"family":"Wiysonge","given":"Charles Shey"},{"family":"Zigler","given":"Bethany"},{"family":"Hay","given":"Simon I"},{"family":"Vos","given":"Theo"},{"family":"Murray","given":"Christopher J L"},{"family":"Whiteford","given":"Harvey A"},{"family":"Ferrari","given":"Alize J"}],"issued":{"date-parts":[["2021",11,6]]}}}],"schema":"https://github.com/citation-style-language/schema/raw/master/csl-citation.json"} </w:instrText>
      </w:r>
      <w:r>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[4–10]</w:t>
      </w:r>
      <w:r>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Collectively, it is clear that mental health problems and poor mental well-being are a growing issue in society today, but certain subgroups may experience an even greater toll. </w:t>
      </w:r>
    </w:p>
    <w:p w14:paraId="17F2A28C" w14:textId="60477F69"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b/>
        <w:t>Emerging evidence in addition to recent findings from the COVID-19 pandemic suggests younger age cohorts of adults may be at the greatest risk for poor mental health and well-being</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{"citationID":"9xH2K6tj","properties":{"formattedCitation":"[11,12]","plainCitation":"[11,12]","noteIndex":0},"citationItems":[{"id":52,"uris":["http://zotero.org/users/local/ucDGfcUQ/items/KY4GJU3Y"],"itemData":{"id":52,"type":"article-journal","container-title":"Journal of American college health","issue":"1","note":"publisher: Taylor &amp; Francis","page":"41–51","title":"Trends in college students’ mental health diagnoses and utilization of services, 2009–2015","volume":"68","author":[{"family":"Oswalt","given":"Sara B"},{"family":"Lederer","given":"Alyssa M"},{"family":"Chestnut-Steich","given":"Kimberly"},{"family":"Day","given":"Carol"},{"family":"Halbritter","given":"Ashlee"},{"family":"Ortiz","given":"Dugeidy"}],"issued":{"date-parts":[["2020"]]}}},{"id":94,"uris":["http://zotero.org/users/local/ucDGfcUQ/items/NJKYBYB2"],"itemData":{"id":94,"type":"article-journal","abstract":"Mental health problems and mental health related mortality have increased among adolescents, particularly girls. These trends have implications for etiology and prevention and suggest new and emerging risk factors in need of attention. The present study estimated age, period, and cohort effects in depressive symptoms among US nationally representative samples of school attending adolescents from 1991 to 2018.","container-title":"Social Psychiatry and Psychiatric Epidemiology","DOI":"10.1007/s00127-019-01697-8","ISSN":"1433-9285","issue":"8","journalAbbreviation":"Soc Psychiatry Psychiatr Epidemiol","language":"en","page":"987-996","source":"Springer Link","title":"Recent increases in depressive symptoms among US adolescents: trends from 1991 to 2018","title-short":"Recent increases in depressive symptoms among US adolescents","volume":"54","author":[{"family":"Keyes","given":"Katherine M."},{"family":"Gary","given":"Dahsan"},{"family":"O’Malley","given":"Patrick M."},{"family":"Hamilton","given":"Ava"},{"family":"Schulenberg","given":"John"}],"issued":{"date-parts":[["2019",8,1]]}}}],"schema":"https://github.com/citation-style-language/schema/raw/master/csl-citation.json"}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[11,12]</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For example, a recent study showed that younger adults living in the US consistently report the lowest scores on all domains of mental well-being, including happiness, health, meaning and purpose, character, social relationships, and financial stability, with a linear pattern of improvements in well-being observed with increased age</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{"citationID":"zl1bW3ar","properties":{"formattedCitation":"[13]","plainCitation":"[13]","noteIndex":0},"citationItems":[{"id":28,"uris":["http://zotero.org/users/local/ucDGfcUQ/items/CXNU8L86"],"itemData":{"id":28,"type":"article-journal","container-title":"JAMA psychiatry","issue":"10","note":"publisher: American Medical Association","page":"1046–1047","title":"National data on age gradients in well-being among US adults","volume":"79","author":[{"family":"Chen","given":"Ying"},{"family":"Cowden","given":"Richard G"},{"family":"Fulks","given":"Jeffery"},{"family":"Plake","given":"John F"},{"family":"VanderWeele","given":"Tyler J"}],"issued":{"date-parts":[["2022"]]}}}],"schema":"https://github.com/citation-style-language/schema/raw/master/csl-citation.json"}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[13]</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These findings are in contrast to previous work that had demonstrated an inverted-U relationship between age and mental well-being in which mental well-being was lowest in middle adulthood</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{"citationID":"gvfPaAK1","properties":{"formattedCitation":"[14]","plainCitation":"[14]","noteIndex":0},"citationItems":[{"id":29,"uris":["http://zotero.org/users/local/ucDGfcUQ/items/PLS8VK8Q"],"itemData":{"id":29,"type":"article-journal","container-title":"Social science &amp; medicine","issue":"8","note":"publisher: Elsevier","page":"1733–1749","title":"Is well-being U-shaped over the life cycle?","volume":"66","author":[{"family":"Blanchflower","given":"David G"},{"family":"Oswald","given":"Andrew J"}],"issued":{"date-parts":[["2008"]]}}}],"schema":"https://github.com/citation-style-language/schema/raw/master/csl-citation.json"}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[14]</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Further, the onset of an estimated half of first mental disorders occurs by age 18, which speaks to the pervasiveness of </w:t>
      </w:r>
      <w:r w:rsidRPr="00CC1AF0">
        <w:rPr>
          <w:rFonts w:ascii="Times New Roman" w:hAnsi="Times New Roman" w:cs="Times New Roman"/>
          <w:kern w:val="0"/>
          <w:sz w:val="24"/>
          <w:szCs w:val="24"/>
          <w14:ligatures w14:val="none"/>
        </w:rPr>
        <w:lastRenderedPageBreak/>
        <w:t>mental health challenges experienced when transitioning into early adulthood</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{"citationID":"KsqhBVpG","properties":{"formattedCitation":"[15]","plainCitation":"[15]","noteIndex":0},"citationItems":[{"id":96,"uris":["http://zotero.org/users/local/ucDGfcUQ/items/JHGPHI4L"],"itemData":{"id":96,"type":"article-journal","abstract":"Promotion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identified in PubMed/Web of Science (up to 16/05/2020) (PROSPERO:CRD42019143015). Co-primary outcomes were the proportion of individuals with onset of mental disorders before age 14, 18, 25, and peak age at onset, for any mental disorder and across International Classification of Diseases 11 diagnostic blocks. Median age at onset of specific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specifically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significant difference emerged by sex, or definition of age of onset. Median age at onset for specific mental disorders mapped on a time continuum, from phobias/separation anxiety/autism spectrum disorder/attention deficit hyperactivity disorder/social anxiety (8-13 years) to anorexia nervosa/bulimia nervosa/obsessive-compulsive/binge eating/cannabis use disorders (17-22 years), followed by schizophrenia, personality, panic and alcohol use disorders (25-27 years), and finally post-traumatic/depressive/generalized anxiety/bipolar/acute and transient psychotic disorders (30-35 years), with overlap among groups and no significant clustering. These results inform the timing of good mental health promotion/preventive/early intervention, updating the current mental health system structured around a child/adult service schism at age 18.","container-title":"Molecular Psychiatry","DOI":"10.1038/s41380-021-01161-7","ISSN":"1476-5578","issue":"1","journalAbbreviation":"Mol Psychiatry","language":"en","license":"2021 The Author(s)","note":"number: 1\npublisher: Nature Publishing Group","page":"281-295","source":"www.nature.com","title":"Age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[15]</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Evidently, more research is needed to better understand these age-related trends from a global perspective, including a focus on protective factors that may moderate the relationship between age and mental well-being. </w:t>
      </w:r>
    </w:p>
    <w:p w14:paraId="525298F8" w14:textId="0A6521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Physical activity is one aspect of our lifestyle that has received increasing attention for its potential to promote mental well-being as well as assist in the prevention and management of mental health disorders. Observational and experimental evidence has consistently shown a relationship between higher levels of physical activity and benefits across various mental health outcomes, including, but not limited to depression</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2mD14umX","properties":{"formattedCitation":"[16\\uc0\\u8211{}21]","plainCitation":"[16–21]","noteIndex":0},"citationItems":[{"id":54,"uris":["http://zotero.org/users/local/ucDGfcUQ/items/IHE9CB8H"],"itemData":{"id":54,"type":"article-journal","container-title":"JAMA psychiatry","issue":"6","note":"publisher: American Medical Association","page":"566–576","title":"Association of efficacy of resistance exercise training with depressive symptoms: meta-analysis and meta-regression analysis of randomized clinical trials","volume":"75","author":[{"family":"Gordon","given":"Brett R"},{"family":"McDowell","given":"Cillian P"},{"family":"Hallgren","given":"Mats"},{"family":"Meyer","given":"Jacob D"},{"family":"Lyons","given":"Mark"},{"family":"Herring","given":"Matthew P"}],"issued":{"date-parts":[["2018"]]}}},{"id":35,"uris":["http://zotero.org/users/local/ucDGfcUQ/items/RHRDGEKZ"],"itemData":{"id":35,"type":"article-journal","container-title":"Journal of affective disorders","note":"publisher: Elsevier","page":"67–86","title":"Exercise as a treatment for depression: a meta-analysis","volume":"202","author":[{"family":"Kvam","given":"Siri"},{"family":"Kleppe","given":"Catrine Lykkedrang"},{"family":"Nordhus","given":"Inger Hilde"},{"family":"Hovland","given":"Anders"}],"issued":{"date-parts":[["2016"]]}}},{"id":34,"uris":["http://zotero.org/users/local/ucDGfcUQ/items/JIBSU7UV"],"itemData":{"id":34,"type":"article-journal","container-title":"JAMA psychiatry","title":"Association between physical activity and risk of depression: a systematic review and meta-analysis","author":[{"family":"Pearce","given":"Matthew"},{"family":"Garcia","given":"Leandro"},{"family":"Abbas","given":"Ali"},{"family":"Strain","given":"Tessa"},{"family":"Schuch","given":"Felipe Barreto"},{"family":"Golubic","given":"Rajna"},{"family":"Kelly","given":"Paul"},{"family":"Khan","given":"Saad"},{"family":"Utukuri","given":"Mrudula"},{"family":"Laird","given":"Yvonne"},{"literal":"others"}],"issued":{"date-parts":[["2022"]]}}},{"id":33,"uris":["http://zotero.org/users/local/ucDGfcUQ/items/5VIJ3LI7"],"itemData":{"id":33,"type":"article-journal","container-title":"Journal of affective disorders","note":"publisher: Elsevier","page":"139–150","title":"Physical activity and sedentary behavior in people with major depressive disorder: a systematic review and meta-analysis","volume":"210","author":[{"family":"Schuch","given":"Felipe"},{"family":"Vancampfort","given":"Davy"},{"family":"Firth","given":"Joseph"},{"family":"Rosenbaum","given":"Simon"},{"family":"Ward","given":"Philip"},{"family":"Reichert","given":"Thais"},{"family":"Bagatini","given":"Natalia Carvalho"},{"family":"Bgeginski","given":"Roberta"},{"family":"Stubbs","given":"Brendon"}],"issued":{"date-parts":[["2017"]]}}},{"id":36,"uris":["http://zotero.org/users/local/ucDGfcUQ/items/RDQU9ZJW"],"itemData":{"id":36,"type":"article-journal","container-title":"Journal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[16–21]</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anxiety</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iBO9e1ha","properties":{"formattedCitation":"[22\\uc0\\u8211{}24]","plainCitation":"[22–24]","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53,"uris":["http://zotero.org/users/local/ucDGfcUQ/items/RM27D5CZ"],"itemData":{"id":53,"type":"article-journal","container-title":"Psychology of sport and exercise","note":"publisher: Elsevier","page":"146–155","title":"Physical activity and mental health in children and adolescents: An updated review of reviews and an analysis of causality","volume":"42","author":[{"family":"Biddle","given":"Stuart JH"},{"family":"Ciaccioni","given":"Simone"},{"family":"Thomas","given":"George"},{"family":"Vergeer","given":"Ineke"}],"issued":{"date-parts":[["2019"]]}}},{"id":31,"uris":["http://zotero.org/users/local/ucDGfcUQ/items/B7GANRI8"],"itemData":{"id":31,"type":"article-journal","container-title":"American journal of preventive medicine","issue":"4","note":"publisher: Elsevier","page":"545–556","title":"Physical activity and anxiety: a systematic review and meta-analysis of prospective cohort studies","volume":"57","author":[{"family":"McDowell","given":"Cillian P"},{"family":"Dishman","given":"Rodney K"},{"family":"Gordon","given":"Brett R"},{"family":"Herring","given":"Matthew P"}],"issued":{"date-parts":[["2019"]]}}}],"schema":"https://github.com/citation-style-language/schema/raw/master/csl-citation.json"}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[22–24]</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and general mental health and well-being</w:t>
      </w:r>
      <w:r w:rsidR="00072800">
        <w:rPr>
          <w:rFonts w:ascii="Times New Roman" w:hAnsi="Times New Roman" w:cs="Times New Roman"/>
          <w:kern w:val="0"/>
          <w:sz w:val="24"/>
          <w:szCs w:val="24"/>
          <w14:ligatures w14:val="none"/>
        </w:rPr>
        <w:t xml:space="preserve"> </w:t>
      </w:r>
      <w:r w:rsidR="00072800">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BjS7llD","properties":{"formattedCitation":"[25\\uc0\\u8211{}27]","plainCitation":"[25–27]","noteIndex":0},"citationItems":[{"id":32,"uris":["http://zotero.org/users/local/ucDGfcUQ/items/JZ6NAP3R"],"itemData":{"id":32,"type":"article-journal","container-title":"World Psychiatry","issue":"3","note":"publisher: Wiley Online Library","page":"360–380","title":"A meta-review of “lifestyle psychiatry”: the role of exercise, smoking, diet and sleep in the prevention and treatment of mental disorders","volume":"19","author":[{"family":"Firth","given":"Joseph"},{"family":"Solmi","given":"Marco"},{"family":"Wootton","given":"Robyn E"},{"family":"Vancampfort","given":"Davy"},{"family":"Schuch","given":"Felipe B"},{"family":"Hoare","given":"Erin"},{"family":"Gilbody","given":"Simon"},{"family":"Torous","given":"John"},{"family":"Teasdale","given":"Scott B"},{"family":"Jackson","given":"Sarah E"},{"literal":"others"}],"issued":{"date-parts":[["2020"]]}}},{"id":56,"uris":["http://zotero.org/users/local/ucDGfcUQ/items/IRY4LF4P"],"itemData":{"id":56,"type":"article-journal","container-title":"Translational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J"},{"literal":"others"}],"issued":{"date-parts":[["2020"]]}}},{"id":30,"uris":["http://zotero.org/users/local/ucDGfcUQ/items/EJPBVUK7"],"itemData":{"id":30,"type":"article-journal","container-title":"Sports medicine","issue":"9","note":"publisher: Springer","page":"1383–1410","title":"Role of physical activity and sedentary behavior in the mental health of preschoolers, children and adolescents: a systematic review and meta-analysis","volume":"49","author":[{"family":"Rodriguez-Ayllon","given":"María"},{"family":"Cadenas-Sánchez","given":"Cristina"},{"family":"Estévez-López","given":"Fernando"},{"family":"Muñoz","given":"Nicolas E"},{"family":"Mora-Gonzalez","given":"Jose"},{"family":"Migueles","given":"Jairo H"},{"family":"Molina-García","given":"Pablo"},{"family":"Henriksson","given":"Hanna"},{"family":"Mena-Molina","given":"Alejandra"},{"family":"Martínez-Vizcaíno","given":"Vicente"},{"literal":"others"}],"issued":{"date-parts":[["2019"]]}}}],"schema":"https://github.com/citation-style-language/schema/raw/master/csl-citation.json"} </w:instrText>
      </w:r>
      <w:r w:rsidR="00072800">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[25–27]</w:t>
      </w:r>
      <w:r w:rsidR="0007280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For example, in a large cross-sectional dataset of over 1.2M adults living in the United States, </w:t>
      </w:r>
      <w:r w:rsidR="009C0AF2">
        <w:rPr>
          <w:rFonts w:ascii="Times New Roman" w:hAnsi="Times New Roman" w:cs="Times New Roman"/>
          <w:kern w:val="0"/>
          <w:sz w:val="24"/>
          <w:szCs w:val="24"/>
          <w14:ligatures w14:val="none"/>
        </w:rPr>
        <w:t xml:space="preserve">Chekroud et al </w:t>
      </w:r>
      <w:r w:rsidR="009C0AF2">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{"citationID":"TJW2lhOy","properties":{"formattedCitation":"[28]","plainCitation":"[28]","noteIndex":0},"citationItems":[{"id":17,"uris":["http://zotero.org/users/local/ucDGfcUQ/items/WWL7UJDP"],"itemData":{"id":17,"type":"article-journal","container-title":"The lancet psychiatry","issue":"9","note":"publisher: Elsevier","page":"739–746","title":"Association between physical exercise and mental health in 1· 2 million individuals in the USA between 2011 and 2015: a cross-sectional study","volume":"5","author":[{"family":"Chekroud","given":"Sammi R"},{"family":"Gueorguieva","given":"Ralitza"},{"family":"Zheutlin","given":"Amanda B"},{"family":"Paulus","given":"Martin"},{"family":"Krumholz","given":"Harlan M"},{"family":"Krystal","given":"John H"},{"family":"Chekroud","given":"Adam M"}],"issued":{"date-parts":[["2018"]]}}}],"schema":"https://github.com/citation-style-language/schema/raw/master/csl-citation.json"} </w:instrText>
      </w:r>
      <w:r w:rsidR="009C0AF2">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[28]</w:t>
      </w:r>
      <w:r w:rsidR="009C0AF2">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showed that engaging in physical activity in the past month was associated with 43.2% lower self-reported days with poor mental health over that period. Despite these robust findings, particularly for depression and anxiety, physical activity remains an underutilized treatment tool among clinical practitioners</w:t>
      </w:r>
      <w:r w:rsidR="009C0AF2">
        <w:rPr>
          <w:rFonts w:ascii="Times New Roman" w:hAnsi="Times New Roman" w:cs="Times New Roman"/>
          <w:kern w:val="0"/>
          <w:sz w:val="24"/>
          <w:szCs w:val="24"/>
          <w14:ligatures w14:val="none"/>
        </w:rPr>
        <w:t xml:space="preserve"> </w:t>
      </w:r>
      <w:r w:rsidR="009C0AF2">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{"citationID":"HiVaEFMc","properties":{"formattedCitation":"[29]","plainCitation":"[29]","noteIndex":0},"citationItems":[{"id":57,"uris":["http://zotero.org/users/local/ucDGfcUQ/items/QZCGEZRB"],"itemData":{"id":57,"type":"article-journal","container-title":"Kinesiology Review","issue":"1","note":"publisher: Human Kinetics","page":"29–50","title":"Why Is exercise underutilized in clinical practice despite evidence it is effective? Lessons in pragmatism from the inclusion of exercise in guidelines for the treatment of depression in the British National Health Service","volume":"10","author":[{"family":"Ekkekakis","given":"Panteleimon"}],"issued":{"date-parts":[["2020"]]}}}],"schema":"https://github.com/citation-style-language/schema/raw/master/csl-citation.json"} </w:instrText>
      </w:r>
      <w:r w:rsidR="009C0AF2">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[29]</w:t>
      </w:r>
      <w:r w:rsidR="009C0AF2">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 inclusion of physical activity – albeit as an alternative and/or complementary treatment – in several recent national guidelines for the treatment of depression holds promise for promoting greater uptake in primary care services</w:t>
      </w:r>
      <w:r w:rsidR="009C0AF2">
        <w:rPr>
          <w:rFonts w:ascii="Times New Roman" w:hAnsi="Times New Roman" w:cs="Times New Roman"/>
          <w:kern w:val="0"/>
          <w:sz w:val="24"/>
          <w:szCs w:val="24"/>
          <w14:ligatures w14:val="none"/>
        </w:rPr>
        <w:t xml:space="preserve"> </w:t>
      </w:r>
      <w:r w:rsidR="009C0AF2">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{"citationID":"belpjMvN","properties":{"formattedCitation":"[30\\uc0\\u8211{}33]","plainCitation":"[30–33]","noteIndex":0},"citationItems":[{"id":98,"uris":["http://zotero.org/users/local/ucDGfcUQ/items/YWERAAIP"],"itemData":{"id":98,"type":"article-journal","abstract":"### What you need to know\n\nSince the National Institute for Health and Care Excellence (NICE) published its last guideline on depression in 2009,1 the prevalence of depression has increased,2 particularly among vulnerable adults during the covid-19 pandemic.3 Yet fewer than half of people affected receive treatment,2 despite increased provision of psychological therapies4 and antidepressants.5 Most people who are treated still receive antidepressants6 despite previous guideline recommendations to offer psychological therapies first,1 and Public Health England is concerned that long term antidepressant prescribing is increasing, with many people experiencing withdrawal symptoms and having difficulty stopping them when appropriate.7 In addition to cognitive behavioural therapy (CBT) as previously recommended,1 other psychological treatments that have shown promise in recent years include behavioural activation8 and mindfulness based therapies,9 and these could offer more alternatives to antidepressants in the future.\n\nThis article summarises new recommendations on management of depression most relevant to primary care and services providing psychological therapies, from the NICE guideline published in June 2022,10 updating and replacing the 2009 guideline.1\n\nNICE recommendations are based on systematic reviews of best available evidence and explicit consideration of cost effectiveness. When minimal evidence is available, recommendations are based on the Guideline Committee (GC)’s experience and opinion of what constitutes good practice. Evidence levels for the recommendations are given in italics in square brackets. Definitions of evidence certainty …","container-title":"BMJ","DOI":"10.1136/bmj.o1557","ISSN":"1756-1833","journalAbbreviation":"BMJ","language":"en","license":"Published by the BMJ Publishing Group Limited. For permission to use (where not already granted under a licence) please go to http://group.bmj.com/group/rights-licensing/permissions","note":"publisher: British Medical Journal Publishing Group\nsection: Practice","page":"o1557","source":"www.bmj.com","title":"Management of depression in adults: summary of updated NICE guidance","title-short":"Management of depression in adults","volume":"378","author":[{"family":"Kendrick","given":"Tony"},{"family":"Pilling","given":"Steve"},{"family":"Mavranezouli","given":"Ifigeneia"},{"family":"Megnin-Viggars","given":"Odette"},{"family":"Ruane","given":"Catherine"},{"family":"Eadon","given":"Hilary"},{"family":"Kapur","given":"Navneet"}],"issued":{"date-parts":[["2022",7,20]]}}},{"id":100,"uris":["http://zotero.org/users/local/ucDGfcUQ/items/9FCW5ARL"],"itemData":{"id":100,"type":"webpage","titl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Raymond W. Lam, Glenda M. MacQueen, Roumen V. Milev, Sagar V. Parikh, , the CANMAT Depression Work Group, the CANMAT Depression Work Group, 2016","URL":"https://journals.sagepub.com/doi/full/10.1177/0706743716660290","accessed":{"date-parts":[["2023",5,7]]}}},{"id":102,"uris":["http://zotero.org/users/local/ucDGfcUQ/items/DYWP6A4P"],"itemData":{"id":102,"type":"article-journal","abstract":"Physical activity (PA) may be therapeutic for people with severe mental illness (SMI) who generally have low PA and experience numerous life style-related medical complications. We conducted a meta-review of PA interventions and their impact on health outcomes for people with SMI, including schizophrenia-spectrum disorders, major depressive disorder (MDD) and bipolar disorder. We searched major electronic databases until January 2018 for systematic reviews with/without meta-analysis that investigated PA for any SMI. We rated the quality of studies with the AMSTAR tool, grading the quality of evidence, and identifying gaps, future research needs and clinical practice recommendations. For MDD, consistent evidence indicated that PA can improve depressive symptoms versus control conditions, with effects comparable to those of antidepressants and psychotherapy. PA can also improve cardiorespiratory fitness and quality of life in people with MDD, although the impact on physical health outcomes was limited. There were no differences in adverse events versus control conditions. For MDD, larger effect sizes were seen when PA was delivered at moderate-vigorous intensity and supervised by an exercise specialist. For schizophrenia-spectrum disorders, evidence indicates that aerobic PA can reduce psychiatric symptoms, improves cognition and various subdomains, cardiorespiratory fitness, whilst evidence for the impact on anthropometric measures was inconsistent. There was a paucity of studies investigating PA in bipolar disorder, precluding any definitive recommendations. No cost effectiveness analyses in any SMI condition were identified. We make multiple recommendations to fill existing research gaps and increase the use of PA in routine clinical care aimed at improving psychiatric and medical outcomes.","container-title":"European Psychiatry","DOI":"10.1016/j.eurpsy.2018.07.004","ISSN":"0924-9338, 1778-3585","language":"en","note":"publisher: Cambridge University Press","page":"124-144","source":"Cambridge University Press","title":"EPA guidance on physical activity as a treatment for severe mental illness: a meta-review of the evidence and Position Statement from the European Psychiatric Association (EPA), supported by the International Organization of Physical Therapists in Mental Health (IOPTMH)","title-short":"EPA guidance on physical activity as a treatment for severe mental illness","volume":"54","author":[{"family":"Stubbs","given":"Brendon"},{"family":"Vancampfort","given":"Davy"},{"family":"Hallgren","given":"Mats"},{"family":"Firth","given":"Joseph"},{"family":"Veronese","given":"Nicola"},{"family":"Solmi","given":"Marco"},{"family":"Brand","given":"Serge"},{"family":"Cordes","given":"Joachim"},{"family":"Malchow","given":"Berend"},{"family":"Gerber","given":"Markus"},{"family":"Schmitt","given":"Andrea"},{"family":"Correll","given":"Christoph U."},{"family":"Hert","given":"Marc De"},{"family":"Gaughran","given":"Fiona"},{"family":"Schneider","given":"Frank"},{"family":"Kinnafick","given":"Florence"},{"family":"Falkai","given":"Peter"},{"family":"Möller","given":"Hans-Jürgen"},{"family":"Kahl","given":"Kai G."}],"issued":{"date-parts":[["2018",10]]}}},{"id":104,"uris":["http://zotero.org/users/local/ucDGfcUQ/items/IMQBAJBQ"],"itemData":{"id":104,"type":"article-journal","abstract":"Objectives: To provide guidance for the management of mood disorders, based on scientific evidence supplemented by expert clinical consensus and formulate recommendations to maximise clinical salience and utility. Methods: Articles and information sourced from search engines including PubMed and EMBASE, MEDLINE, PsycINFO and Google Scholar were supplemented by literature known to the mood disorders committee (MDC) (e.g., books, book chapters and government reports) and from published depression and bipolar disorder guidelines. Information was reviewed and discussed by members of the MDC and findings were then formulated into consensus-based recommendations and clinical guidance. The guidelines were subjected to rigorous successive consultation and external review involving: expert and clinical advisors, the public, key stakeholders, professional bodies and specialist groups with interest in mood disorders. Results: The Royal Australian and New Zealand College of Psychiatrists clinical practice guidelines for mood disorders (Mood Disorders CPG) provide up-to-date guidance and advice regarding the management of mood disorders that is informed by evidence and clinical experience. The Mood Disorders CPG is intended for clinical use by psychiatrists, psychologists, physicians and others with an interest in mental health care. Conclusions: The Mood Disorder CPG is the first Clinical Practice Guideline to address both depressive and bipolar disorders. It provides up-to-date recommendations and guidance within an evidence-based framework, supplemented by expert clinical consensus. (PsycInfo Database Record (c) 2020 APA, all rights reserved)","container-title":"Australian and New Zealand Journal of Psychiatry","DOI":"10.1177/0004867415617657","ISSN":"1440-1614","note":"publisher-place: US\npublisher: Sage Publications","page":"1087-1206","source":"APA PsycNet","title":"Royal Australian and New Zealand College of Psychiatrists clinical practice guidelines for mood disorders","volume":"49","author":[{"family":"Malhi","given":"Gin S."},{"family":"Bassett","given":"Darryl"},{"family":"Boyce","given":"Philip"},{"family":"Bryant","given":"Richard"},{"family":"Fitzgerald","given":"Paul B."},{"family":"Fritz","given":"Kristina"},{"family":"Hopwood","given":"Malcolm"},{"family":"Lyndon","given":"Bill"},{"family":"Mulder","given":"Roger"},{"family":"Murray","given":"Greg"},{"family":"Porter","given":"Richard"},{"family":"Singh","given":"Ajeet B."}],"issued":{"date-parts":[["2015"]]}}}],"schema":"https://github.com/citation-style-language/schema/raw/master/csl-citation.json"} </w:instrText>
      </w:r>
      <w:r w:rsidR="009C0AF2">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[30–33]</w:t>
      </w:r>
      <w:r w:rsidR="009C0AF2">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t>
      </w:r>
    </w:p>
    <w:p w14:paraId="45C34034" w14:textId="77777777" w:rsidR="00CC1AF0" w:rsidRPr="00CC1AF0" w:rsidDel="004A689F" w:rsidRDefault="00CC1AF0" w:rsidP="00CC1AF0">
      <w:pPr>
        <w:spacing w:line="480" w:lineRule="auto"/>
        <w:rPr>
          <w:del w:id="2" w:author="Denver Brown [2]" w:date="2023-04-13T17:19:00Z"/>
          <w:rFonts w:ascii="Times New Roman" w:hAnsi="Times New Roman" w:cs="Times New Roman"/>
          <w:kern w:val="0"/>
          <w:sz w:val="24"/>
          <w:szCs w:val="24"/>
          <w14:ligatures w14:val="none"/>
        </w:rPr>
      </w:pPr>
    </w:p>
    <w:p w14:paraId="6E82EA1F" w14:textId="32889F4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While evidence supports the importance of physical activity for preventing and/or reducing a range of mental health problems and improving overall well-being, for some other mental symptoms and disorders (e.g., bipolar disorder, schizophrenia), the evidence is less suggestive of benefits, or remains unclear</w:t>
      </w:r>
      <w:r w:rsidR="00D65FA7">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jGDE9pkF","properties":{"formattedCitation":"[34\\uc0\\u8211{}39]","plainCitation":"[34–39]","noteIndex":0},"citationItems":[{"id":38,"uris":["http://zotero.org/users/local/ucDGfcUQ/items/JNCRE3IJ"],"itemData":{"id":38,"type":"article-journal","container-title":"Psychological medicine","issue":"7","note":"publisher: Cambridge University Press","page":"1343–1361","title":"A systematic review and meta-analysis of exercise interventions in schizophrenia patients","volume":"45","author":[{"family":"Firth","given":"Joseph"},{"family":"Cotter","given":"Jack"},{"family":"Elliott","given":"Rebecca"},{"family":"French","given":"Paul"},{"family":"Yung","given":"Alison R"}],"issued":{"date-parts":[["2015"]]}}},{"id":39,"uris":["http://zotero.org/users/local/ucDGfcUQ/items/L2KIA2J8"],"itemData":{"id":39,"type":"article-journal","container-title":"Schizophrenia bulletin","issue":"3","note":"publisher: Oxford University Press US","page":"588–599","title":"Exercise improves clinical symptoms, quality of life, global functioning, and depression in schizophrenia: a systematic review and meta-analysis","volume":"42","author":[{"family":"Dauwan","given":"Meenakshi"},{"family":"Begemann","given":"Marieke JH"},{"family":"Heringa","given":"Sophie M"},{"family":"Sommer","given":"Iris E"}],"issued":{"date-parts":[["2016"]]}}},{"id":40,"uris":["http://zotero.org/users/local/ucDGfcUQ/items/5UFMTRVN"],"itemData":{"id":40,"type":"article-journal","container-title":"Psychiatry research","note":"publisher: Elsevier","page":"112675","title":"Does physical activity reduce the risk of psychosis? A systematic review and meta-analysis of prospective studies","volume":"284","author":[{"family":"Brokmeier","given":"Luisa Leonie"},{"family":"Firth","given":"Joseph"},{"family":"Vancampfort","given":"Davy"},{"family":"Smith","given":"Lee"},{"family":"Deenik","given":"Jeroen"},{"family":"Rosenbaum","given":"Simon"},{"family":"Stubbs","given":"Brendon"},{"family":"Schuch","given":"Felipe Barreto"}],"issued":{"date-parts":[["2020"]]}}},{"id":41,"uris":["http://zotero.org/users/local/ucDGfcUQ/items/HARYL6TW"],"itemData":{"id":41,"type":"article-journal","container-title":"Acta Psychiatrica Scandinavica","issue":"4","page":"285–295","title":"A systematic review of cognitive effects of exercise in depression","volume":"135","author":[{"family":"Brondino","given":"Natascia"},{"family":"Rocchetti","given":"Matteo"},{"family":"Fusar-Poli","given":"Laura"},{"family":"Codrons","given":"Erwan"},{"family":"Correale","given":"Luca"},{"family":"Vandoni","given":"Matteo"},{"family":"Barbui","given":"Corrado"},{"family":"Politi","given":"Pierluigi"}],"issued":{"date-parts":[["2017"]]}}},{"id":42,"uris":["http://zotero.org/users/local/ucDGfcUQ/items/DJE2R24D"],"itemData":{"id":42,"type":"article-journal","container-title":"Sports Medicine","note":"publisher: Springer International Publishing","page":"151–170","title":"Exercise as medicine for mental and substance use disorders: a meta-review of the benefits for neuropsychiatric and cognitive outcomes","volume":"50","author":[{"family":"Ashdown-Franks","given":"Garcia"},{"family":"Firth","given":"Joseph"},{"family":"Carney","given":"Rebekah"},{"family":"Carvalho","given":"Andre F"},{"family":"Hallgren","given":"Mats"},{"family":"Koyanagi","given":"Ai"},{"family":"Rosenbaum","given":"Simon"},{"family":"Schuch","given":"Felipe B"},{"family":"Smith","given":"Lee"},{"family":"Solmi","given":"Marco"},{"literal":"others"}],"issued":{"date-parts":[["2020"]]}}},{"id":43,"uris":["http://zotero.org/users/local/ucDGfcUQ/items/U7EV62RQ"],"itemData":{"id":43,"type":"article-journal","container-title":"Journal of affective disorders","note":"publisher: Elsevier","page":"32–38","title":"Exercise in bipolar patients: a systematic review","volume":"198","author":[{"family":"Melo","given":"Matias Carvalho Aguiar"},{"family":"Daher","given":"Elizabeth De Francesco"},{"family":"Albuquerque","given":"Saulo Giovanni Castor"},{"family":"Bruin","given":"Veralice Meireles Sales","non-dropping-particle":"de"}],"issued":{"date-parts":[["2016"]]}}}],"schema":"https://github.com/citation-style-language/schema/raw/master/csl-citation.json"}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[34–39]</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More recently, however, researchers have demonstrated that there is considerable overlap in symptomology across the most commonly </w:t>
      </w:r>
      <w:r w:rsidRPr="00CC1AF0">
        <w:rPr>
          <w:rFonts w:ascii="Times New Roman" w:hAnsi="Times New Roman" w:cs="Times New Roman"/>
          <w:kern w:val="0"/>
          <w:sz w:val="24"/>
          <w:szCs w:val="24"/>
          <w14:ligatures w14:val="none"/>
        </w:rPr>
        <w:lastRenderedPageBreak/>
        <w:t>classified mental health disorders, which illustrates the complexity and heterogeneous nature of mental health as a construct</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{"citationID":"HU9gN4Yu","properties":{"formattedCitation":"[40,41]","plainCitation":"[40,41]","noteIndex":0},"citationItems":[{"id":48,"uris":["http://zotero.org/users/local/ucDGfcUQ/items/93AZ9L5A"],"itemData":{"id":48,"type":"article-journal","container-title":"PloS one","issue":"11","note":"publisher: Public Library of Science San Francisco, USA","page":"e27407","title":"The small world of psychopathology","volume":"6","author":[{"family":"Borsboom","given":"Denny"},{"family":"Cramer","given":"Angélique OJ"},{"family":"Schmittmann","given":"Verena D"},{"family":"Epskamp","given":"Sacha"},{"family":"Waldorp","given":"Lourens J"}],"issued":{"date-parts":[["2011"]]}}},{"id":49,"uris":["http://zotero.org/users/local/ucDGfcUQ/items/SYXZMLM2"],"itemData":{"id":49,"type":"article-journal","container-title":"Frontiers in Psychiatry","note":"publisher: Frontiers Media SA","page":"775762","title":"Poor separation of clinical symptom profiles by DSM-5 disorder criteria","volume":"12","author":[{"family":"Newson","given":"Jennifer Jane"},{"family":"Pastukh","given":"Vladyslav"},{"family":"Thiagarajan","given":"Tara C"}],"issued":{"date-parts":[["2021"]]}}}],"schema":"https://github.com/citation-style-language/schema/raw/master/csl-citation.json"}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[40,41]</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Such knowledge has sparked the development of novel measures – the Mental Health Quotient (MHQ) for example – to address these considerations. Yet, due to their recency, these instruments have seldom been utilized. </w:t>
      </w:r>
    </w:p>
    <w:p w14:paraId="2F5CA24C" w14:textId="27355488"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One promising avenue in which comprehensive measures of mental health can be applied is in studies examining the specific aspects of mental health that physical activity may especially favor. At present, there is a paucity of literature in this area – to our knowledge only one study has investigated symptom-level effects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{"citationID":"RUcMrIhz","properties":{"formattedCitation":"[42]","plainCitation":"[42]","noteIndex":0},"citationItems":[{"id":44,"uris":["http://zotero.org/users/local/ucDGfcUQ/items/FEQLZN9M"],"itemData":{"id":44,"type":"article-journal","container-title":"Journal of affective disorders","note":"publisher: Elsevier","page":"65–70","title":"Physical exercise for late-life depression: Effects on symptom dimensions and time course","volume":"230","author":[{"family":"Murri","given":"Martino Belvederi"},{"family":"Ekkekakis","given":"Pantaleimon"},{"family":"Menchetti","given":"Marco"},{"family":"Neviani","given":"Francesca"},{"family":"Trevisani","given":"Fausto"},{"family":"Tedeschi","given":"Stefano"},{"family":"Latessa","given":"Pasqualino Maietta"},{"family":"Nerozzi","given":"Erika"},{"family":"Ermini","given":"Giuliano"},{"family":"Zocchi","given":"Donato"},{"literal":"others"}],"issued":{"date-parts":[["2018"]]}}}],"schema":"https://github.com/citation-style-language/schema/raw/master/csl-citation.json"}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[42]</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Findings stemming from such studies have the potential to improve precision in the promotion of mental well-being and treatment of mental health problems and therefore may have important implications for clinical outcomes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QEMn1MO6","properties":{"formattedCitation":"[43\\uc0\\u8211{}45]","plainCitation":"[43–45]","noteIndex":0},"citationItems":[{"id":45,"uris":["http://zotero.org/users/local/ucDGfcUQ/items/XE5S9JS8"],"itemData":{"id":45,"type":"article-journal","container-title":"Psychological medicine","issue":"5","note":"publisher: Cambridge University Press","page":"967–980","title":"Depression symptom dimensions as predictors of antidepressant treatment outcome: replicable evidence for interest-activity symptoms","volume":"42","author":[{"family":"Uher","given":"Rudolf"},{"family":"Perlis","given":"RH"},{"family":"Henigsberg","given":"N"},{"family":"Zobel","given":"A"},{"family":"Rietschel","given":"M"},{"family":"Mors","given":"O"},{"family":"Hauser","given":"J"},{"family":"Dernovsek","given":"MZ"},{"family":"Souery","given":"D"},{"family":"Bajs","given":"M"},{"literal":"others"}],"issued":{"date-parts":[["2012"]]}}},{"id":46,"uris":["http://zotero.org/users/local/ucDGfcUQ/items/3QL99E88"],"itemData":{"id":46,"type":"article-journal","container-title":"Journal of psychiatric research","note":"publisher: Elsevier","page":"94–102","title":"Combining clinical variables to optimize prediction of antidepressant treatment outcomes","volume":"78","author":[{"family":"Iniesta","given":"Raquel"},{"family":"Malki","given":"Karim"},{"family":"Maier","given":"Wolfgang"},{"family":"Rietschel","given":"Marcella"},{"family":"Mors","given":"Ole"},{"family":"Hauser","given":"Joanna"},{"family":"Henigsberg","given":"Neven"},{"family":"Dernovsek","given":"Mojca Zvezdana"},{"family":"Souery","given":"Daniel"},{"family":"Stahl","given":"Daniel"},{"literal":"others"}],"issued":{"date-parts":[["2016"]]}}},{"id":50,"uris":["http://zotero.org/users/local/ucDGfcUQ/items/NBD7UJCK"],"itemData":{"id":50,"type":"article-journal","container-title":"BMC medicine","issue":"1","note":"publisher: BioMed Central","page":"1–11","title":"Depression sum-scores don’t add up: why analyzing specific depression symptoms is essential","volume":"13","author":[{"family":"Fried","given":"Eiko I"},{"family":"Nesse","given":"Randolph M"}],"issued":{"date-parts":[["2015"]]}}}],"schema":"https://github.com/citation-style-language/schema/raw/master/csl-citation.json"}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[43–45]</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Determining whether physical activity is associated with differential effects for certain aspects of mental health across the lifespan is but one fruitful area of inquiry to pursue for the purpose of improving population-level mental health and well-being. </w:t>
      </w:r>
    </w:p>
    <w:p w14:paraId="0FCAFAFB"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The primary purpose of the present study was to estimate the treatment effect of physical activity engagement on overall mental health in a large global sample, as well as various subdomains of mental health, while statistically accounting for a range of observed covariates using a machine learning technique underutilized in exercise psychology and behavioral medicine. The secondary purpose of this study was to examine whether differential effects of physical activity on indicators of mental health are observed across age cohorts.</w:t>
      </w:r>
    </w:p>
    <w:p w14:paraId="790B1997" w14:textId="77777777" w:rsidR="00CC1AF0" w:rsidRPr="00CC1AF0" w:rsidRDefault="00CC1AF0" w:rsidP="00CC1AF0">
      <w:pPr>
        <w:spacing w:line="480" w:lineRule="auto"/>
        <w:jc w:val="center"/>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Methods</w:t>
      </w:r>
    </w:p>
    <w:p w14:paraId="39E1AEB7" w14:textId="77777777" w:rsidR="00CC1AF0" w:rsidRPr="00CC1AF0" w:rsidDel="00181106" w:rsidRDefault="00CC1AF0" w:rsidP="00CC1AF0">
      <w:pPr>
        <w:spacing w:line="480" w:lineRule="auto"/>
        <w:rPr>
          <w:del w:id="3" w:author="Denver Brown [2]" w:date="2023-04-13T17:22:00Z"/>
          <w:rFonts w:ascii="Times New Roman" w:hAnsi="Times New Roman" w:cs="Times New Roman"/>
          <w:b/>
          <w:bCs/>
          <w:kern w:val="0"/>
          <w:sz w:val="24"/>
          <w:szCs w:val="24"/>
          <w14:ligatures w14:val="none"/>
        </w:rPr>
      </w:pPr>
    </w:p>
    <w:p w14:paraId="21F87BDF" w14:textId="77777777" w:rsidR="00CC1AF0" w:rsidRPr="00CC1AF0" w:rsidDel="00181106" w:rsidRDefault="00CC1AF0" w:rsidP="00CC1AF0">
      <w:pPr>
        <w:spacing w:line="480" w:lineRule="auto"/>
        <w:rPr>
          <w:del w:id="4" w:author="Denver Brown [2]" w:date="2023-04-13T17:22:00Z"/>
          <w:rFonts w:ascii="Times New Roman" w:hAnsi="Times New Roman" w:cs="Times New Roman"/>
          <w:b/>
          <w:bCs/>
          <w:kern w:val="0"/>
          <w:sz w:val="24"/>
          <w:szCs w:val="24"/>
          <w14:ligatures w14:val="none"/>
        </w:rPr>
      </w:pPr>
    </w:p>
    <w:p w14:paraId="54B4E83C"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lastRenderedPageBreak/>
        <w:t>Study Sample and Data Collection</w:t>
      </w:r>
    </w:p>
    <w:p w14:paraId="3B3E37EA" w14:textId="263736C6"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This cross-sectional study used data from the Mental Health Million (MHM) project, an on-going online study with the purpose of assessing global mental well-being through administration of the Mental Health Quotient. The sample for our present study included 341,956 participants from 229 countries who completed the MHM survey between December 31</w:t>
      </w:r>
      <w:r w:rsidRPr="00CC1AF0">
        <w:rPr>
          <w:rFonts w:ascii="Times New Roman" w:hAnsi="Times New Roman" w:cs="Times New Roman"/>
          <w:kern w:val="0"/>
          <w:sz w:val="24"/>
          <w:szCs w:val="24"/>
          <w:vertAlign w:val="superscript"/>
          <w14:ligatures w14:val="none"/>
        </w:rPr>
        <w:t>st</w:t>
      </w:r>
      <w:r w:rsidRPr="00CC1AF0">
        <w:rPr>
          <w:rFonts w:ascii="Times New Roman" w:hAnsi="Times New Roman" w:cs="Times New Roman"/>
          <w:kern w:val="0"/>
          <w:sz w:val="24"/>
          <w:szCs w:val="24"/>
          <w14:ligatures w14:val="none"/>
        </w:rPr>
        <w:t>, 2021 and October 14</w:t>
      </w:r>
      <w:r w:rsidRPr="00CC1AF0">
        <w:rPr>
          <w:rFonts w:ascii="Times New Roman" w:hAnsi="Times New Roman" w:cs="Times New Roman"/>
          <w:kern w:val="0"/>
          <w:sz w:val="24"/>
          <w:szCs w:val="24"/>
          <w:vertAlign w:val="superscript"/>
          <w14:ligatures w14:val="none"/>
        </w:rPr>
        <w:t>th</w:t>
      </w:r>
      <w:r w:rsidRPr="00CC1AF0">
        <w:rPr>
          <w:rFonts w:ascii="Times New Roman" w:hAnsi="Times New Roman" w:cs="Times New Roman"/>
          <w:kern w:val="0"/>
          <w:sz w:val="24"/>
          <w:szCs w:val="24"/>
          <w14:ligatures w14:val="none"/>
        </w:rPr>
        <w:t>, 2022. The start of this period coincided with the launch of Version 3 of the MHQ. Additional information concerning the MHM project and recruitment strategy may be found elsewhere</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{"citationID":"Mg3DFVn1","properties":{"formattedCitation":"[46]","plainCitation":"[46]","noteIndex":0},"citationItems":[{"id":8,"uris":["http://zotero.org/users/local/ucDGfcUQ/items/VMR5S7B2"],"itemData":{"id":8,"type":"article-journal","container-title":"JMIR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[46]</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This study involved secondary analysis of existing non-identifiable data and therefore Institutional Research Ethics Board approval was not required.</w:t>
      </w:r>
    </w:p>
    <w:p w14:paraId="5CF3D7FC" w14:textId="77777777" w:rsidR="00CC1AF0" w:rsidRPr="00CC1AF0" w:rsidDel="00A21A0A" w:rsidRDefault="00CC1AF0" w:rsidP="00CC1AF0">
      <w:pPr>
        <w:spacing w:line="480" w:lineRule="auto"/>
        <w:rPr>
          <w:del w:id="5" w:author="Denver Brown [2]" w:date="2023-04-13T17:26:00Z"/>
          <w:rFonts w:ascii="Times New Roman" w:hAnsi="Times New Roman" w:cs="Times New Roman"/>
          <w:kern w:val="0"/>
          <w:sz w:val="24"/>
          <w:szCs w:val="24"/>
          <w14:ligatures w14:val="none"/>
        </w:rPr>
      </w:pPr>
    </w:p>
    <w:p w14:paraId="11B1BF6F" w14:textId="77777777" w:rsidR="00CC1AF0" w:rsidRPr="00CC1AF0" w:rsidDel="00A21A0A" w:rsidRDefault="00CC1AF0" w:rsidP="00CC1AF0">
      <w:pPr>
        <w:spacing w:line="480" w:lineRule="auto"/>
        <w:rPr>
          <w:del w:id="6" w:author="Denver Brown [2]" w:date="2023-04-13T17:26:00Z"/>
          <w:rFonts w:ascii="Times New Roman" w:hAnsi="Times New Roman" w:cs="Times New Roman"/>
          <w:kern w:val="0"/>
          <w:sz w:val="24"/>
          <w:szCs w:val="24"/>
          <w14:ligatures w14:val="none"/>
        </w:rPr>
      </w:pPr>
    </w:p>
    <w:p w14:paraId="6B09B37A" w14:textId="77777777" w:rsidR="00CC1AF0" w:rsidRPr="00CC1AF0" w:rsidDel="00A21A0A" w:rsidRDefault="00CC1AF0" w:rsidP="00CC1AF0">
      <w:pPr>
        <w:spacing w:line="480" w:lineRule="auto"/>
        <w:rPr>
          <w:del w:id="7" w:author="Denver Brown [2]" w:date="2023-04-13T17:26:00Z"/>
          <w:rFonts w:ascii="Times New Roman" w:hAnsi="Times New Roman" w:cs="Times New Roman"/>
          <w:kern w:val="0"/>
          <w:sz w:val="24"/>
          <w:szCs w:val="24"/>
          <w14:ligatures w14:val="none"/>
        </w:rPr>
      </w:pPr>
    </w:p>
    <w:p w14:paraId="6E374B53" w14:textId="77777777" w:rsidR="00CC1AF0" w:rsidRPr="00CC1AF0" w:rsidDel="00A21A0A" w:rsidRDefault="00CC1AF0" w:rsidP="00CC1AF0">
      <w:pPr>
        <w:spacing w:line="480" w:lineRule="auto"/>
        <w:rPr>
          <w:del w:id="8" w:author="Denver Brown [2]" w:date="2023-04-13T17:26:00Z"/>
          <w:rFonts w:ascii="Times New Roman" w:hAnsi="Times New Roman" w:cs="Times New Roman"/>
          <w:kern w:val="0"/>
          <w:sz w:val="24"/>
          <w:szCs w:val="24"/>
          <w14:ligatures w14:val="none"/>
        </w:rPr>
      </w:pPr>
    </w:p>
    <w:p w14:paraId="5A51A0AB" w14:textId="77777777" w:rsidR="00CC1AF0" w:rsidRPr="00CC1AF0" w:rsidDel="00A21A0A" w:rsidRDefault="00CC1AF0" w:rsidP="00CC1AF0">
      <w:pPr>
        <w:spacing w:line="480" w:lineRule="auto"/>
        <w:rPr>
          <w:del w:id="9" w:author="Denver Brown [2]" w:date="2023-04-13T17:26:00Z"/>
          <w:rFonts w:ascii="Times New Roman" w:hAnsi="Times New Roman" w:cs="Times New Roman"/>
          <w:kern w:val="0"/>
          <w:sz w:val="24"/>
          <w:szCs w:val="24"/>
          <w14:ligatures w14:val="none"/>
        </w:rPr>
      </w:pPr>
    </w:p>
    <w:p w14:paraId="088DA128" w14:textId="77777777" w:rsidR="00CC1AF0" w:rsidRPr="00CC1AF0" w:rsidDel="00A21A0A" w:rsidRDefault="00CC1AF0" w:rsidP="00CC1AF0">
      <w:pPr>
        <w:spacing w:line="480" w:lineRule="auto"/>
        <w:rPr>
          <w:del w:id="10" w:author="Denver Brown [2]" w:date="2023-04-13T17:26:00Z"/>
          <w:rFonts w:ascii="Times New Roman" w:hAnsi="Times New Roman" w:cs="Times New Roman"/>
          <w:kern w:val="0"/>
          <w:sz w:val="24"/>
          <w:szCs w:val="24"/>
          <w14:ligatures w14:val="none"/>
        </w:rPr>
      </w:pPr>
    </w:p>
    <w:p w14:paraId="3C6C37A0"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Measures</w:t>
      </w:r>
    </w:p>
    <w:p w14:paraId="1E9EC287"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t>Mental health.</w:t>
      </w:r>
      <w:r w:rsidRPr="00CC1AF0">
        <w:rPr>
          <w:rFonts w:ascii="Times New Roman" w:hAnsi="Times New Roman" w:cs="Times New Roman"/>
          <w:kern w:val="0"/>
          <w:sz w:val="24"/>
          <w:szCs w:val="24"/>
          <w14:ligatures w14:val="none"/>
        </w:rPr>
        <w:t xml:space="preserve"> The MHQ is a 47-item instrument designed to assess a comprehensive range of common attributes found across widely used existing mental health assessment tools in a single questionnaire to estimate overall mental well-being and functioning in the population. Items were developed by consolidation of 170 symptoms coded from 126 commonly used assessment tools covering depression, anxiety, bipolar disorder, ADHD, post-traumatic stress disorder, </w:t>
      </w:r>
      <w:r w:rsidRPr="00CC1AF0">
        <w:rPr>
          <w:rFonts w:ascii="Times New Roman" w:hAnsi="Times New Roman" w:cs="Times New Roman"/>
          <w:kern w:val="0"/>
          <w:sz w:val="24"/>
          <w:szCs w:val="24"/>
          <w14:ligatures w14:val="none"/>
        </w:rPr>
        <w:lastRenderedPageBreak/>
        <w:t>obsessive-compulsive disorder, addiction, schizophrenia, eating disorders and autism spectrum disorder. The MHQ is unique from other psychiatric tools in that the items assess level of functioning and impact on one’s life associated with each mental health element, as opposed to frequency, duration, or severity of symptoms. The questionnaire took an average of 14 minutes for participants to complete.</w:t>
      </w:r>
    </w:p>
    <w:p w14:paraId="4B9980DF"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Responses from the 47 items were used to compute the MHQ, which represents an overall score of mental health and well-being. The MHQ originally ranged from -100 to +200, however, the lower limit was recently expanded to -166 to improve the distribution of scores that previously demonstrated a floor effect at the lower bound. Scores on the MHQ can be classified into six levels of functioning, with negative scores indicating clinical risk and positive scores representing normal range: Clinical (≤-50), At Risk (-50 to &lt;0), Enduring (0 to &lt;50), Managing (50 to &lt;100), Succeeding (100 to &lt;150) and Thriving (150 to 200). To compute the overall score, individual item responses were weighted to reflect the nonlinearity of risk associated with increases in symptom severity, as well as the differential risk associated with different symptoms (e.g., suicidal thoughts vs irritability). </w:t>
      </w:r>
    </w:p>
    <w:p w14:paraId="5AF1BDF5" w14:textId="4E590FA3" w:rsid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In addition to the overall MHQ score, scores for six broad subcategories of mental health and well</w:t>
      </w:r>
      <w:ins w:id="11" w:author="Denver Brown" w:date="2023-04-18T15:14:00Z">
        <w:r w:rsidRPr="00CC1AF0">
          <w:rPr>
            <w:rFonts w:ascii="Times New Roman" w:hAnsi="Times New Roman" w:cs="Times New Roman"/>
            <w:kern w:val="0"/>
            <w:sz w:val="24"/>
            <w:szCs w:val="24"/>
            <w14:ligatures w14:val="none"/>
          </w:rPr>
          <w:t>-</w:t>
        </w:r>
      </w:ins>
      <w:r w:rsidRPr="00CC1AF0">
        <w:rPr>
          <w:rFonts w:ascii="Times New Roman" w:hAnsi="Times New Roman" w:cs="Times New Roman"/>
          <w:kern w:val="0"/>
          <w:sz w:val="24"/>
          <w:szCs w:val="24"/>
          <w14:ligatures w14:val="none"/>
        </w:rPr>
        <w:t>being were computed: Core Cognition, Adaptability and Resilience, Mood and Outlook, Drive and Motivation, Social Self, and Mind-Body Connection (see Table 1). Subcategory scores ranged from -100 to +200, and were computed by a weighted average of scores from 10 to 24 relevant symptom items based on a review of cognitive and brain functioning models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{"citationID":"uKqVvxZp","properties":{"formattedCitation":"[46]","plainCitation":"[46]","noteIndex":0},"citationItems":[{"id":8,"uris":["http://zotero.org/users/local/ucDGfcUQ/items/VMR5S7B2"],"itemData":{"id":8,"type":"article-journal","container-title":"JMIR Mental Health","issue":"7","note":"publisher: JMIR Publications Inc., Toronto, Canada","page":"e17935","title":"Assessment of population well-being with the mental health quotient (MHQ): development and usability study","volume":"7","author":[{"family":"Newson","given":"Jennifer Jane"},{"family":"Thiagarajan","given":"Tara C"}],"issued":{"date-parts":[["2020"]]}}}],"schema":"https://github.com/citation-style-language/schema/raw/master/csl-citation.json"}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[46]</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w:t>
      </w:r>
    </w:p>
    <w:p w14:paraId="022C187B" w14:textId="77777777" w:rsidR="00CC1AF0" w:rsidRPr="00CC1AF0" w:rsidRDefault="00CC1AF0" w:rsidP="00CC1AF0">
      <w:pPr>
        <w:spacing w:line="480" w:lineRule="auto"/>
        <w:rPr>
          <w:rFonts w:ascii="Times New Roman" w:hAnsi="Times New Roman" w:cs="Times New Roman"/>
          <w:kern w:val="0"/>
          <w:sz w:val="24"/>
          <w:szCs w:val="24"/>
          <w14:ligatures w14:val="none"/>
        </w:rPr>
      </w:pPr>
    </w:p>
    <w:p w14:paraId="1DFB5877" w14:textId="7EAAD2D5"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lastRenderedPageBreak/>
        <w:t>The MHQ has demonstrated high sample reliability when four randomly selected and demographically similar samples were compared on response distributions, and resulting MHQ distribution</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{"citationID":"g4a1EslZ","properties":{"formattedCitation":"[47]","plainCitation":"[47]","noteIndex":0},"citationItems":[{"id":9,"uris":["http://zotero.org/users/local/ucDGfcUQ/items/DWE9L538"],"itemData":{"id":9,"type":"article-journal","container-title":"JMIR Mental Health","issue":"4","note":"publisher: JMIR Publications Inc., Toronto, Canada","page":"e34105","title":"Assessment of Population Well-being With the Mental Health Quotient: Validation Study","volume":"9","author":[{"family":"Newson","given":"Jennifer Jane"},{"family":"Pastukh","given":"Vladyslav"},{"family":"Thiagarajan","given":"Tara C"}],"issued":{"date-parts":[["2022"]]}}}],"schema":"https://github.com/citation-style-language/schema/raw/master/csl-citation.json"}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[47]</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Internal consistency was demonstrated with conceptually similar items having higher correlations than unsimilar items. A subset of participants which took the MHQ twice at least 3 days apart showed strong test-retest reliability as evidenced by a correlation of </w:t>
      </w:r>
      <w:r w:rsidRPr="00CC1AF0">
        <w:rPr>
          <w:rFonts w:ascii="Times New Roman" w:hAnsi="Times New Roman" w:cs="Times New Roman"/>
          <w:i/>
          <w:iCs/>
          <w:kern w:val="0"/>
          <w:sz w:val="24"/>
          <w:szCs w:val="24"/>
          <w14:ligatures w14:val="none"/>
        </w:rPr>
        <w:t>r</w:t>
      </w:r>
      <w:r w:rsidRPr="00CC1AF0">
        <w:rPr>
          <w:rFonts w:ascii="Times New Roman" w:hAnsi="Times New Roman" w:cs="Times New Roman"/>
          <w:kern w:val="0"/>
          <w:sz w:val="24"/>
          <w:szCs w:val="24"/>
          <w14:ligatures w14:val="none"/>
        </w:rPr>
        <w:t xml:space="preserve"> = 0.84. Validity was assessed by asking a subset of participants additional questions concerning days missed from work and normal activities in the past month due to problems with their physical or mental health. Those who were reporting being employed and scored an overall MHQ between 175 to 200 missed on average 0.2 days of work in the past month, while adults who reporting being employed and who scored between -75 to -100 missed an average of 9.3 days of work.</w:t>
      </w:r>
    </w:p>
    <w:p w14:paraId="4E7D801B" w14:textId="77777777" w:rsidR="00CC1AF0" w:rsidRPr="00CC1AF0" w:rsidDel="00E07B6D" w:rsidRDefault="00CC1AF0" w:rsidP="00CC1AF0">
      <w:pPr>
        <w:spacing w:line="480" w:lineRule="auto"/>
        <w:rPr>
          <w:del w:id="12" w:author="Denver Brown [2]" w:date="2023-04-13T20:10:00Z"/>
          <w:rFonts w:ascii="Times New Roman" w:hAnsi="Times New Roman" w:cs="Times New Roman"/>
          <w:kern w:val="0"/>
          <w:sz w:val="24"/>
          <w:szCs w:val="24"/>
          <w14:ligatures w14:val="none"/>
        </w:rPr>
      </w:pPr>
    </w:p>
    <w:p w14:paraId="3FA87276"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t>Physical activity</w:t>
      </w:r>
      <w:r w:rsidRPr="00CC1AF0">
        <w:rPr>
          <w:rFonts w:ascii="Times New Roman" w:hAnsi="Times New Roman" w:cs="Times New Roman"/>
          <w:kern w:val="0"/>
          <w:sz w:val="24"/>
          <w:szCs w:val="24"/>
          <w14:ligatures w14:val="none"/>
        </w:rPr>
        <w:t xml:space="preserve">.  Participants responded to single item that asked: “How regularly do you engage in physical exercise (30 minutes or more)?” Response options included “Rarely/never”; “Less than once a week”; “Once a week”; “Few days a week”; and “Every day”. In line with </w:t>
      </w:r>
      <w:r w:rsidRPr="00CC1AF0">
        <w:rPr>
          <w:rFonts w:ascii="Times New Roman" w:hAnsi="Times New Roman" w:cs="Times New Roman"/>
          <w:kern w:val="0"/>
          <w:sz w:val="24"/>
          <w:szCs w:val="24"/>
          <w14:ligatures w14:val="none"/>
        </w:rPr>
        <w:fldChar w:fldCharType="begin"/>
      </w:r>
      <w:r w:rsidRPr="00CC1AF0">
        <w:rPr>
          <w:rFonts w:ascii="Times New Roman" w:hAnsi="Times New Roman" w:cs="Times New Roman"/>
          <w:kern w:val="0"/>
          <w:sz w:val="24"/>
          <w:szCs w:val="24"/>
          <w14:ligatures w14:val="none"/>
        </w:rPr>
        <w:instrText xml:space="preserve"> ADDIN EN.CITE &lt;EndNote&gt;&lt;Cite AuthorYear="1"&gt;&lt;Author&gt;Chekroud&lt;/Author&gt;&lt;Year&gt;2018&lt;/Year&gt;&lt;RecNum&gt;68&lt;/RecNum&gt;&lt;DisplayText&gt;Chekroud, Gueorguieva, Zheutlin, Paulus, Krumholz, Krystal and Chekroud [28]&lt;/DisplayText&gt;&lt;record&gt;&lt;rec-number&gt;68&lt;/rec-number&gt;&lt;foreign-keys&gt;&lt;key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Pr="00CC1AF0">
        <w:rPr>
          <w:rFonts w:ascii="Times New Roman" w:hAnsi="Times New Roman" w:cs="Times New Roman"/>
          <w:kern w:val="0"/>
          <w:sz w:val="24"/>
          <w:szCs w:val="24"/>
          <w14:ligatures w14:val="none"/>
        </w:rPr>
        <w:fldChar w:fldCharType="separate"/>
      </w:r>
      <w:r w:rsidRPr="00CC1AF0">
        <w:rPr>
          <w:rFonts w:ascii="Times New Roman" w:hAnsi="Times New Roman" w:cs="Times New Roman"/>
          <w:noProof/>
          <w:kern w:val="0"/>
          <w:sz w:val="24"/>
          <w:szCs w:val="24"/>
          <w14:ligatures w14:val="none"/>
        </w:rPr>
        <w:t>Chekroud, Gueorguieva, Zheutlin, Paulus, Krumholz, Krystal and Chekroud [28]</w:t>
      </w:r>
      <w:r w:rsidRPr="00CC1AF0">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responses to the physical activity frequency item were recoded into binary groups with participants who reported “Rarely/never” coded as the control (inactive; no exposure to physical activity), and all other responses coded as the treated (physically active; exposure to physical activity).</w:t>
      </w:r>
    </w:p>
    <w:p w14:paraId="3C3BECDD" w14:textId="77777777" w:rsidR="00CC1AF0" w:rsidRPr="00CC1AF0" w:rsidDel="00306AC5" w:rsidRDefault="00CC1AF0" w:rsidP="00CC1AF0">
      <w:pPr>
        <w:spacing w:line="480" w:lineRule="auto"/>
        <w:rPr>
          <w:del w:id="13" w:author="Denver Brown [2]" w:date="2023-04-13T20:11:00Z"/>
          <w:rFonts w:ascii="Times New Roman" w:hAnsi="Times New Roman" w:cs="Times New Roman"/>
          <w:kern w:val="0"/>
          <w:sz w:val="24"/>
          <w:szCs w:val="24"/>
          <w14:ligatures w14:val="none"/>
        </w:rPr>
      </w:pPr>
    </w:p>
    <w:p w14:paraId="61FAA583" w14:textId="77777777" w:rsidR="00CC1AF0" w:rsidRPr="00CC1AF0" w:rsidDel="00306AC5" w:rsidRDefault="00CC1AF0" w:rsidP="00CC1AF0">
      <w:pPr>
        <w:spacing w:line="480" w:lineRule="auto"/>
        <w:rPr>
          <w:del w:id="14" w:author="Denver Brown [2]" w:date="2023-04-13T20:11:00Z"/>
          <w:rFonts w:ascii="Times New Roman" w:hAnsi="Times New Roman" w:cs="Times New Roman"/>
          <w:kern w:val="0"/>
          <w:sz w:val="24"/>
          <w:szCs w:val="24"/>
          <w14:ligatures w14:val="none"/>
        </w:rPr>
      </w:pPr>
    </w:p>
    <w:p w14:paraId="67AC7A83"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b/>
          <w:bCs/>
          <w:kern w:val="0"/>
          <w:sz w:val="24"/>
          <w:szCs w:val="24"/>
          <w14:ligatures w14:val="none"/>
        </w:rPr>
        <w:t>Covariates</w:t>
      </w:r>
      <w:r w:rsidRPr="00CC1AF0">
        <w:rPr>
          <w:rFonts w:ascii="Times New Roman" w:hAnsi="Times New Roman" w:cs="Times New Roman"/>
          <w:kern w:val="0"/>
          <w:sz w:val="24"/>
          <w:szCs w:val="24"/>
          <w14:ligatures w14:val="none"/>
        </w:rPr>
        <w:t xml:space="preserve">. To adjust for potential confounders, the following covariates were included in our statistical models: age, biological sex, gender identity, ethnicity, educational attainment, </w:t>
      </w:r>
      <w:r w:rsidRPr="00CC1AF0">
        <w:rPr>
          <w:rFonts w:ascii="Times New Roman" w:hAnsi="Times New Roman" w:cs="Times New Roman"/>
          <w:kern w:val="0"/>
          <w:sz w:val="24"/>
          <w:szCs w:val="24"/>
          <w14:ligatures w14:val="none"/>
        </w:rPr>
        <w:lastRenderedPageBreak/>
        <w:t xml:space="preserve">employment status, relationship status, frequency of adequate sleep, frequency of socializing, diagnosis of a medical condition (Y/N), whether they are currently seeking mental health treatment (Y/N), and whether they reported a significant traumatic childhood or adult experience (Y/N). Data inspection revealed considerable missingness for ethnicity (84.2%) and gender identity (98.5%) due to only having been included on surveys for individuals who reported residing in certain countries, and therefore these variables were dropped from our analyses. All items in which participants responded “Prefer not to say” were recoded as missing. </w:t>
      </w:r>
    </w:p>
    <w:p w14:paraId="5EE4F151" w14:textId="77777777" w:rsidR="00CC1AF0" w:rsidRPr="00CC1AF0" w:rsidDel="00514033" w:rsidRDefault="00CC1AF0" w:rsidP="00CC1AF0">
      <w:pPr>
        <w:spacing w:line="480" w:lineRule="auto"/>
        <w:rPr>
          <w:del w:id="15" w:author="Denver Brown [2]" w:date="2023-02-08T08:23:00Z"/>
          <w:rFonts w:ascii="Times New Roman" w:hAnsi="Times New Roman" w:cs="Times New Roman"/>
          <w:kern w:val="0"/>
          <w:sz w:val="24"/>
          <w:szCs w:val="24"/>
          <w14:ligatures w14:val="none"/>
        </w:rPr>
      </w:pPr>
    </w:p>
    <w:p w14:paraId="100AA8B0" w14:textId="77777777" w:rsidR="00CC1AF0" w:rsidRPr="00CC1AF0" w:rsidDel="00514033" w:rsidRDefault="00CC1AF0" w:rsidP="00CC1AF0">
      <w:pPr>
        <w:spacing w:line="480" w:lineRule="auto"/>
        <w:rPr>
          <w:del w:id="16" w:author="Denver Brown [2]" w:date="2023-02-08T08:23:00Z"/>
          <w:rFonts w:ascii="Times New Roman" w:hAnsi="Times New Roman" w:cs="Times New Roman"/>
          <w:kern w:val="0"/>
          <w:sz w:val="24"/>
          <w:szCs w:val="24"/>
          <w14:ligatures w14:val="none"/>
        </w:rPr>
      </w:pPr>
    </w:p>
    <w:p w14:paraId="03F62FDF"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Statistical Analysis</w:t>
      </w:r>
    </w:p>
    <w:p w14:paraId="16973FE0" w14:textId="01C3D5C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All data preprocessing and statistical analyses were done using the statistical software R version 4.1.2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{"citationID":"5AAERxlg","properties":{"formattedCitation":"[48]","plainCitation":"[48]","noteIndex":0},"citationItems":[{"id":105,"uris":["http://zotero.org/users/local/ucDGfcUQ/items/V4K9E3K2"],"itemData":{"id":105,"type":"book","event-place":"Vienna,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[48]</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and RStudio (Version 2022.07.2). First, distributions of covariates were balanced between the non-exposure (i.e., Inactive) and exposure (i.e., Physically Active) groups using propensity score weights estimated with generalized boosted modeling (GBM)</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{"citationID":"UL8wAVPd","properties":{"formattedCitation":"[49,50]","plainCitation":"[49,50]","noteIndex":0},"citationItems":[{"id":1,"uris":["http://zotero.org/users/local/ucDGfcUQ/items/QT3NCASY"],"itemData":{"id":1,"type":"article-journal","container-title":"Psychological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R"}],"issued":{"date-parts":[["2004"]]}}},{"id":89,"uris":["http://zotero.org/users/local/ucDGfcUQ/items/BYUK7ZRW"],"itemData":{"id":89,"type":"article-journal","container-title":"Annals of statistics","note":"publisher: JSTOR","page":"1189–1232","title":"Greedy function approximation: a gradient boosting machine","author":[{"family":"Friedman","given":"Jerome H"}],"issued":{"date-parts":[["2001"]]}}}],"schema":"https://github.com/citation-style-language/schema/raw/master/csl-citation.json"}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[49,50]</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and implemented in the R Package </w:t>
      </w:r>
      <w:r w:rsidRPr="00CC1AF0">
        <w:rPr>
          <w:rFonts w:ascii="Times New Roman" w:hAnsi="Times New Roman" w:cs="Times New Roman"/>
          <w:i/>
          <w:iCs/>
          <w:kern w:val="0"/>
          <w:sz w:val="24"/>
          <w:szCs w:val="24"/>
          <w14:ligatures w14:val="none"/>
        </w:rPr>
        <w:t>WeightIt</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{"citationID":"lyqCLSog","properties":{"formattedCitation":"[51]","plainCitation":"[51]","noteIndex":0},"citationItems":[{"id":106,"uris":["http://zotero.org/users/local/ucDGfcUQ/items/2T478TYE"],"itemData":{"id":106,"type":"book","title":"WeightIt: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[51]</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The propensity score is defined as “the conditional probability of assignment to a particular treatment given a vector of observed covariates”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6k5ZESvg","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[52]</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Weighting was preferred over matching procedures for the purpose of preserving sample size. Propensity scores weights were computed based on the Average Treatment effect on the Control (ATC) estimand, which is used to estimate the hypothetical average treatment effect on those who did not receive the treatment. In other words, it is the expected effect of physical activity on those in the sample who are inactive, which would help inform the clinical question on whether mental health practitioners should encourage physical </w:t>
      </w:r>
      <w:r w:rsidRPr="00CC1AF0">
        <w:rPr>
          <w:rFonts w:ascii="Times New Roman" w:hAnsi="Times New Roman" w:cs="Times New Roman"/>
          <w:kern w:val="0"/>
          <w:sz w:val="24"/>
          <w:szCs w:val="24"/>
          <w14:ligatures w14:val="none"/>
        </w:rPr>
        <w:lastRenderedPageBreak/>
        <w:t>activity in inactive patients. This research question is relevant for mental health practitioners given that individuals with mental health disorders have been shown to be more sedentary and less active than population norms</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{"citationID":"lSpZ1X2L","properties":{"formattedCitation":"[53]","plainCitation":"[53]","noteIndex":0},"citationItems":[{"id":88,"uris":["http://zotero.org/users/local/ucDGfcUQ/items/565RUGJ2"],"itemData":{"id":88,"type":"article-journal","container-title":"World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[53]</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Treatment effects estimated with propensity score adjustment are unbiased when the strong ignorability assumption is met (i.e., when there are no unobserved confounders, and all observed confounders are included in the model)</w:t>
      </w:r>
      <w:r w:rsidR="00957D6A">
        <w:rPr>
          <w:rFonts w:ascii="Times New Roman" w:hAnsi="Times New Roman" w:cs="Times New Roman"/>
          <w:kern w:val="0"/>
          <w:sz w:val="24"/>
          <w:szCs w:val="24"/>
          <w14:ligatures w14:val="none"/>
        </w:rPr>
        <w:t xml:space="preserve"> </w:t>
      </w:r>
      <w:r w:rsidR="00957D6A">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NS0nWpJB","properties":{"formattedCitation":"[52]","plainCitation":"[52]","noteIndex":0},"citationItems":[{"id":7,"uris":["http://zotero.org/users/local/ucDGfcUQ/items/MG6WQP2H"],"itemData":{"id":7,"type":"article-journal","container-title":"Biometrika","issue":"1","note":"publisher: Oxford University Press","page":"41–55","title":"The central role of the propensity score in observational studies for causal effects","volume":"70","author":[{"family":"Rosenbaum","given":"Paul R"},{"family":"Rubin","given":"Donald B"}],"issued":{"date-parts":[["1983"]]}}}],"schema":"https://github.com/citation-style-language/schema/raw/master/csl-citation.json"} </w:instrText>
      </w:r>
      <w:r w:rsidR="00957D6A">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[52]</w:t>
      </w:r>
      <w:r w:rsidR="00957D6A">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t>
      </w:r>
    </w:p>
    <w:p w14:paraId="437A4140" w14:textId="77777777" w:rsidR="00CC1AF0" w:rsidRPr="00CC1AF0" w:rsidDel="00765965" w:rsidRDefault="00CC1AF0" w:rsidP="00CC1AF0">
      <w:pPr>
        <w:spacing w:line="480" w:lineRule="auto"/>
        <w:rPr>
          <w:del w:id="17" w:author="Denver Brown [2]" w:date="2023-04-13T20:35:00Z"/>
          <w:rFonts w:ascii="Times New Roman" w:hAnsi="Times New Roman" w:cs="Times New Roman"/>
          <w:kern w:val="0"/>
          <w:sz w:val="24"/>
          <w:szCs w:val="24"/>
          <w14:ligatures w14:val="none"/>
        </w:rPr>
      </w:pPr>
    </w:p>
    <w:p w14:paraId="44261C07" w14:textId="50FF70CB"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GBM is a non-parametric iterative machine learning method which, as implemented in the present study, combines boosting (the sequential combination of weak learners to improve predictions by adapting the errors of the previous model) and regression trees (the weak learners) to generate a smoothed function of estimated propensity scores. This method automatically accommodates non-linearity and complex interactions, and has been shown in previous studies to outperform traditional parametric models such as logistic regression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mkx1HeDO","properties":{"formattedCitation":"[49,54,55]","plainCitation":"[49,54,55]","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R"}],"issued":{"date-parts":[["2004"]]}}},{"id":87,"uris":["http://zotero.org/users/local/ucDGfcUQ/items/I8QZZWPR"],"itemData":{"id":87,"type":"article-journal","container-title":"Journal of Statistical Computation and Simulation","issue":"4","note":"publisher: Taylor &amp; Francis","page":"708–719","title":"Comparison of various machine learning algorithms for estimating generalized propensity score","volume":"89","author":[{"family":"Tu","given":"Chunhao"}],"issued":{"date-parts":[["2019"]]}}},{"id":86,"uris":["http://zotero.org/users/local/ucDGfcUQ/items/GWHZGGU5"],"itemData":{"id":86,"type":"article-journal","container-title":"Statistics in medicine","issue":"3","note":"publisher: Wiley Online Library","page":"337–346","title":"Improving propensity score weighting using machine learning","volume":"29","author":[{"family":"Lee","given":"Brian K"},{"family":"Lessler","given":"Justin"},{"family":"Stuart","given":"Elizabeth A"}],"issued":{"date-parts":[["2010"]]}}}],"schema":"https://github.com/citation-style-language/schema/raw/master/csl-citation.json"}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[49,54,55]</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Several tuning parameters were selected to achieve covariate balancing, as suggested by McCaffrey et al</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{"citationID":"UFDrlIdI","properties":{"formattedCitation":"[49]","plainCitation":"[49]","noteIndex":0},"citationItems":[{"id":1,"uris":["http://zotero.org/users/local/ucDGfcUQ/items/QT3NCASY"],"itemData":{"id":1,"type":"article-journal","container-title":"Psychological methods","issue":"4","note":"publisher: American Psychological Association","page":"403","title":"Propensity score estimation with boosted regression for evaluating causal effects in observational studies.","volume":"9","author":[{"family":"McCaffrey","given":"Daniel F"},{"family":"Ridgeway","given":"Greg"},{"family":"Morral","given":"Andrew R"}],"issued":{"date-parts":[["2004"]]}}}],"schema":"https://github.com/citation-style-language/schema/raw/master/csl-citation.json"}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[49]</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The Bernoulli distribution was chosen for the loss function the boosted model was to minimize, as our treatment variable was coded as a binary exposure. The number of trees was determined by minimizing the average standardized absolute mean difference in the covariates. The maximum number of trees was set to 10,000 by default, and increased to 20,000 if covariate balancing was not achieved. Missing data was handled by surrogate splitting as described in the </w:t>
      </w:r>
      <w:r w:rsidRPr="00CC1AF0">
        <w:rPr>
          <w:rFonts w:ascii="Times New Roman" w:hAnsi="Times New Roman" w:cs="Times New Roman"/>
          <w:i/>
          <w:iCs/>
          <w:kern w:val="0"/>
          <w:sz w:val="24"/>
          <w:szCs w:val="24"/>
          <w14:ligatures w14:val="none"/>
        </w:rPr>
        <w:t>WeightIt</w:t>
      </w:r>
      <w:r w:rsidRPr="00CC1AF0">
        <w:rPr>
          <w:rFonts w:ascii="Times New Roman" w:hAnsi="Times New Roman" w:cs="Times New Roman"/>
          <w:kern w:val="0"/>
          <w:sz w:val="24"/>
          <w:szCs w:val="24"/>
          <w14:ligatures w14:val="none"/>
        </w:rPr>
        <w:t xml:space="preserve"> R package documentation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{"citationID":"YRsra06A","properties":{"formattedCitation":"[51]","plainCitation":"[51]","noteIndex":0},"citationItems":[{"id":106,"uris":["http://zotero.org/users/local/ucDGfcUQ/items/2T478TYE"],"itemData":{"id":106,"type":"book","title":"WeightIt: Weighting for Covariate Balance in Observational Studies","URL":"https://CRAN.R-project.org/package=WeightIt","author":[{"family":"Greifer","given":"Noah"}],"issued":{"date-parts":[["2022"]]}}}],"schema":"https://github.com/citation-style-language/schema/raw/master/csl-citation.json"}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[51]</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Though unlikely to significantly improve the performance of our procedure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{"citationID":"vHQ7XFsi","properties":{"formattedCitation":"[56]","plainCitation":"[56]","noteIndex":0},"citationItems":[{"id":2,"uris":["http://zotero.org/users/local/ucDGfcUQ/items/ETGPSKRJ"],"itemData":{"id":2,"type":"article-journal","container-title":"PloS one","issue":"3","note":"publisher: Public Library of Science San Francisco, USA","page":"e18174","title":"Weight trimming and propensity score weighting","volume":"6","author":[{"family":"Lee","given":"Brian K"},{"family":"Lessler","given":"Justin"},{"family":"Stuart","given":"Elizabeth A"}],"issued":{"date-parts":[["2011"]]}}}],"schema":"https://github.com/citation-style-language/schema/raw/master/csl-citation.json"}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[56]</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weights above 99% were winsorized to reduce potential bias from extreme values. Diagnostics were used to ensure covariates were adequately balanced by assessing the weighted absolute standardized difference in means of covariates between treatment and control group.</w:t>
      </w:r>
    </w:p>
    <w:p w14:paraId="050E01FA" w14:textId="77777777" w:rsidR="00CC1AF0" w:rsidRPr="00CC1AF0" w:rsidDel="007D65E5" w:rsidRDefault="00CC1AF0" w:rsidP="00CC1AF0">
      <w:pPr>
        <w:spacing w:line="480" w:lineRule="auto"/>
        <w:rPr>
          <w:del w:id="18" w:author="Denver Brown [2]" w:date="2023-04-13T20:37:00Z"/>
          <w:rFonts w:ascii="Times New Roman" w:hAnsi="Times New Roman" w:cs="Times New Roman"/>
          <w:kern w:val="0"/>
          <w:sz w:val="24"/>
          <w:szCs w:val="24"/>
          <w14:ligatures w14:val="none"/>
        </w:rPr>
      </w:pPr>
    </w:p>
    <w:p w14:paraId="056E879A"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For our main analysis, propensity weights were fed into a regression model to estimate the ATC for physical activity on seven outcomes: overall MHQ score, and its six subcategories, Core Cognition, Adaptability and Resilience, Mood and Outlook, Drive and Motivation, Social Self, and Mind-Body Connection. To explore whether the effect of physical activity on mental health differs across age groups, we performed the same analysis on each age group for the MHQ and its six subcategories. Lastly, we estimated the marginal interaction effects of age and physical activity on MHQ to investigate whether an age gradient for mental health exists, and how this may be moderated by physical activity status. In all models, participants were nested within country to account for potential clustering effects. </w:t>
      </w:r>
    </w:p>
    <w:p w14:paraId="7C54BFC3" w14:textId="10723119"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b/>
        <w:t>Several sensitivity analyses were performed to determine whether the inferences of the main analyses were biased due to model misspecification or handling of missing data</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{"citationID":"iA83lS4G","properties":{"formattedCitation":"[57,58]","plainCitation":"[57,58]","noteIndex":0},"citationItems":[{"id":85,"uris":["http://zotero.org/users/local/ucDGfcUQ/items/NWVDGMR2"],"itemData":{"id":85,"type":"article-journal","container-title":"Psychological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[57,58]</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First, we computed propensity score weighted regression models that included further adjustment for the full covariate set to allow for doubly robust estimation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{"citationID":"lNRVPr0z","properties":{"formattedCitation":"[59]","plainCitation":"[59]","noteIndex":0},"citationItems":[{"id":15,"uris":["http://zotero.org/users/local/ucDGfcUQ/items/V77RYWLM"],"itemData":{"id":15,"type":"article-journal","container-title":"American journal of epidemiology","issue":"7","note":"publisher: Oxford University Press","page":"761–767","title":"Doubly robust estimation of causal effects","volume":"173","author":[{"family":"Funk","given":"Michele Jonsson"},{"family":"Westreich","given":"Daniel"},{"family":"Wiesen","given":"Chris"},{"family":"Stürmer","given":"Til"},{"family":"Brookhart","given":"M Alan"},{"family":"Davidian","given":"Marie"}],"issued":{"date-parts":[["2011"]]}}}],"schema":"https://github.com/citation-style-language/schema/raw/master/csl-citation.json"}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[59]</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Second, instead of handling covariate missingness by surrogate splitting, we first implemented multiple imputation (MI) before the GBM estimation of propensity scores. Third, we estimated ATCs using MI and covariate balancing propensity score (CBPS) weighting, which may outperform GBM if there is a non-complex relationship between treatment and outcome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{"citationID":"5KUxbcth","properties":{"formattedCitation":"[60]","plainCitation":"[60]","noteIndex":0},"citationItems":[{"id":18,"uris":["http://zotero.org/users/local/ucDGfcUQ/items/BSKUANHX"],"itemData":{"id":18,"type":"article-journal","container-title":"Epidemiology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[60]</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MI and CBPS are described in greater detail in the Supplementary Materials (Section A). Doubly robust estimation was also computed for these models by including the full covariate set in the multiply imputed, CBPS or GBM-weighted regression models. Akin to our main analyses, participants were nested within country for all models.</w:t>
      </w:r>
    </w:p>
    <w:p w14:paraId="5A4D8B1B" w14:textId="77777777" w:rsidR="00CC1AF0" w:rsidRPr="00CC1AF0" w:rsidDel="009E5C24" w:rsidRDefault="00CC1AF0" w:rsidP="00CC1AF0">
      <w:pPr>
        <w:spacing w:line="480" w:lineRule="auto"/>
        <w:rPr>
          <w:del w:id="19" w:author="Denver Brown [2]" w:date="2023-02-08T08:52:00Z"/>
          <w:rFonts w:ascii="Times New Roman" w:hAnsi="Times New Roman" w:cs="Times New Roman"/>
          <w:kern w:val="0"/>
          <w:sz w:val="24"/>
          <w:szCs w:val="24"/>
          <w14:ligatures w14:val="none"/>
        </w:rPr>
      </w:pPr>
    </w:p>
    <w:p w14:paraId="6BDE80F8"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lastRenderedPageBreak/>
        <w:t>Results:</w:t>
      </w:r>
    </w:p>
    <w:p w14:paraId="52069517"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t>Descriptive statistics</w:t>
      </w:r>
    </w:p>
    <w:p w14:paraId="61927BE1"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After dropping two cases due to Arabic responses not translating properly, the final sample included 341,956 participants, and was predominantly female (55.3%), post-secondary educated (47.5% with a bachelor’s or graduate degree), employed (47.8%), married (42.5%), and physically active to some degree (60.4%). The sample was also representative across the adult life</w:t>
      </w:r>
      <w:del w:id="20" w:author="Denver Brown" w:date="2023-04-14T07:52:00Z">
        <w:r w:rsidRPr="00CC1AF0" w:rsidDel="00E907B7">
          <w:rPr>
            <w:rFonts w:ascii="Times New Roman" w:hAnsi="Times New Roman" w:cs="Times New Roman"/>
            <w:kern w:val="0"/>
            <w:sz w:val="24"/>
            <w:szCs w:val="24"/>
            <w14:ligatures w14:val="none"/>
          </w:rPr>
          <w:delText xml:space="preserve"> </w:delText>
        </w:r>
      </w:del>
      <w:r w:rsidRPr="00CC1AF0">
        <w:rPr>
          <w:rFonts w:ascii="Times New Roman" w:hAnsi="Times New Roman" w:cs="Times New Roman"/>
          <w:kern w:val="0"/>
          <w:sz w:val="24"/>
          <w:szCs w:val="24"/>
          <w14:ligatures w14:val="none"/>
        </w:rPr>
        <w:t xml:space="preserve">span (18-24 and 55-64 were the most common age ranges selected at 18.91% and 18.50% of the sample, respectively). The mean score for the MHQ was 67.93 ± 72.70 SD. Full descriptive statistics for the sample demographic characteristics, covariates, physical activity, and mental health can be found in Table 2. </w:t>
      </w:r>
    </w:p>
    <w:p w14:paraId="4BA74F7D" w14:textId="6CFAD0A6"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After adjusting for propensity score weighting, </w:t>
      </w:r>
      <w:commentRangeStart w:id="21"/>
      <w:commentRangeStart w:id="22"/>
      <w:commentRangeStart w:id="23"/>
      <w:commentRangeStart w:id="24"/>
      <w:commentRangeStart w:id="25"/>
      <w:r w:rsidRPr="00CC1AF0">
        <w:rPr>
          <w:rFonts w:ascii="Times New Roman" w:hAnsi="Times New Roman" w:cs="Times New Roman"/>
          <w:kern w:val="0"/>
          <w:sz w:val="24"/>
          <w:szCs w:val="24"/>
          <w14:ligatures w14:val="none"/>
        </w:rPr>
        <w:t xml:space="preserve">the effective sample for the treated (active) group </w:t>
      </w:r>
      <w:commentRangeEnd w:id="21"/>
      <w:r w:rsidRPr="00CC1AF0">
        <w:rPr>
          <w:kern w:val="0"/>
          <w:sz w:val="16"/>
          <w:szCs w:val="16"/>
          <w14:ligatures w14:val="none"/>
        </w:rPr>
        <w:commentReference w:id="21"/>
      </w:r>
      <w:commentRangeEnd w:id="22"/>
      <w:r w:rsidRPr="00CC1AF0">
        <w:rPr>
          <w:kern w:val="0"/>
          <w:sz w:val="16"/>
          <w:szCs w:val="16"/>
          <w14:ligatures w14:val="none"/>
        </w:rPr>
        <w:commentReference w:id="22"/>
      </w:r>
      <w:commentRangeEnd w:id="23"/>
      <w:r w:rsidRPr="00CC1AF0">
        <w:rPr>
          <w:kern w:val="0"/>
          <w:sz w:val="16"/>
          <w:szCs w:val="16"/>
          <w14:ligatures w14:val="none"/>
        </w:rPr>
        <w:commentReference w:id="23"/>
      </w:r>
      <w:commentRangeEnd w:id="24"/>
      <w:r w:rsidRPr="00CC1AF0">
        <w:rPr>
          <w:kern w:val="0"/>
          <w:sz w:val="16"/>
          <w:szCs w:val="16"/>
          <w14:ligatures w14:val="none"/>
        </w:rPr>
        <w:commentReference w:id="24"/>
      </w:r>
      <w:commentRangeEnd w:id="25"/>
      <w:r w:rsidRPr="00CC1AF0">
        <w:rPr>
          <w:kern w:val="0"/>
          <w:sz w:val="16"/>
          <w:szCs w:val="16"/>
          <w14:ligatures w14:val="none"/>
        </w:rPr>
        <w:commentReference w:id="25"/>
      </w:r>
      <w:r w:rsidRPr="00CC1AF0">
        <w:rPr>
          <w:rFonts w:ascii="Times New Roman" w:hAnsi="Times New Roman" w:cs="Times New Roman"/>
          <w:kern w:val="0"/>
          <w:sz w:val="24"/>
          <w:szCs w:val="24"/>
          <w14:ligatures w14:val="none"/>
        </w:rPr>
        <w:t xml:space="preserve">was reduced to 140,633.8 (68.13% of unadjusted), yielding an overall effective </w:t>
      </w:r>
      <w:commentRangeStart w:id="26"/>
      <w:commentRangeStart w:id="27"/>
      <w:r w:rsidRPr="00CC1AF0">
        <w:rPr>
          <w:rFonts w:ascii="Times New Roman" w:hAnsi="Times New Roman" w:cs="Times New Roman"/>
          <w:kern w:val="0"/>
          <w:sz w:val="24"/>
          <w:szCs w:val="24"/>
          <w14:ligatures w14:val="none"/>
        </w:rPr>
        <w:t xml:space="preserve">sample size of 276,158.8 (80.76% of original sample). </w:t>
      </w:r>
      <w:commentRangeEnd w:id="26"/>
      <w:r w:rsidRPr="00CC1AF0">
        <w:rPr>
          <w:kern w:val="0"/>
          <w:sz w:val="16"/>
          <w:szCs w:val="16"/>
          <w14:ligatures w14:val="none"/>
        </w:rPr>
        <w:commentReference w:id="26"/>
      </w:r>
      <w:commentRangeEnd w:id="27"/>
      <w:r w:rsidRPr="00CC1AF0">
        <w:rPr>
          <w:kern w:val="0"/>
          <w:sz w:val="16"/>
          <w:szCs w:val="16"/>
          <w14:ligatures w14:val="none"/>
        </w:rPr>
        <w:commentReference w:id="27"/>
      </w:r>
      <w:del w:id="28" w:author="Denver Brown" w:date="2023-04-19T15:19:00Z">
        <w:r w:rsidRPr="00CC1AF0" w:rsidDel="00E331F4">
          <w:rPr>
            <w:rFonts w:ascii="Times New Roman" w:hAnsi="Times New Roman" w:cs="Times New Roman"/>
            <w:kern w:val="0"/>
            <w:sz w:val="24"/>
            <w:szCs w:val="24"/>
            <w14:ligatures w14:val="none"/>
          </w:rPr>
          <w:delText xml:space="preserve"> </w:delText>
        </w:r>
      </w:del>
      <w:r w:rsidRPr="00CC1AF0">
        <w:rPr>
          <w:rFonts w:ascii="Times New Roman" w:hAnsi="Times New Roman" w:cs="Times New Roman"/>
          <w:kern w:val="0"/>
          <w:sz w:val="24"/>
          <w:szCs w:val="24"/>
          <w14:ligatures w14:val="none"/>
        </w:rPr>
        <w:t>The effective sample size is the “approximately the number of observations from a simple random sample that yields an estimate with sampling variation equal to the sampling variation obtained with the weighted comparison observation”, and can be interpreted as a conservative lower bound for the adjusted size of the weighted sample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{"citationID":"c8jzvoZH","properties":{"formattedCitation":"[61]","plainCitation":"[61]","noteIndex":0},"citationItems":[{"id":83,"uris":["http://zotero.org/users/local/ucDGfcUQ/items/EFUTE3DH"],"itemData":{"id":83,"type":"book","publisher":"Rand Santa Monica, Calif","title":"Toolkit for weighting and analysis of nonequivalent groups: a tutorial for the R TWANG package","author":[{"family":"Ridgeway","given":"Greg"},{"family":"McCaffrey","given":"Daniel F"},{"family":"Morral","given":"Andrew R"},{"family":"Cefalu","given":"Matthew"},{"family":"Burgette","given":"Lane F"},{"family":"Pane","given":"Joseph D"},{"family":"Griffin","given":"Beth Ann"}],"issued":{"date-parts":[["2022"]]}}}],"schema":"https://github.com/citation-style-language/schema/raw/master/csl-citation.json"}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[61]</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Diagnostics indicated that covariate balance was successfully achieved after GBM and CBPS weighting procedures were implemented (see Supplementary Materials, Section B).</w:t>
      </w:r>
    </w:p>
    <w:p w14:paraId="6CA145B3"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t>Physical Activity</w:t>
      </w:r>
    </w:p>
    <w:p w14:paraId="01FBD553"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Propensity score weighted models demonstrated physical activity was associated with significant (p &lt; 0.01) treatment effects on overall MHQ scores </w:t>
      </w:r>
      <w:commentRangeStart w:id="29"/>
      <w:commentRangeStart w:id="30"/>
      <w:r w:rsidRPr="00CC1AF0">
        <w:rPr>
          <w:rFonts w:ascii="Times New Roman" w:hAnsi="Times New Roman" w:cs="Times New Roman"/>
          <w:kern w:val="0"/>
          <w:sz w:val="24"/>
          <w:szCs w:val="24"/>
          <w14:ligatures w14:val="none"/>
        </w:rPr>
        <w:t>(ATC = 17.86; 95% CI: 15.07-</w:t>
      </w:r>
      <w:r w:rsidRPr="00CC1AF0">
        <w:rPr>
          <w:rFonts w:ascii="Times New Roman" w:hAnsi="Times New Roman" w:cs="Times New Roman"/>
          <w:kern w:val="0"/>
          <w:sz w:val="24"/>
          <w:szCs w:val="24"/>
          <w14:ligatures w14:val="none"/>
        </w:rPr>
        <w:lastRenderedPageBreak/>
        <w:t xml:space="preserve">20.64), which coincided with a small effect size calculated using standard deviations from the unweighted data (standardized mean difference (SMD) = 0.25). Physical activity was also associated with significant treatment effects for each of the six MHQ subcategories: Core Cognition (ATC = 16.33; 95% CI: 13.87-18.78;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0.25), Adaptability and Resilience (ATC =17.57; 95% CI: 14.83-20.31;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0.26), Drive and Motivation (ATC = 15.86; 95% CI: 12.87-18.86;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0.24), Mood and Outlook (ATC = 15.27; 95% CI: 12.53-18.01;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i/>
          <w:kern w:val="0"/>
          <w:sz w:val="24"/>
          <w:szCs w:val="24"/>
          <w14:ligatures w14:val="none"/>
        </w:rPr>
        <w:t xml:space="preserve"> </w:t>
      </w:r>
      <w:r w:rsidRPr="00CC1AF0">
        <w:rPr>
          <w:rFonts w:ascii="Times New Roman" w:hAnsi="Times New Roman" w:cs="Times New Roman"/>
          <w:kern w:val="0"/>
          <w:sz w:val="24"/>
          <w:szCs w:val="24"/>
          <w14:ligatures w14:val="none"/>
        </w:rPr>
        <w:t xml:space="preserve">= 0.22), Social Self (ATC = 13.02; 95% CI: 10.18-15.85;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0.17), and Mind-Body Connection (ATC = 19.25; 95% CI: 16.66-21.84; </w:t>
      </w:r>
      <w:r w:rsidRPr="00CC1AF0">
        <w:rPr>
          <w:rFonts w:ascii="Times New Roman" w:hAnsi="Times New Roman" w:cs="Times New Roman"/>
          <w:iCs/>
          <w:kern w:val="0"/>
          <w:sz w:val="24"/>
          <w:szCs w:val="24"/>
          <w14:ligatures w14:val="none"/>
        </w:rPr>
        <w:t>SMD</w:t>
      </w:r>
      <w:r w:rsidRPr="00CC1AF0">
        <w:rPr>
          <w:rFonts w:ascii="Times New Roman" w:hAnsi="Times New Roman" w:cs="Times New Roman"/>
          <w:kern w:val="0"/>
          <w:sz w:val="24"/>
          <w:szCs w:val="24"/>
          <w14:ligatures w14:val="none"/>
        </w:rPr>
        <w:t xml:space="preserve"> = 0.31). </w:t>
      </w:r>
      <w:commentRangeEnd w:id="29"/>
      <w:r w:rsidRPr="00CC1AF0">
        <w:rPr>
          <w:kern w:val="0"/>
          <w:sz w:val="16"/>
          <w:szCs w:val="16"/>
          <w14:ligatures w14:val="none"/>
        </w:rPr>
        <w:commentReference w:id="29"/>
      </w:r>
      <w:commentRangeEnd w:id="30"/>
      <w:r w:rsidRPr="00CC1AF0">
        <w:rPr>
          <w:kern w:val="0"/>
          <w:sz w:val="16"/>
          <w:szCs w:val="16"/>
          <w14:ligatures w14:val="none"/>
        </w:rPr>
        <w:commentReference w:id="30"/>
      </w:r>
    </w:p>
    <w:p w14:paraId="353376D8"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t xml:space="preserve">Physical Activity and Age </w:t>
      </w:r>
    </w:p>
    <w:p w14:paraId="1262FDF6" w14:textId="77777777" w:rsidR="00CC1AF0" w:rsidRPr="00CC1AF0" w:rsidRDefault="00CC1AF0" w:rsidP="00CC1AF0">
      <w:pPr>
        <w:spacing w:line="480" w:lineRule="auto"/>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Figures 1 and 2 show the effects of PA on overall MHQ scores and each subcategory by each age group. Briefly, overall trends showed significant beneficial effects of physical activity on overall MHQ scores and each MHQ subcategory across each age group. Larger effects were observed for young and middle-aged adults as well as those 85+ years of age. </w:t>
      </w:r>
      <w:commentRangeStart w:id="31"/>
      <w:commentRangeStart w:id="32"/>
      <w:r w:rsidRPr="00CC1AF0">
        <w:rPr>
          <w:rFonts w:ascii="Times New Roman" w:hAnsi="Times New Roman" w:cs="Times New Roman"/>
          <w:kern w:val="0"/>
          <w:sz w:val="24"/>
          <w:szCs w:val="24"/>
          <w14:ligatures w14:val="none"/>
        </w:rPr>
        <w:t>Inspection of the estimated effects on the six MHQ subcategories suggest that younger age groups may experience more favorable effects from physical activity for Core Cognition and Adaptability and Resilience, as compared to the other older age groups. All ATCs and standard errors can be found in Supplementary Materials Table 1.</w:t>
      </w:r>
      <w:commentRangeEnd w:id="31"/>
      <w:r w:rsidRPr="00CC1AF0">
        <w:rPr>
          <w:kern w:val="0"/>
          <w:sz w:val="16"/>
          <w:szCs w:val="16"/>
          <w14:ligatures w14:val="none"/>
        </w:rPr>
        <w:commentReference w:id="31"/>
      </w:r>
      <w:commentRangeEnd w:id="32"/>
      <w:r w:rsidRPr="00CC1AF0">
        <w:rPr>
          <w:kern w:val="0"/>
          <w:sz w:val="16"/>
          <w:szCs w:val="16"/>
          <w14:ligatures w14:val="none"/>
        </w:rPr>
        <w:commentReference w:id="32"/>
      </w:r>
    </w:p>
    <w:p w14:paraId="7AB58767"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Figures 3 and 4 show the predicted values of overall MHQ scores and each of the six subcategories as a function of age and physical activity engagement, demonstrating consistent increases in mental health with aging, with the exception of 75-84 to 85+ where mental health appears to plateau as evidenced by non-significant changes in both the Inactive and Active groups. Being physically active was associated with consistently higher mental health across all age groups.</w:t>
      </w:r>
    </w:p>
    <w:p w14:paraId="21186DBC" w14:textId="77777777" w:rsidR="00CC1AF0" w:rsidRPr="00CC1AF0" w:rsidRDefault="00CC1AF0" w:rsidP="00CC1AF0">
      <w:pPr>
        <w:spacing w:line="480" w:lineRule="auto"/>
        <w:rPr>
          <w:rFonts w:ascii="Times New Roman" w:hAnsi="Times New Roman" w:cs="Times New Roman"/>
          <w:b/>
          <w:kern w:val="0"/>
          <w:sz w:val="24"/>
          <w:szCs w:val="24"/>
          <w14:ligatures w14:val="none"/>
        </w:rPr>
      </w:pPr>
      <w:r w:rsidRPr="00CC1AF0">
        <w:rPr>
          <w:rFonts w:ascii="Times New Roman" w:hAnsi="Times New Roman" w:cs="Times New Roman"/>
          <w:b/>
          <w:kern w:val="0"/>
          <w:sz w:val="24"/>
          <w:szCs w:val="24"/>
          <w14:ligatures w14:val="none"/>
        </w:rPr>
        <w:lastRenderedPageBreak/>
        <w:t>Sensitivity analyses</w:t>
      </w:r>
    </w:p>
    <w:p w14:paraId="41368DC1"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 xml:space="preserve">Our sensitivity analyses (see Table 3) demonstrated convergence of the estimated treatment effects of physical activity on mental health across each of the alternative statistical techniques employed when compared to the main GBM results. </w:t>
      </w:r>
    </w:p>
    <w:p w14:paraId="64E8F163" w14:textId="77777777" w:rsidR="00CC1AF0" w:rsidRPr="00CC1AF0" w:rsidDel="00584FB9" w:rsidRDefault="00CC1AF0" w:rsidP="00CC1AF0">
      <w:pPr>
        <w:spacing w:line="480" w:lineRule="auto"/>
        <w:rPr>
          <w:del w:id="33" w:author="Denver Brown" w:date="2023-04-14T08:38:00Z"/>
          <w:rFonts w:ascii="Times New Roman" w:hAnsi="Times New Roman" w:cs="Times New Roman"/>
          <w:kern w:val="0"/>
          <w:sz w:val="24"/>
          <w:szCs w:val="24"/>
          <w14:ligatures w14:val="none"/>
        </w:rPr>
      </w:pPr>
    </w:p>
    <w:p w14:paraId="57815FB8" w14:textId="77777777" w:rsidR="00CC1AF0" w:rsidRPr="00CC1AF0" w:rsidDel="00584FB9" w:rsidRDefault="00CC1AF0" w:rsidP="00CC1AF0">
      <w:pPr>
        <w:spacing w:line="480" w:lineRule="auto"/>
        <w:rPr>
          <w:del w:id="34" w:author="Denver Brown" w:date="2023-04-14T08:38:00Z"/>
          <w:rFonts w:ascii="Times New Roman" w:hAnsi="Times New Roman" w:cs="Times New Roman"/>
          <w:kern w:val="0"/>
          <w:sz w:val="24"/>
          <w:szCs w:val="24"/>
          <w14:ligatures w14:val="none"/>
        </w:rPr>
      </w:pPr>
    </w:p>
    <w:p w14:paraId="1942003F"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Discussion</w:t>
      </w:r>
    </w:p>
    <w:p w14:paraId="141021AB" w14:textId="4603ADC4"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The purpose of the present study was to estimate the treatment effects of physical activity engagement on a comprehensive indicator of mental health and its subcategories, and whether these effects may differ across age cohorts. Our findings revealed a significant small effect of self-reported physical activity on overall mental health and well-being. Sensitivity analyses revealed this effect was robust after adjusting for covariates using several different statistical methods. These findings are consistent with the existing evidence that has demonstrated beneficial associations between physical activity and various psychological outcomes including severe mental disorders</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{"citationID":"cYpM6yR9","properties":{"formattedCitation":"[53]","plainCitation":"[53]","noteIndex":0},"citationItems":[{"id":88,"uris":["http://zotero.org/users/local/ucDGfcUQ/items/565RUGJ2"],"itemData":{"id":88,"type":"article-journal","container-title":"World Psychiatry","issue":"3","note":"publisher: Wiley Online Library","page":"308–315","title":"Sedentary behavior and physical activity levels in people with schizophrenia, bipolar disorder and major depressive disorder: a global systematic review and meta-analysis","volume":"16","author":[{"family":"Vancampfort","given":"Davy"},{"family":"Firth","given":"Joseph"},{"family":"Schuch","given":"Felipe B"},{"family":"Rosenbaum","given":"Simon"},{"family":"Mugisha","given":"James"},{"family":"Hallgren","given":"Mats"},{"family":"Probst","given":"Michel"},{"family":"Ward","given":"Philip B"},{"family":"Gaughran","given":"Fiona"},{"family":"De Hert","given":"Marc"},{"literal":"others"}],"issued":{"date-parts":[["2017"]]}}}],"schema":"https://github.com/citation-style-language/schema/raw/master/csl-citation.json"}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[53]</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cognitive function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{"citationID":"NqY7wZ4h","properties":{"formattedCitation":"[62,63]","plainCitation":"[62,63]","noteIndex":0},"citationItems":[{"id":110,"uris":["http://zotero.org/users/local/ucDGfcUQ/items/C7Z9P8NH"],"itemData":{"id":110,"type":"article-journal","abstract":"Childhood is an important and sensitive period for cognitive development. There is limited published research regarding the relationship between sports and cognitive functions in children. We present studies that demonstrate the influence of physical activity on health, especially a positive correlation between sports and cognitive functions. The keywords “children, cognition, cognitive function, physical activity, and brain” were searched for using PsycInfo, Medline, and Google Scholar, with publication dates ranging from January 2000 to November 2017. Of the 617 results, 58 articles strictly connected to the main topics of physical activity and cognitive functioning were then reviewed. The areas of attention, thinking, language, learning, and memory were analyzed relative to sports and childhood. Results suggest that engaging in sports in late childhood positively influences cognitive and emotional functions. There is a paucity of publications that investigate the impact of sports on pre-adolescents’ cognitive functions, or explore which cognitive functions are developed by which sporting disciplines. Such knowledge would be useful in developing training programs for pre-adolescents, aimed at improving cognitive functions that may guide both researchers and practitioners relative to the wide range of benefits that result from physical activity.","container-title":"International Journal of Environmental Research and Public Health","DOI":"10.3390/ijerph15040800","ISSN":"1661-7827","issue":"4","journalAbbreviation":"Int J Environ Res Public Health","note":"PMID: 29671803\nPMCID: PMC5923842","page":"800","source":"PubMed Central","title":"Physical Activity and Cognitive Functioning of Children: A Systematic Review","title-short":"Physical Activity and Cognitive Functioning of Children","volume":"15","author":[{"family":"Bidzan-Bluma","given":"Ilona"},{"family":"Lipowska","given":"Małgorzata"}],"issued":{"date-parts":[["2018",4]]}}},{"id":82,"uris":["http://zotero.org/users/local/ucDGfcUQ/items/HY83PVEX"],"itemData":{"id":82,"type":"article-journal","container-title":"Clinical interventions in aging","note":"publisher: Taylor &amp; Francis","page":"661–682","title":"Physical activity and cognitive function in individuals over 60 years of age: a systematic review","author":[{"family":"Carvalho","given":"Ashley"},{"family":"Rea","given":"Irene Maeve"},{"family":"Parimon","given":"Tanyalak"},{"family":"Cusack","given":"Barry J"}],"issued":{"date-parts":[["2014"]]}}}],"schema":"https://github.com/citation-style-language/schema/raw/master/csl-citation.json"}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[62,63]</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emotional skills</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{"citationID":"efDvzjMe","properties":{"formattedCitation":"[64]","plainCitation":"[64]","noteIndex":0},"citationItems":[{"id":81,"uris":["http://zotero.org/users/local/ucDGfcUQ/items/9BDW4IG6"],"itemData":{"id":81,"type":"article-journal","container-title":"Scandinavian journal of medicine &amp; science in sports","issue":"8","note":"publisher: Wiley Online Library","page":"862–874","title":"Emotional intelligence in sport and exercise: A systematic review","volume":"26","author":[{"family":"Laborde","given":"Sylvain"},{"family":"Dosseville","given":"Fabrice"},{"family":"Allen","given":"Mark S"}],"issued":{"date-parts":[["2016"]]}}}],"schema":"https://github.com/citation-style-language/schema/raw/master/csl-citation.json"}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[64]</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resilience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{"citationID":"IF0BshXB","properties":{"formattedCitation":"[65]","plainCitation":"[65]","noteIndex":0},"citationItems":[{"id":80,"uris":["http://zotero.org/users/local/ucDGfcUQ/items/9BDRMLMU"],"itemData":{"id":80,"type":"article-journal","container-title":"Psychological medicine","issue":"5","note":"publisher: Cambridge University Press","page":"824–833","title":"Emotional distress in young adults during the COVID-19 pandemic: evidence of risk and resilience from a longitudinal cohort study","volume":"52","author":[{"family":"Shanahan","given":"Lilly"},{"family":"Steinhoff","given":"Annekatrin"},{"family":"Bechtiger","given":"Laura"},{"family":"Murray","given":"Aja L"},{"family":"Nivette","given":"Amy"},{"family":"Hepp","given":"Urs"},{"family":"Ribeaud","given":"Denis"},{"family":"Eisner","given":"Manuel"}],"issued":{"date-parts":[["2022"]]}}}],"schema":"https://github.com/citation-style-language/schema/raw/master/csl-citation.json"}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[65]</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and quality of life</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{"citationID":"K4jGHYtZ","properties":{"formattedCitation":"[21,26]","plainCitation":"[21,26]","noteIndex":0},"citationItems":[{"id":37,"uris":["http://zotero.org/users/local/ucDGfcUQ/items/YJZ2YFV2"],"itemData":{"id":37,"type":"article-journal","container-title":"Psychiatry research","note":"publisher: Elsevier","page":"47–54","title":"Exercise improves physical and psychological quality of life in people with depression: A meta-analysis including the evaluation of control group response","volume":"241","author":[{"family":"Schuch","given":"Felipe B"},{"family":"Vancampfort","given":"Davy"},{"family":"Rosenbaum","given":"Simon"},{"family":"Richards","given":"Justin"},{"family":"Ward","given":"Philip B"},{"family":"Stubbs","given":"Brendon"}],"issued":{"date-parts":[["2016"]]}}},{"id":56,"uris":["http://zotero.org/users/local/ucDGfcUQ/items/IRY4LF4P"],"itemData":{"id":56,"type":"article-journal","container-title":"Translational behavioral medicine","issue":"5","note":"publisher: Oxford University Press US","page":"1098–1109","title":"A systematic review of physical activity and quality of life and well-being","volume":"10","author":[{"family":"Marquez","given":"David X"},{"family":"Aguiñaga","given":"Susan"},{"family":"Vásquez","given":"Priscilla M"},{"family":"Conroy","given":"David E"},{"family":"Erickson","given":"Kirk I"},{"family":"Hillman","given":"Charles"},{"family":"Stillman","given":"Chelsea M"},{"family":"Ballard","given":"Rachel M"},{"family":"Sheppard","given":"Bonny Bloodgood"},{"family":"Petruzzello","given":"Steven J"},{"literal":"others"}],"issued":{"date-parts":[["2020"]]}}}],"schema":"https://github.com/citation-style-language/schema/raw/master/csl-citation.json"}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[21,26]</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Our results also align with previous work that has shown favorable effects of physical activity on indicators of mental health are consistent across the adult lifespan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{"citationID":"LFaAAQHP","properties":{"formattedCitation":"[66,67]","plainCitation":"[66,67]","noteIndex":0},"citationItems":[{"id":79,"uris":["http://zotero.org/users/local/ucDGfcUQ/items/6GUZX27Q"],"itemData":{"id":79,"type":"article-journal","container-title":"Scandinavian journal of medicine &amp; science in sports","issue":"5","note":"publisher: Wiley Online Library","page":"816–827","title":"Consequences of physical inactivity in older adults: A systematic review of reviews and meta-analyses","volume":"30","author":[{"family":"Cunningham","given":"Conor"},{"family":"O'Sullivan","given":"Roger"},{"family":"Caserotti","given":"Paolo"},{"family":"Tully","given":"Mark A"}],"issued":{"date-parts":[["2020"]]}}},{"id":78,"uris":["http://zotero.org/users/local/ucDGfcUQ/items/H73T5U6D"],"itemData":{"id":78,"type":"article-journal","container-title":"Trends in psychiatry and psychotherapy","note":"publisher: SciELO Brasil","page":"36–42","title":"The effects of physical activity on anxiety, depression, and quality of life in elderly people living in the community","volume":"41","author":[{"family":"Oliveira","given":"Lucineide da Silva Santos Castelo Branco","non-dropping-particle":"de"},{"family":"Souza","given":"Edila C"},{"family":"Rodrigues","given":"Rosilene Andrade Silva"},{"family":"Fett","given":"Carlos Alexandre"},{"family":"Piva","given":"Angelo Biagini"}],"issued":{"date-parts":[["2019"]]}}}],"schema":"https://github.com/citation-style-language/schema/raw/master/csl-citation.json"}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[66,67]</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t>
      </w:r>
      <w:commentRangeStart w:id="35"/>
      <w:r w:rsidRPr="00CC1AF0">
        <w:rPr>
          <w:rFonts w:ascii="Times New Roman" w:hAnsi="Times New Roman" w:cs="Times New Roman"/>
          <w:kern w:val="0"/>
          <w:sz w:val="24"/>
          <w:szCs w:val="24"/>
          <w14:ligatures w14:val="none"/>
        </w:rPr>
        <w:t>Taken together, these findings further underscore the importance of promoting a physically activity lifestyle to improve population mental health and well-being, which has the potential to significantly reduce the forecasted growing economic costs associated with poor mental health over the next decade.</w:t>
      </w:r>
      <w:commentRangeEnd w:id="35"/>
      <w:r w:rsidRPr="00CC1AF0">
        <w:rPr>
          <w:kern w:val="0"/>
          <w:sz w:val="16"/>
          <w:szCs w:val="16"/>
          <w14:ligatures w14:val="none"/>
        </w:rPr>
        <w:commentReference w:id="35"/>
      </w:r>
    </w:p>
    <w:p w14:paraId="49E85A1D" w14:textId="47530A60" w:rsidR="00CC1AF0" w:rsidRPr="00CC1AF0" w:rsidRDefault="00CC1AF0" w:rsidP="00CC1AF0">
      <w:pPr>
        <w:spacing w:line="480" w:lineRule="auto"/>
        <w:rPr>
          <w:kern w:val="0"/>
          <w14:ligatures w14:val="none"/>
        </w:rPr>
      </w:pPr>
      <w:r w:rsidRPr="00CC1AF0">
        <w:rPr>
          <w:rFonts w:ascii="Times New Roman" w:hAnsi="Times New Roman" w:cs="Times New Roman"/>
          <w:kern w:val="0"/>
          <w:sz w:val="24"/>
          <w:szCs w:val="24"/>
          <w14:ligatures w14:val="none"/>
        </w:rPr>
        <w:lastRenderedPageBreak/>
        <w:tab/>
        <w:t>Findings from the present study also contribute to the body of literature investigating associations between physical activity and mental health through examining specific subcategories of mental health and well-being. Our results showed robust and consistent beneficial effects of physical activity on each of the six subcategories of the MHQ, although it should be noted that physical activity appears to have a significantly stronger relationship with Mind-Body Connection compared to Social Self as evidenced by non-overlapping 95% CIs. The Mind-Body Connection subcategory, in which the largest effects were observed for physical activity, contains items assessing aspects of well-being with benefits robustly related to physical activity, such as pain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{"citationID":"ZNFHu2Bi","properties":{"formattedCitation":"[68,69]","plainCitation":"[68,69]","noteIndex":0},"citationItems":[{"id":77,"uris":["http://zotero.org/users/local/ucDGfcUQ/items/MSQXPDS7"],"itemData":{"id":77,"type":"article-journal","container-title":"The Journal of Pain","issue":"11","note":"publisher: Elsevier","page":"1249–1266","title":"Exercise-induced hypoalgesia in pain-free and chronic pain populations: state of the art and future directions","volume":"20","author":[{"family":"Rice","given":"David"},{"family":"Nijs","given":"Jo"},{"family":"Kosek","given":"Eva"},{"family":"Wideman","given":"Timothy"},{"family":"Hasenbring","given":"Monika I"},{"family":"Koltyn","given":"Kelli"},{"family":"Graven-Nielsen","given":"Thomas"},{"family":"Polli","given":"Andrea"}],"issued":{"date-parts":[["2019"]]}}},{"id":76,"uris":["http://zotero.org/users/local/ucDGfcUQ/items/UQH4YQUH"],"itemData":{"id":76,"type":"article-journal","container-title":"British journal of sports medicine","issue":"19","note":"publisher: BMJ Publishing Group Ltd and British Association of Sport and Exercise Medicine","page":"1410–1418","title":"Does leisure time physical activity protect against low back pain? Systematic review and meta-analysis of 36 prospective cohort studies","volume":"51","author":[{"family":"Shiri","given":"Rahman"},{"family":"Falah-Hassani","given":"Kobra"}],"issued":{"date-parts":[["2017"]]}}}],"schema":"https://github.com/citation-style-language/schema/raw/master/csl-citation.json"}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[68,69]</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sleep</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{"citationID":"3xdYtoEE","properties":{"formattedCitation":"[70,71]","plainCitation":"[70,71]","noteIndex":0},"citationItems":[{"id":75,"uris":["http://zotero.org/users/local/ucDGfcUQ/items/X7M8RR6Z"],"itemData":{"id":75,"type":"article-journal","container-title":"Journal of psychiatric research","note":"publisher: Elsevier","page":"96–106","title":"Does exercise improve sleep quality in individuals with mental illness? A systematic review and meta-analysis","volume":"109","author":[{"family":"Lederman","given":"Oscar"},{"family":"Ward","given":"Philip B"},{"family":"Firth","given":"Joseph"},{"family":"Maloney","given":"Christopher"},{"family":"Carney","given":"Rebekah"},{"family":"Vancampfort","given":"Davy"},{"family":"Stubbs","given":"Brendon"},{"family":"Kalucy","given":"Megan"},{"family":"Rosenbaum","given":"Simon"}],"issued":{"date-parts":[["2019"]]}}},{"id":74,"uris":["http://zotero.org/users/local/ucDGfcUQ/items/8C94QBWB"],"itemData":{"id":74,"type":"article-journal","container-title":"Journal of behavioral medicine","note":"publisher: Springer","page":"427–449","title":"The effects of physical activity on sleep: a meta-analytic review","volume":"38","author":[{"family":"Kredlow","given":"M Alexandra"},{"family":"Capozzoli","given":"Michelle C"},{"family":"Hearon","given":"Bridget A"},{"family":"Calkins","given":"Amanda W"},{"family":"Otto","given":"Michael W"}],"issued":{"date-parts":[["2015"]]}}}],"schema":"https://github.com/citation-style-language/schema/raw/master/csl-citation.json"}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[70,71]</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appetite regulation</w:t>
      </w:r>
      <w:r w:rsidR="00750206">
        <w:rPr>
          <w:rFonts w:ascii="Times New Roman" w:hAnsi="Times New Roman" w:cs="Times New Roman"/>
          <w:kern w:val="0"/>
          <w:sz w:val="24"/>
          <w:szCs w:val="24"/>
          <w14:ligatures w14:val="none"/>
        </w:rPr>
        <w:t xml:space="preserve"> </w:t>
      </w:r>
      <w:r w:rsidR="0075020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{"citationID":"UB9AU6Ns","properties":{"formattedCitation":"[72,73]","plainCitation":"[72,73]","noteIndex":0},"citationItems":[{"id":73,"uris":["http://zotero.org/users/local/ucDGfcUQ/items/28Y3JD79"],"itemData":{"id":73,"type":"article-journal","container-title":"Physiology &amp; behavior","note":"publisher: Elsevier","page":"23–29","title":"Homeostatic and non-homeostatic appetite control along the spectrum of physical activity levels: An updated perspective","volume":"192","author":[{"family":"Beaulieu","given":"Kristine"},{"family":"Hopkins","given":"Mark"},{"family":"Blundell","given":"John"},{"family":"Finlayson","given":"Graham"}],"issued":{"date-parts":[["2018"]]}}},{"id":72,"uris":["http://zotero.org/users/local/ucDGfcUQ/items/VPGBP6AI"],"itemData":{"id":72,"type":"article-journal","container-title":"Sports Medicine","note":"publisher: Springer","page":"1897–1919","title":"Does habitual physical activity increase the sensitivity of the appetite control system? A systematic review","volume":"46","author":[{"family":"Beaulieu","given":"Kristine"},{"family":"Hopkins","given":"Mark"},{"family":"Blundell","given":"John"},{"family":"Finlayson","given":"Graham"}],"issued":{"date-parts":[["2016"]]}}}],"schema":"https://github.com/citation-style-language/schema/raw/master/csl-citation.json"} </w:instrText>
      </w:r>
      <w:r w:rsidR="0075020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[72,73]</w:t>
      </w:r>
      <w:r w:rsidR="0075020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and fatigue</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{"citationID":"lc7g8QWO","properties":{"formattedCitation":"[74,75]","plainCitation":"[74,75]","noteIndex":0},"citationItems":[{"id":115,"uris":["http://zotero.org/users/local/ucDGfcUQ/items/4VXC47EU"],"itemData":{"id":115,"type":"article-journal","abstract":"OBJECTIVE: To provide a quantitative synthesis of randomized controlled trials examining the effect of exercise training on symptomatic fatigue in persons with multiple sclerosis (MS).\nMETHODS: Electronic databases (Web of Science, PubMed, PsycInfo, and Google Scholar) were searched for articles published between 1960 and October 2012 by using the key words \"fatigue,\" OR \"tiredness,\" OR \"energy,\" OR \"mood,\" OR \"lassitude,\" AND \"exercise,\" OR \"physical activity,\" OR \"rehabilitation,\" OR \"fitness\" WITH \"multiple sclerosis.\" The initial search resulted in 311 articles, of which 74 were reviewed in detail and 17 met the inclusion criteria and provided enough data to compute effect sizes (ESs; Cohen d). The meta-analysis was conducted using a meta-analysis software program, and a random-effects model was used to calculate the overall ES, expressed as Hedge g.\nRESULTS: The weighted mean ES from 17 randomized controlled trials with 568 participants with MS was 0.45 (standard error = 0.12, 95% confidence interval = 0.22-0.68, z = 3.88, p ≤ .001). The weighted mean ES was slightly heterogeneous (Q = 29.9, df = 16, p = .019).\nCONCLUSIONS: The cumulative evidence supports that exercise training is associated with a significant small reduction in fatigue among persons with MS.","container-title":"Psychosomatic Medicine","DOI":"10.1097/PSY.0b013e31829b4525","ISSN":"1534-7796","issue":"6","journalAbbreviation":"Psychosom Med","language":"eng","note":"PMID: 23788693","page":"575-580","source":"PubMed","title":"Effects of exercise training on fatigue in multiple sclerosis: a meta-analysis","title-short":"Effects of exercise training on fatigue in multiple sclerosis","volume":"75","author":[{"family":"Pilutti","given":"Lara A."},{"family":"Greenlee","given":"Tina A."},{"family":"Motl","given":"Robert W."},{"family":"Nickrent","given":"Megan S."},{"family":"Petruzzello","given":"Steven J."}],"issued":{"date-parts":[["2013"]]}}},{"id":70,"uris":["http://zotero.org/users/local/ucDGfcUQ/items/PBMSI7L7"],"itemData":{"id":70,"type":"article-journal","container-title":"Nature reviews Clinical oncology","issue":"10","note":"publisher: Nature Publishing Group UK London","page":"597–609","title":"Cancer-related fatigue—mechanisms, risk factors, and treatments","volume":"11","author":[{"family":"Bower","given":"Julienne E"}],"issued":{"date-parts":[["2014"]]}}}],"schema":"https://github.com/citation-style-language/schema/raw/master/csl-citation.json"}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[74,75]</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Conversely, the smallest effect was shown for Social Self, which includes aspects of well-being with less established and robust associations to physical activity such as </w:t>
      </w:r>
      <w:commentRangeStart w:id="36"/>
      <w:commentRangeStart w:id="37"/>
      <w:commentRangeEnd w:id="36"/>
      <w:r w:rsidRPr="00CC1AF0">
        <w:rPr>
          <w:kern w:val="0"/>
          <w:sz w:val="16"/>
          <w:szCs w:val="16"/>
          <w14:ligatures w14:val="none"/>
        </w:rPr>
        <w:commentReference w:id="36"/>
      </w:r>
      <w:commentRangeEnd w:id="37"/>
      <w:r w:rsidRPr="00CC1AF0">
        <w:rPr>
          <w:kern w:val="0"/>
          <w:sz w:val="16"/>
          <w:szCs w:val="16"/>
          <w14:ligatures w14:val="none"/>
        </w:rPr>
        <w:commentReference w:id="37"/>
      </w:r>
      <w:r w:rsidRPr="00CC1AF0">
        <w:rPr>
          <w:rFonts w:ascii="Times New Roman" w:hAnsi="Times New Roman" w:cs="Times New Roman"/>
          <w:kern w:val="0"/>
          <w:sz w:val="24"/>
          <w:szCs w:val="24"/>
          <w14:ligatures w14:val="none"/>
        </w:rPr>
        <w:t>empathy,</w:t>
      </w:r>
      <w:ins w:id="38" w:author="Christopher Huong" w:date="2023-04-18T08:16:00Z">
        <w:r w:rsidRPr="00CC1AF0">
          <w:rPr>
            <w:rFonts w:ascii="Times New Roman" w:hAnsi="Times New Roman" w:cs="Times New Roman"/>
            <w:kern w:val="0"/>
            <w:sz w:val="24"/>
            <w:szCs w:val="24"/>
            <w14:ligatures w14:val="none"/>
          </w:rPr>
          <w:t xml:space="preserve"> </w:t>
        </w:r>
      </w:ins>
      <w:commentRangeStart w:id="39"/>
      <w:commentRangeStart w:id="40"/>
      <w:r w:rsidRPr="00CC1AF0">
        <w:rPr>
          <w:rFonts w:ascii="Times New Roman" w:hAnsi="Times New Roman" w:cs="Times New Roman"/>
          <w:kern w:val="0"/>
          <w:sz w:val="24"/>
          <w:szCs w:val="24"/>
          <w14:ligatures w14:val="none"/>
        </w:rPr>
        <w:t>communication skills</w:t>
      </w:r>
      <w:commentRangeEnd w:id="39"/>
      <w:r w:rsidRPr="00CC1AF0">
        <w:rPr>
          <w:kern w:val="0"/>
          <w:sz w:val="16"/>
          <w:szCs w:val="16"/>
          <w14:ligatures w14:val="none"/>
        </w:rPr>
        <w:commentReference w:id="39"/>
      </w:r>
      <w:commentRangeEnd w:id="40"/>
      <w:r w:rsidRPr="00CC1AF0">
        <w:rPr>
          <w:kern w:val="0"/>
          <w:sz w:val="16"/>
          <w:szCs w:val="16"/>
          <w14:ligatures w14:val="none"/>
        </w:rPr>
        <w:commentReference w:id="40"/>
      </w:r>
      <w:r w:rsidRPr="00CC1AF0">
        <w:rPr>
          <w:rFonts w:ascii="Times New Roman" w:hAnsi="Times New Roman" w:cs="Times New Roman"/>
          <w:kern w:val="0"/>
          <w:sz w:val="24"/>
          <w:szCs w:val="24"/>
          <w14:ligatures w14:val="none"/>
        </w:rPr>
        <w:t xml:space="preserve"> and relationship building</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LCbdf93Z","properties":{"formattedCitation":"[76\\uc0\\u8211{}78]","plainCitation":"[76–78]","noteIndex":0},"citationItems":[{"id":69,"uris":["http://zotero.org/users/local/ucDGfcUQ/items/B9RS2CDP"],"itemData":{"id":69,"type":"article-journal","container-title":"International Review of Sport and Exercise Psychology","issue":"1","note":"publisher: Taylor &amp; Francis","page":"231–260","title":"Loneliness and physical activity: A systematic review","volume":"9","author":[{"family":"Pels","given":"Fabian"},{"family":"Kleinert","given":"Jens"}],"issued":{"date-parts":[["2016"]]}}},{"id":68,"uris":["http://zotero.org/users/local/ucDGfcUQ/items/Y2BEENA5"],"itemData":{"id":68,"type":"article-journal","container-title":"Asia Pacific Journal of Public Health","issue":"4","note":"publisher: SAGE Publications Sage CA: Los Angeles, CA","page":"406–410","title":"The influences of changes in physical activity levels with easing restriction of access to the University campus on empathy and social supports in college students during the covid-19 pandemic","volume":"34","author":[{"family":"Shima","given":"Takeru"},{"family":"Nakao","given":"Hayato"},{"family":"Tai","given":"Kentaro"},{"family":"Shimofure","given":"Tomonori"},{"family":"Jesmin","given":"Subrina"},{"family":"Arai","given":"Yoshihiro"},{"family":"Kiyama","given":"Keiko"},{"family":"Onizawa","given":"Yoko"}],"issued":{"date-parts":[["2022"]]}}},{"id":67,"uris":["http://zotero.org/users/local/ucDGfcUQ/items/2RS37BP2"],"itemData":{"id":67,"type":"article-journal","container-title":"The Journal of Physical Fitness and Sports Medicine","issue":"1","note":"publisher: The Japanese Society of Physical Fitness and Sports Medicine","page":"45–49","title":"Association between self-reported empathy and level of physical activity in healthy young adults","volume":"10","author":[{"family":"Shima","given":"Takeru"},{"family":"Jesmin","given":"Subrina"},{"family":"Nakao","given":"Hayato"},{"family":"Tai","given":"Kentaro"},{"family":"Shimofure","given":"Tomonori"},{"family":"Arai","given":"Yoshihiro"},{"family":"Kiyama","given":"Keiko"},{"family":"Onizawa","given":"Yoko"}],"issued":{"date-parts":[["2021"]]}}}],"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[76–78]</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Although physical activity is a social pursuit for many, one potential explanation for a smaller effect of physical activity on Social Self is that some individuals prefer to engage in independent activities such as running or cycling alone, thus negating the potential social benefits associated with more group-oriented activities such as team sports and exercise classes. Nevertheless, these findings suggest that physical activity may confer benefits for all aspects of mental health and well-being, with small differences favoring psychophysiological over social aspects. </w:t>
      </w:r>
    </w:p>
    <w:p w14:paraId="71D5DED4" w14:textId="6F700C0D" w:rsidR="00CC1AF0" w:rsidRPr="00CC1AF0" w:rsidRDefault="00CC1AF0" w:rsidP="00CC1AF0">
      <w:pPr>
        <w:spacing w:line="480" w:lineRule="auto"/>
        <w:ind w:firstLine="720"/>
        <w:rPr>
          <w:rFonts w:ascii="Times New Roman" w:hAnsi="Times New Roman" w:cs="Times New Roman"/>
          <w:kern w:val="0"/>
          <w:sz w:val="24"/>
          <w:szCs w:val="24"/>
          <w14:ligatures w14:val="none"/>
        </w:rPr>
      </w:pPr>
      <w:commentRangeStart w:id="41"/>
      <w:r w:rsidRPr="00CC1AF0">
        <w:rPr>
          <w:rFonts w:ascii="Times New Roman" w:hAnsi="Times New Roman" w:cs="Times New Roman"/>
          <w:kern w:val="0"/>
          <w:sz w:val="24"/>
          <w:szCs w:val="24"/>
          <w14:ligatures w14:val="none"/>
        </w:rPr>
        <w:t>This study also addressed a knowledge gap regarding a dearth of evidence investigating potential differential effects of physical activity on certain aspects of mental health and well-being across the adult lifespan</w:t>
      </w:r>
      <w:commentRangeEnd w:id="41"/>
      <w:r w:rsidRPr="00CC1AF0">
        <w:rPr>
          <w:kern w:val="0"/>
          <w:sz w:val="16"/>
          <w:szCs w:val="16"/>
          <w14:ligatures w14:val="none"/>
        </w:rPr>
        <w:commentReference w:id="41"/>
      </w:r>
      <w:r w:rsidRPr="00CC1AF0">
        <w:rPr>
          <w:rFonts w:ascii="Times New Roman" w:hAnsi="Times New Roman" w:cs="Times New Roman"/>
          <w:kern w:val="0"/>
          <w:sz w:val="24"/>
          <w:szCs w:val="24"/>
          <w14:ligatures w14:val="none"/>
        </w:rPr>
        <w:t xml:space="preserve">. Evidence indicated that young and middle-aged adults may experience greater benefits for their overall mental health from physical activity engagement in comparison to older adults. It should be noted that adults 85+ years of age appear to be an </w:t>
      </w:r>
      <w:r w:rsidRPr="00CC1AF0">
        <w:rPr>
          <w:rFonts w:ascii="Times New Roman" w:hAnsi="Times New Roman" w:cs="Times New Roman"/>
          <w:kern w:val="0"/>
          <w:sz w:val="24"/>
          <w:szCs w:val="24"/>
          <w14:ligatures w14:val="none"/>
        </w:rPr>
        <w:lastRenderedPageBreak/>
        <w:t>exception; however, this group also had the largest confidence interval likely due to a relatively smaller sample. As average levels of physical activity tend to be higher among young and middle-aged adults than older adults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{"citationID":"BD0V4TUO","properties":{"formattedCitation":"[79,80]","plainCitation":"[79,80]","noteIndex":0},"citationItems":[{"id":66,"uris":["http://zotero.org/users/local/ucDGfcUQ/items/J7SMA5YS"],"itemData":{"id":66,"type":"article-journal","container-title":"Obesity Reviews","note":"publisher: Wiley Online Library","page":"8–13","title":"Changes in physical activity over the lifespan: impact on body composition and sarcopenic obesity","volume":"19","author":[{"family":"Westerterp","given":"KR"}],"issued":{"date-parts":[["2018"]]}}},{"id":65,"uris":["http://zotero.org/users/local/ucDGfcUQ/items/HDWSVXCP"],"itemData":{"id":65,"type":"article-journal","container-title":"International Journal of Behavioral Nutrition and Physical Activity","issue":"1","note":"publisher: BioMed Central","page":"1–11","title":"Tracking of voluntary exercise behaviour over the lifespan","volume":"16","author":[{"family":"Van Der Zee","given":"Matthijs D"},{"family":"Van Der Mee","given":"Denise"},{"family":"Bartels","given":"Meike"},{"family":"De Geus","given":"Eco JC"}],"issued":{"date-parts":[["2019"]]}}}],"schema":"https://github.com/citation-style-language/schema/raw/master/csl-citation.json"}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[79,80]</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 more sedentary lifestyle may be especially indicative of impairment </w:t>
      </w:r>
      <w:commentRangeStart w:id="42"/>
      <w:commentRangeStart w:id="43"/>
      <w:r w:rsidRPr="00CC1AF0">
        <w:rPr>
          <w:rFonts w:ascii="Times New Roman" w:hAnsi="Times New Roman" w:cs="Times New Roman"/>
          <w:kern w:val="0"/>
          <w:sz w:val="24"/>
          <w:szCs w:val="24"/>
          <w14:ligatures w14:val="none"/>
        </w:rPr>
        <w:t xml:space="preserve">in </w:t>
      </w:r>
      <w:commentRangeStart w:id="44"/>
      <w:commentRangeStart w:id="45"/>
      <w:r w:rsidRPr="00CC1AF0">
        <w:rPr>
          <w:rFonts w:ascii="Times New Roman" w:hAnsi="Times New Roman" w:cs="Times New Roman"/>
          <w:kern w:val="0"/>
          <w:sz w:val="24"/>
          <w:szCs w:val="24"/>
          <w14:ligatures w14:val="none"/>
        </w:rPr>
        <w:t>younger cohorts</w:t>
      </w:r>
      <w:commentRangeEnd w:id="42"/>
      <w:r w:rsidRPr="00CC1AF0">
        <w:rPr>
          <w:kern w:val="0"/>
          <w:sz w:val="16"/>
          <w:szCs w:val="16"/>
          <w14:ligatures w14:val="none"/>
        </w:rPr>
        <w:commentReference w:id="42"/>
      </w:r>
      <w:commentRangeEnd w:id="43"/>
      <w:r w:rsidRPr="00CC1AF0">
        <w:rPr>
          <w:kern w:val="0"/>
          <w:sz w:val="16"/>
          <w:szCs w:val="16"/>
          <w14:ligatures w14:val="none"/>
        </w:rPr>
        <w:commentReference w:id="43"/>
      </w:r>
      <w:r w:rsidRPr="00CC1AF0">
        <w:rPr>
          <w:rFonts w:ascii="Times New Roman" w:hAnsi="Times New Roman" w:cs="Times New Roman"/>
          <w:kern w:val="0"/>
          <w:sz w:val="24"/>
          <w:szCs w:val="24"/>
          <w14:ligatures w14:val="none"/>
        </w:rPr>
        <w:t xml:space="preserve">, </w:t>
      </w:r>
      <w:commentRangeEnd w:id="44"/>
      <w:r w:rsidRPr="00CC1AF0">
        <w:rPr>
          <w:kern w:val="0"/>
          <w:sz w:val="16"/>
          <w:szCs w:val="16"/>
          <w14:ligatures w14:val="none"/>
        </w:rPr>
        <w:commentReference w:id="44"/>
      </w:r>
      <w:commentRangeEnd w:id="45"/>
      <w:r w:rsidRPr="00CC1AF0">
        <w:rPr>
          <w:kern w:val="0"/>
          <w:sz w:val="16"/>
          <w:szCs w:val="16"/>
          <w14:ligatures w14:val="none"/>
        </w:rPr>
        <w:commentReference w:id="45"/>
      </w:r>
      <w:r w:rsidRPr="00CC1AF0">
        <w:rPr>
          <w:rFonts w:ascii="Times New Roman" w:hAnsi="Times New Roman" w:cs="Times New Roman"/>
          <w:kern w:val="0"/>
          <w:sz w:val="24"/>
          <w:szCs w:val="24"/>
          <w14:ligatures w14:val="none"/>
        </w:rPr>
        <w:t xml:space="preserve">. Core Cognition, Drive and Motivation, and Adaptability and Resilience followed the same trend as overall MHQ scores, and thus these specific aspects of mental health and well-being may be more amenable to benefits from adopting a more active lifestyle, whereas the other subcategories seem to demonstrate relatively consistent benefits from physical activity across the adult lifespan. Finally, differences between inactive and active groups across ages were most pronounced in the 85+ age group as evidenced by the largest average marginal effect across all subcategories. This finding makes it clear that physical activity engagement is especially important for maintaining better mental health and well-being in the latest stages of life. </w:t>
      </w:r>
    </w:p>
    <w:p w14:paraId="34D2521E" w14:textId="6234780C"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As the body of literature examining associations between physical activity and mental health continues to grow, it is imperative that researchers adopt statistical best practices that can reduce bias and strengthen our inferences. Matching and weighting techniques have received little attention in the fields of exercise psychology and behavioral medicine to date. For example, an advantage of utilizing propensity scores over controlling for covariates in a traditional multivariable linear regression is that the propensity model can deal with non-linear relationships between the covariates and outcome, as well as higher order interactions, and the GBM can handle these interaction terms non-parametrically when estimating the propensity score. As different propensity score estimation methods may perform differentially based on different assumptions and approaches to handle missing data</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peCgqhCP","properties":{"formattedCitation":"[57,58,60]","plainCitation":"[57,58,60]","noteIndex":0},"citationItems":[{"id":85,"uris":["http://zotero.org/users/local/ucDGfcUQ/items/NWVDGMR2"],"itemData":{"id":85,"type":"article-journal","container-title":"Psychological methods","issue":"3","note":"publisher: American Psychological Association","page":"427","title":"Propensity score analysis with missing data.","volume":"21","author":[{"family":"Cham","given":"Heining"},{"family":"West","given":"Stephen G"}],"issued":{"date-parts":[["2016"]]}}},{"id":84,"uris":["http://zotero.org/users/local/ucDGfcUQ/items/FBAW249B"],"itemData":{"id":84,"type":"article-journal","container-title":"BMC medical research methodology","issue":"1","note":"publisher: BioMed Central","page":"1–14","title":"Comparison of methods for handling covariate missingness in propensity score estimation with a binary exposure","volume":"20","author":[{"family":"Coffman","given":"Donna L"},{"family":"Zhou","given":"Jiangxiu"},{"family":"Cai","given":"Xizhen"}],"issued":{"date-parts":[["2020"]]}}},{"id":18,"uris":["http://zotero.org/users/local/ucDGfcUQ/items/BSKUANHX"],"itemData":{"id":18,"type":"article-journal","container-title":"Epidemiology (Cambridge, Mass.)","issue":"6","note":"publisher: NIH Public Access","page":"802","title":"The right tool for the job: Choosing between covariate balancing and generalized boosted model propensity scores","volume":"28","author":[{"family":"Setodji","given":"Claude M"},{"family":"McCaffrey","given":"Daniel F"},{"family":"Burgette","given":"Lane F"},{"family":"Almirall","given":"Daniel"},{"family":"Griffin","given":"Beth Ann"}],"issued":{"date-parts":[["2017"]]}}}],"schema":"https://github.com/citation-style-language/schema/raw/master/csl-citation.json"}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[57,58,60]</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we utilized several combinations of methods in our sensitivity analyses. Our sensitivity analysis revealed minimal deviance in the </w:t>
      </w:r>
      <w:r w:rsidRPr="00CC1AF0">
        <w:rPr>
          <w:rFonts w:ascii="Times New Roman" w:hAnsi="Times New Roman" w:cs="Times New Roman"/>
          <w:kern w:val="0"/>
          <w:sz w:val="24"/>
          <w:szCs w:val="24"/>
          <w14:ligatures w14:val="none"/>
        </w:rPr>
        <w:lastRenderedPageBreak/>
        <w:t>estimated effects of physical activity on overall MHQ scores across the various covariate adjustment and missing data procedures that were implemented – effect sizes were equivalent ranging from an SMD of 0.25 to 0.26. Using these various propensity score estimation techniques helped to improve our confidence that the estimated effect was not biased due to misspecification of the propensity model. In doing so, these estimates strengthen the inferences we can make about the relationship between physical activity and mental health. Though strong causal inferences are not indicated by cross-sectional observations, our results converge with existing intervention studies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YWyH2j2E","properties":{"formattedCitation":"[22,81\\uc0\\u8211{}83]","plainCitation":"[22,81–83]","noteIndex":0},"citationItems":[{"id":55,"uris":["http://zotero.org/users/local/ucDGfcUQ/items/74Z8IQY7"],"itemData":{"id":55,"type":"article-journal","container-title":"BMC health services research","note":"publisher: BioMed Central","page":"1–18","title":"Exercise in the treatment of clinical anxiety in general practice–a systematic review and meta-analysis","volume":"18","author":[{"family":"Aylett","given":"Elizabeth"},{"family":"Small","given":"Nicola"},{"family":"Bower","given":"Peter"}],"issued":{"date-parts":[["2018"]]}}},{"id":64,"uris":["http://zotero.org/users/local/ucDGfcUQ/items/XFAEPHMX"],"itemData":{"id":64,"type":"article-journal","container-title":"Cognition and emotion","issue":"4","note":"publisher: Taylor &amp; Francis","page":"834–843","title":"Acute aerobic exercise helps overcome emotion regulation deficits","volume":"31","author":[{"family":"Bernstein","given":"Emily E"},{"family":"McNally","given":"Richard J"}],"issued":{"date-parts":[["2017"]]}}},{"id":63,"uris":["http://zotero.org/users/local/ucDGfcUQ/items/VVLSSFE4"],"itemData":{"id":63,"type":"article-journal","container-title":"Cancer treatment reviews","note":"publisher: Elsevier","page":"91–104","title":"Effects and moderators of exercise on quality of life and physical function in patients with cancer: an individual patient data meta-analysis of 34 RCTs","volume":"52","author":[{"family":"Buffart","given":"Laurien M"},{"family":"Kalter","given":"Joeri"},{"family":"Sweegers","given":"Maike G"},{"family":"Courneya","given":"Kerry S"},{"family":"Newton","given":"Robert U"},{"family":"Aaronson","given":"Neil K"},{"family":"Jacobsen","given":"Paul B"},{"family":"May","given":"Anne M"},{"family":"Galvão","given":"Daniel A"},{"family":"Chinapaw","given":"Mai J"},{"literal":"others"}],"issued":{"date-parts":[["2017"]]}}},{"id":62,"uris":["http://zotero.org/users/local/ucDGfcUQ/items/7CX3TJ7I"],"itemData":{"id":62,"type":"article-journal","container-title":"Acta Psychiatrica Scandinavica","issue":"5","note":"publisher: Wiley Online Library","page":"350–359","title":"Exercise augmentation compared with usual care for post-traumatic stress disorder: A randomized controlled trial","volume":"131","author":[{"family":"Rosenbaum","given":"S"},{"family":"Sherrington","given":"C"},{"family":"Tiedemann","given":"A"}],"issued":{"date-parts":[["2015"]]}}}],"schema":"https://github.com/citation-style-language/schema/raw/master/csl-citation.json"}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kern w:val="0"/>
          <w:sz w:val="24"/>
          <w:szCs w:val="24"/>
        </w:rPr>
        <w:t>[22,81–83]</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For example, previous meta-analyses of randomized controlled trials on exercise and depression found pooled effect sizes ranging from 0.62 to 0.98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{"citationID":"o1iAWLoV","properties":{"formattedCitation":"[20,84,85]","plainCitation":"[20,84,85]","noteIndex":0},"citationItems":[{"id":36,"uris":["http://zotero.org/users/local/ucDGfcUQ/items/RDQU9ZJW"],"itemData":{"id":36,"type":"article-journal","container-title":"Journal of psychiatric research","note":"publisher: Elsevier","page":"42–51","title":"Exercise as a treatment for depression: a meta-analysis adjusting for publication bias","volume":"77","author":[{"family":"Schuch","given":"Felipe B"},{"family":"Vancampfort","given":"Davy"},{"family":"Richards","given":"Justin"},{"family":"Rosenbaum","given":"Simon"},{"family":"Ward","given":"Philip B"},{"family":"Stubbs","given":"Brendon"}],"issued":{"date-parts":[["2016"]]}}},{"id":61,"uris":["http://zotero.org/users/local/ucDGfcUQ/items/6SYH4V43"],"itemData":{"id":61,"type":"article-journal","container-title":"Cochrane database of systematic reviews","issue":"9","note":"publisher: John Wiley &amp; Sons, Ltd","title":"Exercise for depression","author":[{"family":"Cooney","given":"Gary M"},{"family":"Dwan","given":"Kerry"},{"family":"Greig","given":"Carolyn A"},{"family":"Lawlor","given":"Debbie A"},{"family":"Rimer","given":"Jane"},{"family":"Waugh","given":"Fiona R"},{"family":"McMurdo","given":"Marion"},{"family":"Mead","given":"Gillian E"}],"issued":{"date-parts":[["2013"]]}}},{"id":60,"uris":["http://zotero.org/users/local/ucDGfcUQ/items/Q24WDI3I"],"itemData":{"id":60,"type":"article-journal","container-title":"Scandinavian journal of medicine &amp; science in sports","issue":"2","note":"publisher: Wiley Online Library","page":"259–272","title":"Physical exercise intervention in depressive disorders: Meta-analysis and systematic review","volume":"24","author":[{"family":"Josefsson","given":"Torbjörn"},{"family":"Lindwall","given":"Magnus"},{"family":"Archer","given":"Trevor"}],"issued":{"date-parts":[["2014"]]}}}],"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[20,84,85]</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Compared to previous intervention research, however, our findings may underestimate the true effect of physical activity, yet the size and diversity of our sample may indicate this association is not as strong as randomized controlled trials would otherwise suggest. Regardless, the present findings support and extend the existing literature on the benefits of physical activity engagement across various aspects of mental health. </w:t>
      </w:r>
    </w:p>
    <w:p w14:paraId="03A52058" w14:textId="0F034E08"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Despite several strengths, there are several limitations with the current study. Firstly, unlike true randomization, propensity score weighting does not adjust for unobserved covariates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{"citationID":"fv00f8bM","properties":{"formattedCitation":"[86]","plainCitation":"[86]","noteIndex":0},"citationItems":[{"id":59,"uris":["http://zotero.org/users/local/ucDGfcUQ/items/HUWY49RS"],"itemData":{"id":59,"type":"article-journal","container-title":"American journal of epidemiology","issue":"4","note":"publisher: Oxford University Press","page":"327–333","title":"Invited commentary: propensity scores","volume":"150","author":[{"family":"Joffe","given":"Marshall M"},{"family":"Rosenbaum","given":"Paul R"}],"issued":{"date-parts":[["1999"]]}}}],"schema":"https://github.com/citation-style-language/schema/raw/master/csl-citation.json"}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[86]</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An unbiased treatment effect assumes that all potential confounders are observed, which is unlikely to be the case in any observational study. Additionally, the covariates included in this analysis were restricted by what was included in the MHM survey. Adjusting for a partial set of confounders may reduce bias, but it is unknown to what extent. Second, the MHQ and its subdomains have yet, to our knowledge, been validated in an </w:t>
      </w:r>
      <w:commentRangeStart w:id="46"/>
      <w:commentRangeStart w:id="47"/>
      <w:r w:rsidRPr="00CC1AF0">
        <w:rPr>
          <w:rFonts w:ascii="Times New Roman" w:hAnsi="Times New Roman" w:cs="Times New Roman"/>
          <w:kern w:val="0"/>
          <w:sz w:val="24"/>
          <w:szCs w:val="24"/>
          <w14:ligatures w14:val="none"/>
        </w:rPr>
        <w:t>independent sample</w:t>
      </w:r>
      <w:commentRangeEnd w:id="46"/>
      <w:r w:rsidRPr="00CC1AF0">
        <w:rPr>
          <w:kern w:val="0"/>
          <w:sz w:val="16"/>
          <w:szCs w:val="16"/>
          <w14:ligatures w14:val="none"/>
        </w:rPr>
        <w:commentReference w:id="46"/>
      </w:r>
      <w:commentRangeEnd w:id="47"/>
      <w:r w:rsidRPr="00CC1AF0">
        <w:rPr>
          <w:kern w:val="0"/>
          <w:sz w:val="16"/>
          <w:szCs w:val="16"/>
          <w14:ligatures w14:val="none"/>
        </w:rPr>
        <w:commentReference w:id="47"/>
      </w:r>
      <w:r w:rsidRPr="00CC1AF0">
        <w:rPr>
          <w:rFonts w:ascii="Times New Roman" w:hAnsi="Times New Roman" w:cs="Times New Roman"/>
          <w:kern w:val="0"/>
          <w:sz w:val="24"/>
          <w:szCs w:val="24"/>
          <w14:ligatures w14:val="none"/>
        </w:rPr>
        <w:t xml:space="preserve">. It would be interesting, for example, to investigate whether the MHQ and its subdomains predict the onset or course of distinct mental disorders. Third, physical activity was self-reported, which can </w:t>
      </w:r>
      <w:r w:rsidRPr="00CC1AF0">
        <w:rPr>
          <w:rFonts w:ascii="Times New Roman" w:hAnsi="Times New Roman" w:cs="Times New Roman"/>
          <w:kern w:val="0"/>
          <w:sz w:val="24"/>
          <w:szCs w:val="24"/>
          <w14:ligatures w14:val="none"/>
        </w:rPr>
        <w:lastRenderedPageBreak/>
        <w:t>introduce recall errors – particularly among older adults who are more prone to cognitive decline – and social desirability effects</w:t>
      </w:r>
      <w:r w:rsidR="00E00666">
        <w:rPr>
          <w:rFonts w:ascii="Times New Roman" w:hAnsi="Times New Roman" w:cs="Times New Roman"/>
          <w:kern w:val="0"/>
          <w:sz w:val="24"/>
          <w:szCs w:val="24"/>
          <w14:ligatures w14:val="none"/>
        </w:rPr>
        <w:t xml:space="preserve"> </w:t>
      </w:r>
      <w:r w:rsidR="00E00666">
        <w:rPr>
          <w:rFonts w:ascii="Times New Roman" w:hAnsi="Times New Roman" w:cs="Times New Roman"/>
          <w:kern w:val="0"/>
          <w:sz w:val="24"/>
          <w:szCs w:val="24"/>
          <w14:ligatures w14:val="none"/>
        </w:rPr>
        <w:fldChar w:fldCharType="begin"/>
      </w:r>
      <w:r w:rsidR="009C64BF">
        <w:rPr>
          <w:rFonts w:ascii="Times New Roman" w:hAnsi="Times New Roman" w:cs="Times New Roman"/>
          <w:kern w:val="0"/>
          <w:sz w:val="24"/>
          <w:szCs w:val="24"/>
          <w14:ligatures w14:val="none"/>
        </w:rPr>
        <w:instrText xml:space="preserve"> ADDIN ZOTERO_ITEM CSL_CITATION {"citationID":"5F9g7YKR","properties":{"formattedCitation":"[87]","plainCitation":"[87]","noteIndex":0},"citationItems":[{"id":58,"uris":["http://zotero.org/users/local/ucDGfcUQ/items/R9C4RHGD"],"itemData":{"id":58,"type":"article-journal","container-title":"Research quarterly for exercise and sport","issue":"sup2","note":"publisher: Taylor &amp; Francis","page":"1–14","title":"Assessment of physical activity by self-report: status, limitations, and future directions","volume":"71","author":[{"family":"Sallis","given":"James F"},{"family":"Saelens","given":"Brian E"}],"issued":{"date-parts":[["2000"]]}}}],"schema":"https://github.com/citation-style-language/schema/raw/master/csl-citation.json"} </w:instrText>
      </w:r>
      <w:r w:rsidR="00E00666">
        <w:rPr>
          <w:rFonts w:ascii="Times New Roman" w:hAnsi="Times New Roman" w:cs="Times New Roman"/>
          <w:kern w:val="0"/>
          <w:sz w:val="24"/>
          <w:szCs w:val="24"/>
          <w14:ligatures w14:val="none"/>
        </w:rPr>
        <w:fldChar w:fldCharType="separate"/>
      </w:r>
      <w:r w:rsidR="009C64BF" w:rsidRPr="009C64BF">
        <w:rPr>
          <w:rFonts w:ascii="Times New Roman" w:hAnsi="Times New Roman" w:cs="Times New Roman"/>
          <w:sz w:val="24"/>
        </w:rPr>
        <w:t>[87]</w:t>
      </w:r>
      <w:r w:rsidR="00E00666">
        <w:rPr>
          <w:rFonts w:ascii="Times New Roman" w:hAnsi="Times New Roman" w:cs="Times New Roman"/>
          <w:kern w:val="0"/>
          <w:sz w:val="24"/>
          <w:szCs w:val="24"/>
          <w14:ligatures w14:val="none"/>
        </w:rPr>
        <w:fldChar w:fldCharType="end"/>
      </w:r>
      <w:r w:rsidRPr="00CC1AF0">
        <w:rPr>
          <w:rFonts w:ascii="Times New Roman" w:hAnsi="Times New Roman" w:cs="Times New Roman"/>
          <w:kern w:val="0"/>
          <w:sz w:val="24"/>
          <w:szCs w:val="24"/>
          <w14:ligatures w14:val="none"/>
        </w:rPr>
        <w:t xml:space="preserve">. However, researchers need to balance feasibility with practicality and therefore using a self-reported measure of physical activity may be best suited for data collection with a sample of this size and geographic dispersion. Lastly, the MHM project has used convenience sampling to recruit participants, targeted towards individuals who used mental health-related search terms in Google and Facebook. Although the present sample includes individuals from over 200 countries, it may not truly be globally representative, as it would have also overlooked individuals living in regions with limited to no internet access. </w:t>
      </w:r>
    </w:p>
    <w:p w14:paraId="70D68278" w14:textId="77777777" w:rsidR="00CC1AF0" w:rsidRPr="00CC1AF0" w:rsidDel="00FC57A6" w:rsidRDefault="00CC1AF0" w:rsidP="00CC1AF0">
      <w:pPr>
        <w:spacing w:line="480" w:lineRule="auto"/>
        <w:rPr>
          <w:del w:id="48" w:author="Denver Brown" w:date="2023-04-14T11:43:00Z"/>
          <w:rFonts w:ascii="Times New Roman" w:hAnsi="Times New Roman" w:cs="Times New Roman"/>
          <w:kern w:val="0"/>
          <w:sz w:val="24"/>
          <w:szCs w:val="24"/>
          <w14:ligatures w14:val="none"/>
        </w:rPr>
      </w:pPr>
    </w:p>
    <w:p w14:paraId="70581FC4" w14:textId="77777777" w:rsidR="00CC1AF0" w:rsidRPr="00CC1AF0" w:rsidRDefault="00CC1AF0" w:rsidP="00CC1AF0">
      <w:pPr>
        <w:spacing w:line="480" w:lineRule="auto"/>
        <w:rPr>
          <w:rFonts w:ascii="Times New Roman" w:hAnsi="Times New Roman" w:cs="Times New Roman"/>
          <w:b/>
          <w:bCs/>
          <w:kern w:val="0"/>
          <w:sz w:val="24"/>
          <w:szCs w:val="24"/>
          <w14:ligatures w14:val="none"/>
        </w:rPr>
      </w:pPr>
      <w:r w:rsidRPr="00CC1AF0">
        <w:rPr>
          <w:rFonts w:ascii="Times New Roman" w:hAnsi="Times New Roman" w:cs="Times New Roman"/>
          <w:b/>
          <w:bCs/>
          <w:kern w:val="0"/>
          <w:sz w:val="24"/>
          <w:szCs w:val="24"/>
          <w14:ligatures w14:val="none"/>
        </w:rPr>
        <w:t>Conclusion</w:t>
      </w:r>
    </w:p>
    <w:p w14:paraId="7FC78AE0" w14:textId="77777777" w:rsidR="00CC1AF0" w:rsidRPr="00CC1AF0" w:rsidRDefault="00CC1AF0" w:rsidP="00CC1AF0">
      <w:pPr>
        <w:spacing w:line="480" w:lineRule="auto"/>
        <w:ind w:firstLine="720"/>
        <w:rPr>
          <w:rFonts w:ascii="Times New Roman" w:hAnsi="Times New Roman" w:cs="Times New Roman"/>
          <w:kern w:val="0"/>
          <w:sz w:val="24"/>
          <w:szCs w:val="24"/>
          <w14:ligatures w14:val="none"/>
        </w:rPr>
      </w:pPr>
      <w:r w:rsidRPr="00CC1AF0">
        <w:rPr>
          <w:rFonts w:ascii="Times New Roman" w:hAnsi="Times New Roman" w:cs="Times New Roman"/>
          <w:kern w:val="0"/>
          <w:sz w:val="24"/>
          <w:szCs w:val="24"/>
          <w14:ligatures w14:val="none"/>
        </w:rPr>
        <w:t>This cross-sectional study estimated treatment effects of physical activity on several aspects of mental health among a large global sample of adults using advanced covariate balancing techniques to reduce bias in our estimates. Our results demonstrate a significant small effect of self-reported physical activity on a comprehensive measure of overall mental health and well-being, in addition to similar benefits across several specific subcategories of mental health. The strongest associations between physical activity and mental health appear to occur during the early and middle-aged adult life stages, with effects becoming weaker into old age. Collectively, findings further buttress the growing body of evidence in support of promoting physical activity to promote various aspects of mental health and well-being among the population.</w:t>
      </w:r>
    </w:p>
    <w:p w14:paraId="311A6D3F" w14:textId="77777777" w:rsidR="006F5A64" w:rsidRDefault="006F5A64"/>
    <w:p w14:paraId="24BF744C" w14:textId="77777777" w:rsidR="009C64BF" w:rsidRDefault="009C64BF"/>
    <w:p w14:paraId="47C2CF0C" w14:textId="77777777" w:rsidR="009C64BF" w:rsidRDefault="009C64BF"/>
    <w:p w14:paraId="3A0E5177" w14:textId="77777777" w:rsidR="009C64BF" w:rsidRDefault="009C64BF" w:rsidP="001F0BC9">
      <w:pPr>
        <w:spacing w:line="240" w:lineRule="auto"/>
      </w:pPr>
    </w:p>
    <w:p w14:paraId="04D9CC65" w14:textId="77777777" w:rsidR="007D4600" w:rsidRDefault="009C64BF" w:rsidP="007D4600">
      <w:pPr>
        <w:pStyle w:val="Bibliography"/>
      </w:pPr>
      <w:r>
        <w:fldChar w:fldCharType="begin"/>
      </w:r>
      <w:r>
        <w:instrText xml:space="preserve"> ADDIN ZOTERO_BIBL {"uncited":[],"omitted":[],"custom":[]} CSL_BIBLIOGRAPHY </w:instrText>
      </w:r>
      <w:r>
        <w:fldChar w:fldCharType="separate"/>
      </w:r>
      <w:r w:rsidR="007D4600">
        <w:t>1.</w:t>
      </w:r>
      <w:r w:rsidR="007D4600">
        <w:tab/>
        <w:t>Steel Z, Marnane C, Iranpour C, et al.: The global prevalence of common mental disorders: a systematic review and meta-analysis 1980–2013. Int J Epidemiol. 2014; 43:476–493.</w:t>
      </w:r>
    </w:p>
    <w:p w14:paraId="3282F517" w14:textId="77777777" w:rsidR="007D4600" w:rsidRDefault="007D4600" w:rsidP="007D4600">
      <w:pPr>
        <w:pStyle w:val="Bibliography"/>
      </w:pPr>
      <w:r>
        <w:t>2.</w:t>
      </w:r>
      <w:r>
        <w:tab/>
        <w:t>Collaborators G 2019 MD, others: Global, regional, and national burden of 12 mental disorders in 204 countries and territories, 1990–2019: a systematic analysis for the Global Burden of Disease Study 2019. Lancet Psychiatry. 2022; 9:137–150.</w:t>
      </w:r>
    </w:p>
    <w:p w14:paraId="6501483F" w14:textId="77777777" w:rsidR="007D4600" w:rsidRDefault="007D4600" w:rsidP="007D4600">
      <w:pPr>
        <w:pStyle w:val="Bibliography"/>
      </w:pPr>
      <w:r>
        <w:t>3.</w:t>
      </w:r>
      <w:r>
        <w:tab/>
        <w:t>Health TLG: Mental health matters. Lancet Glob Health. 2020; 8:e1352.</w:t>
      </w:r>
    </w:p>
    <w:p w14:paraId="7D3D915E" w14:textId="77777777" w:rsidR="007D4600" w:rsidRDefault="007D4600" w:rsidP="007D4600">
      <w:pPr>
        <w:pStyle w:val="Bibliography"/>
      </w:pPr>
      <w:r>
        <w:t>4.</w:t>
      </w:r>
      <w:r>
        <w:tab/>
        <w:t>Samji H, Wu J, Ladak A, et al.: Mental health impacts of the COVID-19 pandemic on children and youth–a systematic review. Child Adolesc Ment Health. 2022; 27:173–189.</w:t>
      </w:r>
    </w:p>
    <w:p w14:paraId="3DFEC659" w14:textId="77777777" w:rsidR="007D4600" w:rsidRDefault="007D4600" w:rsidP="007D4600">
      <w:pPr>
        <w:pStyle w:val="Bibliography"/>
      </w:pPr>
      <w:r>
        <w:t>5.</w:t>
      </w:r>
      <w:r>
        <w:tab/>
        <w:t>Patel K, Robertson E, Kwong AS, et al.: Psychological distress before and during the COVID-19 pandemic among adults in the United Kingdom based on coordinated analyses of 11 longitudinal studies. JAMA Netw Open. 2022; 5:e227629–e227629.</w:t>
      </w:r>
    </w:p>
    <w:p w14:paraId="720C2044" w14:textId="77777777" w:rsidR="007D4600" w:rsidRDefault="007D4600" w:rsidP="007D4600">
      <w:pPr>
        <w:pStyle w:val="Bibliography"/>
      </w:pPr>
      <w:r>
        <w:t>6.</w:t>
      </w:r>
      <w:r>
        <w:tab/>
        <w:t>Panchal U, Salazar de Pablo G, Franco M, et al.: The impact of COVID-19 lockdown on child and adolescent mental health: systematic review. Eur Child Adolesc Psychiatry. 2021; 1–27.</w:t>
      </w:r>
    </w:p>
    <w:p w14:paraId="563ECC09" w14:textId="77777777" w:rsidR="007D4600" w:rsidRDefault="007D4600" w:rsidP="007D4600">
      <w:pPr>
        <w:pStyle w:val="Bibliography"/>
      </w:pPr>
      <w:r>
        <w:t>7.</w:t>
      </w:r>
      <w:r>
        <w:tab/>
        <w:t>Prati G, Mancini AD: The psychological impact of COVID-19 pandemic lockdowns: a review and meta-analysis of longitudinal studies and natural experiments. Psychol Med. 2021; 51:201–211.</w:t>
      </w:r>
    </w:p>
    <w:p w14:paraId="42264E82" w14:textId="77777777" w:rsidR="007D4600" w:rsidRDefault="007D4600" w:rsidP="007D4600">
      <w:pPr>
        <w:pStyle w:val="Bibliography"/>
      </w:pPr>
      <w:r>
        <w:t>8.</w:t>
      </w:r>
      <w:r>
        <w:tab/>
        <w:t>Robinson E, Sutin AR, Daly M, Jones A: A systematic review and meta-analysis of longitudinal cohort studies comparing mental health before versus during the COVID-19 pandemic in 2020. J Affect Disord. 2022; 296:567–576.</w:t>
      </w:r>
    </w:p>
    <w:p w14:paraId="529EB7E1" w14:textId="77777777" w:rsidR="007D4600" w:rsidRDefault="007D4600" w:rsidP="007D4600">
      <w:pPr>
        <w:pStyle w:val="Bibliography"/>
      </w:pPr>
      <w:r>
        <w:lastRenderedPageBreak/>
        <w:t>9.</w:t>
      </w:r>
      <w:r>
        <w:tab/>
        <w:t>Kauhanen L, Wan Mohd Yunus WMA, Lempinen L, et al.: A systematic review of the mental health changes of children and young people before and during the COVID-19 pandemic. Eur Child Adolesc Psychiatry. 2022; .</w:t>
      </w:r>
    </w:p>
    <w:p w14:paraId="2E0106BC" w14:textId="77777777" w:rsidR="007D4600" w:rsidRDefault="007D4600" w:rsidP="007D4600">
      <w:pPr>
        <w:pStyle w:val="Bibliography"/>
      </w:pPr>
      <w:r>
        <w:t>10.</w:t>
      </w:r>
      <w:r>
        <w:tab/>
        <w:t>Santomauro DF, Mantilla Herrera AM, Shadid J, et al.: Global prevalence and burden of depressive and anxiety disorders in 204 countries and territories in 2020 due to the COVID-19 pandemic. The Lancet. 2021; 398:1700–1712.</w:t>
      </w:r>
    </w:p>
    <w:p w14:paraId="786C2586" w14:textId="77777777" w:rsidR="007D4600" w:rsidRDefault="007D4600" w:rsidP="007D4600">
      <w:pPr>
        <w:pStyle w:val="Bibliography"/>
      </w:pPr>
      <w:r>
        <w:t>11.</w:t>
      </w:r>
      <w:r>
        <w:tab/>
        <w:t>Oswalt SB, Lederer AM, Chestnut-Steich K, Day C, Halbritter A, Ortiz D: Trends in college students’ mental health diagnoses and utilization of services, 2009–2015. J Am Coll Health. 2020; 68:41–51.</w:t>
      </w:r>
    </w:p>
    <w:p w14:paraId="67E86D9A" w14:textId="77777777" w:rsidR="007D4600" w:rsidRDefault="007D4600" w:rsidP="007D4600">
      <w:pPr>
        <w:pStyle w:val="Bibliography"/>
      </w:pPr>
      <w:r>
        <w:t>12.</w:t>
      </w:r>
      <w:r>
        <w:tab/>
        <w:t>Keyes KM, Gary D, O’Malley PM, Hamilton A, Schulenberg J: Recent increases in depressive symptoms among US adolescents: trends from 1991 to 2018. Soc Psychiatry Psychiatr Epidemiol. 2019; 54:987–996.</w:t>
      </w:r>
    </w:p>
    <w:p w14:paraId="5AC1AAC0" w14:textId="77777777" w:rsidR="007D4600" w:rsidRDefault="007D4600" w:rsidP="007D4600">
      <w:pPr>
        <w:pStyle w:val="Bibliography"/>
      </w:pPr>
      <w:r>
        <w:t>13.</w:t>
      </w:r>
      <w:r>
        <w:tab/>
        <w:t>Chen Y, Cowden RG, Fulks J, Plake JF, VanderWeele TJ: National data on age gradients in well-being among US adults. JAMA Psychiatry. 2022; 79:1046–1047.</w:t>
      </w:r>
    </w:p>
    <w:p w14:paraId="52C0609D" w14:textId="77777777" w:rsidR="007D4600" w:rsidRDefault="007D4600" w:rsidP="007D4600">
      <w:pPr>
        <w:pStyle w:val="Bibliography"/>
      </w:pPr>
      <w:r>
        <w:t>14.</w:t>
      </w:r>
      <w:r>
        <w:tab/>
        <w:t>Blanchflower DG, Oswald AJ: Is well-being U-shaped over the life cycle? Soc Sci Med. 2008; 66:1733–1749.</w:t>
      </w:r>
    </w:p>
    <w:p w14:paraId="39475136" w14:textId="77777777" w:rsidR="007D4600" w:rsidRDefault="007D4600" w:rsidP="007D4600">
      <w:pPr>
        <w:pStyle w:val="Bibliography"/>
      </w:pPr>
      <w:r>
        <w:t>15.</w:t>
      </w:r>
      <w:r>
        <w:tab/>
        <w:t>Solmi M, Radua J, Olivola M, et al.: Age at onset of mental disorders worldwide: large-scale meta-analysis of 192 epidemiological studies. Mol Psychiatry. 2022; 27:281–295.</w:t>
      </w:r>
    </w:p>
    <w:p w14:paraId="000346DC" w14:textId="77777777" w:rsidR="007D4600" w:rsidRDefault="007D4600" w:rsidP="007D4600">
      <w:pPr>
        <w:pStyle w:val="Bibliography"/>
      </w:pPr>
      <w:r>
        <w:t>16.</w:t>
      </w:r>
      <w:r>
        <w:tab/>
        <w:t>Gordon BR, McDowell CP, Hallgren M, Meyer JD, Lyons M, Herring MP: Association of efficacy of resistance exercise training with depressive symptoms: meta-analysis and meta-regression analysis of randomized clinical trials. JAMA Psychiatry. 2018; 75:566–576.</w:t>
      </w:r>
    </w:p>
    <w:p w14:paraId="18C208EB" w14:textId="77777777" w:rsidR="007D4600" w:rsidRDefault="007D4600" w:rsidP="007D4600">
      <w:pPr>
        <w:pStyle w:val="Bibliography"/>
      </w:pPr>
      <w:r>
        <w:lastRenderedPageBreak/>
        <w:t>17.</w:t>
      </w:r>
      <w:r>
        <w:tab/>
        <w:t>Kvam S, Kleppe CL, Nordhus IH, Hovland A: Exercise as a treatment for depression: a meta-analysis. J Affect Disord. 2016; 202:67–86.</w:t>
      </w:r>
    </w:p>
    <w:p w14:paraId="66DCCC2D" w14:textId="77777777" w:rsidR="007D4600" w:rsidRDefault="007D4600" w:rsidP="007D4600">
      <w:pPr>
        <w:pStyle w:val="Bibliography"/>
      </w:pPr>
      <w:r>
        <w:t>18.</w:t>
      </w:r>
      <w:r>
        <w:tab/>
        <w:t>Pearce M, Garcia L, Abbas A, et al.: Association between physical activity and risk of depression: a systematic review and meta-analysis. JAMA Psychiatry. 2022; .</w:t>
      </w:r>
    </w:p>
    <w:p w14:paraId="3F91D9D7" w14:textId="77777777" w:rsidR="007D4600" w:rsidRDefault="007D4600" w:rsidP="007D4600">
      <w:pPr>
        <w:pStyle w:val="Bibliography"/>
      </w:pPr>
      <w:r>
        <w:t>19.</w:t>
      </w:r>
      <w:r>
        <w:tab/>
        <w:t>Schuch F, Vancampfort D, Firth J, et al.: Physical activity and sedentary behavior in people with major depressive disorder: a systematic review and meta-analysis. J Affect Disord. 2017; 210:139–150.</w:t>
      </w:r>
    </w:p>
    <w:p w14:paraId="595ED616" w14:textId="77777777" w:rsidR="007D4600" w:rsidRDefault="007D4600" w:rsidP="007D4600">
      <w:pPr>
        <w:pStyle w:val="Bibliography"/>
      </w:pPr>
      <w:r>
        <w:t>20.</w:t>
      </w:r>
      <w:r>
        <w:tab/>
        <w:t>Schuch FB, Vancampfort D, Richards J, Rosenbaum S, Ward PB, Stubbs B: Exercise as a treatment for depression: a meta-analysis adjusting for publication bias. J Psychiatr Res. 2016; 77:42–51.</w:t>
      </w:r>
    </w:p>
    <w:p w14:paraId="2647E0B0" w14:textId="77777777" w:rsidR="007D4600" w:rsidRDefault="007D4600" w:rsidP="007D4600">
      <w:pPr>
        <w:pStyle w:val="Bibliography"/>
      </w:pPr>
      <w:r>
        <w:t>21.</w:t>
      </w:r>
      <w:r>
        <w:tab/>
        <w:t>Schuch FB, Vancampfort D, Rosenbaum S, Richards J, Ward PB, Stubbs B: Exercise improves physical and psychological quality of life in people with depression: A meta-analysis including the evaluation of control group response. Psychiatry Res. 2016; 241:47–54.</w:t>
      </w:r>
    </w:p>
    <w:p w14:paraId="2E83797C" w14:textId="77777777" w:rsidR="007D4600" w:rsidRDefault="007D4600" w:rsidP="007D4600">
      <w:pPr>
        <w:pStyle w:val="Bibliography"/>
      </w:pPr>
      <w:r>
        <w:t>22.</w:t>
      </w:r>
      <w:r>
        <w:tab/>
        <w:t>Aylett E, Small N, Bower P: Exercise in the treatment of clinical anxiety in general practice–a systematic review and meta-analysis. BMC Health Serv Res. 2018; 18:1–18.</w:t>
      </w:r>
    </w:p>
    <w:p w14:paraId="04D850B5" w14:textId="77777777" w:rsidR="007D4600" w:rsidRDefault="007D4600" w:rsidP="007D4600">
      <w:pPr>
        <w:pStyle w:val="Bibliography"/>
      </w:pPr>
      <w:r>
        <w:t>23.</w:t>
      </w:r>
      <w:r>
        <w:tab/>
        <w:t>Biddle SJ, Ciaccioni S, Thomas G, Vergeer I: Physical activity and mental health in children and adolescents: An updated review of reviews and an analysis of causality. Psychol Sport Exerc. 2019; 42:146–155.</w:t>
      </w:r>
    </w:p>
    <w:p w14:paraId="799CEE3E" w14:textId="77777777" w:rsidR="007D4600" w:rsidRDefault="007D4600" w:rsidP="007D4600">
      <w:pPr>
        <w:pStyle w:val="Bibliography"/>
      </w:pPr>
      <w:r>
        <w:t>24.</w:t>
      </w:r>
      <w:r>
        <w:tab/>
        <w:t>McDowell CP, Dishman RK, Gordon BR, Herring MP: Physical activity and anxiety: a systematic review and meta-analysis of prospective cohort studies. Am J Prev Med. 2019; 57:545–556.</w:t>
      </w:r>
    </w:p>
    <w:p w14:paraId="146CAD19" w14:textId="77777777" w:rsidR="007D4600" w:rsidRDefault="007D4600" w:rsidP="007D4600">
      <w:pPr>
        <w:pStyle w:val="Bibliography"/>
      </w:pPr>
      <w:r>
        <w:lastRenderedPageBreak/>
        <w:t>25.</w:t>
      </w:r>
      <w:r>
        <w:tab/>
        <w:t>Firth J, Solmi M, Wootton RE, et al.: A meta-review of “lifestyle psychiatry”: the role of exercise, smoking, diet and sleep in the prevention and treatment of mental disorders. World Psychiatry. 2020; 19:360–380.</w:t>
      </w:r>
    </w:p>
    <w:p w14:paraId="28395334" w14:textId="77777777" w:rsidR="007D4600" w:rsidRDefault="007D4600" w:rsidP="007D4600">
      <w:pPr>
        <w:pStyle w:val="Bibliography"/>
      </w:pPr>
      <w:r>
        <w:t>26.</w:t>
      </w:r>
      <w:r>
        <w:tab/>
        <w:t>Marquez DX, Aguiñaga S, Vásquez PM, et al.: A systematic review of physical activity and quality of life and well-being. Transl Behav Med. 2020; 10:1098–1109.</w:t>
      </w:r>
    </w:p>
    <w:p w14:paraId="3A39B16E" w14:textId="77777777" w:rsidR="007D4600" w:rsidRDefault="007D4600" w:rsidP="007D4600">
      <w:pPr>
        <w:pStyle w:val="Bibliography"/>
      </w:pPr>
      <w:r>
        <w:t>27.</w:t>
      </w:r>
      <w:r>
        <w:tab/>
        <w:t>Rodriguez-Ayllon M, Cadenas-Sánchez C, Estévez-López F, et al.: Role of physical activity and sedentary behavior in the mental health of preschoolers, children and adolescents: a systematic review and meta-analysis. Sports Med. 2019; 49:1383–1410.</w:t>
      </w:r>
    </w:p>
    <w:p w14:paraId="5258A3FF" w14:textId="77777777" w:rsidR="007D4600" w:rsidRDefault="007D4600" w:rsidP="007D4600">
      <w:pPr>
        <w:pStyle w:val="Bibliography"/>
      </w:pPr>
      <w:r>
        <w:t>28.</w:t>
      </w:r>
      <w:r>
        <w:tab/>
        <w:t>Chekroud SR, Gueorguieva R, Zheutlin AB, et al.: Association between physical exercise and mental health in 1· 2 million individuals in the USA between 2011 and 2015: a cross-sectional study. Lancet Psychiatry. 2018; 5:739–746.</w:t>
      </w:r>
    </w:p>
    <w:p w14:paraId="2D986214" w14:textId="77777777" w:rsidR="007D4600" w:rsidRDefault="007D4600" w:rsidP="007D4600">
      <w:pPr>
        <w:pStyle w:val="Bibliography"/>
      </w:pPr>
      <w:r>
        <w:t>29.</w:t>
      </w:r>
      <w:r>
        <w:tab/>
        <w:t>Ekkekakis P: Why Is exercise underutilized in clinical practice despite evidence it is effective? Lessons in pragmatism from the inclusion of exercise in guidelines for the treatment of depression in the British National Health Service. Kinesiol Rev. 2020; 10:29–50.</w:t>
      </w:r>
    </w:p>
    <w:p w14:paraId="49F75715" w14:textId="77777777" w:rsidR="007D4600" w:rsidRDefault="007D4600" w:rsidP="007D4600">
      <w:pPr>
        <w:pStyle w:val="Bibliography"/>
      </w:pPr>
      <w:r>
        <w:t>30.</w:t>
      </w:r>
      <w:r>
        <w:tab/>
        <w:t>Kendrick T, Pilling S, Mavranezouli I, et al.: Management of depression in adults: summary of updated NICE guidance. BMJ. 2022; 378:o1557.</w:t>
      </w:r>
    </w:p>
    <w:p w14:paraId="30D494D9" w14:textId="77777777" w:rsidR="007D4600" w:rsidRDefault="007D4600" w:rsidP="007D4600">
      <w:pPr>
        <w:pStyle w:val="Bibliography"/>
      </w:pPr>
      <w:r>
        <w:t>31.</w:t>
      </w:r>
      <w:r>
        <w:tab/>
        <w:t xml:space="preserve">Canadian Network for Mood and Anxiety Treatments (CANMAT) 2016 Clinical Guidelines for the Management of Adults with Major Depressive Disorder: Section 5. Complementary and Alternative Medicine Treatments - Arun V. Ravindran, Lynda G. Balneaves, Guy Faulkner, Abigail Ortiz, Diane McIntosh, Rachel L. Morehouse, Lakshmi Ravindran, Lakshmi N. Yatham, Sidney H. Kennedy, </w:t>
      </w:r>
      <w:r>
        <w:lastRenderedPageBreak/>
        <w:t>Raymond W. Lam, Glenda M. MacQueen, Roumen V. Milev, Sagar V. Parikh, , the CANMAT Depression Work Group, the CANMAT Depression Work Group, 2016: no date; .</w:t>
      </w:r>
    </w:p>
    <w:p w14:paraId="665F28F7" w14:textId="77777777" w:rsidR="007D4600" w:rsidRDefault="007D4600" w:rsidP="007D4600">
      <w:pPr>
        <w:pStyle w:val="Bibliography"/>
      </w:pPr>
      <w:r>
        <w:t>32.</w:t>
      </w:r>
      <w:r>
        <w:tab/>
        <w:t>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Eur Psychiatry. 2018; 54:124–144.</w:t>
      </w:r>
    </w:p>
    <w:p w14:paraId="6BB3674A" w14:textId="77777777" w:rsidR="007D4600" w:rsidRDefault="007D4600" w:rsidP="007D4600">
      <w:pPr>
        <w:pStyle w:val="Bibliography"/>
      </w:pPr>
      <w:r>
        <w:t>33.</w:t>
      </w:r>
      <w:r>
        <w:tab/>
        <w:t>Malhi GS, Bassett D, Boyce P, et al.: Royal Australian and New Zealand College of Psychiatrists clinical practice guidelines for mood disorders. Aust N Z J Psychiatry. 2015; 49:1087–1206.</w:t>
      </w:r>
    </w:p>
    <w:p w14:paraId="5C8E80BC" w14:textId="77777777" w:rsidR="007D4600" w:rsidRDefault="007D4600" w:rsidP="007D4600">
      <w:pPr>
        <w:pStyle w:val="Bibliography"/>
      </w:pPr>
      <w:r>
        <w:t>34.</w:t>
      </w:r>
      <w:r>
        <w:tab/>
        <w:t>Firth J, Cotter J, Elliott R, French P, Yung AR: A systematic review and meta-analysis of exercise interventions in schizophrenia patients. Psychol Med. 2015; 45:1343–1361.</w:t>
      </w:r>
    </w:p>
    <w:p w14:paraId="61ED9A11" w14:textId="77777777" w:rsidR="007D4600" w:rsidRDefault="007D4600" w:rsidP="007D4600">
      <w:pPr>
        <w:pStyle w:val="Bibliography"/>
      </w:pPr>
      <w:r>
        <w:t>35.</w:t>
      </w:r>
      <w:r>
        <w:tab/>
        <w:t>Dauwan M, Begemann MJ, Heringa SM, Sommer IE: Exercise improves clinical symptoms, quality of life, global functioning, and depression in schizophrenia: a systematic review and meta-analysis. Schizophr Bull. 2016; 42:588–599.</w:t>
      </w:r>
    </w:p>
    <w:p w14:paraId="733C5BFC" w14:textId="77777777" w:rsidR="007D4600" w:rsidRDefault="007D4600" w:rsidP="007D4600">
      <w:pPr>
        <w:pStyle w:val="Bibliography"/>
      </w:pPr>
      <w:r>
        <w:t>36.</w:t>
      </w:r>
      <w:r>
        <w:tab/>
        <w:t>Brokmeier LL, Firth J, Vancampfort D, et al.: Does physical activity reduce the risk of psychosis? A systematic review and meta-analysis of prospective studies. Psychiatry Res. 2020; 284:112675.</w:t>
      </w:r>
    </w:p>
    <w:p w14:paraId="6DA1BC45" w14:textId="77777777" w:rsidR="007D4600" w:rsidRDefault="007D4600" w:rsidP="007D4600">
      <w:pPr>
        <w:pStyle w:val="Bibliography"/>
      </w:pPr>
      <w:r>
        <w:t>37.</w:t>
      </w:r>
      <w:r>
        <w:tab/>
        <w:t>Brondino N, Rocchetti M, Fusar-Poli L, et al.: A systematic review of cognitive effects of exercise in depression. Acta Psychiatr Scand. 2017; 135:285–295.</w:t>
      </w:r>
    </w:p>
    <w:p w14:paraId="70C0884B" w14:textId="77777777" w:rsidR="007D4600" w:rsidRDefault="007D4600" w:rsidP="007D4600">
      <w:pPr>
        <w:pStyle w:val="Bibliography"/>
      </w:pPr>
      <w:r>
        <w:t>38.</w:t>
      </w:r>
      <w:r>
        <w:tab/>
        <w:t>Ashdown-Franks G, Firth J, Carney R, et al.: Exercise as medicine for mental and substance use disorders: a meta-review of the benefits for neuropsychiatric and cognitive outcomes. Sports Med. 2020; 50:151–170.</w:t>
      </w:r>
    </w:p>
    <w:p w14:paraId="25398E5F" w14:textId="77777777" w:rsidR="007D4600" w:rsidRDefault="007D4600" w:rsidP="007D4600">
      <w:pPr>
        <w:pStyle w:val="Bibliography"/>
      </w:pPr>
      <w:r>
        <w:lastRenderedPageBreak/>
        <w:t>39.</w:t>
      </w:r>
      <w:r>
        <w:tab/>
        <w:t>Melo MCA, Daher EDF, Albuquerque SGC, de Bruin VMS: Exercise in bipolar patients: a systematic review. J Affect Disord. 2016; 198:32–38.</w:t>
      </w:r>
    </w:p>
    <w:p w14:paraId="2C17A65C" w14:textId="77777777" w:rsidR="007D4600" w:rsidRDefault="007D4600" w:rsidP="007D4600">
      <w:pPr>
        <w:pStyle w:val="Bibliography"/>
      </w:pPr>
      <w:r>
        <w:t>40.</w:t>
      </w:r>
      <w:r>
        <w:tab/>
        <w:t>Borsboom D, Cramer AO, Schmittmann VD, Epskamp S, Waldorp LJ: The small world of psychopathology. PloS One. 2011; 6:e27407.</w:t>
      </w:r>
    </w:p>
    <w:p w14:paraId="2255D4B7" w14:textId="77777777" w:rsidR="007D4600" w:rsidRDefault="007D4600" w:rsidP="007D4600">
      <w:pPr>
        <w:pStyle w:val="Bibliography"/>
      </w:pPr>
      <w:r>
        <w:t>41.</w:t>
      </w:r>
      <w:r>
        <w:tab/>
        <w:t>Newson JJ, Pastukh V, Thiagarajan TC: Poor separation of clinical symptom profiles by DSM-5 disorder criteria. Front Psychiatry. 2021; 12:775762.</w:t>
      </w:r>
    </w:p>
    <w:p w14:paraId="51CE3A49" w14:textId="77777777" w:rsidR="007D4600" w:rsidRDefault="007D4600" w:rsidP="007D4600">
      <w:pPr>
        <w:pStyle w:val="Bibliography"/>
      </w:pPr>
      <w:r>
        <w:t>42.</w:t>
      </w:r>
      <w:r>
        <w:tab/>
        <w:t>Murri MB, Ekkekakis P, Menchetti M, et al.: Physical exercise for late-life depression: Effects on symptom dimensions and time course. J Affect Disord. 2018; 230:65–70.</w:t>
      </w:r>
    </w:p>
    <w:p w14:paraId="6F9ED922" w14:textId="77777777" w:rsidR="007D4600" w:rsidRDefault="007D4600" w:rsidP="007D4600">
      <w:pPr>
        <w:pStyle w:val="Bibliography"/>
      </w:pPr>
      <w:r>
        <w:t>43.</w:t>
      </w:r>
      <w:r>
        <w:tab/>
        <w:t>Uher R, Perlis R, Henigsberg N, et al.: Depression symptom dimensions as predictors of antidepressant treatment outcome: replicable evidence for interest-activity symptoms. Psychol Med. 2012; 42:967–980.</w:t>
      </w:r>
    </w:p>
    <w:p w14:paraId="3BFCECA8" w14:textId="77777777" w:rsidR="007D4600" w:rsidRDefault="007D4600" w:rsidP="007D4600">
      <w:pPr>
        <w:pStyle w:val="Bibliography"/>
      </w:pPr>
      <w:r>
        <w:t>44.</w:t>
      </w:r>
      <w:r>
        <w:tab/>
        <w:t>Iniesta R, Malki K, Maier W, et al.: Combining clinical variables to optimize prediction of antidepressant treatment outcomes. J Psychiatr Res. 2016; 78:94–102.</w:t>
      </w:r>
    </w:p>
    <w:p w14:paraId="710FB3E2" w14:textId="77777777" w:rsidR="007D4600" w:rsidRDefault="007D4600" w:rsidP="007D4600">
      <w:pPr>
        <w:pStyle w:val="Bibliography"/>
      </w:pPr>
      <w:r>
        <w:t>45.</w:t>
      </w:r>
      <w:r>
        <w:tab/>
        <w:t>Fried EI, Nesse RM: Depression sum-scores don’t add up: why analyzing specific depression symptoms is essential. BMC Med. 2015; 13:1–11.</w:t>
      </w:r>
    </w:p>
    <w:p w14:paraId="0274D08E" w14:textId="77777777" w:rsidR="007D4600" w:rsidRDefault="007D4600" w:rsidP="007D4600">
      <w:pPr>
        <w:pStyle w:val="Bibliography"/>
      </w:pPr>
      <w:r>
        <w:t>46.</w:t>
      </w:r>
      <w:r>
        <w:tab/>
        <w:t>Newson JJ, Thiagarajan TC: Assessment of population well-being with the mental health quotient (MHQ): development and usability study. JMIR Ment Health. 2020; 7:e17935.</w:t>
      </w:r>
    </w:p>
    <w:p w14:paraId="567176FB" w14:textId="77777777" w:rsidR="007D4600" w:rsidRDefault="007D4600" w:rsidP="007D4600">
      <w:pPr>
        <w:pStyle w:val="Bibliography"/>
      </w:pPr>
      <w:r>
        <w:t>47.</w:t>
      </w:r>
      <w:r>
        <w:tab/>
        <w:t>Newson JJ, Pastukh V, Thiagarajan TC: Assessment of Population Well-being With the Mental Health Quotient: Validation Study. JMIR Ment Health. 2022; 9:e34105.</w:t>
      </w:r>
    </w:p>
    <w:p w14:paraId="59EE5925" w14:textId="77777777" w:rsidR="007D4600" w:rsidRDefault="007D4600" w:rsidP="007D4600">
      <w:pPr>
        <w:pStyle w:val="Bibliography"/>
      </w:pPr>
      <w:r>
        <w:lastRenderedPageBreak/>
        <w:t>48.</w:t>
      </w:r>
      <w:r>
        <w:tab/>
        <w:t>R Core Team: R: A Language and Environment for Statistical Computing. Vienna, Austria: R Foundation for Statistical Computing, 2022.</w:t>
      </w:r>
    </w:p>
    <w:p w14:paraId="27DEC8BE" w14:textId="77777777" w:rsidR="007D4600" w:rsidRDefault="007D4600" w:rsidP="007D4600">
      <w:pPr>
        <w:pStyle w:val="Bibliography"/>
      </w:pPr>
      <w:r>
        <w:t>49.</w:t>
      </w:r>
      <w:r>
        <w:tab/>
        <w:t>McCaffrey DF, Ridgeway G, Morral AR: Propensity score estimation with boosted regression for evaluating causal effects in observational studies. Psychol Methods. 2004; 9:403.</w:t>
      </w:r>
    </w:p>
    <w:p w14:paraId="28C7F4DF" w14:textId="77777777" w:rsidR="007D4600" w:rsidRDefault="007D4600" w:rsidP="007D4600">
      <w:pPr>
        <w:pStyle w:val="Bibliography"/>
      </w:pPr>
      <w:r>
        <w:t>50.</w:t>
      </w:r>
      <w:r>
        <w:tab/>
        <w:t>Friedman JH: Greedy function approximation: a gradient boosting machine. Ann Stat. 2001; 1189–1232.</w:t>
      </w:r>
    </w:p>
    <w:p w14:paraId="1A09CC4E" w14:textId="77777777" w:rsidR="007D4600" w:rsidRDefault="007D4600" w:rsidP="007D4600">
      <w:pPr>
        <w:pStyle w:val="Bibliography"/>
      </w:pPr>
      <w:r>
        <w:t>51.</w:t>
      </w:r>
      <w:r>
        <w:tab/>
        <w:t>Greifer N: WeightIt: Weighting for Covariate Balance in Observational Studies. 2022.</w:t>
      </w:r>
    </w:p>
    <w:p w14:paraId="04EF9625" w14:textId="77777777" w:rsidR="007D4600" w:rsidRDefault="007D4600" w:rsidP="007D4600">
      <w:pPr>
        <w:pStyle w:val="Bibliography"/>
      </w:pPr>
      <w:r>
        <w:t>52.</w:t>
      </w:r>
      <w:r>
        <w:tab/>
        <w:t>Rosenbaum PR, Rubin DB: The central role of the propensity score in observational studies for causal effects. Biometrika. 1983; 70:41–55.</w:t>
      </w:r>
    </w:p>
    <w:p w14:paraId="765FB9B1" w14:textId="77777777" w:rsidR="007D4600" w:rsidRDefault="007D4600" w:rsidP="007D4600">
      <w:pPr>
        <w:pStyle w:val="Bibliography"/>
      </w:pPr>
      <w:r>
        <w:t>53.</w:t>
      </w:r>
      <w:r>
        <w:tab/>
        <w:t>Vancampfort D, Firth J, Schuch FB, et al.: Sedentary behavior and physical activity levels in people with schizophrenia, bipolar disorder and major depressive disorder: a global systematic review and meta-analysis. World Psychiatry. 2017; 16:308–315.</w:t>
      </w:r>
    </w:p>
    <w:p w14:paraId="5163BA9A" w14:textId="77777777" w:rsidR="007D4600" w:rsidRDefault="007D4600" w:rsidP="007D4600">
      <w:pPr>
        <w:pStyle w:val="Bibliography"/>
      </w:pPr>
      <w:r>
        <w:t>54.</w:t>
      </w:r>
      <w:r>
        <w:tab/>
        <w:t>Tu C: Comparison of various machine learning algorithms for estimating generalized propensity score. J Stat Comput Simul. 2019; 89:708–719.</w:t>
      </w:r>
    </w:p>
    <w:p w14:paraId="79FA9729" w14:textId="77777777" w:rsidR="007D4600" w:rsidRDefault="007D4600" w:rsidP="007D4600">
      <w:pPr>
        <w:pStyle w:val="Bibliography"/>
      </w:pPr>
      <w:r>
        <w:t>55.</w:t>
      </w:r>
      <w:r>
        <w:tab/>
        <w:t>Lee BK, Lessler J, Stuart EA: Improving propensity score weighting using machine learning. Stat Med. 2010; 29:337–346.</w:t>
      </w:r>
    </w:p>
    <w:p w14:paraId="1D85EB58" w14:textId="77777777" w:rsidR="007D4600" w:rsidRDefault="007D4600" w:rsidP="007D4600">
      <w:pPr>
        <w:pStyle w:val="Bibliography"/>
      </w:pPr>
      <w:r>
        <w:t>56.</w:t>
      </w:r>
      <w:r>
        <w:tab/>
        <w:t>Lee BK, Lessler J, Stuart EA: Weight trimming and propensity score weighting. PloS One. 2011; 6:e18174.</w:t>
      </w:r>
    </w:p>
    <w:p w14:paraId="35A254BA" w14:textId="77777777" w:rsidR="007D4600" w:rsidRDefault="007D4600" w:rsidP="007D4600">
      <w:pPr>
        <w:pStyle w:val="Bibliography"/>
      </w:pPr>
      <w:r>
        <w:t>57.</w:t>
      </w:r>
      <w:r>
        <w:tab/>
        <w:t>Cham H, West SG: Propensity score analysis with missing data. Psychol Methods. 2016; 21:427.</w:t>
      </w:r>
    </w:p>
    <w:p w14:paraId="2F994188" w14:textId="77777777" w:rsidR="007D4600" w:rsidRDefault="007D4600" w:rsidP="007D4600">
      <w:pPr>
        <w:pStyle w:val="Bibliography"/>
      </w:pPr>
      <w:r>
        <w:lastRenderedPageBreak/>
        <w:t>58.</w:t>
      </w:r>
      <w:r>
        <w:tab/>
        <w:t>Coffman DL, Zhou J, Cai X: Comparison of methods for handling covariate missingness in propensity score estimation with a binary exposure. BMC Med Res Methodol. 2020; 20:1–14.</w:t>
      </w:r>
    </w:p>
    <w:p w14:paraId="2573CFB5" w14:textId="77777777" w:rsidR="007D4600" w:rsidRDefault="007D4600" w:rsidP="007D4600">
      <w:pPr>
        <w:pStyle w:val="Bibliography"/>
      </w:pPr>
      <w:r>
        <w:t>59.</w:t>
      </w:r>
      <w:r>
        <w:tab/>
        <w:t>Funk MJ, Westreich D, Wiesen C, Stürmer T, Brookhart MA, Davidian M: Doubly robust estimation of causal effects. Am J Epidemiol. 2011; 173:761–767.</w:t>
      </w:r>
    </w:p>
    <w:p w14:paraId="66F4094D" w14:textId="77777777" w:rsidR="007D4600" w:rsidRDefault="007D4600" w:rsidP="007D4600">
      <w:pPr>
        <w:pStyle w:val="Bibliography"/>
      </w:pPr>
      <w:r>
        <w:t>60.</w:t>
      </w:r>
      <w:r>
        <w:tab/>
        <w:t>Setodji CM, McCaffrey DF, Burgette LF, Almirall D, Griffin BA: The right tool for the job: Choosing between covariate balancing and generalized boosted model propensity scores. Epidemiol Camb Mass. 2017; 28:802.</w:t>
      </w:r>
    </w:p>
    <w:p w14:paraId="3B15B1CE" w14:textId="77777777" w:rsidR="007D4600" w:rsidRDefault="007D4600" w:rsidP="007D4600">
      <w:pPr>
        <w:pStyle w:val="Bibliography"/>
      </w:pPr>
      <w:r>
        <w:t>61.</w:t>
      </w:r>
      <w:r>
        <w:tab/>
        <w:t>Ridgeway G, McCaffrey DF, Morral AR, et al.: Toolkit for weighting and analysis of nonequivalent groups: a tutorial for the R TWANG package. Rand Santa Monica, Calif, 2022.</w:t>
      </w:r>
    </w:p>
    <w:p w14:paraId="4A52F5B7" w14:textId="77777777" w:rsidR="007D4600" w:rsidRDefault="007D4600" w:rsidP="007D4600">
      <w:pPr>
        <w:pStyle w:val="Bibliography"/>
      </w:pPr>
      <w:r>
        <w:t>62.</w:t>
      </w:r>
      <w:r>
        <w:tab/>
        <w:t>Bidzan-Bluma I, Lipowska M: Physical Activity and Cognitive Functioning of Children: A Systematic Review. Int J Environ Res Public Health. 2018; 15:800.</w:t>
      </w:r>
    </w:p>
    <w:p w14:paraId="6BA94B10" w14:textId="77777777" w:rsidR="007D4600" w:rsidRDefault="007D4600" w:rsidP="007D4600">
      <w:pPr>
        <w:pStyle w:val="Bibliography"/>
      </w:pPr>
      <w:r>
        <w:t>63.</w:t>
      </w:r>
      <w:r>
        <w:tab/>
        <w:t>Carvalho A, Rea IM, Parimon T, Cusack BJ: Physical activity and cognitive function in individuals over 60 years of age: a systematic review. Clin Interv Aging. 2014; 661–682.</w:t>
      </w:r>
    </w:p>
    <w:p w14:paraId="58B19FFE" w14:textId="77777777" w:rsidR="007D4600" w:rsidRDefault="007D4600" w:rsidP="007D4600">
      <w:pPr>
        <w:pStyle w:val="Bibliography"/>
      </w:pPr>
      <w:r>
        <w:t>64.</w:t>
      </w:r>
      <w:r>
        <w:tab/>
        <w:t>Laborde S, Dosseville F, Allen MS: Emotional intelligence in sport and exercise: A systematic review. Scand J Med Sci Sports. 2016; 26:862–874.</w:t>
      </w:r>
    </w:p>
    <w:p w14:paraId="3153C4CB" w14:textId="77777777" w:rsidR="007D4600" w:rsidRDefault="007D4600" w:rsidP="007D4600">
      <w:pPr>
        <w:pStyle w:val="Bibliography"/>
      </w:pPr>
      <w:r>
        <w:t>65.</w:t>
      </w:r>
      <w:r>
        <w:tab/>
        <w:t>Shanahan L, Steinhoff A, Bechtiger L, et al.: Emotional distress in young adults during the COVID-19 pandemic: evidence of risk and resilience from a longitudinal cohort study. Psychol Med. 2022; 52:824–833.</w:t>
      </w:r>
    </w:p>
    <w:p w14:paraId="75B15A56" w14:textId="77777777" w:rsidR="007D4600" w:rsidRDefault="007D4600" w:rsidP="007D4600">
      <w:pPr>
        <w:pStyle w:val="Bibliography"/>
      </w:pPr>
      <w:r>
        <w:t>66.</w:t>
      </w:r>
      <w:r>
        <w:tab/>
        <w:t>Cunningham C, O’Sullivan R, Caserotti P, Tully MA: Consequences of physical inactivity in older adults: A systematic review of reviews and meta-analyses. Scand J Med Sci Sports. 2020; 30:816–827.</w:t>
      </w:r>
    </w:p>
    <w:p w14:paraId="2FE39718" w14:textId="77777777" w:rsidR="007D4600" w:rsidRDefault="007D4600" w:rsidP="007D4600">
      <w:pPr>
        <w:pStyle w:val="Bibliography"/>
      </w:pPr>
      <w:r>
        <w:lastRenderedPageBreak/>
        <w:t>67.</w:t>
      </w:r>
      <w:r>
        <w:tab/>
        <w:t>de Oliveira L da SSCB, Souza EC, Rodrigues RAS, Fett CA, Piva AB: The effects of physical activity on anxiety, depression, and quality of life in elderly people living in the community. Trends Psychiatry Psychother. 2019; 41:36–42.</w:t>
      </w:r>
    </w:p>
    <w:p w14:paraId="49284551" w14:textId="77777777" w:rsidR="007D4600" w:rsidRDefault="007D4600" w:rsidP="007D4600">
      <w:pPr>
        <w:pStyle w:val="Bibliography"/>
      </w:pPr>
      <w:r>
        <w:t>68.</w:t>
      </w:r>
      <w:r>
        <w:tab/>
        <w:t>Rice D, Nijs J, Kosek E, et al.: Exercise-induced hypoalgesia in pain-free and chronic pain populations: state of the art and future directions. J Pain. 2019; 20:1249–1266.</w:t>
      </w:r>
    </w:p>
    <w:p w14:paraId="28F806D9" w14:textId="77777777" w:rsidR="007D4600" w:rsidRDefault="007D4600" w:rsidP="007D4600">
      <w:pPr>
        <w:pStyle w:val="Bibliography"/>
      </w:pPr>
      <w:r>
        <w:t>69.</w:t>
      </w:r>
      <w:r>
        <w:tab/>
        <w:t>Shiri R, Falah-Hassani K: Does leisure time physical activity protect against low back pain? Systematic review and meta-analysis of 36 prospective cohort studies. Br J Sports Med. 2017; 51:1410–1418.</w:t>
      </w:r>
    </w:p>
    <w:p w14:paraId="4E2B852D" w14:textId="77777777" w:rsidR="007D4600" w:rsidRDefault="007D4600" w:rsidP="007D4600">
      <w:pPr>
        <w:pStyle w:val="Bibliography"/>
      </w:pPr>
      <w:r>
        <w:t>70.</w:t>
      </w:r>
      <w:r>
        <w:tab/>
        <w:t>Lederman O, Ward PB, Firth J, et al.: Does exercise improve sleep quality in individuals with mental illness? A systematic review and meta-analysis. J Psychiatr Res. 2019; 109:96–106.</w:t>
      </w:r>
    </w:p>
    <w:p w14:paraId="76A10116" w14:textId="77777777" w:rsidR="007D4600" w:rsidRDefault="007D4600" w:rsidP="007D4600">
      <w:pPr>
        <w:pStyle w:val="Bibliography"/>
      </w:pPr>
      <w:r>
        <w:t>71.</w:t>
      </w:r>
      <w:r>
        <w:tab/>
        <w:t>Kredlow MA, Capozzoli MC, Hearon BA, Calkins AW, Otto MW: The effects of physical activity on sleep: a meta-analytic review. J Behav Med. 2015; 38:427–449.</w:t>
      </w:r>
    </w:p>
    <w:p w14:paraId="19B39EDB" w14:textId="77777777" w:rsidR="007D4600" w:rsidRDefault="007D4600" w:rsidP="007D4600">
      <w:pPr>
        <w:pStyle w:val="Bibliography"/>
      </w:pPr>
      <w:r>
        <w:t>72.</w:t>
      </w:r>
      <w:r>
        <w:tab/>
        <w:t>Beaulieu K, Hopkins M, Blundell J, Finlayson G: Homeostatic and non-homeostatic appetite control along the spectrum of physical activity levels: An updated perspective. Physiol Behav. 2018; 192:23–29.</w:t>
      </w:r>
    </w:p>
    <w:p w14:paraId="1AE206C3" w14:textId="77777777" w:rsidR="007D4600" w:rsidRDefault="007D4600" w:rsidP="007D4600">
      <w:pPr>
        <w:pStyle w:val="Bibliography"/>
      </w:pPr>
      <w:r>
        <w:t>73.</w:t>
      </w:r>
      <w:r>
        <w:tab/>
        <w:t>Beaulieu K, Hopkins M, Blundell J, Finlayson G: Does habitual physical activity increase the sensitivity of the appetite control system? A systematic review. Sports Med. 2016; 46:1897–1919.</w:t>
      </w:r>
    </w:p>
    <w:p w14:paraId="6C2A1A17" w14:textId="77777777" w:rsidR="007D4600" w:rsidRDefault="007D4600" w:rsidP="007D4600">
      <w:pPr>
        <w:pStyle w:val="Bibliography"/>
      </w:pPr>
      <w:r>
        <w:t>74.</w:t>
      </w:r>
      <w:r>
        <w:tab/>
        <w:t>Pilutti LA, Greenlee TA, Motl RW, Nickrent MS, Petruzzello SJ: Effects of exercise training on fatigue in multiple sclerosis: a meta-analysis. Psychosom Med. 2013; 75:575–580.</w:t>
      </w:r>
    </w:p>
    <w:p w14:paraId="2637C77D" w14:textId="77777777" w:rsidR="007D4600" w:rsidRDefault="007D4600" w:rsidP="007D4600">
      <w:pPr>
        <w:pStyle w:val="Bibliography"/>
      </w:pPr>
      <w:r>
        <w:t>75.</w:t>
      </w:r>
      <w:r>
        <w:tab/>
        <w:t>Bower JE: Cancer-related fatigue—mechanisms, risk factors, and treatments. Nat Rev Clin Oncol. 2014; 11:597–609.</w:t>
      </w:r>
    </w:p>
    <w:p w14:paraId="44ECC5E0" w14:textId="77777777" w:rsidR="007D4600" w:rsidRDefault="007D4600" w:rsidP="007D4600">
      <w:pPr>
        <w:pStyle w:val="Bibliography"/>
      </w:pPr>
      <w:r>
        <w:lastRenderedPageBreak/>
        <w:t>76.</w:t>
      </w:r>
      <w:r>
        <w:tab/>
        <w:t>Pels F, Kleinert J: Loneliness and physical activity: A systematic review. Int Rev Sport Exerc Psychol. 2016; 9:231–260.</w:t>
      </w:r>
    </w:p>
    <w:p w14:paraId="4A6FF672" w14:textId="77777777" w:rsidR="007D4600" w:rsidRDefault="007D4600" w:rsidP="007D4600">
      <w:pPr>
        <w:pStyle w:val="Bibliography"/>
      </w:pPr>
      <w:r>
        <w:t>77.</w:t>
      </w:r>
      <w:r>
        <w:tab/>
        <w:t>Shima T, Nakao H, Tai K, et al.: The influences of changes in physical activity levels with easing restriction of access to the University campus on empathy and social supports in college students during the covid-19 pandemic. Asia Pac J Public Health. 2022; 34:406–410.</w:t>
      </w:r>
    </w:p>
    <w:p w14:paraId="444E459C" w14:textId="77777777" w:rsidR="007D4600" w:rsidRDefault="007D4600" w:rsidP="007D4600">
      <w:pPr>
        <w:pStyle w:val="Bibliography"/>
      </w:pPr>
      <w:r>
        <w:t>78.</w:t>
      </w:r>
      <w:r>
        <w:tab/>
        <w:t>Shima T, Jesmin S, Nakao H, et al.: Association between self-reported empathy and level of physical activity in healthy young adults. J Phys Fit Sports Med. 2021; 10:45–49.</w:t>
      </w:r>
    </w:p>
    <w:p w14:paraId="09D1557B" w14:textId="77777777" w:rsidR="007D4600" w:rsidRDefault="007D4600" w:rsidP="007D4600">
      <w:pPr>
        <w:pStyle w:val="Bibliography"/>
      </w:pPr>
      <w:r>
        <w:t>79.</w:t>
      </w:r>
      <w:r>
        <w:tab/>
        <w:t>Westerterp K: Changes in physical activity over the lifespan: impact on body composition and sarcopenic obesity. Obes Rev. 2018; 19:8–13.</w:t>
      </w:r>
    </w:p>
    <w:p w14:paraId="3EC90110" w14:textId="77777777" w:rsidR="007D4600" w:rsidRDefault="007D4600" w:rsidP="007D4600">
      <w:pPr>
        <w:pStyle w:val="Bibliography"/>
      </w:pPr>
      <w:r>
        <w:t>80.</w:t>
      </w:r>
      <w:r>
        <w:tab/>
        <w:t>Van Der Zee MD, Van Der Mee D, Bartels M, De Geus EJ: Tracking of voluntary exercise behaviour over the lifespan. Int J Behav Nutr Phys Act. 2019; 16:1–11.</w:t>
      </w:r>
    </w:p>
    <w:p w14:paraId="403A9130" w14:textId="77777777" w:rsidR="007D4600" w:rsidRDefault="007D4600" w:rsidP="007D4600">
      <w:pPr>
        <w:pStyle w:val="Bibliography"/>
      </w:pPr>
      <w:r>
        <w:t>81.</w:t>
      </w:r>
      <w:r>
        <w:tab/>
        <w:t>Bernstein EE, McNally RJ: Acute aerobic exercise helps overcome emotion regulation deficits. Cogn Emot. 2017; 31:834–843.</w:t>
      </w:r>
    </w:p>
    <w:p w14:paraId="21E0B821" w14:textId="77777777" w:rsidR="007D4600" w:rsidRDefault="007D4600" w:rsidP="007D4600">
      <w:pPr>
        <w:pStyle w:val="Bibliography"/>
      </w:pPr>
      <w:r>
        <w:t>82.</w:t>
      </w:r>
      <w:r>
        <w:tab/>
        <w:t>Buffart LM, Kalter J, Sweegers MG, et al.: Effects and moderators of exercise on quality of life and physical function in patients with cancer: an individual patient data meta-analysis of 34 RCTs. Cancer Treat Rev. 2017; 52:91–104.</w:t>
      </w:r>
    </w:p>
    <w:p w14:paraId="45048DB9" w14:textId="77777777" w:rsidR="007D4600" w:rsidRDefault="007D4600" w:rsidP="007D4600">
      <w:pPr>
        <w:pStyle w:val="Bibliography"/>
      </w:pPr>
      <w:r>
        <w:t>83.</w:t>
      </w:r>
      <w:r>
        <w:tab/>
        <w:t>Rosenbaum S, Sherrington C, Tiedemann A: Exercise augmentation compared with usual care for post-traumatic stress disorder: A randomized controlled trial. Acta Psychiatr Scand. 2015; 131:350–359.</w:t>
      </w:r>
    </w:p>
    <w:p w14:paraId="5ABDD3D6" w14:textId="77777777" w:rsidR="007D4600" w:rsidRDefault="007D4600" w:rsidP="007D4600">
      <w:pPr>
        <w:pStyle w:val="Bibliography"/>
      </w:pPr>
      <w:r>
        <w:t>84.</w:t>
      </w:r>
      <w:r>
        <w:tab/>
        <w:t>Cooney GM, Dwan K, Greig CA, et al.: Exercise for depression. Cochrane Database Syst Rev. 2013; .</w:t>
      </w:r>
    </w:p>
    <w:p w14:paraId="3F74AC95" w14:textId="77777777" w:rsidR="007D4600" w:rsidRDefault="007D4600" w:rsidP="007D4600">
      <w:pPr>
        <w:pStyle w:val="Bibliography"/>
      </w:pPr>
      <w:r>
        <w:lastRenderedPageBreak/>
        <w:t>85.</w:t>
      </w:r>
      <w:r>
        <w:tab/>
        <w:t>Josefsson T, Lindwall M, Archer T: Physical exercise intervention in depressive disorders: Meta-analysis and systematic review. Scand J Med Sci Sports. 2014; 24:259–272.</w:t>
      </w:r>
    </w:p>
    <w:p w14:paraId="7A0DA2EC" w14:textId="77777777" w:rsidR="007D4600" w:rsidRDefault="007D4600" w:rsidP="007D4600">
      <w:pPr>
        <w:pStyle w:val="Bibliography"/>
      </w:pPr>
      <w:r>
        <w:t>86.</w:t>
      </w:r>
      <w:r>
        <w:tab/>
        <w:t>Joffe MM, Rosenbaum PR: Invited commentary: propensity scores. Am J Epidemiol. 1999; 150:327–333.</w:t>
      </w:r>
    </w:p>
    <w:p w14:paraId="78302CEB" w14:textId="77777777" w:rsidR="007D4600" w:rsidRDefault="007D4600" w:rsidP="007D4600">
      <w:pPr>
        <w:pStyle w:val="Bibliography"/>
      </w:pPr>
      <w:r>
        <w:t>87.</w:t>
      </w:r>
      <w:r>
        <w:tab/>
        <w:t>Sallis JF, Saelens BE: Assessment of physical activity by self-report: status, limitations, and future directions. Res Q Exerc Sport. 2000; 71:1–14.</w:t>
      </w:r>
    </w:p>
    <w:p w14:paraId="16FDA9F3" w14:textId="50D2A56D" w:rsidR="009C64BF" w:rsidRDefault="009C64BF" w:rsidP="001F0BC9">
      <w:pPr>
        <w:spacing w:line="240" w:lineRule="auto"/>
      </w:pPr>
      <w:r>
        <w:fldChar w:fldCharType="end"/>
      </w:r>
    </w:p>
    <w:p w14:paraId="35032884" w14:textId="77777777" w:rsidR="007D4600" w:rsidRDefault="007D4600" w:rsidP="001F0BC9">
      <w:pPr>
        <w:spacing w:line="240" w:lineRule="auto"/>
      </w:pPr>
    </w:p>
    <w:p w14:paraId="532285E6" w14:textId="1238A924" w:rsidR="007D4600" w:rsidRPr="007D4600" w:rsidRDefault="007D4600" w:rsidP="007D4600">
      <w:pPr>
        <w:spacing w:line="480" w:lineRule="auto"/>
        <w:rPr>
          <w:rFonts w:ascii="Times New Roman" w:hAnsi="Times New Roman" w:cs="Times New Roman"/>
          <w:kern w:val="0"/>
          <w:sz w:val="24"/>
          <w:szCs w:val="24"/>
          <w14:ligatures w14:val="none"/>
        </w:rPr>
      </w:pPr>
      <w:r w:rsidRPr="007D4600">
        <w:rPr>
          <w:rFonts w:ascii="Times New Roman" w:hAnsi="Times New Roman" w:cs="Times New Roman"/>
          <w:kern w:val="0"/>
          <w:sz w:val="24"/>
          <w:szCs w:val="24"/>
          <w14:ligatures w14:val="none"/>
        </w:rPr>
        <w:t>Table 1. Descriptions of the Subdomains of the MHQ</w:t>
      </w:r>
      <w:r w:rsidR="003D351F" w:rsidRPr="003D351F">
        <w:t xml:space="preserve"> </w:t>
      </w:r>
      <w:r w:rsidR="003D351F" w:rsidRPr="003D351F">
        <w:rPr>
          <w:rFonts w:ascii="Times New Roman" w:hAnsi="Times New Roman" w:cs="Times New Roman"/>
          <w:kern w:val="0"/>
          <w:sz w:val="24"/>
          <w:szCs w:val="24"/>
          <w14:ligatures w14:val="none"/>
        </w:rPr>
        <w:t>adapted from Newson et al. [46]</w:t>
      </w:r>
    </w:p>
    <w:tbl>
      <w:tblPr>
        <w:tblStyle w:val="TableGrid"/>
        <w:tblW w:w="0" w:type="auto"/>
        <w:tblLook w:val="04A0" w:firstRow="1" w:lastRow="0" w:firstColumn="1" w:lastColumn="0" w:noHBand="0" w:noVBand="1"/>
      </w:tblPr>
      <w:tblGrid>
        <w:gridCol w:w="1706"/>
        <w:gridCol w:w="7644"/>
      </w:tblGrid>
      <w:tr w:rsidR="007D4600" w:rsidRPr="007D4600" w14:paraId="47D6F42D" w14:textId="77777777" w:rsidTr="002F2DC6">
        <w:tc>
          <w:tcPr>
            <w:tcW w:w="0" w:type="auto"/>
          </w:tcPr>
          <w:p w14:paraId="6E77A89C"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MHQ Subcategory</w:t>
            </w:r>
          </w:p>
        </w:tc>
        <w:tc>
          <w:tcPr>
            <w:tcW w:w="0" w:type="auto"/>
          </w:tcPr>
          <w:p w14:paraId="7F8C63A0"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Description</w:t>
            </w:r>
          </w:p>
        </w:tc>
      </w:tr>
      <w:tr w:rsidR="007D4600" w:rsidRPr="007D4600" w14:paraId="6DBFE3D6" w14:textId="77777777" w:rsidTr="002F2DC6">
        <w:tc>
          <w:tcPr>
            <w:tcW w:w="0" w:type="auto"/>
          </w:tcPr>
          <w:p w14:paraId="1C62305A"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Core Cognition</w:t>
            </w:r>
          </w:p>
        </w:tc>
        <w:tc>
          <w:tcPr>
            <w:tcW w:w="0" w:type="auto"/>
          </w:tcPr>
          <w:p w14:paraId="7DE5A38A"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function effectively and independently on a moment-to-moment basis. It includes brain functions such as attention, memory, learning, and self-control. Abnormal aspects of core cognition include severe or extreme forms of mental confusion, obsessive thoughts, sensory sensitivity, compulsive behaviors, psychosis, and hallucinations.</w:t>
            </w:r>
          </w:p>
        </w:tc>
      </w:tr>
      <w:tr w:rsidR="007D4600" w:rsidRPr="007D4600" w14:paraId="204CEC10" w14:textId="77777777" w:rsidTr="002F2DC6">
        <w:tc>
          <w:tcPr>
            <w:tcW w:w="0" w:type="auto"/>
          </w:tcPr>
          <w:p w14:paraId="75946893"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Adaptability and Resilience</w:t>
            </w:r>
          </w:p>
        </w:tc>
        <w:tc>
          <w:tcPr>
            <w:tcW w:w="0" w:type="auto"/>
          </w:tcPr>
          <w:p w14:paraId="597CB587"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synthesize and make sense of complex sets of events and situations and display a longer-term perspective in thoughts and behavior. It includes brain functions such as decision making, creativity, problem solving, planning, and adaptability to change. Abnormal forms of complex cognition are associated with extreme risk-taking and severe intolerance to change.</w:t>
            </w:r>
          </w:p>
        </w:tc>
      </w:tr>
      <w:tr w:rsidR="007D4600" w:rsidRPr="007D4600" w14:paraId="3048B509" w14:textId="77777777" w:rsidTr="002F2DC6">
        <w:tc>
          <w:tcPr>
            <w:tcW w:w="0" w:type="auto"/>
          </w:tcPr>
          <w:p w14:paraId="4208EA7E"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lastRenderedPageBreak/>
              <w:t>Mood and Outlook</w:t>
            </w:r>
          </w:p>
        </w:tc>
        <w:tc>
          <w:tcPr>
            <w:tcW w:w="0" w:type="auto"/>
          </w:tcPr>
          <w:p w14:paraId="6B18C4F4"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manage and regulate emotions effectively and encompasses feelings of distress like fear, anxiety, anger, irritability, guilt, and sadness. It also includes the ability to have a constructive or optimistic outlook for the future. Abnormal forms of emotional functioning include uncontrollable crying, night terrors, severe temper outbursts, extreme phobias, uncontrollable panic attacks, highly traumatic flashbacks, intense mania, or suicidal intentions.</w:t>
            </w:r>
          </w:p>
        </w:tc>
      </w:tr>
      <w:tr w:rsidR="007D4600" w:rsidRPr="007D4600" w14:paraId="4783B92F" w14:textId="77777777" w:rsidTr="002F2DC6">
        <w:tc>
          <w:tcPr>
            <w:tcW w:w="0" w:type="auto"/>
          </w:tcPr>
          <w:p w14:paraId="7055DF6D"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Drive and Motivation</w:t>
            </w:r>
          </w:p>
        </w:tc>
        <w:tc>
          <w:tcPr>
            <w:tcW w:w="0" w:type="auto"/>
          </w:tcPr>
          <w:p w14:paraId="29694B8A"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work toward desired goals and to initiate, persevere, and complete activities in daily life. It is associated with interest, curiosity, and motivation and is also related to overall energy levels. Abnormal forms of drive and motivation include severe addictions that cause harm or extreme withdrawal from activities or social interaction.</w:t>
            </w:r>
          </w:p>
        </w:tc>
      </w:tr>
      <w:tr w:rsidR="007D4600" w:rsidRPr="007D4600" w14:paraId="7B940127" w14:textId="77777777" w:rsidTr="002F2DC6">
        <w:tc>
          <w:tcPr>
            <w:tcW w:w="0" w:type="auto"/>
          </w:tcPr>
          <w:p w14:paraId="236427ED"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Social Self</w:t>
            </w:r>
          </w:p>
        </w:tc>
        <w:tc>
          <w:tcPr>
            <w:tcW w:w="0" w:type="auto"/>
          </w:tcPr>
          <w:p w14:paraId="545C7F7F"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The ability to interact with, relate to, and see oneself with respect to others. It includes factors like confidence, communication skills, self-worth, body image, empathy, and relationship building. Abnormal forms of social functioning include excessive unprovoked aggression, a strong sense of being detached from reality, or suicidal intentions.</w:t>
            </w:r>
          </w:p>
        </w:tc>
      </w:tr>
      <w:tr w:rsidR="007D4600" w:rsidRPr="007D4600" w14:paraId="0DD18A17" w14:textId="77777777" w:rsidTr="002F2DC6">
        <w:tc>
          <w:tcPr>
            <w:tcW w:w="0" w:type="auto"/>
          </w:tcPr>
          <w:p w14:paraId="77FD2316"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Mind-Body Connection</w:t>
            </w:r>
          </w:p>
        </w:tc>
        <w:tc>
          <w:tcPr>
            <w:tcW w:w="0" w:type="auto"/>
          </w:tcPr>
          <w:p w14:paraId="4537EED0" w14:textId="77777777" w:rsidR="007D4600" w:rsidRPr="007D4600" w:rsidRDefault="007D4600" w:rsidP="007D4600">
            <w:pPr>
              <w:spacing w:line="480" w:lineRule="auto"/>
              <w:rPr>
                <w:rFonts w:ascii="Times New Roman" w:hAnsi="Times New Roman" w:cs="Times New Roman"/>
                <w:sz w:val="24"/>
                <w:szCs w:val="24"/>
              </w:rPr>
            </w:pPr>
            <w:r w:rsidRPr="007D4600">
              <w:rPr>
                <w:rFonts w:ascii="Times New Roman" w:hAnsi="Times New Roman" w:cs="Times New Roman"/>
                <w:sz w:val="24"/>
                <w:szCs w:val="24"/>
              </w:rPr>
              <w:t xml:space="preserve">The regulation of the balance between mind and body to ensure that any mental concerns do not manifest themselves as physical symptoms in the body in a chronic or severe way. It includes functions like sleep, appetite, coordination, physical intimacy, and fatigue. Abnormal forms of mind-body balance can include insomnia or chronic and severe pain, as well as a </w:t>
            </w:r>
            <w:r w:rsidRPr="007D4600">
              <w:rPr>
                <w:rFonts w:ascii="Times New Roman" w:hAnsi="Times New Roman" w:cs="Times New Roman"/>
                <w:sz w:val="24"/>
                <w:szCs w:val="24"/>
              </w:rPr>
              <w:lastRenderedPageBreak/>
              <w:t>propensity for infection or frequent physical symptoms (e.g., digestive issues) with no obvious physical cause.</w:t>
            </w:r>
          </w:p>
        </w:tc>
      </w:tr>
    </w:tbl>
    <w:p w14:paraId="3AAB56BE" w14:textId="77777777" w:rsidR="007D4600" w:rsidRPr="007D4600" w:rsidDel="000C4081" w:rsidRDefault="007D4600" w:rsidP="007D4600">
      <w:pPr>
        <w:spacing w:line="480" w:lineRule="auto"/>
        <w:rPr>
          <w:del w:id="49" w:author="Denver Brown [2]" w:date="2023-04-13T20:06:00Z"/>
          <w:rFonts w:ascii="Times New Roman" w:hAnsi="Times New Roman" w:cs="Times New Roman"/>
          <w:kern w:val="0"/>
          <w:sz w:val="24"/>
          <w:szCs w:val="24"/>
          <w14:ligatures w14:val="none"/>
        </w:rPr>
      </w:pPr>
    </w:p>
    <w:p w14:paraId="4AAD110A" w14:textId="77777777" w:rsidR="007D4600" w:rsidRDefault="007D4600" w:rsidP="007D4600">
      <w:pPr>
        <w:spacing w:line="240" w:lineRule="auto"/>
        <w:rPr>
          <w:rFonts w:ascii="Times New Roman" w:hAnsi="Times New Roman" w:cs="Times New Roman"/>
          <w:kern w:val="0"/>
          <w:sz w:val="24"/>
          <w:szCs w:val="24"/>
          <w14:ligatures w14:val="none"/>
        </w:rPr>
      </w:pPr>
    </w:p>
    <w:p w14:paraId="05BCA093" w14:textId="77777777" w:rsidR="007D4600" w:rsidRPr="007D4600" w:rsidRDefault="007D4600" w:rsidP="007D4600">
      <w:pPr>
        <w:wordWrap w:val="0"/>
        <w:spacing w:after="200" w:line="240" w:lineRule="auto"/>
        <w:rPr>
          <w:rFonts w:ascii="Times New Roman" w:hAnsi="Times New Roman" w:cs="Times New Roman"/>
          <w:i/>
          <w:kern w:val="0"/>
          <w:sz w:val="24"/>
          <w:szCs w:val="24"/>
          <w14:ligatures w14:val="none"/>
        </w:rPr>
      </w:pPr>
      <w:commentRangeStart w:id="50"/>
      <w:r w:rsidRPr="007D4600">
        <w:rPr>
          <w:rFonts w:ascii="Times New Roman" w:hAnsi="Times New Roman" w:cs="Times New Roman"/>
          <w:b/>
          <w:bCs/>
          <w:iCs/>
          <w:kern w:val="0"/>
          <w:sz w:val="24"/>
          <w:szCs w:val="24"/>
          <w14:ligatures w14:val="none"/>
        </w:rPr>
        <w:t>Table</w:t>
      </w:r>
      <w:commentRangeEnd w:id="50"/>
      <w:r w:rsidRPr="007D4600">
        <w:rPr>
          <w:kern w:val="0"/>
          <w:sz w:val="16"/>
          <w:szCs w:val="16"/>
          <w14:ligatures w14:val="none"/>
        </w:rPr>
        <w:commentReference w:id="50"/>
      </w:r>
      <w:r w:rsidRPr="007D4600">
        <w:rPr>
          <w:rFonts w:ascii="Times New Roman" w:hAnsi="Times New Roman" w:cs="Times New Roman"/>
          <w:b/>
          <w:bCs/>
          <w:iCs/>
          <w:kern w:val="0"/>
          <w:sz w:val="24"/>
          <w:szCs w:val="24"/>
          <w14:ligatures w14:val="none"/>
        </w:rPr>
        <w:t xml:space="preserve"> 2. </w:t>
      </w:r>
      <w:r w:rsidRPr="007D4600">
        <w:rPr>
          <w:rFonts w:ascii="Times New Roman" w:hAnsi="Times New Roman" w:cs="Times New Roman"/>
          <w:bCs/>
          <w:i/>
          <w:iCs/>
          <w:kern w:val="0"/>
          <w:sz w:val="24"/>
          <w:szCs w:val="24"/>
          <w14:ligatures w14:val="none"/>
        </w:rPr>
        <w:t>Descriptive statistics for the full sample and by each age group</w:t>
      </w:r>
    </w:p>
    <w:tbl>
      <w:tblPr>
        <w:tblStyle w:val="Table"/>
        <w:tblW w:w="5000" w:type="pct"/>
        <w:tblLayout w:type="fixed"/>
        <w:tblLook w:val="0020" w:firstRow="1" w:lastRow="0" w:firstColumn="0" w:lastColumn="0" w:noHBand="0" w:noVBand="0"/>
      </w:tblPr>
      <w:tblGrid>
        <w:gridCol w:w="1247"/>
        <w:gridCol w:w="1055"/>
        <w:gridCol w:w="969"/>
        <w:gridCol w:w="791"/>
        <w:gridCol w:w="967"/>
        <w:gridCol w:w="967"/>
        <w:gridCol w:w="880"/>
        <w:gridCol w:w="793"/>
        <w:gridCol w:w="794"/>
        <w:gridCol w:w="897"/>
      </w:tblGrid>
      <w:tr w:rsidR="007D4600" w:rsidRPr="007D4600" w14:paraId="2C068C85" w14:textId="77777777" w:rsidTr="002F2DC6">
        <w:trPr>
          <w:cnfStyle w:val="100000000000" w:firstRow="1" w:lastRow="0" w:firstColumn="0" w:lastColumn="0" w:oddVBand="0" w:evenVBand="0" w:oddHBand="0" w:evenHBand="0" w:firstRowFirstColumn="0" w:firstRowLastColumn="0" w:lastRowFirstColumn="0" w:lastRowLastColumn="0"/>
          <w:tblHeader/>
        </w:trPr>
        <w:tc>
          <w:tcPr>
            <w:tcW w:w="1278" w:type="dxa"/>
            <w:tcBorders>
              <w:top w:val="single" w:sz="4" w:space="0" w:color="auto"/>
              <w:bottom w:val="single" w:sz="2" w:space="0" w:color="auto"/>
            </w:tcBorders>
          </w:tcPr>
          <w:p w14:paraId="3068DDE0" w14:textId="77777777" w:rsidR="007D4600" w:rsidRPr="007D4600" w:rsidRDefault="007D4600" w:rsidP="007D4600">
            <w:pPr>
              <w:spacing w:before="36" w:after="36"/>
              <w:rPr>
                <w:sz w:val="16"/>
                <w:szCs w:val="16"/>
              </w:rPr>
            </w:pPr>
          </w:p>
        </w:tc>
        <w:tc>
          <w:tcPr>
            <w:tcW w:w="1080" w:type="dxa"/>
            <w:tcBorders>
              <w:top w:val="single" w:sz="4" w:space="0" w:color="auto"/>
              <w:bottom w:val="single" w:sz="2" w:space="0" w:color="auto"/>
            </w:tcBorders>
          </w:tcPr>
          <w:p w14:paraId="4214B63D" w14:textId="77777777" w:rsidR="007D4600" w:rsidRPr="007D4600" w:rsidRDefault="007D4600" w:rsidP="007D4600">
            <w:pPr>
              <w:spacing w:before="36" w:after="36"/>
              <w:rPr>
                <w:sz w:val="16"/>
                <w:szCs w:val="16"/>
              </w:rPr>
            </w:pPr>
            <w:r w:rsidRPr="007D4600">
              <w:rPr>
                <w:sz w:val="16"/>
                <w:szCs w:val="16"/>
              </w:rPr>
              <w:t>Total</w:t>
            </w:r>
          </w:p>
        </w:tc>
        <w:tc>
          <w:tcPr>
            <w:tcW w:w="992" w:type="dxa"/>
            <w:tcBorders>
              <w:top w:val="single" w:sz="4" w:space="0" w:color="auto"/>
              <w:bottom w:val="single" w:sz="2" w:space="0" w:color="auto"/>
            </w:tcBorders>
          </w:tcPr>
          <w:p w14:paraId="2FA01029" w14:textId="77777777" w:rsidR="007D4600" w:rsidRPr="007D4600" w:rsidRDefault="007D4600" w:rsidP="007D4600">
            <w:pPr>
              <w:spacing w:before="36" w:after="36"/>
              <w:rPr>
                <w:sz w:val="16"/>
                <w:szCs w:val="16"/>
              </w:rPr>
            </w:pPr>
            <w:r w:rsidRPr="007D4600">
              <w:rPr>
                <w:sz w:val="16"/>
                <w:szCs w:val="16"/>
              </w:rPr>
              <w:t>18-24 years</w:t>
            </w:r>
          </w:p>
        </w:tc>
        <w:tc>
          <w:tcPr>
            <w:tcW w:w="808" w:type="dxa"/>
            <w:tcBorders>
              <w:top w:val="single" w:sz="4" w:space="0" w:color="auto"/>
              <w:bottom w:val="single" w:sz="2" w:space="0" w:color="auto"/>
            </w:tcBorders>
          </w:tcPr>
          <w:p w14:paraId="2A98D21B" w14:textId="77777777" w:rsidR="007D4600" w:rsidRPr="007D4600" w:rsidRDefault="007D4600" w:rsidP="007D4600">
            <w:pPr>
              <w:spacing w:before="36" w:after="36"/>
              <w:rPr>
                <w:sz w:val="16"/>
                <w:szCs w:val="16"/>
              </w:rPr>
            </w:pPr>
            <w:r w:rsidRPr="007D4600">
              <w:rPr>
                <w:sz w:val="16"/>
                <w:szCs w:val="16"/>
              </w:rPr>
              <w:t>25-34 years</w:t>
            </w:r>
          </w:p>
        </w:tc>
        <w:tc>
          <w:tcPr>
            <w:tcW w:w="990" w:type="dxa"/>
            <w:tcBorders>
              <w:top w:val="single" w:sz="4" w:space="0" w:color="auto"/>
              <w:bottom w:val="single" w:sz="2" w:space="0" w:color="auto"/>
            </w:tcBorders>
          </w:tcPr>
          <w:p w14:paraId="43C12E26" w14:textId="77777777" w:rsidR="007D4600" w:rsidRPr="007D4600" w:rsidRDefault="007D4600" w:rsidP="007D4600">
            <w:pPr>
              <w:spacing w:before="36" w:after="36"/>
              <w:rPr>
                <w:sz w:val="16"/>
                <w:szCs w:val="16"/>
              </w:rPr>
            </w:pPr>
            <w:r w:rsidRPr="007D4600">
              <w:rPr>
                <w:sz w:val="16"/>
                <w:szCs w:val="16"/>
              </w:rPr>
              <w:t>35-44 years</w:t>
            </w:r>
          </w:p>
        </w:tc>
        <w:tc>
          <w:tcPr>
            <w:tcW w:w="990" w:type="dxa"/>
            <w:tcBorders>
              <w:top w:val="single" w:sz="4" w:space="0" w:color="auto"/>
              <w:bottom w:val="single" w:sz="2" w:space="0" w:color="auto"/>
            </w:tcBorders>
          </w:tcPr>
          <w:p w14:paraId="65144790" w14:textId="77777777" w:rsidR="007D4600" w:rsidRPr="007D4600" w:rsidRDefault="007D4600" w:rsidP="007D4600">
            <w:pPr>
              <w:spacing w:before="36" w:after="36"/>
              <w:rPr>
                <w:sz w:val="16"/>
                <w:szCs w:val="16"/>
              </w:rPr>
            </w:pPr>
            <w:r w:rsidRPr="007D4600">
              <w:rPr>
                <w:sz w:val="16"/>
                <w:szCs w:val="16"/>
              </w:rPr>
              <w:t>45-54 years</w:t>
            </w:r>
          </w:p>
        </w:tc>
        <w:tc>
          <w:tcPr>
            <w:tcW w:w="900" w:type="dxa"/>
            <w:tcBorders>
              <w:top w:val="single" w:sz="4" w:space="0" w:color="auto"/>
              <w:bottom w:val="single" w:sz="2" w:space="0" w:color="auto"/>
            </w:tcBorders>
          </w:tcPr>
          <w:p w14:paraId="560A3E65" w14:textId="77777777" w:rsidR="007D4600" w:rsidRPr="007D4600" w:rsidRDefault="007D4600" w:rsidP="007D4600">
            <w:pPr>
              <w:spacing w:before="36" w:after="36"/>
              <w:rPr>
                <w:sz w:val="16"/>
                <w:szCs w:val="16"/>
              </w:rPr>
            </w:pPr>
            <w:r w:rsidRPr="007D4600">
              <w:rPr>
                <w:sz w:val="16"/>
                <w:szCs w:val="16"/>
              </w:rPr>
              <w:t>55-64 years</w:t>
            </w:r>
          </w:p>
        </w:tc>
        <w:tc>
          <w:tcPr>
            <w:tcW w:w="810" w:type="dxa"/>
            <w:tcBorders>
              <w:top w:val="single" w:sz="4" w:space="0" w:color="auto"/>
              <w:bottom w:val="single" w:sz="2" w:space="0" w:color="auto"/>
            </w:tcBorders>
          </w:tcPr>
          <w:p w14:paraId="620895C9" w14:textId="77777777" w:rsidR="007D4600" w:rsidRPr="007D4600" w:rsidRDefault="007D4600" w:rsidP="007D4600">
            <w:pPr>
              <w:spacing w:before="36" w:after="36"/>
              <w:rPr>
                <w:sz w:val="16"/>
                <w:szCs w:val="16"/>
              </w:rPr>
            </w:pPr>
            <w:r w:rsidRPr="007D4600">
              <w:rPr>
                <w:sz w:val="16"/>
                <w:szCs w:val="16"/>
              </w:rPr>
              <w:t>65-74 years</w:t>
            </w:r>
          </w:p>
        </w:tc>
        <w:tc>
          <w:tcPr>
            <w:tcW w:w="811" w:type="dxa"/>
            <w:tcBorders>
              <w:top w:val="single" w:sz="4" w:space="0" w:color="auto"/>
              <w:bottom w:val="single" w:sz="2" w:space="0" w:color="auto"/>
            </w:tcBorders>
          </w:tcPr>
          <w:p w14:paraId="7E672BD6" w14:textId="77777777" w:rsidR="007D4600" w:rsidRPr="007D4600" w:rsidRDefault="007D4600" w:rsidP="007D4600">
            <w:pPr>
              <w:spacing w:before="36" w:after="36"/>
              <w:rPr>
                <w:sz w:val="16"/>
                <w:szCs w:val="16"/>
              </w:rPr>
            </w:pPr>
            <w:r w:rsidRPr="007D4600">
              <w:rPr>
                <w:sz w:val="16"/>
                <w:szCs w:val="16"/>
              </w:rPr>
              <w:t>75-84 years</w:t>
            </w:r>
          </w:p>
        </w:tc>
        <w:tc>
          <w:tcPr>
            <w:tcW w:w="917" w:type="dxa"/>
            <w:tcBorders>
              <w:top w:val="single" w:sz="4" w:space="0" w:color="auto"/>
              <w:bottom w:val="single" w:sz="2" w:space="0" w:color="auto"/>
            </w:tcBorders>
          </w:tcPr>
          <w:p w14:paraId="5709BF8E" w14:textId="77777777" w:rsidR="007D4600" w:rsidRPr="007D4600" w:rsidRDefault="007D4600" w:rsidP="007D4600">
            <w:pPr>
              <w:spacing w:before="36" w:after="36"/>
              <w:rPr>
                <w:sz w:val="16"/>
                <w:szCs w:val="16"/>
              </w:rPr>
            </w:pPr>
            <w:r w:rsidRPr="007D4600">
              <w:rPr>
                <w:sz w:val="16"/>
                <w:szCs w:val="16"/>
              </w:rPr>
              <w:t>85+ years</w:t>
            </w:r>
          </w:p>
        </w:tc>
      </w:tr>
      <w:tr w:rsidR="007D4600" w:rsidRPr="007D4600" w14:paraId="62B78F81" w14:textId="77777777" w:rsidTr="002F2DC6">
        <w:tc>
          <w:tcPr>
            <w:tcW w:w="1278" w:type="dxa"/>
            <w:tcBorders>
              <w:top w:val="single" w:sz="2" w:space="0" w:color="auto"/>
            </w:tcBorders>
          </w:tcPr>
          <w:p w14:paraId="12498D4E" w14:textId="77777777" w:rsidR="007D4600" w:rsidRPr="007D4600" w:rsidRDefault="007D4600" w:rsidP="007D4600">
            <w:pPr>
              <w:spacing w:before="36" w:after="36"/>
              <w:rPr>
                <w:sz w:val="16"/>
                <w:szCs w:val="16"/>
              </w:rPr>
            </w:pPr>
          </w:p>
        </w:tc>
        <w:tc>
          <w:tcPr>
            <w:tcW w:w="1080" w:type="dxa"/>
            <w:tcBorders>
              <w:top w:val="single" w:sz="2" w:space="0" w:color="auto"/>
            </w:tcBorders>
          </w:tcPr>
          <w:p w14:paraId="2ABEABA6"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N</w:t>
            </w:r>
            <w:r w:rsidRPr="007D4600">
              <w:rPr>
                <w:sz w:val="16"/>
                <w:szCs w:val="16"/>
              </w:rPr>
              <w:t xml:space="preserve"> = 341,956)</w:t>
            </w:r>
          </w:p>
        </w:tc>
        <w:tc>
          <w:tcPr>
            <w:tcW w:w="992" w:type="dxa"/>
            <w:tcBorders>
              <w:top w:val="single" w:sz="2" w:space="0" w:color="auto"/>
            </w:tcBorders>
          </w:tcPr>
          <w:p w14:paraId="6FCBCFA0" w14:textId="77777777" w:rsidR="007D4600" w:rsidRPr="007D4600" w:rsidRDefault="007D4600" w:rsidP="007D4600">
            <w:pPr>
              <w:spacing w:before="36" w:after="36"/>
              <w:rPr>
                <w:sz w:val="16"/>
                <w:szCs w:val="16"/>
              </w:rPr>
            </w:pPr>
            <w:r w:rsidRPr="007D4600">
              <w:rPr>
                <w:i/>
                <w:sz w:val="16"/>
                <w:szCs w:val="16"/>
              </w:rPr>
              <w:t>(</w:t>
            </w:r>
            <w:commentRangeStart w:id="51"/>
            <w:r w:rsidRPr="007D4600">
              <w:rPr>
                <w:i/>
                <w:sz w:val="16"/>
                <w:szCs w:val="16"/>
              </w:rPr>
              <w:t>n</w:t>
            </w:r>
            <w:commentRangeEnd w:id="51"/>
            <w:r w:rsidRPr="007D4600">
              <w:rPr>
                <w:sz w:val="16"/>
                <w:szCs w:val="16"/>
              </w:rPr>
              <w:commentReference w:id="51"/>
            </w:r>
            <w:r w:rsidRPr="007D4600">
              <w:rPr>
                <w:i/>
                <w:sz w:val="16"/>
                <w:szCs w:val="16"/>
              </w:rPr>
              <w:t xml:space="preserve"> =</w:t>
            </w:r>
            <w:r w:rsidRPr="007D4600">
              <w:rPr>
                <w:sz w:val="16"/>
                <w:szCs w:val="16"/>
              </w:rPr>
              <w:t xml:space="preserve"> 64,648)</w:t>
            </w:r>
          </w:p>
        </w:tc>
        <w:tc>
          <w:tcPr>
            <w:tcW w:w="808" w:type="dxa"/>
            <w:tcBorders>
              <w:top w:val="single" w:sz="2" w:space="0" w:color="auto"/>
            </w:tcBorders>
          </w:tcPr>
          <w:p w14:paraId="78E92289" w14:textId="77777777" w:rsidR="007D4600" w:rsidRPr="007D4600" w:rsidRDefault="007D4600" w:rsidP="007D4600">
            <w:pPr>
              <w:spacing w:before="36" w:after="36"/>
              <w:rPr>
                <w:sz w:val="16"/>
                <w:szCs w:val="16"/>
              </w:rPr>
            </w:pPr>
            <w:r w:rsidRPr="007D4600">
              <w:rPr>
                <w:i/>
                <w:sz w:val="16"/>
                <w:szCs w:val="16"/>
              </w:rPr>
              <w:t>(n =</w:t>
            </w:r>
            <w:r w:rsidRPr="007D4600">
              <w:rPr>
                <w:sz w:val="16"/>
                <w:szCs w:val="16"/>
              </w:rPr>
              <w:t xml:space="preserve"> 47,249)</w:t>
            </w:r>
          </w:p>
        </w:tc>
        <w:tc>
          <w:tcPr>
            <w:tcW w:w="990" w:type="dxa"/>
            <w:tcBorders>
              <w:top w:val="single" w:sz="2" w:space="0" w:color="auto"/>
            </w:tcBorders>
          </w:tcPr>
          <w:p w14:paraId="22DED3E3" w14:textId="77777777" w:rsidR="007D4600" w:rsidRPr="007D4600" w:rsidRDefault="007D4600" w:rsidP="007D4600">
            <w:pPr>
              <w:spacing w:before="36" w:after="36"/>
              <w:rPr>
                <w:sz w:val="16"/>
                <w:szCs w:val="16"/>
              </w:rPr>
            </w:pPr>
            <w:r w:rsidRPr="007D4600">
              <w:rPr>
                <w:i/>
                <w:sz w:val="16"/>
                <w:szCs w:val="16"/>
              </w:rPr>
              <w:t>(n =</w:t>
            </w:r>
            <w:r w:rsidRPr="007D4600">
              <w:rPr>
                <w:sz w:val="16"/>
                <w:szCs w:val="16"/>
              </w:rPr>
              <w:t xml:space="preserve"> 55,241)</w:t>
            </w:r>
          </w:p>
        </w:tc>
        <w:tc>
          <w:tcPr>
            <w:tcW w:w="990" w:type="dxa"/>
            <w:tcBorders>
              <w:top w:val="single" w:sz="2" w:space="0" w:color="auto"/>
            </w:tcBorders>
          </w:tcPr>
          <w:p w14:paraId="59737784" w14:textId="77777777" w:rsidR="007D4600" w:rsidRPr="007D4600" w:rsidRDefault="007D4600" w:rsidP="007D4600">
            <w:pPr>
              <w:spacing w:before="36" w:after="36"/>
              <w:rPr>
                <w:sz w:val="16"/>
                <w:szCs w:val="16"/>
              </w:rPr>
            </w:pPr>
            <w:r w:rsidRPr="007D4600">
              <w:rPr>
                <w:i/>
                <w:sz w:val="16"/>
                <w:szCs w:val="16"/>
              </w:rPr>
              <w:t>(n =</w:t>
            </w:r>
            <w:r w:rsidRPr="007D4600">
              <w:rPr>
                <w:sz w:val="16"/>
                <w:szCs w:val="16"/>
              </w:rPr>
              <w:t xml:space="preserve"> 57,259)</w:t>
            </w:r>
          </w:p>
        </w:tc>
        <w:tc>
          <w:tcPr>
            <w:tcW w:w="900" w:type="dxa"/>
            <w:tcBorders>
              <w:top w:val="single" w:sz="2" w:space="0" w:color="auto"/>
            </w:tcBorders>
          </w:tcPr>
          <w:p w14:paraId="3DBCEACE"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63,113)</w:t>
            </w:r>
          </w:p>
        </w:tc>
        <w:tc>
          <w:tcPr>
            <w:tcW w:w="810" w:type="dxa"/>
            <w:tcBorders>
              <w:top w:val="single" w:sz="2" w:space="0" w:color="auto"/>
            </w:tcBorders>
          </w:tcPr>
          <w:p w14:paraId="1388B13D"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40</w:t>
            </w:r>
            <w:r w:rsidRPr="007D4600">
              <w:rPr>
                <w:i/>
                <w:sz w:val="16"/>
                <w:szCs w:val="16"/>
              </w:rPr>
              <w:t>,</w:t>
            </w:r>
            <w:r w:rsidRPr="007D4600">
              <w:rPr>
                <w:sz w:val="16"/>
                <w:szCs w:val="16"/>
              </w:rPr>
              <w:t>881)</w:t>
            </w:r>
          </w:p>
        </w:tc>
        <w:tc>
          <w:tcPr>
            <w:tcW w:w="811" w:type="dxa"/>
            <w:tcBorders>
              <w:top w:val="single" w:sz="2" w:space="0" w:color="auto"/>
            </w:tcBorders>
          </w:tcPr>
          <w:p w14:paraId="7E0420D0"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12,029)</w:t>
            </w:r>
          </w:p>
        </w:tc>
        <w:tc>
          <w:tcPr>
            <w:tcW w:w="917" w:type="dxa"/>
            <w:tcBorders>
              <w:top w:val="single" w:sz="2" w:space="0" w:color="auto"/>
            </w:tcBorders>
          </w:tcPr>
          <w:p w14:paraId="7F6BB97B" w14:textId="77777777" w:rsidR="007D4600" w:rsidRPr="007D4600" w:rsidRDefault="007D4600" w:rsidP="007D4600">
            <w:pPr>
              <w:spacing w:before="36" w:after="36"/>
              <w:rPr>
                <w:sz w:val="16"/>
                <w:szCs w:val="16"/>
              </w:rPr>
            </w:pPr>
            <w:r w:rsidRPr="007D4600">
              <w:rPr>
                <w:sz w:val="16"/>
                <w:szCs w:val="16"/>
              </w:rPr>
              <w:t>(</w:t>
            </w:r>
            <w:r w:rsidRPr="007D4600">
              <w:rPr>
                <w:i/>
                <w:sz w:val="16"/>
                <w:szCs w:val="16"/>
              </w:rPr>
              <w:t xml:space="preserve">n </w:t>
            </w:r>
            <w:r w:rsidRPr="007D4600">
              <w:rPr>
                <w:sz w:val="16"/>
                <w:szCs w:val="16"/>
              </w:rPr>
              <w:t>= 1,536)</w:t>
            </w:r>
          </w:p>
        </w:tc>
      </w:tr>
      <w:tr w:rsidR="007D4600" w:rsidRPr="007D4600" w14:paraId="1E386C33" w14:textId="77777777" w:rsidTr="002F2DC6">
        <w:tc>
          <w:tcPr>
            <w:tcW w:w="1278" w:type="dxa"/>
            <w:shd w:val="clear" w:color="auto" w:fill="D9D9D9" w:themeFill="background1" w:themeFillShade="D9"/>
          </w:tcPr>
          <w:p w14:paraId="37093064" w14:textId="77777777" w:rsidR="007D4600" w:rsidRPr="007D4600" w:rsidRDefault="007D4600" w:rsidP="007D4600">
            <w:pPr>
              <w:spacing w:before="36" w:after="36"/>
              <w:rPr>
                <w:sz w:val="16"/>
                <w:szCs w:val="16"/>
              </w:rPr>
            </w:pPr>
            <w:r w:rsidRPr="007D4600">
              <w:rPr>
                <w:sz w:val="16"/>
                <w:szCs w:val="16"/>
              </w:rPr>
              <w:t>Sex</w:t>
            </w:r>
          </w:p>
        </w:tc>
        <w:tc>
          <w:tcPr>
            <w:tcW w:w="1080" w:type="dxa"/>
            <w:shd w:val="clear" w:color="auto" w:fill="D9D9D9" w:themeFill="background1" w:themeFillShade="D9"/>
          </w:tcPr>
          <w:p w14:paraId="76922EB6"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6116F9C5"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4978EBEF"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3F0002D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E79FC32"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8CD014D"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5BB7B99E"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3258C9A7"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33CCAB0" w14:textId="77777777" w:rsidR="007D4600" w:rsidRPr="007D4600" w:rsidRDefault="007D4600" w:rsidP="007D4600">
            <w:pPr>
              <w:spacing w:before="36" w:after="36"/>
              <w:rPr>
                <w:sz w:val="16"/>
                <w:szCs w:val="16"/>
              </w:rPr>
            </w:pPr>
          </w:p>
        </w:tc>
      </w:tr>
      <w:tr w:rsidR="007D4600" w:rsidRPr="007D4600" w14:paraId="32531A0F" w14:textId="77777777" w:rsidTr="002F2DC6">
        <w:tc>
          <w:tcPr>
            <w:tcW w:w="1278" w:type="dxa"/>
          </w:tcPr>
          <w:p w14:paraId="759BA515" w14:textId="77777777" w:rsidR="007D4600" w:rsidRPr="007D4600" w:rsidRDefault="007D4600" w:rsidP="007D4600">
            <w:pPr>
              <w:spacing w:before="36" w:after="36"/>
              <w:rPr>
                <w:sz w:val="16"/>
                <w:szCs w:val="16"/>
              </w:rPr>
            </w:pPr>
            <w:r w:rsidRPr="007D4600">
              <w:rPr>
                <w:sz w:val="16"/>
                <w:szCs w:val="16"/>
              </w:rPr>
              <w:t>Female</w:t>
            </w:r>
          </w:p>
        </w:tc>
        <w:tc>
          <w:tcPr>
            <w:tcW w:w="1080" w:type="dxa"/>
          </w:tcPr>
          <w:p w14:paraId="6F191E8C" w14:textId="77777777" w:rsidR="007D4600" w:rsidRPr="007D4600" w:rsidRDefault="007D4600" w:rsidP="007D4600">
            <w:pPr>
              <w:spacing w:before="36" w:after="36"/>
              <w:rPr>
                <w:sz w:val="16"/>
                <w:szCs w:val="16"/>
              </w:rPr>
            </w:pPr>
            <w:r w:rsidRPr="007D4600">
              <w:rPr>
                <w:sz w:val="16"/>
                <w:szCs w:val="16"/>
              </w:rPr>
              <w:t>189226 (55.3%)</w:t>
            </w:r>
          </w:p>
        </w:tc>
        <w:tc>
          <w:tcPr>
            <w:tcW w:w="992" w:type="dxa"/>
          </w:tcPr>
          <w:p w14:paraId="31B5CDE2" w14:textId="77777777" w:rsidR="007D4600" w:rsidRPr="007D4600" w:rsidRDefault="007D4600" w:rsidP="007D4600">
            <w:pPr>
              <w:spacing w:before="36" w:after="36"/>
              <w:rPr>
                <w:sz w:val="16"/>
                <w:szCs w:val="16"/>
              </w:rPr>
            </w:pPr>
            <w:r w:rsidRPr="007D4600">
              <w:rPr>
                <w:sz w:val="16"/>
                <w:szCs w:val="16"/>
              </w:rPr>
              <w:t>39831 (61.6%)</w:t>
            </w:r>
          </w:p>
        </w:tc>
        <w:tc>
          <w:tcPr>
            <w:tcW w:w="808" w:type="dxa"/>
          </w:tcPr>
          <w:p w14:paraId="26A815AB" w14:textId="77777777" w:rsidR="007D4600" w:rsidRPr="007D4600" w:rsidRDefault="007D4600" w:rsidP="007D4600">
            <w:pPr>
              <w:spacing w:before="36" w:after="36"/>
              <w:rPr>
                <w:sz w:val="16"/>
                <w:szCs w:val="16"/>
              </w:rPr>
            </w:pPr>
            <w:r w:rsidRPr="007D4600">
              <w:rPr>
                <w:sz w:val="16"/>
                <w:szCs w:val="16"/>
              </w:rPr>
              <w:t>27344 (57.9%)</w:t>
            </w:r>
          </w:p>
        </w:tc>
        <w:tc>
          <w:tcPr>
            <w:tcW w:w="990" w:type="dxa"/>
          </w:tcPr>
          <w:p w14:paraId="19540E4D" w14:textId="77777777" w:rsidR="007D4600" w:rsidRPr="007D4600" w:rsidRDefault="007D4600" w:rsidP="007D4600">
            <w:pPr>
              <w:spacing w:before="36" w:after="36"/>
              <w:rPr>
                <w:sz w:val="16"/>
                <w:szCs w:val="16"/>
              </w:rPr>
            </w:pPr>
            <w:r w:rsidRPr="007D4600">
              <w:rPr>
                <w:sz w:val="16"/>
                <w:szCs w:val="16"/>
              </w:rPr>
              <w:t>31203 (56.5%)</w:t>
            </w:r>
          </w:p>
        </w:tc>
        <w:tc>
          <w:tcPr>
            <w:tcW w:w="990" w:type="dxa"/>
          </w:tcPr>
          <w:p w14:paraId="48B556E5" w14:textId="77777777" w:rsidR="007D4600" w:rsidRPr="007D4600" w:rsidRDefault="007D4600" w:rsidP="007D4600">
            <w:pPr>
              <w:spacing w:before="36" w:after="36"/>
              <w:rPr>
                <w:sz w:val="16"/>
                <w:szCs w:val="16"/>
              </w:rPr>
            </w:pPr>
            <w:r w:rsidRPr="007D4600">
              <w:rPr>
                <w:sz w:val="16"/>
                <w:szCs w:val="16"/>
              </w:rPr>
              <w:t>30890 (53.9%)</w:t>
            </w:r>
          </w:p>
        </w:tc>
        <w:tc>
          <w:tcPr>
            <w:tcW w:w="900" w:type="dxa"/>
          </w:tcPr>
          <w:p w14:paraId="6FD36E7F" w14:textId="77777777" w:rsidR="007D4600" w:rsidRPr="007D4600" w:rsidRDefault="007D4600" w:rsidP="007D4600">
            <w:pPr>
              <w:spacing w:before="36" w:after="36"/>
              <w:rPr>
                <w:sz w:val="16"/>
                <w:szCs w:val="16"/>
              </w:rPr>
            </w:pPr>
            <w:r w:rsidRPr="007D4600">
              <w:rPr>
                <w:sz w:val="16"/>
                <w:szCs w:val="16"/>
              </w:rPr>
              <w:t>32729 (51.9%)</w:t>
            </w:r>
          </w:p>
        </w:tc>
        <w:tc>
          <w:tcPr>
            <w:tcW w:w="810" w:type="dxa"/>
          </w:tcPr>
          <w:p w14:paraId="1D430024" w14:textId="77777777" w:rsidR="007D4600" w:rsidRPr="007D4600" w:rsidRDefault="007D4600" w:rsidP="007D4600">
            <w:pPr>
              <w:spacing w:before="36" w:after="36"/>
              <w:rPr>
                <w:sz w:val="16"/>
                <w:szCs w:val="16"/>
              </w:rPr>
            </w:pPr>
            <w:r w:rsidRPr="007D4600">
              <w:rPr>
                <w:sz w:val="16"/>
                <w:szCs w:val="16"/>
              </w:rPr>
              <w:t>20256 (49.5%)</w:t>
            </w:r>
          </w:p>
        </w:tc>
        <w:tc>
          <w:tcPr>
            <w:tcW w:w="811" w:type="dxa"/>
          </w:tcPr>
          <w:p w14:paraId="2E691E40" w14:textId="77777777" w:rsidR="007D4600" w:rsidRPr="007D4600" w:rsidRDefault="007D4600" w:rsidP="007D4600">
            <w:pPr>
              <w:spacing w:before="36" w:after="36"/>
              <w:rPr>
                <w:sz w:val="16"/>
                <w:szCs w:val="16"/>
              </w:rPr>
            </w:pPr>
            <w:r w:rsidRPr="007D4600">
              <w:rPr>
                <w:sz w:val="16"/>
                <w:szCs w:val="16"/>
              </w:rPr>
              <w:t>6141 (51.1%)</w:t>
            </w:r>
          </w:p>
        </w:tc>
        <w:tc>
          <w:tcPr>
            <w:tcW w:w="917" w:type="dxa"/>
          </w:tcPr>
          <w:p w14:paraId="11BA476F" w14:textId="77777777" w:rsidR="007D4600" w:rsidRPr="007D4600" w:rsidRDefault="007D4600" w:rsidP="007D4600">
            <w:pPr>
              <w:spacing w:before="36" w:after="36"/>
              <w:rPr>
                <w:sz w:val="16"/>
                <w:szCs w:val="16"/>
              </w:rPr>
            </w:pPr>
            <w:r w:rsidRPr="007D4600">
              <w:rPr>
                <w:sz w:val="16"/>
                <w:szCs w:val="16"/>
              </w:rPr>
              <w:t>832 (54.2%)</w:t>
            </w:r>
          </w:p>
        </w:tc>
      </w:tr>
      <w:tr w:rsidR="007D4600" w:rsidRPr="007D4600" w14:paraId="2D5FE75B" w14:textId="77777777" w:rsidTr="002F2DC6">
        <w:tc>
          <w:tcPr>
            <w:tcW w:w="1278" w:type="dxa"/>
          </w:tcPr>
          <w:p w14:paraId="391B75C9" w14:textId="77777777" w:rsidR="007D4600" w:rsidRPr="007D4600" w:rsidRDefault="007D4600" w:rsidP="007D4600">
            <w:pPr>
              <w:spacing w:before="36" w:after="36"/>
              <w:rPr>
                <w:sz w:val="16"/>
                <w:szCs w:val="16"/>
              </w:rPr>
            </w:pPr>
            <w:r w:rsidRPr="007D4600">
              <w:rPr>
                <w:sz w:val="16"/>
                <w:szCs w:val="16"/>
              </w:rPr>
              <w:t>Male</w:t>
            </w:r>
          </w:p>
        </w:tc>
        <w:tc>
          <w:tcPr>
            <w:tcW w:w="1080" w:type="dxa"/>
          </w:tcPr>
          <w:p w14:paraId="6D826CAB" w14:textId="77777777" w:rsidR="007D4600" w:rsidRPr="007D4600" w:rsidRDefault="007D4600" w:rsidP="007D4600">
            <w:pPr>
              <w:spacing w:before="36" w:after="36"/>
              <w:rPr>
                <w:sz w:val="16"/>
                <w:szCs w:val="16"/>
              </w:rPr>
            </w:pPr>
            <w:r w:rsidRPr="007D4600">
              <w:rPr>
                <w:sz w:val="16"/>
                <w:szCs w:val="16"/>
              </w:rPr>
              <w:t>148624 (43.5%)</w:t>
            </w:r>
          </w:p>
        </w:tc>
        <w:tc>
          <w:tcPr>
            <w:tcW w:w="992" w:type="dxa"/>
          </w:tcPr>
          <w:p w14:paraId="3F8FD55B" w14:textId="77777777" w:rsidR="007D4600" w:rsidRPr="007D4600" w:rsidRDefault="007D4600" w:rsidP="007D4600">
            <w:pPr>
              <w:spacing w:before="36" w:after="36"/>
              <w:rPr>
                <w:sz w:val="16"/>
                <w:szCs w:val="16"/>
              </w:rPr>
            </w:pPr>
            <w:r w:rsidRPr="007D4600">
              <w:rPr>
                <w:sz w:val="16"/>
                <w:szCs w:val="16"/>
              </w:rPr>
              <w:t>23206 (35.9%)</w:t>
            </w:r>
          </w:p>
        </w:tc>
        <w:tc>
          <w:tcPr>
            <w:tcW w:w="808" w:type="dxa"/>
          </w:tcPr>
          <w:p w14:paraId="0BF8DA01" w14:textId="77777777" w:rsidR="007D4600" w:rsidRPr="007D4600" w:rsidRDefault="007D4600" w:rsidP="007D4600">
            <w:pPr>
              <w:spacing w:before="36" w:after="36"/>
              <w:rPr>
                <w:sz w:val="16"/>
                <w:szCs w:val="16"/>
              </w:rPr>
            </w:pPr>
            <w:r w:rsidRPr="007D4600">
              <w:rPr>
                <w:sz w:val="16"/>
                <w:szCs w:val="16"/>
              </w:rPr>
              <w:t>19427 (41.1%)</w:t>
            </w:r>
          </w:p>
        </w:tc>
        <w:tc>
          <w:tcPr>
            <w:tcW w:w="990" w:type="dxa"/>
          </w:tcPr>
          <w:p w14:paraId="64D018F3" w14:textId="77777777" w:rsidR="007D4600" w:rsidRPr="007D4600" w:rsidRDefault="007D4600" w:rsidP="007D4600">
            <w:pPr>
              <w:spacing w:before="36" w:after="36"/>
              <w:rPr>
                <w:sz w:val="16"/>
                <w:szCs w:val="16"/>
              </w:rPr>
            </w:pPr>
            <w:r w:rsidRPr="007D4600">
              <w:rPr>
                <w:sz w:val="16"/>
                <w:szCs w:val="16"/>
              </w:rPr>
              <w:t>23584 (42.7%)</w:t>
            </w:r>
          </w:p>
        </w:tc>
        <w:tc>
          <w:tcPr>
            <w:tcW w:w="990" w:type="dxa"/>
          </w:tcPr>
          <w:p w14:paraId="1E5A1226" w14:textId="77777777" w:rsidR="007D4600" w:rsidRPr="007D4600" w:rsidRDefault="007D4600" w:rsidP="007D4600">
            <w:pPr>
              <w:spacing w:before="36" w:after="36"/>
              <w:rPr>
                <w:sz w:val="16"/>
                <w:szCs w:val="16"/>
              </w:rPr>
            </w:pPr>
            <w:r w:rsidRPr="007D4600">
              <w:rPr>
                <w:sz w:val="16"/>
                <w:szCs w:val="16"/>
              </w:rPr>
              <w:t>25815 (45.1%)</w:t>
            </w:r>
          </w:p>
        </w:tc>
        <w:tc>
          <w:tcPr>
            <w:tcW w:w="900" w:type="dxa"/>
          </w:tcPr>
          <w:p w14:paraId="0076F68D" w14:textId="77777777" w:rsidR="007D4600" w:rsidRPr="007D4600" w:rsidRDefault="007D4600" w:rsidP="007D4600">
            <w:pPr>
              <w:spacing w:before="36" w:after="36"/>
              <w:rPr>
                <w:sz w:val="16"/>
                <w:szCs w:val="16"/>
              </w:rPr>
            </w:pPr>
            <w:r w:rsidRPr="007D4600">
              <w:rPr>
                <w:sz w:val="16"/>
                <w:szCs w:val="16"/>
              </w:rPr>
              <w:t>29827 (47.3%)</w:t>
            </w:r>
          </w:p>
        </w:tc>
        <w:tc>
          <w:tcPr>
            <w:tcW w:w="810" w:type="dxa"/>
          </w:tcPr>
          <w:p w14:paraId="6EDD4248" w14:textId="77777777" w:rsidR="007D4600" w:rsidRPr="007D4600" w:rsidRDefault="007D4600" w:rsidP="007D4600">
            <w:pPr>
              <w:spacing w:before="36" w:after="36"/>
              <w:rPr>
                <w:sz w:val="16"/>
                <w:szCs w:val="16"/>
              </w:rPr>
            </w:pPr>
            <w:r w:rsidRPr="007D4600">
              <w:rPr>
                <w:sz w:val="16"/>
                <w:szCs w:val="16"/>
              </w:rPr>
              <w:t>20299 (49.7%)</w:t>
            </w:r>
          </w:p>
        </w:tc>
        <w:tc>
          <w:tcPr>
            <w:tcW w:w="811" w:type="dxa"/>
          </w:tcPr>
          <w:p w14:paraId="3944B3CD" w14:textId="77777777" w:rsidR="007D4600" w:rsidRPr="007D4600" w:rsidRDefault="007D4600" w:rsidP="007D4600">
            <w:pPr>
              <w:spacing w:before="36" w:after="36"/>
              <w:rPr>
                <w:sz w:val="16"/>
                <w:szCs w:val="16"/>
              </w:rPr>
            </w:pPr>
            <w:r w:rsidRPr="007D4600">
              <w:rPr>
                <w:sz w:val="16"/>
                <w:szCs w:val="16"/>
              </w:rPr>
              <w:t>5807 (48.3%)</w:t>
            </w:r>
          </w:p>
        </w:tc>
        <w:tc>
          <w:tcPr>
            <w:tcW w:w="917" w:type="dxa"/>
          </w:tcPr>
          <w:p w14:paraId="1BB29737" w14:textId="77777777" w:rsidR="007D4600" w:rsidRPr="007D4600" w:rsidRDefault="007D4600" w:rsidP="007D4600">
            <w:pPr>
              <w:spacing w:before="36" w:after="36"/>
              <w:rPr>
                <w:sz w:val="16"/>
                <w:szCs w:val="16"/>
              </w:rPr>
            </w:pPr>
            <w:r w:rsidRPr="007D4600">
              <w:rPr>
                <w:sz w:val="16"/>
                <w:szCs w:val="16"/>
              </w:rPr>
              <w:t>659 (42.9%)</w:t>
            </w:r>
          </w:p>
        </w:tc>
      </w:tr>
      <w:tr w:rsidR="007D4600" w:rsidRPr="007D4600" w14:paraId="3315D85D" w14:textId="77777777" w:rsidTr="002F2DC6">
        <w:tc>
          <w:tcPr>
            <w:tcW w:w="1278" w:type="dxa"/>
          </w:tcPr>
          <w:p w14:paraId="533B67BF" w14:textId="77777777" w:rsidR="007D4600" w:rsidRPr="007D4600" w:rsidRDefault="007D4600" w:rsidP="007D4600">
            <w:pPr>
              <w:spacing w:before="36" w:after="36"/>
              <w:rPr>
                <w:sz w:val="16"/>
                <w:szCs w:val="16"/>
              </w:rPr>
            </w:pPr>
            <w:r w:rsidRPr="007D4600">
              <w:rPr>
                <w:sz w:val="16"/>
                <w:szCs w:val="16"/>
              </w:rPr>
              <w:t>Other/Intersex</w:t>
            </w:r>
          </w:p>
        </w:tc>
        <w:tc>
          <w:tcPr>
            <w:tcW w:w="1080" w:type="dxa"/>
          </w:tcPr>
          <w:p w14:paraId="2907F47D" w14:textId="77777777" w:rsidR="007D4600" w:rsidRPr="007D4600" w:rsidRDefault="007D4600" w:rsidP="007D4600">
            <w:pPr>
              <w:spacing w:before="36" w:after="36"/>
              <w:rPr>
                <w:sz w:val="16"/>
                <w:szCs w:val="16"/>
              </w:rPr>
            </w:pPr>
            <w:r w:rsidRPr="007D4600">
              <w:rPr>
                <w:sz w:val="16"/>
                <w:szCs w:val="16"/>
              </w:rPr>
              <w:t>819 (0.2%)</w:t>
            </w:r>
          </w:p>
        </w:tc>
        <w:tc>
          <w:tcPr>
            <w:tcW w:w="992" w:type="dxa"/>
          </w:tcPr>
          <w:p w14:paraId="313B1AAE" w14:textId="77777777" w:rsidR="007D4600" w:rsidRPr="007D4600" w:rsidRDefault="007D4600" w:rsidP="007D4600">
            <w:pPr>
              <w:spacing w:before="36" w:after="36"/>
              <w:rPr>
                <w:sz w:val="16"/>
                <w:szCs w:val="16"/>
              </w:rPr>
            </w:pPr>
            <w:r w:rsidRPr="007D4600">
              <w:rPr>
                <w:sz w:val="16"/>
                <w:szCs w:val="16"/>
              </w:rPr>
              <w:t>268 (0.4%)</w:t>
            </w:r>
          </w:p>
        </w:tc>
        <w:tc>
          <w:tcPr>
            <w:tcW w:w="808" w:type="dxa"/>
          </w:tcPr>
          <w:p w14:paraId="437B52B0" w14:textId="77777777" w:rsidR="007D4600" w:rsidRPr="007D4600" w:rsidRDefault="007D4600" w:rsidP="007D4600">
            <w:pPr>
              <w:spacing w:before="36" w:after="36"/>
              <w:rPr>
                <w:sz w:val="16"/>
                <w:szCs w:val="16"/>
              </w:rPr>
            </w:pPr>
            <w:r w:rsidRPr="007D4600">
              <w:rPr>
                <w:sz w:val="16"/>
                <w:szCs w:val="16"/>
              </w:rPr>
              <w:t>63 (0.1%)</w:t>
            </w:r>
          </w:p>
        </w:tc>
        <w:tc>
          <w:tcPr>
            <w:tcW w:w="990" w:type="dxa"/>
          </w:tcPr>
          <w:p w14:paraId="6D1FFCBB" w14:textId="77777777" w:rsidR="007D4600" w:rsidRPr="007D4600" w:rsidRDefault="007D4600" w:rsidP="007D4600">
            <w:pPr>
              <w:spacing w:before="36" w:after="36"/>
              <w:rPr>
                <w:sz w:val="16"/>
                <w:szCs w:val="16"/>
              </w:rPr>
            </w:pPr>
            <w:r w:rsidRPr="007D4600">
              <w:rPr>
                <w:sz w:val="16"/>
                <w:szCs w:val="16"/>
              </w:rPr>
              <w:t>92 (0.2%)</w:t>
            </w:r>
          </w:p>
        </w:tc>
        <w:tc>
          <w:tcPr>
            <w:tcW w:w="990" w:type="dxa"/>
          </w:tcPr>
          <w:p w14:paraId="7F2F871E" w14:textId="77777777" w:rsidR="007D4600" w:rsidRPr="007D4600" w:rsidRDefault="007D4600" w:rsidP="007D4600">
            <w:pPr>
              <w:spacing w:before="36" w:after="36"/>
              <w:rPr>
                <w:sz w:val="16"/>
                <w:szCs w:val="16"/>
              </w:rPr>
            </w:pPr>
            <w:r w:rsidRPr="007D4600">
              <w:rPr>
                <w:sz w:val="16"/>
                <w:szCs w:val="16"/>
              </w:rPr>
              <w:t>163 (0.3%)</w:t>
            </w:r>
          </w:p>
        </w:tc>
        <w:tc>
          <w:tcPr>
            <w:tcW w:w="900" w:type="dxa"/>
          </w:tcPr>
          <w:p w14:paraId="5D5F8D65" w14:textId="77777777" w:rsidR="007D4600" w:rsidRPr="007D4600" w:rsidRDefault="007D4600" w:rsidP="007D4600">
            <w:pPr>
              <w:spacing w:before="36" w:after="36"/>
              <w:rPr>
                <w:sz w:val="16"/>
                <w:szCs w:val="16"/>
              </w:rPr>
            </w:pPr>
            <w:r w:rsidRPr="007D4600">
              <w:rPr>
                <w:sz w:val="16"/>
                <w:szCs w:val="16"/>
              </w:rPr>
              <w:t>136 (0.2%)</w:t>
            </w:r>
          </w:p>
        </w:tc>
        <w:tc>
          <w:tcPr>
            <w:tcW w:w="810" w:type="dxa"/>
          </w:tcPr>
          <w:p w14:paraId="35C05381" w14:textId="77777777" w:rsidR="007D4600" w:rsidRPr="007D4600" w:rsidRDefault="007D4600" w:rsidP="007D4600">
            <w:pPr>
              <w:spacing w:before="36" w:after="36"/>
              <w:rPr>
                <w:sz w:val="16"/>
                <w:szCs w:val="16"/>
              </w:rPr>
            </w:pPr>
            <w:r w:rsidRPr="007D4600">
              <w:rPr>
                <w:sz w:val="16"/>
                <w:szCs w:val="16"/>
              </w:rPr>
              <w:t>63 (0.2%)</w:t>
            </w:r>
          </w:p>
        </w:tc>
        <w:tc>
          <w:tcPr>
            <w:tcW w:w="811" w:type="dxa"/>
          </w:tcPr>
          <w:p w14:paraId="2E504059" w14:textId="77777777" w:rsidR="007D4600" w:rsidRPr="007D4600" w:rsidRDefault="007D4600" w:rsidP="007D4600">
            <w:pPr>
              <w:spacing w:before="36" w:after="36"/>
              <w:rPr>
                <w:sz w:val="16"/>
                <w:szCs w:val="16"/>
              </w:rPr>
            </w:pPr>
            <w:r w:rsidRPr="007D4600">
              <w:rPr>
                <w:sz w:val="16"/>
                <w:szCs w:val="16"/>
              </w:rPr>
              <w:t>14 (0.1%)</w:t>
            </w:r>
          </w:p>
        </w:tc>
        <w:tc>
          <w:tcPr>
            <w:tcW w:w="917" w:type="dxa"/>
          </w:tcPr>
          <w:p w14:paraId="57C170EB" w14:textId="77777777" w:rsidR="007D4600" w:rsidRPr="007D4600" w:rsidRDefault="007D4600" w:rsidP="007D4600">
            <w:pPr>
              <w:spacing w:before="36" w:after="36"/>
              <w:rPr>
                <w:sz w:val="16"/>
                <w:szCs w:val="16"/>
              </w:rPr>
            </w:pPr>
            <w:r w:rsidRPr="007D4600">
              <w:rPr>
                <w:sz w:val="16"/>
                <w:szCs w:val="16"/>
              </w:rPr>
              <w:t>20 (1.3%)</w:t>
            </w:r>
          </w:p>
        </w:tc>
      </w:tr>
      <w:tr w:rsidR="007D4600" w:rsidRPr="007D4600" w14:paraId="15DFC932" w14:textId="77777777" w:rsidTr="002F2DC6">
        <w:tc>
          <w:tcPr>
            <w:tcW w:w="1278" w:type="dxa"/>
          </w:tcPr>
          <w:p w14:paraId="681A3E53"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51D5EE7D" w14:textId="77777777" w:rsidR="007D4600" w:rsidRPr="007D4600" w:rsidRDefault="007D4600" w:rsidP="007D4600">
            <w:pPr>
              <w:spacing w:before="36" w:after="36"/>
              <w:rPr>
                <w:sz w:val="16"/>
                <w:szCs w:val="16"/>
              </w:rPr>
            </w:pPr>
            <w:r w:rsidRPr="007D4600">
              <w:rPr>
                <w:sz w:val="16"/>
                <w:szCs w:val="16"/>
              </w:rPr>
              <w:t>3287 (1.0%)</w:t>
            </w:r>
          </w:p>
        </w:tc>
        <w:tc>
          <w:tcPr>
            <w:tcW w:w="992" w:type="dxa"/>
          </w:tcPr>
          <w:p w14:paraId="172B0050" w14:textId="77777777" w:rsidR="007D4600" w:rsidRPr="007D4600" w:rsidRDefault="007D4600" w:rsidP="007D4600">
            <w:pPr>
              <w:spacing w:before="36" w:after="36"/>
              <w:rPr>
                <w:sz w:val="16"/>
                <w:szCs w:val="16"/>
              </w:rPr>
            </w:pPr>
            <w:r w:rsidRPr="007D4600">
              <w:rPr>
                <w:sz w:val="16"/>
                <w:szCs w:val="16"/>
              </w:rPr>
              <w:t>1343 (2.1%)</w:t>
            </w:r>
          </w:p>
        </w:tc>
        <w:tc>
          <w:tcPr>
            <w:tcW w:w="808" w:type="dxa"/>
          </w:tcPr>
          <w:p w14:paraId="67B7BACD" w14:textId="77777777" w:rsidR="007D4600" w:rsidRPr="007D4600" w:rsidRDefault="007D4600" w:rsidP="007D4600">
            <w:pPr>
              <w:spacing w:before="36" w:after="36"/>
              <w:rPr>
                <w:sz w:val="16"/>
                <w:szCs w:val="16"/>
              </w:rPr>
            </w:pPr>
            <w:r w:rsidRPr="007D4600">
              <w:rPr>
                <w:sz w:val="16"/>
                <w:szCs w:val="16"/>
              </w:rPr>
              <w:t>415 (0.9%)</w:t>
            </w:r>
          </w:p>
        </w:tc>
        <w:tc>
          <w:tcPr>
            <w:tcW w:w="990" w:type="dxa"/>
          </w:tcPr>
          <w:p w14:paraId="0E863E17" w14:textId="77777777" w:rsidR="007D4600" w:rsidRPr="007D4600" w:rsidRDefault="007D4600" w:rsidP="007D4600">
            <w:pPr>
              <w:spacing w:before="36" w:after="36"/>
              <w:rPr>
                <w:sz w:val="16"/>
                <w:szCs w:val="16"/>
              </w:rPr>
            </w:pPr>
            <w:r w:rsidRPr="007D4600">
              <w:rPr>
                <w:sz w:val="16"/>
                <w:szCs w:val="16"/>
              </w:rPr>
              <w:t>362 (0.7%)</w:t>
            </w:r>
          </w:p>
        </w:tc>
        <w:tc>
          <w:tcPr>
            <w:tcW w:w="990" w:type="dxa"/>
          </w:tcPr>
          <w:p w14:paraId="4F08B63F" w14:textId="77777777" w:rsidR="007D4600" w:rsidRPr="007D4600" w:rsidRDefault="007D4600" w:rsidP="007D4600">
            <w:pPr>
              <w:spacing w:before="36" w:after="36"/>
              <w:rPr>
                <w:sz w:val="16"/>
                <w:szCs w:val="16"/>
              </w:rPr>
            </w:pPr>
            <w:r w:rsidRPr="007D4600">
              <w:rPr>
                <w:sz w:val="16"/>
                <w:szCs w:val="16"/>
              </w:rPr>
              <w:t>391 (0.7%)</w:t>
            </w:r>
          </w:p>
        </w:tc>
        <w:tc>
          <w:tcPr>
            <w:tcW w:w="900" w:type="dxa"/>
          </w:tcPr>
          <w:p w14:paraId="1C446A14" w14:textId="77777777" w:rsidR="007D4600" w:rsidRPr="007D4600" w:rsidRDefault="007D4600" w:rsidP="007D4600">
            <w:pPr>
              <w:spacing w:before="36" w:after="36"/>
              <w:rPr>
                <w:sz w:val="16"/>
                <w:szCs w:val="16"/>
              </w:rPr>
            </w:pPr>
            <w:r w:rsidRPr="007D4600">
              <w:rPr>
                <w:sz w:val="16"/>
                <w:szCs w:val="16"/>
              </w:rPr>
              <w:t>421 (0.7%)</w:t>
            </w:r>
          </w:p>
        </w:tc>
        <w:tc>
          <w:tcPr>
            <w:tcW w:w="810" w:type="dxa"/>
          </w:tcPr>
          <w:p w14:paraId="07A636EB" w14:textId="77777777" w:rsidR="007D4600" w:rsidRPr="007D4600" w:rsidRDefault="007D4600" w:rsidP="007D4600">
            <w:pPr>
              <w:spacing w:before="36" w:after="36"/>
              <w:rPr>
                <w:sz w:val="16"/>
                <w:szCs w:val="16"/>
              </w:rPr>
            </w:pPr>
            <w:r w:rsidRPr="007D4600">
              <w:rPr>
                <w:sz w:val="16"/>
                <w:szCs w:val="16"/>
              </w:rPr>
              <w:t>263 (0.6%)</w:t>
            </w:r>
          </w:p>
        </w:tc>
        <w:tc>
          <w:tcPr>
            <w:tcW w:w="811" w:type="dxa"/>
          </w:tcPr>
          <w:p w14:paraId="0E958AF3" w14:textId="77777777" w:rsidR="007D4600" w:rsidRPr="007D4600" w:rsidRDefault="007D4600" w:rsidP="007D4600">
            <w:pPr>
              <w:spacing w:before="36" w:after="36"/>
              <w:rPr>
                <w:sz w:val="16"/>
                <w:szCs w:val="16"/>
              </w:rPr>
            </w:pPr>
            <w:r w:rsidRPr="007D4600">
              <w:rPr>
                <w:sz w:val="16"/>
                <w:szCs w:val="16"/>
              </w:rPr>
              <w:t>67 (0.6%)</w:t>
            </w:r>
          </w:p>
        </w:tc>
        <w:tc>
          <w:tcPr>
            <w:tcW w:w="917" w:type="dxa"/>
          </w:tcPr>
          <w:p w14:paraId="1A003AE3" w14:textId="77777777" w:rsidR="007D4600" w:rsidRPr="007D4600" w:rsidRDefault="007D4600" w:rsidP="007D4600">
            <w:pPr>
              <w:spacing w:before="36" w:after="36"/>
              <w:rPr>
                <w:sz w:val="16"/>
                <w:szCs w:val="16"/>
              </w:rPr>
            </w:pPr>
            <w:r w:rsidRPr="007D4600">
              <w:rPr>
                <w:sz w:val="16"/>
                <w:szCs w:val="16"/>
              </w:rPr>
              <w:t>25 (1.6%)</w:t>
            </w:r>
          </w:p>
        </w:tc>
      </w:tr>
      <w:tr w:rsidR="007D4600" w:rsidRPr="007D4600" w14:paraId="171B2903" w14:textId="77777777" w:rsidTr="002F2DC6">
        <w:tc>
          <w:tcPr>
            <w:tcW w:w="1278" w:type="dxa"/>
            <w:shd w:val="clear" w:color="auto" w:fill="D9D9D9" w:themeFill="background1" w:themeFillShade="D9"/>
          </w:tcPr>
          <w:p w14:paraId="45363584" w14:textId="77777777" w:rsidR="007D4600" w:rsidRPr="007D4600" w:rsidRDefault="007D4600" w:rsidP="007D4600">
            <w:pPr>
              <w:spacing w:before="36" w:after="36"/>
              <w:rPr>
                <w:sz w:val="16"/>
                <w:szCs w:val="16"/>
              </w:rPr>
            </w:pPr>
            <w:r w:rsidRPr="007D4600">
              <w:rPr>
                <w:sz w:val="16"/>
                <w:szCs w:val="16"/>
              </w:rPr>
              <w:t>Education</w:t>
            </w:r>
          </w:p>
        </w:tc>
        <w:tc>
          <w:tcPr>
            <w:tcW w:w="1080" w:type="dxa"/>
            <w:shd w:val="clear" w:color="auto" w:fill="D9D9D9" w:themeFill="background1" w:themeFillShade="D9"/>
          </w:tcPr>
          <w:p w14:paraId="4BAFE531"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35F85348"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129FB9C4"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4A6480E"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4A270F3C"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57805BF1"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2542302"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20D00A9A"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833679F" w14:textId="77777777" w:rsidR="007D4600" w:rsidRPr="007D4600" w:rsidRDefault="007D4600" w:rsidP="007D4600">
            <w:pPr>
              <w:spacing w:before="36" w:after="36"/>
              <w:rPr>
                <w:sz w:val="16"/>
                <w:szCs w:val="16"/>
              </w:rPr>
            </w:pPr>
          </w:p>
        </w:tc>
      </w:tr>
      <w:tr w:rsidR="007D4600" w:rsidRPr="007D4600" w14:paraId="104E8018" w14:textId="77777777" w:rsidTr="002F2DC6">
        <w:tc>
          <w:tcPr>
            <w:tcW w:w="1278" w:type="dxa"/>
          </w:tcPr>
          <w:p w14:paraId="0801214C" w14:textId="77777777" w:rsidR="007D4600" w:rsidRPr="007D4600" w:rsidRDefault="007D4600" w:rsidP="007D4600">
            <w:pPr>
              <w:spacing w:before="36" w:after="36"/>
              <w:rPr>
                <w:sz w:val="16"/>
                <w:szCs w:val="16"/>
              </w:rPr>
            </w:pPr>
            <w:r w:rsidRPr="007D4600">
              <w:rPr>
                <w:sz w:val="16"/>
                <w:szCs w:val="16"/>
              </w:rPr>
              <w:t>Associate’s Degree</w:t>
            </w:r>
          </w:p>
        </w:tc>
        <w:tc>
          <w:tcPr>
            <w:tcW w:w="1080" w:type="dxa"/>
          </w:tcPr>
          <w:p w14:paraId="2E6725D8" w14:textId="77777777" w:rsidR="007D4600" w:rsidRPr="007D4600" w:rsidRDefault="007D4600" w:rsidP="007D4600">
            <w:pPr>
              <w:spacing w:before="36" w:after="36"/>
              <w:rPr>
                <w:sz w:val="16"/>
                <w:szCs w:val="16"/>
              </w:rPr>
            </w:pPr>
            <w:r w:rsidRPr="007D4600">
              <w:rPr>
                <w:sz w:val="16"/>
                <w:szCs w:val="16"/>
              </w:rPr>
              <w:t>21259 (6.2%)</w:t>
            </w:r>
          </w:p>
        </w:tc>
        <w:tc>
          <w:tcPr>
            <w:tcW w:w="992" w:type="dxa"/>
          </w:tcPr>
          <w:p w14:paraId="4623A304" w14:textId="77777777" w:rsidR="007D4600" w:rsidRPr="007D4600" w:rsidRDefault="007D4600" w:rsidP="007D4600">
            <w:pPr>
              <w:spacing w:before="36" w:after="36"/>
              <w:rPr>
                <w:sz w:val="16"/>
                <w:szCs w:val="16"/>
              </w:rPr>
            </w:pPr>
            <w:r w:rsidRPr="007D4600">
              <w:rPr>
                <w:sz w:val="16"/>
                <w:szCs w:val="16"/>
              </w:rPr>
              <w:t>3921 (6.1%)</w:t>
            </w:r>
          </w:p>
        </w:tc>
        <w:tc>
          <w:tcPr>
            <w:tcW w:w="808" w:type="dxa"/>
          </w:tcPr>
          <w:p w14:paraId="6031983C" w14:textId="77777777" w:rsidR="007D4600" w:rsidRPr="007D4600" w:rsidRDefault="007D4600" w:rsidP="007D4600">
            <w:pPr>
              <w:spacing w:before="36" w:after="36"/>
              <w:rPr>
                <w:sz w:val="16"/>
                <w:szCs w:val="16"/>
              </w:rPr>
            </w:pPr>
            <w:r w:rsidRPr="007D4600">
              <w:rPr>
                <w:sz w:val="16"/>
                <w:szCs w:val="16"/>
              </w:rPr>
              <w:t>2512 (5.3%)</w:t>
            </w:r>
          </w:p>
        </w:tc>
        <w:tc>
          <w:tcPr>
            <w:tcW w:w="990" w:type="dxa"/>
          </w:tcPr>
          <w:p w14:paraId="69AA1015" w14:textId="77777777" w:rsidR="007D4600" w:rsidRPr="007D4600" w:rsidRDefault="007D4600" w:rsidP="007D4600">
            <w:pPr>
              <w:spacing w:before="36" w:after="36"/>
              <w:rPr>
                <w:sz w:val="16"/>
                <w:szCs w:val="16"/>
              </w:rPr>
            </w:pPr>
            <w:r w:rsidRPr="007D4600">
              <w:rPr>
                <w:sz w:val="16"/>
                <w:szCs w:val="16"/>
              </w:rPr>
              <w:t>2643 (4.8%)</w:t>
            </w:r>
          </w:p>
        </w:tc>
        <w:tc>
          <w:tcPr>
            <w:tcW w:w="990" w:type="dxa"/>
          </w:tcPr>
          <w:p w14:paraId="3C37F11C" w14:textId="77777777" w:rsidR="007D4600" w:rsidRPr="007D4600" w:rsidRDefault="007D4600" w:rsidP="007D4600">
            <w:pPr>
              <w:spacing w:before="36" w:after="36"/>
              <w:rPr>
                <w:sz w:val="16"/>
                <w:szCs w:val="16"/>
              </w:rPr>
            </w:pPr>
            <w:r w:rsidRPr="007D4600">
              <w:rPr>
                <w:sz w:val="16"/>
                <w:szCs w:val="16"/>
              </w:rPr>
              <w:t>3174 (5.5%)</w:t>
            </w:r>
          </w:p>
        </w:tc>
        <w:tc>
          <w:tcPr>
            <w:tcW w:w="900" w:type="dxa"/>
          </w:tcPr>
          <w:p w14:paraId="4929A633" w14:textId="77777777" w:rsidR="007D4600" w:rsidRPr="007D4600" w:rsidRDefault="007D4600" w:rsidP="007D4600">
            <w:pPr>
              <w:spacing w:before="36" w:after="36"/>
              <w:rPr>
                <w:sz w:val="16"/>
                <w:szCs w:val="16"/>
              </w:rPr>
            </w:pPr>
            <w:r w:rsidRPr="007D4600">
              <w:rPr>
                <w:sz w:val="16"/>
                <w:szCs w:val="16"/>
              </w:rPr>
              <w:t>4381 (6.9%)</w:t>
            </w:r>
          </w:p>
        </w:tc>
        <w:tc>
          <w:tcPr>
            <w:tcW w:w="810" w:type="dxa"/>
          </w:tcPr>
          <w:p w14:paraId="5DD9C300" w14:textId="77777777" w:rsidR="007D4600" w:rsidRPr="007D4600" w:rsidRDefault="007D4600" w:rsidP="007D4600">
            <w:pPr>
              <w:spacing w:before="36" w:after="36"/>
              <w:rPr>
                <w:sz w:val="16"/>
                <w:szCs w:val="16"/>
              </w:rPr>
            </w:pPr>
            <w:r w:rsidRPr="007D4600">
              <w:rPr>
                <w:sz w:val="16"/>
                <w:szCs w:val="16"/>
              </w:rPr>
              <w:t>3398 (8.3%)</w:t>
            </w:r>
          </w:p>
        </w:tc>
        <w:tc>
          <w:tcPr>
            <w:tcW w:w="811" w:type="dxa"/>
          </w:tcPr>
          <w:p w14:paraId="061AB3FD" w14:textId="77777777" w:rsidR="007D4600" w:rsidRPr="007D4600" w:rsidRDefault="007D4600" w:rsidP="007D4600">
            <w:pPr>
              <w:spacing w:before="36" w:after="36"/>
              <w:rPr>
                <w:sz w:val="16"/>
                <w:szCs w:val="16"/>
              </w:rPr>
            </w:pPr>
            <w:r w:rsidRPr="007D4600">
              <w:rPr>
                <w:sz w:val="16"/>
                <w:szCs w:val="16"/>
              </w:rPr>
              <w:t>1093 (9.1%)</w:t>
            </w:r>
          </w:p>
        </w:tc>
        <w:tc>
          <w:tcPr>
            <w:tcW w:w="917" w:type="dxa"/>
          </w:tcPr>
          <w:p w14:paraId="4977B458" w14:textId="77777777" w:rsidR="007D4600" w:rsidRPr="007D4600" w:rsidRDefault="007D4600" w:rsidP="007D4600">
            <w:pPr>
              <w:spacing w:before="36" w:after="36"/>
              <w:rPr>
                <w:sz w:val="16"/>
                <w:szCs w:val="16"/>
              </w:rPr>
            </w:pPr>
            <w:r w:rsidRPr="007D4600">
              <w:rPr>
                <w:sz w:val="16"/>
                <w:szCs w:val="16"/>
              </w:rPr>
              <w:t>137 (8.9%)</w:t>
            </w:r>
          </w:p>
        </w:tc>
      </w:tr>
      <w:tr w:rsidR="007D4600" w:rsidRPr="007D4600" w14:paraId="0B7D0A94" w14:textId="77777777" w:rsidTr="002F2DC6">
        <w:tc>
          <w:tcPr>
            <w:tcW w:w="1278" w:type="dxa"/>
          </w:tcPr>
          <w:p w14:paraId="2E94D051" w14:textId="77777777" w:rsidR="007D4600" w:rsidRPr="007D4600" w:rsidRDefault="007D4600" w:rsidP="007D4600">
            <w:pPr>
              <w:spacing w:before="36" w:after="36"/>
              <w:rPr>
                <w:sz w:val="16"/>
                <w:szCs w:val="16"/>
              </w:rPr>
            </w:pPr>
            <w:r w:rsidRPr="007D4600">
              <w:rPr>
                <w:sz w:val="16"/>
                <w:szCs w:val="16"/>
              </w:rPr>
              <w:t>Bachelor’s Degree</w:t>
            </w:r>
          </w:p>
        </w:tc>
        <w:tc>
          <w:tcPr>
            <w:tcW w:w="1080" w:type="dxa"/>
          </w:tcPr>
          <w:p w14:paraId="1E0884BA" w14:textId="77777777" w:rsidR="007D4600" w:rsidRPr="007D4600" w:rsidRDefault="007D4600" w:rsidP="007D4600">
            <w:pPr>
              <w:spacing w:before="36" w:after="36"/>
              <w:rPr>
                <w:sz w:val="16"/>
                <w:szCs w:val="16"/>
              </w:rPr>
            </w:pPr>
            <w:r w:rsidRPr="007D4600">
              <w:rPr>
                <w:sz w:val="16"/>
                <w:szCs w:val="16"/>
              </w:rPr>
              <w:t>105724 (30.9%)</w:t>
            </w:r>
          </w:p>
        </w:tc>
        <w:tc>
          <w:tcPr>
            <w:tcW w:w="992" w:type="dxa"/>
          </w:tcPr>
          <w:p w14:paraId="47D88A1E" w14:textId="77777777" w:rsidR="007D4600" w:rsidRPr="007D4600" w:rsidRDefault="007D4600" w:rsidP="007D4600">
            <w:pPr>
              <w:spacing w:before="36" w:after="36"/>
              <w:rPr>
                <w:sz w:val="16"/>
                <w:szCs w:val="16"/>
              </w:rPr>
            </w:pPr>
            <w:r w:rsidRPr="007D4600">
              <w:rPr>
                <w:sz w:val="16"/>
                <w:szCs w:val="16"/>
              </w:rPr>
              <w:t>17800 (27.5%)</w:t>
            </w:r>
          </w:p>
        </w:tc>
        <w:tc>
          <w:tcPr>
            <w:tcW w:w="808" w:type="dxa"/>
          </w:tcPr>
          <w:p w14:paraId="593783BA" w14:textId="77777777" w:rsidR="007D4600" w:rsidRPr="007D4600" w:rsidRDefault="007D4600" w:rsidP="007D4600">
            <w:pPr>
              <w:spacing w:before="36" w:after="36"/>
              <w:rPr>
                <w:sz w:val="16"/>
                <w:szCs w:val="16"/>
              </w:rPr>
            </w:pPr>
            <w:r w:rsidRPr="007D4600">
              <w:rPr>
                <w:sz w:val="16"/>
                <w:szCs w:val="16"/>
              </w:rPr>
              <w:t>19818 (41.9%)</w:t>
            </w:r>
          </w:p>
        </w:tc>
        <w:tc>
          <w:tcPr>
            <w:tcW w:w="990" w:type="dxa"/>
          </w:tcPr>
          <w:p w14:paraId="41C566D0" w14:textId="77777777" w:rsidR="007D4600" w:rsidRPr="007D4600" w:rsidRDefault="007D4600" w:rsidP="007D4600">
            <w:pPr>
              <w:spacing w:before="36" w:after="36"/>
              <w:rPr>
                <w:sz w:val="16"/>
                <w:szCs w:val="16"/>
              </w:rPr>
            </w:pPr>
            <w:r w:rsidRPr="007D4600">
              <w:rPr>
                <w:sz w:val="16"/>
                <w:szCs w:val="16"/>
              </w:rPr>
              <w:t>20404 (36.9%)</w:t>
            </w:r>
          </w:p>
        </w:tc>
        <w:tc>
          <w:tcPr>
            <w:tcW w:w="990" w:type="dxa"/>
          </w:tcPr>
          <w:p w14:paraId="4D061726" w14:textId="77777777" w:rsidR="007D4600" w:rsidRPr="007D4600" w:rsidRDefault="007D4600" w:rsidP="007D4600">
            <w:pPr>
              <w:spacing w:before="36" w:after="36"/>
              <w:rPr>
                <w:sz w:val="16"/>
                <w:szCs w:val="16"/>
              </w:rPr>
            </w:pPr>
            <w:r w:rsidRPr="007D4600">
              <w:rPr>
                <w:sz w:val="16"/>
                <w:szCs w:val="16"/>
              </w:rPr>
              <w:t>18197 (31.8%)</w:t>
            </w:r>
          </w:p>
        </w:tc>
        <w:tc>
          <w:tcPr>
            <w:tcW w:w="900" w:type="dxa"/>
          </w:tcPr>
          <w:p w14:paraId="7DB2E19F" w14:textId="77777777" w:rsidR="007D4600" w:rsidRPr="007D4600" w:rsidRDefault="007D4600" w:rsidP="007D4600">
            <w:pPr>
              <w:spacing w:before="36" w:after="36"/>
              <w:rPr>
                <w:sz w:val="16"/>
                <w:szCs w:val="16"/>
              </w:rPr>
            </w:pPr>
            <w:r w:rsidRPr="007D4600">
              <w:rPr>
                <w:sz w:val="16"/>
                <w:szCs w:val="16"/>
              </w:rPr>
              <w:t>17066 (27.0%)</w:t>
            </w:r>
          </w:p>
        </w:tc>
        <w:tc>
          <w:tcPr>
            <w:tcW w:w="810" w:type="dxa"/>
          </w:tcPr>
          <w:p w14:paraId="52868247" w14:textId="77777777" w:rsidR="007D4600" w:rsidRPr="007D4600" w:rsidRDefault="007D4600" w:rsidP="007D4600">
            <w:pPr>
              <w:spacing w:before="36" w:after="36"/>
              <w:rPr>
                <w:sz w:val="16"/>
                <w:szCs w:val="16"/>
              </w:rPr>
            </w:pPr>
            <w:r w:rsidRPr="007D4600">
              <w:rPr>
                <w:sz w:val="16"/>
                <w:szCs w:val="16"/>
              </w:rPr>
              <w:t>9753 (23.9%)</w:t>
            </w:r>
          </w:p>
        </w:tc>
        <w:tc>
          <w:tcPr>
            <w:tcW w:w="811" w:type="dxa"/>
          </w:tcPr>
          <w:p w14:paraId="0D40BED4" w14:textId="77777777" w:rsidR="007D4600" w:rsidRPr="007D4600" w:rsidRDefault="007D4600" w:rsidP="007D4600">
            <w:pPr>
              <w:spacing w:before="36" w:after="36"/>
              <w:rPr>
                <w:sz w:val="16"/>
                <w:szCs w:val="16"/>
              </w:rPr>
            </w:pPr>
            <w:r w:rsidRPr="007D4600">
              <w:rPr>
                <w:sz w:val="16"/>
                <w:szCs w:val="16"/>
              </w:rPr>
              <w:t>2455 (20.4%)</w:t>
            </w:r>
          </w:p>
        </w:tc>
        <w:tc>
          <w:tcPr>
            <w:tcW w:w="917" w:type="dxa"/>
          </w:tcPr>
          <w:p w14:paraId="07E5871D" w14:textId="77777777" w:rsidR="007D4600" w:rsidRPr="007D4600" w:rsidRDefault="007D4600" w:rsidP="007D4600">
            <w:pPr>
              <w:spacing w:before="36" w:after="36"/>
              <w:rPr>
                <w:sz w:val="16"/>
                <w:szCs w:val="16"/>
              </w:rPr>
            </w:pPr>
            <w:r w:rsidRPr="007D4600">
              <w:rPr>
                <w:sz w:val="16"/>
                <w:szCs w:val="16"/>
              </w:rPr>
              <w:t>231 (15.0%)</w:t>
            </w:r>
          </w:p>
        </w:tc>
      </w:tr>
      <w:tr w:rsidR="007D4600" w:rsidRPr="007D4600" w14:paraId="305D4EF7" w14:textId="77777777" w:rsidTr="002F2DC6">
        <w:tc>
          <w:tcPr>
            <w:tcW w:w="1278" w:type="dxa"/>
          </w:tcPr>
          <w:p w14:paraId="570B753B" w14:textId="77777777" w:rsidR="007D4600" w:rsidRPr="007D4600" w:rsidRDefault="007D4600" w:rsidP="007D4600">
            <w:pPr>
              <w:spacing w:before="36" w:after="36"/>
              <w:rPr>
                <w:sz w:val="16"/>
                <w:szCs w:val="16"/>
              </w:rPr>
            </w:pPr>
            <w:r w:rsidRPr="007D4600">
              <w:rPr>
                <w:sz w:val="16"/>
                <w:szCs w:val="16"/>
              </w:rPr>
              <w:t>Graduate Degree</w:t>
            </w:r>
          </w:p>
        </w:tc>
        <w:tc>
          <w:tcPr>
            <w:tcW w:w="1080" w:type="dxa"/>
          </w:tcPr>
          <w:p w14:paraId="6D9D2B60" w14:textId="77777777" w:rsidR="007D4600" w:rsidRPr="007D4600" w:rsidRDefault="007D4600" w:rsidP="007D4600">
            <w:pPr>
              <w:spacing w:before="36" w:after="36"/>
              <w:rPr>
                <w:sz w:val="16"/>
                <w:szCs w:val="16"/>
              </w:rPr>
            </w:pPr>
            <w:r w:rsidRPr="007D4600">
              <w:rPr>
                <w:sz w:val="16"/>
                <w:szCs w:val="16"/>
              </w:rPr>
              <w:t>56764 (16.6%)</w:t>
            </w:r>
          </w:p>
        </w:tc>
        <w:tc>
          <w:tcPr>
            <w:tcW w:w="992" w:type="dxa"/>
          </w:tcPr>
          <w:p w14:paraId="41960500" w14:textId="77777777" w:rsidR="007D4600" w:rsidRPr="007D4600" w:rsidRDefault="007D4600" w:rsidP="007D4600">
            <w:pPr>
              <w:spacing w:before="36" w:after="36"/>
              <w:rPr>
                <w:sz w:val="16"/>
                <w:szCs w:val="16"/>
              </w:rPr>
            </w:pPr>
            <w:r w:rsidRPr="007D4600">
              <w:rPr>
                <w:sz w:val="16"/>
                <w:szCs w:val="16"/>
              </w:rPr>
              <w:t>3386 (5.2%)</w:t>
            </w:r>
          </w:p>
        </w:tc>
        <w:tc>
          <w:tcPr>
            <w:tcW w:w="808" w:type="dxa"/>
          </w:tcPr>
          <w:p w14:paraId="334AA60B" w14:textId="77777777" w:rsidR="007D4600" w:rsidRPr="007D4600" w:rsidRDefault="007D4600" w:rsidP="007D4600">
            <w:pPr>
              <w:spacing w:before="36" w:after="36"/>
              <w:rPr>
                <w:sz w:val="16"/>
                <w:szCs w:val="16"/>
              </w:rPr>
            </w:pPr>
            <w:r w:rsidRPr="007D4600">
              <w:rPr>
                <w:sz w:val="16"/>
                <w:szCs w:val="16"/>
              </w:rPr>
              <w:t>8580 (18.2%)</w:t>
            </w:r>
          </w:p>
        </w:tc>
        <w:tc>
          <w:tcPr>
            <w:tcW w:w="990" w:type="dxa"/>
          </w:tcPr>
          <w:p w14:paraId="51D0D40E" w14:textId="77777777" w:rsidR="007D4600" w:rsidRPr="007D4600" w:rsidRDefault="007D4600" w:rsidP="007D4600">
            <w:pPr>
              <w:spacing w:before="36" w:after="36"/>
              <w:rPr>
                <w:sz w:val="16"/>
                <w:szCs w:val="16"/>
              </w:rPr>
            </w:pPr>
            <w:r w:rsidRPr="007D4600">
              <w:rPr>
                <w:sz w:val="16"/>
                <w:szCs w:val="16"/>
              </w:rPr>
              <w:t>11690 (21.2%)</w:t>
            </w:r>
          </w:p>
        </w:tc>
        <w:tc>
          <w:tcPr>
            <w:tcW w:w="990" w:type="dxa"/>
          </w:tcPr>
          <w:p w14:paraId="5363F1AE" w14:textId="77777777" w:rsidR="007D4600" w:rsidRPr="007D4600" w:rsidRDefault="007D4600" w:rsidP="007D4600">
            <w:pPr>
              <w:spacing w:before="36" w:after="36"/>
              <w:rPr>
                <w:sz w:val="16"/>
                <w:szCs w:val="16"/>
              </w:rPr>
            </w:pPr>
            <w:r w:rsidRPr="007D4600">
              <w:rPr>
                <w:sz w:val="16"/>
                <w:szCs w:val="16"/>
              </w:rPr>
              <w:t>11725 (20.5%)</w:t>
            </w:r>
          </w:p>
        </w:tc>
        <w:tc>
          <w:tcPr>
            <w:tcW w:w="900" w:type="dxa"/>
          </w:tcPr>
          <w:p w14:paraId="3C3B7CD3" w14:textId="77777777" w:rsidR="007D4600" w:rsidRPr="007D4600" w:rsidRDefault="007D4600" w:rsidP="007D4600">
            <w:pPr>
              <w:spacing w:before="36" w:after="36"/>
              <w:rPr>
                <w:sz w:val="16"/>
                <w:szCs w:val="16"/>
              </w:rPr>
            </w:pPr>
            <w:r w:rsidRPr="007D4600">
              <w:rPr>
                <w:sz w:val="16"/>
                <w:szCs w:val="16"/>
              </w:rPr>
              <w:t>11671 (18.5%)</w:t>
            </w:r>
          </w:p>
        </w:tc>
        <w:tc>
          <w:tcPr>
            <w:tcW w:w="810" w:type="dxa"/>
          </w:tcPr>
          <w:p w14:paraId="5130719C" w14:textId="77777777" w:rsidR="007D4600" w:rsidRPr="007D4600" w:rsidRDefault="007D4600" w:rsidP="007D4600">
            <w:pPr>
              <w:spacing w:before="36" w:after="36"/>
              <w:rPr>
                <w:sz w:val="16"/>
                <w:szCs w:val="16"/>
              </w:rPr>
            </w:pPr>
            <w:r w:rsidRPr="007D4600">
              <w:rPr>
                <w:sz w:val="16"/>
                <w:szCs w:val="16"/>
              </w:rPr>
              <w:t>7423 (18.2%)</w:t>
            </w:r>
          </w:p>
        </w:tc>
        <w:tc>
          <w:tcPr>
            <w:tcW w:w="811" w:type="dxa"/>
          </w:tcPr>
          <w:p w14:paraId="4A834809" w14:textId="77777777" w:rsidR="007D4600" w:rsidRPr="007D4600" w:rsidRDefault="007D4600" w:rsidP="007D4600">
            <w:pPr>
              <w:spacing w:before="36" w:after="36"/>
              <w:rPr>
                <w:sz w:val="16"/>
                <w:szCs w:val="16"/>
              </w:rPr>
            </w:pPr>
            <w:r w:rsidRPr="007D4600">
              <w:rPr>
                <w:sz w:val="16"/>
                <w:szCs w:val="16"/>
              </w:rPr>
              <w:t>2038 (16.9%)</w:t>
            </w:r>
          </w:p>
        </w:tc>
        <w:tc>
          <w:tcPr>
            <w:tcW w:w="917" w:type="dxa"/>
          </w:tcPr>
          <w:p w14:paraId="296F5D5C" w14:textId="77777777" w:rsidR="007D4600" w:rsidRPr="007D4600" w:rsidRDefault="007D4600" w:rsidP="007D4600">
            <w:pPr>
              <w:spacing w:before="36" w:after="36"/>
              <w:rPr>
                <w:sz w:val="16"/>
                <w:szCs w:val="16"/>
              </w:rPr>
            </w:pPr>
            <w:r w:rsidRPr="007D4600">
              <w:rPr>
                <w:sz w:val="16"/>
                <w:szCs w:val="16"/>
              </w:rPr>
              <w:t>251 (16.3%)</w:t>
            </w:r>
          </w:p>
        </w:tc>
      </w:tr>
      <w:tr w:rsidR="007D4600" w:rsidRPr="007D4600" w14:paraId="027CFBE9" w14:textId="77777777" w:rsidTr="002F2DC6">
        <w:tc>
          <w:tcPr>
            <w:tcW w:w="1278" w:type="dxa"/>
          </w:tcPr>
          <w:p w14:paraId="06AB2A95" w14:textId="77777777" w:rsidR="007D4600" w:rsidRPr="007D4600" w:rsidRDefault="007D4600" w:rsidP="007D4600">
            <w:pPr>
              <w:spacing w:before="36" w:after="36"/>
              <w:rPr>
                <w:sz w:val="16"/>
                <w:szCs w:val="16"/>
              </w:rPr>
            </w:pPr>
            <w:r w:rsidRPr="007D4600">
              <w:rPr>
                <w:sz w:val="16"/>
                <w:szCs w:val="16"/>
              </w:rPr>
              <w:t>High School</w:t>
            </w:r>
          </w:p>
        </w:tc>
        <w:tc>
          <w:tcPr>
            <w:tcW w:w="1080" w:type="dxa"/>
          </w:tcPr>
          <w:p w14:paraId="6F8D493A" w14:textId="77777777" w:rsidR="007D4600" w:rsidRPr="007D4600" w:rsidRDefault="007D4600" w:rsidP="007D4600">
            <w:pPr>
              <w:spacing w:before="36" w:after="36"/>
              <w:rPr>
                <w:sz w:val="16"/>
                <w:szCs w:val="16"/>
              </w:rPr>
            </w:pPr>
            <w:r w:rsidRPr="007D4600">
              <w:rPr>
                <w:sz w:val="16"/>
                <w:szCs w:val="16"/>
              </w:rPr>
              <w:t>77434 (22.6%)</w:t>
            </w:r>
          </w:p>
        </w:tc>
        <w:tc>
          <w:tcPr>
            <w:tcW w:w="992" w:type="dxa"/>
          </w:tcPr>
          <w:p w14:paraId="1A3F31A1" w14:textId="77777777" w:rsidR="007D4600" w:rsidRPr="007D4600" w:rsidRDefault="007D4600" w:rsidP="007D4600">
            <w:pPr>
              <w:spacing w:before="36" w:after="36"/>
              <w:rPr>
                <w:sz w:val="16"/>
                <w:szCs w:val="16"/>
              </w:rPr>
            </w:pPr>
            <w:r w:rsidRPr="007D4600">
              <w:rPr>
                <w:sz w:val="16"/>
                <w:szCs w:val="16"/>
              </w:rPr>
              <w:t>23451 (36.3%)</w:t>
            </w:r>
          </w:p>
        </w:tc>
        <w:tc>
          <w:tcPr>
            <w:tcW w:w="808" w:type="dxa"/>
          </w:tcPr>
          <w:p w14:paraId="055FB533" w14:textId="77777777" w:rsidR="007D4600" w:rsidRPr="007D4600" w:rsidRDefault="007D4600" w:rsidP="007D4600">
            <w:pPr>
              <w:spacing w:before="36" w:after="36"/>
              <w:rPr>
                <w:sz w:val="16"/>
                <w:szCs w:val="16"/>
              </w:rPr>
            </w:pPr>
            <w:r w:rsidRPr="007D4600">
              <w:rPr>
                <w:sz w:val="16"/>
                <w:szCs w:val="16"/>
              </w:rPr>
              <w:t>7871 (16.7%)</w:t>
            </w:r>
          </w:p>
        </w:tc>
        <w:tc>
          <w:tcPr>
            <w:tcW w:w="990" w:type="dxa"/>
          </w:tcPr>
          <w:p w14:paraId="43B7127C" w14:textId="77777777" w:rsidR="007D4600" w:rsidRPr="007D4600" w:rsidRDefault="007D4600" w:rsidP="007D4600">
            <w:pPr>
              <w:spacing w:before="36" w:after="36"/>
              <w:rPr>
                <w:sz w:val="16"/>
                <w:szCs w:val="16"/>
              </w:rPr>
            </w:pPr>
            <w:r w:rsidRPr="007D4600">
              <w:rPr>
                <w:sz w:val="16"/>
                <w:szCs w:val="16"/>
              </w:rPr>
              <w:t>9293 (16.8%)</w:t>
            </w:r>
          </w:p>
        </w:tc>
        <w:tc>
          <w:tcPr>
            <w:tcW w:w="990" w:type="dxa"/>
          </w:tcPr>
          <w:p w14:paraId="614CF849" w14:textId="77777777" w:rsidR="007D4600" w:rsidRPr="007D4600" w:rsidRDefault="007D4600" w:rsidP="007D4600">
            <w:pPr>
              <w:spacing w:before="36" w:after="36"/>
              <w:rPr>
                <w:sz w:val="16"/>
                <w:szCs w:val="16"/>
              </w:rPr>
            </w:pPr>
            <w:r w:rsidRPr="007D4600">
              <w:rPr>
                <w:sz w:val="16"/>
                <w:szCs w:val="16"/>
              </w:rPr>
              <w:t>10880 (19.0%)</w:t>
            </w:r>
          </w:p>
        </w:tc>
        <w:tc>
          <w:tcPr>
            <w:tcW w:w="900" w:type="dxa"/>
          </w:tcPr>
          <w:p w14:paraId="60DDEF2B" w14:textId="77777777" w:rsidR="007D4600" w:rsidRPr="007D4600" w:rsidRDefault="007D4600" w:rsidP="007D4600">
            <w:pPr>
              <w:spacing w:before="36" w:after="36"/>
              <w:rPr>
                <w:sz w:val="16"/>
                <w:szCs w:val="16"/>
              </w:rPr>
            </w:pPr>
            <w:r w:rsidRPr="007D4600">
              <w:rPr>
                <w:sz w:val="16"/>
                <w:szCs w:val="16"/>
              </w:rPr>
              <w:t>12985 (20.6%)</w:t>
            </w:r>
          </w:p>
        </w:tc>
        <w:tc>
          <w:tcPr>
            <w:tcW w:w="810" w:type="dxa"/>
          </w:tcPr>
          <w:p w14:paraId="3D2D3EFB" w14:textId="77777777" w:rsidR="007D4600" w:rsidRPr="007D4600" w:rsidRDefault="007D4600" w:rsidP="007D4600">
            <w:pPr>
              <w:spacing w:before="36" w:after="36"/>
              <w:rPr>
                <w:sz w:val="16"/>
                <w:szCs w:val="16"/>
              </w:rPr>
            </w:pPr>
            <w:r w:rsidRPr="007D4600">
              <w:rPr>
                <w:sz w:val="16"/>
                <w:szCs w:val="16"/>
              </w:rPr>
              <w:t>9321 (22.8%)</w:t>
            </w:r>
          </w:p>
        </w:tc>
        <w:tc>
          <w:tcPr>
            <w:tcW w:w="811" w:type="dxa"/>
          </w:tcPr>
          <w:p w14:paraId="0BD5EE6A" w14:textId="77777777" w:rsidR="007D4600" w:rsidRPr="007D4600" w:rsidRDefault="007D4600" w:rsidP="007D4600">
            <w:pPr>
              <w:spacing w:before="36" w:after="36"/>
              <w:rPr>
                <w:sz w:val="16"/>
                <w:szCs w:val="16"/>
              </w:rPr>
            </w:pPr>
            <w:r w:rsidRPr="007D4600">
              <w:rPr>
                <w:sz w:val="16"/>
                <w:szCs w:val="16"/>
              </w:rPr>
              <w:t>3155 (26.2%)</w:t>
            </w:r>
          </w:p>
        </w:tc>
        <w:tc>
          <w:tcPr>
            <w:tcW w:w="917" w:type="dxa"/>
          </w:tcPr>
          <w:p w14:paraId="29281A12" w14:textId="77777777" w:rsidR="007D4600" w:rsidRPr="007D4600" w:rsidRDefault="007D4600" w:rsidP="007D4600">
            <w:pPr>
              <w:spacing w:before="36" w:after="36"/>
              <w:rPr>
                <w:sz w:val="16"/>
                <w:szCs w:val="16"/>
              </w:rPr>
            </w:pPr>
            <w:r w:rsidRPr="007D4600">
              <w:rPr>
                <w:sz w:val="16"/>
                <w:szCs w:val="16"/>
              </w:rPr>
              <w:t>478 (31.1%)</w:t>
            </w:r>
          </w:p>
        </w:tc>
      </w:tr>
      <w:tr w:rsidR="007D4600" w:rsidRPr="007D4600" w14:paraId="16D092D6" w14:textId="77777777" w:rsidTr="002F2DC6">
        <w:tc>
          <w:tcPr>
            <w:tcW w:w="1278" w:type="dxa"/>
          </w:tcPr>
          <w:p w14:paraId="0FD8C52E" w14:textId="77777777" w:rsidR="007D4600" w:rsidRPr="007D4600" w:rsidRDefault="007D4600" w:rsidP="007D4600">
            <w:pPr>
              <w:spacing w:before="36" w:after="36"/>
              <w:rPr>
                <w:sz w:val="16"/>
                <w:szCs w:val="16"/>
              </w:rPr>
            </w:pPr>
            <w:r w:rsidRPr="007D4600">
              <w:rPr>
                <w:sz w:val="16"/>
                <w:szCs w:val="16"/>
              </w:rPr>
              <w:t>Less than High School</w:t>
            </w:r>
          </w:p>
        </w:tc>
        <w:tc>
          <w:tcPr>
            <w:tcW w:w="1080" w:type="dxa"/>
          </w:tcPr>
          <w:p w14:paraId="0A113DA6" w14:textId="77777777" w:rsidR="007D4600" w:rsidRPr="007D4600" w:rsidRDefault="007D4600" w:rsidP="007D4600">
            <w:pPr>
              <w:spacing w:before="36" w:after="36"/>
              <w:rPr>
                <w:sz w:val="16"/>
                <w:szCs w:val="16"/>
              </w:rPr>
            </w:pPr>
            <w:r w:rsidRPr="007D4600">
              <w:rPr>
                <w:sz w:val="16"/>
                <w:szCs w:val="16"/>
              </w:rPr>
              <w:t>34040 (10.0%)</w:t>
            </w:r>
          </w:p>
        </w:tc>
        <w:tc>
          <w:tcPr>
            <w:tcW w:w="992" w:type="dxa"/>
          </w:tcPr>
          <w:p w14:paraId="5276BBCE" w14:textId="77777777" w:rsidR="007D4600" w:rsidRPr="007D4600" w:rsidRDefault="007D4600" w:rsidP="007D4600">
            <w:pPr>
              <w:spacing w:before="36" w:after="36"/>
              <w:rPr>
                <w:sz w:val="16"/>
                <w:szCs w:val="16"/>
              </w:rPr>
            </w:pPr>
            <w:r w:rsidRPr="007D4600">
              <w:rPr>
                <w:sz w:val="16"/>
                <w:szCs w:val="16"/>
              </w:rPr>
              <w:t>6836 (10.6%)</w:t>
            </w:r>
          </w:p>
        </w:tc>
        <w:tc>
          <w:tcPr>
            <w:tcW w:w="808" w:type="dxa"/>
          </w:tcPr>
          <w:p w14:paraId="300FB803" w14:textId="77777777" w:rsidR="007D4600" w:rsidRPr="007D4600" w:rsidRDefault="007D4600" w:rsidP="007D4600">
            <w:pPr>
              <w:spacing w:before="36" w:after="36"/>
              <w:rPr>
                <w:sz w:val="16"/>
                <w:szCs w:val="16"/>
              </w:rPr>
            </w:pPr>
            <w:r w:rsidRPr="007D4600">
              <w:rPr>
                <w:sz w:val="16"/>
                <w:szCs w:val="16"/>
              </w:rPr>
              <w:t>2902 (6.1%)</w:t>
            </w:r>
          </w:p>
        </w:tc>
        <w:tc>
          <w:tcPr>
            <w:tcW w:w="990" w:type="dxa"/>
          </w:tcPr>
          <w:p w14:paraId="66130D53" w14:textId="77777777" w:rsidR="007D4600" w:rsidRPr="007D4600" w:rsidRDefault="007D4600" w:rsidP="007D4600">
            <w:pPr>
              <w:spacing w:before="36" w:after="36"/>
              <w:rPr>
                <w:sz w:val="16"/>
                <w:szCs w:val="16"/>
              </w:rPr>
            </w:pPr>
            <w:r w:rsidRPr="007D4600">
              <w:rPr>
                <w:sz w:val="16"/>
                <w:szCs w:val="16"/>
              </w:rPr>
              <w:t>4720 (8.5%)</w:t>
            </w:r>
          </w:p>
        </w:tc>
        <w:tc>
          <w:tcPr>
            <w:tcW w:w="990" w:type="dxa"/>
          </w:tcPr>
          <w:p w14:paraId="03F318E0" w14:textId="77777777" w:rsidR="007D4600" w:rsidRPr="007D4600" w:rsidRDefault="007D4600" w:rsidP="007D4600">
            <w:pPr>
              <w:spacing w:before="36" w:after="36"/>
              <w:rPr>
                <w:sz w:val="16"/>
                <w:szCs w:val="16"/>
              </w:rPr>
            </w:pPr>
            <w:r w:rsidRPr="007D4600">
              <w:rPr>
                <w:sz w:val="16"/>
                <w:szCs w:val="16"/>
              </w:rPr>
              <w:t>5674 (9.9%)</w:t>
            </w:r>
          </w:p>
        </w:tc>
        <w:tc>
          <w:tcPr>
            <w:tcW w:w="900" w:type="dxa"/>
          </w:tcPr>
          <w:p w14:paraId="200DF62F" w14:textId="77777777" w:rsidR="007D4600" w:rsidRPr="007D4600" w:rsidRDefault="007D4600" w:rsidP="007D4600">
            <w:pPr>
              <w:spacing w:before="36" w:after="36"/>
              <w:rPr>
                <w:sz w:val="16"/>
                <w:szCs w:val="16"/>
              </w:rPr>
            </w:pPr>
            <w:r w:rsidRPr="007D4600">
              <w:rPr>
                <w:sz w:val="16"/>
                <w:szCs w:val="16"/>
              </w:rPr>
              <w:t>7249 (11.5%)</w:t>
            </w:r>
          </w:p>
        </w:tc>
        <w:tc>
          <w:tcPr>
            <w:tcW w:w="810" w:type="dxa"/>
          </w:tcPr>
          <w:p w14:paraId="52AA3460" w14:textId="77777777" w:rsidR="007D4600" w:rsidRPr="007D4600" w:rsidRDefault="007D4600" w:rsidP="007D4600">
            <w:pPr>
              <w:spacing w:before="36" w:after="36"/>
              <w:rPr>
                <w:sz w:val="16"/>
                <w:szCs w:val="16"/>
              </w:rPr>
            </w:pPr>
            <w:r w:rsidRPr="007D4600">
              <w:rPr>
                <w:sz w:val="16"/>
                <w:szCs w:val="16"/>
              </w:rPr>
              <w:t>4811 (11.8%)</w:t>
            </w:r>
          </w:p>
        </w:tc>
        <w:tc>
          <w:tcPr>
            <w:tcW w:w="811" w:type="dxa"/>
          </w:tcPr>
          <w:p w14:paraId="66A835C4" w14:textId="77777777" w:rsidR="007D4600" w:rsidRPr="007D4600" w:rsidRDefault="007D4600" w:rsidP="007D4600">
            <w:pPr>
              <w:spacing w:before="36" w:after="36"/>
              <w:rPr>
                <w:sz w:val="16"/>
                <w:szCs w:val="16"/>
              </w:rPr>
            </w:pPr>
            <w:r w:rsidRPr="007D4600">
              <w:rPr>
                <w:sz w:val="16"/>
                <w:szCs w:val="16"/>
              </w:rPr>
              <w:t>1620 (13.5%)</w:t>
            </w:r>
          </w:p>
        </w:tc>
        <w:tc>
          <w:tcPr>
            <w:tcW w:w="917" w:type="dxa"/>
          </w:tcPr>
          <w:p w14:paraId="5E2399CF" w14:textId="77777777" w:rsidR="007D4600" w:rsidRPr="007D4600" w:rsidRDefault="007D4600" w:rsidP="007D4600">
            <w:pPr>
              <w:spacing w:before="36" w:after="36"/>
              <w:rPr>
                <w:sz w:val="16"/>
                <w:szCs w:val="16"/>
              </w:rPr>
            </w:pPr>
            <w:r w:rsidRPr="007D4600">
              <w:rPr>
                <w:sz w:val="16"/>
                <w:szCs w:val="16"/>
              </w:rPr>
              <w:t>228 (14.8%)</w:t>
            </w:r>
          </w:p>
        </w:tc>
      </w:tr>
      <w:tr w:rsidR="007D4600" w:rsidRPr="007D4600" w14:paraId="4AB3B11E" w14:textId="77777777" w:rsidTr="002F2DC6">
        <w:tc>
          <w:tcPr>
            <w:tcW w:w="1278" w:type="dxa"/>
          </w:tcPr>
          <w:p w14:paraId="5A9DE027" w14:textId="77777777" w:rsidR="007D4600" w:rsidRPr="007D4600" w:rsidRDefault="007D4600" w:rsidP="007D4600">
            <w:pPr>
              <w:spacing w:before="36" w:after="36"/>
              <w:rPr>
                <w:sz w:val="16"/>
                <w:szCs w:val="16"/>
              </w:rPr>
            </w:pPr>
            <w:r w:rsidRPr="007D4600">
              <w:rPr>
                <w:sz w:val="16"/>
                <w:szCs w:val="16"/>
              </w:rPr>
              <w:t>Other</w:t>
            </w:r>
          </w:p>
        </w:tc>
        <w:tc>
          <w:tcPr>
            <w:tcW w:w="1080" w:type="dxa"/>
          </w:tcPr>
          <w:p w14:paraId="75AD0BC9" w14:textId="77777777" w:rsidR="007D4600" w:rsidRPr="007D4600" w:rsidRDefault="007D4600" w:rsidP="007D4600">
            <w:pPr>
              <w:spacing w:before="36" w:after="36"/>
              <w:rPr>
                <w:sz w:val="16"/>
                <w:szCs w:val="16"/>
              </w:rPr>
            </w:pPr>
            <w:r w:rsidRPr="007D4600">
              <w:rPr>
                <w:sz w:val="16"/>
                <w:szCs w:val="16"/>
              </w:rPr>
              <w:t>16246 (4.8%)</w:t>
            </w:r>
          </w:p>
        </w:tc>
        <w:tc>
          <w:tcPr>
            <w:tcW w:w="992" w:type="dxa"/>
          </w:tcPr>
          <w:p w14:paraId="0AAA1323" w14:textId="77777777" w:rsidR="007D4600" w:rsidRPr="007D4600" w:rsidRDefault="007D4600" w:rsidP="007D4600">
            <w:pPr>
              <w:spacing w:before="36" w:after="36"/>
              <w:rPr>
                <w:sz w:val="16"/>
                <w:szCs w:val="16"/>
              </w:rPr>
            </w:pPr>
            <w:r w:rsidRPr="007D4600">
              <w:rPr>
                <w:sz w:val="16"/>
                <w:szCs w:val="16"/>
              </w:rPr>
              <w:t>3578 (5.5%)</w:t>
            </w:r>
          </w:p>
        </w:tc>
        <w:tc>
          <w:tcPr>
            <w:tcW w:w="808" w:type="dxa"/>
          </w:tcPr>
          <w:p w14:paraId="39ACD598" w14:textId="77777777" w:rsidR="007D4600" w:rsidRPr="007D4600" w:rsidRDefault="007D4600" w:rsidP="007D4600">
            <w:pPr>
              <w:spacing w:before="36" w:after="36"/>
              <w:rPr>
                <w:sz w:val="16"/>
                <w:szCs w:val="16"/>
              </w:rPr>
            </w:pPr>
            <w:r w:rsidRPr="007D4600">
              <w:rPr>
                <w:sz w:val="16"/>
                <w:szCs w:val="16"/>
              </w:rPr>
              <w:t>2248 (4.8%)</w:t>
            </w:r>
          </w:p>
        </w:tc>
        <w:tc>
          <w:tcPr>
            <w:tcW w:w="990" w:type="dxa"/>
          </w:tcPr>
          <w:p w14:paraId="368B04AE" w14:textId="77777777" w:rsidR="007D4600" w:rsidRPr="007D4600" w:rsidRDefault="007D4600" w:rsidP="007D4600">
            <w:pPr>
              <w:spacing w:before="36" w:after="36"/>
              <w:rPr>
                <w:sz w:val="16"/>
                <w:szCs w:val="16"/>
              </w:rPr>
            </w:pPr>
            <w:r w:rsidRPr="007D4600">
              <w:rPr>
                <w:sz w:val="16"/>
                <w:szCs w:val="16"/>
              </w:rPr>
              <w:t>2552 (4.6%)</w:t>
            </w:r>
          </w:p>
        </w:tc>
        <w:tc>
          <w:tcPr>
            <w:tcW w:w="990" w:type="dxa"/>
          </w:tcPr>
          <w:p w14:paraId="0E3F6699" w14:textId="77777777" w:rsidR="007D4600" w:rsidRPr="007D4600" w:rsidRDefault="007D4600" w:rsidP="007D4600">
            <w:pPr>
              <w:spacing w:before="36" w:after="36"/>
              <w:rPr>
                <w:sz w:val="16"/>
                <w:szCs w:val="16"/>
              </w:rPr>
            </w:pPr>
            <w:r w:rsidRPr="007D4600">
              <w:rPr>
                <w:sz w:val="16"/>
                <w:szCs w:val="16"/>
              </w:rPr>
              <w:t>2733 (4.8%)</w:t>
            </w:r>
          </w:p>
        </w:tc>
        <w:tc>
          <w:tcPr>
            <w:tcW w:w="900" w:type="dxa"/>
          </w:tcPr>
          <w:p w14:paraId="314FB7D3" w14:textId="77777777" w:rsidR="007D4600" w:rsidRPr="007D4600" w:rsidRDefault="007D4600" w:rsidP="007D4600">
            <w:pPr>
              <w:spacing w:before="36" w:after="36"/>
              <w:rPr>
                <w:sz w:val="16"/>
                <w:szCs w:val="16"/>
              </w:rPr>
            </w:pPr>
            <w:r w:rsidRPr="007D4600">
              <w:rPr>
                <w:sz w:val="16"/>
                <w:szCs w:val="16"/>
              </w:rPr>
              <w:t>2997 (4.7%)</w:t>
            </w:r>
          </w:p>
        </w:tc>
        <w:tc>
          <w:tcPr>
            <w:tcW w:w="810" w:type="dxa"/>
          </w:tcPr>
          <w:p w14:paraId="5A4BF4FD" w14:textId="77777777" w:rsidR="007D4600" w:rsidRPr="007D4600" w:rsidRDefault="007D4600" w:rsidP="007D4600">
            <w:pPr>
              <w:spacing w:before="36" w:after="36"/>
              <w:rPr>
                <w:sz w:val="16"/>
                <w:szCs w:val="16"/>
              </w:rPr>
            </w:pPr>
            <w:r w:rsidRPr="007D4600">
              <w:rPr>
                <w:sz w:val="16"/>
                <w:szCs w:val="16"/>
              </w:rPr>
              <w:t>1649 (4.0%)</w:t>
            </w:r>
          </w:p>
        </w:tc>
        <w:tc>
          <w:tcPr>
            <w:tcW w:w="811" w:type="dxa"/>
          </w:tcPr>
          <w:p w14:paraId="2F0277DC" w14:textId="77777777" w:rsidR="007D4600" w:rsidRPr="007D4600" w:rsidRDefault="007D4600" w:rsidP="007D4600">
            <w:pPr>
              <w:spacing w:before="36" w:after="36"/>
              <w:rPr>
                <w:sz w:val="16"/>
                <w:szCs w:val="16"/>
              </w:rPr>
            </w:pPr>
            <w:r w:rsidRPr="007D4600">
              <w:rPr>
                <w:sz w:val="16"/>
                <w:szCs w:val="16"/>
              </w:rPr>
              <w:t>412 (3.4%)</w:t>
            </w:r>
          </w:p>
        </w:tc>
        <w:tc>
          <w:tcPr>
            <w:tcW w:w="917" w:type="dxa"/>
          </w:tcPr>
          <w:p w14:paraId="0CBD069F" w14:textId="77777777" w:rsidR="007D4600" w:rsidRPr="007D4600" w:rsidRDefault="007D4600" w:rsidP="007D4600">
            <w:pPr>
              <w:spacing w:before="36" w:after="36"/>
              <w:rPr>
                <w:sz w:val="16"/>
                <w:szCs w:val="16"/>
              </w:rPr>
            </w:pPr>
            <w:r w:rsidRPr="007D4600">
              <w:rPr>
                <w:sz w:val="16"/>
                <w:szCs w:val="16"/>
              </w:rPr>
              <w:t>77 (5.0%)</w:t>
            </w:r>
          </w:p>
        </w:tc>
      </w:tr>
      <w:tr w:rsidR="007D4600" w:rsidRPr="007D4600" w14:paraId="0DC9C6B4" w14:textId="77777777" w:rsidTr="002F2DC6">
        <w:tc>
          <w:tcPr>
            <w:tcW w:w="1278" w:type="dxa"/>
          </w:tcPr>
          <w:p w14:paraId="6A9E9DF1" w14:textId="77777777" w:rsidR="007D4600" w:rsidRPr="007D4600" w:rsidRDefault="007D4600" w:rsidP="007D4600">
            <w:pPr>
              <w:spacing w:before="36" w:after="36"/>
              <w:rPr>
                <w:sz w:val="16"/>
                <w:szCs w:val="16"/>
              </w:rPr>
            </w:pPr>
            <w:r w:rsidRPr="007D4600">
              <w:rPr>
                <w:sz w:val="16"/>
                <w:szCs w:val="16"/>
              </w:rPr>
              <w:t>Vocational Certification</w:t>
            </w:r>
          </w:p>
        </w:tc>
        <w:tc>
          <w:tcPr>
            <w:tcW w:w="1080" w:type="dxa"/>
          </w:tcPr>
          <w:p w14:paraId="621E22C8" w14:textId="77777777" w:rsidR="007D4600" w:rsidRPr="007D4600" w:rsidRDefault="007D4600" w:rsidP="007D4600">
            <w:pPr>
              <w:spacing w:before="36" w:after="36"/>
              <w:rPr>
                <w:sz w:val="16"/>
                <w:szCs w:val="16"/>
              </w:rPr>
            </w:pPr>
            <w:r w:rsidRPr="007D4600">
              <w:rPr>
                <w:sz w:val="16"/>
                <w:szCs w:val="16"/>
              </w:rPr>
              <w:t>21823 (6.4%)</w:t>
            </w:r>
          </w:p>
        </w:tc>
        <w:tc>
          <w:tcPr>
            <w:tcW w:w="992" w:type="dxa"/>
          </w:tcPr>
          <w:p w14:paraId="392932A4" w14:textId="77777777" w:rsidR="007D4600" w:rsidRPr="007D4600" w:rsidRDefault="007D4600" w:rsidP="007D4600">
            <w:pPr>
              <w:spacing w:before="36" w:after="36"/>
              <w:rPr>
                <w:sz w:val="16"/>
                <w:szCs w:val="16"/>
              </w:rPr>
            </w:pPr>
            <w:r w:rsidRPr="007D4600">
              <w:rPr>
                <w:sz w:val="16"/>
                <w:szCs w:val="16"/>
              </w:rPr>
              <w:t>1922 (3.0%)</w:t>
            </w:r>
          </w:p>
        </w:tc>
        <w:tc>
          <w:tcPr>
            <w:tcW w:w="808" w:type="dxa"/>
          </w:tcPr>
          <w:p w14:paraId="7C888B33" w14:textId="77777777" w:rsidR="007D4600" w:rsidRPr="007D4600" w:rsidRDefault="007D4600" w:rsidP="007D4600">
            <w:pPr>
              <w:spacing w:before="36" w:after="36"/>
              <w:rPr>
                <w:sz w:val="16"/>
                <w:szCs w:val="16"/>
              </w:rPr>
            </w:pPr>
            <w:r w:rsidRPr="007D4600">
              <w:rPr>
                <w:sz w:val="16"/>
                <w:szCs w:val="16"/>
              </w:rPr>
              <w:t>2613 (5.5%)</w:t>
            </w:r>
          </w:p>
        </w:tc>
        <w:tc>
          <w:tcPr>
            <w:tcW w:w="990" w:type="dxa"/>
          </w:tcPr>
          <w:p w14:paraId="1D512AA0" w14:textId="77777777" w:rsidR="007D4600" w:rsidRPr="007D4600" w:rsidRDefault="007D4600" w:rsidP="007D4600">
            <w:pPr>
              <w:spacing w:before="36" w:after="36"/>
              <w:rPr>
                <w:sz w:val="16"/>
                <w:szCs w:val="16"/>
              </w:rPr>
            </w:pPr>
            <w:r w:rsidRPr="007D4600">
              <w:rPr>
                <w:sz w:val="16"/>
                <w:szCs w:val="16"/>
              </w:rPr>
              <w:t>3054 (5.5%)</w:t>
            </w:r>
          </w:p>
        </w:tc>
        <w:tc>
          <w:tcPr>
            <w:tcW w:w="990" w:type="dxa"/>
          </w:tcPr>
          <w:p w14:paraId="4DDD02C8" w14:textId="77777777" w:rsidR="007D4600" w:rsidRPr="007D4600" w:rsidRDefault="007D4600" w:rsidP="007D4600">
            <w:pPr>
              <w:spacing w:before="36" w:after="36"/>
              <w:rPr>
                <w:sz w:val="16"/>
                <w:szCs w:val="16"/>
              </w:rPr>
            </w:pPr>
            <w:r w:rsidRPr="007D4600">
              <w:rPr>
                <w:sz w:val="16"/>
                <w:szCs w:val="16"/>
              </w:rPr>
              <w:t>3842 (6.7%)</w:t>
            </w:r>
          </w:p>
        </w:tc>
        <w:tc>
          <w:tcPr>
            <w:tcW w:w="900" w:type="dxa"/>
          </w:tcPr>
          <w:p w14:paraId="32C09783" w14:textId="77777777" w:rsidR="007D4600" w:rsidRPr="007D4600" w:rsidRDefault="007D4600" w:rsidP="007D4600">
            <w:pPr>
              <w:spacing w:before="36" w:after="36"/>
              <w:rPr>
                <w:sz w:val="16"/>
                <w:szCs w:val="16"/>
              </w:rPr>
            </w:pPr>
            <w:r w:rsidRPr="007D4600">
              <w:rPr>
                <w:sz w:val="16"/>
                <w:szCs w:val="16"/>
              </w:rPr>
              <w:t>5487 (8.7%)</w:t>
            </w:r>
          </w:p>
        </w:tc>
        <w:tc>
          <w:tcPr>
            <w:tcW w:w="810" w:type="dxa"/>
          </w:tcPr>
          <w:p w14:paraId="218142CD" w14:textId="77777777" w:rsidR="007D4600" w:rsidRPr="007D4600" w:rsidRDefault="007D4600" w:rsidP="007D4600">
            <w:pPr>
              <w:spacing w:before="36" w:after="36"/>
              <w:rPr>
                <w:sz w:val="16"/>
                <w:szCs w:val="16"/>
              </w:rPr>
            </w:pPr>
            <w:r w:rsidRPr="007D4600">
              <w:rPr>
                <w:sz w:val="16"/>
                <w:szCs w:val="16"/>
              </w:rPr>
              <w:t>3762 (9.2%)</w:t>
            </w:r>
          </w:p>
        </w:tc>
        <w:tc>
          <w:tcPr>
            <w:tcW w:w="811" w:type="dxa"/>
          </w:tcPr>
          <w:p w14:paraId="76EC6D83" w14:textId="77777777" w:rsidR="007D4600" w:rsidRPr="007D4600" w:rsidRDefault="007D4600" w:rsidP="007D4600">
            <w:pPr>
              <w:spacing w:before="36" w:after="36"/>
              <w:rPr>
                <w:sz w:val="16"/>
                <w:szCs w:val="16"/>
              </w:rPr>
            </w:pPr>
            <w:r w:rsidRPr="007D4600">
              <w:rPr>
                <w:sz w:val="16"/>
                <w:szCs w:val="16"/>
              </w:rPr>
              <w:t>1043 (8.7%)</w:t>
            </w:r>
          </w:p>
        </w:tc>
        <w:tc>
          <w:tcPr>
            <w:tcW w:w="917" w:type="dxa"/>
          </w:tcPr>
          <w:p w14:paraId="67323FE3" w14:textId="77777777" w:rsidR="007D4600" w:rsidRPr="007D4600" w:rsidRDefault="007D4600" w:rsidP="007D4600">
            <w:pPr>
              <w:spacing w:before="36" w:after="36"/>
              <w:rPr>
                <w:sz w:val="16"/>
                <w:szCs w:val="16"/>
              </w:rPr>
            </w:pPr>
            <w:r w:rsidRPr="007D4600">
              <w:rPr>
                <w:sz w:val="16"/>
                <w:szCs w:val="16"/>
              </w:rPr>
              <w:t>100 (6.5%)</w:t>
            </w:r>
          </w:p>
        </w:tc>
      </w:tr>
      <w:tr w:rsidR="007D4600" w:rsidRPr="007D4600" w14:paraId="63BAF682" w14:textId="77777777" w:rsidTr="002F2DC6">
        <w:tc>
          <w:tcPr>
            <w:tcW w:w="1278" w:type="dxa"/>
          </w:tcPr>
          <w:p w14:paraId="10D895B3"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5FF3B13E" w14:textId="77777777" w:rsidR="007D4600" w:rsidRPr="007D4600" w:rsidRDefault="007D4600" w:rsidP="007D4600">
            <w:pPr>
              <w:spacing w:before="36" w:after="36"/>
              <w:rPr>
                <w:sz w:val="16"/>
                <w:szCs w:val="16"/>
              </w:rPr>
            </w:pPr>
            <w:r w:rsidRPr="007D4600">
              <w:rPr>
                <w:sz w:val="16"/>
                <w:szCs w:val="16"/>
              </w:rPr>
              <w:t>8666 (2.5%)</w:t>
            </w:r>
          </w:p>
        </w:tc>
        <w:tc>
          <w:tcPr>
            <w:tcW w:w="992" w:type="dxa"/>
          </w:tcPr>
          <w:p w14:paraId="22E380BA" w14:textId="77777777" w:rsidR="007D4600" w:rsidRPr="007D4600" w:rsidRDefault="007D4600" w:rsidP="007D4600">
            <w:pPr>
              <w:spacing w:before="36" w:after="36"/>
              <w:rPr>
                <w:sz w:val="16"/>
                <w:szCs w:val="16"/>
              </w:rPr>
            </w:pPr>
            <w:r w:rsidRPr="007D4600">
              <w:rPr>
                <w:sz w:val="16"/>
                <w:szCs w:val="16"/>
              </w:rPr>
              <w:t>3754 (5.8%)</w:t>
            </w:r>
          </w:p>
        </w:tc>
        <w:tc>
          <w:tcPr>
            <w:tcW w:w="808" w:type="dxa"/>
          </w:tcPr>
          <w:p w14:paraId="0CCE13F3" w14:textId="77777777" w:rsidR="007D4600" w:rsidRPr="007D4600" w:rsidRDefault="007D4600" w:rsidP="007D4600">
            <w:pPr>
              <w:spacing w:before="36" w:after="36"/>
              <w:rPr>
                <w:sz w:val="16"/>
                <w:szCs w:val="16"/>
              </w:rPr>
            </w:pPr>
            <w:r w:rsidRPr="007D4600">
              <w:rPr>
                <w:sz w:val="16"/>
                <w:szCs w:val="16"/>
              </w:rPr>
              <w:t>705 (1.5%)</w:t>
            </w:r>
          </w:p>
        </w:tc>
        <w:tc>
          <w:tcPr>
            <w:tcW w:w="990" w:type="dxa"/>
          </w:tcPr>
          <w:p w14:paraId="58E0037A" w14:textId="77777777" w:rsidR="007D4600" w:rsidRPr="007D4600" w:rsidRDefault="007D4600" w:rsidP="007D4600">
            <w:pPr>
              <w:spacing w:before="36" w:after="36"/>
              <w:rPr>
                <w:sz w:val="16"/>
                <w:szCs w:val="16"/>
              </w:rPr>
            </w:pPr>
            <w:r w:rsidRPr="007D4600">
              <w:rPr>
                <w:sz w:val="16"/>
                <w:szCs w:val="16"/>
              </w:rPr>
              <w:t>885 (1.6%)</w:t>
            </w:r>
          </w:p>
        </w:tc>
        <w:tc>
          <w:tcPr>
            <w:tcW w:w="990" w:type="dxa"/>
          </w:tcPr>
          <w:p w14:paraId="24F253FC" w14:textId="77777777" w:rsidR="007D4600" w:rsidRPr="007D4600" w:rsidRDefault="007D4600" w:rsidP="007D4600">
            <w:pPr>
              <w:spacing w:before="36" w:after="36"/>
              <w:rPr>
                <w:sz w:val="16"/>
                <w:szCs w:val="16"/>
              </w:rPr>
            </w:pPr>
            <w:r w:rsidRPr="007D4600">
              <w:rPr>
                <w:sz w:val="16"/>
                <w:szCs w:val="16"/>
              </w:rPr>
              <w:t>1034 (1.8%)</w:t>
            </w:r>
          </w:p>
        </w:tc>
        <w:tc>
          <w:tcPr>
            <w:tcW w:w="900" w:type="dxa"/>
          </w:tcPr>
          <w:p w14:paraId="7F8CBD44" w14:textId="77777777" w:rsidR="007D4600" w:rsidRPr="007D4600" w:rsidRDefault="007D4600" w:rsidP="007D4600">
            <w:pPr>
              <w:spacing w:before="36" w:after="36"/>
              <w:rPr>
                <w:sz w:val="16"/>
                <w:szCs w:val="16"/>
              </w:rPr>
            </w:pPr>
            <w:r w:rsidRPr="007D4600">
              <w:rPr>
                <w:sz w:val="16"/>
                <w:szCs w:val="16"/>
              </w:rPr>
              <w:t>1277 (2.0%)</w:t>
            </w:r>
          </w:p>
        </w:tc>
        <w:tc>
          <w:tcPr>
            <w:tcW w:w="810" w:type="dxa"/>
          </w:tcPr>
          <w:p w14:paraId="5545C7EC" w14:textId="77777777" w:rsidR="007D4600" w:rsidRPr="007D4600" w:rsidRDefault="007D4600" w:rsidP="007D4600">
            <w:pPr>
              <w:spacing w:before="36" w:after="36"/>
              <w:rPr>
                <w:sz w:val="16"/>
                <w:szCs w:val="16"/>
              </w:rPr>
            </w:pPr>
            <w:r w:rsidRPr="007D4600">
              <w:rPr>
                <w:sz w:val="16"/>
                <w:szCs w:val="16"/>
              </w:rPr>
              <w:t>764 (1.9%)</w:t>
            </w:r>
          </w:p>
        </w:tc>
        <w:tc>
          <w:tcPr>
            <w:tcW w:w="811" w:type="dxa"/>
          </w:tcPr>
          <w:p w14:paraId="71138A10" w14:textId="77777777" w:rsidR="007D4600" w:rsidRPr="007D4600" w:rsidRDefault="007D4600" w:rsidP="007D4600">
            <w:pPr>
              <w:spacing w:before="36" w:after="36"/>
              <w:rPr>
                <w:sz w:val="16"/>
                <w:szCs w:val="16"/>
              </w:rPr>
            </w:pPr>
            <w:r w:rsidRPr="007D4600">
              <w:rPr>
                <w:sz w:val="16"/>
                <w:szCs w:val="16"/>
              </w:rPr>
              <w:t>213 (1.8%)</w:t>
            </w:r>
          </w:p>
        </w:tc>
        <w:tc>
          <w:tcPr>
            <w:tcW w:w="917" w:type="dxa"/>
          </w:tcPr>
          <w:p w14:paraId="15A48625" w14:textId="77777777" w:rsidR="007D4600" w:rsidRPr="007D4600" w:rsidRDefault="007D4600" w:rsidP="007D4600">
            <w:pPr>
              <w:spacing w:before="36" w:after="36"/>
              <w:rPr>
                <w:sz w:val="16"/>
                <w:szCs w:val="16"/>
              </w:rPr>
            </w:pPr>
            <w:r w:rsidRPr="007D4600">
              <w:rPr>
                <w:sz w:val="16"/>
                <w:szCs w:val="16"/>
              </w:rPr>
              <w:t>34 (2.2%)</w:t>
            </w:r>
          </w:p>
        </w:tc>
      </w:tr>
      <w:tr w:rsidR="007D4600" w:rsidRPr="007D4600" w14:paraId="66747B00" w14:textId="77777777" w:rsidTr="002F2DC6">
        <w:tc>
          <w:tcPr>
            <w:tcW w:w="1278" w:type="dxa"/>
            <w:shd w:val="clear" w:color="auto" w:fill="D9D9D9" w:themeFill="background1" w:themeFillShade="D9"/>
          </w:tcPr>
          <w:p w14:paraId="168FB47E" w14:textId="77777777" w:rsidR="007D4600" w:rsidRPr="007D4600" w:rsidRDefault="007D4600" w:rsidP="007D4600">
            <w:pPr>
              <w:spacing w:before="36" w:after="36"/>
              <w:rPr>
                <w:sz w:val="16"/>
                <w:szCs w:val="16"/>
              </w:rPr>
            </w:pPr>
            <w:r w:rsidRPr="007D4600">
              <w:rPr>
                <w:sz w:val="16"/>
                <w:szCs w:val="16"/>
              </w:rPr>
              <w:t>Employment</w:t>
            </w:r>
          </w:p>
        </w:tc>
        <w:tc>
          <w:tcPr>
            <w:tcW w:w="1080" w:type="dxa"/>
            <w:shd w:val="clear" w:color="auto" w:fill="D9D9D9" w:themeFill="background1" w:themeFillShade="D9"/>
          </w:tcPr>
          <w:p w14:paraId="220C0265"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41C48E25"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2C8DF6C9"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D415296"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2E0A2EF7"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57B897D7"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5FA5F256"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C4EC845"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75660902" w14:textId="77777777" w:rsidR="007D4600" w:rsidRPr="007D4600" w:rsidRDefault="007D4600" w:rsidP="007D4600">
            <w:pPr>
              <w:spacing w:before="36" w:after="36"/>
              <w:rPr>
                <w:sz w:val="16"/>
                <w:szCs w:val="16"/>
              </w:rPr>
            </w:pPr>
          </w:p>
        </w:tc>
      </w:tr>
      <w:tr w:rsidR="007D4600" w:rsidRPr="007D4600" w14:paraId="1DE43A8B" w14:textId="77777777" w:rsidTr="002F2DC6">
        <w:tc>
          <w:tcPr>
            <w:tcW w:w="1278" w:type="dxa"/>
          </w:tcPr>
          <w:p w14:paraId="1D9F90C9" w14:textId="77777777" w:rsidR="007D4600" w:rsidRPr="007D4600" w:rsidRDefault="007D4600" w:rsidP="007D4600">
            <w:pPr>
              <w:spacing w:before="36" w:after="36"/>
              <w:rPr>
                <w:sz w:val="16"/>
                <w:szCs w:val="16"/>
              </w:rPr>
            </w:pPr>
            <w:r w:rsidRPr="007D4600">
              <w:rPr>
                <w:sz w:val="16"/>
                <w:szCs w:val="16"/>
              </w:rPr>
              <w:t>Employed /Self employed</w:t>
            </w:r>
          </w:p>
        </w:tc>
        <w:tc>
          <w:tcPr>
            <w:tcW w:w="1080" w:type="dxa"/>
          </w:tcPr>
          <w:p w14:paraId="0D822412" w14:textId="77777777" w:rsidR="007D4600" w:rsidRPr="007D4600" w:rsidRDefault="007D4600" w:rsidP="007D4600">
            <w:pPr>
              <w:spacing w:before="36" w:after="36"/>
              <w:rPr>
                <w:sz w:val="16"/>
                <w:szCs w:val="16"/>
              </w:rPr>
            </w:pPr>
            <w:r w:rsidRPr="007D4600">
              <w:rPr>
                <w:sz w:val="16"/>
                <w:szCs w:val="16"/>
              </w:rPr>
              <w:t>163401 (47.8%)</w:t>
            </w:r>
          </w:p>
        </w:tc>
        <w:tc>
          <w:tcPr>
            <w:tcW w:w="992" w:type="dxa"/>
          </w:tcPr>
          <w:p w14:paraId="54AE9117" w14:textId="77777777" w:rsidR="007D4600" w:rsidRPr="007D4600" w:rsidRDefault="007D4600" w:rsidP="007D4600">
            <w:pPr>
              <w:spacing w:before="36" w:after="36"/>
              <w:rPr>
                <w:sz w:val="16"/>
                <w:szCs w:val="16"/>
              </w:rPr>
            </w:pPr>
            <w:r w:rsidRPr="007D4600">
              <w:rPr>
                <w:sz w:val="16"/>
                <w:szCs w:val="16"/>
              </w:rPr>
              <w:t>12630 (19.5%)</w:t>
            </w:r>
          </w:p>
        </w:tc>
        <w:tc>
          <w:tcPr>
            <w:tcW w:w="808" w:type="dxa"/>
          </w:tcPr>
          <w:p w14:paraId="4801154B" w14:textId="77777777" w:rsidR="007D4600" w:rsidRPr="007D4600" w:rsidRDefault="007D4600" w:rsidP="007D4600">
            <w:pPr>
              <w:spacing w:before="36" w:after="36"/>
              <w:rPr>
                <w:sz w:val="16"/>
                <w:szCs w:val="16"/>
              </w:rPr>
            </w:pPr>
            <w:r w:rsidRPr="007D4600">
              <w:rPr>
                <w:sz w:val="16"/>
                <w:szCs w:val="16"/>
              </w:rPr>
              <w:t>29040 (61.5%)</w:t>
            </w:r>
          </w:p>
        </w:tc>
        <w:tc>
          <w:tcPr>
            <w:tcW w:w="990" w:type="dxa"/>
          </w:tcPr>
          <w:p w14:paraId="6C9AB456" w14:textId="77777777" w:rsidR="007D4600" w:rsidRPr="007D4600" w:rsidRDefault="007D4600" w:rsidP="007D4600">
            <w:pPr>
              <w:spacing w:before="36" w:after="36"/>
              <w:rPr>
                <w:sz w:val="16"/>
                <w:szCs w:val="16"/>
              </w:rPr>
            </w:pPr>
            <w:r w:rsidRPr="007D4600">
              <w:rPr>
                <w:sz w:val="16"/>
                <w:szCs w:val="16"/>
              </w:rPr>
              <w:t>39198 (71.0%)</w:t>
            </w:r>
          </w:p>
        </w:tc>
        <w:tc>
          <w:tcPr>
            <w:tcW w:w="990" w:type="dxa"/>
          </w:tcPr>
          <w:p w14:paraId="06053C22" w14:textId="77777777" w:rsidR="007D4600" w:rsidRPr="007D4600" w:rsidRDefault="007D4600" w:rsidP="007D4600">
            <w:pPr>
              <w:spacing w:before="36" w:after="36"/>
              <w:rPr>
                <w:sz w:val="16"/>
                <w:szCs w:val="16"/>
              </w:rPr>
            </w:pPr>
            <w:r w:rsidRPr="007D4600">
              <w:rPr>
                <w:sz w:val="16"/>
                <w:szCs w:val="16"/>
              </w:rPr>
              <w:t>41026 (71.6%)</w:t>
            </w:r>
          </w:p>
        </w:tc>
        <w:tc>
          <w:tcPr>
            <w:tcW w:w="900" w:type="dxa"/>
          </w:tcPr>
          <w:p w14:paraId="11E0A59E" w14:textId="77777777" w:rsidR="007D4600" w:rsidRPr="007D4600" w:rsidRDefault="007D4600" w:rsidP="007D4600">
            <w:pPr>
              <w:spacing w:before="36" w:after="36"/>
              <w:rPr>
                <w:sz w:val="16"/>
                <w:szCs w:val="16"/>
              </w:rPr>
            </w:pPr>
            <w:r w:rsidRPr="007D4600">
              <w:rPr>
                <w:sz w:val="16"/>
                <w:szCs w:val="16"/>
              </w:rPr>
              <w:t>33075 (52.4%)</w:t>
            </w:r>
          </w:p>
        </w:tc>
        <w:tc>
          <w:tcPr>
            <w:tcW w:w="810" w:type="dxa"/>
          </w:tcPr>
          <w:p w14:paraId="723E59E4" w14:textId="77777777" w:rsidR="007D4600" w:rsidRPr="007D4600" w:rsidRDefault="007D4600" w:rsidP="007D4600">
            <w:pPr>
              <w:spacing w:before="36" w:after="36"/>
              <w:rPr>
                <w:sz w:val="16"/>
                <w:szCs w:val="16"/>
              </w:rPr>
            </w:pPr>
            <w:r w:rsidRPr="007D4600">
              <w:rPr>
                <w:sz w:val="16"/>
                <w:szCs w:val="16"/>
              </w:rPr>
              <w:t>7391 (18.1%)</w:t>
            </w:r>
          </w:p>
        </w:tc>
        <w:tc>
          <w:tcPr>
            <w:tcW w:w="811" w:type="dxa"/>
          </w:tcPr>
          <w:p w14:paraId="5D0B6235" w14:textId="77777777" w:rsidR="007D4600" w:rsidRPr="007D4600" w:rsidRDefault="007D4600" w:rsidP="007D4600">
            <w:pPr>
              <w:spacing w:before="36" w:after="36"/>
              <w:rPr>
                <w:sz w:val="16"/>
                <w:szCs w:val="16"/>
              </w:rPr>
            </w:pPr>
            <w:r w:rsidRPr="007D4600">
              <w:rPr>
                <w:sz w:val="16"/>
                <w:szCs w:val="16"/>
              </w:rPr>
              <w:t>960 (8.0%)</w:t>
            </w:r>
          </w:p>
        </w:tc>
        <w:tc>
          <w:tcPr>
            <w:tcW w:w="917" w:type="dxa"/>
          </w:tcPr>
          <w:p w14:paraId="18C37821" w14:textId="77777777" w:rsidR="007D4600" w:rsidRPr="007D4600" w:rsidRDefault="007D4600" w:rsidP="007D4600">
            <w:pPr>
              <w:spacing w:before="36" w:after="36"/>
              <w:rPr>
                <w:sz w:val="16"/>
                <w:szCs w:val="16"/>
              </w:rPr>
            </w:pPr>
            <w:r w:rsidRPr="007D4600">
              <w:rPr>
                <w:sz w:val="16"/>
                <w:szCs w:val="16"/>
              </w:rPr>
              <w:t>81 (5.3%)</w:t>
            </w:r>
          </w:p>
        </w:tc>
      </w:tr>
      <w:tr w:rsidR="007D4600" w:rsidRPr="007D4600" w14:paraId="47933A15" w14:textId="77777777" w:rsidTr="002F2DC6">
        <w:tc>
          <w:tcPr>
            <w:tcW w:w="1278" w:type="dxa"/>
          </w:tcPr>
          <w:p w14:paraId="57A6B4F2" w14:textId="77777777" w:rsidR="007D4600" w:rsidRPr="007D4600" w:rsidRDefault="007D4600" w:rsidP="007D4600">
            <w:pPr>
              <w:spacing w:before="36" w:after="36"/>
              <w:rPr>
                <w:sz w:val="16"/>
                <w:szCs w:val="16"/>
              </w:rPr>
            </w:pPr>
            <w:r w:rsidRPr="007D4600">
              <w:rPr>
                <w:sz w:val="16"/>
                <w:szCs w:val="16"/>
              </w:rPr>
              <w:t>Homemaker</w:t>
            </w:r>
          </w:p>
        </w:tc>
        <w:tc>
          <w:tcPr>
            <w:tcW w:w="1080" w:type="dxa"/>
          </w:tcPr>
          <w:p w14:paraId="31788893" w14:textId="77777777" w:rsidR="007D4600" w:rsidRPr="007D4600" w:rsidRDefault="007D4600" w:rsidP="007D4600">
            <w:pPr>
              <w:spacing w:before="36" w:after="36"/>
              <w:rPr>
                <w:sz w:val="16"/>
                <w:szCs w:val="16"/>
              </w:rPr>
            </w:pPr>
            <w:r w:rsidRPr="007D4600">
              <w:rPr>
                <w:sz w:val="16"/>
                <w:szCs w:val="16"/>
              </w:rPr>
              <w:t>31570 (9.2%)</w:t>
            </w:r>
          </w:p>
        </w:tc>
        <w:tc>
          <w:tcPr>
            <w:tcW w:w="992" w:type="dxa"/>
          </w:tcPr>
          <w:p w14:paraId="781C2F03" w14:textId="77777777" w:rsidR="007D4600" w:rsidRPr="007D4600" w:rsidRDefault="007D4600" w:rsidP="007D4600">
            <w:pPr>
              <w:spacing w:before="36" w:after="36"/>
              <w:rPr>
                <w:sz w:val="16"/>
                <w:szCs w:val="16"/>
              </w:rPr>
            </w:pPr>
            <w:r w:rsidRPr="007D4600">
              <w:rPr>
                <w:sz w:val="16"/>
                <w:szCs w:val="16"/>
              </w:rPr>
              <w:t>2260 (3.5%)</w:t>
            </w:r>
          </w:p>
        </w:tc>
        <w:tc>
          <w:tcPr>
            <w:tcW w:w="808" w:type="dxa"/>
          </w:tcPr>
          <w:p w14:paraId="6C448E75" w14:textId="77777777" w:rsidR="007D4600" w:rsidRPr="007D4600" w:rsidRDefault="007D4600" w:rsidP="007D4600">
            <w:pPr>
              <w:spacing w:before="36" w:after="36"/>
              <w:rPr>
                <w:sz w:val="16"/>
                <w:szCs w:val="16"/>
              </w:rPr>
            </w:pPr>
            <w:r w:rsidRPr="007D4600">
              <w:rPr>
                <w:sz w:val="16"/>
                <w:szCs w:val="16"/>
              </w:rPr>
              <w:t>5383 (11.4%)</w:t>
            </w:r>
          </w:p>
        </w:tc>
        <w:tc>
          <w:tcPr>
            <w:tcW w:w="990" w:type="dxa"/>
          </w:tcPr>
          <w:p w14:paraId="1D1A0ED3" w14:textId="77777777" w:rsidR="007D4600" w:rsidRPr="007D4600" w:rsidRDefault="007D4600" w:rsidP="007D4600">
            <w:pPr>
              <w:spacing w:before="36" w:after="36"/>
              <w:rPr>
                <w:sz w:val="16"/>
                <w:szCs w:val="16"/>
              </w:rPr>
            </w:pPr>
            <w:r w:rsidRPr="007D4600">
              <w:rPr>
                <w:sz w:val="16"/>
                <w:szCs w:val="16"/>
              </w:rPr>
              <w:t>8198 (14.8%)</w:t>
            </w:r>
          </w:p>
        </w:tc>
        <w:tc>
          <w:tcPr>
            <w:tcW w:w="990" w:type="dxa"/>
          </w:tcPr>
          <w:p w14:paraId="0BB772EC" w14:textId="77777777" w:rsidR="007D4600" w:rsidRPr="007D4600" w:rsidRDefault="007D4600" w:rsidP="007D4600">
            <w:pPr>
              <w:spacing w:before="36" w:after="36"/>
              <w:rPr>
                <w:sz w:val="16"/>
                <w:szCs w:val="16"/>
              </w:rPr>
            </w:pPr>
            <w:r w:rsidRPr="007D4600">
              <w:rPr>
                <w:sz w:val="16"/>
                <w:szCs w:val="16"/>
              </w:rPr>
              <w:t>7162 (12.5%)</w:t>
            </w:r>
          </w:p>
        </w:tc>
        <w:tc>
          <w:tcPr>
            <w:tcW w:w="900" w:type="dxa"/>
          </w:tcPr>
          <w:p w14:paraId="17C0790A" w14:textId="77777777" w:rsidR="007D4600" w:rsidRPr="007D4600" w:rsidRDefault="007D4600" w:rsidP="007D4600">
            <w:pPr>
              <w:spacing w:before="36" w:after="36"/>
              <w:rPr>
                <w:sz w:val="16"/>
                <w:szCs w:val="16"/>
              </w:rPr>
            </w:pPr>
            <w:r w:rsidRPr="007D4600">
              <w:rPr>
                <w:sz w:val="16"/>
                <w:szCs w:val="16"/>
              </w:rPr>
              <w:t>5874 (9.3%)</w:t>
            </w:r>
          </w:p>
        </w:tc>
        <w:tc>
          <w:tcPr>
            <w:tcW w:w="810" w:type="dxa"/>
          </w:tcPr>
          <w:p w14:paraId="4DF03C0A" w14:textId="77777777" w:rsidR="007D4600" w:rsidRPr="007D4600" w:rsidRDefault="007D4600" w:rsidP="007D4600">
            <w:pPr>
              <w:spacing w:before="36" w:after="36"/>
              <w:rPr>
                <w:sz w:val="16"/>
                <w:szCs w:val="16"/>
              </w:rPr>
            </w:pPr>
            <w:r w:rsidRPr="007D4600">
              <w:rPr>
                <w:sz w:val="16"/>
                <w:szCs w:val="16"/>
              </w:rPr>
              <w:t>2124 (5.2%)</w:t>
            </w:r>
          </w:p>
        </w:tc>
        <w:tc>
          <w:tcPr>
            <w:tcW w:w="811" w:type="dxa"/>
          </w:tcPr>
          <w:p w14:paraId="143C2972" w14:textId="77777777" w:rsidR="007D4600" w:rsidRPr="007D4600" w:rsidRDefault="007D4600" w:rsidP="007D4600">
            <w:pPr>
              <w:spacing w:before="36" w:after="36"/>
              <w:rPr>
                <w:sz w:val="16"/>
                <w:szCs w:val="16"/>
              </w:rPr>
            </w:pPr>
            <w:r w:rsidRPr="007D4600">
              <w:rPr>
                <w:sz w:val="16"/>
                <w:szCs w:val="16"/>
              </w:rPr>
              <w:t>478 (4.0%)</w:t>
            </w:r>
          </w:p>
        </w:tc>
        <w:tc>
          <w:tcPr>
            <w:tcW w:w="917" w:type="dxa"/>
          </w:tcPr>
          <w:p w14:paraId="630EBDC6" w14:textId="77777777" w:rsidR="007D4600" w:rsidRPr="007D4600" w:rsidRDefault="007D4600" w:rsidP="007D4600">
            <w:pPr>
              <w:spacing w:before="36" w:after="36"/>
              <w:rPr>
                <w:sz w:val="16"/>
                <w:szCs w:val="16"/>
              </w:rPr>
            </w:pPr>
            <w:r w:rsidRPr="007D4600">
              <w:rPr>
                <w:sz w:val="16"/>
                <w:szCs w:val="16"/>
              </w:rPr>
              <w:t>91 (5.9%)</w:t>
            </w:r>
          </w:p>
        </w:tc>
      </w:tr>
      <w:tr w:rsidR="007D4600" w:rsidRPr="007D4600" w14:paraId="211C08F6" w14:textId="77777777" w:rsidTr="002F2DC6">
        <w:tc>
          <w:tcPr>
            <w:tcW w:w="1278" w:type="dxa"/>
          </w:tcPr>
          <w:p w14:paraId="762819B5" w14:textId="77777777" w:rsidR="007D4600" w:rsidRPr="007D4600" w:rsidRDefault="007D4600" w:rsidP="007D4600">
            <w:pPr>
              <w:spacing w:before="36" w:after="36"/>
              <w:rPr>
                <w:sz w:val="16"/>
                <w:szCs w:val="16"/>
              </w:rPr>
            </w:pPr>
            <w:r w:rsidRPr="007D4600">
              <w:rPr>
                <w:sz w:val="16"/>
                <w:szCs w:val="16"/>
              </w:rPr>
              <w:t>Not able to work</w:t>
            </w:r>
          </w:p>
        </w:tc>
        <w:tc>
          <w:tcPr>
            <w:tcW w:w="1080" w:type="dxa"/>
          </w:tcPr>
          <w:p w14:paraId="7B6F2C09" w14:textId="77777777" w:rsidR="007D4600" w:rsidRPr="007D4600" w:rsidRDefault="007D4600" w:rsidP="007D4600">
            <w:pPr>
              <w:spacing w:before="36" w:after="36"/>
              <w:rPr>
                <w:sz w:val="16"/>
                <w:szCs w:val="16"/>
              </w:rPr>
            </w:pPr>
            <w:r w:rsidRPr="007D4600">
              <w:rPr>
                <w:sz w:val="16"/>
                <w:szCs w:val="16"/>
              </w:rPr>
              <w:t>7210 (2.1%)</w:t>
            </w:r>
          </w:p>
        </w:tc>
        <w:tc>
          <w:tcPr>
            <w:tcW w:w="992" w:type="dxa"/>
          </w:tcPr>
          <w:p w14:paraId="72F95C10" w14:textId="77777777" w:rsidR="007D4600" w:rsidRPr="007D4600" w:rsidRDefault="007D4600" w:rsidP="007D4600">
            <w:pPr>
              <w:spacing w:before="36" w:after="36"/>
              <w:rPr>
                <w:sz w:val="16"/>
                <w:szCs w:val="16"/>
              </w:rPr>
            </w:pPr>
            <w:r w:rsidRPr="007D4600">
              <w:rPr>
                <w:sz w:val="16"/>
                <w:szCs w:val="16"/>
              </w:rPr>
              <w:t>1212 (1.9%)</w:t>
            </w:r>
          </w:p>
        </w:tc>
        <w:tc>
          <w:tcPr>
            <w:tcW w:w="808" w:type="dxa"/>
          </w:tcPr>
          <w:p w14:paraId="634DC952" w14:textId="77777777" w:rsidR="007D4600" w:rsidRPr="007D4600" w:rsidRDefault="007D4600" w:rsidP="007D4600">
            <w:pPr>
              <w:spacing w:before="36" w:after="36"/>
              <w:rPr>
                <w:sz w:val="16"/>
                <w:szCs w:val="16"/>
              </w:rPr>
            </w:pPr>
            <w:r w:rsidRPr="007D4600">
              <w:rPr>
                <w:sz w:val="16"/>
                <w:szCs w:val="16"/>
              </w:rPr>
              <w:t>806 (1.7%)</w:t>
            </w:r>
          </w:p>
        </w:tc>
        <w:tc>
          <w:tcPr>
            <w:tcW w:w="990" w:type="dxa"/>
          </w:tcPr>
          <w:p w14:paraId="3A314434" w14:textId="77777777" w:rsidR="007D4600" w:rsidRPr="007D4600" w:rsidRDefault="007D4600" w:rsidP="007D4600">
            <w:pPr>
              <w:spacing w:before="36" w:after="36"/>
              <w:rPr>
                <w:sz w:val="16"/>
                <w:szCs w:val="16"/>
              </w:rPr>
            </w:pPr>
            <w:r w:rsidRPr="007D4600">
              <w:rPr>
                <w:sz w:val="16"/>
                <w:szCs w:val="16"/>
              </w:rPr>
              <w:t>966 (1.7%)</w:t>
            </w:r>
          </w:p>
        </w:tc>
        <w:tc>
          <w:tcPr>
            <w:tcW w:w="990" w:type="dxa"/>
          </w:tcPr>
          <w:p w14:paraId="0F124A92" w14:textId="77777777" w:rsidR="007D4600" w:rsidRPr="007D4600" w:rsidRDefault="007D4600" w:rsidP="007D4600">
            <w:pPr>
              <w:spacing w:before="36" w:after="36"/>
              <w:rPr>
                <w:sz w:val="16"/>
                <w:szCs w:val="16"/>
              </w:rPr>
            </w:pPr>
            <w:r w:rsidRPr="007D4600">
              <w:rPr>
                <w:sz w:val="16"/>
                <w:szCs w:val="16"/>
              </w:rPr>
              <w:t>1444 (2.5%)</w:t>
            </w:r>
          </w:p>
        </w:tc>
        <w:tc>
          <w:tcPr>
            <w:tcW w:w="900" w:type="dxa"/>
          </w:tcPr>
          <w:p w14:paraId="4BC3880C" w14:textId="77777777" w:rsidR="007D4600" w:rsidRPr="007D4600" w:rsidRDefault="007D4600" w:rsidP="007D4600">
            <w:pPr>
              <w:spacing w:before="36" w:after="36"/>
              <w:rPr>
                <w:sz w:val="16"/>
                <w:szCs w:val="16"/>
              </w:rPr>
            </w:pPr>
            <w:r w:rsidRPr="007D4600">
              <w:rPr>
                <w:sz w:val="16"/>
                <w:szCs w:val="16"/>
              </w:rPr>
              <w:t>2193 (3.5%)</w:t>
            </w:r>
          </w:p>
        </w:tc>
        <w:tc>
          <w:tcPr>
            <w:tcW w:w="810" w:type="dxa"/>
          </w:tcPr>
          <w:p w14:paraId="2747195D" w14:textId="77777777" w:rsidR="007D4600" w:rsidRPr="007D4600" w:rsidRDefault="007D4600" w:rsidP="007D4600">
            <w:pPr>
              <w:spacing w:before="36" w:after="36"/>
              <w:rPr>
                <w:sz w:val="16"/>
                <w:szCs w:val="16"/>
              </w:rPr>
            </w:pPr>
            <w:r w:rsidRPr="007D4600">
              <w:rPr>
                <w:sz w:val="16"/>
                <w:szCs w:val="16"/>
              </w:rPr>
              <w:t>473 (1.2%)</w:t>
            </w:r>
          </w:p>
        </w:tc>
        <w:tc>
          <w:tcPr>
            <w:tcW w:w="811" w:type="dxa"/>
          </w:tcPr>
          <w:p w14:paraId="6DA4D8ED" w14:textId="77777777" w:rsidR="007D4600" w:rsidRPr="007D4600" w:rsidRDefault="007D4600" w:rsidP="007D4600">
            <w:pPr>
              <w:spacing w:before="36" w:after="36"/>
              <w:rPr>
                <w:sz w:val="16"/>
                <w:szCs w:val="16"/>
              </w:rPr>
            </w:pPr>
            <w:r w:rsidRPr="007D4600">
              <w:rPr>
                <w:sz w:val="16"/>
                <w:szCs w:val="16"/>
              </w:rPr>
              <w:t>81 (0.7%)</w:t>
            </w:r>
          </w:p>
        </w:tc>
        <w:tc>
          <w:tcPr>
            <w:tcW w:w="917" w:type="dxa"/>
          </w:tcPr>
          <w:p w14:paraId="6822FBA0" w14:textId="77777777" w:rsidR="007D4600" w:rsidRPr="007D4600" w:rsidRDefault="007D4600" w:rsidP="007D4600">
            <w:pPr>
              <w:spacing w:before="36" w:after="36"/>
              <w:rPr>
                <w:sz w:val="16"/>
                <w:szCs w:val="16"/>
              </w:rPr>
            </w:pPr>
            <w:r w:rsidRPr="007D4600">
              <w:rPr>
                <w:sz w:val="16"/>
                <w:szCs w:val="16"/>
              </w:rPr>
              <w:t>35 (2.3%)</w:t>
            </w:r>
          </w:p>
        </w:tc>
      </w:tr>
      <w:tr w:rsidR="007D4600" w:rsidRPr="007D4600" w14:paraId="5BA882D3" w14:textId="77777777" w:rsidTr="002F2DC6">
        <w:tc>
          <w:tcPr>
            <w:tcW w:w="1278" w:type="dxa"/>
          </w:tcPr>
          <w:p w14:paraId="4B90850E" w14:textId="77777777" w:rsidR="007D4600" w:rsidRPr="007D4600" w:rsidRDefault="007D4600" w:rsidP="007D4600">
            <w:pPr>
              <w:spacing w:before="36" w:after="36"/>
              <w:rPr>
                <w:sz w:val="16"/>
                <w:szCs w:val="16"/>
              </w:rPr>
            </w:pPr>
            <w:r w:rsidRPr="007D4600">
              <w:rPr>
                <w:sz w:val="16"/>
                <w:szCs w:val="16"/>
              </w:rPr>
              <w:t>Retired</w:t>
            </w:r>
          </w:p>
        </w:tc>
        <w:tc>
          <w:tcPr>
            <w:tcW w:w="1080" w:type="dxa"/>
          </w:tcPr>
          <w:p w14:paraId="024D5311" w14:textId="77777777" w:rsidR="007D4600" w:rsidRPr="007D4600" w:rsidRDefault="007D4600" w:rsidP="007D4600">
            <w:pPr>
              <w:spacing w:before="36" w:after="36"/>
              <w:rPr>
                <w:sz w:val="16"/>
                <w:szCs w:val="16"/>
              </w:rPr>
            </w:pPr>
            <w:r w:rsidRPr="007D4600">
              <w:rPr>
                <w:sz w:val="16"/>
                <w:szCs w:val="16"/>
              </w:rPr>
              <w:t>61333 (17.9%)</w:t>
            </w:r>
          </w:p>
        </w:tc>
        <w:tc>
          <w:tcPr>
            <w:tcW w:w="992" w:type="dxa"/>
          </w:tcPr>
          <w:p w14:paraId="6B7852A5" w14:textId="77777777" w:rsidR="007D4600" w:rsidRPr="007D4600" w:rsidRDefault="007D4600" w:rsidP="007D4600">
            <w:pPr>
              <w:spacing w:before="36" w:after="36"/>
              <w:rPr>
                <w:sz w:val="16"/>
                <w:szCs w:val="16"/>
              </w:rPr>
            </w:pPr>
            <w:r w:rsidRPr="007D4600">
              <w:rPr>
                <w:sz w:val="16"/>
                <w:szCs w:val="16"/>
              </w:rPr>
              <w:t>102 (0.2%)</w:t>
            </w:r>
          </w:p>
        </w:tc>
        <w:tc>
          <w:tcPr>
            <w:tcW w:w="808" w:type="dxa"/>
          </w:tcPr>
          <w:p w14:paraId="020768E0" w14:textId="77777777" w:rsidR="007D4600" w:rsidRPr="007D4600" w:rsidRDefault="007D4600" w:rsidP="007D4600">
            <w:pPr>
              <w:spacing w:before="36" w:after="36"/>
              <w:rPr>
                <w:sz w:val="16"/>
                <w:szCs w:val="16"/>
              </w:rPr>
            </w:pPr>
            <w:r w:rsidRPr="007D4600">
              <w:rPr>
                <w:sz w:val="16"/>
                <w:szCs w:val="16"/>
              </w:rPr>
              <w:t>93 (0.2%)</w:t>
            </w:r>
          </w:p>
        </w:tc>
        <w:tc>
          <w:tcPr>
            <w:tcW w:w="990" w:type="dxa"/>
          </w:tcPr>
          <w:p w14:paraId="714F1730" w14:textId="77777777" w:rsidR="007D4600" w:rsidRPr="007D4600" w:rsidRDefault="007D4600" w:rsidP="007D4600">
            <w:pPr>
              <w:spacing w:before="36" w:after="36"/>
              <w:rPr>
                <w:sz w:val="16"/>
                <w:szCs w:val="16"/>
              </w:rPr>
            </w:pPr>
            <w:r w:rsidRPr="007D4600">
              <w:rPr>
                <w:sz w:val="16"/>
                <w:szCs w:val="16"/>
              </w:rPr>
              <w:t>317 (0.6%)</w:t>
            </w:r>
          </w:p>
        </w:tc>
        <w:tc>
          <w:tcPr>
            <w:tcW w:w="990" w:type="dxa"/>
          </w:tcPr>
          <w:p w14:paraId="02398707" w14:textId="77777777" w:rsidR="007D4600" w:rsidRPr="007D4600" w:rsidRDefault="007D4600" w:rsidP="007D4600">
            <w:pPr>
              <w:spacing w:before="36" w:after="36"/>
              <w:rPr>
                <w:sz w:val="16"/>
                <w:szCs w:val="16"/>
              </w:rPr>
            </w:pPr>
            <w:r w:rsidRPr="007D4600">
              <w:rPr>
                <w:sz w:val="16"/>
                <w:szCs w:val="16"/>
              </w:rPr>
              <w:t>1924 (3.4%)</w:t>
            </w:r>
          </w:p>
        </w:tc>
        <w:tc>
          <w:tcPr>
            <w:tcW w:w="900" w:type="dxa"/>
          </w:tcPr>
          <w:p w14:paraId="73FDC206" w14:textId="77777777" w:rsidR="007D4600" w:rsidRPr="007D4600" w:rsidRDefault="007D4600" w:rsidP="007D4600">
            <w:pPr>
              <w:spacing w:before="36" w:after="36"/>
              <w:rPr>
                <w:sz w:val="16"/>
                <w:szCs w:val="16"/>
              </w:rPr>
            </w:pPr>
            <w:r w:rsidRPr="007D4600">
              <w:rPr>
                <w:sz w:val="16"/>
                <w:szCs w:val="16"/>
              </w:rPr>
              <w:t>17194 (27.2%)</w:t>
            </w:r>
          </w:p>
        </w:tc>
        <w:tc>
          <w:tcPr>
            <w:tcW w:w="810" w:type="dxa"/>
          </w:tcPr>
          <w:p w14:paraId="69096002" w14:textId="77777777" w:rsidR="007D4600" w:rsidRPr="007D4600" w:rsidRDefault="007D4600" w:rsidP="007D4600">
            <w:pPr>
              <w:spacing w:before="36" w:after="36"/>
              <w:rPr>
                <w:sz w:val="16"/>
                <w:szCs w:val="16"/>
              </w:rPr>
            </w:pPr>
            <w:r w:rsidRPr="007D4600">
              <w:rPr>
                <w:sz w:val="16"/>
                <w:szCs w:val="16"/>
              </w:rPr>
              <w:t>30038 (73.5%)</w:t>
            </w:r>
          </w:p>
        </w:tc>
        <w:tc>
          <w:tcPr>
            <w:tcW w:w="811" w:type="dxa"/>
          </w:tcPr>
          <w:p w14:paraId="27B51900" w14:textId="77777777" w:rsidR="007D4600" w:rsidRPr="007D4600" w:rsidRDefault="007D4600" w:rsidP="007D4600">
            <w:pPr>
              <w:spacing w:before="36" w:after="36"/>
              <w:rPr>
                <w:sz w:val="16"/>
                <w:szCs w:val="16"/>
              </w:rPr>
            </w:pPr>
            <w:r w:rsidRPr="007D4600">
              <w:rPr>
                <w:sz w:val="16"/>
                <w:szCs w:val="16"/>
              </w:rPr>
              <w:t>10380 (86.3%)</w:t>
            </w:r>
          </w:p>
        </w:tc>
        <w:tc>
          <w:tcPr>
            <w:tcW w:w="917" w:type="dxa"/>
          </w:tcPr>
          <w:p w14:paraId="698CDA88" w14:textId="77777777" w:rsidR="007D4600" w:rsidRPr="007D4600" w:rsidRDefault="007D4600" w:rsidP="007D4600">
            <w:pPr>
              <w:spacing w:before="36" w:after="36"/>
              <w:rPr>
                <w:sz w:val="16"/>
                <w:szCs w:val="16"/>
              </w:rPr>
            </w:pPr>
            <w:r w:rsidRPr="007D4600">
              <w:rPr>
                <w:sz w:val="16"/>
                <w:szCs w:val="16"/>
              </w:rPr>
              <w:t>1285 (83.7%)</w:t>
            </w:r>
          </w:p>
        </w:tc>
      </w:tr>
      <w:tr w:rsidR="007D4600" w:rsidRPr="007D4600" w14:paraId="42E51217" w14:textId="77777777" w:rsidTr="002F2DC6">
        <w:tc>
          <w:tcPr>
            <w:tcW w:w="1278" w:type="dxa"/>
          </w:tcPr>
          <w:p w14:paraId="6AAFB64F" w14:textId="77777777" w:rsidR="007D4600" w:rsidRPr="007D4600" w:rsidRDefault="007D4600" w:rsidP="007D4600">
            <w:pPr>
              <w:spacing w:before="36" w:after="36"/>
              <w:rPr>
                <w:sz w:val="16"/>
                <w:szCs w:val="16"/>
              </w:rPr>
            </w:pPr>
            <w:r w:rsidRPr="007D4600">
              <w:rPr>
                <w:sz w:val="16"/>
                <w:szCs w:val="16"/>
              </w:rPr>
              <w:t>Studying</w:t>
            </w:r>
          </w:p>
        </w:tc>
        <w:tc>
          <w:tcPr>
            <w:tcW w:w="1080" w:type="dxa"/>
          </w:tcPr>
          <w:p w14:paraId="71F1F6D9" w14:textId="77777777" w:rsidR="007D4600" w:rsidRPr="007D4600" w:rsidRDefault="007D4600" w:rsidP="007D4600">
            <w:pPr>
              <w:spacing w:before="36" w:after="36"/>
              <w:rPr>
                <w:sz w:val="16"/>
                <w:szCs w:val="16"/>
              </w:rPr>
            </w:pPr>
            <w:r w:rsidRPr="007D4600">
              <w:rPr>
                <w:sz w:val="16"/>
                <w:szCs w:val="16"/>
              </w:rPr>
              <w:t>48583 (14.2%)</w:t>
            </w:r>
          </w:p>
        </w:tc>
        <w:tc>
          <w:tcPr>
            <w:tcW w:w="992" w:type="dxa"/>
          </w:tcPr>
          <w:p w14:paraId="6A97D03A" w14:textId="77777777" w:rsidR="007D4600" w:rsidRPr="007D4600" w:rsidRDefault="007D4600" w:rsidP="007D4600">
            <w:pPr>
              <w:spacing w:before="36" w:after="36"/>
              <w:rPr>
                <w:sz w:val="16"/>
                <w:szCs w:val="16"/>
              </w:rPr>
            </w:pPr>
            <w:r w:rsidRPr="007D4600">
              <w:rPr>
                <w:sz w:val="16"/>
                <w:szCs w:val="16"/>
              </w:rPr>
              <w:t>40925 (63.3%)</w:t>
            </w:r>
          </w:p>
        </w:tc>
        <w:tc>
          <w:tcPr>
            <w:tcW w:w="808" w:type="dxa"/>
          </w:tcPr>
          <w:p w14:paraId="5D1C2267" w14:textId="77777777" w:rsidR="007D4600" w:rsidRPr="007D4600" w:rsidRDefault="007D4600" w:rsidP="007D4600">
            <w:pPr>
              <w:spacing w:before="36" w:after="36"/>
              <w:rPr>
                <w:sz w:val="16"/>
                <w:szCs w:val="16"/>
              </w:rPr>
            </w:pPr>
            <w:r w:rsidRPr="007D4600">
              <w:rPr>
                <w:sz w:val="16"/>
                <w:szCs w:val="16"/>
              </w:rPr>
              <w:t>4306 (9.1%)</w:t>
            </w:r>
          </w:p>
        </w:tc>
        <w:tc>
          <w:tcPr>
            <w:tcW w:w="990" w:type="dxa"/>
          </w:tcPr>
          <w:p w14:paraId="1B60A163" w14:textId="77777777" w:rsidR="007D4600" w:rsidRPr="007D4600" w:rsidRDefault="007D4600" w:rsidP="007D4600">
            <w:pPr>
              <w:spacing w:before="36" w:after="36"/>
              <w:rPr>
                <w:sz w:val="16"/>
                <w:szCs w:val="16"/>
              </w:rPr>
            </w:pPr>
            <w:r w:rsidRPr="007D4600">
              <w:rPr>
                <w:sz w:val="16"/>
                <w:szCs w:val="16"/>
              </w:rPr>
              <w:t>1476 (2.7%)</w:t>
            </w:r>
          </w:p>
        </w:tc>
        <w:tc>
          <w:tcPr>
            <w:tcW w:w="990" w:type="dxa"/>
          </w:tcPr>
          <w:p w14:paraId="651C0FE1" w14:textId="77777777" w:rsidR="007D4600" w:rsidRPr="007D4600" w:rsidRDefault="007D4600" w:rsidP="007D4600">
            <w:pPr>
              <w:spacing w:before="36" w:after="36"/>
              <w:rPr>
                <w:sz w:val="16"/>
                <w:szCs w:val="16"/>
              </w:rPr>
            </w:pPr>
            <w:r w:rsidRPr="007D4600">
              <w:rPr>
                <w:sz w:val="16"/>
                <w:szCs w:val="16"/>
              </w:rPr>
              <w:t>1101 (1.9%)</w:t>
            </w:r>
          </w:p>
        </w:tc>
        <w:tc>
          <w:tcPr>
            <w:tcW w:w="900" w:type="dxa"/>
          </w:tcPr>
          <w:p w14:paraId="009A1E6F" w14:textId="77777777" w:rsidR="007D4600" w:rsidRPr="007D4600" w:rsidRDefault="007D4600" w:rsidP="007D4600">
            <w:pPr>
              <w:spacing w:before="36" w:after="36"/>
              <w:rPr>
                <w:sz w:val="16"/>
                <w:szCs w:val="16"/>
              </w:rPr>
            </w:pPr>
            <w:r w:rsidRPr="007D4600">
              <w:rPr>
                <w:sz w:val="16"/>
                <w:szCs w:val="16"/>
              </w:rPr>
              <w:t>574 (0.9%)</w:t>
            </w:r>
          </w:p>
        </w:tc>
        <w:tc>
          <w:tcPr>
            <w:tcW w:w="810" w:type="dxa"/>
          </w:tcPr>
          <w:p w14:paraId="338E26D2" w14:textId="77777777" w:rsidR="007D4600" w:rsidRPr="007D4600" w:rsidRDefault="007D4600" w:rsidP="007D4600">
            <w:pPr>
              <w:spacing w:before="36" w:after="36"/>
              <w:rPr>
                <w:sz w:val="16"/>
                <w:szCs w:val="16"/>
              </w:rPr>
            </w:pPr>
            <w:r w:rsidRPr="007D4600">
              <w:rPr>
                <w:sz w:val="16"/>
                <w:szCs w:val="16"/>
              </w:rPr>
              <w:t>149 (0.4%)</w:t>
            </w:r>
          </w:p>
        </w:tc>
        <w:tc>
          <w:tcPr>
            <w:tcW w:w="811" w:type="dxa"/>
          </w:tcPr>
          <w:p w14:paraId="6F741D5B" w14:textId="77777777" w:rsidR="007D4600" w:rsidRPr="007D4600" w:rsidRDefault="007D4600" w:rsidP="007D4600">
            <w:pPr>
              <w:spacing w:before="36" w:after="36"/>
              <w:rPr>
                <w:sz w:val="16"/>
                <w:szCs w:val="16"/>
              </w:rPr>
            </w:pPr>
            <w:r w:rsidRPr="007D4600">
              <w:rPr>
                <w:sz w:val="16"/>
                <w:szCs w:val="16"/>
              </w:rPr>
              <w:t>30 (0.2%)</w:t>
            </w:r>
          </w:p>
        </w:tc>
        <w:tc>
          <w:tcPr>
            <w:tcW w:w="917" w:type="dxa"/>
          </w:tcPr>
          <w:p w14:paraId="549713F2" w14:textId="77777777" w:rsidR="007D4600" w:rsidRPr="007D4600" w:rsidRDefault="007D4600" w:rsidP="007D4600">
            <w:pPr>
              <w:spacing w:before="36" w:after="36"/>
              <w:rPr>
                <w:sz w:val="16"/>
                <w:szCs w:val="16"/>
              </w:rPr>
            </w:pPr>
            <w:r w:rsidRPr="007D4600">
              <w:rPr>
                <w:sz w:val="16"/>
                <w:szCs w:val="16"/>
              </w:rPr>
              <w:t>22 (1.4%)</w:t>
            </w:r>
          </w:p>
        </w:tc>
      </w:tr>
      <w:tr w:rsidR="007D4600" w:rsidRPr="007D4600" w14:paraId="36032A91" w14:textId="77777777" w:rsidTr="002F2DC6">
        <w:tc>
          <w:tcPr>
            <w:tcW w:w="1278" w:type="dxa"/>
          </w:tcPr>
          <w:p w14:paraId="68F3DAC3" w14:textId="77777777" w:rsidR="007D4600" w:rsidRPr="007D4600" w:rsidRDefault="007D4600" w:rsidP="007D4600">
            <w:pPr>
              <w:spacing w:before="36" w:after="36"/>
              <w:rPr>
                <w:sz w:val="16"/>
                <w:szCs w:val="16"/>
              </w:rPr>
            </w:pPr>
            <w:r w:rsidRPr="007D4600">
              <w:rPr>
                <w:sz w:val="16"/>
                <w:szCs w:val="16"/>
              </w:rPr>
              <w:t>Unemployed</w:t>
            </w:r>
          </w:p>
        </w:tc>
        <w:tc>
          <w:tcPr>
            <w:tcW w:w="1080" w:type="dxa"/>
          </w:tcPr>
          <w:p w14:paraId="6E1C65F2" w14:textId="77777777" w:rsidR="007D4600" w:rsidRPr="007D4600" w:rsidRDefault="007D4600" w:rsidP="007D4600">
            <w:pPr>
              <w:spacing w:before="36" w:after="36"/>
              <w:rPr>
                <w:sz w:val="16"/>
                <w:szCs w:val="16"/>
              </w:rPr>
            </w:pPr>
            <w:r w:rsidRPr="007D4600">
              <w:rPr>
                <w:sz w:val="16"/>
                <w:szCs w:val="16"/>
              </w:rPr>
              <w:t>29859 (8.7%)</w:t>
            </w:r>
          </w:p>
        </w:tc>
        <w:tc>
          <w:tcPr>
            <w:tcW w:w="992" w:type="dxa"/>
          </w:tcPr>
          <w:p w14:paraId="527FDF76" w14:textId="77777777" w:rsidR="007D4600" w:rsidRPr="007D4600" w:rsidRDefault="007D4600" w:rsidP="007D4600">
            <w:pPr>
              <w:spacing w:before="36" w:after="36"/>
              <w:rPr>
                <w:sz w:val="16"/>
                <w:szCs w:val="16"/>
              </w:rPr>
            </w:pPr>
            <w:r w:rsidRPr="007D4600">
              <w:rPr>
                <w:sz w:val="16"/>
                <w:szCs w:val="16"/>
              </w:rPr>
              <w:t>7519 (11.6%)</w:t>
            </w:r>
          </w:p>
        </w:tc>
        <w:tc>
          <w:tcPr>
            <w:tcW w:w="808" w:type="dxa"/>
          </w:tcPr>
          <w:p w14:paraId="0EAC9719" w14:textId="77777777" w:rsidR="007D4600" w:rsidRPr="007D4600" w:rsidRDefault="007D4600" w:rsidP="007D4600">
            <w:pPr>
              <w:spacing w:before="36" w:after="36"/>
              <w:rPr>
                <w:sz w:val="16"/>
                <w:szCs w:val="16"/>
              </w:rPr>
            </w:pPr>
            <w:r w:rsidRPr="007D4600">
              <w:rPr>
                <w:sz w:val="16"/>
                <w:szCs w:val="16"/>
              </w:rPr>
              <w:t>7621 (16.1%)</w:t>
            </w:r>
          </w:p>
        </w:tc>
        <w:tc>
          <w:tcPr>
            <w:tcW w:w="990" w:type="dxa"/>
          </w:tcPr>
          <w:p w14:paraId="0E2D5CC6" w14:textId="77777777" w:rsidR="007D4600" w:rsidRPr="007D4600" w:rsidRDefault="007D4600" w:rsidP="007D4600">
            <w:pPr>
              <w:spacing w:before="36" w:after="36"/>
              <w:rPr>
                <w:sz w:val="16"/>
                <w:szCs w:val="16"/>
              </w:rPr>
            </w:pPr>
            <w:r w:rsidRPr="007D4600">
              <w:rPr>
                <w:sz w:val="16"/>
                <w:szCs w:val="16"/>
              </w:rPr>
              <w:t>5086 (9.2%)</w:t>
            </w:r>
          </w:p>
        </w:tc>
        <w:tc>
          <w:tcPr>
            <w:tcW w:w="990" w:type="dxa"/>
          </w:tcPr>
          <w:p w14:paraId="7D4CBE5D" w14:textId="77777777" w:rsidR="007D4600" w:rsidRPr="007D4600" w:rsidRDefault="007D4600" w:rsidP="007D4600">
            <w:pPr>
              <w:spacing w:before="36" w:after="36"/>
              <w:rPr>
                <w:sz w:val="16"/>
                <w:szCs w:val="16"/>
              </w:rPr>
            </w:pPr>
            <w:r w:rsidRPr="007D4600">
              <w:rPr>
                <w:sz w:val="16"/>
                <w:szCs w:val="16"/>
              </w:rPr>
              <w:t>4602 (8.0%)</w:t>
            </w:r>
          </w:p>
        </w:tc>
        <w:tc>
          <w:tcPr>
            <w:tcW w:w="900" w:type="dxa"/>
          </w:tcPr>
          <w:p w14:paraId="042FFCF6" w14:textId="77777777" w:rsidR="007D4600" w:rsidRPr="007D4600" w:rsidRDefault="007D4600" w:rsidP="007D4600">
            <w:pPr>
              <w:spacing w:before="36" w:after="36"/>
              <w:rPr>
                <w:sz w:val="16"/>
                <w:szCs w:val="16"/>
              </w:rPr>
            </w:pPr>
            <w:r w:rsidRPr="007D4600">
              <w:rPr>
                <w:sz w:val="16"/>
                <w:szCs w:val="16"/>
              </w:rPr>
              <w:t>4203 (6.7%)</w:t>
            </w:r>
          </w:p>
        </w:tc>
        <w:tc>
          <w:tcPr>
            <w:tcW w:w="810" w:type="dxa"/>
          </w:tcPr>
          <w:p w14:paraId="4008108E" w14:textId="77777777" w:rsidR="007D4600" w:rsidRPr="007D4600" w:rsidRDefault="007D4600" w:rsidP="007D4600">
            <w:pPr>
              <w:spacing w:before="36" w:after="36"/>
              <w:rPr>
                <w:sz w:val="16"/>
                <w:szCs w:val="16"/>
              </w:rPr>
            </w:pPr>
            <w:r w:rsidRPr="007D4600">
              <w:rPr>
                <w:sz w:val="16"/>
                <w:szCs w:val="16"/>
              </w:rPr>
              <w:t>706 (1.7%)</w:t>
            </w:r>
          </w:p>
        </w:tc>
        <w:tc>
          <w:tcPr>
            <w:tcW w:w="811" w:type="dxa"/>
          </w:tcPr>
          <w:p w14:paraId="106FF15A" w14:textId="77777777" w:rsidR="007D4600" w:rsidRPr="007D4600" w:rsidRDefault="007D4600" w:rsidP="007D4600">
            <w:pPr>
              <w:spacing w:before="36" w:after="36"/>
              <w:rPr>
                <w:sz w:val="16"/>
                <w:szCs w:val="16"/>
              </w:rPr>
            </w:pPr>
            <w:r w:rsidRPr="007D4600">
              <w:rPr>
                <w:sz w:val="16"/>
                <w:szCs w:val="16"/>
              </w:rPr>
              <w:t>100 (0.8%)</w:t>
            </w:r>
          </w:p>
        </w:tc>
        <w:tc>
          <w:tcPr>
            <w:tcW w:w="917" w:type="dxa"/>
          </w:tcPr>
          <w:p w14:paraId="318AD466" w14:textId="77777777" w:rsidR="007D4600" w:rsidRPr="007D4600" w:rsidRDefault="007D4600" w:rsidP="007D4600">
            <w:pPr>
              <w:spacing w:before="36" w:after="36"/>
              <w:rPr>
                <w:sz w:val="16"/>
                <w:szCs w:val="16"/>
              </w:rPr>
            </w:pPr>
            <w:r w:rsidRPr="007D4600">
              <w:rPr>
                <w:sz w:val="16"/>
                <w:szCs w:val="16"/>
              </w:rPr>
              <w:t>22 (1.4%)</w:t>
            </w:r>
          </w:p>
        </w:tc>
      </w:tr>
      <w:tr w:rsidR="007D4600" w:rsidRPr="007D4600" w14:paraId="6709D1DD" w14:textId="77777777" w:rsidTr="002F2DC6">
        <w:tc>
          <w:tcPr>
            <w:tcW w:w="1278" w:type="dxa"/>
            <w:shd w:val="clear" w:color="auto" w:fill="D9D9D9" w:themeFill="background1" w:themeFillShade="D9"/>
          </w:tcPr>
          <w:p w14:paraId="3284CA87" w14:textId="77777777" w:rsidR="007D4600" w:rsidRPr="007D4600" w:rsidRDefault="007D4600" w:rsidP="007D4600">
            <w:pPr>
              <w:spacing w:before="36" w:after="36"/>
              <w:rPr>
                <w:sz w:val="16"/>
                <w:szCs w:val="16"/>
              </w:rPr>
            </w:pPr>
            <w:r w:rsidRPr="007D4600">
              <w:rPr>
                <w:sz w:val="16"/>
                <w:szCs w:val="16"/>
              </w:rPr>
              <w:lastRenderedPageBreak/>
              <w:t>Relationship Status</w:t>
            </w:r>
          </w:p>
        </w:tc>
        <w:tc>
          <w:tcPr>
            <w:tcW w:w="1080" w:type="dxa"/>
            <w:shd w:val="clear" w:color="auto" w:fill="D9D9D9" w:themeFill="background1" w:themeFillShade="D9"/>
          </w:tcPr>
          <w:p w14:paraId="2B5A6C52"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46FA4002"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9766BB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F0FF16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41ADAC2D"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3EB3226C"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93C6E89"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1E696DCA"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4DA5A723" w14:textId="77777777" w:rsidR="007D4600" w:rsidRPr="007D4600" w:rsidRDefault="007D4600" w:rsidP="007D4600">
            <w:pPr>
              <w:spacing w:before="36" w:after="36"/>
              <w:rPr>
                <w:sz w:val="16"/>
                <w:szCs w:val="16"/>
              </w:rPr>
            </w:pPr>
          </w:p>
        </w:tc>
      </w:tr>
      <w:tr w:rsidR="007D4600" w:rsidRPr="007D4600" w14:paraId="573A2C79" w14:textId="77777777" w:rsidTr="002F2DC6">
        <w:tc>
          <w:tcPr>
            <w:tcW w:w="1278" w:type="dxa"/>
          </w:tcPr>
          <w:p w14:paraId="7EC4F78E" w14:textId="77777777" w:rsidR="007D4600" w:rsidRPr="007D4600" w:rsidRDefault="007D4600" w:rsidP="007D4600">
            <w:pPr>
              <w:spacing w:before="36" w:after="36"/>
              <w:rPr>
                <w:sz w:val="16"/>
                <w:szCs w:val="16"/>
              </w:rPr>
            </w:pPr>
            <w:r w:rsidRPr="007D4600">
              <w:rPr>
                <w:sz w:val="16"/>
                <w:szCs w:val="16"/>
              </w:rPr>
              <w:t>Divorced/ Separated</w:t>
            </w:r>
          </w:p>
        </w:tc>
        <w:tc>
          <w:tcPr>
            <w:tcW w:w="1080" w:type="dxa"/>
          </w:tcPr>
          <w:p w14:paraId="6559EE7B" w14:textId="77777777" w:rsidR="007D4600" w:rsidRPr="007D4600" w:rsidRDefault="007D4600" w:rsidP="007D4600">
            <w:pPr>
              <w:spacing w:before="36" w:after="36"/>
              <w:rPr>
                <w:sz w:val="16"/>
                <w:szCs w:val="16"/>
              </w:rPr>
            </w:pPr>
            <w:r w:rsidRPr="007D4600">
              <w:rPr>
                <w:sz w:val="16"/>
                <w:szCs w:val="16"/>
              </w:rPr>
              <w:t>32484 (9.5%)</w:t>
            </w:r>
          </w:p>
        </w:tc>
        <w:tc>
          <w:tcPr>
            <w:tcW w:w="992" w:type="dxa"/>
          </w:tcPr>
          <w:p w14:paraId="461ED41A" w14:textId="77777777" w:rsidR="007D4600" w:rsidRPr="007D4600" w:rsidRDefault="007D4600" w:rsidP="007D4600">
            <w:pPr>
              <w:spacing w:before="36" w:after="36"/>
              <w:rPr>
                <w:sz w:val="16"/>
                <w:szCs w:val="16"/>
              </w:rPr>
            </w:pPr>
            <w:r w:rsidRPr="007D4600">
              <w:rPr>
                <w:sz w:val="16"/>
                <w:szCs w:val="16"/>
              </w:rPr>
              <w:t>876 (1.4%)</w:t>
            </w:r>
          </w:p>
        </w:tc>
        <w:tc>
          <w:tcPr>
            <w:tcW w:w="808" w:type="dxa"/>
          </w:tcPr>
          <w:p w14:paraId="27BBC71C" w14:textId="77777777" w:rsidR="007D4600" w:rsidRPr="007D4600" w:rsidRDefault="007D4600" w:rsidP="007D4600">
            <w:pPr>
              <w:spacing w:before="36" w:after="36"/>
              <w:rPr>
                <w:sz w:val="16"/>
                <w:szCs w:val="16"/>
              </w:rPr>
            </w:pPr>
            <w:r w:rsidRPr="007D4600">
              <w:rPr>
                <w:sz w:val="16"/>
                <w:szCs w:val="16"/>
              </w:rPr>
              <w:t>2137 (4.5%)</w:t>
            </w:r>
          </w:p>
        </w:tc>
        <w:tc>
          <w:tcPr>
            <w:tcW w:w="990" w:type="dxa"/>
          </w:tcPr>
          <w:p w14:paraId="69D23298" w14:textId="77777777" w:rsidR="007D4600" w:rsidRPr="007D4600" w:rsidRDefault="007D4600" w:rsidP="007D4600">
            <w:pPr>
              <w:spacing w:before="36" w:after="36"/>
              <w:rPr>
                <w:sz w:val="16"/>
                <w:szCs w:val="16"/>
              </w:rPr>
            </w:pPr>
            <w:r w:rsidRPr="007D4600">
              <w:rPr>
                <w:sz w:val="16"/>
                <w:szCs w:val="16"/>
              </w:rPr>
              <w:t>4738 (8.6%)</w:t>
            </w:r>
          </w:p>
        </w:tc>
        <w:tc>
          <w:tcPr>
            <w:tcW w:w="990" w:type="dxa"/>
          </w:tcPr>
          <w:p w14:paraId="3FEBDE9D" w14:textId="77777777" w:rsidR="007D4600" w:rsidRPr="007D4600" w:rsidRDefault="007D4600" w:rsidP="007D4600">
            <w:pPr>
              <w:spacing w:before="36" w:after="36"/>
              <w:rPr>
                <w:sz w:val="16"/>
                <w:szCs w:val="16"/>
              </w:rPr>
            </w:pPr>
            <w:r w:rsidRPr="007D4600">
              <w:rPr>
                <w:sz w:val="16"/>
                <w:szCs w:val="16"/>
              </w:rPr>
              <w:t>6849 (12.0%)</w:t>
            </w:r>
          </w:p>
        </w:tc>
        <w:tc>
          <w:tcPr>
            <w:tcW w:w="900" w:type="dxa"/>
          </w:tcPr>
          <w:p w14:paraId="56C80E5E" w14:textId="77777777" w:rsidR="007D4600" w:rsidRPr="007D4600" w:rsidRDefault="007D4600" w:rsidP="007D4600">
            <w:pPr>
              <w:spacing w:before="36" w:after="36"/>
              <w:rPr>
                <w:sz w:val="16"/>
                <w:szCs w:val="16"/>
              </w:rPr>
            </w:pPr>
            <w:r w:rsidRPr="007D4600">
              <w:rPr>
                <w:sz w:val="16"/>
                <w:szCs w:val="16"/>
              </w:rPr>
              <w:t>9677 (15.3%)</w:t>
            </w:r>
          </w:p>
        </w:tc>
        <w:tc>
          <w:tcPr>
            <w:tcW w:w="810" w:type="dxa"/>
          </w:tcPr>
          <w:p w14:paraId="53DC041D" w14:textId="77777777" w:rsidR="007D4600" w:rsidRPr="007D4600" w:rsidRDefault="007D4600" w:rsidP="007D4600">
            <w:pPr>
              <w:spacing w:before="36" w:after="36"/>
              <w:rPr>
                <w:sz w:val="16"/>
                <w:szCs w:val="16"/>
              </w:rPr>
            </w:pPr>
            <w:r w:rsidRPr="007D4600">
              <w:rPr>
                <w:sz w:val="16"/>
                <w:szCs w:val="16"/>
              </w:rPr>
              <w:t>6535 (16.0%)</w:t>
            </w:r>
          </w:p>
        </w:tc>
        <w:tc>
          <w:tcPr>
            <w:tcW w:w="811" w:type="dxa"/>
          </w:tcPr>
          <w:p w14:paraId="3A96AFD1" w14:textId="77777777" w:rsidR="007D4600" w:rsidRPr="007D4600" w:rsidRDefault="007D4600" w:rsidP="007D4600">
            <w:pPr>
              <w:spacing w:before="36" w:after="36"/>
              <w:rPr>
                <w:sz w:val="16"/>
                <w:szCs w:val="16"/>
              </w:rPr>
            </w:pPr>
            <w:r w:rsidRPr="007D4600">
              <w:rPr>
                <w:sz w:val="16"/>
                <w:szCs w:val="16"/>
              </w:rPr>
              <w:t>1536 (12.8%)</w:t>
            </w:r>
          </w:p>
        </w:tc>
        <w:tc>
          <w:tcPr>
            <w:tcW w:w="917" w:type="dxa"/>
          </w:tcPr>
          <w:p w14:paraId="41E3B241" w14:textId="77777777" w:rsidR="007D4600" w:rsidRPr="007D4600" w:rsidRDefault="007D4600" w:rsidP="007D4600">
            <w:pPr>
              <w:spacing w:before="36" w:after="36"/>
              <w:rPr>
                <w:sz w:val="16"/>
                <w:szCs w:val="16"/>
              </w:rPr>
            </w:pPr>
            <w:r w:rsidRPr="007D4600">
              <w:rPr>
                <w:sz w:val="16"/>
                <w:szCs w:val="16"/>
              </w:rPr>
              <w:t>136 (8.9%)</w:t>
            </w:r>
          </w:p>
        </w:tc>
      </w:tr>
      <w:tr w:rsidR="007D4600" w:rsidRPr="007D4600" w14:paraId="0A589A15" w14:textId="77777777" w:rsidTr="002F2DC6">
        <w:tc>
          <w:tcPr>
            <w:tcW w:w="1278" w:type="dxa"/>
          </w:tcPr>
          <w:p w14:paraId="6DC8F505" w14:textId="77777777" w:rsidR="007D4600" w:rsidRPr="007D4600" w:rsidRDefault="007D4600" w:rsidP="007D4600">
            <w:pPr>
              <w:spacing w:before="36" w:after="36"/>
              <w:rPr>
                <w:sz w:val="16"/>
                <w:szCs w:val="16"/>
              </w:rPr>
            </w:pPr>
            <w:r w:rsidRPr="007D4600">
              <w:rPr>
                <w:sz w:val="16"/>
                <w:szCs w:val="16"/>
              </w:rPr>
              <w:t>In a cohabiting relationship</w:t>
            </w:r>
          </w:p>
        </w:tc>
        <w:tc>
          <w:tcPr>
            <w:tcW w:w="1080" w:type="dxa"/>
          </w:tcPr>
          <w:p w14:paraId="516CC391" w14:textId="77777777" w:rsidR="007D4600" w:rsidRPr="007D4600" w:rsidRDefault="007D4600" w:rsidP="007D4600">
            <w:pPr>
              <w:spacing w:before="36" w:after="36"/>
              <w:rPr>
                <w:sz w:val="16"/>
                <w:szCs w:val="16"/>
              </w:rPr>
            </w:pPr>
            <w:r w:rsidRPr="007D4600">
              <w:rPr>
                <w:sz w:val="16"/>
                <w:szCs w:val="16"/>
              </w:rPr>
              <w:t>15388 (4.5%)</w:t>
            </w:r>
          </w:p>
        </w:tc>
        <w:tc>
          <w:tcPr>
            <w:tcW w:w="992" w:type="dxa"/>
          </w:tcPr>
          <w:p w14:paraId="54976A2A" w14:textId="77777777" w:rsidR="007D4600" w:rsidRPr="007D4600" w:rsidRDefault="007D4600" w:rsidP="007D4600">
            <w:pPr>
              <w:spacing w:before="36" w:after="36"/>
              <w:rPr>
                <w:sz w:val="16"/>
                <w:szCs w:val="16"/>
              </w:rPr>
            </w:pPr>
            <w:r w:rsidRPr="007D4600">
              <w:rPr>
                <w:sz w:val="16"/>
                <w:szCs w:val="16"/>
              </w:rPr>
              <w:t>1318 (2.0%)</w:t>
            </w:r>
          </w:p>
        </w:tc>
        <w:tc>
          <w:tcPr>
            <w:tcW w:w="808" w:type="dxa"/>
          </w:tcPr>
          <w:p w14:paraId="4FD0BAF4" w14:textId="77777777" w:rsidR="007D4600" w:rsidRPr="007D4600" w:rsidRDefault="007D4600" w:rsidP="007D4600">
            <w:pPr>
              <w:spacing w:before="36" w:after="36"/>
              <w:rPr>
                <w:sz w:val="16"/>
                <w:szCs w:val="16"/>
              </w:rPr>
            </w:pPr>
            <w:r w:rsidRPr="007D4600">
              <w:rPr>
                <w:sz w:val="16"/>
                <w:szCs w:val="16"/>
              </w:rPr>
              <w:t>2861 (6.1%)</w:t>
            </w:r>
          </w:p>
        </w:tc>
        <w:tc>
          <w:tcPr>
            <w:tcW w:w="990" w:type="dxa"/>
          </w:tcPr>
          <w:p w14:paraId="15A0F97C" w14:textId="77777777" w:rsidR="007D4600" w:rsidRPr="007D4600" w:rsidRDefault="007D4600" w:rsidP="007D4600">
            <w:pPr>
              <w:spacing w:before="36" w:after="36"/>
              <w:rPr>
                <w:sz w:val="16"/>
                <w:szCs w:val="16"/>
              </w:rPr>
            </w:pPr>
            <w:r w:rsidRPr="007D4600">
              <w:rPr>
                <w:sz w:val="16"/>
                <w:szCs w:val="16"/>
              </w:rPr>
              <w:t>3170 (5.7%)</w:t>
            </w:r>
          </w:p>
        </w:tc>
        <w:tc>
          <w:tcPr>
            <w:tcW w:w="990" w:type="dxa"/>
          </w:tcPr>
          <w:p w14:paraId="5B8FD187" w14:textId="77777777" w:rsidR="007D4600" w:rsidRPr="007D4600" w:rsidRDefault="007D4600" w:rsidP="007D4600">
            <w:pPr>
              <w:spacing w:before="36" w:after="36"/>
              <w:rPr>
                <w:sz w:val="16"/>
                <w:szCs w:val="16"/>
              </w:rPr>
            </w:pPr>
            <w:r w:rsidRPr="007D4600">
              <w:rPr>
                <w:sz w:val="16"/>
                <w:szCs w:val="16"/>
              </w:rPr>
              <w:t>3062 (5.3%)</w:t>
            </w:r>
          </w:p>
        </w:tc>
        <w:tc>
          <w:tcPr>
            <w:tcW w:w="900" w:type="dxa"/>
          </w:tcPr>
          <w:p w14:paraId="37660CD3" w14:textId="77777777" w:rsidR="007D4600" w:rsidRPr="007D4600" w:rsidRDefault="007D4600" w:rsidP="007D4600">
            <w:pPr>
              <w:spacing w:before="36" w:after="36"/>
              <w:rPr>
                <w:sz w:val="16"/>
                <w:szCs w:val="16"/>
              </w:rPr>
            </w:pPr>
            <w:r w:rsidRPr="007D4600">
              <w:rPr>
                <w:sz w:val="16"/>
                <w:szCs w:val="16"/>
              </w:rPr>
              <w:t>3022 (4.8%)</w:t>
            </w:r>
          </w:p>
        </w:tc>
        <w:tc>
          <w:tcPr>
            <w:tcW w:w="810" w:type="dxa"/>
          </w:tcPr>
          <w:p w14:paraId="6106B9E4" w14:textId="77777777" w:rsidR="007D4600" w:rsidRPr="007D4600" w:rsidRDefault="007D4600" w:rsidP="007D4600">
            <w:pPr>
              <w:spacing w:before="36" w:after="36"/>
              <w:rPr>
                <w:sz w:val="16"/>
                <w:szCs w:val="16"/>
              </w:rPr>
            </w:pPr>
            <w:r w:rsidRPr="007D4600">
              <w:rPr>
                <w:sz w:val="16"/>
                <w:szCs w:val="16"/>
              </w:rPr>
              <w:t>1576 (3.9%)</w:t>
            </w:r>
          </w:p>
        </w:tc>
        <w:tc>
          <w:tcPr>
            <w:tcW w:w="811" w:type="dxa"/>
          </w:tcPr>
          <w:p w14:paraId="5A16455B" w14:textId="77777777" w:rsidR="007D4600" w:rsidRPr="007D4600" w:rsidRDefault="007D4600" w:rsidP="007D4600">
            <w:pPr>
              <w:spacing w:before="36" w:after="36"/>
              <w:rPr>
                <w:sz w:val="16"/>
                <w:szCs w:val="16"/>
              </w:rPr>
            </w:pPr>
            <w:r w:rsidRPr="007D4600">
              <w:rPr>
                <w:sz w:val="16"/>
                <w:szCs w:val="16"/>
              </w:rPr>
              <w:t>345 (2.9%)</w:t>
            </w:r>
          </w:p>
        </w:tc>
        <w:tc>
          <w:tcPr>
            <w:tcW w:w="917" w:type="dxa"/>
          </w:tcPr>
          <w:p w14:paraId="236F929F" w14:textId="77777777" w:rsidR="007D4600" w:rsidRPr="007D4600" w:rsidRDefault="007D4600" w:rsidP="007D4600">
            <w:pPr>
              <w:spacing w:before="36" w:after="36"/>
              <w:rPr>
                <w:sz w:val="16"/>
                <w:szCs w:val="16"/>
              </w:rPr>
            </w:pPr>
            <w:r w:rsidRPr="007D4600">
              <w:rPr>
                <w:sz w:val="16"/>
                <w:szCs w:val="16"/>
              </w:rPr>
              <w:t>34 (2.2%)</w:t>
            </w:r>
          </w:p>
        </w:tc>
      </w:tr>
      <w:tr w:rsidR="007D4600" w:rsidRPr="007D4600" w14:paraId="271F2403" w14:textId="77777777" w:rsidTr="002F2DC6">
        <w:tc>
          <w:tcPr>
            <w:tcW w:w="1278" w:type="dxa"/>
          </w:tcPr>
          <w:p w14:paraId="041BD393" w14:textId="77777777" w:rsidR="007D4600" w:rsidRPr="007D4600" w:rsidRDefault="007D4600" w:rsidP="007D4600">
            <w:pPr>
              <w:spacing w:before="36" w:after="36"/>
              <w:rPr>
                <w:sz w:val="16"/>
                <w:szCs w:val="16"/>
              </w:rPr>
            </w:pPr>
            <w:r w:rsidRPr="007D4600">
              <w:rPr>
                <w:sz w:val="16"/>
                <w:szCs w:val="16"/>
              </w:rPr>
              <w:t>In a relationship</w:t>
            </w:r>
          </w:p>
        </w:tc>
        <w:tc>
          <w:tcPr>
            <w:tcW w:w="1080" w:type="dxa"/>
          </w:tcPr>
          <w:p w14:paraId="3A906DDE" w14:textId="77777777" w:rsidR="007D4600" w:rsidRPr="007D4600" w:rsidRDefault="007D4600" w:rsidP="007D4600">
            <w:pPr>
              <w:spacing w:before="36" w:after="36"/>
              <w:rPr>
                <w:sz w:val="16"/>
                <w:szCs w:val="16"/>
              </w:rPr>
            </w:pPr>
            <w:r w:rsidRPr="007D4600">
              <w:rPr>
                <w:sz w:val="16"/>
                <w:szCs w:val="16"/>
              </w:rPr>
              <w:t>32066 (9.4%)</w:t>
            </w:r>
          </w:p>
        </w:tc>
        <w:tc>
          <w:tcPr>
            <w:tcW w:w="992" w:type="dxa"/>
          </w:tcPr>
          <w:p w14:paraId="51D3B1B8" w14:textId="77777777" w:rsidR="007D4600" w:rsidRPr="007D4600" w:rsidRDefault="007D4600" w:rsidP="007D4600">
            <w:pPr>
              <w:spacing w:before="36" w:after="36"/>
              <w:rPr>
                <w:sz w:val="16"/>
                <w:szCs w:val="16"/>
              </w:rPr>
            </w:pPr>
            <w:r w:rsidRPr="007D4600">
              <w:rPr>
                <w:sz w:val="16"/>
                <w:szCs w:val="16"/>
              </w:rPr>
              <w:t>12729 (19.7%)</w:t>
            </w:r>
          </w:p>
        </w:tc>
        <w:tc>
          <w:tcPr>
            <w:tcW w:w="808" w:type="dxa"/>
          </w:tcPr>
          <w:p w14:paraId="4155B20A" w14:textId="77777777" w:rsidR="007D4600" w:rsidRPr="007D4600" w:rsidRDefault="007D4600" w:rsidP="007D4600">
            <w:pPr>
              <w:spacing w:before="36" w:after="36"/>
              <w:rPr>
                <w:sz w:val="16"/>
                <w:szCs w:val="16"/>
              </w:rPr>
            </w:pPr>
            <w:r w:rsidRPr="007D4600">
              <w:rPr>
                <w:sz w:val="16"/>
                <w:szCs w:val="16"/>
              </w:rPr>
              <w:t>7347 (15.5%)</w:t>
            </w:r>
          </w:p>
        </w:tc>
        <w:tc>
          <w:tcPr>
            <w:tcW w:w="990" w:type="dxa"/>
          </w:tcPr>
          <w:p w14:paraId="0F9C0D71" w14:textId="77777777" w:rsidR="007D4600" w:rsidRPr="007D4600" w:rsidRDefault="007D4600" w:rsidP="007D4600">
            <w:pPr>
              <w:spacing w:before="36" w:after="36"/>
              <w:rPr>
                <w:sz w:val="16"/>
                <w:szCs w:val="16"/>
              </w:rPr>
            </w:pPr>
            <w:r w:rsidRPr="007D4600">
              <w:rPr>
                <w:sz w:val="16"/>
                <w:szCs w:val="16"/>
              </w:rPr>
              <w:t>3650 (6.6%)</w:t>
            </w:r>
          </w:p>
        </w:tc>
        <w:tc>
          <w:tcPr>
            <w:tcW w:w="990" w:type="dxa"/>
          </w:tcPr>
          <w:p w14:paraId="70BC596D" w14:textId="77777777" w:rsidR="007D4600" w:rsidRPr="007D4600" w:rsidRDefault="007D4600" w:rsidP="007D4600">
            <w:pPr>
              <w:spacing w:before="36" w:after="36"/>
              <w:rPr>
                <w:sz w:val="16"/>
                <w:szCs w:val="16"/>
              </w:rPr>
            </w:pPr>
            <w:r w:rsidRPr="007D4600">
              <w:rPr>
                <w:sz w:val="16"/>
                <w:szCs w:val="16"/>
              </w:rPr>
              <w:t>3146 (5.5%)</w:t>
            </w:r>
          </w:p>
        </w:tc>
        <w:tc>
          <w:tcPr>
            <w:tcW w:w="900" w:type="dxa"/>
          </w:tcPr>
          <w:p w14:paraId="04BF9F57" w14:textId="77777777" w:rsidR="007D4600" w:rsidRPr="007D4600" w:rsidRDefault="007D4600" w:rsidP="007D4600">
            <w:pPr>
              <w:spacing w:before="36" w:after="36"/>
              <w:rPr>
                <w:sz w:val="16"/>
                <w:szCs w:val="16"/>
              </w:rPr>
            </w:pPr>
            <w:r w:rsidRPr="007D4600">
              <w:rPr>
                <w:sz w:val="16"/>
                <w:szCs w:val="16"/>
              </w:rPr>
              <w:t>3103 (4.9%)</w:t>
            </w:r>
          </w:p>
        </w:tc>
        <w:tc>
          <w:tcPr>
            <w:tcW w:w="810" w:type="dxa"/>
          </w:tcPr>
          <w:p w14:paraId="46508015" w14:textId="77777777" w:rsidR="007D4600" w:rsidRPr="007D4600" w:rsidRDefault="007D4600" w:rsidP="007D4600">
            <w:pPr>
              <w:spacing w:before="36" w:after="36"/>
              <w:rPr>
                <w:sz w:val="16"/>
                <w:szCs w:val="16"/>
              </w:rPr>
            </w:pPr>
            <w:r w:rsidRPr="007D4600">
              <w:rPr>
                <w:sz w:val="16"/>
                <w:szCs w:val="16"/>
              </w:rPr>
              <w:t>1669 (4.1%)</w:t>
            </w:r>
          </w:p>
        </w:tc>
        <w:tc>
          <w:tcPr>
            <w:tcW w:w="811" w:type="dxa"/>
          </w:tcPr>
          <w:p w14:paraId="194E774E" w14:textId="77777777" w:rsidR="007D4600" w:rsidRPr="007D4600" w:rsidRDefault="007D4600" w:rsidP="007D4600">
            <w:pPr>
              <w:spacing w:before="36" w:after="36"/>
              <w:rPr>
                <w:sz w:val="16"/>
                <w:szCs w:val="16"/>
              </w:rPr>
            </w:pPr>
            <w:r w:rsidRPr="007D4600">
              <w:rPr>
                <w:sz w:val="16"/>
                <w:szCs w:val="16"/>
              </w:rPr>
              <w:t>390 (3.2%)</w:t>
            </w:r>
          </w:p>
        </w:tc>
        <w:tc>
          <w:tcPr>
            <w:tcW w:w="917" w:type="dxa"/>
          </w:tcPr>
          <w:p w14:paraId="72439E5C" w14:textId="77777777" w:rsidR="007D4600" w:rsidRPr="007D4600" w:rsidRDefault="007D4600" w:rsidP="007D4600">
            <w:pPr>
              <w:spacing w:before="36" w:after="36"/>
              <w:rPr>
                <w:sz w:val="16"/>
                <w:szCs w:val="16"/>
              </w:rPr>
            </w:pPr>
            <w:r w:rsidRPr="007D4600">
              <w:rPr>
                <w:sz w:val="16"/>
                <w:szCs w:val="16"/>
              </w:rPr>
              <w:t>32 (2.1%)</w:t>
            </w:r>
          </w:p>
        </w:tc>
      </w:tr>
      <w:tr w:rsidR="007D4600" w:rsidRPr="007D4600" w14:paraId="56626174" w14:textId="77777777" w:rsidTr="002F2DC6">
        <w:tc>
          <w:tcPr>
            <w:tcW w:w="1278" w:type="dxa"/>
          </w:tcPr>
          <w:p w14:paraId="70B552D7" w14:textId="77777777" w:rsidR="007D4600" w:rsidRPr="007D4600" w:rsidRDefault="007D4600" w:rsidP="007D4600">
            <w:pPr>
              <w:spacing w:before="36" w:after="36"/>
              <w:rPr>
                <w:sz w:val="16"/>
                <w:szCs w:val="16"/>
              </w:rPr>
            </w:pPr>
            <w:r w:rsidRPr="007D4600">
              <w:rPr>
                <w:sz w:val="16"/>
                <w:szCs w:val="16"/>
              </w:rPr>
              <w:t>Married/Civil Partnership</w:t>
            </w:r>
          </w:p>
        </w:tc>
        <w:tc>
          <w:tcPr>
            <w:tcW w:w="1080" w:type="dxa"/>
          </w:tcPr>
          <w:p w14:paraId="7737F471" w14:textId="77777777" w:rsidR="007D4600" w:rsidRPr="007D4600" w:rsidRDefault="007D4600" w:rsidP="007D4600">
            <w:pPr>
              <w:spacing w:before="36" w:after="36"/>
              <w:rPr>
                <w:sz w:val="16"/>
                <w:szCs w:val="16"/>
              </w:rPr>
            </w:pPr>
            <w:r w:rsidRPr="007D4600">
              <w:rPr>
                <w:sz w:val="16"/>
                <w:szCs w:val="16"/>
              </w:rPr>
              <w:t>145166 (42.5%)</w:t>
            </w:r>
          </w:p>
        </w:tc>
        <w:tc>
          <w:tcPr>
            <w:tcW w:w="992" w:type="dxa"/>
          </w:tcPr>
          <w:p w14:paraId="38A99A72" w14:textId="77777777" w:rsidR="007D4600" w:rsidRPr="007D4600" w:rsidRDefault="007D4600" w:rsidP="007D4600">
            <w:pPr>
              <w:spacing w:before="36" w:after="36"/>
              <w:rPr>
                <w:sz w:val="16"/>
                <w:szCs w:val="16"/>
              </w:rPr>
            </w:pPr>
            <w:r w:rsidRPr="007D4600">
              <w:rPr>
                <w:sz w:val="16"/>
                <w:szCs w:val="16"/>
              </w:rPr>
              <w:t>2022 (3.1%)</w:t>
            </w:r>
          </w:p>
        </w:tc>
        <w:tc>
          <w:tcPr>
            <w:tcW w:w="808" w:type="dxa"/>
          </w:tcPr>
          <w:p w14:paraId="5D96E9F1" w14:textId="77777777" w:rsidR="007D4600" w:rsidRPr="007D4600" w:rsidRDefault="007D4600" w:rsidP="007D4600">
            <w:pPr>
              <w:spacing w:before="36" w:after="36"/>
              <w:rPr>
                <w:sz w:val="16"/>
                <w:szCs w:val="16"/>
              </w:rPr>
            </w:pPr>
            <w:r w:rsidRPr="007D4600">
              <w:rPr>
                <w:sz w:val="16"/>
                <w:szCs w:val="16"/>
              </w:rPr>
              <w:t>14235 (30.1%)</w:t>
            </w:r>
          </w:p>
        </w:tc>
        <w:tc>
          <w:tcPr>
            <w:tcW w:w="990" w:type="dxa"/>
          </w:tcPr>
          <w:p w14:paraId="0199BD4A" w14:textId="77777777" w:rsidR="007D4600" w:rsidRPr="007D4600" w:rsidRDefault="007D4600" w:rsidP="007D4600">
            <w:pPr>
              <w:spacing w:before="36" w:after="36"/>
              <w:rPr>
                <w:sz w:val="16"/>
                <w:szCs w:val="16"/>
              </w:rPr>
            </w:pPr>
            <w:r w:rsidRPr="007D4600">
              <w:rPr>
                <w:sz w:val="16"/>
                <w:szCs w:val="16"/>
              </w:rPr>
              <w:t>31501 (57.0%)</w:t>
            </w:r>
          </w:p>
        </w:tc>
        <w:tc>
          <w:tcPr>
            <w:tcW w:w="990" w:type="dxa"/>
          </w:tcPr>
          <w:p w14:paraId="01FF613B" w14:textId="77777777" w:rsidR="007D4600" w:rsidRPr="007D4600" w:rsidRDefault="007D4600" w:rsidP="007D4600">
            <w:pPr>
              <w:spacing w:before="36" w:after="36"/>
              <w:rPr>
                <w:sz w:val="16"/>
                <w:szCs w:val="16"/>
              </w:rPr>
            </w:pPr>
            <w:r w:rsidRPr="007D4600">
              <w:rPr>
                <w:sz w:val="16"/>
                <w:szCs w:val="16"/>
              </w:rPr>
              <w:t>33622 (58.7%)</w:t>
            </w:r>
          </w:p>
        </w:tc>
        <w:tc>
          <w:tcPr>
            <w:tcW w:w="900" w:type="dxa"/>
          </w:tcPr>
          <w:p w14:paraId="3D41C164" w14:textId="77777777" w:rsidR="007D4600" w:rsidRPr="007D4600" w:rsidRDefault="007D4600" w:rsidP="007D4600">
            <w:pPr>
              <w:spacing w:before="36" w:after="36"/>
              <w:rPr>
                <w:sz w:val="16"/>
                <w:szCs w:val="16"/>
              </w:rPr>
            </w:pPr>
            <w:r w:rsidRPr="007D4600">
              <w:rPr>
                <w:sz w:val="16"/>
                <w:szCs w:val="16"/>
              </w:rPr>
              <w:t>35037 (55.5%)</w:t>
            </w:r>
          </w:p>
        </w:tc>
        <w:tc>
          <w:tcPr>
            <w:tcW w:w="810" w:type="dxa"/>
          </w:tcPr>
          <w:p w14:paraId="1EA4FE12" w14:textId="77777777" w:rsidR="007D4600" w:rsidRPr="007D4600" w:rsidRDefault="007D4600" w:rsidP="007D4600">
            <w:pPr>
              <w:spacing w:before="36" w:after="36"/>
              <w:rPr>
                <w:sz w:val="16"/>
                <w:szCs w:val="16"/>
              </w:rPr>
            </w:pPr>
            <w:r w:rsidRPr="007D4600">
              <w:rPr>
                <w:sz w:val="16"/>
                <w:szCs w:val="16"/>
              </w:rPr>
              <w:t>22295 (54.5%)</w:t>
            </w:r>
          </w:p>
        </w:tc>
        <w:tc>
          <w:tcPr>
            <w:tcW w:w="811" w:type="dxa"/>
          </w:tcPr>
          <w:p w14:paraId="3AB3B083" w14:textId="77777777" w:rsidR="007D4600" w:rsidRPr="007D4600" w:rsidRDefault="007D4600" w:rsidP="007D4600">
            <w:pPr>
              <w:spacing w:before="36" w:after="36"/>
              <w:rPr>
                <w:sz w:val="16"/>
                <w:szCs w:val="16"/>
              </w:rPr>
            </w:pPr>
            <w:r w:rsidRPr="007D4600">
              <w:rPr>
                <w:sz w:val="16"/>
                <w:szCs w:val="16"/>
              </w:rPr>
              <w:t>5897 (49.0%)</w:t>
            </w:r>
          </w:p>
        </w:tc>
        <w:tc>
          <w:tcPr>
            <w:tcW w:w="917" w:type="dxa"/>
          </w:tcPr>
          <w:p w14:paraId="1A875F5E" w14:textId="77777777" w:rsidR="007D4600" w:rsidRPr="007D4600" w:rsidRDefault="007D4600" w:rsidP="007D4600">
            <w:pPr>
              <w:spacing w:before="36" w:after="36"/>
              <w:rPr>
                <w:sz w:val="16"/>
                <w:szCs w:val="16"/>
              </w:rPr>
            </w:pPr>
            <w:r w:rsidRPr="007D4600">
              <w:rPr>
                <w:sz w:val="16"/>
                <w:szCs w:val="16"/>
              </w:rPr>
              <w:t>557 (36.3%)</w:t>
            </w:r>
          </w:p>
        </w:tc>
      </w:tr>
      <w:tr w:rsidR="007D4600" w:rsidRPr="007D4600" w14:paraId="090A3516" w14:textId="77777777" w:rsidTr="002F2DC6">
        <w:tc>
          <w:tcPr>
            <w:tcW w:w="1278" w:type="dxa"/>
          </w:tcPr>
          <w:p w14:paraId="174183D9" w14:textId="77777777" w:rsidR="007D4600" w:rsidRPr="007D4600" w:rsidRDefault="007D4600" w:rsidP="007D4600">
            <w:pPr>
              <w:spacing w:before="36" w:after="36"/>
              <w:rPr>
                <w:sz w:val="16"/>
                <w:szCs w:val="16"/>
              </w:rPr>
            </w:pPr>
            <w:r w:rsidRPr="007D4600">
              <w:rPr>
                <w:sz w:val="16"/>
                <w:szCs w:val="16"/>
              </w:rPr>
              <w:t>Other</w:t>
            </w:r>
          </w:p>
        </w:tc>
        <w:tc>
          <w:tcPr>
            <w:tcW w:w="1080" w:type="dxa"/>
          </w:tcPr>
          <w:p w14:paraId="476BD41A" w14:textId="77777777" w:rsidR="007D4600" w:rsidRPr="007D4600" w:rsidRDefault="007D4600" w:rsidP="007D4600">
            <w:pPr>
              <w:spacing w:before="36" w:after="36"/>
              <w:rPr>
                <w:sz w:val="16"/>
                <w:szCs w:val="16"/>
              </w:rPr>
            </w:pPr>
            <w:r w:rsidRPr="007D4600">
              <w:rPr>
                <w:sz w:val="16"/>
                <w:szCs w:val="16"/>
              </w:rPr>
              <w:t>2313 (0.7%)</w:t>
            </w:r>
          </w:p>
        </w:tc>
        <w:tc>
          <w:tcPr>
            <w:tcW w:w="992" w:type="dxa"/>
          </w:tcPr>
          <w:p w14:paraId="0EB4D319" w14:textId="77777777" w:rsidR="007D4600" w:rsidRPr="007D4600" w:rsidRDefault="007D4600" w:rsidP="007D4600">
            <w:pPr>
              <w:spacing w:before="36" w:after="36"/>
              <w:rPr>
                <w:sz w:val="16"/>
                <w:szCs w:val="16"/>
              </w:rPr>
            </w:pPr>
            <w:r w:rsidRPr="007D4600">
              <w:rPr>
                <w:sz w:val="16"/>
                <w:szCs w:val="16"/>
              </w:rPr>
              <w:t>803 (1.2%)</w:t>
            </w:r>
          </w:p>
        </w:tc>
        <w:tc>
          <w:tcPr>
            <w:tcW w:w="808" w:type="dxa"/>
          </w:tcPr>
          <w:p w14:paraId="4A131DE7" w14:textId="77777777" w:rsidR="007D4600" w:rsidRPr="007D4600" w:rsidRDefault="007D4600" w:rsidP="007D4600">
            <w:pPr>
              <w:spacing w:before="36" w:after="36"/>
              <w:rPr>
                <w:sz w:val="16"/>
                <w:szCs w:val="16"/>
              </w:rPr>
            </w:pPr>
            <w:r w:rsidRPr="007D4600">
              <w:rPr>
                <w:sz w:val="16"/>
                <w:szCs w:val="16"/>
              </w:rPr>
              <w:t>470 (1.0%)</w:t>
            </w:r>
          </w:p>
        </w:tc>
        <w:tc>
          <w:tcPr>
            <w:tcW w:w="990" w:type="dxa"/>
          </w:tcPr>
          <w:p w14:paraId="5A6F0D1E" w14:textId="77777777" w:rsidR="007D4600" w:rsidRPr="007D4600" w:rsidRDefault="007D4600" w:rsidP="007D4600">
            <w:pPr>
              <w:spacing w:before="36" w:after="36"/>
              <w:rPr>
                <w:sz w:val="16"/>
                <w:szCs w:val="16"/>
              </w:rPr>
            </w:pPr>
            <w:r w:rsidRPr="007D4600">
              <w:rPr>
                <w:sz w:val="16"/>
                <w:szCs w:val="16"/>
              </w:rPr>
              <w:t>439 (0.8%)</w:t>
            </w:r>
          </w:p>
        </w:tc>
        <w:tc>
          <w:tcPr>
            <w:tcW w:w="990" w:type="dxa"/>
          </w:tcPr>
          <w:p w14:paraId="71572ECF" w14:textId="77777777" w:rsidR="007D4600" w:rsidRPr="007D4600" w:rsidRDefault="007D4600" w:rsidP="007D4600">
            <w:pPr>
              <w:spacing w:before="36" w:after="36"/>
              <w:rPr>
                <w:sz w:val="16"/>
                <w:szCs w:val="16"/>
              </w:rPr>
            </w:pPr>
            <w:r w:rsidRPr="007D4600">
              <w:rPr>
                <w:sz w:val="16"/>
                <w:szCs w:val="16"/>
              </w:rPr>
              <w:t>339 (0.6%)</w:t>
            </w:r>
          </w:p>
        </w:tc>
        <w:tc>
          <w:tcPr>
            <w:tcW w:w="900" w:type="dxa"/>
          </w:tcPr>
          <w:p w14:paraId="38AB9F28" w14:textId="77777777" w:rsidR="007D4600" w:rsidRPr="007D4600" w:rsidRDefault="007D4600" w:rsidP="007D4600">
            <w:pPr>
              <w:spacing w:before="36" w:after="36"/>
              <w:rPr>
                <w:sz w:val="16"/>
                <w:szCs w:val="16"/>
              </w:rPr>
            </w:pPr>
            <w:r w:rsidRPr="007D4600">
              <w:rPr>
                <w:sz w:val="16"/>
                <w:szCs w:val="16"/>
              </w:rPr>
              <w:t>208 (0.3%)</w:t>
            </w:r>
          </w:p>
        </w:tc>
        <w:tc>
          <w:tcPr>
            <w:tcW w:w="810" w:type="dxa"/>
          </w:tcPr>
          <w:p w14:paraId="2B0580FF" w14:textId="77777777" w:rsidR="007D4600" w:rsidRPr="007D4600" w:rsidRDefault="007D4600" w:rsidP="007D4600">
            <w:pPr>
              <w:spacing w:before="36" w:after="36"/>
              <w:rPr>
                <w:sz w:val="16"/>
                <w:szCs w:val="16"/>
              </w:rPr>
            </w:pPr>
            <w:r w:rsidRPr="007D4600">
              <w:rPr>
                <w:sz w:val="16"/>
                <w:szCs w:val="16"/>
              </w:rPr>
              <w:t>46 (0.1%)</w:t>
            </w:r>
          </w:p>
        </w:tc>
        <w:tc>
          <w:tcPr>
            <w:tcW w:w="811" w:type="dxa"/>
          </w:tcPr>
          <w:p w14:paraId="0D328AB6" w14:textId="77777777" w:rsidR="007D4600" w:rsidRPr="007D4600" w:rsidRDefault="007D4600" w:rsidP="007D4600">
            <w:pPr>
              <w:spacing w:before="36" w:after="36"/>
              <w:rPr>
                <w:sz w:val="16"/>
                <w:szCs w:val="16"/>
              </w:rPr>
            </w:pPr>
            <w:r w:rsidRPr="007D4600">
              <w:rPr>
                <w:sz w:val="16"/>
                <w:szCs w:val="16"/>
              </w:rPr>
              <w:t>5 (0.0%)</w:t>
            </w:r>
          </w:p>
        </w:tc>
        <w:tc>
          <w:tcPr>
            <w:tcW w:w="917" w:type="dxa"/>
          </w:tcPr>
          <w:p w14:paraId="670013F3" w14:textId="77777777" w:rsidR="007D4600" w:rsidRPr="007D4600" w:rsidRDefault="007D4600" w:rsidP="007D4600">
            <w:pPr>
              <w:spacing w:before="36" w:after="36"/>
              <w:rPr>
                <w:sz w:val="16"/>
                <w:szCs w:val="16"/>
              </w:rPr>
            </w:pPr>
            <w:r w:rsidRPr="007D4600">
              <w:rPr>
                <w:sz w:val="16"/>
                <w:szCs w:val="16"/>
              </w:rPr>
              <w:t>3 (0.2%)</w:t>
            </w:r>
          </w:p>
        </w:tc>
      </w:tr>
      <w:tr w:rsidR="007D4600" w:rsidRPr="007D4600" w14:paraId="6C154399" w14:textId="77777777" w:rsidTr="002F2DC6">
        <w:tc>
          <w:tcPr>
            <w:tcW w:w="1278" w:type="dxa"/>
          </w:tcPr>
          <w:p w14:paraId="67A33E5E" w14:textId="77777777" w:rsidR="007D4600" w:rsidRPr="007D4600" w:rsidRDefault="007D4600" w:rsidP="007D4600">
            <w:pPr>
              <w:spacing w:before="36" w:after="36"/>
              <w:rPr>
                <w:sz w:val="16"/>
                <w:szCs w:val="16"/>
              </w:rPr>
            </w:pPr>
            <w:r w:rsidRPr="007D4600">
              <w:rPr>
                <w:sz w:val="16"/>
                <w:szCs w:val="16"/>
              </w:rPr>
              <w:t>Single (never married or in a civil partnership)</w:t>
            </w:r>
          </w:p>
        </w:tc>
        <w:tc>
          <w:tcPr>
            <w:tcW w:w="1080" w:type="dxa"/>
          </w:tcPr>
          <w:p w14:paraId="7C9C90E2" w14:textId="77777777" w:rsidR="007D4600" w:rsidRPr="007D4600" w:rsidRDefault="007D4600" w:rsidP="007D4600">
            <w:pPr>
              <w:spacing w:before="36" w:after="36"/>
              <w:rPr>
                <w:sz w:val="16"/>
                <w:szCs w:val="16"/>
              </w:rPr>
            </w:pPr>
            <w:r w:rsidRPr="007D4600">
              <w:rPr>
                <w:sz w:val="16"/>
                <w:szCs w:val="16"/>
              </w:rPr>
              <w:t>85117 (24.9%)</w:t>
            </w:r>
          </w:p>
        </w:tc>
        <w:tc>
          <w:tcPr>
            <w:tcW w:w="992" w:type="dxa"/>
          </w:tcPr>
          <w:p w14:paraId="1D6F2E28" w14:textId="77777777" w:rsidR="007D4600" w:rsidRPr="007D4600" w:rsidRDefault="007D4600" w:rsidP="007D4600">
            <w:pPr>
              <w:spacing w:before="36" w:after="36"/>
              <w:rPr>
                <w:sz w:val="16"/>
                <w:szCs w:val="16"/>
              </w:rPr>
            </w:pPr>
            <w:r w:rsidRPr="007D4600">
              <w:rPr>
                <w:sz w:val="16"/>
                <w:szCs w:val="16"/>
              </w:rPr>
              <w:t>42004 (65.0%)</w:t>
            </w:r>
          </w:p>
        </w:tc>
        <w:tc>
          <w:tcPr>
            <w:tcW w:w="808" w:type="dxa"/>
          </w:tcPr>
          <w:p w14:paraId="4D4A7857" w14:textId="77777777" w:rsidR="007D4600" w:rsidRPr="007D4600" w:rsidRDefault="007D4600" w:rsidP="007D4600">
            <w:pPr>
              <w:spacing w:before="36" w:after="36"/>
              <w:rPr>
                <w:sz w:val="16"/>
                <w:szCs w:val="16"/>
              </w:rPr>
            </w:pPr>
            <w:r w:rsidRPr="007D4600">
              <w:rPr>
                <w:sz w:val="16"/>
                <w:szCs w:val="16"/>
              </w:rPr>
              <w:t>18279 (38.7%)</w:t>
            </w:r>
          </w:p>
        </w:tc>
        <w:tc>
          <w:tcPr>
            <w:tcW w:w="990" w:type="dxa"/>
          </w:tcPr>
          <w:p w14:paraId="3CF78A35" w14:textId="77777777" w:rsidR="007D4600" w:rsidRPr="007D4600" w:rsidRDefault="007D4600" w:rsidP="007D4600">
            <w:pPr>
              <w:spacing w:before="36" w:after="36"/>
              <w:rPr>
                <w:sz w:val="16"/>
                <w:szCs w:val="16"/>
              </w:rPr>
            </w:pPr>
            <w:r w:rsidRPr="007D4600">
              <w:rPr>
                <w:sz w:val="16"/>
                <w:szCs w:val="16"/>
              </w:rPr>
              <w:t>9084 (16.4%)</w:t>
            </w:r>
          </w:p>
        </w:tc>
        <w:tc>
          <w:tcPr>
            <w:tcW w:w="990" w:type="dxa"/>
          </w:tcPr>
          <w:p w14:paraId="7F7DDC9B" w14:textId="77777777" w:rsidR="007D4600" w:rsidRPr="007D4600" w:rsidRDefault="007D4600" w:rsidP="007D4600">
            <w:pPr>
              <w:spacing w:before="36" w:after="36"/>
              <w:rPr>
                <w:sz w:val="16"/>
                <w:szCs w:val="16"/>
              </w:rPr>
            </w:pPr>
            <w:r w:rsidRPr="007D4600">
              <w:rPr>
                <w:sz w:val="16"/>
                <w:szCs w:val="16"/>
              </w:rPr>
              <w:t>6653 (11.6%)</w:t>
            </w:r>
          </w:p>
        </w:tc>
        <w:tc>
          <w:tcPr>
            <w:tcW w:w="900" w:type="dxa"/>
          </w:tcPr>
          <w:p w14:paraId="1A851FD8" w14:textId="77777777" w:rsidR="007D4600" w:rsidRPr="007D4600" w:rsidRDefault="007D4600" w:rsidP="007D4600">
            <w:pPr>
              <w:spacing w:before="36" w:after="36"/>
              <w:rPr>
                <w:sz w:val="16"/>
                <w:szCs w:val="16"/>
              </w:rPr>
            </w:pPr>
            <w:r w:rsidRPr="007D4600">
              <w:rPr>
                <w:sz w:val="16"/>
                <w:szCs w:val="16"/>
              </w:rPr>
              <w:t>5955 (9.4%)</w:t>
            </w:r>
          </w:p>
        </w:tc>
        <w:tc>
          <w:tcPr>
            <w:tcW w:w="810" w:type="dxa"/>
          </w:tcPr>
          <w:p w14:paraId="00236CED" w14:textId="77777777" w:rsidR="007D4600" w:rsidRPr="007D4600" w:rsidRDefault="007D4600" w:rsidP="007D4600">
            <w:pPr>
              <w:spacing w:before="36" w:after="36"/>
              <w:rPr>
                <w:sz w:val="16"/>
                <w:szCs w:val="16"/>
              </w:rPr>
            </w:pPr>
            <w:r w:rsidRPr="007D4600">
              <w:rPr>
                <w:sz w:val="16"/>
                <w:szCs w:val="16"/>
              </w:rPr>
              <w:t>2583 (6.3%)</w:t>
            </w:r>
          </w:p>
        </w:tc>
        <w:tc>
          <w:tcPr>
            <w:tcW w:w="811" w:type="dxa"/>
          </w:tcPr>
          <w:p w14:paraId="6A167033" w14:textId="77777777" w:rsidR="007D4600" w:rsidRPr="007D4600" w:rsidRDefault="007D4600" w:rsidP="007D4600">
            <w:pPr>
              <w:spacing w:before="36" w:after="36"/>
              <w:rPr>
                <w:sz w:val="16"/>
                <w:szCs w:val="16"/>
              </w:rPr>
            </w:pPr>
            <w:r w:rsidRPr="007D4600">
              <w:rPr>
                <w:sz w:val="16"/>
                <w:szCs w:val="16"/>
              </w:rPr>
              <w:t>508 (4.2%)</w:t>
            </w:r>
          </w:p>
        </w:tc>
        <w:tc>
          <w:tcPr>
            <w:tcW w:w="917" w:type="dxa"/>
          </w:tcPr>
          <w:p w14:paraId="79DB45E4" w14:textId="77777777" w:rsidR="007D4600" w:rsidRPr="007D4600" w:rsidRDefault="007D4600" w:rsidP="007D4600">
            <w:pPr>
              <w:spacing w:before="36" w:after="36"/>
              <w:rPr>
                <w:sz w:val="16"/>
                <w:szCs w:val="16"/>
              </w:rPr>
            </w:pPr>
            <w:r w:rsidRPr="007D4600">
              <w:rPr>
                <w:sz w:val="16"/>
                <w:szCs w:val="16"/>
              </w:rPr>
              <w:t>51 (3.3%)</w:t>
            </w:r>
          </w:p>
        </w:tc>
      </w:tr>
      <w:tr w:rsidR="007D4600" w:rsidRPr="007D4600" w14:paraId="7644652C" w14:textId="77777777" w:rsidTr="002F2DC6">
        <w:tc>
          <w:tcPr>
            <w:tcW w:w="1278" w:type="dxa"/>
          </w:tcPr>
          <w:p w14:paraId="06CF2385" w14:textId="77777777" w:rsidR="007D4600" w:rsidRPr="007D4600" w:rsidRDefault="007D4600" w:rsidP="007D4600">
            <w:pPr>
              <w:spacing w:before="36" w:after="36"/>
              <w:rPr>
                <w:sz w:val="16"/>
                <w:szCs w:val="16"/>
              </w:rPr>
            </w:pPr>
            <w:r w:rsidRPr="007D4600">
              <w:rPr>
                <w:sz w:val="16"/>
                <w:szCs w:val="16"/>
              </w:rPr>
              <w:t>Widowed</w:t>
            </w:r>
          </w:p>
        </w:tc>
        <w:tc>
          <w:tcPr>
            <w:tcW w:w="1080" w:type="dxa"/>
          </w:tcPr>
          <w:p w14:paraId="53925E30" w14:textId="77777777" w:rsidR="007D4600" w:rsidRPr="007D4600" w:rsidRDefault="007D4600" w:rsidP="007D4600">
            <w:pPr>
              <w:spacing w:before="36" w:after="36"/>
              <w:rPr>
                <w:sz w:val="16"/>
                <w:szCs w:val="16"/>
              </w:rPr>
            </w:pPr>
            <w:r w:rsidRPr="007D4600">
              <w:rPr>
                <w:sz w:val="16"/>
                <w:szCs w:val="16"/>
              </w:rPr>
              <w:t>14744 (4.3%)</w:t>
            </w:r>
          </w:p>
        </w:tc>
        <w:tc>
          <w:tcPr>
            <w:tcW w:w="992" w:type="dxa"/>
          </w:tcPr>
          <w:p w14:paraId="31342C1C" w14:textId="77777777" w:rsidR="007D4600" w:rsidRPr="007D4600" w:rsidRDefault="007D4600" w:rsidP="007D4600">
            <w:pPr>
              <w:spacing w:before="36" w:after="36"/>
              <w:rPr>
                <w:sz w:val="16"/>
                <w:szCs w:val="16"/>
              </w:rPr>
            </w:pPr>
            <w:r w:rsidRPr="007D4600">
              <w:rPr>
                <w:sz w:val="16"/>
                <w:szCs w:val="16"/>
              </w:rPr>
              <w:t>139 (0.2%)</w:t>
            </w:r>
          </w:p>
        </w:tc>
        <w:tc>
          <w:tcPr>
            <w:tcW w:w="808" w:type="dxa"/>
          </w:tcPr>
          <w:p w14:paraId="398CEB64" w14:textId="77777777" w:rsidR="007D4600" w:rsidRPr="007D4600" w:rsidRDefault="007D4600" w:rsidP="007D4600">
            <w:pPr>
              <w:spacing w:before="36" w:after="36"/>
              <w:rPr>
                <w:sz w:val="16"/>
                <w:szCs w:val="16"/>
              </w:rPr>
            </w:pPr>
            <w:r w:rsidRPr="007D4600">
              <w:rPr>
                <w:sz w:val="16"/>
                <w:szCs w:val="16"/>
              </w:rPr>
              <w:t>158 (0.3%)</w:t>
            </w:r>
          </w:p>
        </w:tc>
        <w:tc>
          <w:tcPr>
            <w:tcW w:w="990" w:type="dxa"/>
          </w:tcPr>
          <w:p w14:paraId="6E2F1E29" w14:textId="77777777" w:rsidR="007D4600" w:rsidRPr="007D4600" w:rsidRDefault="007D4600" w:rsidP="007D4600">
            <w:pPr>
              <w:spacing w:before="36" w:after="36"/>
              <w:rPr>
                <w:sz w:val="16"/>
                <w:szCs w:val="16"/>
              </w:rPr>
            </w:pPr>
            <w:r w:rsidRPr="007D4600">
              <w:rPr>
                <w:sz w:val="16"/>
                <w:szCs w:val="16"/>
              </w:rPr>
              <w:t>557 (1.0%)</w:t>
            </w:r>
          </w:p>
        </w:tc>
        <w:tc>
          <w:tcPr>
            <w:tcW w:w="990" w:type="dxa"/>
          </w:tcPr>
          <w:p w14:paraId="20A50C00" w14:textId="77777777" w:rsidR="007D4600" w:rsidRPr="007D4600" w:rsidRDefault="007D4600" w:rsidP="007D4600">
            <w:pPr>
              <w:spacing w:before="36" w:after="36"/>
              <w:rPr>
                <w:sz w:val="16"/>
                <w:szCs w:val="16"/>
              </w:rPr>
            </w:pPr>
            <w:r w:rsidRPr="007D4600">
              <w:rPr>
                <w:sz w:val="16"/>
                <w:szCs w:val="16"/>
              </w:rPr>
              <w:t>1490 (2.6%)</w:t>
            </w:r>
          </w:p>
        </w:tc>
        <w:tc>
          <w:tcPr>
            <w:tcW w:w="900" w:type="dxa"/>
          </w:tcPr>
          <w:p w14:paraId="76CA0E46" w14:textId="77777777" w:rsidR="007D4600" w:rsidRPr="007D4600" w:rsidRDefault="007D4600" w:rsidP="007D4600">
            <w:pPr>
              <w:spacing w:before="36" w:after="36"/>
              <w:rPr>
                <w:sz w:val="16"/>
                <w:szCs w:val="16"/>
              </w:rPr>
            </w:pPr>
            <w:r w:rsidRPr="007D4600">
              <w:rPr>
                <w:sz w:val="16"/>
                <w:szCs w:val="16"/>
              </w:rPr>
              <w:t>3860 (6.1%)</w:t>
            </w:r>
          </w:p>
        </w:tc>
        <w:tc>
          <w:tcPr>
            <w:tcW w:w="810" w:type="dxa"/>
          </w:tcPr>
          <w:p w14:paraId="40928F10" w14:textId="77777777" w:rsidR="007D4600" w:rsidRPr="007D4600" w:rsidRDefault="007D4600" w:rsidP="007D4600">
            <w:pPr>
              <w:spacing w:before="36" w:after="36"/>
              <w:rPr>
                <w:sz w:val="16"/>
                <w:szCs w:val="16"/>
              </w:rPr>
            </w:pPr>
            <w:r w:rsidRPr="007D4600">
              <w:rPr>
                <w:sz w:val="16"/>
                <w:szCs w:val="16"/>
              </w:rPr>
              <w:t>4895 (12.0%)</w:t>
            </w:r>
          </w:p>
        </w:tc>
        <w:tc>
          <w:tcPr>
            <w:tcW w:w="811" w:type="dxa"/>
          </w:tcPr>
          <w:p w14:paraId="51872790" w14:textId="77777777" w:rsidR="007D4600" w:rsidRPr="007D4600" w:rsidRDefault="007D4600" w:rsidP="007D4600">
            <w:pPr>
              <w:spacing w:before="36" w:after="36"/>
              <w:rPr>
                <w:sz w:val="16"/>
                <w:szCs w:val="16"/>
              </w:rPr>
            </w:pPr>
            <w:r w:rsidRPr="007D4600">
              <w:rPr>
                <w:sz w:val="16"/>
                <w:szCs w:val="16"/>
              </w:rPr>
              <w:t>2984 (24.8%)</w:t>
            </w:r>
          </w:p>
        </w:tc>
        <w:tc>
          <w:tcPr>
            <w:tcW w:w="917" w:type="dxa"/>
          </w:tcPr>
          <w:p w14:paraId="4905957B" w14:textId="77777777" w:rsidR="007D4600" w:rsidRPr="007D4600" w:rsidRDefault="007D4600" w:rsidP="007D4600">
            <w:pPr>
              <w:spacing w:before="36" w:after="36"/>
              <w:rPr>
                <w:sz w:val="16"/>
                <w:szCs w:val="16"/>
              </w:rPr>
            </w:pPr>
            <w:r w:rsidRPr="007D4600">
              <w:rPr>
                <w:sz w:val="16"/>
                <w:szCs w:val="16"/>
              </w:rPr>
              <w:t>661 (43.0%)</w:t>
            </w:r>
          </w:p>
        </w:tc>
      </w:tr>
      <w:tr w:rsidR="007D4600" w:rsidRPr="007D4600" w14:paraId="2437708F" w14:textId="77777777" w:rsidTr="002F2DC6">
        <w:tc>
          <w:tcPr>
            <w:tcW w:w="1278" w:type="dxa"/>
          </w:tcPr>
          <w:p w14:paraId="38EA52DA"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1079576E" w14:textId="77777777" w:rsidR="007D4600" w:rsidRPr="007D4600" w:rsidRDefault="007D4600" w:rsidP="007D4600">
            <w:pPr>
              <w:spacing w:before="36" w:after="36"/>
              <w:rPr>
                <w:sz w:val="16"/>
                <w:szCs w:val="16"/>
              </w:rPr>
            </w:pPr>
            <w:r w:rsidRPr="007D4600">
              <w:rPr>
                <w:sz w:val="16"/>
                <w:szCs w:val="16"/>
              </w:rPr>
              <w:t>14678 (4.3%)</w:t>
            </w:r>
          </w:p>
        </w:tc>
        <w:tc>
          <w:tcPr>
            <w:tcW w:w="992" w:type="dxa"/>
          </w:tcPr>
          <w:p w14:paraId="1A1BCF76" w14:textId="77777777" w:rsidR="007D4600" w:rsidRPr="007D4600" w:rsidRDefault="007D4600" w:rsidP="007D4600">
            <w:pPr>
              <w:spacing w:before="36" w:after="36"/>
              <w:rPr>
                <w:sz w:val="16"/>
                <w:szCs w:val="16"/>
              </w:rPr>
            </w:pPr>
            <w:r w:rsidRPr="007D4600">
              <w:rPr>
                <w:sz w:val="16"/>
                <w:szCs w:val="16"/>
              </w:rPr>
              <w:t>4757 (7.4%)</w:t>
            </w:r>
          </w:p>
        </w:tc>
        <w:tc>
          <w:tcPr>
            <w:tcW w:w="808" w:type="dxa"/>
          </w:tcPr>
          <w:p w14:paraId="37F293B2" w14:textId="77777777" w:rsidR="007D4600" w:rsidRPr="007D4600" w:rsidRDefault="007D4600" w:rsidP="007D4600">
            <w:pPr>
              <w:spacing w:before="36" w:after="36"/>
              <w:rPr>
                <w:sz w:val="16"/>
                <w:szCs w:val="16"/>
              </w:rPr>
            </w:pPr>
            <w:r w:rsidRPr="007D4600">
              <w:rPr>
                <w:sz w:val="16"/>
                <w:szCs w:val="16"/>
              </w:rPr>
              <w:t>1762 (3.7%)</w:t>
            </w:r>
          </w:p>
        </w:tc>
        <w:tc>
          <w:tcPr>
            <w:tcW w:w="990" w:type="dxa"/>
          </w:tcPr>
          <w:p w14:paraId="7018E57C" w14:textId="77777777" w:rsidR="007D4600" w:rsidRPr="007D4600" w:rsidRDefault="007D4600" w:rsidP="007D4600">
            <w:pPr>
              <w:spacing w:before="36" w:after="36"/>
              <w:rPr>
                <w:sz w:val="16"/>
                <w:szCs w:val="16"/>
              </w:rPr>
            </w:pPr>
            <w:r w:rsidRPr="007D4600">
              <w:rPr>
                <w:sz w:val="16"/>
                <w:szCs w:val="16"/>
              </w:rPr>
              <w:t>2102 (3.8%)</w:t>
            </w:r>
          </w:p>
        </w:tc>
        <w:tc>
          <w:tcPr>
            <w:tcW w:w="990" w:type="dxa"/>
          </w:tcPr>
          <w:p w14:paraId="0628AD60" w14:textId="77777777" w:rsidR="007D4600" w:rsidRPr="007D4600" w:rsidRDefault="007D4600" w:rsidP="007D4600">
            <w:pPr>
              <w:spacing w:before="36" w:after="36"/>
              <w:rPr>
                <w:sz w:val="16"/>
                <w:szCs w:val="16"/>
              </w:rPr>
            </w:pPr>
            <w:r w:rsidRPr="007D4600">
              <w:rPr>
                <w:sz w:val="16"/>
                <w:szCs w:val="16"/>
              </w:rPr>
              <w:t>2098 (3.7%)</w:t>
            </w:r>
          </w:p>
        </w:tc>
        <w:tc>
          <w:tcPr>
            <w:tcW w:w="900" w:type="dxa"/>
          </w:tcPr>
          <w:p w14:paraId="619001EE" w14:textId="77777777" w:rsidR="007D4600" w:rsidRPr="007D4600" w:rsidRDefault="007D4600" w:rsidP="007D4600">
            <w:pPr>
              <w:spacing w:before="36" w:after="36"/>
              <w:rPr>
                <w:sz w:val="16"/>
                <w:szCs w:val="16"/>
              </w:rPr>
            </w:pPr>
            <w:r w:rsidRPr="007D4600">
              <w:rPr>
                <w:sz w:val="16"/>
                <w:szCs w:val="16"/>
              </w:rPr>
              <w:t>2251 (3.6%)</w:t>
            </w:r>
          </w:p>
        </w:tc>
        <w:tc>
          <w:tcPr>
            <w:tcW w:w="810" w:type="dxa"/>
          </w:tcPr>
          <w:p w14:paraId="6CA7014B" w14:textId="77777777" w:rsidR="007D4600" w:rsidRPr="007D4600" w:rsidRDefault="007D4600" w:rsidP="007D4600">
            <w:pPr>
              <w:spacing w:before="36" w:after="36"/>
              <w:rPr>
                <w:sz w:val="16"/>
                <w:szCs w:val="16"/>
              </w:rPr>
            </w:pPr>
            <w:r w:rsidRPr="007D4600">
              <w:rPr>
                <w:sz w:val="16"/>
                <w:szCs w:val="16"/>
              </w:rPr>
              <w:t>1282 (3.1%)</w:t>
            </w:r>
          </w:p>
        </w:tc>
        <w:tc>
          <w:tcPr>
            <w:tcW w:w="811" w:type="dxa"/>
          </w:tcPr>
          <w:p w14:paraId="5DE9816C" w14:textId="77777777" w:rsidR="007D4600" w:rsidRPr="007D4600" w:rsidRDefault="007D4600" w:rsidP="007D4600">
            <w:pPr>
              <w:spacing w:before="36" w:after="36"/>
              <w:rPr>
                <w:sz w:val="16"/>
                <w:szCs w:val="16"/>
              </w:rPr>
            </w:pPr>
            <w:r w:rsidRPr="007D4600">
              <w:rPr>
                <w:sz w:val="16"/>
                <w:szCs w:val="16"/>
              </w:rPr>
              <w:t>364 (3.0%)</w:t>
            </w:r>
          </w:p>
        </w:tc>
        <w:tc>
          <w:tcPr>
            <w:tcW w:w="917" w:type="dxa"/>
          </w:tcPr>
          <w:p w14:paraId="6216EAB8" w14:textId="77777777" w:rsidR="007D4600" w:rsidRPr="007D4600" w:rsidRDefault="007D4600" w:rsidP="007D4600">
            <w:pPr>
              <w:spacing w:before="36" w:after="36"/>
              <w:rPr>
                <w:sz w:val="16"/>
                <w:szCs w:val="16"/>
              </w:rPr>
            </w:pPr>
            <w:r w:rsidRPr="007D4600">
              <w:rPr>
                <w:sz w:val="16"/>
                <w:szCs w:val="16"/>
              </w:rPr>
              <w:t>62 (4.0%)</w:t>
            </w:r>
          </w:p>
        </w:tc>
      </w:tr>
      <w:tr w:rsidR="007D4600" w:rsidRPr="007D4600" w14:paraId="1EE48919" w14:textId="77777777" w:rsidTr="002F2DC6">
        <w:tc>
          <w:tcPr>
            <w:tcW w:w="1278" w:type="dxa"/>
            <w:shd w:val="clear" w:color="auto" w:fill="D9D9D9" w:themeFill="background1" w:themeFillShade="D9"/>
          </w:tcPr>
          <w:p w14:paraId="7DE5DE02" w14:textId="77777777" w:rsidR="007D4600" w:rsidRPr="007D4600" w:rsidRDefault="007D4600" w:rsidP="007D4600">
            <w:pPr>
              <w:spacing w:before="36" w:after="36"/>
              <w:rPr>
                <w:sz w:val="16"/>
                <w:szCs w:val="16"/>
              </w:rPr>
            </w:pPr>
            <w:r w:rsidRPr="007D4600">
              <w:rPr>
                <w:sz w:val="16"/>
                <w:szCs w:val="16"/>
              </w:rPr>
              <w:t>Socialize Frequency</w:t>
            </w:r>
          </w:p>
        </w:tc>
        <w:tc>
          <w:tcPr>
            <w:tcW w:w="1080" w:type="dxa"/>
            <w:shd w:val="clear" w:color="auto" w:fill="D9D9D9" w:themeFill="background1" w:themeFillShade="D9"/>
          </w:tcPr>
          <w:p w14:paraId="7682FE8A"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1A6BF23D"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A38DC9C"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32742D55"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2DFBD57F"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313A24C8"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1EA1D69D"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41B3033A"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0B8F98C6" w14:textId="77777777" w:rsidR="007D4600" w:rsidRPr="007D4600" w:rsidRDefault="007D4600" w:rsidP="007D4600">
            <w:pPr>
              <w:spacing w:before="36" w:after="36"/>
              <w:rPr>
                <w:sz w:val="16"/>
                <w:szCs w:val="16"/>
              </w:rPr>
            </w:pPr>
          </w:p>
        </w:tc>
      </w:tr>
      <w:tr w:rsidR="007D4600" w:rsidRPr="007D4600" w14:paraId="114B81F0" w14:textId="77777777" w:rsidTr="002F2DC6">
        <w:tc>
          <w:tcPr>
            <w:tcW w:w="1278" w:type="dxa"/>
          </w:tcPr>
          <w:p w14:paraId="406C3B28" w14:textId="77777777" w:rsidR="007D4600" w:rsidRPr="007D4600" w:rsidRDefault="007D4600" w:rsidP="007D4600">
            <w:pPr>
              <w:spacing w:before="36" w:after="36"/>
              <w:rPr>
                <w:sz w:val="16"/>
                <w:szCs w:val="16"/>
              </w:rPr>
            </w:pPr>
            <w:r w:rsidRPr="007D4600">
              <w:rPr>
                <w:sz w:val="16"/>
                <w:szCs w:val="16"/>
              </w:rPr>
              <w:t>Rarely/Never</w:t>
            </w:r>
          </w:p>
        </w:tc>
        <w:tc>
          <w:tcPr>
            <w:tcW w:w="1080" w:type="dxa"/>
          </w:tcPr>
          <w:p w14:paraId="1326346B" w14:textId="77777777" w:rsidR="007D4600" w:rsidRPr="007D4600" w:rsidRDefault="007D4600" w:rsidP="007D4600">
            <w:pPr>
              <w:spacing w:before="36" w:after="36"/>
              <w:rPr>
                <w:sz w:val="16"/>
                <w:szCs w:val="16"/>
              </w:rPr>
            </w:pPr>
            <w:r w:rsidRPr="007D4600">
              <w:rPr>
                <w:sz w:val="16"/>
                <w:szCs w:val="16"/>
              </w:rPr>
              <w:t>86212 (25.2%)</w:t>
            </w:r>
          </w:p>
        </w:tc>
        <w:tc>
          <w:tcPr>
            <w:tcW w:w="992" w:type="dxa"/>
          </w:tcPr>
          <w:p w14:paraId="3BB599E7" w14:textId="77777777" w:rsidR="007D4600" w:rsidRPr="007D4600" w:rsidRDefault="007D4600" w:rsidP="007D4600">
            <w:pPr>
              <w:spacing w:before="36" w:after="36"/>
              <w:rPr>
                <w:sz w:val="16"/>
                <w:szCs w:val="16"/>
              </w:rPr>
            </w:pPr>
            <w:r w:rsidRPr="007D4600">
              <w:rPr>
                <w:sz w:val="16"/>
                <w:szCs w:val="16"/>
              </w:rPr>
              <w:t>14926 (23.1%)</w:t>
            </w:r>
          </w:p>
        </w:tc>
        <w:tc>
          <w:tcPr>
            <w:tcW w:w="808" w:type="dxa"/>
          </w:tcPr>
          <w:p w14:paraId="40DE1320" w14:textId="77777777" w:rsidR="007D4600" w:rsidRPr="007D4600" w:rsidRDefault="007D4600" w:rsidP="007D4600">
            <w:pPr>
              <w:spacing w:before="36" w:after="36"/>
              <w:rPr>
                <w:sz w:val="16"/>
                <w:szCs w:val="16"/>
              </w:rPr>
            </w:pPr>
            <w:r w:rsidRPr="007D4600">
              <w:rPr>
                <w:sz w:val="16"/>
                <w:szCs w:val="16"/>
              </w:rPr>
              <w:t>14063 (29.8%)</w:t>
            </w:r>
          </w:p>
        </w:tc>
        <w:tc>
          <w:tcPr>
            <w:tcW w:w="990" w:type="dxa"/>
          </w:tcPr>
          <w:p w14:paraId="22909528" w14:textId="77777777" w:rsidR="007D4600" w:rsidRPr="007D4600" w:rsidRDefault="007D4600" w:rsidP="007D4600">
            <w:pPr>
              <w:spacing w:before="36" w:after="36"/>
              <w:rPr>
                <w:sz w:val="16"/>
                <w:szCs w:val="16"/>
              </w:rPr>
            </w:pPr>
            <w:r w:rsidRPr="007D4600">
              <w:rPr>
                <w:sz w:val="16"/>
                <w:szCs w:val="16"/>
              </w:rPr>
              <w:t>16429 (29.7%)</w:t>
            </w:r>
          </w:p>
        </w:tc>
        <w:tc>
          <w:tcPr>
            <w:tcW w:w="990" w:type="dxa"/>
          </w:tcPr>
          <w:p w14:paraId="1FB6F3E7" w14:textId="77777777" w:rsidR="007D4600" w:rsidRPr="007D4600" w:rsidRDefault="007D4600" w:rsidP="007D4600">
            <w:pPr>
              <w:spacing w:before="36" w:after="36"/>
              <w:rPr>
                <w:sz w:val="16"/>
                <w:szCs w:val="16"/>
              </w:rPr>
            </w:pPr>
            <w:r w:rsidRPr="007D4600">
              <w:rPr>
                <w:sz w:val="16"/>
                <w:szCs w:val="16"/>
              </w:rPr>
              <w:t>16052 (28.0%)</w:t>
            </w:r>
          </w:p>
        </w:tc>
        <w:tc>
          <w:tcPr>
            <w:tcW w:w="900" w:type="dxa"/>
          </w:tcPr>
          <w:p w14:paraId="48B7ACA0" w14:textId="77777777" w:rsidR="007D4600" w:rsidRPr="007D4600" w:rsidRDefault="007D4600" w:rsidP="007D4600">
            <w:pPr>
              <w:spacing w:before="36" w:after="36"/>
              <w:rPr>
                <w:sz w:val="16"/>
                <w:szCs w:val="16"/>
              </w:rPr>
            </w:pPr>
            <w:r w:rsidRPr="007D4600">
              <w:rPr>
                <w:sz w:val="16"/>
                <w:szCs w:val="16"/>
              </w:rPr>
              <w:t>15390 (24.4%)</w:t>
            </w:r>
          </w:p>
        </w:tc>
        <w:tc>
          <w:tcPr>
            <w:tcW w:w="810" w:type="dxa"/>
          </w:tcPr>
          <w:p w14:paraId="49664972" w14:textId="77777777" w:rsidR="007D4600" w:rsidRPr="007D4600" w:rsidRDefault="007D4600" w:rsidP="007D4600">
            <w:pPr>
              <w:spacing w:before="36" w:after="36"/>
              <w:rPr>
                <w:sz w:val="16"/>
                <w:szCs w:val="16"/>
              </w:rPr>
            </w:pPr>
            <w:r w:rsidRPr="007D4600">
              <w:rPr>
                <w:sz w:val="16"/>
                <w:szCs w:val="16"/>
              </w:rPr>
              <w:t>7446 (18.2%)</w:t>
            </w:r>
          </w:p>
        </w:tc>
        <w:tc>
          <w:tcPr>
            <w:tcW w:w="811" w:type="dxa"/>
          </w:tcPr>
          <w:p w14:paraId="741C73A7" w14:textId="77777777" w:rsidR="007D4600" w:rsidRPr="007D4600" w:rsidRDefault="007D4600" w:rsidP="007D4600">
            <w:pPr>
              <w:spacing w:before="36" w:after="36"/>
              <w:rPr>
                <w:sz w:val="16"/>
                <w:szCs w:val="16"/>
              </w:rPr>
            </w:pPr>
            <w:r w:rsidRPr="007D4600">
              <w:rPr>
                <w:sz w:val="16"/>
                <w:szCs w:val="16"/>
              </w:rPr>
              <w:t>1683 (14.0%)</w:t>
            </w:r>
          </w:p>
        </w:tc>
        <w:tc>
          <w:tcPr>
            <w:tcW w:w="917" w:type="dxa"/>
          </w:tcPr>
          <w:p w14:paraId="028DB453" w14:textId="77777777" w:rsidR="007D4600" w:rsidRPr="007D4600" w:rsidRDefault="007D4600" w:rsidP="007D4600">
            <w:pPr>
              <w:spacing w:before="36" w:after="36"/>
              <w:rPr>
                <w:sz w:val="16"/>
                <w:szCs w:val="16"/>
              </w:rPr>
            </w:pPr>
            <w:r w:rsidRPr="007D4600">
              <w:rPr>
                <w:sz w:val="16"/>
                <w:szCs w:val="16"/>
              </w:rPr>
              <w:t>223 (14.5%)</w:t>
            </w:r>
          </w:p>
        </w:tc>
      </w:tr>
      <w:tr w:rsidR="007D4600" w:rsidRPr="007D4600" w14:paraId="44BD6275" w14:textId="77777777" w:rsidTr="002F2DC6">
        <w:tc>
          <w:tcPr>
            <w:tcW w:w="1278" w:type="dxa"/>
          </w:tcPr>
          <w:p w14:paraId="18C486FE" w14:textId="77777777" w:rsidR="007D4600" w:rsidRPr="007D4600" w:rsidRDefault="007D4600" w:rsidP="007D4600">
            <w:pPr>
              <w:spacing w:before="36" w:after="36"/>
              <w:rPr>
                <w:sz w:val="16"/>
                <w:szCs w:val="16"/>
              </w:rPr>
            </w:pPr>
            <w:r w:rsidRPr="007D4600">
              <w:rPr>
                <w:sz w:val="16"/>
                <w:szCs w:val="16"/>
              </w:rPr>
              <w:t>1-3 times a month</w:t>
            </w:r>
          </w:p>
        </w:tc>
        <w:tc>
          <w:tcPr>
            <w:tcW w:w="1080" w:type="dxa"/>
          </w:tcPr>
          <w:p w14:paraId="467B8E99" w14:textId="77777777" w:rsidR="007D4600" w:rsidRPr="007D4600" w:rsidRDefault="007D4600" w:rsidP="007D4600">
            <w:pPr>
              <w:spacing w:before="36" w:after="36"/>
              <w:rPr>
                <w:sz w:val="16"/>
                <w:szCs w:val="16"/>
              </w:rPr>
            </w:pPr>
            <w:r w:rsidRPr="007D4600">
              <w:rPr>
                <w:sz w:val="16"/>
                <w:szCs w:val="16"/>
              </w:rPr>
              <w:t>79457 (23.2%)</w:t>
            </w:r>
          </w:p>
        </w:tc>
        <w:tc>
          <w:tcPr>
            <w:tcW w:w="992" w:type="dxa"/>
          </w:tcPr>
          <w:p w14:paraId="0D1A52A3" w14:textId="77777777" w:rsidR="007D4600" w:rsidRPr="007D4600" w:rsidRDefault="007D4600" w:rsidP="007D4600">
            <w:pPr>
              <w:spacing w:before="36" w:after="36"/>
              <w:rPr>
                <w:sz w:val="16"/>
                <w:szCs w:val="16"/>
              </w:rPr>
            </w:pPr>
            <w:r w:rsidRPr="007D4600">
              <w:rPr>
                <w:sz w:val="16"/>
                <w:szCs w:val="16"/>
              </w:rPr>
              <w:t>13115 (20.3%)</w:t>
            </w:r>
          </w:p>
        </w:tc>
        <w:tc>
          <w:tcPr>
            <w:tcW w:w="808" w:type="dxa"/>
          </w:tcPr>
          <w:p w14:paraId="45E0DC87" w14:textId="77777777" w:rsidR="007D4600" w:rsidRPr="007D4600" w:rsidRDefault="007D4600" w:rsidP="007D4600">
            <w:pPr>
              <w:spacing w:before="36" w:after="36"/>
              <w:rPr>
                <w:sz w:val="16"/>
                <w:szCs w:val="16"/>
              </w:rPr>
            </w:pPr>
            <w:r w:rsidRPr="007D4600">
              <w:rPr>
                <w:sz w:val="16"/>
                <w:szCs w:val="16"/>
              </w:rPr>
              <w:t>11989 (25.4%)</w:t>
            </w:r>
          </w:p>
        </w:tc>
        <w:tc>
          <w:tcPr>
            <w:tcW w:w="990" w:type="dxa"/>
          </w:tcPr>
          <w:p w14:paraId="5E79126A" w14:textId="77777777" w:rsidR="007D4600" w:rsidRPr="007D4600" w:rsidRDefault="007D4600" w:rsidP="007D4600">
            <w:pPr>
              <w:spacing w:before="36" w:after="36"/>
              <w:rPr>
                <w:sz w:val="16"/>
                <w:szCs w:val="16"/>
              </w:rPr>
            </w:pPr>
            <w:r w:rsidRPr="007D4600">
              <w:rPr>
                <w:sz w:val="16"/>
                <w:szCs w:val="16"/>
              </w:rPr>
              <w:t>12973 (23.5%)</w:t>
            </w:r>
          </w:p>
        </w:tc>
        <w:tc>
          <w:tcPr>
            <w:tcW w:w="990" w:type="dxa"/>
          </w:tcPr>
          <w:p w14:paraId="65C45182" w14:textId="77777777" w:rsidR="007D4600" w:rsidRPr="007D4600" w:rsidRDefault="007D4600" w:rsidP="007D4600">
            <w:pPr>
              <w:spacing w:before="36" w:after="36"/>
              <w:rPr>
                <w:sz w:val="16"/>
                <w:szCs w:val="16"/>
              </w:rPr>
            </w:pPr>
            <w:r w:rsidRPr="007D4600">
              <w:rPr>
                <w:sz w:val="16"/>
                <w:szCs w:val="16"/>
              </w:rPr>
              <w:t>13545 (23.7%)</w:t>
            </w:r>
          </w:p>
        </w:tc>
        <w:tc>
          <w:tcPr>
            <w:tcW w:w="900" w:type="dxa"/>
          </w:tcPr>
          <w:p w14:paraId="3777E2BC" w14:textId="77777777" w:rsidR="007D4600" w:rsidRPr="007D4600" w:rsidRDefault="007D4600" w:rsidP="007D4600">
            <w:pPr>
              <w:spacing w:before="36" w:after="36"/>
              <w:rPr>
                <w:sz w:val="16"/>
                <w:szCs w:val="16"/>
              </w:rPr>
            </w:pPr>
            <w:r w:rsidRPr="007D4600">
              <w:rPr>
                <w:sz w:val="16"/>
                <w:szCs w:val="16"/>
              </w:rPr>
              <w:t>15310 (24.3%)</w:t>
            </w:r>
          </w:p>
        </w:tc>
        <w:tc>
          <w:tcPr>
            <w:tcW w:w="810" w:type="dxa"/>
          </w:tcPr>
          <w:p w14:paraId="0D421F77" w14:textId="77777777" w:rsidR="007D4600" w:rsidRPr="007D4600" w:rsidRDefault="007D4600" w:rsidP="007D4600">
            <w:pPr>
              <w:spacing w:before="36" w:after="36"/>
              <w:rPr>
                <w:sz w:val="16"/>
                <w:szCs w:val="16"/>
              </w:rPr>
            </w:pPr>
            <w:r w:rsidRPr="007D4600">
              <w:rPr>
                <w:sz w:val="16"/>
                <w:szCs w:val="16"/>
              </w:rPr>
              <w:t>9591 (23.5%)</w:t>
            </w:r>
          </w:p>
        </w:tc>
        <w:tc>
          <w:tcPr>
            <w:tcW w:w="811" w:type="dxa"/>
          </w:tcPr>
          <w:p w14:paraId="3CBDD18D" w14:textId="77777777" w:rsidR="007D4600" w:rsidRPr="007D4600" w:rsidRDefault="007D4600" w:rsidP="007D4600">
            <w:pPr>
              <w:spacing w:before="36" w:after="36"/>
              <w:rPr>
                <w:sz w:val="16"/>
                <w:szCs w:val="16"/>
              </w:rPr>
            </w:pPr>
            <w:r w:rsidRPr="007D4600">
              <w:rPr>
                <w:sz w:val="16"/>
                <w:szCs w:val="16"/>
              </w:rPr>
              <w:t>2655 (22.1%)</w:t>
            </w:r>
          </w:p>
        </w:tc>
        <w:tc>
          <w:tcPr>
            <w:tcW w:w="917" w:type="dxa"/>
          </w:tcPr>
          <w:p w14:paraId="591CE656" w14:textId="77777777" w:rsidR="007D4600" w:rsidRPr="007D4600" w:rsidRDefault="007D4600" w:rsidP="007D4600">
            <w:pPr>
              <w:spacing w:before="36" w:after="36"/>
              <w:rPr>
                <w:sz w:val="16"/>
                <w:szCs w:val="16"/>
              </w:rPr>
            </w:pPr>
            <w:r w:rsidRPr="007D4600">
              <w:rPr>
                <w:sz w:val="16"/>
                <w:szCs w:val="16"/>
              </w:rPr>
              <w:t>279 (18.2%)</w:t>
            </w:r>
          </w:p>
        </w:tc>
      </w:tr>
      <w:tr w:rsidR="007D4600" w:rsidRPr="007D4600" w14:paraId="65BC17BB" w14:textId="77777777" w:rsidTr="002F2DC6">
        <w:tc>
          <w:tcPr>
            <w:tcW w:w="1278" w:type="dxa"/>
          </w:tcPr>
          <w:p w14:paraId="30770DF4" w14:textId="77777777" w:rsidR="007D4600" w:rsidRPr="007D4600" w:rsidRDefault="007D4600" w:rsidP="007D4600">
            <w:pPr>
              <w:spacing w:before="36" w:after="36"/>
              <w:rPr>
                <w:sz w:val="16"/>
                <w:szCs w:val="16"/>
              </w:rPr>
            </w:pPr>
            <w:r w:rsidRPr="007D4600">
              <w:rPr>
                <w:sz w:val="16"/>
                <w:szCs w:val="16"/>
              </w:rPr>
              <w:t>Once a week</w:t>
            </w:r>
          </w:p>
        </w:tc>
        <w:tc>
          <w:tcPr>
            <w:tcW w:w="1080" w:type="dxa"/>
          </w:tcPr>
          <w:p w14:paraId="625F0F3F" w14:textId="77777777" w:rsidR="007D4600" w:rsidRPr="007D4600" w:rsidRDefault="007D4600" w:rsidP="007D4600">
            <w:pPr>
              <w:spacing w:before="36" w:after="36"/>
              <w:rPr>
                <w:sz w:val="16"/>
                <w:szCs w:val="16"/>
              </w:rPr>
            </w:pPr>
            <w:r w:rsidRPr="007D4600">
              <w:rPr>
                <w:sz w:val="16"/>
                <w:szCs w:val="16"/>
              </w:rPr>
              <w:t>63389 (18.5%)</w:t>
            </w:r>
          </w:p>
        </w:tc>
        <w:tc>
          <w:tcPr>
            <w:tcW w:w="992" w:type="dxa"/>
          </w:tcPr>
          <w:p w14:paraId="73D8DA45" w14:textId="77777777" w:rsidR="007D4600" w:rsidRPr="007D4600" w:rsidRDefault="007D4600" w:rsidP="007D4600">
            <w:pPr>
              <w:spacing w:before="36" w:after="36"/>
              <w:rPr>
                <w:sz w:val="16"/>
                <w:szCs w:val="16"/>
              </w:rPr>
            </w:pPr>
            <w:r w:rsidRPr="007D4600">
              <w:rPr>
                <w:sz w:val="16"/>
                <w:szCs w:val="16"/>
              </w:rPr>
              <w:t>11242 (17.4%)</w:t>
            </w:r>
          </w:p>
        </w:tc>
        <w:tc>
          <w:tcPr>
            <w:tcW w:w="808" w:type="dxa"/>
          </w:tcPr>
          <w:p w14:paraId="613A88F8" w14:textId="77777777" w:rsidR="007D4600" w:rsidRPr="007D4600" w:rsidRDefault="007D4600" w:rsidP="007D4600">
            <w:pPr>
              <w:spacing w:before="36" w:after="36"/>
              <w:rPr>
                <w:sz w:val="16"/>
                <w:szCs w:val="16"/>
              </w:rPr>
            </w:pPr>
            <w:r w:rsidRPr="007D4600">
              <w:rPr>
                <w:sz w:val="16"/>
                <w:szCs w:val="16"/>
              </w:rPr>
              <w:t>8055 (17.0%)</w:t>
            </w:r>
          </w:p>
        </w:tc>
        <w:tc>
          <w:tcPr>
            <w:tcW w:w="990" w:type="dxa"/>
          </w:tcPr>
          <w:p w14:paraId="1DA56E55" w14:textId="77777777" w:rsidR="007D4600" w:rsidRPr="007D4600" w:rsidRDefault="007D4600" w:rsidP="007D4600">
            <w:pPr>
              <w:spacing w:before="36" w:after="36"/>
              <w:rPr>
                <w:sz w:val="16"/>
                <w:szCs w:val="16"/>
              </w:rPr>
            </w:pPr>
            <w:r w:rsidRPr="007D4600">
              <w:rPr>
                <w:sz w:val="16"/>
                <w:szCs w:val="16"/>
              </w:rPr>
              <w:t>9235 (16.7%)</w:t>
            </w:r>
          </w:p>
        </w:tc>
        <w:tc>
          <w:tcPr>
            <w:tcW w:w="990" w:type="dxa"/>
          </w:tcPr>
          <w:p w14:paraId="6E867D5B" w14:textId="77777777" w:rsidR="007D4600" w:rsidRPr="007D4600" w:rsidRDefault="007D4600" w:rsidP="007D4600">
            <w:pPr>
              <w:spacing w:before="36" w:after="36"/>
              <w:rPr>
                <w:sz w:val="16"/>
                <w:szCs w:val="16"/>
              </w:rPr>
            </w:pPr>
            <w:r w:rsidRPr="007D4600">
              <w:rPr>
                <w:sz w:val="16"/>
                <w:szCs w:val="16"/>
              </w:rPr>
              <w:t>9847 (17.2%)</w:t>
            </w:r>
          </w:p>
        </w:tc>
        <w:tc>
          <w:tcPr>
            <w:tcW w:w="900" w:type="dxa"/>
          </w:tcPr>
          <w:p w14:paraId="3883FB07" w14:textId="77777777" w:rsidR="007D4600" w:rsidRPr="007D4600" w:rsidRDefault="007D4600" w:rsidP="007D4600">
            <w:pPr>
              <w:spacing w:before="36" w:after="36"/>
              <w:rPr>
                <w:sz w:val="16"/>
                <w:szCs w:val="16"/>
              </w:rPr>
            </w:pPr>
            <w:r w:rsidRPr="007D4600">
              <w:rPr>
                <w:sz w:val="16"/>
                <w:szCs w:val="16"/>
              </w:rPr>
              <w:t>12275 (19.4%)</w:t>
            </w:r>
          </w:p>
        </w:tc>
        <w:tc>
          <w:tcPr>
            <w:tcW w:w="810" w:type="dxa"/>
          </w:tcPr>
          <w:p w14:paraId="3A4215D5" w14:textId="77777777" w:rsidR="007D4600" w:rsidRPr="007D4600" w:rsidRDefault="007D4600" w:rsidP="007D4600">
            <w:pPr>
              <w:spacing w:before="36" w:after="36"/>
              <w:rPr>
                <w:sz w:val="16"/>
                <w:szCs w:val="16"/>
              </w:rPr>
            </w:pPr>
            <w:r w:rsidRPr="007D4600">
              <w:rPr>
                <w:sz w:val="16"/>
                <w:szCs w:val="16"/>
              </w:rPr>
              <w:t>9352 (22.9%)</w:t>
            </w:r>
          </w:p>
        </w:tc>
        <w:tc>
          <w:tcPr>
            <w:tcW w:w="811" w:type="dxa"/>
          </w:tcPr>
          <w:p w14:paraId="144C6180" w14:textId="77777777" w:rsidR="007D4600" w:rsidRPr="007D4600" w:rsidRDefault="007D4600" w:rsidP="007D4600">
            <w:pPr>
              <w:spacing w:before="36" w:after="36"/>
              <w:rPr>
                <w:sz w:val="16"/>
                <w:szCs w:val="16"/>
              </w:rPr>
            </w:pPr>
            <w:r w:rsidRPr="007D4600">
              <w:rPr>
                <w:sz w:val="16"/>
                <w:szCs w:val="16"/>
              </w:rPr>
              <w:t>3019 (25.1%)</w:t>
            </w:r>
          </w:p>
        </w:tc>
        <w:tc>
          <w:tcPr>
            <w:tcW w:w="917" w:type="dxa"/>
          </w:tcPr>
          <w:p w14:paraId="51452C2A" w14:textId="77777777" w:rsidR="007D4600" w:rsidRPr="007D4600" w:rsidRDefault="007D4600" w:rsidP="007D4600">
            <w:pPr>
              <w:spacing w:before="36" w:after="36"/>
              <w:rPr>
                <w:sz w:val="16"/>
                <w:szCs w:val="16"/>
              </w:rPr>
            </w:pPr>
            <w:r w:rsidRPr="007D4600">
              <w:rPr>
                <w:sz w:val="16"/>
                <w:szCs w:val="16"/>
              </w:rPr>
              <w:t>364 (23.7%)</w:t>
            </w:r>
          </w:p>
        </w:tc>
      </w:tr>
      <w:tr w:rsidR="007D4600" w:rsidRPr="007D4600" w14:paraId="54509F3A" w14:textId="77777777" w:rsidTr="002F2DC6">
        <w:tc>
          <w:tcPr>
            <w:tcW w:w="1278" w:type="dxa"/>
          </w:tcPr>
          <w:p w14:paraId="7BE73DEB" w14:textId="77777777" w:rsidR="007D4600" w:rsidRPr="007D4600" w:rsidRDefault="007D4600" w:rsidP="007D4600">
            <w:pPr>
              <w:spacing w:before="36" w:after="36"/>
              <w:rPr>
                <w:sz w:val="16"/>
                <w:szCs w:val="16"/>
              </w:rPr>
            </w:pPr>
            <w:r w:rsidRPr="007D4600">
              <w:rPr>
                <w:sz w:val="16"/>
                <w:szCs w:val="16"/>
              </w:rPr>
              <w:t>Several days a week</w:t>
            </w:r>
          </w:p>
        </w:tc>
        <w:tc>
          <w:tcPr>
            <w:tcW w:w="1080" w:type="dxa"/>
          </w:tcPr>
          <w:p w14:paraId="713F4A2B" w14:textId="77777777" w:rsidR="007D4600" w:rsidRPr="007D4600" w:rsidRDefault="007D4600" w:rsidP="007D4600">
            <w:pPr>
              <w:spacing w:before="36" w:after="36"/>
              <w:rPr>
                <w:sz w:val="16"/>
                <w:szCs w:val="16"/>
              </w:rPr>
            </w:pPr>
            <w:r w:rsidRPr="007D4600">
              <w:rPr>
                <w:sz w:val="16"/>
                <w:szCs w:val="16"/>
              </w:rPr>
              <w:t>112898 (33.0%)</w:t>
            </w:r>
          </w:p>
        </w:tc>
        <w:tc>
          <w:tcPr>
            <w:tcW w:w="992" w:type="dxa"/>
          </w:tcPr>
          <w:p w14:paraId="240D3FBF" w14:textId="77777777" w:rsidR="007D4600" w:rsidRPr="007D4600" w:rsidRDefault="007D4600" w:rsidP="007D4600">
            <w:pPr>
              <w:spacing w:before="36" w:after="36"/>
              <w:rPr>
                <w:sz w:val="16"/>
                <w:szCs w:val="16"/>
              </w:rPr>
            </w:pPr>
            <w:r w:rsidRPr="007D4600">
              <w:rPr>
                <w:sz w:val="16"/>
                <w:szCs w:val="16"/>
              </w:rPr>
              <w:t>25365 (39.2%)</w:t>
            </w:r>
          </w:p>
        </w:tc>
        <w:tc>
          <w:tcPr>
            <w:tcW w:w="808" w:type="dxa"/>
          </w:tcPr>
          <w:p w14:paraId="2B533A0F" w14:textId="77777777" w:rsidR="007D4600" w:rsidRPr="007D4600" w:rsidRDefault="007D4600" w:rsidP="007D4600">
            <w:pPr>
              <w:spacing w:before="36" w:after="36"/>
              <w:rPr>
                <w:sz w:val="16"/>
                <w:szCs w:val="16"/>
              </w:rPr>
            </w:pPr>
            <w:r w:rsidRPr="007D4600">
              <w:rPr>
                <w:sz w:val="16"/>
                <w:szCs w:val="16"/>
              </w:rPr>
              <w:t>13142 (27.8%)</w:t>
            </w:r>
          </w:p>
        </w:tc>
        <w:tc>
          <w:tcPr>
            <w:tcW w:w="990" w:type="dxa"/>
          </w:tcPr>
          <w:p w14:paraId="32E729B7" w14:textId="77777777" w:rsidR="007D4600" w:rsidRPr="007D4600" w:rsidRDefault="007D4600" w:rsidP="007D4600">
            <w:pPr>
              <w:spacing w:before="36" w:after="36"/>
              <w:rPr>
                <w:sz w:val="16"/>
                <w:szCs w:val="16"/>
              </w:rPr>
            </w:pPr>
            <w:r w:rsidRPr="007D4600">
              <w:rPr>
                <w:sz w:val="16"/>
                <w:szCs w:val="16"/>
              </w:rPr>
              <w:t>16604 (30.1%)</w:t>
            </w:r>
          </w:p>
        </w:tc>
        <w:tc>
          <w:tcPr>
            <w:tcW w:w="990" w:type="dxa"/>
          </w:tcPr>
          <w:p w14:paraId="69382A45" w14:textId="77777777" w:rsidR="007D4600" w:rsidRPr="007D4600" w:rsidRDefault="007D4600" w:rsidP="007D4600">
            <w:pPr>
              <w:spacing w:before="36" w:after="36"/>
              <w:rPr>
                <w:sz w:val="16"/>
                <w:szCs w:val="16"/>
              </w:rPr>
            </w:pPr>
            <w:r w:rsidRPr="007D4600">
              <w:rPr>
                <w:sz w:val="16"/>
                <w:szCs w:val="16"/>
              </w:rPr>
              <w:t>17815 (31.1%)</w:t>
            </w:r>
          </w:p>
        </w:tc>
        <w:tc>
          <w:tcPr>
            <w:tcW w:w="900" w:type="dxa"/>
          </w:tcPr>
          <w:p w14:paraId="2ABA7C46" w14:textId="77777777" w:rsidR="007D4600" w:rsidRPr="007D4600" w:rsidRDefault="007D4600" w:rsidP="007D4600">
            <w:pPr>
              <w:spacing w:before="36" w:after="36"/>
              <w:rPr>
                <w:sz w:val="16"/>
                <w:szCs w:val="16"/>
              </w:rPr>
            </w:pPr>
            <w:r w:rsidRPr="007D4600">
              <w:rPr>
                <w:sz w:val="16"/>
                <w:szCs w:val="16"/>
              </w:rPr>
              <w:t>20138 (31.9%)</w:t>
            </w:r>
          </w:p>
        </w:tc>
        <w:tc>
          <w:tcPr>
            <w:tcW w:w="810" w:type="dxa"/>
          </w:tcPr>
          <w:p w14:paraId="4F3E4FC9" w14:textId="77777777" w:rsidR="007D4600" w:rsidRPr="007D4600" w:rsidRDefault="007D4600" w:rsidP="007D4600">
            <w:pPr>
              <w:spacing w:before="36" w:after="36"/>
              <w:rPr>
                <w:sz w:val="16"/>
                <w:szCs w:val="16"/>
              </w:rPr>
            </w:pPr>
            <w:r w:rsidRPr="007D4600">
              <w:rPr>
                <w:sz w:val="16"/>
                <w:szCs w:val="16"/>
              </w:rPr>
              <w:t>14492 (35.4%)</w:t>
            </w:r>
          </w:p>
        </w:tc>
        <w:tc>
          <w:tcPr>
            <w:tcW w:w="811" w:type="dxa"/>
          </w:tcPr>
          <w:p w14:paraId="2487C15D" w14:textId="77777777" w:rsidR="007D4600" w:rsidRPr="007D4600" w:rsidRDefault="007D4600" w:rsidP="007D4600">
            <w:pPr>
              <w:spacing w:before="36" w:after="36"/>
              <w:rPr>
                <w:sz w:val="16"/>
                <w:szCs w:val="16"/>
              </w:rPr>
            </w:pPr>
            <w:r w:rsidRPr="007D4600">
              <w:rPr>
                <w:sz w:val="16"/>
                <w:szCs w:val="16"/>
              </w:rPr>
              <w:t>4672 (38.8%)</w:t>
            </w:r>
          </w:p>
        </w:tc>
        <w:tc>
          <w:tcPr>
            <w:tcW w:w="917" w:type="dxa"/>
          </w:tcPr>
          <w:p w14:paraId="0711E37B" w14:textId="77777777" w:rsidR="007D4600" w:rsidRPr="007D4600" w:rsidRDefault="007D4600" w:rsidP="007D4600">
            <w:pPr>
              <w:spacing w:before="36" w:after="36"/>
              <w:rPr>
                <w:sz w:val="16"/>
                <w:szCs w:val="16"/>
              </w:rPr>
            </w:pPr>
            <w:r w:rsidRPr="007D4600">
              <w:rPr>
                <w:sz w:val="16"/>
                <w:szCs w:val="16"/>
              </w:rPr>
              <w:t>670 (43.6%)</w:t>
            </w:r>
          </w:p>
        </w:tc>
      </w:tr>
      <w:tr w:rsidR="007D4600" w:rsidRPr="007D4600" w14:paraId="247AA3B0" w14:textId="77777777" w:rsidTr="002F2DC6">
        <w:tc>
          <w:tcPr>
            <w:tcW w:w="1278" w:type="dxa"/>
            <w:shd w:val="clear" w:color="auto" w:fill="D9D9D9" w:themeFill="background1" w:themeFillShade="D9"/>
          </w:tcPr>
          <w:p w14:paraId="33F96118" w14:textId="77777777" w:rsidR="007D4600" w:rsidRPr="007D4600" w:rsidRDefault="007D4600" w:rsidP="007D4600">
            <w:pPr>
              <w:spacing w:before="36" w:after="36"/>
              <w:rPr>
                <w:sz w:val="16"/>
                <w:szCs w:val="16"/>
              </w:rPr>
            </w:pPr>
            <w:r w:rsidRPr="007D4600">
              <w:rPr>
                <w:sz w:val="16"/>
                <w:szCs w:val="16"/>
              </w:rPr>
              <w:t>Adequate Sleep Frequency</w:t>
            </w:r>
          </w:p>
        </w:tc>
        <w:tc>
          <w:tcPr>
            <w:tcW w:w="1080" w:type="dxa"/>
            <w:shd w:val="clear" w:color="auto" w:fill="D9D9D9" w:themeFill="background1" w:themeFillShade="D9"/>
          </w:tcPr>
          <w:p w14:paraId="010E9437"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2758A1D4"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E44FD1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7AD12E3"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5BA55E9"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87E99C2"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1BDD7BF6"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1AE94B5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02FC4F4B" w14:textId="77777777" w:rsidR="007D4600" w:rsidRPr="007D4600" w:rsidRDefault="007D4600" w:rsidP="007D4600">
            <w:pPr>
              <w:spacing w:before="36" w:after="36"/>
              <w:rPr>
                <w:sz w:val="16"/>
                <w:szCs w:val="16"/>
              </w:rPr>
            </w:pPr>
          </w:p>
        </w:tc>
      </w:tr>
      <w:tr w:rsidR="007D4600" w:rsidRPr="007D4600" w14:paraId="1664750D" w14:textId="77777777" w:rsidTr="002F2DC6">
        <w:tc>
          <w:tcPr>
            <w:tcW w:w="1278" w:type="dxa"/>
          </w:tcPr>
          <w:p w14:paraId="0FE651F3" w14:textId="77777777" w:rsidR="007D4600" w:rsidRPr="007D4600" w:rsidRDefault="007D4600" w:rsidP="007D4600">
            <w:pPr>
              <w:spacing w:before="36" w:after="36"/>
              <w:rPr>
                <w:sz w:val="16"/>
                <w:szCs w:val="16"/>
              </w:rPr>
            </w:pPr>
            <w:r w:rsidRPr="007D4600">
              <w:rPr>
                <w:sz w:val="16"/>
                <w:szCs w:val="16"/>
              </w:rPr>
              <w:t>Hardly ever</w:t>
            </w:r>
          </w:p>
        </w:tc>
        <w:tc>
          <w:tcPr>
            <w:tcW w:w="1080" w:type="dxa"/>
          </w:tcPr>
          <w:p w14:paraId="11E29030" w14:textId="77777777" w:rsidR="007D4600" w:rsidRPr="007D4600" w:rsidRDefault="007D4600" w:rsidP="007D4600">
            <w:pPr>
              <w:spacing w:before="36" w:after="36"/>
              <w:rPr>
                <w:sz w:val="16"/>
                <w:szCs w:val="16"/>
              </w:rPr>
            </w:pPr>
            <w:r w:rsidRPr="007D4600">
              <w:rPr>
                <w:sz w:val="16"/>
                <w:szCs w:val="16"/>
              </w:rPr>
              <w:t>42262 (12.4%)</w:t>
            </w:r>
          </w:p>
        </w:tc>
        <w:tc>
          <w:tcPr>
            <w:tcW w:w="992" w:type="dxa"/>
          </w:tcPr>
          <w:p w14:paraId="3BC24669" w14:textId="77777777" w:rsidR="007D4600" w:rsidRPr="007D4600" w:rsidRDefault="007D4600" w:rsidP="007D4600">
            <w:pPr>
              <w:spacing w:before="36" w:after="36"/>
              <w:rPr>
                <w:sz w:val="16"/>
                <w:szCs w:val="16"/>
              </w:rPr>
            </w:pPr>
            <w:r w:rsidRPr="007D4600">
              <w:rPr>
                <w:sz w:val="16"/>
                <w:szCs w:val="16"/>
              </w:rPr>
              <w:t>10071 (15.6%)</w:t>
            </w:r>
          </w:p>
        </w:tc>
        <w:tc>
          <w:tcPr>
            <w:tcW w:w="808" w:type="dxa"/>
          </w:tcPr>
          <w:p w14:paraId="2713F87C" w14:textId="77777777" w:rsidR="007D4600" w:rsidRPr="007D4600" w:rsidRDefault="007D4600" w:rsidP="007D4600">
            <w:pPr>
              <w:spacing w:before="36" w:after="36"/>
              <w:rPr>
                <w:sz w:val="16"/>
                <w:szCs w:val="16"/>
              </w:rPr>
            </w:pPr>
            <w:r w:rsidRPr="007D4600">
              <w:rPr>
                <w:sz w:val="16"/>
                <w:szCs w:val="16"/>
              </w:rPr>
              <w:t>6175 (13.1%)</w:t>
            </w:r>
          </w:p>
        </w:tc>
        <w:tc>
          <w:tcPr>
            <w:tcW w:w="990" w:type="dxa"/>
          </w:tcPr>
          <w:p w14:paraId="44307008" w14:textId="77777777" w:rsidR="007D4600" w:rsidRPr="007D4600" w:rsidRDefault="007D4600" w:rsidP="007D4600">
            <w:pPr>
              <w:spacing w:before="36" w:after="36"/>
              <w:rPr>
                <w:sz w:val="16"/>
                <w:szCs w:val="16"/>
              </w:rPr>
            </w:pPr>
            <w:r w:rsidRPr="007D4600">
              <w:rPr>
                <w:sz w:val="16"/>
                <w:szCs w:val="16"/>
              </w:rPr>
              <w:t>7270 (13.2%)</w:t>
            </w:r>
          </w:p>
        </w:tc>
        <w:tc>
          <w:tcPr>
            <w:tcW w:w="990" w:type="dxa"/>
          </w:tcPr>
          <w:p w14:paraId="1146CB96" w14:textId="77777777" w:rsidR="007D4600" w:rsidRPr="007D4600" w:rsidRDefault="007D4600" w:rsidP="007D4600">
            <w:pPr>
              <w:spacing w:before="36" w:after="36"/>
              <w:rPr>
                <w:sz w:val="16"/>
                <w:szCs w:val="16"/>
              </w:rPr>
            </w:pPr>
            <w:r w:rsidRPr="007D4600">
              <w:rPr>
                <w:sz w:val="16"/>
                <w:szCs w:val="16"/>
              </w:rPr>
              <w:t>7113 (12.4%)</w:t>
            </w:r>
          </w:p>
        </w:tc>
        <w:tc>
          <w:tcPr>
            <w:tcW w:w="900" w:type="dxa"/>
          </w:tcPr>
          <w:p w14:paraId="63FCE373" w14:textId="77777777" w:rsidR="007D4600" w:rsidRPr="007D4600" w:rsidRDefault="007D4600" w:rsidP="007D4600">
            <w:pPr>
              <w:spacing w:before="36" w:after="36"/>
              <w:rPr>
                <w:sz w:val="16"/>
                <w:szCs w:val="16"/>
              </w:rPr>
            </w:pPr>
            <w:r w:rsidRPr="007D4600">
              <w:rPr>
                <w:sz w:val="16"/>
                <w:szCs w:val="16"/>
              </w:rPr>
              <w:t>7180 (11.4%)</w:t>
            </w:r>
          </w:p>
        </w:tc>
        <w:tc>
          <w:tcPr>
            <w:tcW w:w="810" w:type="dxa"/>
          </w:tcPr>
          <w:p w14:paraId="77AEA830" w14:textId="77777777" w:rsidR="007D4600" w:rsidRPr="007D4600" w:rsidRDefault="007D4600" w:rsidP="007D4600">
            <w:pPr>
              <w:spacing w:before="36" w:after="36"/>
              <w:rPr>
                <w:sz w:val="16"/>
                <w:szCs w:val="16"/>
              </w:rPr>
            </w:pPr>
            <w:r w:rsidRPr="007D4600">
              <w:rPr>
                <w:sz w:val="16"/>
                <w:szCs w:val="16"/>
              </w:rPr>
              <w:t>3498 (8.6%)</w:t>
            </w:r>
          </w:p>
        </w:tc>
        <w:tc>
          <w:tcPr>
            <w:tcW w:w="811" w:type="dxa"/>
          </w:tcPr>
          <w:p w14:paraId="02772B7C" w14:textId="77777777" w:rsidR="007D4600" w:rsidRPr="007D4600" w:rsidRDefault="007D4600" w:rsidP="007D4600">
            <w:pPr>
              <w:spacing w:before="36" w:after="36"/>
              <w:rPr>
                <w:sz w:val="16"/>
                <w:szCs w:val="16"/>
              </w:rPr>
            </w:pPr>
            <w:r w:rsidRPr="007D4600">
              <w:rPr>
                <w:sz w:val="16"/>
                <w:szCs w:val="16"/>
              </w:rPr>
              <w:t>836 (6.9%)</w:t>
            </w:r>
          </w:p>
        </w:tc>
        <w:tc>
          <w:tcPr>
            <w:tcW w:w="917" w:type="dxa"/>
          </w:tcPr>
          <w:p w14:paraId="30CBD2D8" w14:textId="77777777" w:rsidR="007D4600" w:rsidRPr="007D4600" w:rsidRDefault="007D4600" w:rsidP="007D4600">
            <w:pPr>
              <w:spacing w:before="36" w:after="36"/>
              <w:rPr>
                <w:sz w:val="16"/>
                <w:szCs w:val="16"/>
              </w:rPr>
            </w:pPr>
            <w:r w:rsidRPr="007D4600">
              <w:rPr>
                <w:sz w:val="16"/>
                <w:szCs w:val="16"/>
              </w:rPr>
              <w:t>119 (7.7%)</w:t>
            </w:r>
          </w:p>
        </w:tc>
      </w:tr>
      <w:tr w:rsidR="007D4600" w:rsidRPr="007D4600" w14:paraId="5279B0DE" w14:textId="77777777" w:rsidTr="002F2DC6">
        <w:tc>
          <w:tcPr>
            <w:tcW w:w="1278" w:type="dxa"/>
          </w:tcPr>
          <w:p w14:paraId="26EB3044" w14:textId="77777777" w:rsidR="007D4600" w:rsidRPr="007D4600" w:rsidRDefault="007D4600" w:rsidP="007D4600">
            <w:pPr>
              <w:spacing w:before="36" w:after="36"/>
              <w:rPr>
                <w:sz w:val="16"/>
                <w:szCs w:val="16"/>
              </w:rPr>
            </w:pPr>
            <w:r w:rsidRPr="007D4600">
              <w:rPr>
                <w:sz w:val="16"/>
                <w:szCs w:val="16"/>
              </w:rPr>
              <w:t>Some of the time</w:t>
            </w:r>
          </w:p>
        </w:tc>
        <w:tc>
          <w:tcPr>
            <w:tcW w:w="1080" w:type="dxa"/>
          </w:tcPr>
          <w:p w14:paraId="27A7718D" w14:textId="77777777" w:rsidR="007D4600" w:rsidRPr="007D4600" w:rsidRDefault="007D4600" w:rsidP="007D4600">
            <w:pPr>
              <w:spacing w:before="36" w:after="36"/>
              <w:rPr>
                <w:sz w:val="16"/>
                <w:szCs w:val="16"/>
              </w:rPr>
            </w:pPr>
            <w:r w:rsidRPr="007D4600">
              <w:rPr>
                <w:sz w:val="16"/>
                <w:szCs w:val="16"/>
              </w:rPr>
              <w:t>117966 (34.5%)</w:t>
            </w:r>
          </w:p>
        </w:tc>
        <w:tc>
          <w:tcPr>
            <w:tcW w:w="992" w:type="dxa"/>
          </w:tcPr>
          <w:p w14:paraId="5DBC07B0" w14:textId="77777777" w:rsidR="007D4600" w:rsidRPr="007D4600" w:rsidRDefault="007D4600" w:rsidP="007D4600">
            <w:pPr>
              <w:spacing w:before="36" w:after="36"/>
              <w:rPr>
                <w:sz w:val="16"/>
                <w:szCs w:val="16"/>
              </w:rPr>
            </w:pPr>
            <w:r w:rsidRPr="007D4600">
              <w:rPr>
                <w:sz w:val="16"/>
                <w:szCs w:val="16"/>
              </w:rPr>
              <w:t>25492 (39.4%)</w:t>
            </w:r>
          </w:p>
        </w:tc>
        <w:tc>
          <w:tcPr>
            <w:tcW w:w="808" w:type="dxa"/>
          </w:tcPr>
          <w:p w14:paraId="117FC022" w14:textId="77777777" w:rsidR="007D4600" w:rsidRPr="007D4600" w:rsidRDefault="007D4600" w:rsidP="007D4600">
            <w:pPr>
              <w:spacing w:before="36" w:after="36"/>
              <w:rPr>
                <w:sz w:val="16"/>
                <w:szCs w:val="16"/>
              </w:rPr>
            </w:pPr>
            <w:r w:rsidRPr="007D4600">
              <w:rPr>
                <w:sz w:val="16"/>
                <w:szCs w:val="16"/>
              </w:rPr>
              <w:t>18234 (38.6%)</w:t>
            </w:r>
          </w:p>
        </w:tc>
        <w:tc>
          <w:tcPr>
            <w:tcW w:w="990" w:type="dxa"/>
          </w:tcPr>
          <w:p w14:paraId="6CFA9FFB" w14:textId="77777777" w:rsidR="007D4600" w:rsidRPr="007D4600" w:rsidRDefault="007D4600" w:rsidP="007D4600">
            <w:pPr>
              <w:spacing w:before="36" w:after="36"/>
              <w:rPr>
                <w:sz w:val="16"/>
                <w:szCs w:val="16"/>
              </w:rPr>
            </w:pPr>
            <w:r w:rsidRPr="007D4600">
              <w:rPr>
                <w:sz w:val="16"/>
                <w:szCs w:val="16"/>
              </w:rPr>
              <w:t>21289 (38.5%)</w:t>
            </w:r>
          </w:p>
        </w:tc>
        <w:tc>
          <w:tcPr>
            <w:tcW w:w="990" w:type="dxa"/>
          </w:tcPr>
          <w:p w14:paraId="65D852E6" w14:textId="77777777" w:rsidR="007D4600" w:rsidRPr="007D4600" w:rsidRDefault="007D4600" w:rsidP="007D4600">
            <w:pPr>
              <w:spacing w:before="36" w:after="36"/>
              <w:rPr>
                <w:sz w:val="16"/>
                <w:szCs w:val="16"/>
              </w:rPr>
            </w:pPr>
            <w:r w:rsidRPr="007D4600">
              <w:rPr>
                <w:sz w:val="16"/>
                <w:szCs w:val="16"/>
              </w:rPr>
              <w:t>20129 (35.2%)</w:t>
            </w:r>
          </w:p>
        </w:tc>
        <w:tc>
          <w:tcPr>
            <w:tcW w:w="900" w:type="dxa"/>
          </w:tcPr>
          <w:p w14:paraId="36F11EFE" w14:textId="77777777" w:rsidR="007D4600" w:rsidRPr="007D4600" w:rsidRDefault="007D4600" w:rsidP="007D4600">
            <w:pPr>
              <w:spacing w:before="36" w:after="36"/>
              <w:rPr>
                <w:sz w:val="16"/>
                <w:szCs w:val="16"/>
              </w:rPr>
            </w:pPr>
            <w:r w:rsidRPr="007D4600">
              <w:rPr>
                <w:sz w:val="16"/>
                <w:szCs w:val="16"/>
              </w:rPr>
              <w:t>19465 (30.8%)</w:t>
            </w:r>
          </w:p>
        </w:tc>
        <w:tc>
          <w:tcPr>
            <w:tcW w:w="810" w:type="dxa"/>
          </w:tcPr>
          <w:p w14:paraId="5B3EBD27" w14:textId="77777777" w:rsidR="007D4600" w:rsidRPr="007D4600" w:rsidRDefault="007D4600" w:rsidP="007D4600">
            <w:pPr>
              <w:spacing w:before="36" w:after="36"/>
              <w:rPr>
                <w:sz w:val="16"/>
                <w:szCs w:val="16"/>
              </w:rPr>
            </w:pPr>
            <w:r w:rsidRPr="007D4600">
              <w:rPr>
                <w:sz w:val="16"/>
                <w:szCs w:val="16"/>
              </w:rPr>
              <w:t>10499 (25.7%)</w:t>
            </w:r>
          </w:p>
        </w:tc>
        <w:tc>
          <w:tcPr>
            <w:tcW w:w="811" w:type="dxa"/>
          </w:tcPr>
          <w:p w14:paraId="10EB7AEE" w14:textId="77777777" w:rsidR="007D4600" w:rsidRPr="007D4600" w:rsidRDefault="007D4600" w:rsidP="007D4600">
            <w:pPr>
              <w:spacing w:before="36" w:after="36"/>
              <w:rPr>
                <w:sz w:val="16"/>
                <w:szCs w:val="16"/>
              </w:rPr>
            </w:pPr>
            <w:r w:rsidRPr="007D4600">
              <w:rPr>
                <w:sz w:val="16"/>
                <w:szCs w:val="16"/>
              </w:rPr>
              <w:t>2569 (21.4%)</w:t>
            </w:r>
          </w:p>
        </w:tc>
        <w:tc>
          <w:tcPr>
            <w:tcW w:w="917" w:type="dxa"/>
          </w:tcPr>
          <w:p w14:paraId="34D7B64E" w14:textId="77777777" w:rsidR="007D4600" w:rsidRPr="007D4600" w:rsidRDefault="007D4600" w:rsidP="007D4600">
            <w:pPr>
              <w:spacing w:before="36" w:after="36"/>
              <w:rPr>
                <w:sz w:val="16"/>
                <w:szCs w:val="16"/>
              </w:rPr>
            </w:pPr>
            <w:r w:rsidRPr="007D4600">
              <w:rPr>
                <w:sz w:val="16"/>
                <w:szCs w:val="16"/>
              </w:rPr>
              <w:t>289 (18.8%)</w:t>
            </w:r>
          </w:p>
        </w:tc>
      </w:tr>
      <w:tr w:rsidR="007D4600" w:rsidRPr="007D4600" w14:paraId="37FEEB8D" w14:textId="77777777" w:rsidTr="002F2DC6">
        <w:tc>
          <w:tcPr>
            <w:tcW w:w="1278" w:type="dxa"/>
          </w:tcPr>
          <w:p w14:paraId="21830905" w14:textId="77777777" w:rsidR="007D4600" w:rsidRPr="007D4600" w:rsidRDefault="007D4600" w:rsidP="007D4600">
            <w:pPr>
              <w:spacing w:before="36" w:after="36"/>
              <w:rPr>
                <w:sz w:val="16"/>
                <w:szCs w:val="16"/>
              </w:rPr>
            </w:pPr>
            <w:r w:rsidRPr="007D4600">
              <w:rPr>
                <w:sz w:val="16"/>
                <w:szCs w:val="16"/>
              </w:rPr>
              <w:t>Most of the time</w:t>
            </w:r>
          </w:p>
        </w:tc>
        <w:tc>
          <w:tcPr>
            <w:tcW w:w="1080" w:type="dxa"/>
          </w:tcPr>
          <w:p w14:paraId="3AFDCC86" w14:textId="77777777" w:rsidR="007D4600" w:rsidRPr="007D4600" w:rsidRDefault="007D4600" w:rsidP="007D4600">
            <w:pPr>
              <w:spacing w:before="36" w:after="36"/>
              <w:rPr>
                <w:sz w:val="16"/>
                <w:szCs w:val="16"/>
              </w:rPr>
            </w:pPr>
            <w:r w:rsidRPr="007D4600">
              <w:rPr>
                <w:sz w:val="16"/>
                <w:szCs w:val="16"/>
              </w:rPr>
              <w:t>140096 (41.0%)</w:t>
            </w:r>
          </w:p>
        </w:tc>
        <w:tc>
          <w:tcPr>
            <w:tcW w:w="992" w:type="dxa"/>
          </w:tcPr>
          <w:p w14:paraId="359C0400" w14:textId="77777777" w:rsidR="007D4600" w:rsidRPr="007D4600" w:rsidRDefault="007D4600" w:rsidP="007D4600">
            <w:pPr>
              <w:spacing w:before="36" w:after="36"/>
              <w:rPr>
                <w:sz w:val="16"/>
                <w:szCs w:val="16"/>
              </w:rPr>
            </w:pPr>
            <w:r w:rsidRPr="007D4600">
              <w:rPr>
                <w:sz w:val="16"/>
                <w:szCs w:val="16"/>
              </w:rPr>
              <w:t>22792 (35.3%)</w:t>
            </w:r>
          </w:p>
        </w:tc>
        <w:tc>
          <w:tcPr>
            <w:tcW w:w="808" w:type="dxa"/>
          </w:tcPr>
          <w:p w14:paraId="3D524D3D" w14:textId="77777777" w:rsidR="007D4600" w:rsidRPr="007D4600" w:rsidRDefault="007D4600" w:rsidP="007D4600">
            <w:pPr>
              <w:spacing w:before="36" w:after="36"/>
              <w:rPr>
                <w:sz w:val="16"/>
                <w:szCs w:val="16"/>
              </w:rPr>
            </w:pPr>
            <w:r w:rsidRPr="007D4600">
              <w:rPr>
                <w:sz w:val="16"/>
                <w:szCs w:val="16"/>
              </w:rPr>
              <w:t>17866 (37.8%)</w:t>
            </w:r>
          </w:p>
        </w:tc>
        <w:tc>
          <w:tcPr>
            <w:tcW w:w="990" w:type="dxa"/>
          </w:tcPr>
          <w:p w14:paraId="196A03D1" w14:textId="77777777" w:rsidR="007D4600" w:rsidRPr="007D4600" w:rsidRDefault="007D4600" w:rsidP="007D4600">
            <w:pPr>
              <w:spacing w:before="36" w:after="36"/>
              <w:rPr>
                <w:sz w:val="16"/>
                <w:szCs w:val="16"/>
              </w:rPr>
            </w:pPr>
            <w:r w:rsidRPr="007D4600">
              <w:rPr>
                <w:sz w:val="16"/>
                <w:szCs w:val="16"/>
              </w:rPr>
              <w:t>21383 (38.7%)</w:t>
            </w:r>
          </w:p>
        </w:tc>
        <w:tc>
          <w:tcPr>
            <w:tcW w:w="990" w:type="dxa"/>
          </w:tcPr>
          <w:p w14:paraId="1321168F" w14:textId="77777777" w:rsidR="007D4600" w:rsidRPr="007D4600" w:rsidRDefault="007D4600" w:rsidP="007D4600">
            <w:pPr>
              <w:spacing w:before="36" w:after="36"/>
              <w:rPr>
                <w:sz w:val="16"/>
                <w:szCs w:val="16"/>
              </w:rPr>
            </w:pPr>
            <w:r w:rsidRPr="007D4600">
              <w:rPr>
                <w:sz w:val="16"/>
                <w:szCs w:val="16"/>
              </w:rPr>
              <w:t>23592 (41.2%)</w:t>
            </w:r>
          </w:p>
        </w:tc>
        <w:tc>
          <w:tcPr>
            <w:tcW w:w="900" w:type="dxa"/>
          </w:tcPr>
          <w:p w14:paraId="776B372D" w14:textId="77777777" w:rsidR="007D4600" w:rsidRPr="007D4600" w:rsidRDefault="007D4600" w:rsidP="007D4600">
            <w:pPr>
              <w:spacing w:before="36" w:after="36"/>
              <w:rPr>
                <w:sz w:val="16"/>
                <w:szCs w:val="16"/>
              </w:rPr>
            </w:pPr>
            <w:r w:rsidRPr="007D4600">
              <w:rPr>
                <w:sz w:val="16"/>
                <w:szCs w:val="16"/>
              </w:rPr>
              <w:t>27803 (44.1%)</w:t>
            </w:r>
          </w:p>
        </w:tc>
        <w:tc>
          <w:tcPr>
            <w:tcW w:w="810" w:type="dxa"/>
          </w:tcPr>
          <w:p w14:paraId="6730A145" w14:textId="77777777" w:rsidR="007D4600" w:rsidRPr="007D4600" w:rsidRDefault="007D4600" w:rsidP="007D4600">
            <w:pPr>
              <w:spacing w:before="36" w:after="36"/>
              <w:rPr>
                <w:sz w:val="16"/>
                <w:szCs w:val="16"/>
              </w:rPr>
            </w:pPr>
            <w:r w:rsidRPr="007D4600">
              <w:rPr>
                <w:sz w:val="16"/>
                <w:szCs w:val="16"/>
              </w:rPr>
              <w:t>19799 (48.4%)</w:t>
            </w:r>
          </w:p>
        </w:tc>
        <w:tc>
          <w:tcPr>
            <w:tcW w:w="811" w:type="dxa"/>
          </w:tcPr>
          <w:p w14:paraId="4FA7D1DF" w14:textId="77777777" w:rsidR="007D4600" w:rsidRPr="007D4600" w:rsidRDefault="007D4600" w:rsidP="007D4600">
            <w:pPr>
              <w:spacing w:before="36" w:after="36"/>
              <w:rPr>
                <w:sz w:val="16"/>
                <w:szCs w:val="16"/>
              </w:rPr>
            </w:pPr>
            <w:r w:rsidRPr="007D4600">
              <w:rPr>
                <w:sz w:val="16"/>
                <w:szCs w:val="16"/>
              </w:rPr>
              <w:t>6106 (50.8%)</w:t>
            </w:r>
          </w:p>
        </w:tc>
        <w:tc>
          <w:tcPr>
            <w:tcW w:w="917" w:type="dxa"/>
          </w:tcPr>
          <w:p w14:paraId="742B30E0" w14:textId="77777777" w:rsidR="007D4600" w:rsidRPr="007D4600" w:rsidRDefault="007D4600" w:rsidP="007D4600">
            <w:pPr>
              <w:spacing w:before="36" w:after="36"/>
              <w:rPr>
                <w:sz w:val="16"/>
                <w:szCs w:val="16"/>
              </w:rPr>
            </w:pPr>
            <w:r w:rsidRPr="007D4600">
              <w:rPr>
                <w:sz w:val="16"/>
                <w:szCs w:val="16"/>
              </w:rPr>
              <w:t>755 (49.2%)</w:t>
            </w:r>
          </w:p>
        </w:tc>
      </w:tr>
      <w:tr w:rsidR="007D4600" w:rsidRPr="007D4600" w14:paraId="5B3F9582" w14:textId="77777777" w:rsidTr="002F2DC6">
        <w:tc>
          <w:tcPr>
            <w:tcW w:w="1278" w:type="dxa"/>
          </w:tcPr>
          <w:p w14:paraId="499F4289" w14:textId="77777777" w:rsidR="007D4600" w:rsidRPr="007D4600" w:rsidRDefault="007D4600" w:rsidP="007D4600">
            <w:pPr>
              <w:spacing w:before="36" w:after="36"/>
              <w:rPr>
                <w:sz w:val="16"/>
                <w:szCs w:val="16"/>
              </w:rPr>
            </w:pPr>
            <w:r w:rsidRPr="007D4600">
              <w:rPr>
                <w:sz w:val="16"/>
                <w:szCs w:val="16"/>
              </w:rPr>
              <w:t>All of the time</w:t>
            </w:r>
          </w:p>
        </w:tc>
        <w:tc>
          <w:tcPr>
            <w:tcW w:w="1080" w:type="dxa"/>
          </w:tcPr>
          <w:p w14:paraId="7DC85217" w14:textId="77777777" w:rsidR="007D4600" w:rsidRPr="007D4600" w:rsidRDefault="007D4600" w:rsidP="007D4600">
            <w:pPr>
              <w:spacing w:before="36" w:after="36"/>
              <w:rPr>
                <w:sz w:val="16"/>
                <w:szCs w:val="16"/>
              </w:rPr>
            </w:pPr>
            <w:r w:rsidRPr="007D4600">
              <w:rPr>
                <w:sz w:val="16"/>
                <w:szCs w:val="16"/>
              </w:rPr>
              <w:t>41632 (12.2%)</w:t>
            </w:r>
          </w:p>
        </w:tc>
        <w:tc>
          <w:tcPr>
            <w:tcW w:w="992" w:type="dxa"/>
          </w:tcPr>
          <w:p w14:paraId="090231C6" w14:textId="77777777" w:rsidR="007D4600" w:rsidRPr="007D4600" w:rsidRDefault="007D4600" w:rsidP="007D4600">
            <w:pPr>
              <w:spacing w:before="36" w:after="36"/>
              <w:rPr>
                <w:sz w:val="16"/>
                <w:szCs w:val="16"/>
              </w:rPr>
            </w:pPr>
            <w:r w:rsidRPr="007D4600">
              <w:rPr>
                <w:sz w:val="16"/>
                <w:szCs w:val="16"/>
              </w:rPr>
              <w:t>6293 (9.7%)</w:t>
            </w:r>
          </w:p>
        </w:tc>
        <w:tc>
          <w:tcPr>
            <w:tcW w:w="808" w:type="dxa"/>
          </w:tcPr>
          <w:p w14:paraId="343C1E52" w14:textId="77777777" w:rsidR="007D4600" w:rsidRPr="007D4600" w:rsidRDefault="007D4600" w:rsidP="007D4600">
            <w:pPr>
              <w:spacing w:before="36" w:after="36"/>
              <w:rPr>
                <w:sz w:val="16"/>
                <w:szCs w:val="16"/>
              </w:rPr>
            </w:pPr>
            <w:r w:rsidRPr="007D4600">
              <w:rPr>
                <w:sz w:val="16"/>
                <w:szCs w:val="16"/>
              </w:rPr>
              <w:t>4974 (10.5%)</w:t>
            </w:r>
          </w:p>
        </w:tc>
        <w:tc>
          <w:tcPr>
            <w:tcW w:w="990" w:type="dxa"/>
          </w:tcPr>
          <w:p w14:paraId="0163FBC5" w14:textId="77777777" w:rsidR="007D4600" w:rsidRPr="007D4600" w:rsidRDefault="007D4600" w:rsidP="007D4600">
            <w:pPr>
              <w:spacing w:before="36" w:after="36"/>
              <w:rPr>
                <w:sz w:val="16"/>
                <w:szCs w:val="16"/>
              </w:rPr>
            </w:pPr>
            <w:r w:rsidRPr="007D4600">
              <w:rPr>
                <w:sz w:val="16"/>
                <w:szCs w:val="16"/>
              </w:rPr>
              <w:t>5299 (9.6%)</w:t>
            </w:r>
          </w:p>
        </w:tc>
        <w:tc>
          <w:tcPr>
            <w:tcW w:w="990" w:type="dxa"/>
          </w:tcPr>
          <w:p w14:paraId="73BE6F15" w14:textId="77777777" w:rsidR="007D4600" w:rsidRPr="007D4600" w:rsidRDefault="007D4600" w:rsidP="007D4600">
            <w:pPr>
              <w:spacing w:before="36" w:after="36"/>
              <w:rPr>
                <w:sz w:val="16"/>
                <w:szCs w:val="16"/>
              </w:rPr>
            </w:pPr>
            <w:r w:rsidRPr="007D4600">
              <w:rPr>
                <w:sz w:val="16"/>
                <w:szCs w:val="16"/>
              </w:rPr>
              <w:t>6425 (11.2%)</w:t>
            </w:r>
          </w:p>
        </w:tc>
        <w:tc>
          <w:tcPr>
            <w:tcW w:w="900" w:type="dxa"/>
          </w:tcPr>
          <w:p w14:paraId="6BB87383" w14:textId="77777777" w:rsidR="007D4600" w:rsidRPr="007D4600" w:rsidRDefault="007D4600" w:rsidP="007D4600">
            <w:pPr>
              <w:spacing w:before="36" w:after="36"/>
              <w:rPr>
                <w:sz w:val="16"/>
                <w:szCs w:val="16"/>
              </w:rPr>
            </w:pPr>
            <w:r w:rsidRPr="007D4600">
              <w:rPr>
                <w:sz w:val="16"/>
                <w:szCs w:val="16"/>
              </w:rPr>
              <w:t>8665 (13.7%)</w:t>
            </w:r>
          </w:p>
        </w:tc>
        <w:tc>
          <w:tcPr>
            <w:tcW w:w="810" w:type="dxa"/>
          </w:tcPr>
          <w:p w14:paraId="1E3449C6" w14:textId="77777777" w:rsidR="007D4600" w:rsidRPr="007D4600" w:rsidRDefault="007D4600" w:rsidP="007D4600">
            <w:pPr>
              <w:spacing w:before="36" w:after="36"/>
              <w:rPr>
                <w:sz w:val="16"/>
                <w:szCs w:val="16"/>
              </w:rPr>
            </w:pPr>
            <w:r w:rsidRPr="007D4600">
              <w:rPr>
                <w:sz w:val="16"/>
                <w:szCs w:val="16"/>
              </w:rPr>
              <w:t>7085 (17.3%)</w:t>
            </w:r>
          </w:p>
        </w:tc>
        <w:tc>
          <w:tcPr>
            <w:tcW w:w="811" w:type="dxa"/>
          </w:tcPr>
          <w:p w14:paraId="56FEFB08" w14:textId="77777777" w:rsidR="007D4600" w:rsidRPr="007D4600" w:rsidRDefault="007D4600" w:rsidP="007D4600">
            <w:pPr>
              <w:spacing w:before="36" w:after="36"/>
              <w:rPr>
                <w:sz w:val="16"/>
                <w:szCs w:val="16"/>
              </w:rPr>
            </w:pPr>
            <w:r w:rsidRPr="007D4600">
              <w:rPr>
                <w:sz w:val="16"/>
                <w:szCs w:val="16"/>
              </w:rPr>
              <w:t>2518 (20.9%)</w:t>
            </w:r>
          </w:p>
        </w:tc>
        <w:tc>
          <w:tcPr>
            <w:tcW w:w="917" w:type="dxa"/>
          </w:tcPr>
          <w:p w14:paraId="0EF15466" w14:textId="77777777" w:rsidR="007D4600" w:rsidRPr="007D4600" w:rsidRDefault="007D4600" w:rsidP="007D4600">
            <w:pPr>
              <w:spacing w:before="36" w:after="36"/>
              <w:rPr>
                <w:sz w:val="16"/>
                <w:szCs w:val="16"/>
              </w:rPr>
            </w:pPr>
            <w:r w:rsidRPr="007D4600">
              <w:rPr>
                <w:sz w:val="16"/>
                <w:szCs w:val="16"/>
              </w:rPr>
              <w:t>373 (24.3%)</w:t>
            </w:r>
          </w:p>
        </w:tc>
      </w:tr>
      <w:tr w:rsidR="007D4600" w:rsidRPr="007D4600" w14:paraId="4A283B29" w14:textId="77777777" w:rsidTr="002F2DC6">
        <w:tc>
          <w:tcPr>
            <w:tcW w:w="1278" w:type="dxa"/>
            <w:shd w:val="clear" w:color="auto" w:fill="D9D9D9" w:themeFill="background1" w:themeFillShade="D9"/>
          </w:tcPr>
          <w:p w14:paraId="31578EDE" w14:textId="77777777" w:rsidR="007D4600" w:rsidRPr="007D4600" w:rsidRDefault="007D4600" w:rsidP="007D4600">
            <w:pPr>
              <w:spacing w:before="36" w:after="36"/>
              <w:rPr>
                <w:sz w:val="16"/>
                <w:szCs w:val="16"/>
              </w:rPr>
            </w:pPr>
            <w:r w:rsidRPr="007D4600">
              <w:rPr>
                <w:sz w:val="16"/>
                <w:szCs w:val="16"/>
              </w:rPr>
              <w:t>Medical Diagnosis</w:t>
            </w:r>
          </w:p>
        </w:tc>
        <w:tc>
          <w:tcPr>
            <w:tcW w:w="1080" w:type="dxa"/>
            <w:shd w:val="clear" w:color="auto" w:fill="D9D9D9" w:themeFill="background1" w:themeFillShade="D9"/>
          </w:tcPr>
          <w:p w14:paraId="0710B10B"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2664B708"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0CE850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DD300B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2CF40C6"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13F4DE89"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3409ED89"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BEA6A5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AFEC068" w14:textId="77777777" w:rsidR="007D4600" w:rsidRPr="007D4600" w:rsidRDefault="007D4600" w:rsidP="007D4600">
            <w:pPr>
              <w:spacing w:before="36" w:after="36"/>
              <w:rPr>
                <w:sz w:val="16"/>
                <w:szCs w:val="16"/>
              </w:rPr>
            </w:pPr>
          </w:p>
        </w:tc>
      </w:tr>
      <w:tr w:rsidR="007D4600" w:rsidRPr="007D4600" w14:paraId="1DC59C7B" w14:textId="77777777" w:rsidTr="002F2DC6">
        <w:tc>
          <w:tcPr>
            <w:tcW w:w="1278" w:type="dxa"/>
          </w:tcPr>
          <w:p w14:paraId="04726499"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3389E6BF" w14:textId="77777777" w:rsidR="007D4600" w:rsidRPr="007D4600" w:rsidRDefault="007D4600" w:rsidP="007D4600">
            <w:pPr>
              <w:spacing w:before="36" w:after="36"/>
              <w:rPr>
                <w:sz w:val="16"/>
                <w:szCs w:val="16"/>
              </w:rPr>
            </w:pPr>
            <w:r w:rsidRPr="007D4600">
              <w:rPr>
                <w:sz w:val="16"/>
                <w:szCs w:val="16"/>
              </w:rPr>
              <w:t>280712 (82.1%)</w:t>
            </w:r>
          </w:p>
        </w:tc>
        <w:tc>
          <w:tcPr>
            <w:tcW w:w="992" w:type="dxa"/>
          </w:tcPr>
          <w:p w14:paraId="4C660AD2" w14:textId="77777777" w:rsidR="007D4600" w:rsidRPr="007D4600" w:rsidRDefault="007D4600" w:rsidP="007D4600">
            <w:pPr>
              <w:spacing w:before="36" w:after="36"/>
              <w:rPr>
                <w:sz w:val="16"/>
                <w:szCs w:val="16"/>
              </w:rPr>
            </w:pPr>
            <w:r w:rsidRPr="007D4600">
              <w:rPr>
                <w:sz w:val="16"/>
                <w:szCs w:val="16"/>
              </w:rPr>
              <w:t>54877 (84.9%)</w:t>
            </w:r>
          </w:p>
        </w:tc>
        <w:tc>
          <w:tcPr>
            <w:tcW w:w="808" w:type="dxa"/>
          </w:tcPr>
          <w:p w14:paraId="01BA078A" w14:textId="77777777" w:rsidR="007D4600" w:rsidRPr="007D4600" w:rsidRDefault="007D4600" w:rsidP="007D4600">
            <w:pPr>
              <w:spacing w:before="36" w:after="36"/>
              <w:rPr>
                <w:sz w:val="16"/>
                <w:szCs w:val="16"/>
              </w:rPr>
            </w:pPr>
            <w:r w:rsidRPr="007D4600">
              <w:rPr>
                <w:sz w:val="16"/>
                <w:szCs w:val="16"/>
              </w:rPr>
              <w:t>40813 (86.4%)</w:t>
            </w:r>
          </w:p>
        </w:tc>
        <w:tc>
          <w:tcPr>
            <w:tcW w:w="990" w:type="dxa"/>
          </w:tcPr>
          <w:p w14:paraId="58BFE62A" w14:textId="77777777" w:rsidR="007D4600" w:rsidRPr="007D4600" w:rsidRDefault="007D4600" w:rsidP="007D4600">
            <w:pPr>
              <w:spacing w:before="36" w:after="36"/>
              <w:rPr>
                <w:sz w:val="16"/>
                <w:szCs w:val="16"/>
              </w:rPr>
            </w:pPr>
            <w:r w:rsidRPr="007D4600">
              <w:rPr>
                <w:sz w:val="16"/>
                <w:szCs w:val="16"/>
              </w:rPr>
              <w:t>47336 (85.7%)</w:t>
            </w:r>
          </w:p>
        </w:tc>
        <w:tc>
          <w:tcPr>
            <w:tcW w:w="990" w:type="dxa"/>
          </w:tcPr>
          <w:p w14:paraId="54EDB978" w14:textId="77777777" w:rsidR="007D4600" w:rsidRPr="007D4600" w:rsidRDefault="007D4600" w:rsidP="007D4600">
            <w:pPr>
              <w:spacing w:before="36" w:after="36"/>
              <w:rPr>
                <w:sz w:val="16"/>
                <w:szCs w:val="16"/>
              </w:rPr>
            </w:pPr>
            <w:r w:rsidRPr="007D4600">
              <w:rPr>
                <w:sz w:val="16"/>
                <w:szCs w:val="16"/>
              </w:rPr>
              <w:t>47419 (82.8%)</w:t>
            </w:r>
          </w:p>
        </w:tc>
        <w:tc>
          <w:tcPr>
            <w:tcW w:w="900" w:type="dxa"/>
          </w:tcPr>
          <w:p w14:paraId="3EF103C4" w14:textId="77777777" w:rsidR="007D4600" w:rsidRPr="007D4600" w:rsidRDefault="007D4600" w:rsidP="007D4600">
            <w:pPr>
              <w:spacing w:before="36" w:after="36"/>
              <w:rPr>
                <w:sz w:val="16"/>
                <w:szCs w:val="16"/>
              </w:rPr>
            </w:pPr>
            <w:r w:rsidRPr="007D4600">
              <w:rPr>
                <w:sz w:val="16"/>
                <w:szCs w:val="16"/>
              </w:rPr>
              <w:t>49690 (78.7%)</w:t>
            </w:r>
          </w:p>
        </w:tc>
        <w:tc>
          <w:tcPr>
            <w:tcW w:w="810" w:type="dxa"/>
          </w:tcPr>
          <w:p w14:paraId="3F2A4182" w14:textId="77777777" w:rsidR="007D4600" w:rsidRPr="007D4600" w:rsidRDefault="007D4600" w:rsidP="007D4600">
            <w:pPr>
              <w:spacing w:before="36" w:after="36"/>
              <w:rPr>
                <w:sz w:val="16"/>
                <w:szCs w:val="16"/>
              </w:rPr>
            </w:pPr>
            <w:r w:rsidRPr="007D4600">
              <w:rPr>
                <w:sz w:val="16"/>
                <w:szCs w:val="16"/>
              </w:rPr>
              <w:t>31090 (76.1%)</w:t>
            </w:r>
          </w:p>
        </w:tc>
        <w:tc>
          <w:tcPr>
            <w:tcW w:w="811" w:type="dxa"/>
          </w:tcPr>
          <w:p w14:paraId="531FE0C2" w14:textId="77777777" w:rsidR="007D4600" w:rsidRPr="007D4600" w:rsidRDefault="007D4600" w:rsidP="007D4600">
            <w:pPr>
              <w:spacing w:before="36" w:after="36"/>
              <w:rPr>
                <w:sz w:val="16"/>
                <w:szCs w:val="16"/>
              </w:rPr>
            </w:pPr>
            <w:r w:rsidRPr="007D4600">
              <w:rPr>
                <w:sz w:val="16"/>
                <w:szCs w:val="16"/>
              </w:rPr>
              <w:t>8488 (70.6%)</w:t>
            </w:r>
          </w:p>
        </w:tc>
        <w:tc>
          <w:tcPr>
            <w:tcW w:w="917" w:type="dxa"/>
          </w:tcPr>
          <w:p w14:paraId="08FE45BA" w14:textId="77777777" w:rsidR="007D4600" w:rsidRPr="007D4600" w:rsidRDefault="007D4600" w:rsidP="007D4600">
            <w:pPr>
              <w:spacing w:before="36" w:after="36"/>
              <w:rPr>
                <w:sz w:val="16"/>
                <w:szCs w:val="16"/>
              </w:rPr>
            </w:pPr>
            <w:r w:rsidRPr="007D4600">
              <w:rPr>
                <w:sz w:val="16"/>
                <w:szCs w:val="16"/>
              </w:rPr>
              <w:t>999 (65.0%)</w:t>
            </w:r>
          </w:p>
        </w:tc>
      </w:tr>
      <w:tr w:rsidR="007D4600" w:rsidRPr="007D4600" w14:paraId="1B4B9AF3" w14:textId="77777777" w:rsidTr="002F2DC6">
        <w:tc>
          <w:tcPr>
            <w:tcW w:w="1278" w:type="dxa"/>
          </w:tcPr>
          <w:p w14:paraId="4110DF18" w14:textId="77777777" w:rsidR="007D4600" w:rsidRPr="007D4600" w:rsidRDefault="007D4600" w:rsidP="007D4600">
            <w:pPr>
              <w:spacing w:before="36" w:after="36"/>
              <w:rPr>
                <w:sz w:val="16"/>
                <w:szCs w:val="16"/>
              </w:rPr>
            </w:pPr>
            <w:r w:rsidRPr="007D4600">
              <w:rPr>
                <w:sz w:val="16"/>
                <w:szCs w:val="16"/>
              </w:rPr>
              <w:t>Yes</w:t>
            </w:r>
          </w:p>
        </w:tc>
        <w:tc>
          <w:tcPr>
            <w:tcW w:w="1080" w:type="dxa"/>
          </w:tcPr>
          <w:p w14:paraId="3F4B6F57" w14:textId="77777777" w:rsidR="007D4600" w:rsidRPr="007D4600" w:rsidRDefault="007D4600" w:rsidP="007D4600">
            <w:pPr>
              <w:spacing w:before="36" w:after="36"/>
              <w:rPr>
                <w:sz w:val="16"/>
                <w:szCs w:val="16"/>
              </w:rPr>
            </w:pPr>
            <w:r w:rsidRPr="007D4600">
              <w:rPr>
                <w:sz w:val="16"/>
                <w:szCs w:val="16"/>
              </w:rPr>
              <w:t>53164 (15.5%)</w:t>
            </w:r>
          </w:p>
        </w:tc>
        <w:tc>
          <w:tcPr>
            <w:tcW w:w="992" w:type="dxa"/>
          </w:tcPr>
          <w:p w14:paraId="4BFB2B5B" w14:textId="77777777" w:rsidR="007D4600" w:rsidRPr="007D4600" w:rsidRDefault="007D4600" w:rsidP="007D4600">
            <w:pPr>
              <w:spacing w:before="36" w:after="36"/>
              <w:rPr>
                <w:sz w:val="16"/>
                <w:szCs w:val="16"/>
              </w:rPr>
            </w:pPr>
            <w:r w:rsidRPr="007D4600">
              <w:rPr>
                <w:sz w:val="16"/>
                <w:szCs w:val="16"/>
              </w:rPr>
              <w:t>7584 (11.7%)</w:t>
            </w:r>
          </w:p>
        </w:tc>
        <w:tc>
          <w:tcPr>
            <w:tcW w:w="808" w:type="dxa"/>
          </w:tcPr>
          <w:p w14:paraId="7DBB1839" w14:textId="77777777" w:rsidR="007D4600" w:rsidRPr="007D4600" w:rsidRDefault="007D4600" w:rsidP="007D4600">
            <w:pPr>
              <w:spacing w:before="36" w:after="36"/>
              <w:rPr>
                <w:sz w:val="16"/>
                <w:szCs w:val="16"/>
              </w:rPr>
            </w:pPr>
            <w:r w:rsidRPr="007D4600">
              <w:rPr>
                <w:sz w:val="16"/>
                <w:szCs w:val="16"/>
              </w:rPr>
              <w:t>5438 (11.5%)</w:t>
            </w:r>
          </w:p>
        </w:tc>
        <w:tc>
          <w:tcPr>
            <w:tcW w:w="990" w:type="dxa"/>
          </w:tcPr>
          <w:p w14:paraId="0D9D3E91" w14:textId="77777777" w:rsidR="007D4600" w:rsidRPr="007D4600" w:rsidRDefault="007D4600" w:rsidP="007D4600">
            <w:pPr>
              <w:spacing w:before="36" w:after="36"/>
              <w:rPr>
                <w:sz w:val="16"/>
                <w:szCs w:val="16"/>
              </w:rPr>
            </w:pPr>
            <w:r w:rsidRPr="007D4600">
              <w:rPr>
                <w:sz w:val="16"/>
                <w:szCs w:val="16"/>
              </w:rPr>
              <w:t>6702 (12.1%)</w:t>
            </w:r>
          </w:p>
        </w:tc>
        <w:tc>
          <w:tcPr>
            <w:tcW w:w="990" w:type="dxa"/>
          </w:tcPr>
          <w:p w14:paraId="6475FDE4" w14:textId="77777777" w:rsidR="007D4600" w:rsidRPr="007D4600" w:rsidRDefault="007D4600" w:rsidP="007D4600">
            <w:pPr>
              <w:spacing w:before="36" w:after="36"/>
              <w:rPr>
                <w:sz w:val="16"/>
                <w:szCs w:val="16"/>
              </w:rPr>
            </w:pPr>
            <w:r w:rsidRPr="007D4600">
              <w:rPr>
                <w:sz w:val="16"/>
                <w:szCs w:val="16"/>
              </w:rPr>
              <w:t>8628 (15.1%)</w:t>
            </w:r>
          </w:p>
        </w:tc>
        <w:tc>
          <w:tcPr>
            <w:tcW w:w="900" w:type="dxa"/>
          </w:tcPr>
          <w:p w14:paraId="1D99FD08" w14:textId="77777777" w:rsidR="007D4600" w:rsidRPr="007D4600" w:rsidRDefault="007D4600" w:rsidP="007D4600">
            <w:pPr>
              <w:spacing w:before="36" w:after="36"/>
              <w:rPr>
                <w:sz w:val="16"/>
                <w:szCs w:val="16"/>
              </w:rPr>
            </w:pPr>
            <w:r w:rsidRPr="007D4600">
              <w:rPr>
                <w:sz w:val="16"/>
                <w:szCs w:val="16"/>
              </w:rPr>
              <w:t>12133 (19.2%)</w:t>
            </w:r>
          </w:p>
        </w:tc>
        <w:tc>
          <w:tcPr>
            <w:tcW w:w="810" w:type="dxa"/>
          </w:tcPr>
          <w:p w14:paraId="378CD048" w14:textId="77777777" w:rsidR="007D4600" w:rsidRPr="007D4600" w:rsidRDefault="007D4600" w:rsidP="007D4600">
            <w:pPr>
              <w:spacing w:before="36" w:after="36"/>
              <w:rPr>
                <w:sz w:val="16"/>
                <w:szCs w:val="16"/>
              </w:rPr>
            </w:pPr>
            <w:r w:rsidRPr="007D4600">
              <w:rPr>
                <w:sz w:val="16"/>
                <w:szCs w:val="16"/>
              </w:rPr>
              <w:t>8917 (21.8%)</w:t>
            </w:r>
          </w:p>
        </w:tc>
        <w:tc>
          <w:tcPr>
            <w:tcW w:w="811" w:type="dxa"/>
          </w:tcPr>
          <w:p w14:paraId="301F32B9" w14:textId="77777777" w:rsidR="007D4600" w:rsidRPr="007D4600" w:rsidRDefault="007D4600" w:rsidP="007D4600">
            <w:pPr>
              <w:spacing w:before="36" w:after="36"/>
              <w:rPr>
                <w:sz w:val="16"/>
                <w:szCs w:val="16"/>
              </w:rPr>
            </w:pPr>
            <w:r w:rsidRPr="007D4600">
              <w:rPr>
                <w:sz w:val="16"/>
                <w:szCs w:val="16"/>
              </w:rPr>
              <w:t>3286 (27.3%)</w:t>
            </w:r>
          </w:p>
        </w:tc>
        <w:tc>
          <w:tcPr>
            <w:tcW w:w="917" w:type="dxa"/>
          </w:tcPr>
          <w:p w14:paraId="37E9B182" w14:textId="77777777" w:rsidR="007D4600" w:rsidRPr="007D4600" w:rsidRDefault="007D4600" w:rsidP="007D4600">
            <w:pPr>
              <w:spacing w:before="36" w:after="36"/>
              <w:rPr>
                <w:sz w:val="16"/>
                <w:szCs w:val="16"/>
              </w:rPr>
            </w:pPr>
            <w:r w:rsidRPr="007D4600">
              <w:rPr>
                <w:sz w:val="16"/>
                <w:szCs w:val="16"/>
              </w:rPr>
              <w:t>476 (31.0%)</w:t>
            </w:r>
          </w:p>
        </w:tc>
      </w:tr>
      <w:tr w:rsidR="007D4600" w:rsidRPr="007D4600" w14:paraId="1EF83298" w14:textId="77777777" w:rsidTr="002F2DC6">
        <w:tc>
          <w:tcPr>
            <w:tcW w:w="1278" w:type="dxa"/>
          </w:tcPr>
          <w:p w14:paraId="3E842422"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6E6B0D9B" w14:textId="77777777" w:rsidR="007D4600" w:rsidRPr="007D4600" w:rsidRDefault="007D4600" w:rsidP="007D4600">
            <w:pPr>
              <w:spacing w:before="36" w:after="36"/>
              <w:rPr>
                <w:sz w:val="16"/>
                <w:szCs w:val="16"/>
              </w:rPr>
            </w:pPr>
            <w:r w:rsidRPr="007D4600">
              <w:rPr>
                <w:sz w:val="16"/>
                <w:szCs w:val="16"/>
              </w:rPr>
              <w:t>8080 (2.4%)</w:t>
            </w:r>
          </w:p>
        </w:tc>
        <w:tc>
          <w:tcPr>
            <w:tcW w:w="992" w:type="dxa"/>
          </w:tcPr>
          <w:p w14:paraId="1BF5EAAC" w14:textId="77777777" w:rsidR="007D4600" w:rsidRPr="007D4600" w:rsidRDefault="007D4600" w:rsidP="007D4600">
            <w:pPr>
              <w:spacing w:before="36" w:after="36"/>
              <w:rPr>
                <w:sz w:val="16"/>
                <w:szCs w:val="16"/>
              </w:rPr>
            </w:pPr>
            <w:r w:rsidRPr="007D4600">
              <w:rPr>
                <w:sz w:val="16"/>
                <w:szCs w:val="16"/>
              </w:rPr>
              <w:t>2187 (3.4%)</w:t>
            </w:r>
          </w:p>
        </w:tc>
        <w:tc>
          <w:tcPr>
            <w:tcW w:w="808" w:type="dxa"/>
          </w:tcPr>
          <w:p w14:paraId="44388999" w14:textId="77777777" w:rsidR="007D4600" w:rsidRPr="007D4600" w:rsidRDefault="007D4600" w:rsidP="007D4600">
            <w:pPr>
              <w:spacing w:before="36" w:after="36"/>
              <w:rPr>
                <w:sz w:val="16"/>
                <w:szCs w:val="16"/>
              </w:rPr>
            </w:pPr>
            <w:r w:rsidRPr="007D4600">
              <w:rPr>
                <w:sz w:val="16"/>
                <w:szCs w:val="16"/>
              </w:rPr>
              <w:t>998 (2.1%)</w:t>
            </w:r>
          </w:p>
        </w:tc>
        <w:tc>
          <w:tcPr>
            <w:tcW w:w="990" w:type="dxa"/>
          </w:tcPr>
          <w:p w14:paraId="48038680" w14:textId="77777777" w:rsidR="007D4600" w:rsidRPr="007D4600" w:rsidRDefault="007D4600" w:rsidP="007D4600">
            <w:pPr>
              <w:spacing w:before="36" w:after="36"/>
              <w:rPr>
                <w:sz w:val="16"/>
                <w:szCs w:val="16"/>
              </w:rPr>
            </w:pPr>
            <w:r w:rsidRPr="007D4600">
              <w:rPr>
                <w:sz w:val="16"/>
                <w:szCs w:val="16"/>
              </w:rPr>
              <w:t>1203 (2.2%)</w:t>
            </w:r>
          </w:p>
        </w:tc>
        <w:tc>
          <w:tcPr>
            <w:tcW w:w="990" w:type="dxa"/>
          </w:tcPr>
          <w:p w14:paraId="4A4BC71F" w14:textId="77777777" w:rsidR="007D4600" w:rsidRPr="007D4600" w:rsidRDefault="007D4600" w:rsidP="007D4600">
            <w:pPr>
              <w:spacing w:before="36" w:after="36"/>
              <w:rPr>
                <w:sz w:val="16"/>
                <w:szCs w:val="16"/>
              </w:rPr>
            </w:pPr>
            <w:r w:rsidRPr="007D4600">
              <w:rPr>
                <w:sz w:val="16"/>
                <w:szCs w:val="16"/>
              </w:rPr>
              <w:t>1212 (2.1%)</w:t>
            </w:r>
          </w:p>
        </w:tc>
        <w:tc>
          <w:tcPr>
            <w:tcW w:w="900" w:type="dxa"/>
          </w:tcPr>
          <w:p w14:paraId="5822DC4F" w14:textId="77777777" w:rsidR="007D4600" w:rsidRPr="007D4600" w:rsidRDefault="007D4600" w:rsidP="007D4600">
            <w:pPr>
              <w:spacing w:before="36" w:after="36"/>
              <w:rPr>
                <w:sz w:val="16"/>
                <w:szCs w:val="16"/>
              </w:rPr>
            </w:pPr>
            <w:r w:rsidRPr="007D4600">
              <w:rPr>
                <w:sz w:val="16"/>
                <w:szCs w:val="16"/>
              </w:rPr>
              <w:t>1290 (2.0%)</w:t>
            </w:r>
          </w:p>
        </w:tc>
        <w:tc>
          <w:tcPr>
            <w:tcW w:w="810" w:type="dxa"/>
          </w:tcPr>
          <w:p w14:paraId="4C6A99B1" w14:textId="77777777" w:rsidR="007D4600" w:rsidRPr="007D4600" w:rsidRDefault="007D4600" w:rsidP="007D4600">
            <w:pPr>
              <w:spacing w:before="36" w:after="36"/>
              <w:rPr>
                <w:sz w:val="16"/>
                <w:szCs w:val="16"/>
              </w:rPr>
            </w:pPr>
            <w:r w:rsidRPr="007D4600">
              <w:rPr>
                <w:sz w:val="16"/>
                <w:szCs w:val="16"/>
              </w:rPr>
              <w:t>874 (2.1%)</w:t>
            </w:r>
          </w:p>
        </w:tc>
        <w:tc>
          <w:tcPr>
            <w:tcW w:w="811" w:type="dxa"/>
          </w:tcPr>
          <w:p w14:paraId="3096F0B8" w14:textId="77777777" w:rsidR="007D4600" w:rsidRPr="007D4600" w:rsidRDefault="007D4600" w:rsidP="007D4600">
            <w:pPr>
              <w:spacing w:before="36" w:after="36"/>
              <w:rPr>
                <w:sz w:val="16"/>
                <w:szCs w:val="16"/>
              </w:rPr>
            </w:pPr>
            <w:r w:rsidRPr="007D4600">
              <w:rPr>
                <w:sz w:val="16"/>
                <w:szCs w:val="16"/>
              </w:rPr>
              <w:t>255 (2.1%)</w:t>
            </w:r>
          </w:p>
        </w:tc>
        <w:tc>
          <w:tcPr>
            <w:tcW w:w="917" w:type="dxa"/>
          </w:tcPr>
          <w:p w14:paraId="299D9F62" w14:textId="77777777" w:rsidR="007D4600" w:rsidRPr="007D4600" w:rsidRDefault="007D4600" w:rsidP="007D4600">
            <w:pPr>
              <w:spacing w:before="36" w:after="36"/>
              <w:rPr>
                <w:sz w:val="16"/>
                <w:szCs w:val="16"/>
              </w:rPr>
            </w:pPr>
            <w:r w:rsidRPr="007D4600">
              <w:rPr>
                <w:sz w:val="16"/>
                <w:szCs w:val="16"/>
              </w:rPr>
              <w:t>61 (4.0%)</w:t>
            </w:r>
          </w:p>
        </w:tc>
      </w:tr>
      <w:tr w:rsidR="007D4600" w:rsidRPr="007D4600" w14:paraId="683C5C39" w14:textId="77777777" w:rsidTr="002F2DC6">
        <w:tc>
          <w:tcPr>
            <w:tcW w:w="1278" w:type="dxa"/>
            <w:shd w:val="clear" w:color="auto" w:fill="D9D9D9" w:themeFill="background1" w:themeFillShade="D9"/>
          </w:tcPr>
          <w:p w14:paraId="32B9A957" w14:textId="77777777" w:rsidR="007D4600" w:rsidRPr="007D4600" w:rsidRDefault="007D4600" w:rsidP="007D4600">
            <w:pPr>
              <w:spacing w:before="36" w:after="36"/>
              <w:rPr>
                <w:sz w:val="16"/>
                <w:szCs w:val="16"/>
              </w:rPr>
            </w:pPr>
            <w:r w:rsidRPr="007D4600">
              <w:rPr>
                <w:sz w:val="16"/>
                <w:szCs w:val="16"/>
              </w:rPr>
              <w:t>Mental Health Treatment in Past Year</w:t>
            </w:r>
          </w:p>
        </w:tc>
        <w:tc>
          <w:tcPr>
            <w:tcW w:w="1080" w:type="dxa"/>
            <w:shd w:val="clear" w:color="auto" w:fill="D9D9D9" w:themeFill="background1" w:themeFillShade="D9"/>
          </w:tcPr>
          <w:p w14:paraId="17A24A52"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4809EBDA"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FA9EFA6"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55B8AE5"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3EC59FE"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D454735"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55C97F3D"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2E232FD6"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6EEF511" w14:textId="77777777" w:rsidR="007D4600" w:rsidRPr="007D4600" w:rsidRDefault="007D4600" w:rsidP="007D4600">
            <w:pPr>
              <w:spacing w:before="36" w:after="36"/>
              <w:rPr>
                <w:sz w:val="16"/>
                <w:szCs w:val="16"/>
              </w:rPr>
            </w:pPr>
          </w:p>
        </w:tc>
      </w:tr>
      <w:tr w:rsidR="007D4600" w:rsidRPr="007D4600" w14:paraId="43BC6D8F" w14:textId="77777777" w:rsidTr="002F2DC6">
        <w:tc>
          <w:tcPr>
            <w:tcW w:w="1278" w:type="dxa"/>
          </w:tcPr>
          <w:p w14:paraId="6EAAE8BF"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2DAFD2C3" w14:textId="77777777" w:rsidR="007D4600" w:rsidRPr="007D4600" w:rsidRDefault="007D4600" w:rsidP="007D4600">
            <w:pPr>
              <w:spacing w:before="36" w:after="36"/>
              <w:rPr>
                <w:sz w:val="16"/>
                <w:szCs w:val="16"/>
              </w:rPr>
            </w:pPr>
            <w:r w:rsidRPr="007D4600">
              <w:rPr>
                <w:sz w:val="16"/>
                <w:szCs w:val="16"/>
              </w:rPr>
              <w:t>287518 (84.1%)</w:t>
            </w:r>
          </w:p>
        </w:tc>
        <w:tc>
          <w:tcPr>
            <w:tcW w:w="992" w:type="dxa"/>
          </w:tcPr>
          <w:p w14:paraId="4D35418E" w14:textId="77777777" w:rsidR="007D4600" w:rsidRPr="007D4600" w:rsidRDefault="007D4600" w:rsidP="007D4600">
            <w:pPr>
              <w:spacing w:before="36" w:after="36"/>
              <w:rPr>
                <w:sz w:val="16"/>
                <w:szCs w:val="16"/>
              </w:rPr>
            </w:pPr>
            <w:r w:rsidRPr="007D4600">
              <w:rPr>
                <w:sz w:val="16"/>
                <w:szCs w:val="16"/>
              </w:rPr>
              <w:t>51770 (80.1%)</w:t>
            </w:r>
          </w:p>
        </w:tc>
        <w:tc>
          <w:tcPr>
            <w:tcW w:w="808" w:type="dxa"/>
          </w:tcPr>
          <w:p w14:paraId="0F20BFB4" w14:textId="77777777" w:rsidR="007D4600" w:rsidRPr="007D4600" w:rsidRDefault="007D4600" w:rsidP="007D4600">
            <w:pPr>
              <w:spacing w:before="36" w:after="36"/>
              <w:rPr>
                <w:sz w:val="16"/>
                <w:szCs w:val="16"/>
              </w:rPr>
            </w:pPr>
            <w:r w:rsidRPr="007D4600">
              <w:rPr>
                <w:sz w:val="16"/>
                <w:szCs w:val="16"/>
              </w:rPr>
              <w:t>38632 (81.8%)</w:t>
            </w:r>
          </w:p>
        </w:tc>
        <w:tc>
          <w:tcPr>
            <w:tcW w:w="990" w:type="dxa"/>
          </w:tcPr>
          <w:p w14:paraId="76670B11" w14:textId="77777777" w:rsidR="007D4600" w:rsidRPr="007D4600" w:rsidRDefault="007D4600" w:rsidP="007D4600">
            <w:pPr>
              <w:spacing w:before="36" w:after="36"/>
              <w:rPr>
                <w:sz w:val="16"/>
                <w:szCs w:val="16"/>
              </w:rPr>
            </w:pPr>
            <w:r w:rsidRPr="007D4600">
              <w:rPr>
                <w:sz w:val="16"/>
                <w:szCs w:val="16"/>
              </w:rPr>
              <w:t>46434 (84.1%)</w:t>
            </w:r>
          </w:p>
        </w:tc>
        <w:tc>
          <w:tcPr>
            <w:tcW w:w="990" w:type="dxa"/>
          </w:tcPr>
          <w:p w14:paraId="6A209198" w14:textId="77777777" w:rsidR="007D4600" w:rsidRPr="007D4600" w:rsidRDefault="007D4600" w:rsidP="007D4600">
            <w:pPr>
              <w:spacing w:before="36" w:after="36"/>
              <w:rPr>
                <w:sz w:val="16"/>
                <w:szCs w:val="16"/>
              </w:rPr>
            </w:pPr>
            <w:r w:rsidRPr="007D4600">
              <w:rPr>
                <w:sz w:val="16"/>
                <w:szCs w:val="16"/>
              </w:rPr>
              <w:t>48454 (84.6%)</w:t>
            </w:r>
          </w:p>
        </w:tc>
        <w:tc>
          <w:tcPr>
            <w:tcW w:w="900" w:type="dxa"/>
          </w:tcPr>
          <w:p w14:paraId="7E7E6F53" w14:textId="77777777" w:rsidR="007D4600" w:rsidRPr="007D4600" w:rsidRDefault="007D4600" w:rsidP="007D4600">
            <w:pPr>
              <w:spacing w:before="36" w:after="36"/>
              <w:rPr>
                <w:sz w:val="16"/>
                <w:szCs w:val="16"/>
              </w:rPr>
            </w:pPr>
            <w:r w:rsidRPr="007D4600">
              <w:rPr>
                <w:sz w:val="16"/>
                <w:szCs w:val="16"/>
              </w:rPr>
              <w:t>53656 (85.0%)</w:t>
            </w:r>
          </w:p>
        </w:tc>
        <w:tc>
          <w:tcPr>
            <w:tcW w:w="810" w:type="dxa"/>
          </w:tcPr>
          <w:p w14:paraId="5381ADB3" w14:textId="77777777" w:rsidR="007D4600" w:rsidRPr="007D4600" w:rsidRDefault="007D4600" w:rsidP="007D4600">
            <w:pPr>
              <w:spacing w:before="36" w:after="36"/>
              <w:rPr>
                <w:sz w:val="16"/>
                <w:szCs w:val="16"/>
              </w:rPr>
            </w:pPr>
            <w:r w:rsidRPr="007D4600">
              <w:rPr>
                <w:sz w:val="16"/>
                <w:szCs w:val="16"/>
              </w:rPr>
              <w:t>36239 (88.6%)</w:t>
            </w:r>
          </w:p>
        </w:tc>
        <w:tc>
          <w:tcPr>
            <w:tcW w:w="811" w:type="dxa"/>
          </w:tcPr>
          <w:p w14:paraId="30F19142" w14:textId="77777777" w:rsidR="007D4600" w:rsidRPr="007D4600" w:rsidRDefault="007D4600" w:rsidP="007D4600">
            <w:pPr>
              <w:spacing w:before="36" w:after="36"/>
              <w:rPr>
                <w:sz w:val="16"/>
                <w:szCs w:val="16"/>
              </w:rPr>
            </w:pPr>
            <w:r w:rsidRPr="007D4600">
              <w:rPr>
                <w:sz w:val="16"/>
                <w:szCs w:val="16"/>
              </w:rPr>
              <w:t>10916 (90.7%)</w:t>
            </w:r>
          </w:p>
        </w:tc>
        <w:tc>
          <w:tcPr>
            <w:tcW w:w="917" w:type="dxa"/>
          </w:tcPr>
          <w:p w14:paraId="3E5E53AA" w14:textId="77777777" w:rsidR="007D4600" w:rsidRPr="007D4600" w:rsidRDefault="007D4600" w:rsidP="007D4600">
            <w:pPr>
              <w:spacing w:before="36" w:after="36"/>
              <w:rPr>
                <w:sz w:val="16"/>
                <w:szCs w:val="16"/>
              </w:rPr>
            </w:pPr>
            <w:r w:rsidRPr="007D4600">
              <w:rPr>
                <w:sz w:val="16"/>
                <w:szCs w:val="16"/>
              </w:rPr>
              <w:t>1417 (92.3%)</w:t>
            </w:r>
          </w:p>
        </w:tc>
      </w:tr>
      <w:tr w:rsidR="007D4600" w:rsidRPr="007D4600" w14:paraId="1B9268A2" w14:textId="77777777" w:rsidTr="002F2DC6">
        <w:tc>
          <w:tcPr>
            <w:tcW w:w="1278" w:type="dxa"/>
          </w:tcPr>
          <w:p w14:paraId="2EC3E7C2" w14:textId="77777777" w:rsidR="007D4600" w:rsidRPr="007D4600" w:rsidRDefault="007D4600" w:rsidP="007D4600">
            <w:pPr>
              <w:spacing w:before="36" w:after="36"/>
              <w:rPr>
                <w:sz w:val="16"/>
                <w:szCs w:val="16"/>
              </w:rPr>
            </w:pPr>
            <w:r w:rsidRPr="007D4600">
              <w:rPr>
                <w:sz w:val="16"/>
                <w:szCs w:val="16"/>
              </w:rPr>
              <w:lastRenderedPageBreak/>
              <w:t>Yes</w:t>
            </w:r>
          </w:p>
        </w:tc>
        <w:tc>
          <w:tcPr>
            <w:tcW w:w="1080" w:type="dxa"/>
          </w:tcPr>
          <w:p w14:paraId="2C9ECB07" w14:textId="77777777" w:rsidR="007D4600" w:rsidRPr="007D4600" w:rsidRDefault="007D4600" w:rsidP="007D4600">
            <w:pPr>
              <w:spacing w:before="36" w:after="36"/>
              <w:rPr>
                <w:sz w:val="16"/>
                <w:szCs w:val="16"/>
              </w:rPr>
            </w:pPr>
            <w:r w:rsidRPr="007D4600">
              <w:rPr>
                <w:sz w:val="16"/>
                <w:szCs w:val="16"/>
              </w:rPr>
              <w:t>50606 (14.8%)</w:t>
            </w:r>
          </w:p>
        </w:tc>
        <w:tc>
          <w:tcPr>
            <w:tcW w:w="992" w:type="dxa"/>
          </w:tcPr>
          <w:p w14:paraId="62DFA54E" w14:textId="77777777" w:rsidR="007D4600" w:rsidRPr="007D4600" w:rsidRDefault="007D4600" w:rsidP="007D4600">
            <w:pPr>
              <w:spacing w:before="36" w:after="36"/>
              <w:rPr>
                <w:sz w:val="16"/>
                <w:szCs w:val="16"/>
              </w:rPr>
            </w:pPr>
            <w:r w:rsidRPr="007D4600">
              <w:rPr>
                <w:sz w:val="16"/>
                <w:szCs w:val="16"/>
              </w:rPr>
              <w:t>12028 (18.6%)</w:t>
            </w:r>
          </w:p>
        </w:tc>
        <w:tc>
          <w:tcPr>
            <w:tcW w:w="808" w:type="dxa"/>
          </w:tcPr>
          <w:p w14:paraId="38D59267" w14:textId="77777777" w:rsidR="007D4600" w:rsidRPr="007D4600" w:rsidRDefault="007D4600" w:rsidP="007D4600">
            <w:pPr>
              <w:spacing w:before="36" w:after="36"/>
              <w:rPr>
                <w:sz w:val="16"/>
                <w:szCs w:val="16"/>
              </w:rPr>
            </w:pPr>
            <w:r w:rsidRPr="007D4600">
              <w:rPr>
                <w:sz w:val="16"/>
                <w:szCs w:val="16"/>
              </w:rPr>
              <w:t>8183 (17.3%)</w:t>
            </w:r>
          </w:p>
        </w:tc>
        <w:tc>
          <w:tcPr>
            <w:tcW w:w="990" w:type="dxa"/>
          </w:tcPr>
          <w:p w14:paraId="745E56ED" w14:textId="77777777" w:rsidR="007D4600" w:rsidRPr="007D4600" w:rsidRDefault="007D4600" w:rsidP="007D4600">
            <w:pPr>
              <w:spacing w:before="36" w:after="36"/>
              <w:rPr>
                <w:sz w:val="16"/>
                <w:szCs w:val="16"/>
              </w:rPr>
            </w:pPr>
            <w:r w:rsidRPr="007D4600">
              <w:rPr>
                <w:sz w:val="16"/>
                <w:szCs w:val="16"/>
              </w:rPr>
              <w:t>8221 (14.9%)</w:t>
            </w:r>
          </w:p>
        </w:tc>
        <w:tc>
          <w:tcPr>
            <w:tcW w:w="990" w:type="dxa"/>
          </w:tcPr>
          <w:p w14:paraId="6239B64F" w14:textId="77777777" w:rsidR="007D4600" w:rsidRPr="007D4600" w:rsidRDefault="007D4600" w:rsidP="007D4600">
            <w:pPr>
              <w:spacing w:before="36" w:after="36"/>
              <w:rPr>
                <w:sz w:val="16"/>
                <w:szCs w:val="16"/>
              </w:rPr>
            </w:pPr>
            <w:r w:rsidRPr="007D4600">
              <w:rPr>
                <w:sz w:val="16"/>
                <w:szCs w:val="16"/>
              </w:rPr>
              <w:t>8181 (14.3%)</w:t>
            </w:r>
          </w:p>
        </w:tc>
        <w:tc>
          <w:tcPr>
            <w:tcW w:w="900" w:type="dxa"/>
          </w:tcPr>
          <w:p w14:paraId="5B13EA69" w14:textId="77777777" w:rsidR="007D4600" w:rsidRPr="007D4600" w:rsidRDefault="007D4600" w:rsidP="007D4600">
            <w:pPr>
              <w:spacing w:before="36" w:after="36"/>
              <w:rPr>
                <w:sz w:val="16"/>
                <w:szCs w:val="16"/>
              </w:rPr>
            </w:pPr>
            <w:r w:rsidRPr="007D4600">
              <w:rPr>
                <w:sz w:val="16"/>
                <w:szCs w:val="16"/>
              </w:rPr>
              <w:t>8732 (13.8%)</w:t>
            </w:r>
          </w:p>
        </w:tc>
        <w:tc>
          <w:tcPr>
            <w:tcW w:w="810" w:type="dxa"/>
          </w:tcPr>
          <w:p w14:paraId="2614A5B3" w14:textId="77777777" w:rsidR="007D4600" w:rsidRPr="007D4600" w:rsidRDefault="007D4600" w:rsidP="007D4600">
            <w:pPr>
              <w:spacing w:before="36" w:after="36"/>
              <w:rPr>
                <w:sz w:val="16"/>
                <w:szCs w:val="16"/>
              </w:rPr>
            </w:pPr>
            <w:r w:rsidRPr="007D4600">
              <w:rPr>
                <w:sz w:val="16"/>
                <w:szCs w:val="16"/>
              </w:rPr>
              <w:t>4192 (10.3%)</w:t>
            </w:r>
          </w:p>
        </w:tc>
        <w:tc>
          <w:tcPr>
            <w:tcW w:w="811" w:type="dxa"/>
          </w:tcPr>
          <w:p w14:paraId="0125788E" w14:textId="77777777" w:rsidR="007D4600" w:rsidRPr="007D4600" w:rsidRDefault="007D4600" w:rsidP="007D4600">
            <w:pPr>
              <w:spacing w:before="36" w:after="36"/>
              <w:rPr>
                <w:sz w:val="16"/>
                <w:szCs w:val="16"/>
              </w:rPr>
            </w:pPr>
            <w:r w:rsidRPr="007D4600">
              <w:rPr>
                <w:sz w:val="16"/>
                <w:szCs w:val="16"/>
              </w:rPr>
              <w:t>979 (8.1%)</w:t>
            </w:r>
          </w:p>
        </w:tc>
        <w:tc>
          <w:tcPr>
            <w:tcW w:w="917" w:type="dxa"/>
          </w:tcPr>
          <w:p w14:paraId="158E9FBA" w14:textId="77777777" w:rsidR="007D4600" w:rsidRPr="007D4600" w:rsidRDefault="007D4600" w:rsidP="007D4600">
            <w:pPr>
              <w:spacing w:before="36" w:after="36"/>
              <w:rPr>
                <w:sz w:val="16"/>
                <w:szCs w:val="16"/>
              </w:rPr>
            </w:pPr>
            <w:r w:rsidRPr="007D4600">
              <w:rPr>
                <w:sz w:val="16"/>
                <w:szCs w:val="16"/>
              </w:rPr>
              <w:t>90 (5.9%)</w:t>
            </w:r>
          </w:p>
        </w:tc>
      </w:tr>
      <w:tr w:rsidR="007D4600" w:rsidRPr="007D4600" w14:paraId="12A5A28B" w14:textId="77777777" w:rsidTr="002F2DC6">
        <w:tc>
          <w:tcPr>
            <w:tcW w:w="1278" w:type="dxa"/>
          </w:tcPr>
          <w:p w14:paraId="5AC4C775" w14:textId="77777777" w:rsidR="007D4600" w:rsidRPr="007D4600" w:rsidRDefault="007D4600" w:rsidP="007D4600">
            <w:pPr>
              <w:spacing w:before="36" w:after="36"/>
              <w:rPr>
                <w:sz w:val="16"/>
                <w:szCs w:val="16"/>
              </w:rPr>
            </w:pPr>
            <w:r w:rsidRPr="007D4600">
              <w:rPr>
                <w:sz w:val="16"/>
                <w:szCs w:val="16"/>
              </w:rPr>
              <w:t>Missing</w:t>
            </w:r>
          </w:p>
        </w:tc>
        <w:tc>
          <w:tcPr>
            <w:tcW w:w="1080" w:type="dxa"/>
          </w:tcPr>
          <w:p w14:paraId="4A24C954" w14:textId="77777777" w:rsidR="007D4600" w:rsidRPr="007D4600" w:rsidRDefault="007D4600" w:rsidP="007D4600">
            <w:pPr>
              <w:spacing w:before="36" w:after="36"/>
              <w:rPr>
                <w:sz w:val="16"/>
                <w:szCs w:val="16"/>
              </w:rPr>
            </w:pPr>
            <w:r w:rsidRPr="007D4600">
              <w:rPr>
                <w:sz w:val="16"/>
                <w:szCs w:val="16"/>
              </w:rPr>
              <w:t>3832 (1.1%)</w:t>
            </w:r>
          </w:p>
        </w:tc>
        <w:tc>
          <w:tcPr>
            <w:tcW w:w="992" w:type="dxa"/>
          </w:tcPr>
          <w:p w14:paraId="004C7A61" w14:textId="77777777" w:rsidR="007D4600" w:rsidRPr="007D4600" w:rsidRDefault="007D4600" w:rsidP="007D4600">
            <w:pPr>
              <w:spacing w:before="36" w:after="36"/>
              <w:rPr>
                <w:sz w:val="16"/>
                <w:szCs w:val="16"/>
              </w:rPr>
            </w:pPr>
            <w:r w:rsidRPr="007D4600">
              <w:rPr>
                <w:sz w:val="16"/>
                <w:szCs w:val="16"/>
              </w:rPr>
              <w:t>850 (1.3%)</w:t>
            </w:r>
          </w:p>
        </w:tc>
        <w:tc>
          <w:tcPr>
            <w:tcW w:w="808" w:type="dxa"/>
          </w:tcPr>
          <w:p w14:paraId="10FF8D12" w14:textId="77777777" w:rsidR="007D4600" w:rsidRPr="007D4600" w:rsidRDefault="007D4600" w:rsidP="007D4600">
            <w:pPr>
              <w:spacing w:before="36" w:after="36"/>
              <w:rPr>
                <w:sz w:val="16"/>
                <w:szCs w:val="16"/>
              </w:rPr>
            </w:pPr>
            <w:r w:rsidRPr="007D4600">
              <w:rPr>
                <w:sz w:val="16"/>
                <w:szCs w:val="16"/>
              </w:rPr>
              <w:t>434 (0.9%)</w:t>
            </w:r>
          </w:p>
        </w:tc>
        <w:tc>
          <w:tcPr>
            <w:tcW w:w="990" w:type="dxa"/>
          </w:tcPr>
          <w:p w14:paraId="36D39700" w14:textId="77777777" w:rsidR="007D4600" w:rsidRPr="007D4600" w:rsidRDefault="007D4600" w:rsidP="007D4600">
            <w:pPr>
              <w:spacing w:before="36" w:after="36"/>
              <w:rPr>
                <w:sz w:val="16"/>
                <w:szCs w:val="16"/>
              </w:rPr>
            </w:pPr>
            <w:r w:rsidRPr="007D4600">
              <w:rPr>
                <w:sz w:val="16"/>
                <w:szCs w:val="16"/>
              </w:rPr>
              <w:t>586 (1.1%)</w:t>
            </w:r>
          </w:p>
        </w:tc>
        <w:tc>
          <w:tcPr>
            <w:tcW w:w="990" w:type="dxa"/>
          </w:tcPr>
          <w:p w14:paraId="6E54AA54" w14:textId="77777777" w:rsidR="007D4600" w:rsidRPr="007D4600" w:rsidRDefault="007D4600" w:rsidP="007D4600">
            <w:pPr>
              <w:spacing w:before="36" w:after="36"/>
              <w:rPr>
                <w:sz w:val="16"/>
                <w:szCs w:val="16"/>
              </w:rPr>
            </w:pPr>
            <w:r w:rsidRPr="007D4600">
              <w:rPr>
                <w:sz w:val="16"/>
                <w:szCs w:val="16"/>
              </w:rPr>
              <w:t>624 (1.1%)</w:t>
            </w:r>
          </w:p>
        </w:tc>
        <w:tc>
          <w:tcPr>
            <w:tcW w:w="900" w:type="dxa"/>
          </w:tcPr>
          <w:p w14:paraId="411747EF" w14:textId="77777777" w:rsidR="007D4600" w:rsidRPr="007D4600" w:rsidRDefault="007D4600" w:rsidP="007D4600">
            <w:pPr>
              <w:spacing w:before="36" w:after="36"/>
              <w:rPr>
                <w:sz w:val="16"/>
                <w:szCs w:val="16"/>
              </w:rPr>
            </w:pPr>
            <w:r w:rsidRPr="007D4600">
              <w:rPr>
                <w:sz w:val="16"/>
                <w:szCs w:val="16"/>
              </w:rPr>
              <w:t>725 (1.1%)</w:t>
            </w:r>
          </w:p>
        </w:tc>
        <w:tc>
          <w:tcPr>
            <w:tcW w:w="810" w:type="dxa"/>
          </w:tcPr>
          <w:p w14:paraId="352F798F" w14:textId="77777777" w:rsidR="007D4600" w:rsidRPr="007D4600" w:rsidRDefault="007D4600" w:rsidP="007D4600">
            <w:pPr>
              <w:spacing w:before="36" w:after="36"/>
              <w:rPr>
                <w:sz w:val="16"/>
                <w:szCs w:val="16"/>
              </w:rPr>
            </w:pPr>
            <w:r w:rsidRPr="007D4600">
              <w:rPr>
                <w:sz w:val="16"/>
                <w:szCs w:val="16"/>
              </w:rPr>
              <w:t>450 (1.1%)</w:t>
            </w:r>
          </w:p>
        </w:tc>
        <w:tc>
          <w:tcPr>
            <w:tcW w:w="811" w:type="dxa"/>
          </w:tcPr>
          <w:p w14:paraId="795745B4" w14:textId="77777777" w:rsidR="007D4600" w:rsidRPr="007D4600" w:rsidRDefault="007D4600" w:rsidP="007D4600">
            <w:pPr>
              <w:spacing w:before="36" w:after="36"/>
              <w:rPr>
                <w:sz w:val="16"/>
                <w:szCs w:val="16"/>
              </w:rPr>
            </w:pPr>
            <w:r w:rsidRPr="007D4600">
              <w:rPr>
                <w:sz w:val="16"/>
                <w:szCs w:val="16"/>
              </w:rPr>
              <w:t>134 (1.1%)</w:t>
            </w:r>
          </w:p>
        </w:tc>
        <w:tc>
          <w:tcPr>
            <w:tcW w:w="917" w:type="dxa"/>
          </w:tcPr>
          <w:p w14:paraId="2419F3AB" w14:textId="77777777" w:rsidR="007D4600" w:rsidRPr="007D4600" w:rsidRDefault="007D4600" w:rsidP="007D4600">
            <w:pPr>
              <w:spacing w:before="36" w:after="36"/>
              <w:rPr>
                <w:sz w:val="16"/>
                <w:szCs w:val="16"/>
              </w:rPr>
            </w:pPr>
            <w:r w:rsidRPr="007D4600">
              <w:rPr>
                <w:sz w:val="16"/>
                <w:szCs w:val="16"/>
              </w:rPr>
              <w:t>29 (1.9%)</w:t>
            </w:r>
          </w:p>
        </w:tc>
      </w:tr>
      <w:tr w:rsidR="007D4600" w:rsidRPr="007D4600" w14:paraId="22B707E5" w14:textId="77777777" w:rsidTr="002F2DC6">
        <w:tc>
          <w:tcPr>
            <w:tcW w:w="1278" w:type="dxa"/>
            <w:shd w:val="clear" w:color="auto" w:fill="D9D9D9" w:themeFill="background1" w:themeFillShade="D9"/>
          </w:tcPr>
          <w:p w14:paraId="7759638B" w14:textId="77777777" w:rsidR="007D4600" w:rsidRPr="007D4600" w:rsidRDefault="007D4600" w:rsidP="007D4600">
            <w:pPr>
              <w:spacing w:before="36" w:after="36"/>
              <w:rPr>
                <w:sz w:val="16"/>
                <w:szCs w:val="16"/>
              </w:rPr>
            </w:pPr>
            <w:r w:rsidRPr="007D4600">
              <w:rPr>
                <w:sz w:val="16"/>
                <w:szCs w:val="16"/>
              </w:rPr>
              <w:t>Experienced Childhood Trauma</w:t>
            </w:r>
          </w:p>
        </w:tc>
        <w:tc>
          <w:tcPr>
            <w:tcW w:w="1080" w:type="dxa"/>
            <w:shd w:val="clear" w:color="auto" w:fill="D9D9D9" w:themeFill="background1" w:themeFillShade="D9"/>
          </w:tcPr>
          <w:p w14:paraId="3B4CBC6A"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09E4FE29"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0F7219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3D08EA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42FC51C3"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64D9842C"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7B08021"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193013EF"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479762A" w14:textId="77777777" w:rsidR="007D4600" w:rsidRPr="007D4600" w:rsidRDefault="007D4600" w:rsidP="007D4600">
            <w:pPr>
              <w:spacing w:before="36" w:after="36"/>
              <w:rPr>
                <w:sz w:val="16"/>
                <w:szCs w:val="16"/>
              </w:rPr>
            </w:pPr>
          </w:p>
        </w:tc>
      </w:tr>
      <w:tr w:rsidR="007D4600" w:rsidRPr="007D4600" w14:paraId="045EBCA4" w14:textId="77777777" w:rsidTr="002F2DC6">
        <w:tc>
          <w:tcPr>
            <w:tcW w:w="1278" w:type="dxa"/>
          </w:tcPr>
          <w:p w14:paraId="62B69F7A"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1310E982" w14:textId="77777777" w:rsidR="007D4600" w:rsidRPr="007D4600" w:rsidRDefault="007D4600" w:rsidP="007D4600">
            <w:pPr>
              <w:spacing w:before="36" w:after="36"/>
              <w:rPr>
                <w:sz w:val="16"/>
                <w:szCs w:val="16"/>
              </w:rPr>
            </w:pPr>
            <w:r w:rsidRPr="007D4600">
              <w:rPr>
                <w:sz w:val="16"/>
                <w:szCs w:val="16"/>
              </w:rPr>
              <w:t>131004 (38.3%)</w:t>
            </w:r>
          </w:p>
        </w:tc>
        <w:tc>
          <w:tcPr>
            <w:tcW w:w="992" w:type="dxa"/>
          </w:tcPr>
          <w:p w14:paraId="0ADAE012" w14:textId="77777777" w:rsidR="007D4600" w:rsidRPr="007D4600" w:rsidRDefault="007D4600" w:rsidP="007D4600">
            <w:pPr>
              <w:spacing w:before="36" w:after="36"/>
              <w:rPr>
                <w:sz w:val="16"/>
                <w:szCs w:val="16"/>
              </w:rPr>
            </w:pPr>
            <w:r w:rsidRPr="007D4600">
              <w:rPr>
                <w:sz w:val="16"/>
                <w:szCs w:val="16"/>
              </w:rPr>
              <w:t>16518 (25.6%)</w:t>
            </w:r>
          </w:p>
        </w:tc>
        <w:tc>
          <w:tcPr>
            <w:tcW w:w="808" w:type="dxa"/>
          </w:tcPr>
          <w:p w14:paraId="09D2BCBA" w14:textId="77777777" w:rsidR="007D4600" w:rsidRPr="007D4600" w:rsidRDefault="007D4600" w:rsidP="007D4600">
            <w:pPr>
              <w:spacing w:before="36" w:after="36"/>
              <w:rPr>
                <w:sz w:val="16"/>
                <w:szCs w:val="16"/>
              </w:rPr>
            </w:pPr>
            <w:r w:rsidRPr="007D4600">
              <w:rPr>
                <w:sz w:val="16"/>
                <w:szCs w:val="16"/>
              </w:rPr>
              <w:t>15289 (32.4%)</w:t>
            </w:r>
          </w:p>
        </w:tc>
        <w:tc>
          <w:tcPr>
            <w:tcW w:w="990" w:type="dxa"/>
          </w:tcPr>
          <w:p w14:paraId="749EE929" w14:textId="77777777" w:rsidR="007D4600" w:rsidRPr="007D4600" w:rsidRDefault="007D4600" w:rsidP="007D4600">
            <w:pPr>
              <w:spacing w:before="36" w:after="36"/>
              <w:rPr>
                <w:sz w:val="16"/>
                <w:szCs w:val="16"/>
              </w:rPr>
            </w:pPr>
            <w:r w:rsidRPr="007D4600">
              <w:rPr>
                <w:sz w:val="16"/>
                <w:szCs w:val="16"/>
              </w:rPr>
              <w:t>21660 (39.2%)</w:t>
            </w:r>
          </w:p>
        </w:tc>
        <w:tc>
          <w:tcPr>
            <w:tcW w:w="990" w:type="dxa"/>
          </w:tcPr>
          <w:p w14:paraId="0F63AF93" w14:textId="77777777" w:rsidR="007D4600" w:rsidRPr="007D4600" w:rsidRDefault="007D4600" w:rsidP="007D4600">
            <w:pPr>
              <w:spacing w:before="36" w:after="36"/>
              <w:rPr>
                <w:sz w:val="16"/>
                <w:szCs w:val="16"/>
              </w:rPr>
            </w:pPr>
            <w:r w:rsidRPr="007D4600">
              <w:rPr>
                <w:sz w:val="16"/>
                <w:szCs w:val="16"/>
              </w:rPr>
              <w:t>24223 (42.3%)</w:t>
            </w:r>
          </w:p>
        </w:tc>
        <w:tc>
          <w:tcPr>
            <w:tcW w:w="900" w:type="dxa"/>
          </w:tcPr>
          <w:p w14:paraId="7E53609B" w14:textId="77777777" w:rsidR="007D4600" w:rsidRPr="007D4600" w:rsidRDefault="007D4600" w:rsidP="007D4600">
            <w:pPr>
              <w:spacing w:before="36" w:after="36"/>
              <w:rPr>
                <w:sz w:val="16"/>
                <w:szCs w:val="16"/>
              </w:rPr>
            </w:pPr>
            <w:r w:rsidRPr="007D4600">
              <w:rPr>
                <w:sz w:val="16"/>
                <w:szCs w:val="16"/>
              </w:rPr>
              <w:t>27401 (43.4%)</w:t>
            </w:r>
          </w:p>
        </w:tc>
        <w:tc>
          <w:tcPr>
            <w:tcW w:w="810" w:type="dxa"/>
          </w:tcPr>
          <w:p w14:paraId="5FAE2214" w14:textId="77777777" w:rsidR="007D4600" w:rsidRPr="007D4600" w:rsidRDefault="007D4600" w:rsidP="007D4600">
            <w:pPr>
              <w:spacing w:before="36" w:after="36"/>
              <w:rPr>
                <w:sz w:val="16"/>
                <w:szCs w:val="16"/>
              </w:rPr>
            </w:pPr>
            <w:r w:rsidRPr="007D4600">
              <w:rPr>
                <w:sz w:val="16"/>
                <w:szCs w:val="16"/>
              </w:rPr>
              <w:t>19235 (47.1%)</w:t>
            </w:r>
          </w:p>
        </w:tc>
        <w:tc>
          <w:tcPr>
            <w:tcW w:w="811" w:type="dxa"/>
          </w:tcPr>
          <w:p w14:paraId="365E3833" w14:textId="77777777" w:rsidR="007D4600" w:rsidRPr="007D4600" w:rsidRDefault="007D4600" w:rsidP="007D4600">
            <w:pPr>
              <w:spacing w:before="36" w:after="36"/>
              <w:rPr>
                <w:sz w:val="16"/>
                <w:szCs w:val="16"/>
              </w:rPr>
            </w:pPr>
            <w:r w:rsidRPr="007D4600">
              <w:rPr>
                <w:sz w:val="16"/>
                <w:szCs w:val="16"/>
              </w:rPr>
              <w:t>5958 (49.5%)</w:t>
            </w:r>
          </w:p>
        </w:tc>
        <w:tc>
          <w:tcPr>
            <w:tcW w:w="917" w:type="dxa"/>
          </w:tcPr>
          <w:p w14:paraId="579EDBAF" w14:textId="77777777" w:rsidR="007D4600" w:rsidRPr="007D4600" w:rsidRDefault="007D4600" w:rsidP="007D4600">
            <w:pPr>
              <w:spacing w:before="36" w:after="36"/>
              <w:rPr>
                <w:sz w:val="16"/>
                <w:szCs w:val="16"/>
              </w:rPr>
            </w:pPr>
            <w:r w:rsidRPr="007D4600">
              <w:rPr>
                <w:sz w:val="16"/>
                <w:szCs w:val="16"/>
              </w:rPr>
              <w:t>720 (46.9%)</w:t>
            </w:r>
          </w:p>
        </w:tc>
      </w:tr>
      <w:tr w:rsidR="007D4600" w:rsidRPr="007D4600" w14:paraId="5DB037CA" w14:textId="77777777" w:rsidTr="002F2DC6">
        <w:tc>
          <w:tcPr>
            <w:tcW w:w="1278" w:type="dxa"/>
          </w:tcPr>
          <w:p w14:paraId="4177A0EA" w14:textId="77777777" w:rsidR="007D4600" w:rsidRPr="007D4600" w:rsidRDefault="007D4600" w:rsidP="007D4600">
            <w:pPr>
              <w:spacing w:before="36" w:after="36"/>
              <w:rPr>
                <w:sz w:val="16"/>
                <w:szCs w:val="16"/>
              </w:rPr>
            </w:pPr>
            <w:r w:rsidRPr="007D4600">
              <w:rPr>
                <w:sz w:val="16"/>
                <w:szCs w:val="16"/>
              </w:rPr>
              <w:t>Yes</w:t>
            </w:r>
          </w:p>
        </w:tc>
        <w:tc>
          <w:tcPr>
            <w:tcW w:w="1080" w:type="dxa"/>
          </w:tcPr>
          <w:p w14:paraId="256519D6" w14:textId="77777777" w:rsidR="007D4600" w:rsidRPr="007D4600" w:rsidRDefault="007D4600" w:rsidP="007D4600">
            <w:pPr>
              <w:spacing w:before="36" w:after="36"/>
              <w:rPr>
                <w:sz w:val="16"/>
                <w:szCs w:val="16"/>
              </w:rPr>
            </w:pPr>
            <w:r w:rsidRPr="007D4600">
              <w:rPr>
                <w:sz w:val="16"/>
                <w:szCs w:val="16"/>
              </w:rPr>
              <w:t>210952 (61.7%)</w:t>
            </w:r>
          </w:p>
        </w:tc>
        <w:tc>
          <w:tcPr>
            <w:tcW w:w="992" w:type="dxa"/>
          </w:tcPr>
          <w:p w14:paraId="329CDEA4" w14:textId="77777777" w:rsidR="007D4600" w:rsidRPr="007D4600" w:rsidRDefault="007D4600" w:rsidP="007D4600">
            <w:pPr>
              <w:spacing w:before="36" w:after="36"/>
              <w:rPr>
                <w:sz w:val="16"/>
                <w:szCs w:val="16"/>
              </w:rPr>
            </w:pPr>
            <w:r w:rsidRPr="007D4600">
              <w:rPr>
                <w:sz w:val="16"/>
                <w:szCs w:val="16"/>
              </w:rPr>
              <w:t>48130 (74.4%)</w:t>
            </w:r>
          </w:p>
        </w:tc>
        <w:tc>
          <w:tcPr>
            <w:tcW w:w="808" w:type="dxa"/>
          </w:tcPr>
          <w:p w14:paraId="47160063" w14:textId="77777777" w:rsidR="007D4600" w:rsidRPr="007D4600" w:rsidRDefault="007D4600" w:rsidP="007D4600">
            <w:pPr>
              <w:spacing w:before="36" w:after="36"/>
              <w:rPr>
                <w:sz w:val="16"/>
                <w:szCs w:val="16"/>
              </w:rPr>
            </w:pPr>
            <w:r w:rsidRPr="007D4600">
              <w:rPr>
                <w:sz w:val="16"/>
                <w:szCs w:val="16"/>
              </w:rPr>
              <w:t>31960 (67.6%)</w:t>
            </w:r>
          </w:p>
        </w:tc>
        <w:tc>
          <w:tcPr>
            <w:tcW w:w="990" w:type="dxa"/>
          </w:tcPr>
          <w:p w14:paraId="3219A265" w14:textId="77777777" w:rsidR="007D4600" w:rsidRPr="007D4600" w:rsidRDefault="007D4600" w:rsidP="007D4600">
            <w:pPr>
              <w:spacing w:before="36" w:after="36"/>
              <w:rPr>
                <w:sz w:val="16"/>
                <w:szCs w:val="16"/>
              </w:rPr>
            </w:pPr>
            <w:r w:rsidRPr="007D4600">
              <w:rPr>
                <w:sz w:val="16"/>
                <w:szCs w:val="16"/>
              </w:rPr>
              <w:t>33581 (60.8%)</w:t>
            </w:r>
          </w:p>
        </w:tc>
        <w:tc>
          <w:tcPr>
            <w:tcW w:w="990" w:type="dxa"/>
          </w:tcPr>
          <w:p w14:paraId="1C77BAA9" w14:textId="77777777" w:rsidR="007D4600" w:rsidRPr="007D4600" w:rsidRDefault="007D4600" w:rsidP="007D4600">
            <w:pPr>
              <w:spacing w:before="36" w:after="36"/>
              <w:rPr>
                <w:sz w:val="16"/>
                <w:szCs w:val="16"/>
              </w:rPr>
            </w:pPr>
            <w:r w:rsidRPr="007D4600">
              <w:rPr>
                <w:sz w:val="16"/>
                <w:szCs w:val="16"/>
              </w:rPr>
              <w:t>33036 (57.7%)</w:t>
            </w:r>
          </w:p>
        </w:tc>
        <w:tc>
          <w:tcPr>
            <w:tcW w:w="900" w:type="dxa"/>
          </w:tcPr>
          <w:p w14:paraId="3840A130" w14:textId="77777777" w:rsidR="007D4600" w:rsidRPr="007D4600" w:rsidRDefault="007D4600" w:rsidP="007D4600">
            <w:pPr>
              <w:spacing w:before="36" w:after="36"/>
              <w:rPr>
                <w:sz w:val="16"/>
                <w:szCs w:val="16"/>
              </w:rPr>
            </w:pPr>
            <w:r w:rsidRPr="007D4600">
              <w:rPr>
                <w:sz w:val="16"/>
                <w:szCs w:val="16"/>
              </w:rPr>
              <w:t>35712 (56.6%)</w:t>
            </w:r>
          </w:p>
        </w:tc>
        <w:tc>
          <w:tcPr>
            <w:tcW w:w="810" w:type="dxa"/>
          </w:tcPr>
          <w:p w14:paraId="22748655" w14:textId="77777777" w:rsidR="007D4600" w:rsidRPr="007D4600" w:rsidRDefault="007D4600" w:rsidP="007D4600">
            <w:pPr>
              <w:spacing w:before="36" w:after="36"/>
              <w:rPr>
                <w:sz w:val="16"/>
                <w:szCs w:val="16"/>
              </w:rPr>
            </w:pPr>
            <w:r w:rsidRPr="007D4600">
              <w:rPr>
                <w:sz w:val="16"/>
                <w:szCs w:val="16"/>
              </w:rPr>
              <w:t>21646 (52.9%)</w:t>
            </w:r>
          </w:p>
        </w:tc>
        <w:tc>
          <w:tcPr>
            <w:tcW w:w="811" w:type="dxa"/>
          </w:tcPr>
          <w:p w14:paraId="6B5220D3" w14:textId="77777777" w:rsidR="007D4600" w:rsidRPr="007D4600" w:rsidRDefault="007D4600" w:rsidP="007D4600">
            <w:pPr>
              <w:spacing w:before="36" w:after="36"/>
              <w:rPr>
                <w:sz w:val="16"/>
                <w:szCs w:val="16"/>
              </w:rPr>
            </w:pPr>
            <w:r w:rsidRPr="007D4600">
              <w:rPr>
                <w:sz w:val="16"/>
                <w:szCs w:val="16"/>
              </w:rPr>
              <w:t>6071 (50.5%)</w:t>
            </w:r>
          </w:p>
        </w:tc>
        <w:tc>
          <w:tcPr>
            <w:tcW w:w="917" w:type="dxa"/>
          </w:tcPr>
          <w:p w14:paraId="48C23676" w14:textId="77777777" w:rsidR="007D4600" w:rsidRPr="007D4600" w:rsidRDefault="007D4600" w:rsidP="007D4600">
            <w:pPr>
              <w:spacing w:before="36" w:after="36"/>
              <w:rPr>
                <w:sz w:val="16"/>
                <w:szCs w:val="16"/>
              </w:rPr>
            </w:pPr>
            <w:r w:rsidRPr="007D4600">
              <w:rPr>
                <w:sz w:val="16"/>
                <w:szCs w:val="16"/>
              </w:rPr>
              <w:t>816 (53.1%)</w:t>
            </w:r>
          </w:p>
        </w:tc>
      </w:tr>
      <w:tr w:rsidR="007D4600" w:rsidRPr="007D4600" w14:paraId="5793F6EC" w14:textId="77777777" w:rsidTr="002F2DC6">
        <w:tc>
          <w:tcPr>
            <w:tcW w:w="1278" w:type="dxa"/>
            <w:shd w:val="clear" w:color="auto" w:fill="D9D9D9" w:themeFill="background1" w:themeFillShade="D9"/>
          </w:tcPr>
          <w:p w14:paraId="4C5921F0" w14:textId="77777777" w:rsidR="007D4600" w:rsidRPr="007D4600" w:rsidRDefault="007D4600" w:rsidP="007D4600">
            <w:pPr>
              <w:spacing w:before="36" w:after="36"/>
              <w:rPr>
                <w:sz w:val="16"/>
                <w:szCs w:val="16"/>
              </w:rPr>
            </w:pPr>
            <w:r w:rsidRPr="007D4600">
              <w:rPr>
                <w:sz w:val="16"/>
                <w:szCs w:val="16"/>
              </w:rPr>
              <w:t>Experienced Adult Trauma</w:t>
            </w:r>
          </w:p>
        </w:tc>
        <w:tc>
          <w:tcPr>
            <w:tcW w:w="1080" w:type="dxa"/>
            <w:shd w:val="clear" w:color="auto" w:fill="D9D9D9" w:themeFill="background1" w:themeFillShade="D9"/>
          </w:tcPr>
          <w:p w14:paraId="1277E110"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1C01D35E"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D168B9A"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34F64D3E"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67FE0323"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16CB37B9"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D257E2A"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265CF72"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46D43F7A" w14:textId="77777777" w:rsidR="007D4600" w:rsidRPr="007D4600" w:rsidRDefault="007D4600" w:rsidP="007D4600">
            <w:pPr>
              <w:spacing w:before="36" w:after="36"/>
              <w:rPr>
                <w:sz w:val="16"/>
                <w:szCs w:val="16"/>
              </w:rPr>
            </w:pPr>
          </w:p>
        </w:tc>
      </w:tr>
      <w:tr w:rsidR="007D4600" w:rsidRPr="007D4600" w14:paraId="6A97D379" w14:textId="77777777" w:rsidTr="002F2DC6">
        <w:tc>
          <w:tcPr>
            <w:tcW w:w="1278" w:type="dxa"/>
          </w:tcPr>
          <w:p w14:paraId="6274A023" w14:textId="77777777" w:rsidR="007D4600" w:rsidRPr="007D4600" w:rsidRDefault="007D4600" w:rsidP="007D4600">
            <w:pPr>
              <w:spacing w:before="36" w:after="36"/>
              <w:rPr>
                <w:sz w:val="16"/>
                <w:szCs w:val="16"/>
              </w:rPr>
            </w:pPr>
            <w:r w:rsidRPr="007D4600">
              <w:rPr>
                <w:sz w:val="16"/>
                <w:szCs w:val="16"/>
              </w:rPr>
              <w:t>No</w:t>
            </w:r>
          </w:p>
        </w:tc>
        <w:tc>
          <w:tcPr>
            <w:tcW w:w="1080" w:type="dxa"/>
          </w:tcPr>
          <w:p w14:paraId="2F3047D7" w14:textId="77777777" w:rsidR="007D4600" w:rsidRPr="007D4600" w:rsidRDefault="007D4600" w:rsidP="007D4600">
            <w:pPr>
              <w:spacing w:before="36" w:after="36"/>
              <w:rPr>
                <w:sz w:val="16"/>
                <w:szCs w:val="16"/>
              </w:rPr>
            </w:pPr>
            <w:r w:rsidRPr="007D4600">
              <w:rPr>
                <w:sz w:val="16"/>
                <w:szCs w:val="16"/>
              </w:rPr>
              <w:t>89087 (26.1%)</w:t>
            </w:r>
          </w:p>
        </w:tc>
        <w:tc>
          <w:tcPr>
            <w:tcW w:w="992" w:type="dxa"/>
          </w:tcPr>
          <w:p w14:paraId="6A40D6DF" w14:textId="77777777" w:rsidR="007D4600" w:rsidRPr="007D4600" w:rsidRDefault="007D4600" w:rsidP="007D4600">
            <w:pPr>
              <w:spacing w:before="36" w:after="36"/>
              <w:rPr>
                <w:sz w:val="16"/>
                <w:szCs w:val="16"/>
              </w:rPr>
            </w:pPr>
            <w:r w:rsidRPr="007D4600">
              <w:rPr>
                <w:sz w:val="16"/>
                <w:szCs w:val="16"/>
              </w:rPr>
              <w:t>17408 (26.9%)</w:t>
            </w:r>
          </w:p>
        </w:tc>
        <w:tc>
          <w:tcPr>
            <w:tcW w:w="808" w:type="dxa"/>
          </w:tcPr>
          <w:p w14:paraId="54802C0F" w14:textId="77777777" w:rsidR="007D4600" w:rsidRPr="007D4600" w:rsidRDefault="007D4600" w:rsidP="007D4600">
            <w:pPr>
              <w:spacing w:before="36" w:after="36"/>
              <w:rPr>
                <w:sz w:val="16"/>
                <w:szCs w:val="16"/>
              </w:rPr>
            </w:pPr>
            <w:r w:rsidRPr="007D4600">
              <w:rPr>
                <w:sz w:val="16"/>
                <w:szCs w:val="16"/>
              </w:rPr>
              <w:t>12573 (26.6%)</w:t>
            </w:r>
          </w:p>
        </w:tc>
        <w:tc>
          <w:tcPr>
            <w:tcW w:w="990" w:type="dxa"/>
          </w:tcPr>
          <w:p w14:paraId="54272FBD" w14:textId="77777777" w:rsidR="007D4600" w:rsidRPr="007D4600" w:rsidRDefault="007D4600" w:rsidP="007D4600">
            <w:pPr>
              <w:spacing w:before="36" w:after="36"/>
              <w:rPr>
                <w:sz w:val="16"/>
                <w:szCs w:val="16"/>
              </w:rPr>
            </w:pPr>
            <w:r w:rsidRPr="007D4600">
              <w:rPr>
                <w:sz w:val="16"/>
                <w:szCs w:val="16"/>
              </w:rPr>
              <w:t>16663 (30.2%)</w:t>
            </w:r>
          </w:p>
        </w:tc>
        <w:tc>
          <w:tcPr>
            <w:tcW w:w="990" w:type="dxa"/>
          </w:tcPr>
          <w:p w14:paraId="7E5F3BE6" w14:textId="77777777" w:rsidR="007D4600" w:rsidRPr="007D4600" w:rsidRDefault="007D4600" w:rsidP="007D4600">
            <w:pPr>
              <w:spacing w:before="36" w:after="36"/>
              <w:rPr>
                <w:sz w:val="16"/>
                <w:szCs w:val="16"/>
              </w:rPr>
            </w:pPr>
            <w:r w:rsidRPr="007D4600">
              <w:rPr>
                <w:sz w:val="16"/>
                <w:szCs w:val="16"/>
              </w:rPr>
              <w:t>15786 (27.6%)</w:t>
            </w:r>
          </w:p>
        </w:tc>
        <w:tc>
          <w:tcPr>
            <w:tcW w:w="900" w:type="dxa"/>
          </w:tcPr>
          <w:p w14:paraId="2689E962" w14:textId="77777777" w:rsidR="007D4600" w:rsidRPr="007D4600" w:rsidRDefault="007D4600" w:rsidP="007D4600">
            <w:pPr>
              <w:spacing w:before="36" w:after="36"/>
              <w:rPr>
                <w:sz w:val="16"/>
                <w:szCs w:val="16"/>
              </w:rPr>
            </w:pPr>
            <w:r w:rsidRPr="007D4600">
              <w:rPr>
                <w:sz w:val="16"/>
                <w:szCs w:val="16"/>
              </w:rPr>
              <w:t>15432 (24.5%)</w:t>
            </w:r>
          </w:p>
        </w:tc>
        <w:tc>
          <w:tcPr>
            <w:tcW w:w="810" w:type="dxa"/>
          </w:tcPr>
          <w:p w14:paraId="13CB0DC6" w14:textId="77777777" w:rsidR="007D4600" w:rsidRPr="007D4600" w:rsidRDefault="007D4600" w:rsidP="007D4600">
            <w:pPr>
              <w:spacing w:before="36" w:after="36"/>
              <w:rPr>
                <w:sz w:val="16"/>
                <w:szCs w:val="16"/>
              </w:rPr>
            </w:pPr>
            <w:r w:rsidRPr="007D4600">
              <w:rPr>
                <w:sz w:val="16"/>
                <w:szCs w:val="16"/>
              </w:rPr>
              <w:t>9027 (22.1%)</w:t>
            </w:r>
          </w:p>
        </w:tc>
        <w:tc>
          <w:tcPr>
            <w:tcW w:w="811" w:type="dxa"/>
          </w:tcPr>
          <w:p w14:paraId="6FDC2F1B" w14:textId="77777777" w:rsidR="007D4600" w:rsidRPr="007D4600" w:rsidRDefault="007D4600" w:rsidP="007D4600">
            <w:pPr>
              <w:spacing w:before="36" w:after="36"/>
              <w:rPr>
                <w:sz w:val="16"/>
                <w:szCs w:val="16"/>
              </w:rPr>
            </w:pPr>
            <w:r w:rsidRPr="007D4600">
              <w:rPr>
                <w:sz w:val="16"/>
                <w:szCs w:val="16"/>
              </w:rPr>
              <w:t>1999 (16.6%)</w:t>
            </w:r>
          </w:p>
        </w:tc>
        <w:tc>
          <w:tcPr>
            <w:tcW w:w="917" w:type="dxa"/>
          </w:tcPr>
          <w:p w14:paraId="6D081844" w14:textId="77777777" w:rsidR="007D4600" w:rsidRPr="007D4600" w:rsidRDefault="007D4600" w:rsidP="007D4600">
            <w:pPr>
              <w:spacing w:before="36" w:after="36"/>
              <w:rPr>
                <w:sz w:val="16"/>
                <w:szCs w:val="16"/>
              </w:rPr>
            </w:pPr>
            <w:r w:rsidRPr="007D4600">
              <w:rPr>
                <w:sz w:val="16"/>
                <w:szCs w:val="16"/>
              </w:rPr>
              <w:t>199 (13.0%)</w:t>
            </w:r>
          </w:p>
        </w:tc>
      </w:tr>
      <w:tr w:rsidR="007D4600" w:rsidRPr="007D4600" w14:paraId="78253525" w14:textId="77777777" w:rsidTr="002F2DC6">
        <w:tc>
          <w:tcPr>
            <w:tcW w:w="1278" w:type="dxa"/>
          </w:tcPr>
          <w:p w14:paraId="5D98C304" w14:textId="77777777" w:rsidR="007D4600" w:rsidRPr="007D4600" w:rsidRDefault="007D4600" w:rsidP="007D4600">
            <w:pPr>
              <w:spacing w:before="36" w:after="36"/>
              <w:rPr>
                <w:sz w:val="16"/>
                <w:szCs w:val="16"/>
              </w:rPr>
            </w:pPr>
            <w:r w:rsidRPr="007D4600">
              <w:rPr>
                <w:sz w:val="16"/>
                <w:szCs w:val="16"/>
              </w:rPr>
              <w:t>Yes</w:t>
            </w:r>
          </w:p>
        </w:tc>
        <w:tc>
          <w:tcPr>
            <w:tcW w:w="1080" w:type="dxa"/>
          </w:tcPr>
          <w:p w14:paraId="487E462C" w14:textId="77777777" w:rsidR="007D4600" w:rsidRPr="007D4600" w:rsidRDefault="007D4600" w:rsidP="007D4600">
            <w:pPr>
              <w:spacing w:before="36" w:after="36"/>
              <w:rPr>
                <w:sz w:val="16"/>
                <w:szCs w:val="16"/>
              </w:rPr>
            </w:pPr>
            <w:r w:rsidRPr="007D4600">
              <w:rPr>
                <w:sz w:val="16"/>
                <w:szCs w:val="16"/>
              </w:rPr>
              <w:t>252869 (73.9%)</w:t>
            </w:r>
          </w:p>
        </w:tc>
        <w:tc>
          <w:tcPr>
            <w:tcW w:w="992" w:type="dxa"/>
          </w:tcPr>
          <w:p w14:paraId="2F56D808" w14:textId="77777777" w:rsidR="007D4600" w:rsidRPr="007D4600" w:rsidRDefault="007D4600" w:rsidP="007D4600">
            <w:pPr>
              <w:spacing w:before="36" w:after="36"/>
              <w:rPr>
                <w:sz w:val="16"/>
                <w:szCs w:val="16"/>
              </w:rPr>
            </w:pPr>
            <w:r w:rsidRPr="007D4600">
              <w:rPr>
                <w:sz w:val="16"/>
                <w:szCs w:val="16"/>
              </w:rPr>
              <w:t>47240 (73.1%)</w:t>
            </w:r>
          </w:p>
        </w:tc>
        <w:tc>
          <w:tcPr>
            <w:tcW w:w="808" w:type="dxa"/>
          </w:tcPr>
          <w:p w14:paraId="31AA80C6" w14:textId="77777777" w:rsidR="007D4600" w:rsidRPr="007D4600" w:rsidRDefault="007D4600" w:rsidP="007D4600">
            <w:pPr>
              <w:spacing w:before="36" w:after="36"/>
              <w:rPr>
                <w:sz w:val="16"/>
                <w:szCs w:val="16"/>
              </w:rPr>
            </w:pPr>
            <w:r w:rsidRPr="007D4600">
              <w:rPr>
                <w:sz w:val="16"/>
                <w:szCs w:val="16"/>
              </w:rPr>
              <w:t>34676 (73.4%)</w:t>
            </w:r>
          </w:p>
        </w:tc>
        <w:tc>
          <w:tcPr>
            <w:tcW w:w="990" w:type="dxa"/>
          </w:tcPr>
          <w:p w14:paraId="751B0BE9" w14:textId="77777777" w:rsidR="007D4600" w:rsidRPr="007D4600" w:rsidRDefault="007D4600" w:rsidP="007D4600">
            <w:pPr>
              <w:spacing w:before="36" w:after="36"/>
              <w:rPr>
                <w:sz w:val="16"/>
                <w:szCs w:val="16"/>
              </w:rPr>
            </w:pPr>
            <w:r w:rsidRPr="007D4600">
              <w:rPr>
                <w:sz w:val="16"/>
                <w:szCs w:val="16"/>
              </w:rPr>
              <w:t>38578 (69.8%)</w:t>
            </w:r>
          </w:p>
        </w:tc>
        <w:tc>
          <w:tcPr>
            <w:tcW w:w="990" w:type="dxa"/>
          </w:tcPr>
          <w:p w14:paraId="29A4DDA3" w14:textId="77777777" w:rsidR="007D4600" w:rsidRPr="007D4600" w:rsidRDefault="007D4600" w:rsidP="007D4600">
            <w:pPr>
              <w:spacing w:before="36" w:after="36"/>
              <w:rPr>
                <w:sz w:val="16"/>
                <w:szCs w:val="16"/>
              </w:rPr>
            </w:pPr>
            <w:r w:rsidRPr="007D4600">
              <w:rPr>
                <w:sz w:val="16"/>
                <w:szCs w:val="16"/>
              </w:rPr>
              <w:t>41473 (72.4%)</w:t>
            </w:r>
          </w:p>
        </w:tc>
        <w:tc>
          <w:tcPr>
            <w:tcW w:w="900" w:type="dxa"/>
          </w:tcPr>
          <w:p w14:paraId="34D77096" w14:textId="77777777" w:rsidR="007D4600" w:rsidRPr="007D4600" w:rsidRDefault="007D4600" w:rsidP="007D4600">
            <w:pPr>
              <w:spacing w:before="36" w:after="36"/>
              <w:rPr>
                <w:sz w:val="16"/>
                <w:szCs w:val="16"/>
              </w:rPr>
            </w:pPr>
            <w:r w:rsidRPr="007D4600">
              <w:rPr>
                <w:sz w:val="16"/>
                <w:szCs w:val="16"/>
              </w:rPr>
              <w:t>47681 (75.5%)</w:t>
            </w:r>
          </w:p>
        </w:tc>
        <w:tc>
          <w:tcPr>
            <w:tcW w:w="810" w:type="dxa"/>
          </w:tcPr>
          <w:p w14:paraId="4806F113" w14:textId="77777777" w:rsidR="007D4600" w:rsidRPr="007D4600" w:rsidRDefault="007D4600" w:rsidP="007D4600">
            <w:pPr>
              <w:spacing w:before="36" w:after="36"/>
              <w:rPr>
                <w:sz w:val="16"/>
                <w:szCs w:val="16"/>
              </w:rPr>
            </w:pPr>
            <w:r w:rsidRPr="007D4600">
              <w:rPr>
                <w:sz w:val="16"/>
                <w:szCs w:val="16"/>
              </w:rPr>
              <w:t>31854 (77.9%)</w:t>
            </w:r>
          </w:p>
        </w:tc>
        <w:tc>
          <w:tcPr>
            <w:tcW w:w="811" w:type="dxa"/>
          </w:tcPr>
          <w:p w14:paraId="4D5B43C9" w14:textId="77777777" w:rsidR="007D4600" w:rsidRPr="007D4600" w:rsidRDefault="007D4600" w:rsidP="007D4600">
            <w:pPr>
              <w:spacing w:before="36" w:after="36"/>
              <w:rPr>
                <w:sz w:val="16"/>
                <w:szCs w:val="16"/>
              </w:rPr>
            </w:pPr>
            <w:r w:rsidRPr="007D4600">
              <w:rPr>
                <w:sz w:val="16"/>
                <w:szCs w:val="16"/>
              </w:rPr>
              <w:t>10030 (83.4%)</w:t>
            </w:r>
          </w:p>
        </w:tc>
        <w:tc>
          <w:tcPr>
            <w:tcW w:w="917" w:type="dxa"/>
          </w:tcPr>
          <w:p w14:paraId="414466B6" w14:textId="77777777" w:rsidR="007D4600" w:rsidRPr="007D4600" w:rsidRDefault="007D4600" w:rsidP="007D4600">
            <w:pPr>
              <w:spacing w:before="36" w:after="36"/>
              <w:rPr>
                <w:sz w:val="16"/>
                <w:szCs w:val="16"/>
              </w:rPr>
            </w:pPr>
            <w:r w:rsidRPr="007D4600">
              <w:rPr>
                <w:sz w:val="16"/>
                <w:szCs w:val="16"/>
              </w:rPr>
              <w:t>1337 (87.0%)</w:t>
            </w:r>
          </w:p>
        </w:tc>
      </w:tr>
      <w:tr w:rsidR="007D4600" w:rsidRPr="007D4600" w14:paraId="00250EA7" w14:textId="77777777" w:rsidTr="002F2DC6">
        <w:tc>
          <w:tcPr>
            <w:tcW w:w="1278" w:type="dxa"/>
            <w:shd w:val="clear" w:color="auto" w:fill="D9D9D9" w:themeFill="background1" w:themeFillShade="D9"/>
          </w:tcPr>
          <w:p w14:paraId="4674D543" w14:textId="77777777" w:rsidR="007D4600" w:rsidRPr="007D4600" w:rsidRDefault="007D4600" w:rsidP="007D4600">
            <w:pPr>
              <w:spacing w:before="36" w:after="36"/>
              <w:rPr>
                <w:sz w:val="16"/>
                <w:szCs w:val="16"/>
              </w:rPr>
            </w:pPr>
            <w:r w:rsidRPr="007D4600">
              <w:rPr>
                <w:sz w:val="16"/>
                <w:szCs w:val="16"/>
              </w:rPr>
              <w:t>Physical Activity</w:t>
            </w:r>
          </w:p>
        </w:tc>
        <w:tc>
          <w:tcPr>
            <w:tcW w:w="1080" w:type="dxa"/>
            <w:shd w:val="clear" w:color="auto" w:fill="D9D9D9" w:themeFill="background1" w:themeFillShade="D9"/>
          </w:tcPr>
          <w:p w14:paraId="0B2638E5"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54615C97"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629FDEC"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3FF244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6E1E52BC"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1C58EBF0"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1A60108F"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2680487"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B82B34B" w14:textId="77777777" w:rsidR="007D4600" w:rsidRPr="007D4600" w:rsidRDefault="007D4600" w:rsidP="007D4600">
            <w:pPr>
              <w:spacing w:before="36" w:after="36"/>
              <w:rPr>
                <w:sz w:val="16"/>
                <w:szCs w:val="16"/>
              </w:rPr>
            </w:pPr>
          </w:p>
        </w:tc>
      </w:tr>
      <w:tr w:rsidR="007D4600" w:rsidRPr="007D4600" w14:paraId="74312221" w14:textId="77777777" w:rsidTr="002F2DC6">
        <w:tc>
          <w:tcPr>
            <w:tcW w:w="1278" w:type="dxa"/>
          </w:tcPr>
          <w:p w14:paraId="28AFDE4F" w14:textId="77777777" w:rsidR="007D4600" w:rsidRPr="007D4600" w:rsidRDefault="007D4600" w:rsidP="007D4600">
            <w:pPr>
              <w:spacing w:before="36" w:after="36"/>
              <w:rPr>
                <w:sz w:val="16"/>
                <w:szCs w:val="16"/>
              </w:rPr>
            </w:pPr>
            <w:r w:rsidRPr="007D4600">
              <w:rPr>
                <w:sz w:val="16"/>
                <w:szCs w:val="16"/>
              </w:rPr>
              <w:t>Inactive</w:t>
            </w:r>
          </w:p>
        </w:tc>
        <w:tc>
          <w:tcPr>
            <w:tcW w:w="1080" w:type="dxa"/>
          </w:tcPr>
          <w:p w14:paraId="7DF034AB" w14:textId="77777777" w:rsidR="007D4600" w:rsidRPr="007D4600" w:rsidRDefault="007D4600" w:rsidP="007D4600">
            <w:pPr>
              <w:spacing w:before="36" w:after="36"/>
              <w:rPr>
                <w:sz w:val="16"/>
                <w:szCs w:val="16"/>
              </w:rPr>
            </w:pPr>
            <w:r w:rsidRPr="007D4600">
              <w:rPr>
                <w:sz w:val="16"/>
                <w:szCs w:val="16"/>
              </w:rPr>
              <w:t>135525 (39.6%)</w:t>
            </w:r>
          </w:p>
        </w:tc>
        <w:tc>
          <w:tcPr>
            <w:tcW w:w="992" w:type="dxa"/>
          </w:tcPr>
          <w:p w14:paraId="032186A6" w14:textId="77777777" w:rsidR="007D4600" w:rsidRPr="007D4600" w:rsidRDefault="007D4600" w:rsidP="007D4600">
            <w:pPr>
              <w:spacing w:before="36" w:after="36"/>
              <w:rPr>
                <w:sz w:val="16"/>
                <w:szCs w:val="16"/>
              </w:rPr>
            </w:pPr>
            <w:r w:rsidRPr="007D4600">
              <w:rPr>
                <w:sz w:val="16"/>
                <w:szCs w:val="16"/>
              </w:rPr>
              <w:t>27949 (43.2%)</w:t>
            </w:r>
          </w:p>
        </w:tc>
        <w:tc>
          <w:tcPr>
            <w:tcW w:w="808" w:type="dxa"/>
          </w:tcPr>
          <w:p w14:paraId="383751F7" w14:textId="77777777" w:rsidR="007D4600" w:rsidRPr="007D4600" w:rsidRDefault="007D4600" w:rsidP="007D4600">
            <w:pPr>
              <w:spacing w:before="36" w:after="36"/>
              <w:rPr>
                <w:sz w:val="16"/>
                <w:szCs w:val="16"/>
              </w:rPr>
            </w:pPr>
            <w:r w:rsidRPr="007D4600">
              <w:rPr>
                <w:sz w:val="16"/>
                <w:szCs w:val="16"/>
              </w:rPr>
              <w:t>23082 (48.9%)</w:t>
            </w:r>
          </w:p>
        </w:tc>
        <w:tc>
          <w:tcPr>
            <w:tcW w:w="990" w:type="dxa"/>
          </w:tcPr>
          <w:p w14:paraId="3D504B66" w14:textId="77777777" w:rsidR="007D4600" w:rsidRPr="007D4600" w:rsidRDefault="007D4600" w:rsidP="007D4600">
            <w:pPr>
              <w:spacing w:before="36" w:after="36"/>
              <w:rPr>
                <w:sz w:val="16"/>
                <w:szCs w:val="16"/>
              </w:rPr>
            </w:pPr>
            <w:r w:rsidRPr="007D4600">
              <w:rPr>
                <w:sz w:val="16"/>
                <w:szCs w:val="16"/>
              </w:rPr>
              <w:t>27178 (49.2%)</w:t>
            </w:r>
          </w:p>
        </w:tc>
        <w:tc>
          <w:tcPr>
            <w:tcW w:w="990" w:type="dxa"/>
          </w:tcPr>
          <w:p w14:paraId="4C694A4A" w14:textId="77777777" w:rsidR="007D4600" w:rsidRPr="007D4600" w:rsidRDefault="007D4600" w:rsidP="007D4600">
            <w:pPr>
              <w:spacing w:before="36" w:after="36"/>
              <w:rPr>
                <w:sz w:val="16"/>
                <w:szCs w:val="16"/>
              </w:rPr>
            </w:pPr>
            <w:r w:rsidRPr="007D4600">
              <w:rPr>
                <w:sz w:val="16"/>
                <w:szCs w:val="16"/>
              </w:rPr>
              <w:t>24080 (42.1%)</w:t>
            </w:r>
          </w:p>
        </w:tc>
        <w:tc>
          <w:tcPr>
            <w:tcW w:w="900" w:type="dxa"/>
          </w:tcPr>
          <w:p w14:paraId="7E53E899" w14:textId="77777777" w:rsidR="007D4600" w:rsidRPr="007D4600" w:rsidRDefault="007D4600" w:rsidP="007D4600">
            <w:pPr>
              <w:spacing w:before="36" w:after="36"/>
              <w:rPr>
                <w:sz w:val="16"/>
                <w:szCs w:val="16"/>
              </w:rPr>
            </w:pPr>
            <w:r w:rsidRPr="007D4600">
              <w:rPr>
                <w:sz w:val="16"/>
                <w:szCs w:val="16"/>
              </w:rPr>
              <w:t>20054 (31.8%)</w:t>
            </w:r>
          </w:p>
        </w:tc>
        <w:tc>
          <w:tcPr>
            <w:tcW w:w="810" w:type="dxa"/>
          </w:tcPr>
          <w:p w14:paraId="740F2F1D" w14:textId="77777777" w:rsidR="007D4600" w:rsidRPr="007D4600" w:rsidRDefault="007D4600" w:rsidP="007D4600">
            <w:pPr>
              <w:spacing w:before="36" w:after="36"/>
              <w:rPr>
                <w:sz w:val="16"/>
                <w:szCs w:val="16"/>
              </w:rPr>
            </w:pPr>
            <w:r w:rsidRPr="007D4600">
              <w:rPr>
                <w:sz w:val="16"/>
                <w:szCs w:val="16"/>
              </w:rPr>
              <w:t>9828 (24.0%)</w:t>
            </w:r>
          </w:p>
        </w:tc>
        <w:tc>
          <w:tcPr>
            <w:tcW w:w="811" w:type="dxa"/>
          </w:tcPr>
          <w:p w14:paraId="058F5D5B" w14:textId="77777777" w:rsidR="007D4600" w:rsidRPr="007D4600" w:rsidRDefault="007D4600" w:rsidP="007D4600">
            <w:pPr>
              <w:spacing w:before="36" w:after="36"/>
              <w:rPr>
                <w:sz w:val="16"/>
                <w:szCs w:val="16"/>
              </w:rPr>
            </w:pPr>
            <w:r w:rsidRPr="007D4600">
              <w:rPr>
                <w:sz w:val="16"/>
                <w:szCs w:val="16"/>
              </w:rPr>
              <w:t>2883 (24.0%)</w:t>
            </w:r>
          </w:p>
        </w:tc>
        <w:tc>
          <w:tcPr>
            <w:tcW w:w="917" w:type="dxa"/>
          </w:tcPr>
          <w:p w14:paraId="67FD1C3C" w14:textId="77777777" w:rsidR="007D4600" w:rsidRPr="007D4600" w:rsidRDefault="007D4600" w:rsidP="007D4600">
            <w:pPr>
              <w:spacing w:before="36" w:after="36"/>
              <w:rPr>
                <w:sz w:val="16"/>
                <w:szCs w:val="16"/>
              </w:rPr>
            </w:pPr>
            <w:r w:rsidRPr="007D4600">
              <w:rPr>
                <w:sz w:val="16"/>
                <w:szCs w:val="16"/>
              </w:rPr>
              <w:t>471 (30.7%)</w:t>
            </w:r>
          </w:p>
        </w:tc>
      </w:tr>
      <w:tr w:rsidR="007D4600" w:rsidRPr="007D4600" w14:paraId="1F0F1797" w14:textId="77777777" w:rsidTr="002F2DC6">
        <w:tc>
          <w:tcPr>
            <w:tcW w:w="1278" w:type="dxa"/>
          </w:tcPr>
          <w:p w14:paraId="1BF74141" w14:textId="77777777" w:rsidR="007D4600" w:rsidRPr="007D4600" w:rsidRDefault="007D4600" w:rsidP="007D4600">
            <w:pPr>
              <w:spacing w:before="36" w:after="36"/>
              <w:rPr>
                <w:sz w:val="16"/>
                <w:szCs w:val="16"/>
              </w:rPr>
            </w:pPr>
            <w:r w:rsidRPr="007D4600">
              <w:rPr>
                <w:sz w:val="16"/>
                <w:szCs w:val="16"/>
              </w:rPr>
              <w:t>Active</w:t>
            </w:r>
          </w:p>
        </w:tc>
        <w:tc>
          <w:tcPr>
            <w:tcW w:w="1080" w:type="dxa"/>
          </w:tcPr>
          <w:p w14:paraId="778F186D" w14:textId="77777777" w:rsidR="007D4600" w:rsidRPr="007D4600" w:rsidRDefault="007D4600" w:rsidP="007D4600">
            <w:pPr>
              <w:spacing w:before="36" w:after="36"/>
              <w:rPr>
                <w:sz w:val="16"/>
                <w:szCs w:val="16"/>
              </w:rPr>
            </w:pPr>
            <w:r w:rsidRPr="007D4600">
              <w:rPr>
                <w:sz w:val="16"/>
                <w:szCs w:val="16"/>
              </w:rPr>
              <w:t>206431 (60.4%)</w:t>
            </w:r>
          </w:p>
        </w:tc>
        <w:tc>
          <w:tcPr>
            <w:tcW w:w="992" w:type="dxa"/>
          </w:tcPr>
          <w:p w14:paraId="47A9082E" w14:textId="77777777" w:rsidR="007D4600" w:rsidRPr="007D4600" w:rsidRDefault="007D4600" w:rsidP="007D4600">
            <w:pPr>
              <w:spacing w:before="36" w:after="36"/>
              <w:rPr>
                <w:sz w:val="16"/>
                <w:szCs w:val="16"/>
              </w:rPr>
            </w:pPr>
            <w:r w:rsidRPr="007D4600">
              <w:rPr>
                <w:sz w:val="16"/>
                <w:szCs w:val="16"/>
              </w:rPr>
              <w:t>36699 (56.8%)</w:t>
            </w:r>
          </w:p>
        </w:tc>
        <w:tc>
          <w:tcPr>
            <w:tcW w:w="808" w:type="dxa"/>
          </w:tcPr>
          <w:p w14:paraId="3AABACD8" w14:textId="77777777" w:rsidR="007D4600" w:rsidRPr="007D4600" w:rsidRDefault="007D4600" w:rsidP="007D4600">
            <w:pPr>
              <w:spacing w:before="36" w:after="36"/>
              <w:rPr>
                <w:sz w:val="16"/>
                <w:szCs w:val="16"/>
              </w:rPr>
            </w:pPr>
            <w:r w:rsidRPr="007D4600">
              <w:rPr>
                <w:sz w:val="16"/>
                <w:szCs w:val="16"/>
              </w:rPr>
              <w:t>24167 (51.1%)</w:t>
            </w:r>
          </w:p>
        </w:tc>
        <w:tc>
          <w:tcPr>
            <w:tcW w:w="990" w:type="dxa"/>
          </w:tcPr>
          <w:p w14:paraId="6712B607" w14:textId="77777777" w:rsidR="007D4600" w:rsidRPr="007D4600" w:rsidRDefault="007D4600" w:rsidP="007D4600">
            <w:pPr>
              <w:spacing w:before="36" w:after="36"/>
              <w:rPr>
                <w:sz w:val="16"/>
                <w:szCs w:val="16"/>
              </w:rPr>
            </w:pPr>
            <w:r w:rsidRPr="007D4600">
              <w:rPr>
                <w:sz w:val="16"/>
                <w:szCs w:val="16"/>
              </w:rPr>
              <w:t>28063 (50.8%)</w:t>
            </w:r>
          </w:p>
        </w:tc>
        <w:tc>
          <w:tcPr>
            <w:tcW w:w="990" w:type="dxa"/>
          </w:tcPr>
          <w:p w14:paraId="53DE2965" w14:textId="77777777" w:rsidR="007D4600" w:rsidRPr="007D4600" w:rsidRDefault="007D4600" w:rsidP="007D4600">
            <w:pPr>
              <w:spacing w:before="36" w:after="36"/>
              <w:rPr>
                <w:sz w:val="16"/>
                <w:szCs w:val="16"/>
              </w:rPr>
            </w:pPr>
            <w:r w:rsidRPr="007D4600">
              <w:rPr>
                <w:sz w:val="16"/>
                <w:szCs w:val="16"/>
              </w:rPr>
              <w:t>33179 (57.9%)</w:t>
            </w:r>
          </w:p>
        </w:tc>
        <w:tc>
          <w:tcPr>
            <w:tcW w:w="900" w:type="dxa"/>
          </w:tcPr>
          <w:p w14:paraId="0CE6F564" w14:textId="77777777" w:rsidR="007D4600" w:rsidRPr="007D4600" w:rsidRDefault="007D4600" w:rsidP="007D4600">
            <w:pPr>
              <w:spacing w:before="36" w:after="36"/>
              <w:rPr>
                <w:sz w:val="16"/>
                <w:szCs w:val="16"/>
              </w:rPr>
            </w:pPr>
            <w:r w:rsidRPr="007D4600">
              <w:rPr>
                <w:sz w:val="16"/>
                <w:szCs w:val="16"/>
              </w:rPr>
              <w:t>43059 (68.2%)</w:t>
            </w:r>
          </w:p>
        </w:tc>
        <w:tc>
          <w:tcPr>
            <w:tcW w:w="810" w:type="dxa"/>
          </w:tcPr>
          <w:p w14:paraId="1360ADCF" w14:textId="77777777" w:rsidR="007D4600" w:rsidRPr="007D4600" w:rsidRDefault="007D4600" w:rsidP="007D4600">
            <w:pPr>
              <w:spacing w:before="36" w:after="36"/>
              <w:rPr>
                <w:sz w:val="16"/>
                <w:szCs w:val="16"/>
              </w:rPr>
            </w:pPr>
            <w:r w:rsidRPr="007D4600">
              <w:rPr>
                <w:sz w:val="16"/>
                <w:szCs w:val="16"/>
              </w:rPr>
              <w:t>31053 (76.0%)</w:t>
            </w:r>
          </w:p>
        </w:tc>
        <w:tc>
          <w:tcPr>
            <w:tcW w:w="811" w:type="dxa"/>
          </w:tcPr>
          <w:p w14:paraId="7EF8A5AD" w14:textId="77777777" w:rsidR="007D4600" w:rsidRPr="007D4600" w:rsidRDefault="007D4600" w:rsidP="007D4600">
            <w:pPr>
              <w:spacing w:before="36" w:after="36"/>
              <w:rPr>
                <w:sz w:val="16"/>
                <w:szCs w:val="16"/>
              </w:rPr>
            </w:pPr>
            <w:r w:rsidRPr="007D4600">
              <w:rPr>
                <w:sz w:val="16"/>
                <w:szCs w:val="16"/>
              </w:rPr>
              <w:t>9146 (76.0%)</w:t>
            </w:r>
          </w:p>
        </w:tc>
        <w:tc>
          <w:tcPr>
            <w:tcW w:w="917" w:type="dxa"/>
          </w:tcPr>
          <w:p w14:paraId="23F8E8FE" w14:textId="77777777" w:rsidR="007D4600" w:rsidRPr="007D4600" w:rsidRDefault="007D4600" w:rsidP="007D4600">
            <w:pPr>
              <w:spacing w:before="36" w:after="36"/>
              <w:rPr>
                <w:sz w:val="16"/>
                <w:szCs w:val="16"/>
              </w:rPr>
            </w:pPr>
            <w:r w:rsidRPr="007D4600">
              <w:rPr>
                <w:sz w:val="16"/>
                <w:szCs w:val="16"/>
              </w:rPr>
              <w:t>1065 (69.3%)</w:t>
            </w:r>
          </w:p>
        </w:tc>
      </w:tr>
      <w:tr w:rsidR="007D4600" w:rsidRPr="007D4600" w14:paraId="57CEC30D" w14:textId="77777777" w:rsidTr="002F2DC6">
        <w:tc>
          <w:tcPr>
            <w:tcW w:w="1278" w:type="dxa"/>
            <w:shd w:val="clear" w:color="auto" w:fill="D9D9D9" w:themeFill="background1" w:themeFillShade="D9"/>
          </w:tcPr>
          <w:p w14:paraId="2108C1FE" w14:textId="77777777" w:rsidR="007D4600" w:rsidRPr="007D4600" w:rsidRDefault="007D4600" w:rsidP="007D4600">
            <w:pPr>
              <w:spacing w:before="36" w:after="36"/>
              <w:rPr>
                <w:sz w:val="16"/>
                <w:szCs w:val="16"/>
              </w:rPr>
            </w:pPr>
            <w:r w:rsidRPr="007D4600">
              <w:rPr>
                <w:sz w:val="16"/>
                <w:szCs w:val="16"/>
              </w:rPr>
              <w:t>MHQ</w:t>
            </w:r>
          </w:p>
        </w:tc>
        <w:tc>
          <w:tcPr>
            <w:tcW w:w="1080" w:type="dxa"/>
            <w:shd w:val="clear" w:color="auto" w:fill="D9D9D9" w:themeFill="background1" w:themeFillShade="D9"/>
          </w:tcPr>
          <w:p w14:paraId="6806E159"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6AFFF663"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789C12BF"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688210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F68A658"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6CC267C4"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913B652"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04466C31"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CB145C8" w14:textId="77777777" w:rsidR="007D4600" w:rsidRPr="007D4600" w:rsidRDefault="007D4600" w:rsidP="007D4600">
            <w:pPr>
              <w:spacing w:before="36" w:after="36"/>
              <w:rPr>
                <w:sz w:val="16"/>
                <w:szCs w:val="16"/>
              </w:rPr>
            </w:pPr>
          </w:p>
        </w:tc>
      </w:tr>
      <w:tr w:rsidR="007D4600" w:rsidRPr="007D4600" w14:paraId="553E5193" w14:textId="77777777" w:rsidTr="002F2DC6">
        <w:tc>
          <w:tcPr>
            <w:tcW w:w="1278" w:type="dxa"/>
          </w:tcPr>
          <w:p w14:paraId="321DA8CF"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36E1D3EF" w14:textId="77777777" w:rsidR="007D4600" w:rsidRPr="007D4600" w:rsidRDefault="007D4600" w:rsidP="007D4600">
            <w:pPr>
              <w:spacing w:before="36" w:after="36"/>
              <w:rPr>
                <w:sz w:val="16"/>
                <w:szCs w:val="16"/>
              </w:rPr>
            </w:pPr>
            <w:r w:rsidRPr="007D4600">
              <w:rPr>
                <w:sz w:val="16"/>
                <w:szCs w:val="16"/>
              </w:rPr>
              <w:t>67.9 (72.7)</w:t>
            </w:r>
          </w:p>
        </w:tc>
        <w:tc>
          <w:tcPr>
            <w:tcW w:w="992" w:type="dxa"/>
          </w:tcPr>
          <w:p w14:paraId="108C3D49" w14:textId="77777777" w:rsidR="007D4600" w:rsidRPr="007D4600" w:rsidRDefault="007D4600" w:rsidP="007D4600">
            <w:pPr>
              <w:spacing w:before="36" w:after="36"/>
              <w:rPr>
                <w:sz w:val="16"/>
                <w:szCs w:val="16"/>
              </w:rPr>
            </w:pPr>
            <w:r w:rsidRPr="007D4600">
              <w:rPr>
                <w:sz w:val="16"/>
                <w:szCs w:val="16"/>
              </w:rPr>
              <w:t>21.2 (69.6)</w:t>
            </w:r>
          </w:p>
        </w:tc>
        <w:tc>
          <w:tcPr>
            <w:tcW w:w="808" w:type="dxa"/>
          </w:tcPr>
          <w:p w14:paraId="6F17DB9B" w14:textId="77777777" w:rsidR="007D4600" w:rsidRPr="007D4600" w:rsidRDefault="007D4600" w:rsidP="007D4600">
            <w:pPr>
              <w:spacing w:before="36" w:after="36"/>
              <w:rPr>
                <w:sz w:val="16"/>
                <w:szCs w:val="16"/>
              </w:rPr>
            </w:pPr>
            <w:r w:rsidRPr="007D4600">
              <w:rPr>
                <w:sz w:val="16"/>
                <w:szCs w:val="16"/>
              </w:rPr>
              <w:t>45.4 (69.2)</w:t>
            </w:r>
          </w:p>
        </w:tc>
        <w:tc>
          <w:tcPr>
            <w:tcW w:w="990" w:type="dxa"/>
          </w:tcPr>
          <w:p w14:paraId="0150AB18" w14:textId="77777777" w:rsidR="007D4600" w:rsidRPr="007D4600" w:rsidRDefault="007D4600" w:rsidP="007D4600">
            <w:pPr>
              <w:spacing w:before="36" w:after="36"/>
              <w:rPr>
                <w:sz w:val="16"/>
                <w:szCs w:val="16"/>
              </w:rPr>
            </w:pPr>
            <w:r w:rsidRPr="007D4600">
              <w:rPr>
                <w:sz w:val="16"/>
                <w:szCs w:val="16"/>
              </w:rPr>
              <w:t>64.6 (68.4)</w:t>
            </w:r>
          </w:p>
        </w:tc>
        <w:tc>
          <w:tcPr>
            <w:tcW w:w="990" w:type="dxa"/>
          </w:tcPr>
          <w:p w14:paraId="0EC06CD9" w14:textId="77777777" w:rsidR="007D4600" w:rsidRPr="007D4600" w:rsidRDefault="007D4600" w:rsidP="007D4600">
            <w:pPr>
              <w:spacing w:before="36" w:after="36"/>
              <w:rPr>
                <w:sz w:val="16"/>
                <w:szCs w:val="16"/>
              </w:rPr>
            </w:pPr>
            <w:r w:rsidRPr="007D4600">
              <w:rPr>
                <w:sz w:val="16"/>
                <w:szCs w:val="16"/>
              </w:rPr>
              <w:t>80.2 (67.6)</w:t>
            </w:r>
          </w:p>
        </w:tc>
        <w:tc>
          <w:tcPr>
            <w:tcW w:w="900" w:type="dxa"/>
          </w:tcPr>
          <w:p w14:paraId="071C6BFF" w14:textId="77777777" w:rsidR="007D4600" w:rsidRPr="007D4600" w:rsidRDefault="007D4600" w:rsidP="007D4600">
            <w:pPr>
              <w:spacing w:before="36" w:after="36"/>
              <w:rPr>
                <w:sz w:val="16"/>
                <w:szCs w:val="16"/>
              </w:rPr>
            </w:pPr>
            <w:r w:rsidRPr="007D4600">
              <w:rPr>
                <w:sz w:val="16"/>
                <w:szCs w:val="16"/>
              </w:rPr>
              <w:t>92.6 (65.5)</w:t>
            </w:r>
          </w:p>
        </w:tc>
        <w:tc>
          <w:tcPr>
            <w:tcW w:w="810" w:type="dxa"/>
          </w:tcPr>
          <w:p w14:paraId="6867C63A" w14:textId="77777777" w:rsidR="007D4600" w:rsidRPr="007D4600" w:rsidRDefault="007D4600" w:rsidP="007D4600">
            <w:pPr>
              <w:spacing w:before="36" w:after="36"/>
              <w:rPr>
                <w:sz w:val="16"/>
                <w:szCs w:val="16"/>
              </w:rPr>
            </w:pPr>
            <w:r w:rsidRPr="007D4600">
              <w:rPr>
                <w:sz w:val="16"/>
                <w:szCs w:val="16"/>
              </w:rPr>
              <w:t>103 (59.7)</w:t>
            </w:r>
          </w:p>
        </w:tc>
        <w:tc>
          <w:tcPr>
            <w:tcW w:w="811" w:type="dxa"/>
          </w:tcPr>
          <w:p w14:paraId="702C842F" w14:textId="77777777" w:rsidR="007D4600" w:rsidRPr="007D4600" w:rsidRDefault="007D4600" w:rsidP="007D4600">
            <w:pPr>
              <w:spacing w:before="36" w:after="36"/>
              <w:rPr>
                <w:sz w:val="16"/>
                <w:szCs w:val="16"/>
              </w:rPr>
            </w:pPr>
            <w:r w:rsidRPr="007D4600">
              <w:rPr>
                <w:sz w:val="16"/>
                <w:szCs w:val="16"/>
              </w:rPr>
              <w:t>111 (55.1)</w:t>
            </w:r>
          </w:p>
        </w:tc>
        <w:tc>
          <w:tcPr>
            <w:tcW w:w="917" w:type="dxa"/>
          </w:tcPr>
          <w:p w14:paraId="76D7F0D0" w14:textId="77777777" w:rsidR="007D4600" w:rsidRPr="007D4600" w:rsidRDefault="007D4600" w:rsidP="007D4600">
            <w:pPr>
              <w:spacing w:before="36" w:after="36"/>
              <w:rPr>
                <w:sz w:val="16"/>
                <w:szCs w:val="16"/>
              </w:rPr>
            </w:pPr>
            <w:r w:rsidRPr="007D4600">
              <w:rPr>
                <w:sz w:val="16"/>
                <w:szCs w:val="16"/>
              </w:rPr>
              <w:t>111 (63.7)</w:t>
            </w:r>
          </w:p>
        </w:tc>
      </w:tr>
      <w:tr w:rsidR="007D4600" w:rsidRPr="007D4600" w14:paraId="35EA42A1" w14:textId="77777777" w:rsidTr="002F2DC6">
        <w:tc>
          <w:tcPr>
            <w:tcW w:w="1278" w:type="dxa"/>
          </w:tcPr>
          <w:p w14:paraId="52CC518A"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0360EC82" w14:textId="77777777" w:rsidR="007D4600" w:rsidRPr="007D4600" w:rsidRDefault="007D4600" w:rsidP="007D4600">
            <w:pPr>
              <w:spacing w:before="36" w:after="36"/>
              <w:rPr>
                <w:sz w:val="16"/>
                <w:szCs w:val="16"/>
              </w:rPr>
            </w:pPr>
            <w:r w:rsidRPr="007D4600">
              <w:rPr>
                <w:sz w:val="16"/>
                <w:szCs w:val="16"/>
              </w:rPr>
              <w:t>79.1 [-166, 200]</w:t>
            </w:r>
          </w:p>
        </w:tc>
        <w:tc>
          <w:tcPr>
            <w:tcW w:w="992" w:type="dxa"/>
          </w:tcPr>
          <w:p w14:paraId="385DF4BE" w14:textId="77777777" w:rsidR="007D4600" w:rsidRPr="007D4600" w:rsidRDefault="007D4600" w:rsidP="007D4600">
            <w:pPr>
              <w:spacing w:before="36" w:after="36"/>
              <w:rPr>
                <w:sz w:val="16"/>
                <w:szCs w:val="16"/>
              </w:rPr>
            </w:pPr>
            <w:r w:rsidRPr="007D4600">
              <w:rPr>
                <w:sz w:val="16"/>
                <w:szCs w:val="16"/>
              </w:rPr>
              <w:t>2.10 [-166, 200]</w:t>
            </w:r>
          </w:p>
        </w:tc>
        <w:tc>
          <w:tcPr>
            <w:tcW w:w="808" w:type="dxa"/>
          </w:tcPr>
          <w:p w14:paraId="0782FBBD" w14:textId="77777777" w:rsidR="007D4600" w:rsidRPr="007D4600" w:rsidRDefault="007D4600" w:rsidP="007D4600">
            <w:pPr>
              <w:spacing w:before="36" w:after="36"/>
              <w:rPr>
                <w:sz w:val="16"/>
                <w:szCs w:val="16"/>
              </w:rPr>
            </w:pPr>
            <w:r w:rsidRPr="007D4600">
              <w:rPr>
                <w:sz w:val="16"/>
                <w:szCs w:val="16"/>
              </w:rPr>
              <w:t>45.2 [-166, 200]</w:t>
            </w:r>
          </w:p>
        </w:tc>
        <w:tc>
          <w:tcPr>
            <w:tcW w:w="990" w:type="dxa"/>
          </w:tcPr>
          <w:p w14:paraId="4700258D" w14:textId="77777777" w:rsidR="007D4600" w:rsidRPr="007D4600" w:rsidRDefault="007D4600" w:rsidP="007D4600">
            <w:pPr>
              <w:spacing w:before="36" w:after="36"/>
              <w:rPr>
                <w:sz w:val="16"/>
                <w:szCs w:val="16"/>
              </w:rPr>
            </w:pPr>
            <w:r w:rsidRPr="007D4600">
              <w:rPr>
                <w:sz w:val="16"/>
                <w:szCs w:val="16"/>
              </w:rPr>
              <w:t>72.6 [-166, 200]</w:t>
            </w:r>
          </w:p>
        </w:tc>
        <w:tc>
          <w:tcPr>
            <w:tcW w:w="990" w:type="dxa"/>
          </w:tcPr>
          <w:p w14:paraId="6BAD6C49" w14:textId="77777777" w:rsidR="007D4600" w:rsidRPr="007D4600" w:rsidRDefault="007D4600" w:rsidP="007D4600">
            <w:pPr>
              <w:spacing w:before="36" w:after="36"/>
              <w:rPr>
                <w:sz w:val="16"/>
                <w:szCs w:val="16"/>
              </w:rPr>
            </w:pPr>
            <w:r w:rsidRPr="007D4600">
              <w:rPr>
                <w:sz w:val="16"/>
                <w:szCs w:val="16"/>
              </w:rPr>
              <w:t>93.5 [-166, 200]</w:t>
            </w:r>
          </w:p>
        </w:tc>
        <w:tc>
          <w:tcPr>
            <w:tcW w:w="900" w:type="dxa"/>
          </w:tcPr>
          <w:p w14:paraId="77201318" w14:textId="77777777" w:rsidR="007D4600" w:rsidRPr="007D4600" w:rsidRDefault="007D4600" w:rsidP="007D4600">
            <w:pPr>
              <w:spacing w:before="36" w:after="36"/>
              <w:rPr>
                <w:sz w:val="16"/>
                <w:szCs w:val="16"/>
              </w:rPr>
            </w:pPr>
            <w:r w:rsidRPr="007D4600">
              <w:rPr>
                <w:sz w:val="16"/>
                <w:szCs w:val="16"/>
              </w:rPr>
              <w:t>108 [-166, 200]</w:t>
            </w:r>
          </w:p>
        </w:tc>
        <w:tc>
          <w:tcPr>
            <w:tcW w:w="810" w:type="dxa"/>
          </w:tcPr>
          <w:p w14:paraId="2489732F" w14:textId="77777777" w:rsidR="007D4600" w:rsidRPr="007D4600" w:rsidRDefault="007D4600" w:rsidP="007D4600">
            <w:pPr>
              <w:spacing w:before="36" w:after="36"/>
              <w:rPr>
                <w:sz w:val="16"/>
                <w:szCs w:val="16"/>
              </w:rPr>
            </w:pPr>
            <w:r w:rsidRPr="007D4600">
              <w:rPr>
                <w:sz w:val="16"/>
                <w:szCs w:val="16"/>
              </w:rPr>
              <w:t>117 [-166, 200]</w:t>
            </w:r>
          </w:p>
        </w:tc>
        <w:tc>
          <w:tcPr>
            <w:tcW w:w="811" w:type="dxa"/>
          </w:tcPr>
          <w:p w14:paraId="4814A877" w14:textId="77777777" w:rsidR="007D4600" w:rsidRPr="007D4600" w:rsidRDefault="007D4600" w:rsidP="007D4600">
            <w:pPr>
              <w:spacing w:before="36" w:after="36"/>
              <w:rPr>
                <w:sz w:val="16"/>
                <w:szCs w:val="16"/>
              </w:rPr>
            </w:pPr>
            <w:r w:rsidRPr="007D4600">
              <w:rPr>
                <w:sz w:val="16"/>
                <w:szCs w:val="16"/>
              </w:rPr>
              <w:t>124 [-166, 200]</w:t>
            </w:r>
          </w:p>
        </w:tc>
        <w:tc>
          <w:tcPr>
            <w:tcW w:w="917" w:type="dxa"/>
          </w:tcPr>
          <w:p w14:paraId="5B8FC7A1" w14:textId="77777777" w:rsidR="007D4600" w:rsidRPr="007D4600" w:rsidRDefault="007D4600" w:rsidP="007D4600">
            <w:pPr>
              <w:spacing w:before="36" w:after="36"/>
              <w:rPr>
                <w:sz w:val="16"/>
                <w:szCs w:val="16"/>
              </w:rPr>
            </w:pPr>
            <w:r w:rsidRPr="007D4600">
              <w:rPr>
                <w:sz w:val="16"/>
                <w:szCs w:val="16"/>
              </w:rPr>
              <w:t>125 [-166, 200]</w:t>
            </w:r>
          </w:p>
        </w:tc>
      </w:tr>
      <w:tr w:rsidR="007D4600" w:rsidRPr="007D4600" w14:paraId="09D2F7CC" w14:textId="77777777" w:rsidTr="002F2DC6">
        <w:tc>
          <w:tcPr>
            <w:tcW w:w="1278" w:type="dxa"/>
            <w:shd w:val="clear" w:color="auto" w:fill="D9D9D9" w:themeFill="background1" w:themeFillShade="D9"/>
          </w:tcPr>
          <w:p w14:paraId="770AFDD7" w14:textId="77777777" w:rsidR="007D4600" w:rsidRPr="007D4600" w:rsidRDefault="007D4600" w:rsidP="007D4600">
            <w:pPr>
              <w:spacing w:before="36" w:after="36"/>
              <w:rPr>
                <w:sz w:val="16"/>
                <w:szCs w:val="16"/>
              </w:rPr>
            </w:pPr>
            <w:r w:rsidRPr="007D4600">
              <w:rPr>
                <w:sz w:val="16"/>
                <w:szCs w:val="16"/>
              </w:rPr>
              <w:t>Core Cognition</w:t>
            </w:r>
          </w:p>
        </w:tc>
        <w:tc>
          <w:tcPr>
            <w:tcW w:w="1080" w:type="dxa"/>
            <w:shd w:val="clear" w:color="auto" w:fill="D9D9D9" w:themeFill="background1" w:themeFillShade="D9"/>
          </w:tcPr>
          <w:p w14:paraId="7BB91BC3"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076AEF05"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2C604AF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527B4E7"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F53C1FB"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B459FA3"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290A07CF"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00DA50A4"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52545F25" w14:textId="77777777" w:rsidR="007D4600" w:rsidRPr="007D4600" w:rsidRDefault="007D4600" w:rsidP="007D4600">
            <w:pPr>
              <w:spacing w:before="36" w:after="36"/>
              <w:rPr>
                <w:sz w:val="16"/>
                <w:szCs w:val="16"/>
              </w:rPr>
            </w:pPr>
          </w:p>
        </w:tc>
      </w:tr>
      <w:tr w:rsidR="007D4600" w:rsidRPr="007D4600" w14:paraId="403684E8" w14:textId="77777777" w:rsidTr="002F2DC6">
        <w:tc>
          <w:tcPr>
            <w:tcW w:w="1278" w:type="dxa"/>
          </w:tcPr>
          <w:p w14:paraId="7D78F485"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244980FD" w14:textId="77777777" w:rsidR="007D4600" w:rsidRPr="007D4600" w:rsidRDefault="007D4600" w:rsidP="007D4600">
            <w:pPr>
              <w:spacing w:before="36" w:after="36"/>
              <w:rPr>
                <w:sz w:val="16"/>
                <w:szCs w:val="16"/>
              </w:rPr>
            </w:pPr>
            <w:r w:rsidRPr="007D4600">
              <w:rPr>
                <w:sz w:val="16"/>
                <w:szCs w:val="16"/>
              </w:rPr>
              <w:t>81.4 (67.0)</w:t>
            </w:r>
          </w:p>
        </w:tc>
        <w:tc>
          <w:tcPr>
            <w:tcW w:w="992" w:type="dxa"/>
          </w:tcPr>
          <w:p w14:paraId="32E62854" w14:textId="77777777" w:rsidR="007D4600" w:rsidRPr="007D4600" w:rsidRDefault="007D4600" w:rsidP="007D4600">
            <w:pPr>
              <w:spacing w:before="36" w:after="36"/>
              <w:rPr>
                <w:sz w:val="16"/>
                <w:szCs w:val="16"/>
              </w:rPr>
            </w:pPr>
            <w:r w:rsidRPr="007D4600">
              <w:rPr>
                <w:sz w:val="16"/>
                <w:szCs w:val="16"/>
              </w:rPr>
              <w:t>39.5 (63.2)</w:t>
            </w:r>
          </w:p>
        </w:tc>
        <w:tc>
          <w:tcPr>
            <w:tcW w:w="808" w:type="dxa"/>
          </w:tcPr>
          <w:p w14:paraId="42A5DDC1" w14:textId="77777777" w:rsidR="007D4600" w:rsidRPr="007D4600" w:rsidRDefault="007D4600" w:rsidP="007D4600">
            <w:pPr>
              <w:spacing w:before="36" w:after="36"/>
              <w:rPr>
                <w:sz w:val="16"/>
                <w:szCs w:val="16"/>
              </w:rPr>
            </w:pPr>
            <w:r w:rsidRPr="007D4600">
              <w:rPr>
                <w:sz w:val="16"/>
                <w:szCs w:val="16"/>
              </w:rPr>
              <w:t>61.0 (64.7)</w:t>
            </w:r>
          </w:p>
        </w:tc>
        <w:tc>
          <w:tcPr>
            <w:tcW w:w="990" w:type="dxa"/>
          </w:tcPr>
          <w:p w14:paraId="70391AA3" w14:textId="77777777" w:rsidR="007D4600" w:rsidRPr="007D4600" w:rsidRDefault="007D4600" w:rsidP="007D4600">
            <w:pPr>
              <w:spacing w:before="36" w:after="36"/>
              <w:rPr>
                <w:sz w:val="16"/>
                <w:szCs w:val="16"/>
              </w:rPr>
            </w:pPr>
            <w:r w:rsidRPr="007D4600">
              <w:rPr>
                <w:sz w:val="16"/>
                <w:szCs w:val="16"/>
              </w:rPr>
              <w:t>78.6 (64.7)</w:t>
            </w:r>
          </w:p>
        </w:tc>
        <w:tc>
          <w:tcPr>
            <w:tcW w:w="990" w:type="dxa"/>
          </w:tcPr>
          <w:p w14:paraId="59BFE423" w14:textId="77777777" w:rsidR="007D4600" w:rsidRPr="007D4600" w:rsidRDefault="007D4600" w:rsidP="007D4600">
            <w:pPr>
              <w:spacing w:before="36" w:after="36"/>
              <w:rPr>
                <w:sz w:val="16"/>
                <w:szCs w:val="16"/>
              </w:rPr>
            </w:pPr>
            <w:r w:rsidRPr="007D4600">
              <w:rPr>
                <w:sz w:val="16"/>
                <w:szCs w:val="16"/>
              </w:rPr>
              <w:t>92.3 (63.0)</w:t>
            </w:r>
          </w:p>
        </w:tc>
        <w:tc>
          <w:tcPr>
            <w:tcW w:w="900" w:type="dxa"/>
          </w:tcPr>
          <w:p w14:paraId="319FF58C" w14:textId="77777777" w:rsidR="007D4600" w:rsidRPr="007D4600" w:rsidRDefault="007D4600" w:rsidP="007D4600">
            <w:pPr>
              <w:spacing w:before="36" w:after="36"/>
              <w:rPr>
                <w:sz w:val="16"/>
                <w:szCs w:val="16"/>
              </w:rPr>
            </w:pPr>
            <w:r w:rsidRPr="007D4600">
              <w:rPr>
                <w:sz w:val="16"/>
                <w:szCs w:val="16"/>
              </w:rPr>
              <w:t>104 (60.4)</w:t>
            </w:r>
          </w:p>
        </w:tc>
        <w:tc>
          <w:tcPr>
            <w:tcW w:w="810" w:type="dxa"/>
          </w:tcPr>
          <w:p w14:paraId="609BC5BD" w14:textId="77777777" w:rsidR="007D4600" w:rsidRPr="007D4600" w:rsidRDefault="007D4600" w:rsidP="007D4600">
            <w:pPr>
              <w:spacing w:before="36" w:after="36"/>
              <w:rPr>
                <w:sz w:val="16"/>
                <w:szCs w:val="16"/>
              </w:rPr>
            </w:pPr>
            <w:r w:rsidRPr="007D4600">
              <w:rPr>
                <w:sz w:val="16"/>
                <w:szCs w:val="16"/>
              </w:rPr>
              <w:t>113 (54.7)</w:t>
            </w:r>
          </w:p>
        </w:tc>
        <w:tc>
          <w:tcPr>
            <w:tcW w:w="811" w:type="dxa"/>
          </w:tcPr>
          <w:p w14:paraId="52FDC13F" w14:textId="77777777" w:rsidR="007D4600" w:rsidRPr="007D4600" w:rsidRDefault="007D4600" w:rsidP="007D4600">
            <w:pPr>
              <w:spacing w:before="36" w:after="36"/>
              <w:rPr>
                <w:sz w:val="16"/>
                <w:szCs w:val="16"/>
              </w:rPr>
            </w:pPr>
            <w:r w:rsidRPr="007D4600">
              <w:rPr>
                <w:sz w:val="16"/>
                <w:szCs w:val="16"/>
              </w:rPr>
              <w:t>119 (51.3)</w:t>
            </w:r>
          </w:p>
        </w:tc>
        <w:tc>
          <w:tcPr>
            <w:tcW w:w="917" w:type="dxa"/>
          </w:tcPr>
          <w:p w14:paraId="6BEB62B4" w14:textId="77777777" w:rsidR="007D4600" w:rsidRPr="007D4600" w:rsidRDefault="007D4600" w:rsidP="007D4600">
            <w:pPr>
              <w:spacing w:before="36" w:after="36"/>
              <w:rPr>
                <w:sz w:val="16"/>
                <w:szCs w:val="16"/>
              </w:rPr>
            </w:pPr>
            <w:r w:rsidRPr="007D4600">
              <w:rPr>
                <w:sz w:val="16"/>
                <w:szCs w:val="16"/>
              </w:rPr>
              <w:t>116 (58.3)</w:t>
            </w:r>
          </w:p>
        </w:tc>
      </w:tr>
      <w:tr w:rsidR="007D4600" w:rsidRPr="007D4600" w14:paraId="70BF4A1F" w14:textId="77777777" w:rsidTr="002F2DC6">
        <w:tc>
          <w:tcPr>
            <w:tcW w:w="1278" w:type="dxa"/>
          </w:tcPr>
          <w:p w14:paraId="06959951"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34277485" w14:textId="77777777" w:rsidR="007D4600" w:rsidRPr="007D4600" w:rsidRDefault="007D4600" w:rsidP="007D4600">
            <w:pPr>
              <w:spacing w:before="36" w:after="36"/>
              <w:rPr>
                <w:sz w:val="16"/>
                <w:szCs w:val="16"/>
              </w:rPr>
            </w:pPr>
            <w:r w:rsidRPr="007D4600">
              <w:rPr>
                <w:sz w:val="16"/>
                <w:szCs w:val="16"/>
              </w:rPr>
              <w:t>93.5 [-100, 200]</w:t>
            </w:r>
          </w:p>
        </w:tc>
        <w:tc>
          <w:tcPr>
            <w:tcW w:w="992" w:type="dxa"/>
          </w:tcPr>
          <w:p w14:paraId="68ADDFB7" w14:textId="77777777" w:rsidR="007D4600" w:rsidRPr="007D4600" w:rsidRDefault="007D4600" w:rsidP="007D4600">
            <w:pPr>
              <w:spacing w:before="36" w:after="36"/>
              <w:rPr>
                <w:sz w:val="16"/>
                <w:szCs w:val="16"/>
              </w:rPr>
            </w:pPr>
            <w:r w:rsidRPr="007D4600">
              <w:rPr>
                <w:sz w:val="16"/>
                <w:szCs w:val="16"/>
              </w:rPr>
              <w:t>25.4 [-100, 200]</w:t>
            </w:r>
          </w:p>
        </w:tc>
        <w:tc>
          <w:tcPr>
            <w:tcW w:w="808" w:type="dxa"/>
          </w:tcPr>
          <w:p w14:paraId="716C61AB" w14:textId="77777777" w:rsidR="007D4600" w:rsidRPr="007D4600" w:rsidRDefault="007D4600" w:rsidP="007D4600">
            <w:pPr>
              <w:spacing w:before="36" w:after="36"/>
              <w:rPr>
                <w:sz w:val="16"/>
                <w:szCs w:val="16"/>
              </w:rPr>
            </w:pPr>
            <w:r w:rsidRPr="007D4600">
              <w:rPr>
                <w:sz w:val="16"/>
                <w:szCs w:val="16"/>
              </w:rPr>
              <w:t>63.3 [-100, 200]</w:t>
            </w:r>
          </w:p>
        </w:tc>
        <w:tc>
          <w:tcPr>
            <w:tcW w:w="990" w:type="dxa"/>
          </w:tcPr>
          <w:p w14:paraId="65EBD66E" w14:textId="77777777" w:rsidR="007D4600" w:rsidRPr="007D4600" w:rsidRDefault="007D4600" w:rsidP="007D4600">
            <w:pPr>
              <w:spacing w:before="36" w:after="36"/>
              <w:rPr>
                <w:sz w:val="16"/>
                <w:szCs w:val="16"/>
              </w:rPr>
            </w:pPr>
            <w:r w:rsidRPr="007D4600">
              <w:rPr>
                <w:sz w:val="16"/>
                <w:szCs w:val="16"/>
              </w:rPr>
              <w:t>88.8 [-100, 200]</w:t>
            </w:r>
          </w:p>
        </w:tc>
        <w:tc>
          <w:tcPr>
            <w:tcW w:w="990" w:type="dxa"/>
          </w:tcPr>
          <w:p w14:paraId="238E16CD" w14:textId="77777777" w:rsidR="007D4600" w:rsidRPr="007D4600" w:rsidRDefault="007D4600" w:rsidP="007D4600">
            <w:pPr>
              <w:spacing w:before="36" w:after="36"/>
              <w:rPr>
                <w:sz w:val="16"/>
                <w:szCs w:val="16"/>
              </w:rPr>
            </w:pPr>
            <w:r w:rsidRPr="007D4600">
              <w:rPr>
                <w:sz w:val="16"/>
                <w:szCs w:val="16"/>
              </w:rPr>
              <w:t>106 [-100, 200]</w:t>
            </w:r>
          </w:p>
        </w:tc>
        <w:tc>
          <w:tcPr>
            <w:tcW w:w="900" w:type="dxa"/>
          </w:tcPr>
          <w:p w14:paraId="1D0D6BF9" w14:textId="77777777" w:rsidR="007D4600" w:rsidRPr="007D4600" w:rsidRDefault="007D4600" w:rsidP="007D4600">
            <w:pPr>
              <w:spacing w:before="36" w:after="36"/>
              <w:rPr>
                <w:sz w:val="16"/>
                <w:szCs w:val="16"/>
              </w:rPr>
            </w:pPr>
            <w:r w:rsidRPr="007D4600">
              <w:rPr>
                <w:sz w:val="16"/>
                <w:szCs w:val="16"/>
              </w:rPr>
              <w:t>118 [-100, 200]</w:t>
            </w:r>
          </w:p>
        </w:tc>
        <w:tc>
          <w:tcPr>
            <w:tcW w:w="810" w:type="dxa"/>
          </w:tcPr>
          <w:p w14:paraId="26F3FD76" w14:textId="77777777" w:rsidR="007D4600" w:rsidRPr="007D4600" w:rsidRDefault="007D4600" w:rsidP="007D4600">
            <w:pPr>
              <w:spacing w:before="36" w:after="36"/>
              <w:rPr>
                <w:sz w:val="16"/>
                <w:szCs w:val="16"/>
              </w:rPr>
            </w:pPr>
            <w:r w:rsidRPr="007D4600">
              <w:rPr>
                <w:sz w:val="16"/>
                <w:szCs w:val="16"/>
              </w:rPr>
              <w:t>125 [-100, 200]</w:t>
            </w:r>
          </w:p>
        </w:tc>
        <w:tc>
          <w:tcPr>
            <w:tcW w:w="811" w:type="dxa"/>
          </w:tcPr>
          <w:p w14:paraId="794F4EB6" w14:textId="77777777" w:rsidR="007D4600" w:rsidRPr="007D4600" w:rsidRDefault="007D4600" w:rsidP="007D4600">
            <w:pPr>
              <w:spacing w:before="36" w:after="36"/>
              <w:rPr>
                <w:sz w:val="16"/>
                <w:szCs w:val="16"/>
              </w:rPr>
            </w:pPr>
            <w:r w:rsidRPr="007D4600">
              <w:rPr>
                <w:sz w:val="16"/>
                <w:szCs w:val="16"/>
              </w:rPr>
              <w:t>130 [-100, 200]</w:t>
            </w:r>
          </w:p>
        </w:tc>
        <w:tc>
          <w:tcPr>
            <w:tcW w:w="917" w:type="dxa"/>
          </w:tcPr>
          <w:p w14:paraId="728B9AD1" w14:textId="77777777" w:rsidR="007D4600" w:rsidRPr="007D4600" w:rsidRDefault="007D4600" w:rsidP="007D4600">
            <w:pPr>
              <w:spacing w:before="36" w:after="36"/>
              <w:rPr>
                <w:sz w:val="16"/>
                <w:szCs w:val="16"/>
              </w:rPr>
            </w:pPr>
            <w:r w:rsidRPr="007D4600">
              <w:rPr>
                <w:sz w:val="16"/>
                <w:szCs w:val="16"/>
              </w:rPr>
              <w:t>130 [-100, 200]</w:t>
            </w:r>
          </w:p>
        </w:tc>
      </w:tr>
      <w:tr w:rsidR="007D4600" w:rsidRPr="007D4600" w14:paraId="67ABF405" w14:textId="77777777" w:rsidTr="002F2DC6">
        <w:tc>
          <w:tcPr>
            <w:tcW w:w="1278" w:type="dxa"/>
            <w:shd w:val="clear" w:color="auto" w:fill="D9D9D9" w:themeFill="background1" w:themeFillShade="D9"/>
          </w:tcPr>
          <w:p w14:paraId="758B6D63" w14:textId="77777777" w:rsidR="007D4600" w:rsidRPr="007D4600" w:rsidRDefault="007D4600" w:rsidP="007D4600">
            <w:pPr>
              <w:spacing w:before="36" w:after="36"/>
              <w:rPr>
                <w:sz w:val="16"/>
                <w:szCs w:val="16"/>
              </w:rPr>
            </w:pPr>
            <w:r w:rsidRPr="007D4600">
              <w:rPr>
                <w:sz w:val="16"/>
                <w:szCs w:val="16"/>
              </w:rPr>
              <w:t>Adaptability and Resilience</w:t>
            </w:r>
          </w:p>
        </w:tc>
        <w:tc>
          <w:tcPr>
            <w:tcW w:w="1080" w:type="dxa"/>
            <w:shd w:val="clear" w:color="auto" w:fill="D9D9D9" w:themeFill="background1" w:themeFillShade="D9"/>
          </w:tcPr>
          <w:p w14:paraId="00F05EFD"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2078B24E"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515D1C2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C0CC908"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1189327E"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5762C58B"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3414110"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7969B4F0"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674F48E2" w14:textId="77777777" w:rsidR="007D4600" w:rsidRPr="007D4600" w:rsidRDefault="007D4600" w:rsidP="007D4600">
            <w:pPr>
              <w:spacing w:before="36" w:after="36"/>
              <w:rPr>
                <w:sz w:val="16"/>
                <w:szCs w:val="16"/>
              </w:rPr>
            </w:pPr>
          </w:p>
        </w:tc>
      </w:tr>
      <w:tr w:rsidR="007D4600" w:rsidRPr="007D4600" w14:paraId="6D8CE55D" w14:textId="77777777" w:rsidTr="002F2DC6">
        <w:tc>
          <w:tcPr>
            <w:tcW w:w="1278" w:type="dxa"/>
          </w:tcPr>
          <w:p w14:paraId="4ABD4F90"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5BA228CB" w14:textId="77777777" w:rsidR="007D4600" w:rsidRPr="007D4600" w:rsidRDefault="007D4600" w:rsidP="007D4600">
            <w:pPr>
              <w:spacing w:before="36" w:after="36"/>
              <w:rPr>
                <w:sz w:val="16"/>
                <w:szCs w:val="16"/>
              </w:rPr>
            </w:pPr>
            <w:r w:rsidRPr="007D4600">
              <w:rPr>
                <w:sz w:val="16"/>
                <w:szCs w:val="16"/>
              </w:rPr>
              <w:t>89.8 (67.4)</w:t>
            </w:r>
          </w:p>
        </w:tc>
        <w:tc>
          <w:tcPr>
            <w:tcW w:w="992" w:type="dxa"/>
          </w:tcPr>
          <w:p w14:paraId="7703D9A5" w14:textId="77777777" w:rsidR="007D4600" w:rsidRPr="007D4600" w:rsidRDefault="007D4600" w:rsidP="007D4600">
            <w:pPr>
              <w:spacing w:before="36" w:after="36"/>
              <w:rPr>
                <w:sz w:val="16"/>
                <w:szCs w:val="16"/>
              </w:rPr>
            </w:pPr>
            <w:r w:rsidRPr="007D4600">
              <w:rPr>
                <w:sz w:val="16"/>
                <w:szCs w:val="16"/>
              </w:rPr>
              <w:t>50.7 (67.5)</w:t>
            </w:r>
          </w:p>
        </w:tc>
        <w:tc>
          <w:tcPr>
            <w:tcW w:w="808" w:type="dxa"/>
          </w:tcPr>
          <w:p w14:paraId="69C19057" w14:textId="77777777" w:rsidR="007D4600" w:rsidRPr="007D4600" w:rsidRDefault="007D4600" w:rsidP="007D4600">
            <w:pPr>
              <w:spacing w:before="36" w:after="36"/>
              <w:rPr>
                <w:sz w:val="16"/>
                <w:szCs w:val="16"/>
              </w:rPr>
            </w:pPr>
            <w:r w:rsidRPr="007D4600">
              <w:rPr>
                <w:sz w:val="16"/>
                <w:szCs w:val="16"/>
              </w:rPr>
              <w:t>70.6 (66.7)</w:t>
            </w:r>
          </w:p>
        </w:tc>
        <w:tc>
          <w:tcPr>
            <w:tcW w:w="990" w:type="dxa"/>
          </w:tcPr>
          <w:p w14:paraId="41CB4E1F" w14:textId="77777777" w:rsidR="007D4600" w:rsidRPr="007D4600" w:rsidRDefault="007D4600" w:rsidP="007D4600">
            <w:pPr>
              <w:spacing w:before="36" w:after="36"/>
              <w:rPr>
                <w:sz w:val="16"/>
                <w:szCs w:val="16"/>
              </w:rPr>
            </w:pPr>
            <w:r w:rsidRPr="007D4600">
              <w:rPr>
                <w:sz w:val="16"/>
                <w:szCs w:val="16"/>
              </w:rPr>
              <w:t>88.3 (64.6)</w:t>
            </w:r>
          </w:p>
        </w:tc>
        <w:tc>
          <w:tcPr>
            <w:tcW w:w="990" w:type="dxa"/>
          </w:tcPr>
          <w:p w14:paraId="2F80C00C" w14:textId="77777777" w:rsidR="007D4600" w:rsidRPr="007D4600" w:rsidRDefault="007D4600" w:rsidP="007D4600">
            <w:pPr>
              <w:spacing w:before="36" w:after="36"/>
              <w:rPr>
                <w:sz w:val="16"/>
                <w:szCs w:val="16"/>
              </w:rPr>
            </w:pPr>
            <w:r w:rsidRPr="007D4600">
              <w:rPr>
                <w:sz w:val="16"/>
                <w:szCs w:val="16"/>
              </w:rPr>
              <w:t>101 (62.7)</w:t>
            </w:r>
          </w:p>
        </w:tc>
        <w:tc>
          <w:tcPr>
            <w:tcW w:w="900" w:type="dxa"/>
          </w:tcPr>
          <w:p w14:paraId="79545C74" w14:textId="77777777" w:rsidR="007D4600" w:rsidRPr="007D4600" w:rsidRDefault="007D4600" w:rsidP="007D4600">
            <w:pPr>
              <w:spacing w:before="36" w:after="36"/>
              <w:rPr>
                <w:sz w:val="16"/>
                <w:szCs w:val="16"/>
              </w:rPr>
            </w:pPr>
            <w:r w:rsidRPr="007D4600">
              <w:rPr>
                <w:sz w:val="16"/>
                <w:szCs w:val="16"/>
              </w:rPr>
              <w:t>110 (61.3)</w:t>
            </w:r>
          </w:p>
        </w:tc>
        <w:tc>
          <w:tcPr>
            <w:tcW w:w="810" w:type="dxa"/>
          </w:tcPr>
          <w:p w14:paraId="346BD503" w14:textId="77777777" w:rsidR="007D4600" w:rsidRPr="007D4600" w:rsidRDefault="007D4600" w:rsidP="007D4600">
            <w:pPr>
              <w:spacing w:before="36" w:after="36"/>
              <w:rPr>
                <w:sz w:val="16"/>
                <w:szCs w:val="16"/>
              </w:rPr>
            </w:pPr>
            <w:r w:rsidRPr="007D4600">
              <w:rPr>
                <w:sz w:val="16"/>
                <w:szCs w:val="16"/>
              </w:rPr>
              <w:t>118 (55.2)</w:t>
            </w:r>
          </w:p>
        </w:tc>
        <w:tc>
          <w:tcPr>
            <w:tcW w:w="811" w:type="dxa"/>
          </w:tcPr>
          <w:p w14:paraId="27D7AC22" w14:textId="77777777" w:rsidR="007D4600" w:rsidRPr="007D4600" w:rsidRDefault="007D4600" w:rsidP="007D4600">
            <w:pPr>
              <w:spacing w:before="36" w:after="36"/>
              <w:rPr>
                <w:sz w:val="16"/>
                <w:szCs w:val="16"/>
              </w:rPr>
            </w:pPr>
            <w:r w:rsidRPr="007D4600">
              <w:rPr>
                <w:sz w:val="16"/>
                <w:szCs w:val="16"/>
              </w:rPr>
              <w:t>125 (49.7)</w:t>
            </w:r>
          </w:p>
        </w:tc>
        <w:tc>
          <w:tcPr>
            <w:tcW w:w="917" w:type="dxa"/>
          </w:tcPr>
          <w:p w14:paraId="17F3583D" w14:textId="77777777" w:rsidR="007D4600" w:rsidRPr="007D4600" w:rsidRDefault="007D4600" w:rsidP="007D4600">
            <w:pPr>
              <w:spacing w:before="36" w:after="36"/>
              <w:rPr>
                <w:sz w:val="16"/>
                <w:szCs w:val="16"/>
              </w:rPr>
            </w:pPr>
            <w:r w:rsidRPr="007D4600">
              <w:rPr>
                <w:sz w:val="16"/>
                <w:szCs w:val="16"/>
              </w:rPr>
              <w:t>123 (55.4)</w:t>
            </w:r>
          </w:p>
        </w:tc>
      </w:tr>
      <w:tr w:rsidR="007D4600" w:rsidRPr="007D4600" w14:paraId="7DF96D45" w14:textId="77777777" w:rsidTr="002F2DC6">
        <w:tc>
          <w:tcPr>
            <w:tcW w:w="1278" w:type="dxa"/>
          </w:tcPr>
          <w:p w14:paraId="51480C62"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540FDF25" w14:textId="77777777" w:rsidR="007D4600" w:rsidRPr="007D4600" w:rsidRDefault="007D4600" w:rsidP="007D4600">
            <w:pPr>
              <w:spacing w:before="36" w:after="36"/>
              <w:rPr>
                <w:sz w:val="16"/>
                <w:szCs w:val="16"/>
              </w:rPr>
            </w:pPr>
            <w:r w:rsidRPr="007D4600">
              <w:rPr>
                <w:sz w:val="16"/>
                <w:szCs w:val="16"/>
              </w:rPr>
              <w:t>105 [-100, 200]</w:t>
            </w:r>
          </w:p>
        </w:tc>
        <w:tc>
          <w:tcPr>
            <w:tcW w:w="992" w:type="dxa"/>
          </w:tcPr>
          <w:p w14:paraId="7FF07C95" w14:textId="77777777" w:rsidR="007D4600" w:rsidRPr="007D4600" w:rsidRDefault="007D4600" w:rsidP="007D4600">
            <w:pPr>
              <w:spacing w:before="36" w:after="36"/>
              <w:rPr>
                <w:sz w:val="16"/>
                <w:szCs w:val="16"/>
              </w:rPr>
            </w:pPr>
            <w:r w:rsidRPr="007D4600">
              <w:rPr>
                <w:sz w:val="16"/>
                <w:szCs w:val="16"/>
              </w:rPr>
              <w:t>53.7 [-100, 200]</w:t>
            </w:r>
          </w:p>
        </w:tc>
        <w:tc>
          <w:tcPr>
            <w:tcW w:w="808" w:type="dxa"/>
          </w:tcPr>
          <w:p w14:paraId="47E860C8" w14:textId="77777777" w:rsidR="007D4600" w:rsidRPr="007D4600" w:rsidRDefault="007D4600" w:rsidP="007D4600">
            <w:pPr>
              <w:spacing w:before="36" w:after="36"/>
              <w:rPr>
                <w:sz w:val="16"/>
                <w:szCs w:val="16"/>
              </w:rPr>
            </w:pPr>
            <w:r w:rsidRPr="007D4600">
              <w:rPr>
                <w:sz w:val="16"/>
                <w:szCs w:val="16"/>
              </w:rPr>
              <w:t>81.7 [-100, 200]</w:t>
            </w:r>
          </w:p>
        </w:tc>
        <w:tc>
          <w:tcPr>
            <w:tcW w:w="990" w:type="dxa"/>
          </w:tcPr>
          <w:p w14:paraId="38D5ADDA" w14:textId="77777777" w:rsidR="007D4600" w:rsidRPr="007D4600" w:rsidRDefault="007D4600" w:rsidP="007D4600">
            <w:pPr>
              <w:spacing w:before="36" w:after="36"/>
              <w:rPr>
                <w:sz w:val="16"/>
                <w:szCs w:val="16"/>
              </w:rPr>
            </w:pPr>
            <w:r w:rsidRPr="007D4600">
              <w:rPr>
                <w:sz w:val="16"/>
                <w:szCs w:val="16"/>
              </w:rPr>
              <w:t>102 [-100, 200]</w:t>
            </w:r>
          </w:p>
        </w:tc>
        <w:tc>
          <w:tcPr>
            <w:tcW w:w="990" w:type="dxa"/>
          </w:tcPr>
          <w:p w14:paraId="787B4BD3" w14:textId="77777777" w:rsidR="007D4600" w:rsidRPr="007D4600" w:rsidRDefault="007D4600" w:rsidP="007D4600">
            <w:pPr>
              <w:spacing w:before="36" w:after="36"/>
              <w:rPr>
                <w:sz w:val="16"/>
                <w:szCs w:val="16"/>
              </w:rPr>
            </w:pPr>
            <w:r w:rsidRPr="007D4600">
              <w:rPr>
                <w:sz w:val="16"/>
                <w:szCs w:val="16"/>
              </w:rPr>
              <w:t>116 [-100, 200]</w:t>
            </w:r>
          </w:p>
        </w:tc>
        <w:tc>
          <w:tcPr>
            <w:tcW w:w="900" w:type="dxa"/>
          </w:tcPr>
          <w:p w14:paraId="2D18D05E" w14:textId="77777777" w:rsidR="007D4600" w:rsidRPr="007D4600" w:rsidRDefault="007D4600" w:rsidP="007D4600">
            <w:pPr>
              <w:spacing w:before="36" w:after="36"/>
              <w:rPr>
                <w:sz w:val="16"/>
                <w:szCs w:val="16"/>
              </w:rPr>
            </w:pPr>
            <w:r w:rsidRPr="007D4600">
              <w:rPr>
                <w:sz w:val="16"/>
                <w:szCs w:val="16"/>
              </w:rPr>
              <w:t>124 [-100, 200]</w:t>
            </w:r>
          </w:p>
        </w:tc>
        <w:tc>
          <w:tcPr>
            <w:tcW w:w="810" w:type="dxa"/>
          </w:tcPr>
          <w:p w14:paraId="2BFE8396" w14:textId="77777777" w:rsidR="007D4600" w:rsidRPr="007D4600" w:rsidRDefault="007D4600" w:rsidP="007D4600">
            <w:pPr>
              <w:spacing w:before="36" w:after="36"/>
              <w:rPr>
                <w:sz w:val="16"/>
                <w:szCs w:val="16"/>
              </w:rPr>
            </w:pPr>
            <w:r w:rsidRPr="007D4600">
              <w:rPr>
                <w:sz w:val="16"/>
                <w:szCs w:val="16"/>
              </w:rPr>
              <w:t>132 [-100, 200]</w:t>
            </w:r>
          </w:p>
        </w:tc>
        <w:tc>
          <w:tcPr>
            <w:tcW w:w="811" w:type="dxa"/>
          </w:tcPr>
          <w:p w14:paraId="5E0AD85F" w14:textId="77777777" w:rsidR="007D4600" w:rsidRPr="007D4600" w:rsidRDefault="007D4600" w:rsidP="007D4600">
            <w:pPr>
              <w:spacing w:before="36" w:after="36"/>
              <w:rPr>
                <w:sz w:val="16"/>
                <w:szCs w:val="16"/>
              </w:rPr>
            </w:pPr>
            <w:r w:rsidRPr="007D4600">
              <w:rPr>
                <w:sz w:val="16"/>
                <w:szCs w:val="16"/>
              </w:rPr>
              <w:t>137 [-100, 200]</w:t>
            </w:r>
          </w:p>
        </w:tc>
        <w:tc>
          <w:tcPr>
            <w:tcW w:w="917" w:type="dxa"/>
          </w:tcPr>
          <w:p w14:paraId="611BAE45" w14:textId="77777777" w:rsidR="007D4600" w:rsidRPr="007D4600" w:rsidRDefault="007D4600" w:rsidP="007D4600">
            <w:pPr>
              <w:spacing w:before="36" w:after="36"/>
              <w:rPr>
                <w:sz w:val="16"/>
                <w:szCs w:val="16"/>
              </w:rPr>
            </w:pPr>
            <w:r w:rsidRPr="007D4600">
              <w:rPr>
                <w:sz w:val="16"/>
                <w:szCs w:val="16"/>
              </w:rPr>
              <w:t>134 [-100, 200]</w:t>
            </w:r>
          </w:p>
        </w:tc>
      </w:tr>
      <w:tr w:rsidR="007D4600" w:rsidRPr="007D4600" w14:paraId="128D377C" w14:textId="77777777" w:rsidTr="002F2DC6">
        <w:tc>
          <w:tcPr>
            <w:tcW w:w="1278" w:type="dxa"/>
            <w:shd w:val="clear" w:color="auto" w:fill="D9D9D9" w:themeFill="background1" w:themeFillShade="D9"/>
          </w:tcPr>
          <w:p w14:paraId="64E1F8F5" w14:textId="77777777" w:rsidR="007D4600" w:rsidRPr="007D4600" w:rsidRDefault="007D4600" w:rsidP="007D4600">
            <w:pPr>
              <w:spacing w:before="36" w:after="36"/>
              <w:rPr>
                <w:sz w:val="16"/>
                <w:szCs w:val="16"/>
              </w:rPr>
            </w:pPr>
            <w:r w:rsidRPr="007D4600">
              <w:rPr>
                <w:sz w:val="16"/>
                <w:szCs w:val="16"/>
              </w:rPr>
              <w:t>Drive and Motivation</w:t>
            </w:r>
          </w:p>
        </w:tc>
        <w:tc>
          <w:tcPr>
            <w:tcW w:w="1080" w:type="dxa"/>
            <w:shd w:val="clear" w:color="auto" w:fill="D9D9D9" w:themeFill="background1" w:themeFillShade="D9"/>
          </w:tcPr>
          <w:p w14:paraId="4C18C9D0"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6E02FF3C"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0406965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BC3211D"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7DA1945"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65084DB2"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0A999982"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41A2BCA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1B2C6E39" w14:textId="77777777" w:rsidR="007D4600" w:rsidRPr="007D4600" w:rsidRDefault="007D4600" w:rsidP="007D4600">
            <w:pPr>
              <w:spacing w:before="36" w:after="36"/>
              <w:rPr>
                <w:sz w:val="16"/>
                <w:szCs w:val="16"/>
              </w:rPr>
            </w:pPr>
          </w:p>
        </w:tc>
      </w:tr>
      <w:tr w:rsidR="007D4600" w:rsidRPr="007D4600" w14:paraId="3C894EFF" w14:textId="77777777" w:rsidTr="002F2DC6">
        <w:tc>
          <w:tcPr>
            <w:tcW w:w="1278" w:type="dxa"/>
          </w:tcPr>
          <w:p w14:paraId="4E963B0E"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74646BF6" w14:textId="77777777" w:rsidR="007D4600" w:rsidRPr="007D4600" w:rsidRDefault="007D4600" w:rsidP="007D4600">
            <w:pPr>
              <w:spacing w:before="36" w:after="36"/>
              <w:rPr>
                <w:sz w:val="16"/>
                <w:szCs w:val="16"/>
              </w:rPr>
            </w:pPr>
            <w:r w:rsidRPr="007D4600">
              <w:rPr>
                <w:sz w:val="16"/>
                <w:szCs w:val="16"/>
              </w:rPr>
              <w:t>83.4 (66.6)</w:t>
            </w:r>
          </w:p>
        </w:tc>
        <w:tc>
          <w:tcPr>
            <w:tcW w:w="992" w:type="dxa"/>
          </w:tcPr>
          <w:p w14:paraId="4B8EC170" w14:textId="77777777" w:rsidR="007D4600" w:rsidRPr="007D4600" w:rsidRDefault="007D4600" w:rsidP="007D4600">
            <w:pPr>
              <w:spacing w:before="36" w:after="36"/>
              <w:rPr>
                <w:sz w:val="16"/>
                <w:szCs w:val="16"/>
              </w:rPr>
            </w:pPr>
            <w:r w:rsidRPr="007D4600">
              <w:rPr>
                <w:sz w:val="16"/>
                <w:szCs w:val="16"/>
              </w:rPr>
              <w:t>43.5 (64.7)</w:t>
            </w:r>
          </w:p>
        </w:tc>
        <w:tc>
          <w:tcPr>
            <w:tcW w:w="808" w:type="dxa"/>
          </w:tcPr>
          <w:p w14:paraId="3E9FD64E" w14:textId="77777777" w:rsidR="007D4600" w:rsidRPr="007D4600" w:rsidRDefault="007D4600" w:rsidP="007D4600">
            <w:pPr>
              <w:spacing w:before="36" w:after="36"/>
              <w:rPr>
                <w:sz w:val="16"/>
                <w:szCs w:val="16"/>
              </w:rPr>
            </w:pPr>
            <w:r w:rsidRPr="007D4600">
              <w:rPr>
                <w:sz w:val="16"/>
                <w:szCs w:val="16"/>
              </w:rPr>
              <w:t>62.6 (65.2)</w:t>
            </w:r>
          </w:p>
        </w:tc>
        <w:tc>
          <w:tcPr>
            <w:tcW w:w="990" w:type="dxa"/>
          </w:tcPr>
          <w:p w14:paraId="14ED4867" w14:textId="77777777" w:rsidR="007D4600" w:rsidRPr="007D4600" w:rsidRDefault="007D4600" w:rsidP="007D4600">
            <w:pPr>
              <w:spacing w:before="36" w:after="36"/>
              <w:rPr>
                <w:sz w:val="16"/>
                <w:szCs w:val="16"/>
              </w:rPr>
            </w:pPr>
            <w:r w:rsidRPr="007D4600">
              <w:rPr>
                <w:sz w:val="16"/>
                <w:szCs w:val="16"/>
              </w:rPr>
              <w:t>80.4 (63.9)</w:t>
            </w:r>
          </w:p>
        </w:tc>
        <w:tc>
          <w:tcPr>
            <w:tcW w:w="990" w:type="dxa"/>
          </w:tcPr>
          <w:p w14:paraId="6DFF57A1" w14:textId="77777777" w:rsidR="007D4600" w:rsidRPr="007D4600" w:rsidRDefault="007D4600" w:rsidP="007D4600">
            <w:pPr>
              <w:spacing w:before="36" w:after="36"/>
              <w:rPr>
                <w:sz w:val="16"/>
                <w:szCs w:val="16"/>
              </w:rPr>
            </w:pPr>
            <w:r w:rsidRPr="007D4600">
              <w:rPr>
                <w:sz w:val="16"/>
                <w:szCs w:val="16"/>
              </w:rPr>
              <w:t>94.3 (62.4)</w:t>
            </w:r>
          </w:p>
        </w:tc>
        <w:tc>
          <w:tcPr>
            <w:tcW w:w="900" w:type="dxa"/>
          </w:tcPr>
          <w:p w14:paraId="77D1AEE0" w14:textId="77777777" w:rsidR="007D4600" w:rsidRPr="007D4600" w:rsidRDefault="007D4600" w:rsidP="007D4600">
            <w:pPr>
              <w:spacing w:before="36" w:after="36"/>
              <w:rPr>
                <w:sz w:val="16"/>
                <w:szCs w:val="16"/>
              </w:rPr>
            </w:pPr>
            <w:r w:rsidRPr="007D4600">
              <w:rPr>
                <w:sz w:val="16"/>
                <w:szCs w:val="16"/>
              </w:rPr>
              <w:t>105 (60.1)</w:t>
            </w:r>
          </w:p>
        </w:tc>
        <w:tc>
          <w:tcPr>
            <w:tcW w:w="810" w:type="dxa"/>
          </w:tcPr>
          <w:p w14:paraId="422EBD16" w14:textId="77777777" w:rsidR="007D4600" w:rsidRPr="007D4600" w:rsidRDefault="007D4600" w:rsidP="007D4600">
            <w:pPr>
              <w:spacing w:before="36" w:after="36"/>
              <w:rPr>
                <w:sz w:val="16"/>
                <w:szCs w:val="16"/>
              </w:rPr>
            </w:pPr>
            <w:r w:rsidRPr="007D4600">
              <w:rPr>
                <w:sz w:val="16"/>
                <w:szCs w:val="16"/>
              </w:rPr>
              <w:t>114 (53.8)</w:t>
            </w:r>
          </w:p>
        </w:tc>
        <w:tc>
          <w:tcPr>
            <w:tcW w:w="811" w:type="dxa"/>
          </w:tcPr>
          <w:p w14:paraId="1618DC9F" w14:textId="77777777" w:rsidR="007D4600" w:rsidRPr="007D4600" w:rsidRDefault="007D4600" w:rsidP="007D4600">
            <w:pPr>
              <w:spacing w:before="36" w:after="36"/>
              <w:rPr>
                <w:sz w:val="16"/>
                <w:szCs w:val="16"/>
              </w:rPr>
            </w:pPr>
            <w:r w:rsidRPr="007D4600">
              <w:rPr>
                <w:sz w:val="16"/>
                <w:szCs w:val="16"/>
              </w:rPr>
              <w:t>118 (49.7)</w:t>
            </w:r>
          </w:p>
        </w:tc>
        <w:tc>
          <w:tcPr>
            <w:tcW w:w="917" w:type="dxa"/>
          </w:tcPr>
          <w:p w14:paraId="52D47B41" w14:textId="77777777" w:rsidR="007D4600" w:rsidRPr="007D4600" w:rsidRDefault="007D4600" w:rsidP="007D4600">
            <w:pPr>
              <w:spacing w:before="36" w:after="36"/>
              <w:rPr>
                <w:sz w:val="16"/>
                <w:szCs w:val="16"/>
              </w:rPr>
            </w:pPr>
            <w:r w:rsidRPr="007D4600">
              <w:rPr>
                <w:sz w:val="16"/>
                <w:szCs w:val="16"/>
              </w:rPr>
              <w:t>114 (57.1)</w:t>
            </w:r>
          </w:p>
        </w:tc>
      </w:tr>
      <w:tr w:rsidR="007D4600" w:rsidRPr="007D4600" w14:paraId="746A940B" w14:textId="77777777" w:rsidTr="002F2DC6">
        <w:tc>
          <w:tcPr>
            <w:tcW w:w="1278" w:type="dxa"/>
          </w:tcPr>
          <w:p w14:paraId="7AA85311"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2687A97D" w14:textId="77777777" w:rsidR="007D4600" w:rsidRPr="007D4600" w:rsidRDefault="007D4600" w:rsidP="007D4600">
            <w:pPr>
              <w:spacing w:before="36" w:after="36"/>
              <w:rPr>
                <w:sz w:val="16"/>
                <w:szCs w:val="16"/>
              </w:rPr>
            </w:pPr>
            <w:r w:rsidRPr="007D4600">
              <w:rPr>
                <w:sz w:val="16"/>
                <w:szCs w:val="16"/>
              </w:rPr>
              <w:t>94.3 [-100, 200]</w:t>
            </w:r>
          </w:p>
        </w:tc>
        <w:tc>
          <w:tcPr>
            <w:tcW w:w="992" w:type="dxa"/>
          </w:tcPr>
          <w:p w14:paraId="3D7DF30E" w14:textId="77777777" w:rsidR="007D4600" w:rsidRPr="007D4600" w:rsidRDefault="007D4600" w:rsidP="007D4600">
            <w:pPr>
              <w:spacing w:before="36" w:after="36"/>
              <w:rPr>
                <w:sz w:val="16"/>
                <w:szCs w:val="16"/>
              </w:rPr>
            </w:pPr>
            <w:r w:rsidRPr="007D4600">
              <w:rPr>
                <w:sz w:val="16"/>
                <w:szCs w:val="16"/>
              </w:rPr>
              <w:t>36.8 [-100, 200]</w:t>
            </w:r>
          </w:p>
        </w:tc>
        <w:tc>
          <w:tcPr>
            <w:tcW w:w="808" w:type="dxa"/>
          </w:tcPr>
          <w:p w14:paraId="23E24757" w14:textId="77777777" w:rsidR="007D4600" w:rsidRPr="007D4600" w:rsidRDefault="007D4600" w:rsidP="007D4600">
            <w:pPr>
              <w:spacing w:before="36" w:after="36"/>
              <w:rPr>
                <w:sz w:val="16"/>
                <w:szCs w:val="16"/>
              </w:rPr>
            </w:pPr>
            <w:r w:rsidRPr="007D4600">
              <w:rPr>
                <w:sz w:val="16"/>
                <w:szCs w:val="16"/>
              </w:rPr>
              <w:t>66.7 [-100, 200]</w:t>
            </w:r>
          </w:p>
        </w:tc>
        <w:tc>
          <w:tcPr>
            <w:tcW w:w="990" w:type="dxa"/>
          </w:tcPr>
          <w:p w14:paraId="3AD7939F" w14:textId="77777777" w:rsidR="007D4600" w:rsidRPr="007D4600" w:rsidRDefault="007D4600" w:rsidP="007D4600">
            <w:pPr>
              <w:spacing w:before="36" w:after="36"/>
              <w:rPr>
                <w:sz w:val="16"/>
                <w:szCs w:val="16"/>
              </w:rPr>
            </w:pPr>
            <w:r w:rsidRPr="007D4600">
              <w:rPr>
                <w:sz w:val="16"/>
                <w:szCs w:val="16"/>
              </w:rPr>
              <w:t>89.7 [-100, 200]</w:t>
            </w:r>
          </w:p>
        </w:tc>
        <w:tc>
          <w:tcPr>
            <w:tcW w:w="990" w:type="dxa"/>
          </w:tcPr>
          <w:p w14:paraId="7B470B62" w14:textId="77777777" w:rsidR="007D4600" w:rsidRPr="007D4600" w:rsidRDefault="007D4600" w:rsidP="007D4600">
            <w:pPr>
              <w:spacing w:before="36" w:after="36"/>
              <w:rPr>
                <w:sz w:val="16"/>
                <w:szCs w:val="16"/>
              </w:rPr>
            </w:pPr>
            <w:r w:rsidRPr="007D4600">
              <w:rPr>
                <w:sz w:val="16"/>
                <w:szCs w:val="16"/>
              </w:rPr>
              <w:t>106 [-100, 200]</w:t>
            </w:r>
          </w:p>
        </w:tc>
        <w:tc>
          <w:tcPr>
            <w:tcW w:w="900" w:type="dxa"/>
          </w:tcPr>
          <w:p w14:paraId="6F8C9986" w14:textId="77777777" w:rsidR="007D4600" w:rsidRPr="007D4600" w:rsidRDefault="007D4600" w:rsidP="007D4600">
            <w:pPr>
              <w:spacing w:before="36" w:after="36"/>
              <w:rPr>
                <w:sz w:val="16"/>
                <w:szCs w:val="16"/>
              </w:rPr>
            </w:pPr>
            <w:r w:rsidRPr="007D4600">
              <w:rPr>
                <w:sz w:val="16"/>
                <w:szCs w:val="16"/>
              </w:rPr>
              <w:t>120 [-100, 200]</w:t>
            </w:r>
          </w:p>
        </w:tc>
        <w:tc>
          <w:tcPr>
            <w:tcW w:w="810" w:type="dxa"/>
          </w:tcPr>
          <w:p w14:paraId="7FEA8B4F" w14:textId="77777777" w:rsidR="007D4600" w:rsidRPr="007D4600" w:rsidRDefault="007D4600" w:rsidP="007D4600">
            <w:pPr>
              <w:spacing w:before="36" w:after="36"/>
              <w:rPr>
                <w:sz w:val="16"/>
                <w:szCs w:val="16"/>
              </w:rPr>
            </w:pPr>
            <w:r w:rsidRPr="007D4600">
              <w:rPr>
                <w:sz w:val="16"/>
                <w:szCs w:val="16"/>
              </w:rPr>
              <w:t>126 [-100, 200]</w:t>
            </w:r>
          </w:p>
        </w:tc>
        <w:tc>
          <w:tcPr>
            <w:tcW w:w="811" w:type="dxa"/>
          </w:tcPr>
          <w:p w14:paraId="63EF499D" w14:textId="77777777" w:rsidR="007D4600" w:rsidRPr="007D4600" w:rsidRDefault="007D4600" w:rsidP="007D4600">
            <w:pPr>
              <w:spacing w:before="36" w:after="36"/>
              <w:rPr>
                <w:sz w:val="16"/>
                <w:szCs w:val="16"/>
              </w:rPr>
            </w:pPr>
            <w:r w:rsidRPr="007D4600">
              <w:rPr>
                <w:sz w:val="16"/>
                <w:szCs w:val="16"/>
              </w:rPr>
              <w:t>129 [-100, 200]</w:t>
            </w:r>
          </w:p>
        </w:tc>
        <w:tc>
          <w:tcPr>
            <w:tcW w:w="917" w:type="dxa"/>
          </w:tcPr>
          <w:p w14:paraId="6DE7E5DF" w14:textId="77777777" w:rsidR="007D4600" w:rsidRPr="007D4600" w:rsidRDefault="007D4600" w:rsidP="007D4600">
            <w:pPr>
              <w:spacing w:before="36" w:after="36"/>
              <w:rPr>
                <w:sz w:val="16"/>
                <w:szCs w:val="16"/>
              </w:rPr>
            </w:pPr>
            <w:r w:rsidRPr="007D4600">
              <w:rPr>
                <w:sz w:val="16"/>
                <w:szCs w:val="16"/>
              </w:rPr>
              <w:t>124 [-100, 200]</w:t>
            </w:r>
          </w:p>
        </w:tc>
      </w:tr>
      <w:tr w:rsidR="007D4600" w:rsidRPr="007D4600" w14:paraId="05099261" w14:textId="77777777" w:rsidTr="002F2DC6">
        <w:tc>
          <w:tcPr>
            <w:tcW w:w="1278" w:type="dxa"/>
            <w:shd w:val="clear" w:color="auto" w:fill="D9D9D9" w:themeFill="background1" w:themeFillShade="D9"/>
          </w:tcPr>
          <w:p w14:paraId="37BE69E6" w14:textId="77777777" w:rsidR="007D4600" w:rsidRPr="007D4600" w:rsidRDefault="007D4600" w:rsidP="007D4600">
            <w:pPr>
              <w:spacing w:before="36" w:after="36"/>
              <w:rPr>
                <w:sz w:val="16"/>
                <w:szCs w:val="16"/>
              </w:rPr>
            </w:pPr>
            <w:r w:rsidRPr="007D4600">
              <w:rPr>
                <w:sz w:val="16"/>
                <w:szCs w:val="16"/>
              </w:rPr>
              <w:t>Mood and Outlook</w:t>
            </w:r>
          </w:p>
        </w:tc>
        <w:tc>
          <w:tcPr>
            <w:tcW w:w="1080" w:type="dxa"/>
            <w:shd w:val="clear" w:color="auto" w:fill="D9D9D9" w:themeFill="background1" w:themeFillShade="D9"/>
          </w:tcPr>
          <w:p w14:paraId="1EF178CB"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30B3CE3A"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7CFB4FAC"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02C7A10"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555385F6"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00471985"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42AAAD0D"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28BDAC3C"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0F8539DD" w14:textId="77777777" w:rsidR="007D4600" w:rsidRPr="007D4600" w:rsidRDefault="007D4600" w:rsidP="007D4600">
            <w:pPr>
              <w:spacing w:before="36" w:after="36"/>
              <w:rPr>
                <w:sz w:val="16"/>
                <w:szCs w:val="16"/>
              </w:rPr>
            </w:pPr>
          </w:p>
        </w:tc>
      </w:tr>
      <w:tr w:rsidR="007D4600" w:rsidRPr="007D4600" w14:paraId="47DD1701" w14:textId="77777777" w:rsidTr="002F2DC6">
        <w:tc>
          <w:tcPr>
            <w:tcW w:w="1278" w:type="dxa"/>
          </w:tcPr>
          <w:p w14:paraId="5B414477"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71EC7008" w14:textId="77777777" w:rsidR="007D4600" w:rsidRPr="007D4600" w:rsidRDefault="007D4600" w:rsidP="007D4600">
            <w:pPr>
              <w:spacing w:before="36" w:after="36"/>
              <w:rPr>
                <w:sz w:val="16"/>
                <w:szCs w:val="16"/>
              </w:rPr>
            </w:pPr>
            <w:r w:rsidRPr="007D4600">
              <w:rPr>
                <w:sz w:val="16"/>
                <w:szCs w:val="16"/>
              </w:rPr>
              <w:t>67.2 (71.1)</w:t>
            </w:r>
          </w:p>
        </w:tc>
        <w:tc>
          <w:tcPr>
            <w:tcW w:w="992" w:type="dxa"/>
          </w:tcPr>
          <w:p w14:paraId="1692C4D7" w14:textId="77777777" w:rsidR="007D4600" w:rsidRPr="007D4600" w:rsidRDefault="007D4600" w:rsidP="007D4600">
            <w:pPr>
              <w:spacing w:before="36" w:after="36"/>
              <w:rPr>
                <w:sz w:val="16"/>
                <w:szCs w:val="16"/>
              </w:rPr>
            </w:pPr>
            <w:r w:rsidRPr="007D4600">
              <w:rPr>
                <w:sz w:val="16"/>
                <w:szCs w:val="16"/>
              </w:rPr>
              <w:t>24.4 (64.8)</w:t>
            </w:r>
          </w:p>
        </w:tc>
        <w:tc>
          <w:tcPr>
            <w:tcW w:w="808" w:type="dxa"/>
          </w:tcPr>
          <w:p w14:paraId="17962F2B" w14:textId="77777777" w:rsidR="007D4600" w:rsidRPr="007D4600" w:rsidRDefault="007D4600" w:rsidP="007D4600">
            <w:pPr>
              <w:spacing w:before="36" w:after="36"/>
              <w:rPr>
                <w:sz w:val="16"/>
                <w:szCs w:val="16"/>
              </w:rPr>
            </w:pPr>
            <w:r w:rsidRPr="007D4600">
              <w:rPr>
                <w:sz w:val="16"/>
                <w:szCs w:val="16"/>
              </w:rPr>
              <w:t>44.1 (66.3)</w:t>
            </w:r>
          </w:p>
        </w:tc>
        <w:tc>
          <w:tcPr>
            <w:tcW w:w="990" w:type="dxa"/>
          </w:tcPr>
          <w:p w14:paraId="779C4DE6" w14:textId="77777777" w:rsidR="007D4600" w:rsidRPr="007D4600" w:rsidRDefault="007D4600" w:rsidP="007D4600">
            <w:pPr>
              <w:spacing w:before="36" w:after="36"/>
              <w:rPr>
                <w:sz w:val="16"/>
                <w:szCs w:val="16"/>
              </w:rPr>
            </w:pPr>
            <w:r w:rsidRPr="007D4600">
              <w:rPr>
                <w:sz w:val="16"/>
                <w:szCs w:val="16"/>
              </w:rPr>
              <w:t>62.0 (67.1)</w:t>
            </w:r>
          </w:p>
        </w:tc>
        <w:tc>
          <w:tcPr>
            <w:tcW w:w="990" w:type="dxa"/>
          </w:tcPr>
          <w:p w14:paraId="4265631F" w14:textId="77777777" w:rsidR="007D4600" w:rsidRPr="007D4600" w:rsidRDefault="007D4600" w:rsidP="007D4600">
            <w:pPr>
              <w:spacing w:before="36" w:after="36"/>
              <w:rPr>
                <w:sz w:val="16"/>
                <w:szCs w:val="16"/>
              </w:rPr>
            </w:pPr>
            <w:r w:rsidRPr="007D4600">
              <w:rPr>
                <w:sz w:val="16"/>
                <w:szCs w:val="16"/>
              </w:rPr>
              <w:t>78.1 (67.6)</w:t>
            </w:r>
          </w:p>
        </w:tc>
        <w:tc>
          <w:tcPr>
            <w:tcW w:w="900" w:type="dxa"/>
          </w:tcPr>
          <w:p w14:paraId="46986BC3" w14:textId="77777777" w:rsidR="007D4600" w:rsidRPr="007D4600" w:rsidRDefault="007D4600" w:rsidP="007D4600">
            <w:pPr>
              <w:spacing w:before="36" w:after="36"/>
              <w:rPr>
                <w:sz w:val="16"/>
                <w:szCs w:val="16"/>
              </w:rPr>
            </w:pPr>
            <w:r w:rsidRPr="007D4600">
              <w:rPr>
                <w:sz w:val="16"/>
                <w:szCs w:val="16"/>
              </w:rPr>
              <w:t>91.2 (66.2)</w:t>
            </w:r>
          </w:p>
        </w:tc>
        <w:tc>
          <w:tcPr>
            <w:tcW w:w="810" w:type="dxa"/>
          </w:tcPr>
          <w:p w14:paraId="606AE6F6" w14:textId="77777777" w:rsidR="007D4600" w:rsidRPr="007D4600" w:rsidRDefault="007D4600" w:rsidP="007D4600">
            <w:pPr>
              <w:spacing w:before="36" w:after="36"/>
              <w:rPr>
                <w:sz w:val="16"/>
                <w:szCs w:val="16"/>
              </w:rPr>
            </w:pPr>
            <w:r w:rsidRPr="007D4600">
              <w:rPr>
                <w:sz w:val="16"/>
                <w:szCs w:val="16"/>
              </w:rPr>
              <w:t>102 (61.5)</w:t>
            </w:r>
          </w:p>
        </w:tc>
        <w:tc>
          <w:tcPr>
            <w:tcW w:w="811" w:type="dxa"/>
          </w:tcPr>
          <w:p w14:paraId="002B6461" w14:textId="77777777" w:rsidR="007D4600" w:rsidRPr="007D4600" w:rsidRDefault="007D4600" w:rsidP="007D4600">
            <w:pPr>
              <w:spacing w:before="36" w:after="36"/>
              <w:rPr>
                <w:sz w:val="16"/>
                <w:szCs w:val="16"/>
              </w:rPr>
            </w:pPr>
            <w:r w:rsidRPr="007D4600">
              <w:rPr>
                <w:sz w:val="16"/>
                <w:szCs w:val="16"/>
              </w:rPr>
              <w:t>111 (57.2)</w:t>
            </w:r>
          </w:p>
        </w:tc>
        <w:tc>
          <w:tcPr>
            <w:tcW w:w="917" w:type="dxa"/>
          </w:tcPr>
          <w:p w14:paraId="1BB69E21" w14:textId="77777777" w:rsidR="007D4600" w:rsidRPr="007D4600" w:rsidRDefault="007D4600" w:rsidP="007D4600">
            <w:pPr>
              <w:spacing w:before="36" w:after="36"/>
              <w:rPr>
                <w:sz w:val="16"/>
                <w:szCs w:val="16"/>
              </w:rPr>
            </w:pPr>
            <w:r w:rsidRPr="007D4600">
              <w:rPr>
                <w:sz w:val="16"/>
                <w:szCs w:val="16"/>
              </w:rPr>
              <w:t>114 (61.7)</w:t>
            </w:r>
          </w:p>
        </w:tc>
      </w:tr>
      <w:tr w:rsidR="007D4600" w:rsidRPr="007D4600" w14:paraId="201A0CAA" w14:textId="77777777" w:rsidTr="002F2DC6">
        <w:tc>
          <w:tcPr>
            <w:tcW w:w="1278" w:type="dxa"/>
          </w:tcPr>
          <w:p w14:paraId="07C86060" w14:textId="77777777" w:rsidR="007D4600" w:rsidRPr="007D4600" w:rsidRDefault="007D4600" w:rsidP="007D4600">
            <w:pPr>
              <w:spacing w:before="36" w:after="36"/>
              <w:rPr>
                <w:sz w:val="16"/>
                <w:szCs w:val="16"/>
              </w:rPr>
            </w:pPr>
            <w:r w:rsidRPr="007D4600">
              <w:rPr>
                <w:sz w:val="16"/>
                <w:szCs w:val="16"/>
              </w:rPr>
              <w:lastRenderedPageBreak/>
              <w:t>Median [Min, Max]</w:t>
            </w:r>
          </w:p>
        </w:tc>
        <w:tc>
          <w:tcPr>
            <w:tcW w:w="1080" w:type="dxa"/>
          </w:tcPr>
          <w:p w14:paraId="2D2602A4" w14:textId="77777777" w:rsidR="007D4600" w:rsidRPr="007D4600" w:rsidRDefault="007D4600" w:rsidP="007D4600">
            <w:pPr>
              <w:spacing w:before="36" w:after="36"/>
              <w:rPr>
                <w:sz w:val="16"/>
                <w:szCs w:val="16"/>
              </w:rPr>
            </w:pPr>
            <w:r w:rsidRPr="007D4600">
              <w:rPr>
                <w:sz w:val="16"/>
                <w:szCs w:val="16"/>
              </w:rPr>
              <w:t>73.7 [-100, 200]</w:t>
            </w:r>
          </w:p>
        </w:tc>
        <w:tc>
          <w:tcPr>
            <w:tcW w:w="992" w:type="dxa"/>
          </w:tcPr>
          <w:p w14:paraId="26401729" w14:textId="77777777" w:rsidR="007D4600" w:rsidRPr="007D4600" w:rsidRDefault="007D4600" w:rsidP="007D4600">
            <w:pPr>
              <w:spacing w:before="36" w:after="36"/>
              <w:rPr>
                <w:sz w:val="16"/>
                <w:szCs w:val="16"/>
              </w:rPr>
            </w:pPr>
            <w:r w:rsidRPr="007D4600">
              <w:rPr>
                <w:sz w:val="16"/>
                <w:szCs w:val="16"/>
              </w:rPr>
              <w:t>-1.30 [-100, 200]</w:t>
            </w:r>
          </w:p>
        </w:tc>
        <w:tc>
          <w:tcPr>
            <w:tcW w:w="808" w:type="dxa"/>
          </w:tcPr>
          <w:p w14:paraId="03C5419C" w14:textId="77777777" w:rsidR="007D4600" w:rsidRPr="007D4600" w:rsidRDefault="007D4600" w:rsidP="007D4600">
            <w:pPr>
              <w:spacing w:before="36" w:after="36"/>
              <w:rPr>
                <w:sz w:val="16"/>
                <w:szCs w:val="16"/>
              </w:rPr>
            </w:pPr>
            <w:r w:rsidRPr="007D4600">
              <w:rPr>
                <w:sz w:val="16"/>
                <w:szCs w:val="16"/>
              </w:rPr>
              <w:t>35.6 [-100, 200]</w:t>
            </w:r>
          </w:p>
        </w:tc>
        <w:tc>
          <w:tcPr>
            <w:tcW w:w="990" w:type="dxa"/>
          </w:tcPr>
          <w:p w14:paraId="4172BC9D" w14:textId="77777777" w:rsidR="007D4600" w:rsidRPr="007D4600" w:rsidRDefault="007D4600" w:rsidP="007D4600">
            <w:pPr>
              <w:spacing w:before="36" w:after="36"/>
              <w:rPr>
                <w:sz w:val="16"/>
                <w:szCs w:val="16"/>
              </w:rPr>
            </w:pPr>
            <w:r w:rsidRPr="007D4600">
              <w:rPr>
                <w:sz w:val="16"/>
                <w:szCs w:val="16"/>
              </w:rPr>
              <w:t>65.4 [-100, 200]</w:t>
            </w:r>
          </w:p>
        </w:tc>
        <w:tc>
          <w:tcPr>
            <w:tcW w:w="990" w:type="dxa"/>
          </w:tcPr>
          <w:p w14:paraId="69BA9CB0" w14:textId="77777777" w:rsidR="007D4600" w:rsidRPr="007D4600" w:rsidRDefault="007D4600" w:rsidP="007D4600">
            <w:pPr>
              <w:spacing w:before="36" w:after="36"/>
              <w:rPr>
                <w:sz w:val="16"/>
                <w:szCs w:val="16"/>
              </w:rPr>
            </w:pPr>
            <w:r w:rsidRPr="007D4600">
              <w:rPr>
                <w:sz w:val="16"/>
                <w:szCs w:val="16"/>
              </w:rPr>
              <w:t>88.8 [-100, 200]</w:t>
            </w:r>
          </w:p>
        </w:tc>
        <w:tc>
          <w:tcPr>
            <w:tcW w:w="900" w:type="dxa"/>
          </w:tcPr>
          <w:p w14:paraId="3719FAFB" w14:textId="77777777" w:rsidR="007D4600" w:rsidRPr="007D4600" w:rsidRDefault="007D4600" w:rsidP="007D4600">
            <w:pPr>
              <w:spacing w:before="36" w:after="36"/>
              <w:rPr>
                <w:sz w:val="16"/>
                <w:szCs w:val="16"/>
              </w:rPr>
            </w:pPr>
            <w:r w:rsidRPr="007D4600">
              <w:rPr>
                <w:sz w:val="16"/>
                <w:szCs w:val="16"/>
              </w:rPr>
              <w:t>105 [-100, 200]</w:t>
            </w:r>
          </w:p>
        </w:tc>
        <w:tc>
          <w:tcPr>
            <w:tcW w:w="810" w:type="dxa"/>
          </w:tcPr>
          <w:p w14:paraId="7ABE505D" w14:textId="77777777" w:rsidR="007D4600" w:rsidRPr="007D4600" w:rsidRDefault="007D4600" w:rsidP="007D4600">
            <w:pPr>
              <w:spacing w:before="36" w:after="36"/>
              <w:rPr>
                <w:sz w:val="16"/>
                <w:szCs w:val="16"/>
              </w:rPr>
            </w:pPr>
            <w:r w:rsidRPr="007D4600">
              <w:rPr>
                <w:sz w:val="16"/>
                <w:szCs w:val="16"/>
              </w:rPr>
              <w:t>116 [-100, 200]</w:t>
            </w:r>
          </w:p>
        </w:tc>
        <w:tc>
          <w:tcPr>
            <w:tcW w:w="811" w:type="dxa"/>
          </w:tcPr>
          <w:p w14:paraId="721DF02D" w14:textId="77777777" w:rsidR="007D4600" w:rsidRPr="007D4600" w:rsidRDefault="007D4600" w:rsidP="007D4600">
            <w:pPr>
              <w:spacing w:before="36" w:after="36"/>
              <w:rPr>
                <w:sz w:val="16"/>
                <w:szCs w:val="16"/>
              </w:rPr>
            </w:pPr>
            <w:r w:rsidRPr="007D4600">
              <w:rPr>
                <w:sz w:val="16"/>
                <w:szCs w:val="16"/>
              </w:rPr>
              <w:t>124 [-100, 200]</w:t>
            </w:r>
          </w:p>
        </w:tc>
        <w:tc>
          <w:tcPr>
            <w:tcW w:w="917" w:type="dxa"/>
          </w:tcPr>
          <w:p w14:paraId="0193D9E0" w14:textId="77777777" w:rsidR="007D4600" w:rsidRPr="007D4600" w:rsidRDefault="007D4600" w:rsidP="007D4600">
            <w:pPr>
              <w:spacing w:before="36" w:after="36"/>
              <w:rPr>
                <w:sz w:val="16"/>
                <w:szCs w:val="16"/>
              </w:rPr>
            </w:pPr>
            <w:r w:rsidRPr="007D4600">
              <w:rPr>
                <w:sz w:val="16"/>
                <w:szCs w:val="16"/>
              </w:rPr>
              <w:t>129 [-100, 200]</w:t>
            </w:r>
          </w:p>
        </w:tc>
      </w:tr>
      <w:tr w:rsidR="007D4600" w:rsidRPr="007D4600" w14:paraId="534C7272" w14:textId="77777777" w:rsidTr="002F2DC6">
        <w:tc>
          <w:tcPr>
            <w:tcW w:w="1278" w:type="dxa"/>
            <w:shd w:val="clear" w:color="auto" w:fill="D9D9D9" w:themeFill="background1" w:themeFillShade="D9"/>
          </w:tcPr>
          <w:p w14:paraId="2264A8A2" w14:textId="77777777" w:rsidR="007D4600" w:rsidRPr="007D4600" w:rsidRDefault="007D4600" w:rsidP="007D4600">
            <w:pPr>
              <w:spacing w:before="36" w:after="36"/>
              <w:rPr>
                <w:sz w:val="16"/>
                <w:szCs w:val="16"/>
              </w:rPr>
            </w:pPr>
            <w:r w:rsidRPr="007D4600">
              <w:rPr>
                <w:sz w:val="16"/>
                <w:szCs w:val="16"/>
              </w:rPr>
              <w:t>Social Self</w:t>
            </w:r>
          </w:p>
        </w:tc>
        <w:tc>
          <w:tcPr>
            <w:tcW w:w="1080" w:type="dxa"/>
            <w:shd w:val="clear" w:color="auto" w:fill="D9D9D9" w:themeFill="background1" w:themeFillShade="D9"/>
          </w:tcPr>
          <w:p w14:paraId="0AA609C9"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1ED22552"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7EEE8CF2"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20A2136B"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4CFB688"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2F9A3DE6"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4B4566C3"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4084283F"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2908D7D3" w14:textId="77777777" w:rsidR="007D4600" w:rsidRPr="007D4600" w:rsidRDefault="007D4600" w:rsidP="007D4600">
            <w:pPr>
              <w:spacing w:before="36" w:after="36"/>
              <w:rPr>
                <w:sz w:val="16"/>
                <w:szCs w:val="16"/>
              </w:rPr>
            </w:pPr>
          </w:p>
        </w:tc>
      </w:tr>
      <w:tr w:rsidR="007D4600" w:rsidRPr="007D4600" w14:paraId="13C2FD4D" w14:textId="77777777" w:rsidTr="002F2DC6">
        <w:tc>
          <w:tcPr>
            <w:tcW w:w="1278" w:type="dxa"/>
          </w:tcPr>
          <w:p w14:paraId="36CF737B"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4F8DF705" w14:textId="77777777" w:rsidR="007D4600" w:rsidRPr="007D4600" w:rsidRDefault="007D4600" w:rsidP="007D4600">
            <w:pPr>
              <w:spacing w:before="36" w:after="36"/>
              <w:rPr>
                <w:sz w:val="16"/>
                <w:szCs w:val="16"/>
              </w:rPr>
            </w:pPr>
            <w:r w:rsidRPr="007D4600">
              <w:rPr>
                <w:sz w:val="16"/>
                <w:szCs w:val="16"/>
              </w:rPr>
              <w:t>70.7 (76.6)</w:t>
            </w:r>
          </w:p>
        </w:tc>
        <w:tc>
          <w:tcPr>
            <w:tcW w:w="992" w:type="dxa"/>
          </w:tcPr>
          <w:p w14:paraId="144A63A5" w14:textId="77777777" w:rsidR="007D4600" w:rsidRPr="007D4600" w:rsidRDefault="007D4600" w:rsidP="007D4600">
            <w:pPr>
              <w:spacing w:before="36" w:after="36"/>
              <w:rPr>
                <w:sz w:val="16"/>
                <w:szCs w:val="16"/>
              </w:rPr>
            </w:pPr>
            <w:r w:rsidRPr="007D4600">
              <w:rPr>
                <w:sz w:val="16"/>
                <w:szCs w:val="16"/>
              </w:rPr>
              <w:t>23.1 (69.5)</w:t>
            </w:r>
          </w:p>
        </w:tc>
        <w:tc>
          <w:tcPr>
            <w:tcW w:w="808" w:type="dxa"/>
          </w:tcPr>
          <w:p w14:paraId="04DD68D8" w14:textId="77777777" w:rsidR="007D4600" w:rsidRPr="007D4600" w:rsidRDefault="007D4600" w:rsidP="007D4600">
            <w:pPr>
              <w:spacing w:before="36" w:after="36"/>
              <w:rPr>
                <w:sz w:val="16"/>
                <w:szCs w:val="16"/>
              </w:rPr>
            </w:pPr>
            <w:r w:rsidRPr="007D4600">
              <w:rPr>
                <w:sz w:val="16"/>
                <w:szCs w:val="16"/>
              </w:rPr>
              <w:t>50.2 (72.5)</w:t>
            </w:r>
          </w:p>
        </w:tc>
        <w:tc>
          <w:tcPr>
            <w:tcW w:w="990" w:type="dxa"/>
          </w:tcPr>
          <w:p w14:paraId="3D0BC6EA" w14:textId="77777777" w:rsidR="007D4600" w:rsidRPr="007D4600" w:rsidRDefault="007D4600" w:rsidP="007D4600">
            <w:pPr>
              <w:spacing w:before="36" w:after="36"/>
              <w:rPr>
                <w:sz w:val="16"/>
                <w:szCs w:val="16"/>
              </w:rPr>
            </w:pPr>
            <w:r w:rsidRPr="007D4600">
              <w:rPr>
                <w:sz w:val="16"/>
                <w:szCs w:val="16"/>
              </w:rPr>
              <w:t>69.7 (72.8)</w:t>
            </w:r>
          </w:p>
        </w:tc>
        <w:tc>
          <w:tcPr>
            <w:tcW w:w="990" w:type="dxa"/>
          </w:tcPr>
          <w:p w14:paraId="07DACB70" w14:textId="77777777" w:rsidR="007D4600" w:rsidRPr="007D4600" w:rsidRDefault="007D4600" w:rsidP="007D4600">
            <w:pPr>
              <w:spacing w:before="36" w:after="36"/>
              <w:rPr>
                <w:sz w:val="16"/>
                <w:szCs w:val="16"/>
              </w:rPr>
            </w:pPr>
            <w:r w:rsidRPr="007D4600">
              <w:rPr>
                <w:sz w:val="16"/>
                <w:szCs w:val="16"/>
              </w:rPr>
              <w:t>83.5 (72.8)</w:t>
            </w:r>
          </w:p>
        </w:tc>
        <w:tc>
          <w:tcPr>
            <w:tcW w:w="900" w:type="dxa"/>
          </w:tcPr>
          <w:p w14:paraId="6FBB45A7" w14:textId="77777777" w:rsidR="007D4600" w:rsidRPr="007D4600" w:rsidRDefault="007D4600" w:rsidP="007D4600">
            <w:pPr>
              <w:spacing w:before="36" w:after="36"/>
              <w:rPr>
                <w:sz w:val="16"/>
                <w:szCs w:val="16"/>
              </w:rPr>
            </w:pPr>
            <w:r w:rsidRPr="007D4600">
              <w:rPr>
                <w:sz w:val="16"/>
                <w:szCs w:val="16"/>
              </w:rPr>
              <w:t>94.3 (71.8)</w:t>
            </w:r>
          </w:p>
        </w:tc>
        <w:tc>
          <w:tcPr>
            <w:tcW w:w="810" w:type="dxa"/>
          </w:tcPr>
          <w:p w14:paraId="7E6BF9D2" w14:textId="77777777" w:rsidR="007D4600" w:rsidRPr="007D4600" w:rsidRDefault="007D4600" w:rsidP="007D4600">
            <w:pPr>
              <w:spacing w:before="36" w:after="36"/>
              <w:rPr>
                <w:sz w:val="16"/>
                <w:szCs w:val="16"/>
              </w:rPr>
            </w:pPr>
            <w:r w:rsidRPr="007D4600">
              <w:rPr>
                <w:sz w:val="16"/>
                <w:szCs w:val="16"/>
              </w:rPr>
              <w:t>103 (68.2)</w:t>
            </w:r>
          </w:p>
        </w:tc>
        <w:tc>
          <w:tcPr>
            <w:tcW w:w="811" w:type="dxa"/>
          </w:tcPr>
          <w:p w14:paraId="0F5BEBB2" w14:textId="77777777" w:rsidR="007D4600" w:rsidRPr="007D4600" w:rsidRDefault="007D4600" w:rsidP="007D4600">
            <w:pPr>
              <w:spacing w:before="36" w:after="36"/>
              <w:rPr>
                <w:sz w:val="16"/>
                <w:szCs w:val="16"/>
              </w:rPr>
            </w:pPr>
            <w:r w:rsidRPr="007D4600">
              <w:rPr>
                <w:sz w:val="16"/>
                <w:szCs w:val="16"/>
              </w:rPr>
              <w:t>112 (64.6)</w:t>
            </w:r>
          </w:p>
        </w:tc>
        <w:tc>
          <w:tcPr>
            <w:tcW w:w="917" w:type="dxa"/>
          </w:tcPr>
          <w:p w14:paraId="546DCFA0" w14:textId="77777777" w:rsidR="007D4600" w:rsidRPr="007D4600" w:rsidRDefault="007D4600" w:rsidP="007D4600">
            <w:pPr>
              <w:spacing w:before="36" w:after="36"/>
              <w:rPr>
                <w:sz w:val="16"/>
                <w:szCs w:val="16"/>
              </w:rPr>
            </w:pPr>
            <w:r w:rsidRPr="007D4600">
              <w:rPr>
                <w:sz w:val="16"/>
                <w:szCs w:val="16"/>
              </w:rPr>
              <w:t>116 (67.3)</w:t>
            </w:r>
          </w:p>
        </w:tc>
      </w:tr>
      <w:tr w:rsidR="007D4600" w:rsidRPr="007D4600" w14:paraId="1D299012" w14:textId="77777777" w:rsidTr="002F2DC6">
        <w:tc>
          <w:tcPr>
            <w:tcW w:w="1278" w:type="dxa"/>
          </w:tcPr>
          <w:p w14:paraId="3A7C3416"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49E703E9" w14:textId="77777777" w:rsidR="007D4600" w:rsidRPr="007D4600" w:rsidRDefault="007D4600" w:rsidP="007D4600">
            <w:pPr>
              <w:spacing w:before="36" w:after="36"/>
              <w:rPr>
                <w:sz w:val="16"/>
                <w:szCs w:val="16"/>
              </w:rPr>
            </w:pPr>
            <w:r w:rsidRPr="007D4600">
              <w:rPr>
                <w:sz w:val="16"/>
                <w:szCs w:val="16"/>
              </w:rPr>
              <w:t>83.9 [-100, 200]</w:t>
            </w:r>
          </w:p>
        </w:tc>
        <w:tc>
          <w:tcPr>
            <w:tcW w:w="992" w:type="dxa"/>
          </w:tcPr>
          <w:p w14:paraId="3E8DEC45" w14:textId="77777777" w:rsidR="007D4600" w:rsidRPr="007D4600" w:rsidRDefault="007D4600" w:rsidP="007D4600">
            <w:pPr>
              <w:spacing w:before="36" w:after="36"/>
              <w:rPr>
                <w:sz w:val="16"/>
                <w:szCs w:val="16"/>
              </w:rPr>
            </w:pPr>
            <w:r w:rsidRPr="007D4600">
              <w:rPr>
                <w:sz w:val="16"/>
                <w:szCs w:val="16"/>
              </w:rPr>
              <w:t>-3.40 [-100, 200]</w:t>
            </w:r>
          </w:p>
        </w:tc>
        <w:tc>
          <w:tcPr>
            <w:tcW w:w="808" w:type="dxa"/>
          </w:tcPr>
          <w:p w14:paraId="65ADD8BF" w14:textId="77777777" w:rsidR="007D4600" w:rsidRPr="007D4600" w:rsidRDefault="007D4600" w:rsidP="007D4600">
            <w:pPr>
              <w:spacing w:before="36" w:after="36"/>
              <w:rPr>
                <w:sz w:val="16"/>
                <w:szCs w:val="16"/>
              </w:rPr>
            </w:pPr>
            <w:r w:rsidRPr="007D4600">
              <w:rPr>
                <w:sz w:val="16"/>
                <w:szCs w:val="16"/>
              </w:rPr>
              <w:t>46.8 [-100, 200]</w:t>
            </w:r>
          </w:p>
        </w:tc>
        <w:tc>
          <w:tcPr>
            <w:tcW w:w="990" w:type="dxa"/>
          </w:tcPr>
          <w:p w14:paraId="596114BE" w14:textId="77777777" w:rsidR="007D4600" w:rsidRPr="007D4600" w:rsidRDefault="007D4600" w:rsidP="007D4600">
            <w:pPr>
              <w:spacing w:before="36" w:after="36"/>
              <w:rPr>
                <w:sz w:val="16"/>
                <w:szCs w:val="16"/>
              </w:rPr>
            </w:pPr>
            <w:r w:rsidRPr="007D4600">
              <w:rPr>
                <w:sz w:val="16"/>
                <w:szCs w:val="16"/>
              </w:rPr>
              <w:t>80.6 [-100, 200]</w:t>
            </w:r>
          </w:p>
        </w:tc>
        <w:tc>
          <w:tcPr>
            <w:tcW w:w="990" w:type="dxa"/>
          </w:tcPr>
          <w:p w14:paraId="7C659270" w14:textId="77777777" w:rsidR="007D4600" w:rsidRPr="007D4600" w:rsidRDefault="007D4600" w:rsidP="007D4600">
            <w:pPr>
              <w:spacing w:before="36" w:after="36"/>
              <w:rPr>
                <w:sz w:val="16"/>
                <w:szCs w:val="16"/>
              </w:rPr>
            </w:pPr>
            <w:r w:rsidRPr="007D4600">
              <w:rPr>
                <w:sz w:val="16"/>
                <w:szCs w:val="16"/>
              </w:rPr>
              <w:t>101 [-100, 200]</w:t>
            </w:r>
          </w:p>
        </w:tc>
        <w:tc>
          <w:tcPr>
            <w:tcW w:w="900" w:type="dxa"/>
          </w:tcPr>
          <w:p w14:paraId="5FAFD596" w14:textId="77777777" w:rsidR="007D4600" w:rsidRPr="007D4600" w:rsidRDefault="007D4600" w:rsidP="007D4600">
            <w:pPr>
              <w:spacing w:before="36" w:after="36"/>
              <w:rPr>
                <w:sz w:val="16"/>
                <w:szCs w:val="16"/>
              </w:rPr>
            </w:pPr>
            <w:r w:rsidRPr="007D4600">
              <w:rPr>
                <w:sz w:val="16"/>
                <w:szCs w:val="16"/>
              </w:rPr>
              <w:t>115 [-100, 200]</w:t>
            </w:r>
          </w:p>
        </w:tc>
        <w:tc>
          <w:tcPr>
            <w:tcW w:w="810" w:type="dxa"/>
          </w:tcPr>
          <w:p w14:paraId="77A1C1EB" w14:textId="77777777" w:rsidR="007D4600" w:rsidRPr="007D4600" w:rsidRDefault="007D4600" w:rsidP="007D4600">
            <w:pPr>
              <w:spacing w:before="36" w:after="36"/>
              <w:rPr>
                <w:sz w:val="16"/>
                <w:szCs w:val="16"/>
              </w:rPr>
            </w:pPr>
            <w:r w:rsidRPr="007D4600">
              <w:rPr>
                <w:sz w:val="16"/>
                <w:szCs w:val="16"/>
              </w:rPr>
              <w:t>123 [-100, 200]</w:t>
            </w:r>
          </w:p>
        </w:tc>
        <w:tc>
          <w:tcPr>
            <w:tcW w:w="811" w:type="dxa"/>
          </w:tcPr>
          <w:p w14:paraId="139939D4" w14:textId="77777777" w:rsidR="007D4600" w:rsidRPr="007D4600" w:rsidRDefault="007D4600" w:rsidP="007D4600">
            <w:pPr>
              <w:spacing w:before="36" w:after="36"/>
              <w:rPr>
                <w:sz w:val="16"/>
                <w:szCs w:val="16"/>
              </w:rPr>
            </w:pPr>
            <w:r w:rsidRPr="007D4600">
              <w:rPr>
                <w:sz w:val="16"/>
                <w:szCs w:val="16"/>
              </w:rPr>
              <w:t>131 [-100, 200]</w:t>
            </w:r>
          </w:p>
        </w:tc>
        <w:tc>
          <w:tcPr>
            <w:tcW w:w="917" w:type="dxa"/>
          </w:tcPr>
          <w:p w14:paraId="784C2B64" w14:textId="77777777" w:rsidR="007D4600" w:rsidRPr="007D4600" w:rsidRDefault="007D4600" w:rsidP="007D4600">
            <w:pPr>
              <w:spacing w:before="36" w:after="36"/>
              <w:rPr>
                <w:sz w:val="16"/>
                <w:szCs w:val="16"/>
              </w:rPr>
            </w:pPr>
            <w:r w:rsidRPr="007D4600">
              <w:rPr>
                <w:sz w:val="16"/>
                <w:szCs w:val="16"/>
              </w:rPr>
              <w:t>134 [-100, 200]</w:t>
            </w:r>
          </w:p>
        </w:tc>
      </w:tr>
      <w:tr w:rsidR="007D4600" w:rsidRPr="007D4600" w14:paraId="218E69A7" w14:textId="77777777" w:rsidTr="002F2DC6">
        <w:tc>
          <w:tcPr>
            <w:tcW w:w="1278" w:type="dxa"/>
            <w:shd w:val="clear" w:color="auto" w:fill="D9D9D9" w:themeFill="background1" w:themeFillShade="D9"/>
          </w:tcPr>
          <w:p w14:paraId="5E88B603" w14:textId="77777777" w:rsidR="007D4600" w:rsidRPr="007D4600" w:rsidRDefault="007D4600" w:rsidP="007D4600">
            <w:pPr>
              <w:spacing w:before="36" w:after="36"/>
              <w:rPr>
                <w:sz w:val="16"/>
                <w:szCs w:val="16"/>
              </w:rPr>
            </w:pPr>
            <w:r w:rsidRPr="007D4600">
              <w:rPr>
                <w:sz w:val="16"/>
                <w:szCs w:val="16"/>
              </w:rPr>
              <w:t>Mind-Body</w:t>
            </w:r>
          </w:p>
        </w:tc>
        <w:tc>
          <w:tcPr>
            <w:tcW w:w="1080" w:type="dxa"/>
            <w:shd w:val="clear" w:color="auto" w:fill="D9D9D9" w:themeFill="background1" w:themeFillShade="D9"/>
          </w:tcPr>
          <w:p w14:paraId="3DBB8920" w14:textId="77777777" w:rsidR="007D4600" w:rsidRPr="007D4600" w:rsidRDefault="007D4600" w:rsidP="007D4600">
            <w:pPr>
              <w:spacing w:before="36" w:after="36"/>
              <w:rPr>
                <w:sz w:val="16"/>
                <w:szCs w:val="16"/>
              </w:rPr>
            </w:pPr>
          </w:p>
        </w:tc>
        <w:tc>
          <w:tcPr>
            <w:tcW w:w="992" w:type="dxa"/>
            <w:shd w:val="clear" w:color="auto" w:fill="D9D9D9" w:themeFill="background1" w:themeFillShade="D9"/>
          </w:tcPr>
          <w:p w14:paraId="5E886A03" w14:textId="77777777" w:rsidR="007D4600" w:rsidRPr="007D4600" w:rsidRDefault="007D4600" w:rsidP="007D4600">
            <w:pPr>
              <w:spacing w:before="36" w:after="36"/>
              <w:rPr>
                <w:sz w:val="16"/>
                <w:szCs w:val="16"/>
              </w:rPr>
            </w:pPr>
          </w:p>
        </w:tc>
        <w:tc>
          <w:tcPr>
            <w:tcW w:w="808" w:type="dxa"/>
            <w:shd w:val="clear" w:color="auto" w:fill="D9D9D9" w:themeFill="background1" w:themeFillShade="D9"/>
          </w:tcPr>
          <w:p w14:paraId="3257E9AE"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71AC83F6" w14:textId="77777777" w:rsidR="007D4600" w:rsidRPr="007D4600" w:rsidRDefault="007D4600" w:rsidP="007D4600">
            <w:pPr>
              <w:spacing w:before="36" w:after="36"/>
              <w:rPr>
                <w:sz w:val="16"/>
                <w:szCs w:val="16"/>
              </w:rPr>
            </w:pPr>
          </w:p>
        </w:tc>
        <w:tc>
          <w:tcPr>
            <w:tcW w:w="990" w:type="dxa"/>
            <w:shd w:val="clear" w:color="auto" w:fill="D9D9D9" w:themeFill="background1" w:themeFillShade="D9"/>
          </w:tcPr>
          <w:p w14:paraId="024F66B6" w14:textId="77777777" w:rsidR="007D4600" w:rsidRPr="007D4600" w:rsidRDefault="007D4600" w:rsidP="007D4600">
            <w:pPr>
              <w:spacing w:before="36" w:after="36"/>
              <w:rPr>
                <w:sz w:val="16"/>
                <w:szCs w:val="16"/>
              </w:rPr>
            </w:pPr>
          </w:p>
        </w:tc>
        <w:tc>
          <w:tcPr>
            <w:tcW w:w="900" w:type="dxa"/>
            <w:shd w:val="clear" w:color="auto" w:fill="D9D9D9" w:themeFill="background1" w:themeFillShade="D9"/>
          </w:tcPr>
          <w:p w14:paraId="3B240EC9" w14:textId="77777777" w:rsidR="007D4600" w:rsidRPr="007D4600" w:rsidRDefault="007D4600" w:rsidP="007D4600">
            <w:pPr>
              <w:spacing w:before="36" w:after="36"/>
              <w:rPr>
                <w:sz w:val="16"/>
                <w:szCs w:val="16"/>
              </w:rPr>
            </w:pPr>
          </w:p>
        </w:tc>
        <w:tc>
          <w:tcPr>
            <w:tcW w:w="810" w:type="dxa"/>
            <w:shd w:val="clear" w:color="auto" w:fill="D9D9D9" w:themeFill="background1" w:themeFillShade="D9"/>
          </w:tcPr>
          <w:p w14:paraId="7158177A" w14:textId="77777777" w:rsidR="007D4600" w:rsidRPr="007D4600" w:rsidRDefault="007D4600" w:rsidP="007D4600">
            <w:pPr>
              <w:spacing w:before="36" w:after="36"/>
              <w:rPr>
                <w:sz w:val="16"/>
                <w:szCs w:val="16"/>
              </w:rPr>
            </w:pPr>
          </w:p>
        </w:tc>
        <w:tc>
          <w:tcPr>
            <w:tcW w:w="811" w:type="dxa"/>
            <w:shd w:val="clear" w:color="auto" w:fill="D9D9D9" w:themeFill="background1" w:themeFillShade="D9"/>
          </w:tcPr>
          <w:p w14:paraId="5B8987B9" w14:textId="77777777" w:rsidR="007D4600" w:rsidRPr="007D4600" w:rsidRDefault="007D4600" w:rsidP="007D4600">
            <w:pPr>
              <w:spacing w:before="36" w:after="36"/>
              <w:rPr>
                <w:sz w:val="16"/>
                <w:szCs w:val="16"/>
              </w:rPr>
            </w:pPr>
          </w:p>
        </w:tc>
        <w:tc>
          <w:tcPr>
            <w:tcW w:w="917" w:type="dxa"/>
            <w:shd w:val="clear" w:color="auto" w:fill="D9D9D9" w:themeFill="background1" w:themeFillShade="D9"/>
          </w:tcPr>
          <w:p w14:paraId="4628AD55" w14:textId="77777777" w:rsidR="007D4600" w:rsidRPr="007D4600" w:rsidRDefault="007D4600" w:rsidP="007D4600">
            <w:pPr>
              <w:spacing w:before="36" w:after="36"/>
              <w:rPr>
                <w:sz w:val="16"/>
                <w:szCs w:val="16"/>
              </w:rPr>
            </w:pPr>
          </w:p>
        </w:tc>
      </w:tr>
      <w:tr w:rsidR="007D4600" w:rsidRPr="007D4600" w14:paraId="165EA68F" w14:textId="77777777" w:rsidTr="002F2DC6">
        <w:tc>
          <w:tcPr>
            <w:tcW w:w="1278" w:type="dxa"/>
          </w:tcPr>
          <w:p w14:paraId="6F77E1FD" w14:textId="77777777" w:rsidR="007D4600" w:rsidRPr="007D4600" w:rsidRDefault="007D4600" w:rsidP="007D4600">
            <w:pPr>
              <w:spacing w:before="36" w:after="36"/>
              <w:rPr>
                <w:sz w:val="16"/>
                <w:szCs w:val="16"/>
              </w:rPr>
            </w:pPr>
            <w:r w:rsidRPr="007D4600">
              <w:rPr>
                <w:sz w:val="16"/>
                <w:szCs w:val="16"/>
              </w:rPr>
              <w:t>Mean (SD)</w:t>
            </w:r>
          </w:p>
        </w:tc>
        <w:tc>
          <w:tcPr>
            <w:tcW w:w="1080" w:type="dxa"/>
          </w:tcPr>
          <w:p w14:paraId="65259B32" w14:textId="77777777" w:rsidR="007D4600" w:rsidRPr="007D4600" w:rsidRDefault="007D4600" w:rsidP="007D4600">
            <w:pPr>
              <w:spacing w:before="36" w:after="36"/>
              <w:rPr>
                <w:sz w:val="16"/>
                <w:szCs w:val="16"/>
              </w:rPr>
            </w:pPr>
            <w:r w:rsidRPr="007D4600">
              <w:rPr>
                <w:sz w:val="16"/>
                <w:szCs w:val="16"/>
              </w:rPr>
              <w:t>73.4 (64.7)</w:t>
            </w:r>
          </w:p>
        </w:tc>
        <w:tc>
          <w:tcPr>
            <w:tcW w:w="992" w:type="dxa"/>
          </w:tcPr>
          <w:p w14:paraId="6EBFC9C4" w14:textId="77777777" w:rsidR="007D4600" w:rsidRPr="007D4600" w:rsidRDefault="007D4600" w:rsidP="007D4600">
            <w:pPr>
              <w:spacing w:before="36" w:after="36"/>
              <w:rPr>
                <w:sz w:val="16"/>
                <w:szCs w:val="16"/>
              </w:rPr>
            </w:pPr>
            <w:r w:rsidRPr="007D4600">
              <w:rPr>
                <w:sz w:val="16"/>
                <w:szCs w:val="16"/>
              </w:rPr>
              <w:t>44.6 (64.3)</w:t>
            </w:r>
          </w:p>
        </w:tc>
        <w:tc>
          <w:tcPr>
            <w:tcW w:w="808" w:type="dxa"/>
          </w:tcPr>
          <w:p w14:paraId="4EAC6707" w14:textId="77777777" w:rsidR="007D4600" w:rsidRPr="007D4600" w:rsidRDefault="007D4600" w:rsidP="007D4600">
            <w:pPr>
              <w:spacing w:before="36" w:after="36"/>
              <w:rPr>
                <w:sz w:val="16"/>
                <w:szCs w:val="16"/>
              </w:rPr>
            </w:pPr>
            <w:r w:rsidRPr="007D4600">
              <w:rPr>
                <w:sz w:val="16"/>
                <w:szCs w:val="16"/>
              </w:rPr>
              <w:t>57.7 (63.8)</w:t>
            </w:r>
          </w:p>
        </w:tc>
        <w:tc>
          <w:tcPr>
            <w:tcW w:w="990" w:type="dxa"/>
          </w:tcPr>
          <w:p w14:paraId="46F95714" w14:textId="77777777" w:rsidR="007D4600" w:rsidRPr="007D4600" w:rsidRDefault="007D4600" w:rsidP="007D4600">
            <w:pPr>
              <w:spacing w:before="36" w:after="36"/>
              <w:rPr>
                <w:sz w:val="16"/>
                <w:szCs w:val="16"/>
              </w:rPr>
            </w:pPr>
            <w:r w:rsidRPr="007D4600">
              <w:rPr>
                <w:sz w:val="16"/>
                <w:szCs w:val="16"/>
              </w:rPr>
              <w:t>68.7 (63.8)</w:t>
            </w:r>
          </w:p>
        </w:tc>
        <w:tc>
          <w:tcPr>
            <w:tcW w:w="990" w:type="dxa"/>
          </w:tcPr>
          <w:p w14:paraId="668E6471" w14:textId="77777777" w:rsidR="007D4600" w:rsidRPr="007D4600" w:rsidRDefault="007D4600" w:rsidP="007D4600">
            <w:pPr>
              <w:spacing w:before="36" w:after="36"/>
              <w:rPr>
                <w:sz w:val="16"/>
                <w:szCs w:val="16"/>
              </w:rPr>
            </w:pPr>
            <w:r w:rsidRPr="007D4600">
              <w:rPr>
                <w:sz w:val="16"/>
                <w:szCs w:val="16"/>
              </w:rPr>
              <w:t>80.5 (62.9)</w:t>
            </w:r>
          </w:p>
        </w:tc>
        <w:tc>
          <w:tcPr>
            <w:tcW w:w="900" w:type="dxa"/>
          </w:tcPr>
          <w:p w14:paraId="7FB03C82" w14:textId="77777777" w:rsidR="007D4600" w:rsidRPr="007D4600" w:rsidRDefault="007D4600" w:rsidP="007D4600">
            <w:pPr>
              <w:spacing w:before="36" w:after="36"/>
              <w:rPr>
                <w:sz w:val="16"/>
                <w:szCs w:val="16"/>
              </w:rPr>
            </w:pPr>
            <w:r w:rsidRPr="007D4600">
              <w:rPr>
                <w:sz w:val="16"/>
                <w:szCs w:val="16"/>
              </w:rPr>
              <w:t>90.1 (60.8)</w:t>
            </w:r>
          </w:p>
        </w:tc>
        <w:tc>
          <w:tcPr>
            <w:tcW w:w="810" w:type="dxa"/>
          </w:tcPr>
          <w:p w14:paraId="270E31ED" w14:textId="77777777" w:rsidR="007D4600" w:rsidRPr="007D4600" w:rsidRDefault="007D4600" w:rsidP="007D4600">
            <w:pPr>
              <w:spacing w:before="36" w:after="36"/>
              <w:rPr>
                <w:sz w:val="16"/>
                <w:szCs w:val="16"/>
              </w:rPr>
            </w:pPr>
            <w:r w:rsidRPr="007D4600">
              <w:rPr>
                <w:sz w:val="16"/>
                <w:szCs w:val="16"/>
              </w:rPr>
              <w:t>98.5 (55.5)</w:t>
            </w:r>
          </w:p>
        </w:tc>
        <w:tc>
          <w:tcPr>
            <w:tcW w:w="811" w:type="dxa"/>
          </w:tcPr>
          <w:p w14:paraId="669E1DBF" w14:textId="77777777" w:rsidR="007D4600" w:rsidRPr="007D4600" w:rsidRDefault="007D4600" w:rsidP="007D4600">
            <w:pPr>
              <w:spacing w:before="36" w:after="36"/>
              <w:rPr>
                <w:sz w:val="16"/>
                <w:szCs w:val="16"/>
              </w:rPr>
            </w:pPr>
            <w:r w:rsidRPr="007D4600">
              <w:rPr>
                <w:sz w:val="16"/>
                <w:szCs w:val="16"/>
              </w:rPr>
              <w:t>102 (52.0)</w:t>
            </w:r>
          </w:p>
        </w:tc>
        <w:tc>
          <w:tcPr>
            <w:tcW w:w="917" w:type="dxa"/>
          </w:tcPr>
          <w:p w14:paraId="5AE8219F" w14:textId="77777777" w:rsidR="007D4600" w:rsidRPr="007D4600" w:rsidRDefault="007D4600" w:rsidP="007D4600">
            <w:pPr>
              <w:spacing w:before="36" w:after="36"/>
              <w:rPr>
                <w:sz w:val="16"/>
                <w:szCs w:val="16"/>
              </w:rPr>
            </w:pPr>
            <w:r w:rsidRPr="007D4600">
              <w:rPr>
                <w:sz w:val="16"/>
                <w:szCs w:val="16"/>
              </w:rPr>
              <w:t>99.3 (57.0)</w:t>
            </w:r>
          </w:p>
        </w:tc>
      </w:tr>
      <w:tr w:rsidR="007D4600" w:rsidRPr="007D4600" w14:paraId="3B80A27A" w14:textId="77777777" w:rsidTr="002F2DC6">
        <w:tc>
          <w:tcPr>
            <w:tcW w:w="1278" w:type="dxa"/>
          </w:tcPr>
          <w:p w14:paraId="48286E9A" w14:textId="77777777" w:rsidR="007D4600" w:rsidRPr="007D4600" w:rsidRDefault="007D4600" w:rsidP="007D4600">
            <w:pPr>
              <w:spacing w:before="36" w:after="36"/>
              <w:rPr>
                <w:sz w:val="16"/>
                <w:szCs w:val="16"/>
              </w:rPr>
            </w:pPr>
            <w:r w:rsidRPr="007D4600">
              <w:rPr>
                <w:sz w:val="16"/>
                <w:szCs w:val="16"/>
              </w:rPr>
              <w:t>Median [Min, Max]</w:t>
            </w:r>
          </w:p>
        </w:tc>
        <w:tc>
          <w:tcPr>
            <w:tcW w:w="1080" w:type="dxa"/>
          </w:tcPr>
          <w:p w14:paraId="5227DBB1" w14:textId="77777777" w:rsidR="007D4600" w:rsidRPr="007D4600" w:rsidRDefault="007D4600" w:rsidP="007D4600">
            <w:pPr>
              <w:spacing w:before="36" w:after="36"/>
              <w:rPr>
                <w:sz w:val="16"/>
                <w:szCs w:val="16"/>
              </w:rPr>
            </w:pPr>
            <w:r w:rsidRPr="007D4600">
              <w:rPr>
                <w:sz w:val="16"/>
                <w:szCs w:val="16"/>
              </w:rPr>
              <w:t>84.1 [-100, 200]</w:t>
            </w:r>
          </w:p>
        </w:tc>
        <w:tc>
          <w:tcPr>
            <w:tcW w:w="992" w:type="dxa"/>
          </w:tcPr>
          <w:p w14:paraId="5E23F5A8" w14:textId="77777777" w:rsidR="007D4600" w:rsidRPr="007D4600" w:rsidRDefault="007D4600" w:rsidP="007D4600">
            <w:pPr>
              <w:spacing w:before="36" w:after="36"/>
              <w:rPr>
                <w:sz w:val="16"/>
                <w:szCs w:val="16"/>
              </w:rPr>
            </w:pPr>
            <w:r w:rsidRPr="007D4600">
              <w:rPr>
                <w:sz w:val="16"/>
                <w:szCs w:val="16"/>
              </w:rPr>
              <w:t>45.5 [-100, 200]</w:t>
            </w:r>
          </w:p>
        </w:tc>
        <w:tc>
          <w:tcPr>
            <w:tcW w:w="808" w:type="dxa"/>
          </w:tcPr>
          <w:p w14:paraId="24941E80" w14:textId="77777777" w:rsidR="007D4600" w:rsidRPr="007D4600" w:rsidRDefault="007D4600" w:rsidP="007D4600">
            <w:pPr>
              <w:spacing w:before="36" w:after="36"/>
              <w:rPr>
                <w:sz w:val="16"/>
                <w:szCs w:val="16"/>
              </w:rPr>
            </w:pPr>
            <w:r w:rsidRPr="007D4600">
              <w:rPr>
                <w:sz w:val="16"/>
                <w:szCs w:val="16"/>
              </w:rPr>
              <w:t>64.5 [-100, 200]</w:t>
            </w:r>
          </w:p>
        </w:tc>
        <w:tc>
          <w:tcPr>
            <w:tcW w:w="990" w:type="dxa"/>
          </w:tcPr>
          <w:p w14:paraId="6162E0A0" w14:textId="77777777" w:rsidR="007D4600" w:rsidRPr="007D4600" w:rsidRDefault="007D4600" w:rsidP="007D4600">
            <w:pPr>
              <w:spacing w:before="36" w:after="36"/>
              <w:rPr>
                <w:sz w:val="16"/>
                <w:szCs w:val="16"/>
              </w:rPr>
            </w:pPr>
            <w:r w:rsidRPr="007D4600">
              <w:rPr>
                <w:sz w:val="16"/>
                <w:szCs w:val="16"/>
              </w:rPr>
              <w:t>78.6 [-100, 200]</w:t>
            </w:r>
          </w:p>
        </w:tc>
        <w:tc>
          <w:tcPr>
            <w:tcW w:w="990" w:type="dxa"/>
          </w:tcPr>
          <w:p w14:paraId="295048F2" w14:textId="77777777" w:rsidR="007D4600" w:rsidRPr="007D4600" w:rsidRDefault="007D4600" w:rsidP="007D4600">
            <w:pPr>
              <w:spacing w:before="36" w:after="36"/>
              <w:rPr>
                <w:sz w:val="16"/>
                <w:szCs w:val="16"/>
              </w:rPr>
            </w:pPr>
            <w:r w:rsidRPr="007D4600">
              <w:rPr>
                <w:sz w:val="16"/>
                <w:szCs w:val="16"/>
              </w:rPr>
              <w:t>92.7 [-100, 200]</w:t>
            </w:r>
          </w:p>
        </w:tc>
        <w:tc>
          <w:tcPr>
            <w:tcW w:w="900" w:type="dxa"/>
          </w:tcPr>
          <w:p w14:paraId="080B3832" w14:textId="77777777" w:rsidR="007D4600" w:rsidRPr="007D4600" w:rsidRDefault="007D4600" w:rsidP="007D4600">
            <w:pPr>
              <w:spacing w:before="36" w:after="36"/>
              <w:rPr>
                <w:sz w:val="16"/>
                <w:szCs w:val="16"/>
              </w:rPr>
            </w:pPr>
            <w:r w:rsidRPr="007D4600">
              <w:rPr>
                <w:sz w:val="16"/>
                <w:szCs w:val="16"/>
              </w:rPr>
              <w:t>102 [-100, 200]</w:t>
            </w:r>
          </w:p>
        </w:tc>
        <w:tc>
          <w:tcPr>
            <w:tcW w:w="810" w:type="dxa"/>
          </w:tcPr>
          <w:p w14:paraId="31778632" w14:textId="77777777" w:rsidR="007D4600" w:rsidRPr="007D4600" w:rsidRDefault="007D4600" w:rsidP="007D4600">
            <w:pPr>
              <w:spacing w:before="36" w:after="36"/>
              <w:rPr>
                <w:sz w:val="16"/>
                <w:szCs w:val="16"/>
              </w:rPr>
            </w:pPr>
            <w:r w:rsidRPr="007D4600">
              <w:rPr>
                <w:sz w:val="16"/>
                <w:szCs w:val="16"/>
              </w:rPr>
              <w:t>109 [-100, 200]</w:t>
            </w:r>
          </w:p>
        </w:tc>
        <w:tc>
          <w:tcPr>
            <w:tcW w:w="811" w:type="dxa"/>
          </w:tcPr>
          <w:p w14:paraId="5163F033" w14:textId="77777777" w:rsidR="007D4600" w:rsidRPr="007D4600" w:rsidRDefault="007D4600" w:rsidP="007D4600">
            <w:pPr>
              <w:spacing w:before="36" w:after="36"/>
              <w:rPr>
                <w:sz w:val="16"/>
                <w:szCs w:val="16"/>
              </w:rPr>
            </w:pPr>
            <w:r w:rsidRPr="007D4600">
              <w:rPr>
                <w:sz w:val="16"/>
                <w:szCs w:val="16"/>
              </w:rPr>
              <w:t>111 [-100, 200]</w:t>
            </w:r>
          </w:p>
        </w:tc>
        <w:tc>
          <w:tcPr>
            <w:tcW w:w="917" w:type="dxa"/>
          </w:tcPr>
          <w:p w14:paraId="0202ABAC" w14:textId="77777777" w:rsidR="007D4600" w:rsidRPr="007D4600" w:rsidRDefault="007D4600" w:rsidP="007D4600">
            <w:pPr>
              <w:spacing w:before="36" w:after="36"/>
              <w:rPr>
                <w:sz w:val="16"/>
                <w:szCs w:val="16"/>
              </w:rPr>
            </w:pPr>
            <w:r w:rsidRPr="007D4600">
              <w:rPr>
                <w:sz w:val="16"/>
                <w:szCs w:val="16"/>
              </w:rPr>
              <w:t>108 [-100, 200]</w:t>
            </w:r>
          </w:p>
        </w:tc>
      </w:tr>
    </w:tbl>
    <w:p w14:paraId="43CDE29B" w14:textId="77777777" w:rsidR="007D4600" w:rsidRDefault="007D4600" w:rsidP="007D4600">
      <w:pPr>
        <w:spacing w:line="240" w:lineRule="auto"/>
        <w:rPr>
          <w:rFonts w:ascii="Times New Roman" w:hAnsi="Times New Roman" w:cs="Times New Roman"/>
          <w:kern w:val="0"/>
          <w:sz w:val="24"/>
          <w:szCs w:val="24"/>
          <w14:ligatures w14:val="none"/>
        </w:rPr>
      </w:pPr>
    </w:p>
    <w:p w14:paraId="79440588" w14:textId="77777777" w:rsidR="00A1185E" w:rsidRPr="00A1185E" w:rsidRDefault="00A1185E" w:rsidP="00A1185E">
      <w:pPr>
        <w:tabs>
          <w:tab w:val="left" w:pos="6936"/>
        </w:tabs>
        <w:spacing w:line="480" w:lineRule="auto"/>
        <w:rPr>
          <w:rFonts w:ascii="Times New Roman" w:hAnsi="Times New Roman" w:cs="Times New Roman"/>
          <w:b/>
          <w:bCs/>
          <w:kern w:val="0"/>
          <w:sz w:val="24"/>
          <w:szCs w:val="24"/>
          <w14:ligatures w14:val="none"/>
        </w:rPr>
      </w:pPr>
      <w:r w:rsidRPr="00A1185E">
        <w:rPr>
          <w:rFonts w:ascii="Times New Roman" w:hAnsi="Times New Roman" w:cs="Times New Roman"/>
          <w:b/>
          <w:bCs/>
          <w:kern w:val="0"/>
          <w:sz w:val="24"/>
          <w:szCs w:val="24"/>
          <w14:ligatures w14:val="none"/>
        </w:rPr>
        <w:t>Table 3. Sensitivity analysis. Reported ATC effects and standard errors on MHQ</w:t>
      </w:r>
    </w:p>
    <w:tbl>
      <w:tblPr>
        <w:tblStyle w:val="Table"/>
        <w:tblW w:w="4850" w:type="pct"/>
        <w:tblLayout w:type="fixed"/>
        <w:tblLook w:val="0020" w:firstRow="1" w:lastRow="0" w:firstColumn="0" w:lastColumn="0" w:noHBand="0" w:noVBand="0"/>
      </w:tblPr>
      <w:tblGrid>
        <w:gridCol w:w="1425"/>
        <w:gridCol w:w="1057"/>
        <w:gridCol w:w="1144"/>
        <w:gridCol w:w="1319"/>
        <w:gridCol w:w="1319"/>
        <w:gridCol w:w="1407"/>
        <w:gridCol w:w="1408"/>
      </w:tblGrid>
      <w:tr w:rsidR="00A1185E" w:rsidRPr="00A1185E" w14:paraId="303E316F" w14:textId="77777777" w:rsidTr="002F2DC6">
        <w:trPr>
          <w:cnfStyle w:val="100000000000" w:firstRow="1" w:lastRow="0" w:firstColumn="0" w:lastColumn="0" w:oddVBand="0" w:evenVBand="0" w:oddHBand="0" w:evenHBand="0" w:firstRowFirstColumn="0" w:firstRowLastColumn="0" w:lastRowFirstColumn="0" w:lastRowLastColumn="0"/>
        </w:trPr>
        <w:tc>
          <w:tcPr>
            <w:tcW w:w="1458" w:type="dxa"/>
            <w:tcBorders>
              <w:top w:val="single" w:sz="4" w:space="0" w:color="auto"/>
              <w:bottom w:val="single" w:sz="2" w:space="0" w:color="auto"/>
            </w:tcBorders>
            <w:shd w:val="clear" w:color="auto" w:fill="D9D9D9" w:themeFill="background1" w:themeFillShade="D9"/>
          </w:tcPr>
          <w:p w14:paraId="41952A97" w14:textId="77777777" w:rsidR="00A1185E" w:rsidRPr="00A1185E" w:rsidRDefault="00A1185E" w:rsidP="00A1185E">
            <w:pPr>
              <w:spacing w:before="36" w:after="36"/>
              <w:rPr>
                <w:sz w:val="20"/>
                <w:szCs w:val="20"/>
              </w:rPr>
            </w:pPr>
            <w:r w:rsidRPr="00A1185E">
              <w:rPr>
                <w:sz w:val="20"/>
                <w:szCs w:val="20"/>
              </w:rPr>
              <w:t>MHQ</w:t>
            </w:r>
          </w:p>
        </w:tc>
        <w:tc>
          <w:tcPr>
            <w:tcW w:w="1080" w:type="dxa"/>
            <w:tcBorders>
              <w:top w:val="single" w:sz="4" w:space="0" w:color="auto"/>
              <w:bottom w:val="single" w:sz="2" w:space="0" w:color="auto"/>
            </w:tcBorders>
            <w:shd w:val="clear" w:color="auto" w:fill="D9D9D9" w:themeFill="background1" w:themeFillShade="D9"/>
          </w:tcPr>
          <w:p w14:paraId="128FCA2F" w14:textId="77777777" w:rsidR="00A1185E" w:rsidRPr="00A1185E" w:rsidRDefault="00A1185E" w:rsidP="00A1185E">
            <w:pPr>
              <w:spacing w:before="36" w:after="36"/>
              <w:rPr>
                <w:sz w:val="20"/>
                <w:szCs w:val="20"/>
              </w:rPr>
            </w:pPr>
            <w:r w:rsidRPr="00A1185E">
              <w:rPr>
                <w:sz w:val="20"/>
                <w:szCs w:val="20"/>
              </w:rPr>
              <w:t>GBM</w:t>
            </w:r>
          </w:p>
        </w:tc>
        <w:tc>
          <w:tcPr>
            <w:tcW w:w="1170" w:type="dxa"/>
            <w:tcBorders>
              <w:top w:val="single" w:sz="4" w:space="0" w:color="auto"/>
              <w:bottom w:val="single" w:sz="2" w:space="0" w:color="auto"/>
            </w:tcBorders>
            <w:shd w:val="clear" w:color="auto" w:fill="D9D9D9" w:themeFill="background1" w:themeFillShade="D9"/>
          </w:tcPr>
          <w:p w14:paraId="314C330F" w14:textId="77777777" w:rsidR="00A1185E" w:rsidRPr="00A1185E" w:rsidRDefault="00A1185E" w:rsidP="00A1185E">
            <w:pPr>
              <w:spacing w:before="36" w:after="36"/>
              <w:rPr>
                <w:sz w:val="20"/>
                <w:szCs w:val="20"/>
              </w:rPr>
            </w:pPr>
            <w:r w:rsidRPr="00A1185E">
              <w:rPr>
                <w:sz w:val="20"/>
                <w:szCs w:val="20"/>
              </w:rPr>
              <w:t>Doubly Robust GBM</w:t>
            </w:r>
          </w:p>
        </w:tc>
        <w:tc>
          <w:tcPr>
            <w:tcW w:w="1350" w:type="dxa"/>
            <w:tcBorders>
              <w:top w:val="single" w:sz="4" w:space="0" w:color="auto"/>
              <w:bottom w:val="single" w:sz="2" w:space="0" w:color="auto"/>
            </w:tcBorders>
            <w:shd w:val="clear" w:color="auto" w:fill="D9D9D9" w:themeFill="background1" w:themeFillShade="D9"/>
          </w:tcPr>
          <w:p w14:paraId="534F92F3" w14:textId="77777777" w:rsidR="00A1185E" w:rsidRPr="00A1185E" w:rsidRDefault="00A1185E" w:rsidP="00A1185E">
            <w:pPr>
              <w:spacing w:before="36" w:after="36"/>
              <w:rPr>
                <w:sz w:val="20"/>
                <w:szCs w:val="20"/>
              </w:rPr>
            </w:pPr>
            <w:r w:rsidRPr="00A1185E">
              <w:rPr>
                <w:sz w:val="20"/>
                <w:szCs w:val="20"/>
              </w:rPr>
              <w:t>MI + GBM</w:t>
            </w:r>
          </w:p>
        </w:tc>
        <w:tc>
          <w:tcPr>
            <w:tcW w:w="1350" w:type="dxa"/>
            <w:tcBorders>
              <w:top w:val="single" w:sz="4" w:space="0" w:color="auto"/>
              <w:bottom w:val="single" w:sz="2" w:space="0" w:color="auto"/>
            </w:tcBorders>
            <w:shd w:val="clear" w:color="auto" w:fill="D9D9D9" w:themeFill="background1" w:themeFillShade="D9"/>
          </w:tcPr>
          <w:p w14:paraId="2EC55F93" w14:textId="77777777" w:rsidR="00A1185E" w:rsidRPr="00A1185E" w:rsidRDefault="00A1185E" w:rsidP="00A1185E">
            <w:pPr>
              <w:spacing w:before="36" w:after="36"/>
              <w:rPr>
                <w:sz w:val="20"/>
                <w:szCs w:val="20"/>
              </w:rPr>
            </w:pPr>
            <w:r w:rsidRPr="00A1185E">
              <w:rPr>
                <w:sz w:val="20"/>
                <w:szCs w:val="20"/>
              </w:rPr>
              <w:t>Doubly Robust        MI + GBM</w:t>
            </w:r>
          </w:p>
        </w:tc>
        <w:tc>
          <w:tcPr>
            <w:tcW w:w="1440" w:type="dxa"/>
            <w:tcBorders>
              <w:top w:val="single" w:sz="4" w:space="0" w:color="auto"/>
              <w:bottom w:val="single" w:sz="2" w:space="0" w:color="auto"/>
            </w:tcBorders>
            <w:shd w:val="clear" w:color="auto" w:fill="D9D9D9" w:themeFill="background1" w:themeFillShade="D9"/>
          </w:tcPr>
          <w:p w14:paraId="64F0686F" w14:textId="77777777" w:rsidR="00A1185E" w:rsidRPr="00A1185E" w:rsidRDefault="00A1185E" w:rsidP="00A1185E">
            <w:pPr>
              <w:spacing w:before="36" w:after="36"/>
              <w:rPr>
                <w:sz w:val="20"/>
                <w:szCs w:val="20"/>
              </w:rPr>
            </w:pPr>
            <w:r w:rsidRPr="00A1185E">
              <w:rPr>
                <w:sz w:val="20"/>
                <w:szCs w:val="20"/>
              </w:rPr>
              <w:t>MI + CBPS</w:t>
            </w:r>
          </w:p>
        </w:tc>
        <w:tc>
          <w:tcPr>
            <w:tcW w:w="1441" w:type="dxa"/>
            <w:tcBorders>
              <w:top w:val="single" w:sz="4" w:space="0" w:color="auto"/>
              <w:bottom w:val="single" w:sz="2" w:space="0" w:color="auto"/>
            </w:tcBorders>
            <w:shd w:val="clear" w:color="auto" w:fill="D9D9D9" w:themeFill="background1" w:themeFillShade="D9"/>
          </w:tcPr>
          <w:p w14:paraId="75E368F3" w14:textId="77777777" w:rsidR="00A1185E" w:rsidRPr="00A1185E" w:rsidRDefault="00A1185E" w:rsidP="00A1185E">
            <w:pPr>
              <w:spacing w:before="36" w:after="36"/>
              <w:rPr>
                <w:sz w:val="20"/>
                <w:szCs w:val="20"/>
              </w:rPr>
            </w:pPr>
            <w:r w:rsidRPr="00A1185E">
              <w:rPr>
                <w:sz w:val="20"/>
                <w:szCs w:val="20"/>
              </w:rPr>
              <w:t>Doubly Robust MI + CBPS</w:t>
            </w:r>
          </w:p>
        </w:tc>
      </w:tr>
      <w:tr w:rsidR="00A1185E" w:rsidRPr="00A1185E" w14:paraId="2E1707F1" w14:textId="77777777" w:rsidTr="002F2DC6">
        <w:tc>
          <w:tcPr>
            <w:tcW w:w="1458" w:type="dxa"/>
            <w:tcBorders>
              <w:top w:val="single" w:sz="2" w:space="0" w:color="auto"/>
            </w:tcBorders>
          </w:tcPr>
          <w:p w14:paraId="5CFB2C3D" w14:textId="77777777" w:rsidR="00A1185E" w:rsidRPr="00A1185E" w:rsidRDefault="00A1185E" w:rsidP="00A1185E">
            <w:pPr>
              <w:spacing w:before="36" w:after="36"/>
              <w:rPr>
                <w:sz w:val="20"/>
                <w:szCs w:val="20"/>
              </w:rPr>
            </w:pPr>
            <w:r w:rsidRPr="00A1185E">
              <w:rPr>
                <w:sz w:val="20"/>
                <w:szCs w:val="20"/>
              </w:rPr>
              <w:t>ATC</w:t>
            </w:r>
          </w:p>
        </w:tc>
        <w:tc>
          <w:tcPr>
            <w:tcW w:w="1080" w:type="dxa"/>
            <w:tcBorders>
              <w:top w:val="single" w:sz="2" w:space="0" w:color="auto"/>
            </w:tcBorders>
          </w:tcPr>
          <w:p w14:paraId="2ADD13DA" w14:textId="77777777" w:rsidR="00A1185E" w:rsidRPr="00A1185E" w:rsidRDefault="00A1185E" w:rsidP="00A1185E">
            <w:pPr>
              <w:spacing w:before="36" w:after="36"/>
              <w:rPr>
                <w:sz w:val="20"/>
                <w:szCs w:val="20"/>
              </w:rPr>
            </w:pPr>
            <w:r w:rsidRPr="00A1185E">
              <w:rPr>
                <w:sz w:val="20"/>
                <w:szCs w:val="20"/>
              </w:rPr>
              <w:t>17.86</w:t>
            </w:r>
          </w:p>
        </w:tc>
        <w:tc>
          <w:tcPr>
            <w:tcW w:w="1170" w:type="dxa"/>
            <w:tcBorders>
              <w:top w:val="single" w:sz="2" w:space="0" w:color="auto"/>
            </w:tcBorders>
          </w:tcPr>
          <w:p w14:paraId="7E4F570D" w14:textId="77777777" w:rsidR="00A1185E" w:rsidRPr="00A1185E" w:rsidRDefault="00A1185E" w:rsidP="00A1185E">
            <w:pPr>
              <w:spacing w:before="36" w:after="36"/>
              <w:rPr>
                <w:sz w:val="20"/>
                <w:szCs w:val="20"/>
              </w:rPr>
            </w:pPr>
            <w:r w:rsidRPr="00A1185E">
              <w:rPr>
                <w:sz w:val="20"/>
                <w:szCs w:val="20"/>
              </w:rPr>
              <w:t>17.74</w:t>
            </w:r>
          </w:p>
        </w:tc>
        <w:tc>
          <w:tcPr>
            <w:tcW w:w="1350" w:type="dxa"/>
            <w:tcBorders>
              <w:top w:val="single" w:sz="2" w:space="0" w:color="auto"/>
            </w:tcBorders>
          </w:tcPr>
          <w:p w14:paraId="44CB8B27" w14:textId="77777777" w:rsidR="00A1185E" w:rsidRPr="00A1185E" w:rsidRDefault="00A1185E" w:rsidP="00A1185E">
            <w:pPr>
              <w:spacing w:before="36" w:after="36"/>
              <w:rPr>
                <w:sz w:val="20"/>
                <w:szCs w:val="20"/>
              </w:rPr>
            </w:pPr>
            <w:r w:rsidRPr="00A1185E">
              <w:rPr>
                <w:sz w:val="20"/>
                <w:szCs w:val="20"/>
              </w:rPr>
              <w:t>17.75</w:t>
            </w:r>
          </w:p>
        </w:tc>
        <w:tc>
          <w:tcPr>
            <w:tcW w:w="1350" w:type="dxa"/>
            <w:tcBorders>
              <w:top w:val="single" w:sz="2" w:space="0" w:color="auto"/>
            </w:tcBorders>
          </w:tcPr>
          <w:p w14:paraId="4FA633B4" w14:textId="77777777" w:rsidR="00A1185E" w:rsidRPr="00A1185E" w:rsidRDefault="00A1185E" w:rsidP="00A1185E">
            <w:pPr>
              <w:spacing w:before="36" w:after="36"/>
              <w:rPr>
                <w:sz w:val="20"/>
                <w:szCs w:val="20"/>
              </w:rPr>
            </w:pPr>
            <w:r w:rsidRPr="00A1185E">
              <w:rPr>
                <w:sz w:val="20"/>
                <w:szCs w:val="20"/>
              </w:rPr>
              <w:t>17.77</w:t>
            </w:r>
          </w:p>
        </w:tc>
        <w:tc>
          <w:tcPr>
            <w:tcW w:w="1440" w:type="dxa"/>
            <w:tcBorders>
              <w:top w:val="single" w:sz="2" w:space="0" w:color="auto"/>
            </w:tcBorders>
          </w:tcPr>
          <w:p w14:paraId="361A66BE" w14:textId="77777777" w:rsidR="00A1185E" w:rsidRPr="00A1185E" w:rsidRDefault="00A1185E" w:rsidP="00A1185E">
            <w:pPr>
              <w:spacing w:before="36" w:after="36"/>
              <w:rPr>
                <w:sz w:val="20"/>
                <w:szCs w:val="20"/>
              </w:rPr>
            </w:pPr>
            <w:r w:rsidRPr="00A1185E">
              <w:rPr>
                <w:sz w:val="20"/>
                <w:szCs w:val="20"/>
              </w:rPr>
              <w:t>18.15</w:t>
            </w:r>
          </w:p>
        </w:tc>
        <w:tc>
          <w:tcPr>
            <w:tcW w:w="1441" w:type="dxa"/>
            <w:tcBorders>
              <w:top w:val="single" w:sz="2" w:space="0" w:color="auto"/>
            </w:tcBorders>
          </w:tcPr>
          <w:p w14:paraId="2DE46582" w14:textId="77777777" w:rsidR="00A1185E" w:rsidRPr="00A1185E" w:rsidRDefault="00A1185E" w:rsidP="00A1185E">
            <w:pPr>
              <w:spacing w:before="36" w:after="36"/>
              <w:rPr>
                <w:sz w:val="20"/>
                <w:szCs w:val="20"/>
              </w:rPr>
            </w:pPr>
            <w:r w:rsidRPr="00A1185E">
              <w:rPr>
                <w:sz w:val="20"/>
                <w:szCs w:val="20"/>
              </w:rPr>
              <w:t>17.87</w:t>
            </w:r>
          </w:p>
        </w:tc>
      </w:tr>
      <w:tr w:rsidR="00A1185E" w:rsidRPr="00A1185E" w14:paraId="63A51DCD" w14:textId="77777777" w:rsidTr="002F2DC6">
        <w:tc>
          <w:tcPr>
            <w:tcW w:w="1458" w:type="dxa"/>
          </w:tcPr>
          <w:p w14:paraId="4498689D" w14:textId="77777777" w:rsidR="00A1185E" w:rsidRPr="00A1185E" w:rsidRDefault="00A1185E" w:rsidP="00A1185E">
            <w:pPr>
              <w:spacing w:before="36" w:after="36"/>
              <w:rPr>
                <w:sz w:val="20"/>
                <w:szCs w:val="20"/>
              </w:rPr>
            </w:pPr>
            <w:r w:rsidRPr="00A1185E">
              <w:rPr>
                <w:sz w:val="20"/>
                <w:szCs w:val="20"/>
              </w:rPr>
              <w:t>SE</w:t>
            </w:r>
          </w:p>
        </w:tc>
        <w:tc>
          <w:tcPr>
            <w:tcW w:w="1080" w:type="dxa"/>
          </w:tcPr>
          <w:p w14:paraId="25F2347D" w14:textId="77777777" w:rsidR="00A1185E" w:rsidRPr="00A1185E" w:rsidRDefault="00A1185E" w:rsidP="00A1185E">
            <w:pPr>
              <w:spacing w:before="36" w:after="36"/>
              <w:rPr>
                <w:sz w:val="20"/>
                <w:szCs w:val="20"/>
              </w:rPr>
            </w:pPr>
            <w:r w:rsidRPr="00A1185E">
              <w:rPr>
                <w:sz w:val="20"/>
                <w:szCs w:val="20"/>
              </w:rPr>
              <w:t>1.43</w:t>
            </w:r>
          </w:p>
        </w:tc>
        <w:tc>
          <w:tcPr>
            <w:tcW w:w="1170" w:type="dxa"/>
          </w:tcPr>
          <w:p w14:paraId="57D47700" w14:textId="77777777" w:rsidR="00A1185E" w:rsidRPr="00A1185E" w:rsidRDefault="00A1185E" w:rsidP="00A1185E">
            <w:pPr>
              <w:spacing w:before="36" w:after="36"/>
              <w:rPr>
                <w:sz w:val="20"/>
                <w:szCs w:val="20"/>
              </w:rPr>
            </w:pPr>
            <w:r w:rsidRPr="00A1185E">
              <w:rPr>
                <w:sz w:val="20"/>
                <w:szCs w:val="20"/>
              </w:rPr>
              <w:t>0.99</w:t>
            </w:r>
          </w:p>
        </w:tc>
        <w:tc>
          <w:tcPr>
            <w:tcW w:w="1350" w:type="dxa"/>
          </w:tcPr>
          <w:p w14:paraId="0CE621CE" w14:textId="77777777" w:rsidR="00A1185E" w:rsidRPr="00A1185E" w:rsidRDefault="00A1185E" w:rsidP="00A1185E">
            <w:pPr>
              <w:spacing w:before="36" w:after="36"/>
              <w:rPr>
                <w:sz w:val="20"/>
                <w:szCs w:val="20"/>
              </w:rPr>
            </w:pPr>
            <w:r w:rsidRPr="00A1185E">
              <w:rPr>
                <w:sz w:val="20"/>
                <w:szCs w:val="20"/>
              </w:rPr>
              <w:t>0.28</w:t>
            </w:r>
          </w:p>
        </w:tc>
        <w:tc>
          <w:tcPr>
            <w:tcW w:w="1350" w:type="dxa"/>
          </w:tcPr>
          <w:p w14:paraId="73AB9767" w14:textId="77777777" w:rsidR="00A1185E" w:rsidRPr="00A1185E" w:rsidRDefault="00A1185E" w:rsidP="00A1185E">
            <w:pPr>
              <w:spacing w:before="36" w:after="36"/>
              <w:rPr>
                <w:sz w:val="20"/>
                <w:szCs w:val="20"/>
              </w:rPr>
            </w:pPr>
            <w:r w:rsidRPr="00A1185E">
              <w:rPr>
                <w:sz w:val="20"/>
                <w:szCs w:val="20"/>
              </w:rPr>
              <w:t>0.23</w:t>
            </w:r>
          </w:p>
        </w:tc>
        <w:tc>
          <w:tcPr>
            <w:tcW w:w="1440" w:type="dxa"/>
          </w:tcPr>
          <w:p w14:paraId="18DC33C5" w14:textId="77777777" w:rsidR="00A1185E" w:rsidRPr="00A1185E" w:rsidRDefault="00A1185E" w:rsidP="00A1185E">
            <w:pPr>
              <w:spacing w:before="36" w:after="36"/>
              <w:rPr>
                <w:sz w:val="20"/>
                <w:szCs w:val="20"/>
              </w:rPr>
            </w:pPr>
            <w:r w:rsidRPr="00A1185E">
              <w:rPr>
                <w:sz w:val="20"/>
                <w:szCs w:val="20"/>
              </w:rPr>
              <w:t>0.28</w:t>
            </w:r>
          </w:p>
        </w:tc>
        <w:tc>
          <w:tcPr>
            <w:tcW w:w="1441" w:type="dxa"/>
          </w:tcPr>
          <w:p w14:paraId="52BACF07" w14:textId="77777777" w:rsidR="00A1185E" w:rsidRPr="00A1185E" w:rsidRDefault="00A1185E" w:rsidP="00A1185E">
            <w:pPr>
              <w:spacing w:before="36" w:after="36"/>
              <w:rPr>
                <w:sz w:val="20"/>
                <w:szCs w:val="20"/>
              </w:rPr>
            </w:pPr>
            <w:r w:rsidRPr="00A1185E">
              <w:rPr>
                <w:sz w:val="20"/>
                <w:szCs w:val="20"/>
              </w:rPr>
              <w:t>0.22</w:t>
            </w:r>
          </w:p>
        </w:tc>
      </w:tr>
      <w:tr w:rsidR="00A1185E" w:rsidRPr="00A1185E" w14:paraId="230BCB06" w14:textId="77777777" w:rsidTr="002F2DC6">
        <w:tc>
          <w:tcPr>
            <w:tcW w:w="1458" w:type="dxa"/>
          </w:tcPr>
          <w:p w14:paraId="50752EA4" w14:textId="77777777" w:rsidR="00A1185E" w:rsidRPr="00A1185E" w:rsidRDefault="00A1185E" w:rsidP="00A1185E">
            <w:pPr>
              <w:spacing w:before="36" w:after="36"/>
              <w:rPr>
                <w:sz w:val="20"/>
                <w:szCs w:val="20"/>
              </w:rPr>
            </w:pPr>
            <w:r w:rsidRPr="00A1185E">
              <w:rPr>
                <w:sz w:val="20"/>
                <w:szCs w:val="20"/>
              </w:rPr>
              <w:t>SMD</w:t>
            </w:r>
          </w:p>
        </w:tc>
        <w:tc>
          <w:tcPr>
            <w:tcW w:w="1080" w:type="dxa"/>
          </w:tcPr>
          <w:p w14:paraId="3A8B3C5E" w14:textId="77777777" w:rsidR="00A1185E" w:rsidRPr="00A1185E" w:rsidRDefault="00A1185E" w:rsidP="00A1185E">
            <w:pPr>
              <w:spacing w:before="36" w:after="36"/>
              <w:rPr>
                <w:sz w:val="20"/>
                <w:szCs w:val="20"/>
              </w:rPr>
            </w:pPr>
            <w:r w:rsidRPr="00A1185E">
              <w:rPr>
                <w:sz w:val="20"/>
                <w:szCs w:val="20"/>
              </w:rPr>
              <w:t>0.25</w:t>
            </w:r>
          </w:p>
        </w:tc>
        <w:tc>
          <w:tcPr>
            <w:tcW w:w="1170" w:type="dxa"/>
          </w:tcPr>
          <w:p w14:paraId="0A97C67B" w14:textId="77777777" w:rsidR="00A1185E" w:rsidRPr="00A1185E" w:rsidRDefault="00A1185E" w:rsidP="00A1185E">
            <w:pPr>
              <w:spacing w:before="36" w:after="36"/>
              <w:rPr>
                <w:sz w:val="20"/>
                <w:szCs w:val="20"/>
              </w:rPr>
            </w:pPr>
            <w:r w:rsidRPr="00A1185E">
              <w:rPr>
                <w:sz w:val="20"/>
                <w:szCs w:val="20"/>
              </w:rPr>
              <w:t>0.25</w:t>
            </w:r>
          </w:p>
        </w:tc>
        <w:tc>
          <w:tcPr>
            <w:tcW w:w="1350" w:type="dxa"/>
          </w:tcPr>
          <w:p w14:paraId="7BA61879" w14:textId="77777777" w:rsidR="00A1185E" w:rsidRPr="00A1185E" w:rsidRDefault="00A1185E" w:rsidP="00A1185E">
            <w:pPr>
              <w:spacing w:before="36" w:after="36"/>
              <w:rPr>
                <w:sz w:val="20"/>
                <w:szCs w:val="20"/>
              </w:rPr>
            </w:pPr>
            <w:r w:rsidRPr="00A1185E">
              <w:rPr>
                <w:sz w:val="20"/>
                <w:szCs w:val="20"/>
              </w:rPr>
              <w:t>0.25</w:t>
            </w:r>
          </w:p>
        </w:tc>
        <w:tc>
          <w:tcPr>
            <w:tcW w:w="1350" w:type="dxa"/>
          </w:tcPr>
          <w:p w14:paraId="2E05D836" w14:textId="77777777" w:rsidR="00A1185E" w:rsidRPr="00A1185E" w:rsidRDefault="00A1185E" w:rsidP="00A1185E">
            <w:pPr>
              <w:spacing w:before="36" w:after="36"/>
              <w:rPr>
                <w:sz w:val="20"/>
                <w:szCs w:val="20"/>
              </w:rPr>
            </w:pPr>
            <w:r w:rsidRPr="00A1185E">
              <w:rPr>
                <w:sz w:val="20"/>
                <w:szCs w:val="20"/>
              </w:rPr>
              <w:t>0.25</w:t>
            </w:r>
          </w:p>
        </w:tc>
        <w:tc>
          <w:tcPr>
            <w:tcW w:w="1440" w:type="dxa"/>
          </w:tcPr>
          <w:p w14:paraId="31446C01" w14:textId="77777777" w:rsidR="00A1185E" w:rsidRPr="00A1185E" w:rsidRDefault="00A1185E" w:rsidP="00A1185E">
            <w:pPr>
              <w:spacing w:before="36" w:after="36"/>
              <w:rPr>
                <w:sz w:val="20"/>
                <w:szCs w:val="20"/>
              </w:rPr>
            </w:pPr>
            <w:r w:rsidRPr="00A1185E">
              <w:rPr>
                <w:sz w:val="20"/>
                <w:szCs w:val="20"/>
              </w:rPr>
              <w:t>0.26</w:t>
            </w:r>
          </w:p>
        </w:tc>
        <w:tc>
          <w:tcPr>
            <w:tcW w:w="1441" w:type="dxa"/>
          </w:tcPr>
          <w:p w14:paraId="28F03AC8" w14:textId="77777777" w:rsidR="00A1185E" w:rsidRPr="00A1185E" w:rsidRDefault="00A1185E" w:rsidP="00A1185E">
            <w:pPr>
              <w:spacing w:before="36" w:after="36"/>
              <w:rPr>
                <w:sz w:val="20"/>
                <w:szCs w:val="20"/>
              </w:rPr>
            </w:pPr>
            <w:r w:rsidRPr="00A1185E">
              <w:rPr>
                <w:sz w:val="20"/>
                <w:szCs w:val="20"/>
              </w:rPr>
              <w:t>0.25</w:t>
            </w:r>
          </w:p>
        </w:tc>
      </w:tr>
    </w:tbl>
    <w:p w14:paraId="0A307B63" w14:textId="77777777" w:rsidR="007D4600" w:rsidRDefault="007D4600" w:rsidP="007D4600">
      <w:pPr>
        <w:spacing w:line="240" w:lineRule="auto"/>
        <w:rPr>
          <w:rFonts w:ascii="Times New Roman" w:hAnsi="Times New Roman" w:cs="Times New Roman"/>
          <w:kern w:val="0"/>
          <w:sz w:val="24"/>
          <w:szCs w:val="24"/>
          <w14:ligatures w14:val="none"/>
        </w:rPr>
      </w:pPr>
    </w:p>
    <w:p w14:paraId="0ABD9A9E" w14:textId="77777777" w:rsidR="00A1185E" w:rsidRDefault="00A1185E" w:rsidP="007D4600">
      <w:pPr>
        <w:spacing w:line="240" w:lineRule="auto"/>
        <w:rPr>
          <w:rFonts w:ascii="Times New Roman" w:hAnsi="Times New Roman" w:cs="Times New Roman"/>
          <w:kern w:val="0"/>
          <w:sz w:val="24"/>
          <w:szCs w:val="24"/>
          <w14:ligatures w14:val="none"/>
        </w:rPr>
      </w:pPr>
    </w:p>
    <w:p w14:paraId="21EF99E6" w14:textId="725C77D7" w:rsidR="00A1185E" w:rsidRPr="00A1185E" w:rsidRDefault="00A1185E" w:rsidP="00A1185E">
      <w:pPr>
        <w:tabs>
          <w:tab w:val="left" w:pos="6936"/>
        </w:tabs>
        <w:spacing w:line="480" w:lineRule="auto"/>
        <w:rPr>
          <w:rFonts w:ascii="Times New Roman" w:hAnsi="Times New Roman" w:cs="Times New Roman"/>
          <w:b/>
          <w:bCs/>
          <w:kern w:val="0"/>
          <w:sz w:val="24"/>
          <w:szCs w:val="24"/>
          <w14:ligatures w14:val="none"/>
        </w:rPr>
      </w:pPr>
    </w:p>
    <w:p w14:paraId="7FEFDCF3" w14:textId="5C7E948F" w:rsidR="00A1185E" w:rsidRPr="00A1185E" w:rsidRDefault="00A1185E" w:rsidP="00A1185E">
      <w:pPr>
        <w:tabs>
          <w:tab w:val="left" w:pos="6936"/>
        </w:tabs>
        <w:spacing w:line="480" w:lineRule="auto"/>
        <w:rPr>
          <w:rFonts w:ascii="Times New Roman" w:hAnsi="Times New Roman" w:cs="Times New Roman"/>
          <w:bCs/>
          <w:kern w:val="0"/>
          <w:sz w:val="24"/>
          <w:szCs w:val="24"/>
          <w14:ligatures w14:val="none"/>
        </w:rPr>
      </w:pPr>
      <w:r w:rsidRPr="00A1185E">
        <w:rPr>
          <w:rFonts w:ascii="Times New Roman" w:hAnsi="Times New Roman" w:cs="Times New Roman"/>
          <w:b/>
          <w:bCs/>
          <w:kern w:val="0"/>
          <w:sz w:val="24"/>
          <w:szCs w:val="24"/>
          <w14:ligatures w14:val="none"/>
        </w:rPr>
        <w:t xml:space="preserve">Figure 1. </w:t>
      </w:r>
      <w:commentRangeStart w:id="52"/>
      <w:commentRangeStart w:id="53"/>
      <w:commentRangeStart w:id="54"/>
      <w:r w:rsidRPr="00A1185E">
        <w:rPr>
          <w:rFonts w:ascii="Times New Roman" w:hAnsi="Times New Roman" w:cs="Times New Roman"/>
          <w:bCs/>
          <w:kern w:val="0"/>
          <w:sz w:val="24"/>
          <w:szCs w:val="24"/>
          <w14:ligatures w14:val="none"/>
        </w:rPr>
        <w:t>ATC’s of physical activity on overall MHQ</w:t>
      </w:r>
      <w:r w:rsidR="00D81CA8">
        <w:rPr>
          <w:rFonts w:ascii="Times New Roman" w:hAnsi="Times New Roman" w:cs="Times New Roman"/>
          <w:bCs/>
          <w:kern w:val="0"/>
          <w:sz w:val="24"/>
          <w:szCs w:val="24"/>
          <w14:ligatures w14:val="none"/>
        </w:rPr>
        <w:t xml:space="preserve"> and subdomains</w:t>
      </w:r>
      <w:r w:rsidRPr="00A1185E">
        <w:rPr>
          <w:rFonts w:ascii="Times New Roman" w:hAnsi="Times New Roman" w:cs="Times New Roman"/>
          <w:bCs/>
          <w:kern w:val="0"/>
          <w:sz w:val="24"/>
          <w:szCs w:val="24"/>
          <w14:ligatures w14:val="none"/>
        </w:rPr>
        <w:t xml:space="preserve"> scores across age groups. Error bars represent 95% CIs.</w:t>
      </w:r>
      <w:commentRangeEnd w:id="52"/>
      <w:r w:rsidR="00D81CA8">
        <w:rPr>
          <w:rStyle w:val="CommentReference"/>
          <w:kern w:val="0"/>
          <w14:ligatures w14:val="none"/>
        </w:rPr>
        <w:commentReference w:id="52"/>
      </w:r>
      <w:commentRangeEnd w:id="53"/>
      <w:r w:rsidR="00D81CA8">
        <w:rPr>
          <w:rStyle w:val="CommentReference"/>
          <w:kern w:val="0"/>
          <w14:ligatures w14:val="none"/>
        </w:rPr>
        <w:commentReference w:id="53"/>
      </w:r>
      <w:commentRangeEnd w:id="54"/>
      <w:r w:rsidR="00DD6DF1">
        <w:rPr>
          <w:rStyle w:val="CommentReference"/>
          <w:kern w:val="0"/>
          <w14:ligatures w14:val="none"/>
        </w:rPr>
        <w:commentReference w:id="54"/>
      </w:r>
    </w:p>
    <w:p w14:paraId="0998EA91" w14:textId="10BD7F3B" w:rsidR="00A1185E" w:rsidRDefault="00D81CA8" w:rsidP="007D4600">
      <w:pPr>
        <w:spacing w:line="240" w:lineRule="auto"/>
        <w:rPr>
          <w:rFonts w:ascii="Times New Roman" w:hAnsi="Times New Roman" w:cs="Times New Roman"/>
          <w:kern w:val="0"/>
          <w:sz w:val="24"/>
          <w:szCs w:val="24"/>
          <w14:ligatures w14:val="none"/>
        </w:rPr>
      </w:pPr>
      <w:r>
        <w:rPr>
          <w:noProof/>
        </w:rPr>
        <w:drawing>
          <wp:inline distT="0" distB="0" distL="0" distR="0" wp14:anchorId="72C931BB" wp14:editId="0A7B76C0">
            <wp:extent cx="5943600" cy="1532890"/>
            <wp:effectExtent l="0" t="0" r="0" b="0"/>
            <wp:docPr id="850783099" name="Picture 1" descr="A picture containing line, diagram, tex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83099" name="Picture 1" descr="A picture containing line, diagram, text, pl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351C7672" w14:textId="77777777" w:rsidR="00A1185E" w:rsidRDefault="00A1185E" w:rsidP="007D4600">
      <w:pPr>
        <w:spacing w:line="240" w:lineRule="auto"/>
        <w:rPr>
          <w:rFonts w:ascii="Times New Roman" w:hAnsi="Times New Roman" w:cs="Times New Roman"/>
          <w:kern w:val="0"/>
          <w:sz w:val="24"/>
          <w:szCs w:val="24"/>
          <w14:ligatures w14:val="none"/>
        </w:rPr>
      </w:pPr>
    </w:p>
    <w:p w14:paraId="31D11FF5" w14:textId="68EEC847" w:rsidR="00A1185E" w:rsidRPr="008B2B93" w:rsidRDefault="00DD6DF1" w:rsidP="008B2B93">
      <w:pPr>
        <w:rPr>
          <w:b/>
          <w:kern w:val="0"/>
          <w14:ligatures w14:val="none"/>
        </w:rPr>
      </w:pPr>
      <w:r w:rsidRPr="00DD6DF1">
        <w:rPr>
          <w:rFonts w:ascii="Times New Roman" w:hAnsi="Times New Roman" w:cs="Times New Roman"/>
          <w:b/>
          <w:bCs/>
          <w:kern w:val="0"/>
          <w:sz w:val="24"/>
          <w:szCs w:val="24"/>
          <w14:ligatures w14:val="none"/>
        </w:rPr>
        <w:lastRenderedPageBreak/>
        <w:t xml:space="preserve">Figure </w:t>
      </w:r>
      <w:r>
        <w:rPr>
          <w:rFonts w:ascii="Times New Roman" w:hAnsi="Times New Roman" w:cs="Times New Roman"/>
          <w:b/>
          <w:bCs/>
          <w:kern w:val="0"/>
          <w:sz w:val="24"/>
          <w:szCs w:val="24"/>
          <w14:ligatures w14:val="none"/>
        </w:rPr>
        <w:t>2</w:t>
      </w:r>
      <w:r w:rsidRPr="00DD6DF1">
        <w:rPr>
          <w:rFonts w:ascii="Times New Roman" w:hAnsi="Times New Roman" w:cs="Times New Roman"/>
          <w:b/>
          <w:bCs/>
          <w:kern w:val="0"/>
          <w:sz w:val="24"/>
          <w:szCs w:val="24"/>
          <w14:ligatures w14:val="none"/>
        </w:rPr>
        <w:t xml:space="preserve">. </w:t>
      </w:r>
      <w:r w:rsidRPr="00DD6DF1">
        <w:rPr>
          <w:rFonts w:ascii="Times New Roman" w:hAnsi="Times New Roman" w:cs="Times New Roman"/>
          <w:bCs/>
          <w:kern w:val="0"/>
          <w:sz w:val="24"/>
          <w:szCs w:val="24"/>
          <w14:ligatures w14:val="none"/>
        </w:rPr>
        <w:t xml:space="preserve">Marginal effects on </w:t>
      </w:r>
      <w:r>
        <w:rPr>
          <w:rFonts w:ascii="Times New Roman" w:hAnsi="Times New Roman" w:cs="Times New Roman"/>
          <w:bCs/>
          <w:kern w:val="0"/>
          <w:sz w:val="24"/>
          <w:szCs w:val="24"/>
          <w14:ligatures w14:val="none"/>
        </w:rPr>
        <w:t xml:space="preserve">MHQ and </w:t>
      </w:r>
      <w:r w:rsidRPr="00DD6DF1">
        <w:rPr>
          <w:rFonts w:ascii="Times New Roman" w:hAnsi="Times New Roman" w:cs="Times New Roman"/>
          <w:bCs/>
          <w:kern w:val="0"/>
          <w:sz w:val="24"/>
          <w:szCs w:val="24"/>
          <w14:ligatures w14:val="none"/>
        </w:rPr>
        <w:t>subcategories by age for inactive and active groups with 95% CIs.</w:t>
      </w:r>
      <w:r w:rsidRPr="00DD6DF1">
        <w:rPr>
          <w:rFonts w:ascii="Times New Roman" w:hAnsi="Times New Roman" w:cs="Times New Roman"/>
          <w:b/>
          <w:bCs/>
          <w:kern w:val="0"/>
          <w:sz w:val="24"/>
          <w:szCs w:val="24"/>
          <w14:ligatures w14:val="none"/>
        </w:rPr>
        <w:t xml:space="preserve"> </w:t>
      </w:r>
      <w:r w:rsidRPr="00DD6DF1">
        <w:rPr>
          <w:rFonts w:ascii="Times New Roman" w:hAnsi="Times New Roman" w:cs="Times New Roman"/>
          <w:kern w:val="0"/>
          <w:sz w:val="24"/>
          <w:szCs w:val="24"/>
          <w14:ligatures w14:val="none"/>
        </w:rPr>
        <w:t>Levels of subcategory scores ranged from -100 to +200.</w:t>
      </w:r>
    </w:p>
    <w:p w14:paraId="0E75EDCD" w14:textId="77777777" w:rsidR="00A1185E" w:rsidRDefault="00A1185E" w:rsidP="007D4600">
      <w:pPr>
        <w:spacing w:line="240" w:lineRule="auto"/>
        <w:rPr>
          <w:rFonts w:ascii="Times New Roman" w:hAnsi="Times New Roman" w:cs="Times New Roman"/>
          <w:kern w:val="0"/>
          <w:sz w:val="24"/>
          <w:szCs w:val="24"/>
          <w14:ligatures w14:val="none"/>
        </w:rPr>
      </w:pPr>
    </w:p>
    <w:p w14:paraId="5E2221EB" w14:textId="498A118E" w:rsidR="007D4600" w:rsidRDefault="008B2B93" w:rsidP="007D4600">
      <w:pPr>
        <w:spacing w:line="240" w:lineRule="auto"/>
      </w:pPr>
      <w:r>
        <w:rPr>
          <w:noProof/>
        </w:rPr>
        <w:drawing>
          <wp:inline distT="0" distB="0" distL="0" distR="0" wp14:anchorId="5BDF319D" wp14:editId="1A1B53A5">
            <wp:extent cx="5943600" cy="1921510"/>
            <wp:effectExtent l="0" t="0" r="0" b="2540"/>
            <wp:docPr id="684442564" name="Picture 3" descr="A picture containing line, diagram, pl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42564" name="Picture 3" descr="A picture containing line, diagram, plot, fon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21510"/>
                    </a:xfrm>
                    <a:prstGeom prst="rect">
                      <a:avLst/>
                    </a:prstGeom>
                    <a:noFill/>
                    <a:ln>
                      <a:noFill/>
                    </a:ln>
                  </pic:spPr>
                </pic:pic>
              </a:graphicData>
            </a:graphic>
          </wp:inline>
        </w:drawing>
      </w:r>
    </w:p>
    <w:sectPr w:rsidR="007D4600" w:rsidSect="007D460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nver Brown" w:date="2023-04-18T15:13:00Z" w:initials="DB">
    <w:p w14:paraId="2527AA23" w14:textId="77777777" w:rsidR="00CC1AF0" w:rsidRDefault="00CC1AF0" w:rsidP="00CC1AF0">
      <w:pPr>
        <w:pStyle w:val="CommentText"/>
      </w:pPr>
      <w:r>
        <w:rPr>
          <w:rStyle w:val="CommentReference"/>
        </w:rPr>
        <w:annotationRef/>
      </w:r>
      <w:r>
        <w:t>Could we remove “common” and have this simply be mental disorder?</w:t>
      </w:r>
    </w:p>
  </w:comment>
  <w:comment w:id="1" w:author="Christopher Huong" w:date="2023-04-19T19:16:00Z" w:initials="CH">
    <w:p w14:paraId="7DB6D6CE" w14:textId="77777777" w:rsidR="00CC1AF0" w:rsidRDefault="00CC1AF0" w:rsidP="00CC1AF0">
      <w:pPr>
        <w:pStyle w:val="CommentText"/>
      </w:pPr>
      <w:r>
        <w:rPr>
          <w:rStyle w:val="CommentReference"/>
        </w:rPr>
        <w:annotationRef/>
      </w:r>
      <w:r>
        <w:t>The statistic of 29% refers to the disorders listed I believe. The reference is:The global prevalence of common mental disorders: a systematic review and meta-analysis</w:t>
      </w:r>
    </w:p>
  </w:comment>
  <w:comment w:id="21" w:author="Denver Brown" w:date="2023-04-14T08:08:00Z" w:initials="DB">
    <w:p w14:paraId="1EE61DF2" w14:textId="77777777" w:rsidR="00CC1AF0" w:rsidRDefault="00CC1AF0" w:rsidP="00CC1AF0">
      <w:pPr>
        <w:pStyle w:val="CommentText"/>
      </w:pPr>
      <w:r>
        <w:rPr>
          <w:rStyle w:val="CommentReference"/>
        </w:rPr>
        <w:annotationRef/>
      </w:r>
      <w:r>
        <w:t>Given that you calculated ATCs, would it be appropriate to refer to the untreated (inactive) group here?</w:t>
      </w:r>
    </w:p>
  </w:comment>
  <w:comment w:id="22" w:author="Christopher Huong" w:date="2023-04-18T07:17:00Z" w:initials="CH">
    <w:p w14:paraId="7D179D15" w14:textId="77777777" w:rsidR="00CC1AF0" w:rsidRDefault="00CC1AF0" w:rsidP="00CC1AF0">
      <w:pPr>
        <w:pStyle w:val="CommentText"/>
      </w:pPr>
      <w:r>
        <w:rPr>
          <w:rStyle w:val="CommentReference"/>
        </w:rPr>
        <w:annotationRef/>
      </w:r>
      <w:r>
        <w:t>Effective sample sizes</w:t>
      </w:r>
    </w:p>
    <w:p w14:paraId="0DF23C79" w14:textId="77777777" w:rsidR="00CC1AF0" w:rsidRDefault="00CC1AF0" w:rsidP="00CC1AF0">
      <w:pPr>
        <w:pStyle w:val="CommentText"/>
      </w:pPr>
      <w:r>
        <w:t xml:space="preserve">                Control  Treated</w:t>
      </w:r>
    </w:p>
    <w:p w14:paraId="21069B97" w14:textId="77777777" w:rsidR="00CC1AF0" w:rsidRDefault="00CC1AF0" w:rsidP="00CC1AF0">
      <w:pPr>
        <w:pStyle w:val="CommentText"/>
      </w:pPr>
      <w:r>
        <w:t xml:space="preserve">Unadjusted  135525 206431. </w:t>
      </w:r>
    </w:p>
    <w:p w14:paraId="158BBB16" w14:textId="77777777" w:rsidR="00CC1AF0" w:rsidRDefault="00CC1AF0" w:rsidP="00CC1AF0">
      <w:pPr>
        <w:pStyle w:val="CommentText"/>
      </w:pPr>
      <w:r>
        <w:t>Adjusted    135525 140633.8</w:t>
      </w:r>
    </w:p>
  </w:comment>
  <w:comment w:id="23" w:author="Christopher Huong" w:date="2023-04-18T07:17:00Z" w:initials="CH">
    <w:p w14:paraId="2C94FC8E" w14:textId="77777777" w:rsidR="00CC1AF0" w:rsidRDefault="00CC1AF0" w:rsidP="00CC1AF0">
      <w:pPr>
        <w:pStyle w:val="CommentText"/>
      </w:pPr>
      <w:r>
        <w:rPr>
          <w:rStyle w:val="CommentReference"/>
        </w:rPr>
        <w:annotationRef/>
      </w:r>
      <w:r>
        <w:t>^ output from bal.tab()</w:t>
      </w:r>
    </w:p>
  </w:comment>
  <w:comment w:id="24" w:author="Christopher Huong" w:date="2023-04-18T07:17:00Z" w:initials="CH">
    <w:p w14:paraId="6AA9AAF3" w14:textId="77777777" w:rsidR="00CC1AF0" w:rsidRDefault="00CC1AF0" w:rsidP="00CC1AF0">
      <w:pPr>
        <w:pStyle w:val="CommentText"/>
      </w:pPr>
      <w:r>
        <w:rPr>
          <w:rStyle w:val="CommentReference"/>
        </w:rPr>
        <w:annotationRef/>
      </w:r>
      <w:r>
        <w:t>"when the estimand is the ATC, the returned propensity score is the probability of being in the control (i.e., non-focal) group."</w:t>
      </w:r>
    </w:p>
  </w:comment>
  <w:comment w:id="25" w:author="Denver Brown" w:date="2023-04-19T15:19:00Z" w:initials="DB">
    <w:p w14:paraId="0A10248A" w14:textId="77777777" w:rsidR="00CC1AF0" w:rsidRDefault="00CC1AF0" w:rsidP="00CC1AF0">
      <w:pPr>
        <w:pStyle w:val="CommentText"/>
      </w:pPr>
      <w:r>
        <w:rPr>
          <w:rStyle w:val="CommentReference"/>
        </w:rPr>
        <w:annotationRef/>
      </w:r>
      <w:r>
        <w:t>Thanks for clarifying</w:t>
      </w:r>
    </w:p>
  </w:comment>
  <w:comment w:id="26" w:author="Denver Brown" w:date="2023-04-14T08:09:00Z" w:initials="DB">
    <w:p w14:paraId="28568A11" w14:textId="77777777" w:rsidR="00CC1AF0" w:rsidRDefault="00CC1AF0" w:rsidP="00CC1AF0">
      <w:pPr>
        <w:pStyle w:val="CommentText"/>
      </w:pPr>
      <w:r>
        <w:rPr>
          <w:rStyle w:val="CommentReference"/>
        </w:rPr>
        <w:annotationRef/>
      </w:r>
      <w:r>
        <w:t>So is this the sample size that was used for analytic purposes? This section could be unpacked a bit better to help the reader understand what is going on.</w:t>
      </w:r>
    </w:p>
  </w:comment>
  <w:comment w:id="27" w:author="Christopher Huong" w:date="2023-04-18T07:39:00Z" w:initials="CH">
    <w:p w14:paraId="1AFB700A" w14:textId="77777777" w:rsidR="00CC1AF0" w:rsidRDefault="00CC1AF0" w:rsidP="00CC1AF0">
      <w:pPr>
        <w:pStyle w:val="CommentText"/>
      </w:pPr>
      <w:r>
        <w:rPr>
          <w:rStyle w:val="CommentReference"/>
        </w:rPr>
        <w:annotationRef/>
      </w:r>
      <w:r>
        <w:t>Added description and citation</w:t>
      </w:r>
    </w:p>
  </w:comment>
  <w:comment w:id="29" w:author="Denver Brown" w:date="2023-04-14T08:27:00Z" w:initials="DB">
    <w:p w14:paraId="3B05FC83" w14:textId="77777777" w:rsidR="00CC1AF0" w:rsidRDefault="00CC1AF0" w:rsidP="00CC1AF0">
      <w:pPr>
        <w:pStyle w:val="CommentText"/>
      </w:pPr>
      <w:r>
        <w:rPr>
          <w:rStyle w:val="CommentReference"/>
        </w:rPr>
        <w:annotationRef/>
      </w:r>
      <w:r>
        <w:t>We can remove Table 2 as you have all the information (side from the SEs) in here.</w:t>
      </w:r>
    </w:p>
    <w:p w14:paraId="6FB4EF00" w14:textId="77777777" w:rsidR="00CC1AF0" w:rsidRDefault="00CC1AF0" w:rsidP="00CC1AF0">
      <w:pPr>
        <w:pStyle w:val="CommentText"/>
      </w:pPr>
    </w:p>
    <w:p w14:paraId="0B41C2CC" w14:textId="77777777" w:rsidR="00CC1AF0" w:rsidRDefault="00CC1AF0" w:rsidP="00CC1AF0">
      <w:pPr>
        <w:pStyle w:val="CommentText"/>
      </w:pPr>
      <w:r>
        <w:t>Always be sure when you have a Table that you refer to it in the text.</w:t>
      </w:r>
    </w:p>
  </w:comment>
  <w:comment w:id="30" w:author="Christopher Huong" w:date="2023-04-18T07:52:00Z" w:initials="CH">
    <w:p w14:paraId="74DABFE2" w14:textId="77777777" w:rsidR="00CC1AF0" w:rsidRDefault="00CC1AF0" w:rsidP="00CC1AF0">
      <w:pPr>
        <w:pStyle w:val="CommentText"/>
      </w:pPr>
      <w:r>
        <w:rPr>
          <w:rStyle w:val="CommentReference"/>
        </w:rPr>
        <w:annotationRef/>
      </w:r>
      <w:r>
        <w:t>Done</w:t>
      </w:r>
    </w:p>
  </w:comment>
  <w:comment w:id="31" w:author="Denver Brown" w:date="2023-04-14T08:18:00Z" w:initials="DB">
    <w:p w14:paraId="07002EA7" w14:textId="77777777" w:rsidR="00CC1AF0" w:rsidRDefault="00CC1AF0" w:rsidP="00CC1AF0">
      <w:pPr>
        <w:pStyle w:val="CommentText"/>
      </w:pPr>
      <w:r>
        <w:rPr>
          <w:rStyle w:val="CommentReference"/>
        </w:rPr>
        <w:annotationRef/>
      </w:r>
      <w:r>
        <w:t>This reads like content that would be in the Discussion section. Suggest revising to simply report what was found and recycle this content in the discussion if it hasn’t been already.</w:t>
      </w:r>
    </w:p>
  </w:comment>
  <w:comment w:id="32" w:author="Christopher Huong" w:date="2023-04-18T07:54:00Z" w:initials="CH">
    <w:p w14:paraId="2D0A5F5C" w14:textId="77777777" w:rsidR="00CC1AF0" w:rsidRDefault="00CC1AF0" w:rsidP="00CC1AF0">
      <w:pPr>
        <w:pStyle w:val="CommentText"/>
      </w:pPr>
      <w:r>
        <w:rPr>
          <w:rStyle w:val="CommentReference"/>
        </w:rPr>
        <w:annotationRef/>
      </w:r>
      <w:r>
        <w:t>Got it, thank you</w:t>
      </w:r>
    </w:p>
  </w:comment>
  <w:comment w:id="35" w:author="Denver Brown" w:date="2023-04-14T09:01:00Z" w:initials="DB">
    <w:p w14:paraId="01F92A16" w14:textId="77777777" w:rsidR="00CC1AF0" w:rsidRDefault="00CC1AF0" w:rsidP="00CC1AF0">
      <w:pPr>
        <w:pStyle w:val="CommentText"/>
      </w:pPr>
      <w:r>
        <w:rPr>
          <w:rStyle w:val="CommentReference"/>
        </w:rPr>
        <w:annotationRef/>
      </w:r>
      <w:r>
        <w:t>I think this helps tie this paragraph together and link back to our introduction regarding the detriments of poor mental health on society.</w:t>
      </w:r>
    </w:p>
  </w:comment>
  <w:comment w:id="36" w:author="Denver Brown" w:date="2023-04-14T09:14:00Z" w:initials="DB">
    <w:p w14:paraId="4ED0436A" w14:textId="77777777" w:rsidR="00CC1AF0" w:rsidRDefault="00CC1AF0" w:rsidP="00CC1AF0">
      <w:pPr>
        <w:pStyle w:val="CommentText"/>
      </w:pPr>
      <w:r>
        <w:rPr>
          <w:rStyle w:val="CommentReference"/>
        </w:rPr>
        <w:annotationRef/>
      </w:r>
      <w:r>
        <w:t xml:space="preserve">Add examples of social self items/aspects here. </w:t>
      </w:r>
    </w:p>
    <w:p w14:paraId="26B726E8" w14:textId="77777777" w:rsidR="00CC1AF0" w:rsidRDefault="00CC1AF0" w:rsidP="00CC1AF0">
      <w:pPr>
        <w:pStyle w:val="CommentText"/>
      </w:pPr>
    </w:p>
    <w:p w14:paraId="5B5C6440" w14:textId="77777777" w:rsidR="00CC1AF0" w:rsidRDefault="00CC1AF0" w:rsidP="00CC1AF0">
      <w:pPr>
        <w:pStyle w:val="CommentText"/>
      </w:pPr>
      <w:r>
        <w:t>It is somewhat surprising given that physi</w:t>
      </w:r>
    </w:p>
  </w:comment>
  <w:comment w:id="37" w:author="Christopher Huong" w:date="2023-04-18T13:09:00Z" w:initials="CH">
    <w:p w14:paraId="027EE084" w14:textId="77777777" w:rsidR="00CC1AF0" w:rsidRDefault="00CC1AF0" w:rsidP="00CC1AF0">
      <w:pPr>
        <w:pStyle w:val="CommentText"/>
      </w:pPr>
      <w:r>
        <w:rPr>
          <w:rStyle w:val="CommentReference"/>
        </w:rPr>
        <w:annotationRef/>
      </w:r>
      <w:r>
        <w:t>I think the body image paper (on men) referenced here showed a lot of heterogeneity in the results which is why I consider it here. Maybe you have a better grasp of the literature as whole and can update this part. My search was nowhere near exhaustive</w:t>
      </w:r>
    </w:p>
  </w:comment>
  <w:comment w:id="39" w:author="Denver Brown" w:date="2023-04-19T15:33:00Z" w:initials="DB">
    <w:p w14:paraId="5877E5B1" w14:textId="77777777" w:rsidR="00CC1AF0" w:rsidRDefault="00CC1AF0" w:rsidP="00CC1AF0">
      <w:pPr>
        <w:pStyle w:val="CommentText"/>
      </w:pPr>
      <w:r>
        <w:rPr>
          <w:rStyle w:val="CommentReference"/>
        </w:rPr>
        <w:annotationRef/>
      </w:r>
      <w:r>
        <w:t>There is a solid body of evidence connecting PA to body image. It may be that the communication/relationship aspects of this domain are washing out those effects so I’ve switched body image for communication skills</w:t>
      </w:r>
    </w:p>
  </w:comment>
  <w:comment w:id="40" w:author="Christopher Huong" w:date="2023-04-19T19:33:00Z" w:initials="CH">
    <w:p w14:paraId="0AB3AAEC" w14:textId="77777777" w:rsidR="00CC1AF0" w:rsidRDefault="00CC1AF0" w:rsidP="00CC1AF0">
      <w:pPr>
        <w:pStyle w:val="CommentText"/>
      </w:pPr>
      <w:r>
        <w:rPr>
          <w:rStyle w:val="CommentReference"/>
        </w:rPr>
        <w:annotationRef/>
      </w:r>
      <w:r>
        <w:t>I've removed the empathy paper citation. The 3 citations here are now on loneliness and empathy</w:t>
      </w:r>
    </w:p>
  </w:comment>
  <w:comment w:id="41" w:author="Denver Brown" w:date="2023-04-14T09:23:00Z" w:initials="DB">
    <w:p w14:paraId="29B0CE44" w14:textId="77777777" w:rsidR="00CC1AF0" w:rsidRDefault="00CC1AF0" w:rsidP="00CC1AF0">
      <w:pPr>
        <w:pStyle w:val="CommentText"/>
      </w:pPr>
      <w:r>
        <w:rPr>
          <w:rStyle w:val="CommentReference"/>
        </w:rPr>
        <w:annotationRef/>
      </w:r>
      <w:r>
        <w:t xml:space="preserve">This will help to flow from the previous paragraph, while also highlighting how it addresses knowledge gaps </w:t>
      </w:r>
    </w:p>
  </w:comment>
  <w:comment w:id="42" w:author="Denver Brown" w:date="2023-04-19T15:41:00Z" w:initials="DB">
    <w:p w14:paraId="7EE5D8D2" w14:textId="77777777" w:rsidR="00CC1AF0" w:rsidRDefault="00CC1AF0" w:rsidP="00CC1AF0">
      <w:pPr>
        <w:pStyle w:val="CommentText"/>
      </w:pPr>
      <w:r>
        <w:rPr>
          <w:rStyle w:val="CommentReference"/>
        </w:rPr>
        <w:annotationRef/>
      </w:r>
      <w:r>
        <w:t>Would it make more sense to say “across the lifespan” here given that you say “differentially indicative”? The “given the bi…” component could potentially be removed, I’m not sure whether it adds something at this point now. You decide if it was helpful for not</w:t>
      </w:r>
    </w:p>
    <w:p w14:paraId="52BBF37D" w14:textId="77777777" w:rsidR="00CC1AF0" w:rsidRDefault="00CC1AF0" w:rsidP="00CC1AF0">
      <w:pPr>
        <w:pStyle w:val="CommentText"/>
      </w:pPr>
    </w:p>
  </w:comment>
  <w:comment w:id="43" w:author="Christopher Huong" w:date="2023-04-19T19:35:00Z" w:initials="CH">
    <w:p w14:paraId="0F78DE5A" w14:textId="77777777" w:rsidR="00CC1AF0" w:rsidRDefault="00CC1AF0" w:rsidP="00CC1AF0">
      <w:pPr>
        <w:pStyle w:val="CommentText"/>
      </w:pPr>
      <w:r>
        <w:rPr>
          <w:rStyle w:val="CommentReference"/>
        </w:rPr>
        <w:annotationRef/>
      </w:r>
      <w:r>
        <w:t>Does this help clarify?</w:t>
      </w:r>
    </w:p>
  </w:comment>
  <w:comment w:id="44" w:author="Denver Brown" w:date="2023-04-14T09:36:00Z" w:initials="DB">
    <w:p w14:paraId="2AF6D14D" w14:textId="77777777" w:rsidR="00CC1AF0" w:rsidRDefault="00CC1AF0" w:rsidP="00CC1AF0">
      <w:pPr>
        <w:pStyle w:val="CommentText"/>
      </w:pPr>
      <w:r>
        <w:rPr>
          <w:rStyle w:val="CommentReference"/>
        </w:rPr>
        <w:annotationRef/>
      </w:r>
      <w:r>
        <w:t>Referring to older adults here, correct? Be specific and state it if so. Then only use the bi-directional effects references below that focus on older adults</w:t>
      </w:r>
    </w:p>
  </w:comment>
  <w:comment w:id="45" w:author="Christopher Huong" w:date="2023-04-18T13:23:00Z" w:initials="CH">
    <w:p w14:paraId="59C85010" w14:textId="77777777" w:rsidR="00CC1AF0" w:rsidRDefault="00CC1AF0" w:rsidP="00CC1AF0">
      <w:pPr>
        <w:pStyle w:val="CommentText"/>
      </w:pPr>
      <w:r>
        <w:rPr>
          <w:rStyle w:val="CommentReference"/>
        </w:rPr>
        <w:annotationRef/>
      </w:r>
      <w:r>
        <w:t>Referring to younger ages here. My line of thinking was that since the average PA is higher among younger age groups, low PA is further from the 'norm' for that age group, and thus may be more indicative of impairment as compared to being sedentary in older adults.</w:t>
      </w:r>
    </w:p>
  </w:comment>
  <w:comment w:id="46" w:author="Denver Brown" w:date="2023-04-14T11:34:00Z" w:initials="DB">
    <w:p w14:paraId="74B44E86" w14:textId="77777777" w:rsidR="00CC1AF0" w:rsidRDefault="00CC1AF0" w:rsidP="00CC1AF0">
      <w:pPr>
        <w:pStyle w:val="CommentText"/>
      </w:pPr>
      <w:r>
        <w:rPr>
          <w:rStyle w:val="CommentReference"/>
        </w:rPr>
        <w:annotationRef/>
      </w:r>
      <w:r>
        <w:t>By this do you mean a study that did not use the MHM sample?</w:t>
      </w:r>
    </w:p>
  </w:comment>
  <w:comment w:id="47" w:author="Christopher Huong" w:date="2023-04-18T14:47:00Z" w:initials="CH">
    <w:p w14:paraId="44356D48" w14:textId="77777777" w:rsidR="00CC1AF0" w:rsidRDefault="00CC1AF0" w:rsidP="00CC1AF0">
      <w:pPr>
        <w:pStyle w:val="CommentText"/>
      </w:pPr>
      <w:r>
        <w:rPr>
          <w:rStyle w:val="CommentReference"/>
        </w:rPr>
        <w:annotationRef/>
      </w:r>
      <w:r>
        <w:t>Yes, I suppose. There has not been an out-of-sample validation study to my knowledge</w:t>
      </w:r>
    </w:p>
  </w:comment>
  <w:comment w:id="50" w:author="Denver Brown" w:date="2023-04-19T15:52:00Z" w:initials="DB">
    <w:p w14:paraId="50E5F69E" w14:textId="77777777" w:rsidR="007D4600" w:rsidRDefault="007D4600" w:rsidP="007D4600">
      <w:pPr>
        <w:pStyle w:val="CommentText"/>
      </w:pPr>
      <w:r>
        <w:rPr>
          <w:rStyle w:val="CommentReference"/>
        </w:rPr>
        <w:annotationRef/>
      </w:r>
      <w:r>
        <w:t>Make sure tables/figures follow APA formatting</w:t>
      </w:r>
    </w:p>
  </w:comment>
  <w:comment w:id="51" w:author="Denver Brown" w:date="2023-04-14T07:54:00Z" w:initials="DB">
    <w:p w14:paraId="2132E324" w14:textId="77777777" w:rsidR="007D4600" w:rsidRDefault="007D4600" w:rsidP="007D4600">
      <w:pPr>
        <w:pStyle w:val="CommentText"/>
      </w:pPr>
      <w:r>
        <w:rPr>
          <w:rStyle w:val="CommentReference"/>
        </w:rPr>
        <w:annotationRef/>
      </w:r>
      <w:r>
        <w:t>Lower case n for subsamples, capitalized N for full sample</w:t>
      </w:r>
    </w:p>
  </w:comment>
  <w:comment w:id="52" w:author="Christopher Huong" w:date="2023-05-07T03:26:00Z" w:initials="CH">
    <w:p w14:paraId="32073404" w14:textId="77777777" w:rsidR="00D81CA8" w:rsidRDefault="00D81CA8" w:rsidP="00893FAC">
      <w:pPr>
        <w:pStyle w:val="CommentText"/>
      </w:pPr>
      <w:r>
        <w:rPr>
          <w:rStyle w:val="CommentReference"/>
        </w:rPr>
        <w:annotationRef/>
      </w:r>
      <w:r>
        <w:t>Is the picture too squished? The raw file looks fine, but when copying into the document it gets weird</w:t>
      </w:r>
    </w:p>
  </w:comment>
  <w:comment w:id="53" w:author="Christopher Huong" w:date="2023-05-07T03:27:00Z" w:initials="CH">
    <w:p w14:paraId="7392AF64" w14:textId="77777777" w:rsidR="00D81CA8" w:rsidRDefault="00D81CA8" w:rsidP="00AD27C0">
      <w:pPr>
        <w:pStyle w:val="CommentText"/>
      </w:pPr>
      <w:r>
        <w:rPr>
          <w:rStyle w:val="CommentReference"/>
        </w:rPr>
        <w:annotationRef/>
      </w:r>
      <w:r>
        <w:t>I won't update in text Figure citations until confirmed this is OK. Then I will refer all overall MHQ and subdomain references to Figure1</w:t>
      </w:r>
    </w:p>
  </w:comment>
  <w:comment w:id="54" w:author="Christopher Huong" w:date="2023-05-07T03:43:00Z" w:initials="CH">
    <w:p w14:paraId="3BFD9648" w14:textId="77777777" w:rsidR="00DD6DF1" w:rsidRDefault="00DD6DF1" w:rsidP="0075171D">
      <w:pPr>
        <w:pStyle w:val="CommentText"/>
      </w:pPr>
      <w:r>
        <w:rPr>
          <w:rStyle w:val="CommentReference"/>
        </w:rPr>
        <w:annotationRef/>
      </w:r>
      <w:r>
        <w:t>Same goes for marginal effects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27AA23" w15:done="0"/>
  <w15:commentEx w15:paraId="7DB6D6CE" w15:paraIdParent="2527AA23" w15:done="0"/>
  <w15:commentEx w15:paraId="1EE61DF2" w15:done="1"/>
  <w15:commentEx w15:paraId="158BBB16" w15:paraIdParent="1EE61DF2" w15:done="1"/>
  <w15:commentEx w15:paraId="2C94FC8E" w15:paraIdParent="1EE61DF2" w15:done="1"/>
  <w15:commentEx w15:paraId="6AA9AAF3" w15:paraIdParent="1EE61DF2" w15:done="1"/>
  <w15:commentEx w15:paraId="0A10248A" w15:paraIdParent="1EE61DF2" w15:done="1"/>
  <w15:commentEx w15:paraId="28568A11" w15:done="1"/>
  <w15:commentEx w15:paraId="1AFB700A" w15:paraIdParent="28568A11" w15:done="1"/>
  <w15:commentEx w15:paraId="0B41C2CC" w15:done="1"/>
  <w15:commentEx w15:paraId="74DABFE2" w15:paraIdParent="0B41C2CC" w15:done="1"/>
  <w15:commentEx w15:paraId="07002EA7" w15:done="1"/>
  <w15:commentEx w15:paraId="2D0A5F5C" w15:paraIdParent="07002EA7" w15:done="1"/>
  <w15:commentEx w15:paraId="01F92A16" w15:done="1"/>
  <w15:commentEx w15:paraId="5B5C6440" w15:done="1"/>
  <w15:commentEx w15:paraId="027EE084" w15:paraIdParent="5B5C6440" w15:done="1"/>
  <w15:commentEx w15:paraId="5877E5B1" w15:done="0"/>
  <w15:commentEx w15:paraId="0AB3AAEC" w15:paraIdParent="5877E5B1" w15:done="0"/>
  <w15:commentEx w15:paraId="29B0CE44" w15:done="1"/>
  <w15:commentEx w15:paraId="52BBF37D" w15:done="0"/>
  <w15:commentEx w15:paraId="0F78DE5A" w15:paraIdParent="52BBF37D" w15:done="0"/>
  <w15:commentEx w15:paraId="2AF6D14D" w15:done="0"/>
  <w15:commentEx w15:paraId="59C85010" w15:paraIdParent="2AF6D14D" w15:done="0"/>
  <w15:commentEx w15:paraId="74B44E86" w15:done="0"/>
  <w15:commentEx w15:paraId="44356D48" w15:paraIdParent="74B44E86" w15:done="0"/>
  <w15:commentEx w15:paraId="50E5F69E" w15:done="0"/>
  <w15:commentEx w15:paraId="2132E324" w15:done="1"/>
  <w15:commentEx w15:paraId="32073404" w15:done="0"/>
  <w15:commentEx w15:paraId="7392AF64" w15:paraIdParent="32073404" w15:done="0"/>
  <w15:commentEx w15:paraId="3BFD9648" w15:paraIdParent="320734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BC74" w16cex:dateUtc="2023-04-20T00:16:00Z"/>
  <w16cex:commentExtensible w16cex:durableId="27E8C27A" w16cex:dateUtc="2023-04-18T12:17:00Z"/>
  <w16cex:commentExtensible w16cex:durableId="27E8C28E" w16cex:dateUtc="2023-04-18T12:17:00Z"/>
  <w16cex:commentExtensible w16cex:durableId="27E8C2A3" w16cex:dateUtc="2023-04-18T12:17:00Z"/>
  <w16cex:commentExtensible w16cex:durableId="27E8C7B8" w16cex:dateUtc="2023-04-18T12:39:00Z"/>
  <w16cex:commentExtensible w16cex:durableId="27E8CAAD" w16cex:dateUtc="2023-04-18T12:52:00Z"/>
  <w16cex:commentExtensible w16cex:durableId="27E8CB43" w16cex:dateUtc="2023-04-18T12:54:00Z"/>
  <w16cex:commentExtensible w16cex:durableId="27E91504" w16cex:dateUtc="2023-04-18T18:09:00Z"/>
  <w16cex:commentExtensible w16cex:durableId="27EAC07F" w16cex:dateUtc="2023-04-20T00:33:00Z"/>
  <w16cex:commentExtensible w16cex:durableId="27EAC11D" w16cex:dateUtc="2023-04-20T00:35:00Z"/>
  <w16cex:commentExtensible w16cex:durableId="27E91856" w16cex:dateUtc="2023-04-18T18:23:00Z"/>
  <w16cex:commentExtensible w16cex:durableId="27E92C08" w16cex:dateUtc="2023-04-18T19:47:00Z"/>
  <w16cex:commentExtensible w16cex:durableId="280198C8" w16cex:dateUtc="2023-05-07T08:26:00Z"/>
  <w16cex:commentExtensible w16cex:durableId="28019919" w16cex:dateUtc="2023-05-07T08:27:00Z"/>
  <w16cex:commentExtensible w16cex:durableId="28019CD9" w16cex:dateUtc="2023-05-07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27AA23" w16cid:durableId="27E931FC"/>
  <w16cid:commentId w16cid:paraId="7DB6D6CE" w16cid:durableId="27EABC74"/>
  <w16cid:commentId w16cid:paraId="1EE61DF2" w16cid:durableId="27E38895"/>
  <w16cid:commentId w16cid:paraId="158BBB16" w16cid:durableId="27E8C27A"/>
  <w16cid:commentId w16cid:paraId="2C94FC8E" w16cid:durableId="27E8C28E"/>
  <w16cid:commentId w16cid:paraId="6AA9AAF3" w16cid:durableId="27E8C2A3"/>
  <w16cid:commentId w16cid:paraId="0A10248A" w16cid:durableId="27EA84F3"/>
  <w16cid:commentId w16cid:paraId="28568A11" w16cid:durableId="27E388B3"/>
  <w16cid:commentId w16cid:paraId="1AFB700A" w16cid:durableId="27E8C7B8"/>
  <w16cid:commentId w16cid:paraId="0B41C2CC" w16cid:durableId="27E38CD9"/>
  <w16cid:commentId w16cid:paraId="74DABFE2" w16cid:durableId="27E8CAAD"/>
  <w16cid:commentId w16cid:paraId="07002EA7" w16cid:durableId="27E38ADD"/>
  <w16cid:commentId w16cid:paraId="2D0A5F5C" w16cid:durableId="27E8CB43"/>
  <w16cid:commentId w16cid:paraId="01F92A16" w16cid:durableId="27E394F9"/>
  <w16cid:commentId w16cid:paraId="5B5C6440" w16cid:durableId="27E39811"/>
  <w16cid:commentId w16cid:paraId="027EE084" w16cid:durableId="27E91504"/>
  <w16cid:commentId w16cid:paraId="5877E5B1" w16cid:durableId="27EA883A"/>
  <w16cid:commentId w16cid:paraId="0AB3AAEC" w16cid:durableId="27EAC07F"/>
  <w16cid:commentId w16cid:paraId="29B0CE44" w16cid:durableId="27E399FD"/>
  <w16cid:commentId w16cid:paraId="52BBF37D" w16cid:durableId="27EA8A3F"/>
  <w16cid:commentId w16cid:paraId="0F78DE5A" w16cid:durableId="27EAC11D"/>
  <w16cid:commentId w16cid:paraId="2AF6D14D" w16cid:durableId="27E39D28"/>
  <w16cid:commentId w16cid:paraId="59C85010" w16cid:durableId="27E91856"/>
  <w16cid:commentId w16cid:paraId="74B44E86" w16cid:durableId="27E3B8A8"/>
  <w16cid:commentId w16cid:paraId="44356D48" w16cid:durableId="27E92C08"/>
  <w16cid:commentId w16cid:paraId="50E5F69E" w16cid:durableId="27EA8CC9"/>
  <w16cid:commentId w16cid:paraId="2132E324" w16cid:durableId="27E3852C"/>
  <w16cid:commentId w16cid:paraId="32073404" w16cid:durableId="280198C8"/>
  <w16cid:commentId w16cid:paraId="7392AF64" w16cid:durableId="28019919"/>
  <w16cid:commentId w16cid:paraId="3BFD9648" w16cid:durableId="28019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557C" w14:textId="77777777" w:rsidR="006C3F02" w:rsidRDefault="006C3F02" w:rsidP="00CC1AF0">
      <w:pPr>
        <w:spacing w:after="0" w:line="240" w:lineRule="auto"/>
      </w:pPr>
      <w:r>
        <w:separator/>
      </w:r>
    </w:p>
  </w:endnote>
  <w:endnote w:type="continuationSeparator" w:id="0">
    <w:p w14:paraId="10EC279B" w14:textId="77777777" w:rsidR="006C3F02" w:rsidRDefault="006C3F02" w:rsidP="00CC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5F737" w14:textId="77777777" w:rsidR="006C3F02" w:rsidRDefault="006C3F02" w:rsidP="00CC1AF0">
      <w:pPr>
        <w:spacing w:after="0" w:line="240" w:lineRule="auto"/>
      </w:pPr>
      <w:r>
        <w:separator/>
      </w:r>
    </w:p>
  </w:footnote>
  <w:footnote w:type="continuationSeparator" w:id="0">
    <w:p w14:paraId="66A3623E" w14:textId="77777777" w:rsidR="006C3F02" w:rsidRDefault="006C3F02" w:rsidP="00CC1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3532699">
    <w:abstractNumId w:val="1"/>
  </w:num>
  <w:num w:numId="2" w16cid:durableId="1859003032">
    <w:abstractNumId w:val="2"/>
  </w:num>
  <w:num w:numId="3" w16cid:durableId="14817705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1-5-21-1922958001-1748050809-1695950106-1224754"/>
  </w15:person>
  <w15:person w15:author="Christopher Huong">
    <w15:presenceInfo w15:providerId="AD" w15:userId="S::christopher.huong@my.utsa.edu::e99aaf3a-44b8-4f14-8d34-6b95fd89c088"/>
  </w15:person>
  <w15:person w15:author="Denver Brown [2]">
    <w15:presenceInfo w15:providerId="AD" w15:userId="S::denver.brown@utsa.edu::9acf3aa8-48d7-42c4-a809-28fc2109e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3F"/>
    <w:rsid w:val="00072800"/>
    <w:rsid w:val="001F0BC9"/>
    <w:rsid w:val="003D351F"/>
    <w:rsid w:val="006C3F02"/>
    <w:rsid w:val="006F5A64"/>
    <w:rsid w:val="00750206"/>
    <w:rsid w:val="007D4600"/>
    <w:rsid w:val="008B2B93"/>
    <w:rsid w:val="00957D6A"/>
    <w:rsid w:val="009C0AF2"/>
    <w:rsid w:val="009C64BF"/>
    <w:rsid w:val="00A1185E"/>
    <w:rsid w:val="00CC1AF0"/>
    <w:rsid w:val="00D65FA7"/>
    <w:rsid w:val="00D81CA8"/>
    <w:rsid w:val="00DD203F"/>
    <w:rsid w:val="00DD6DF1"/>
    <w:rsid w:val="00E0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655C"/>
  <w15:chartTrackingRefBased/>
  <w15:docId w15:val="{A790B076-218F-4470-98EC-5B1E25CB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F0"/>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BodyText"/>
    <w:link w:val="Heading2Char"/>
    <w:uiPriority w:val="9"/>
    <w:unhideWhenUsed/>
    <w:qFormat/>
    <w:rsid w:val="00CC1AF0"/>
    <w:pPr>
      <w:keepNext/>
      <w:keepLines/>
      <w:spacing w:before="200" w:after="0" w:line="240" w:lineRule="auto"/>
      <w:outlineLvl w:val="1"/>
    </w:pPr>
    <w:rPr>
      <w:rFonts w:asciiTheme="majorHAnsi" w:eastAsiaTheme="majorEastAsia" w:hAnsiTheme="majorHAnsi" w:cstheme="majorBidi"/>
      <w:b/>
      <w:bCs/>
      <w:color w:val="4472C4" w:themeColor="accent1"/>
      <w:kern w:val="0"/>
      <w:sz w:val="28"/>
      <w:szCs w:val="28"/>
      <w14:ligatures w14:val="none"/>
    </w:rPr>
  </w:style>
  <w:style w:type="paragraph" w:styleId="Heading3">
    <w:name w:val="heading 3"/>
    <w:basedOn w:val="Normal"/>
    <w:next w:val="BodyText"/>
    <w:link w:val="Heading3Char"/>
    <w:uiPriority w:val="9"/>
    <w:unhideWhenUsed/>
    <w:qFormat/>
    <w:rsid w:val="00CC1AF0"/>
    <w:pPr>
      <w:keepNext/>
      <w:keepLines/>
      <w:spacing w:before="200" w:after="0" w:line="240" w:lineRule="auto"/>
      <w:outlineLvl w:val="2"/>
    </w:pPr>
    <w:rPr>
      <w:rFonts w:asciiTheme="majorHAnsi" w:eastAsiaTheme="majorEastAsia" w:hAnsiTheme="majorHAnsi" w:cstheme="majorBidi"/>
      <w:b/>
      <w:bCs/>
      <w:color w:val="4472C4" w:themeColor="accent1"/>
      <w:kern w:val="0"/>
      <w:sz w:val="24"/>
      <w:szCs w:val="24"/>
      <w14:ligatures w14:val="none"/>
    </w:rPr>
  </w:style>
  <w:style w:type="paragraph" w:styleId="Heading4">
    <w:name w:val="heading 4"/>
    <w:basedOn w:val="Normal"/>
    <w:next w:val="BodyText"/>
    <w:link w:val="Heading4Char"/>
    <w:uiPriority w:val="9"/>
    <w:unhideWhenUsed/>
    <w:qFormat/>
    <w:rsid w:val="00CC1AF0"/>
    <w:pPr>
      <w:keepNext/>
      <w:keepLines/>
      <w:spacing w:before="200" w:after="0" w:line="240" w:lineRule="auto"/>
      <w:outlineLvl w:val="3"/>
    </w:pPr>
    <w:rPr>
      <w:rFonts w:asciiTheme="majorHAnsi" w:eastAsiaTheme="majorEastAsia" w:hAnsiTheme="majorHAnsi" w:cstheme="majorBidi"/>
      <w:bCs/>
      <w:i/>
      <w:color w:val="4472C4" w:themeColor="accent1"/>
      <w:kern w:val="0"/>
      <w:sz w:val="24"/>
      <w:szCs w:val="24"/>
      <w14:ligatures w14:val="none"/>
    </w:rPr>
  </w:style>
  <w:style w:type="paragraph" w:styleId="Heading5">
    <w:name w:val="heading 5"/>
    <w:basedOn w:val="Normal"/>
    <w:next w:val="BodyText"/>
    <w:link w:val="Heading5Char"/>
    <w:uiPriority w:val="9"/>
    <w:unhideWhenUsed/>
    <w:qFormat/>
    <w:rsid w:val="00CC1AF0"/>
    <w:pPr>
      <w:keepNext/>
      <w:keepLines/>
      <w:spacing w:before="200" w:after="0" w:line="240" w:lineRule="auto"/>
      <w:outlineLvl w:val="4"/>
    </w:pPr>
    <w:rPr>
      <w:rFonts w:asciiTheme="majorHAnsi" w:eastAsiaTheme="majorEastAsia" w:hAnsiTheme="majorHAnsi" w:cstheme="majorBidi"/>
      <w:iCs/>
      <w:color w:val="4472C4" w:themeColor="accent1"/>
      <w:kern w:val="0"/>
      <w:sz w:val="24"/>
      <w:szCs w:val="24"/>
      <w14:ligatures w14:val="none"/>
    </w:rPr>
  </w:style>
  <w:style w:type="paragraph" w:styleId="Heading6">
    <w:name w:val="heading 6"/>
    <w:basedOn w:val="Normal"/>
    <w:next w:val="BodyText"/>
    <w:link w:val="Heading6Char"/>
    <w:uiPriority w:val="9"/>
    <w:unhideWhenUsed/>
    <w:qFormat/>
    <w:rsid w:val="00CC1AF0"/>
    <w:pPr>
      <w:keepNext/>
      <w:keepLines/>
      <w:spacing w:before="200" w:after="0" w:line="240" w:lineRule="auto"/>
      <w:outlineLvl w:val="5"/>
    </w:pPr>
    <w:rPr>
      <w:rFonts w:asciiTheme="majorHAnsi" w:eastAsiaTheme="majorEastAsia" w:hAnsiTheme="majorHAnsi" w:cstheme="majorBidi"/>
      <w:color w:val="4472C4" w:themeColor="accent1"/>
      <w:kern w:val="0"/>
      <w:sz w:val="24"/>
      <w:szCs w:val="24"/>
      <w14:ligatures w14:val="none"/>
    </w:rPr>
  </w:style>
  <w:style w:type="paragraph" w:styleId="Heading7">
    <w:name w:val="heading 7"/>
    <w:basedOn w:val="Normal"/>
    <w:next w:val="BodyText"/>
    <w:link w:val="Heading7Char"/>
    <w:uiPriority w:val="9"/>
    <w:unhideWhenUsed/>
    <w:qFormat/>
    <w:rsid w:val="00CC1AF0"/>
    <w:pPr>
      <w:keepNext/>
      <w:keepLines/>
      <w:spacing w:before="200" w:after="0" w:line="240" w:lineRule="auto"/>
      <w:outlineLvl w:val="6"/>
    </w:pPr>
    <w:rPr>
      <w:rFonts w:asciiTheme="majorHAnsi" w:eastAsiaTheme="majorEastAsia" w:hAnsiTheme="majorHAnsi" w:cstheme="majorBidi"/>
      <w:color w:val="4472C4" w:themeColor="accent1"/>
      <w:kern w:val="0"/>
      <w:sz w:val="24"/>
      <w:szCs w:val="24"/>
      <w14:ligatures w14:val="none"/>
    </w:rPr>
  </w:style>
  <w:style w:type="paragraph" w:styleId="Heading8">
    <w:name w:val="heading 8"/>
    <w:basedOn w:val="Normal"/>
    <w:next w:val="BodyText"/>
    <w:link w:val="Heading8Char"/>
    <w:uiPriority w:val="9"/>
    <w:unhideWhenUsed/>
    <w:qFormat/>
    <w:rsid w:val="00CC1AF0"/>
    <w:pPr>
      <w:keepNext/>
      <w:keepLines/>
      <w:spacing w:before="200" w:after="0" w:line="240" w:lineRule="auto"/>
      <w:outlineLvl w:val="7"/>
    </w:pPr>
    <w:rPr>
      <w:rFonts w:asciiTheme="majorHAnsi" w:eastAsiaTheme="majorEastAsia" w:hAnsiTheme="majorHAnsi" w:cstheme="majorBidi"/>
      <w:color w:val="4472C4" w:themeColor="accent1"/>
      <w:kern w:val="0"/>
      <w:sz w:val="24"/>
      <w:szCs w:val="24"/>
      <w14:ligatures w14:val="none"/>
    </w:rPr>
  </w:style>
  <w:style w:type="paragraph" w:styleId="Heading9">
    <w:name w:val="heading 9"/>
    <w:basedOn w:val="Normal"/>
    <w:next w:val="BodyText"/>
    <w:link w:val="Heading9Char"/>
    <w:uiPriority w:val="9"/>
    <w:unhideWhenUsed/>
    <w:qFormat/>
    <w:rsid w:val="00CC1AF0"/>
    <w:pPr>
      <w:keepNext/>
      <w:keepLines/>
      <w:spacing w:before="200" w:after="0" w:line="240" w:lineRule="auto"/>
      <w:outlineLvl w:val="8"/>
    </w:pPr>
    <w:rPr>
      <w:rFonts w:asciiTheme="majorHAnsi" w:eastAsiaTheme="majorEastAsia" w:hAnsiTheme="majorHAnsi" w:cstheme="majorBidi"/>
      <w:color w:val="4472C4" w:themeColor="accent1"/>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AF0"/>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CC1AF0"/>
    <w:rPr>
      <w:rFonts w:asciiTheme="majorHAnsi" w:eastAsiaTheme="majorEastAsia" w:hAnsiTheme="majorHAnsi" w:cstheme="majorBidi"/>
      <w:b/>
      <w:bCs/>
      <w:color w:val="4472C4" w:themeColor="accent1"/>
      <w:kern w:val="0"/>
      <w:sz w:val="28"/>
      <w:szCs w:val="28"/>
      <w14:ligatures w14:val="none"/>
    </w:rPr>
  </w:style>
  <w:style w:type="character" w:customStyle="1" w:styleId="Heading3Char">
    <w:name w:val="Heading 3 Char"/>
    <w:basedOn w:val="DefaultParagraphFont"/>
    <w:link w:val="Heading3"/>
    <w:uiPriority w:val="9"/>
    <w:rsid w:val="00CC1AF0"/>
    <w:rPr>
      <w:rFonts w:asciiTheme="majorHAnsi" w:eastAsiaTheme="majorEastAsia" w:hAnsiTheme="majorHAnsi" w:cstheme="majorBidi"/>
      <w:b/>
      <w:bCs/>
      <w:color w:val="4472C4" w:themeColor="accent1"/>
      <w:kern w:val="0"/>
      <w:sz w:val="24"/>
      <w:szCs w:val="24"/>
      <w14:ligatures w14:val="none"/>
    </w:rPr>
  </w:style>
  <w:style w:type="character" w:customStyle="1" w:styleId="Heading4Char">
    <w:name w:val="Heading 4 Char"/>
    <w:basedOn w:val="DefaultParagraphFont"/>
    <w:link w:val="Heading4"/>
    <w:uiPriority w:val="9"/>
    <w:rsid w:val="00CC1AF0"/>
    <w:rPr>
      <w:rFonts w:asciiTheme="majorHAnsi" w:eastAsiaTheme="majorEastAsia" w:hAnsiTheme="majorHAnsi" w:cstheme="majorBidi"/>
      <w:bCs/>
      <w:i/>
      <w:color w:val="4472C4" w:themeColor="accent1"/>
      <w:kern w:val="0"/>
      <w:sz w:val="24"/>
      <w:szCs w:val="24"/>
      <w14:ligatures w14:val="none"/>
    </w:rPr>
  </w:style>
  <w:style w:type="character" w:customStyle="1" w:styleId="Heading5Char">
    <w:name w:val="Heading 5 Char"/>
    <w:basedOn w:val="DefaultParagraphFont"/>
    <w:link w:val="Heading5"/>
    <w:uiPriority w:val="9"/>
    <w:rsid w:val="00CC1AF0"/>
    <w:rPr>
      <w:rFonts w:asciiTheme="majorHAnsi" w:eastAsiaTheme="majorEastAsia" w:hAnsiTheme="majorHAnsi" w:cstheme="majorBidi"/>
      <w:iCs/>
      <w:color w:val="4472C4" w:themeColor="accent1"/>
      <w:kern w:val="0"/>
      <w:sz w:val="24"/>
      <w:szCs w:val="24"/>
      <w14:ligatures w14:val="none"/>
    </w:rPr>
  </w:style>
  <w:style w:type="character" w:customStyle="1" w:styleId="Heading6Char">
    <w:name w:val="Heading 6 Char"/>
    <w:basedOn w:val="DefaultParagraphFont"/>
    <w:link w:val="Heading6"/>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7Char">
    <w:name w:val="Heading 7 Char"/>
    <w:basedOn w:val="DefaultParagraphFont"/>
    <w:link w:val="Heading7"/>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8Char">
    <w:name w:val="Heading 8 Char"/>
    <w:basedOn w:val="DefaultParagraphFont"/>
    <w:link w:val="Heading8"/>
    <w:uiPriority w:val="9"/>
    <w:rsid w:val="00CC1AF0"/>
    <w:rPr>
      <w:rFonts w:asciiTheme="majorHAnsi" w:eastAsiaTheme="majorEastAsia" w:hAnsiTheme="majorHAnsi" w:cstheme="majorBidi"/>
      <w:color w:val="4472C4" w:themeColor="accent1"/>
      <w:kern w:val="0"/>
      <w:sz w:val="24"/>
      <w:szCs w:val="24"/>
      <w14:ligatures w14:val="none"/>
    </w:rPr>
  </w:style>
  <w:style w:type="character" w:customStyle="1" w:styleId="Heading9Char">
    <w:name w:val="Heading 9 Char"/>
    <w:basedOn w:val="DefaultParagraphFont"/>
    <w:link w:val="Heading9"/>
    <w:uiPriority w:val="9"/>
    <w:rsid w:val="00CC1AF0"/>
    <w:rPr>
      <w:rFonts w:asciiTheme="majorHAnsi" w:eastAsiaTheme="majorEastAsia" w:hAnsiTheme="majorHAnsi" w:cstheme="majorBidi"/>
      <w:color w:val="4472C4" w:themeColor="accent1"/>
      <w:kern w:val="0"/>
      <w:sz w:val="24"/>
      <w:szCs w:val="24"/>
      <w14:ligatures w14:val="none"/>
    </w:rPr>
  </w:style>
  <w:style w:type="numbering" w:customStyle="1" w:styleId="NoList1">
    <w:name w:val="No List1"/>
    <w:next w:val="NoList"/>
    <w:uiPriority w:val="99"/>
    <w:semiHidden/>
    <w:unhideWhenUsed/>
    <w:rsid w:val="00CC1AF0"/>
  </w:style>
  <w:style w:type="character" w:styleId="CommentReference">
    <w:name w:val="annotation reference"/>
    <w:basedOn w:val="DefaultParagraphFont"/>
    <w:uiPriority w:val="99"/>
    <w:semiHidden/>
    <w:unhideWhenUsed/>
    <w:rsid w:val="00CC1AF0"/>
    <w:rPr>
      <w:sz w:val="16"/>
      <w:szCs w:val="16"/>
    </w:rPr>
  </w:style>
  <w:style w:type="paragraph" w:styleId="CommentText">
    <w:name w:val="annotation text"/>
    <w:basedOn w:val="Normal"/>
    <w:link w:val="CommentTextChar"/>
    <w:uiPriority w:val="99"/>
    <w:unhideWhenUsed/>
    <w:rsid w:val="00CC1AF0"/>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CC1AF0"/>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CC1AF0"/>
    <w:rPr>
      <w:b/>
      <w:bCs/>
    </w:rPr>
  </w:style>
  <w:style w:type="character" w:customStyle="1" w:styleId="CommentSubjectChar">
    <w:name w:val="Comment Subject Char"/>
    <w:basedOn w:val="CommentTextChar"/>
    <w:link w:val="CommentSubject"/>
    <w:uiPriority w:val="99"/>
    <w:semiHidden/>
    <w:rsid w:val="00CC1AF0"/>
    <w:rPr>
      <w:b/>
      <w:bCs/>
      <w:kern w:val="0"/>
      <w:sz w:val="20"/>
      <w:szCs w:val="20"/>
      <w14:ligatures w14:val="none"/>
    </w:rPr>
  </w:style>
  <w:style w:type="paragraph" w:styleId="Bibliography">
    <w:name w:val="Bibliography"/>
    <w:basedOn w:val="Normal"/>
    <w:next w:val="Normal"/>
    <w:unhideWhenUsed/>
    <w:qFormat/>
    <w:rsid w:val="00CC1AF0"/>
    <w:pPr>
      <w:tabs>
        <w:tab w:val="left" w:pos="384"/>
      </w:tabs>
      <w:spacing w:after="240" w:line="480" w:lineRule="auto"/>
      <w:ind w:left="384" w:hanging="384"/>
    </w:pPr>
    <w:rPr>
      <w:kern w:val="0"/>
      <w14:ligatures w14:val="none"/>
    </w:rPr>
  </w:style>
  <w:style w:type="character" w:styleId="Hyperlink">
    <w:name w:val="Hyperlink"/>
    <w:basedOn w:val="DefaultParagraphFont"/>
    <w:unhideWhenUsed/>
    <w:rsid w:val="00CC1AF0"/>
    <w:rPr>
      <w:color w:val="0563C1" w:themeColor="hyperlink"/>
      <w:u w:val="single"/>
    </w:rPr>
  </w:style>
  <w:style w:type="character" w:styleId="UnresolvedMention">
    <w:name w:val="Unresolved Mention"/>
    <w:basedOn w:val="DefaultParagraphFont"/>
    <w:uiPriority w:val="99"/>
    <w:semiHidden/>
    <w:unhideWhenUsed/>
    <w:rsid w:val="00CC1AF0"/>
    <w:rPr>
      <w:color w:val="605E5C"/>
      <w:shd w:val="clear" w:color="auto" w:fill="E1DFDD"/>
    </w:rPr>
  </w:style>
  <w:style w:type="paragraph" w:customStyle="1" w:styleId="EndNoteBibliographyTitle">
    <w:name w:val="EndNote Bibliography Title"/>
    <w:basedOn w:val="Normal"/>
    <w:link w:val="EndNoteBibliographyTitleChar"/>
    <w:rsid w:val="00CC1AF0"/>
    <w:pPr>
      <w:spacing w:after="0"/>
      <w:jc w:val="center"/>
    </w:pPr>
    <w:rPr>
      <w:rFonts w:ascii="Calibri" w:hAnsi="Calibri" w:cs="Calibri"/>
      <w:noProof/>
      <w:kern w:val="0"/>
      <w14:ligatures w14:val="none"/>
    </w:rPr>
  </w:style>
  <w:style w:type="character" w:customStyle="1" w:styleId="EndNoteBibliographyTitleChar">
    <w:name w:val="EndNote Bibliography Title Char"/>
    <w:basedOn w:val="DefaultParagraphFont"/>
    <w:link w:val="EndNoteBibliographyTitle"/>
    <w:rsid w:val="00CC1AF0"/>
    <w:rPr>
      <w:rFonts w:ascii="Calibri" w:hAnsi="Calibri" w:cs="Calibri"/>
      <w:noProof/>
      <w:kern w:val="0"/>
      <w14:ligatures w14:val="none"/>
    </w:rPr>
  </w:style>
  <w:style w:type="paragraph" w:customStyle="1" w:styleId="EndNoteBibliography">
    <w:name w:val="EndNote Bibliography"/>
    <w:basedOn w:val="Normal"/>
    <w:link w:val="EndNoteBibliographyChar"/>
    <w:rsid w:val="00CC1AF0"/>
    <w:pPr>
      <w:spacing w:line="240" w:lineRule="auto"/>
    </w:pPr>
    <w:rPr>
      <w:rFonts w:ascii="Calibri" w:hAnsi="Calibri" w:cs="Calibri"/>
      <w:noProof/>
      <w:kern w:val="0"/>
      <w14:ligatures w14:val="none"/>
    </w:rPr>
  </w:style>
  <w:style w:type="character" w:customStyle="1" w:styleId="EndNoteBibliographyChar">
    <w:name w:val="EndNote Bibliography Char"/>
    <w:basedOn w:val="DefaultParagraphFont"/>
    <w:link w:val="EndNoteBibliography"/>
    <w:rsid w:val="00CC1AF0"/>
    <w:rPr>
      <w:rFonts w:ascii="Calibri" w:hAnsi="Calibri" w:cs="Calibri"/>
      <w:noProof/>
      <w:kern w:val="0"/>
      <w14:ligatures w14:val="none"/>
    </w:rPr>
  </w:style>
  <w:style w:type="paragraph" w:styleId="ListParagraph">
    <w:name w:val="List Paragraph"/>
    <w:basedOn w:val="Normal"/>
    <w:uiPriority w:val="34"/>
    <w:qFormat/>
    <w:rsid w:val="00CC1AF0"/>
    <w:pPr>
      <w:ind w:left="720"/>
      <w:contextualSpacing/>
    </w:pPr>
    <w:rPr>
      <w:kern w:val="0"/>
      <w14:ligatures w14:val="none"/>
    </w:rPr>
  </w:style>
  <w:style w:type="paragraph" w:styleId="Revision">
    <w:name w:val="Revision"/>
    <w:hidden/>
    <w:uiPriority w:val="99"/>
    <w:semiHidden/>
    <w:rsid w:val="00CC1AF0"/>
    <w:pPr>
      <w:spacing w:after="0" w:line="240" w:lineRule="auto"/>
    </w:pPr>
    <w:rPr>
      <w:kern w:val="0"/>
      <w14:ligatures w14:val="none"/>
    </w:rPr>
  </w:style>
  <w:style w:type="paragraph" w:styleId="BalloonText">
    <w:name w:val="Balloon Text"/>
    <w:basedOn w:val="Normal"/>
    <w:link w:val="BalloonTextChar"/>
    <w:uiPriority w:val="99"/>
    <w:semiHidden/>
    <w:unhideWhenUsed/>
    <w:rsid w:val="00CC1AF0"/>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CC1AF0"/>
    <w:rPr>
      <w:rFonts w:ascii="Segoe UI" w:hAnsi="Segoe UI" w:cs="Segoe UI"/>
      <w:kern w:val="0"/>
      <w:sz w:val="18"/>
      <w:szCs w:val="18"/>
      <w14:ligatures w14:val="none"/>
    </w:rPr>
  </w:style>
  <w:style w:type="paragraph" w:styleId="BodyText">
    <w:name w:val="Body Text"/>
    <w:basedOn w:val="Normal"/>
    <w:link w:val="BodyTextChar"/>
    <w:qFormat/>
    <w:rsid w:val="00CC1AF0"/>
    <w:pPr>
      <w:spacing w:before="180" w:after="180" w:line="240" w:lineRule="auto"/>
    </w:pPr>
    <w:rPr>
      <w:kern w:val="0"/>
      <w:sz w:val="24"/>
      <w:szCs w:val="24"/>
      <w14:ligatures w14:val="none"/>
    </w:rPr>
  </w:style>
  <w:style w:type="character" w:customStyle="1" w:styleId="BodyTextChar">
    <w:name w:val="Body Text Char"/>
    <w:basedOn w:val="DefaultParagraphFont"/>
    <w:link w:val="BodyText"/>
    <w:rsid w:val="00CC1AF0"/>
    <w:rPr>
      <w:kern w:val="0"/>
      <w:sz w:val="24"/>
      <w:szCs w:val="24"/>
      <w14:ligatures w14:val="none"/>
    </w:rPr>
  </w:style>
  <w:style w:type="paragraph" w:customStyle="1" w:styleId="FirstParagraph">
    <w:name w:val="First Paragraph"/>
    <w:basedOn w:val="BodyText"/>
    <w:next w:val="BodyText"/>
    <w:qFormat/>
    <w:rsid w:val="00CC1AF0"/>
  </w:style>
  <w:style w:type="paragraph" w:customStyle="1" w:styleId="Compact">
    <w:name w:val="Compact"/>
    <w:basedOn w:val="BodyText"/>
    <w:qFormat/>
    <w:rsid w:val="00CC1AF0"/>
    <w:pPr>
      <w:spacing w:before="36" w:after="36"/>
    </w:pPr>
  </w:style>
  <w:style w:type="paragraph" w:styleId="Title">
    <w:name w:val="Title"/>
    <w:basedOn w:val="Normal"/>
    <w:next w:val="BodyText"/>
    <w:link w:val="TitleChar"/>
    <w:qFormat/>
    <w:rsid w:val="00CC1AF0"/>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14:ligatures w14:val="none"/>
    </w:rPr>
  </w:style>
  <w:style w:type="character" w:customStyle="1" w:styleId="TitleChar">
    <w:name w:val="Title Char"/>
    <w:basedOn w:val="DefaultParagraphFont"/>
    <w:link w:val="Title"/>
    <w:rsid w:val="00CC1AF0"/>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CC1AF0"/>
    <w:pPr>
      <w:spacing w:before="240"/>
    </w:pPr>
    <w:rPr>
      <w:sz w:val="30"/>
      <w:szCs w:val="30"/>
    </w:rPr>
  </w:style>
  <w:style w:type="character" w:customStyle="1" w:styleId="SubtitleChar">
    <w:name w:val="Subtitle Char"/>
    <w:basedOn w:val="DefaultParagraphFont"/>
    <w:link w:val="Subtitle"/>
    <w:rsid w:val="00CC1AF0"/>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CC1AF0"/>
    <w:pPr>
      <w:keepNext/>
      <w:keepLines/>
      <w:spacing w:after="200" w:line="240" w:lineRule="auto"/>
      <w:jc w:val="center"/>
    </w:pPr>
    <w:rPr>
      <w:kern w:val="0"/>
      <w:sz w:val="24"/>
      <w:szCs w:val="24"/>
      <w14:ligatures w14:val="none"/>
    </w:rPr>
  </w:style>
  <w:style w:type="paragraph" w:styleId="Date">
    <w:name w:val="Date"/>
    <w:next w:val="BodyText"/>
    <w:link w:val="DateChar"/>
    <w:qFormat/>
    <w:rsid w:val="00CC1AF0"/>
    <w:pPr>
      <w:keepNext/>
      <w:keepLines/>
      <w:spacing w:after="200" w:line="240" w:lineRule="auto"/>
      <w:jc w:val="center"/>
    </w:pPr>
    <w:rPr>
      <w:kern w:val="0"/>
      <w:sz w:val="24"/>
      <w:szCs w:val="24"/>
      <w14:ligatures w14:val="none"/>
    </w:rPr>
  </w:style>
  <w:style w:type="character" w:customStyle="1" w:styleId="DateChar">
    <w:name w:val="Date Char"/>
    <w:basedOn w:val="DefaultParagraphFont"/>
    <w:link w:val="Date"/>
    <w:rsid w:val="00CC1AF0"/>
    <w:rPr>
      <w:kern w:val="0"/>
      <w:sz w:val="24"/>
      <w:szCs w:val="24"/>
      <w14:ligatures w14:val="none"/>
    </w:rPr>
  </w:style>
  <w:style w:type="paragraph" w:customStyle="1" w:styleId="Abstract">
    <w:name w:val="Abstract"/>
    <w:basedOn w:val="Normal"/>
    <w:next w:val="BodyText"/>
    <w:qFormat/>
    <w:rsid w:val="00CC1AF0"/>
    <w:pPr>
      <w:keepNext/>
      <w:keepLines/>
      <w:spacing w:before="300" w:after="300" w:line="240" w:lineRule="auto"/>
    </w:pPr>
    <w:rPr>
      <w:kern w:val="0"/>
      <w:sz w:val="20"/>
      <w:szCs w:val="20"/>
      <w14:ligatures w14:val="none"/>
    </w:rPr>
  </w:style>
  <w:style w:type="paragraph" w:styleId="BlockText">
    <w:name w:val="Block Text"/>
    <w:basedOn w:val="BodyText"/>
    <w:next w:val="BodyText"/>
    <w:uiPriority w:val="9"/>
    <w:unhideWhenUsed/>
    <w:qFormat/>
    <w:rsid w:val="00CC1AF0"/>
    <w:pPr>
      <w:spacing w:before="100" w:after="100"/>
      <w:ind w:left="480" w:right="480"/>
    </w:pPr>
  </w:style>
  <w:style w:type="paragraph" w:styleId="FootnoteText">
    <w:name w:val="footnote text"/>
    <w:basedOn w:val="Normal"/>
    <w:link w:val="FootnoteTextChar"/>
    <w:uiPriority w:val="9"/>
    <w:unhideWhenUsed/>
    <w:qFormat/>
    <w:rsid w:val="00CC1AF0"/>
    <w:pPr>
      <w:spacing w:after="200" w:line="240" w:lineRule="auto"/>
    </w:pPr>
    <w:rPr>
      <w:kern w:val="0"/>
      <w:sz w:val="24"/>
      <w:szCs w:val="24"/>
      <w14:ligatures w14:val="none"/>
    </w:rPr>
  </w:style>
  <w:style w:type="character" w:customStyle="1" w:styleId="FootnoteTextChar">
    <w:name w:val="Footnote Text Char"/>
    <w:basedOn w:val="DefaultParagraphFont"/>
    <w:link w:val="FootnoteText"/>
    <w:uiPriority w:val="9"/>
    <w:rsid w:val="00CC1AF0"/>
    <w:rPr>
      <w:kern w:val="0"/>
      <w:sz w:val="24"/>
      <w:szCs w:val="24"/>
      <w14:ligatures w14:val="none"/>
    </w:rPr>
  </w:style>
  <w:style w:type="table" w:customStyle="1" w:styleId="Table">
    <w:name w:val="Table"/>
    <w:semiHidden/>
    <w:unhideWhenUsed/>
    <w:qFormat/>
    <w:rsid w:val="00CC1AF0"/>
    <w:pPr>
      <w:spacing w:after="200" w:line="240" w:lineRule="auto"/>
    </w:pPr>
    <w:rPr>
      <w:kern w:val="0"/>
      <w:sz w:val="24"/>
      <w:szCs w:val="24"/>
      <w:lang w:val="en-CA" w:eastAsia="en-CA"/>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CC1AF0"/>
    <w:pPr>
      <w:keepNext/>
      <w:keepLines/>
      <w:spacing w:after="0" w:line="240" w:lineRule="auto"/>
    </w:pPr>
    <w:rPr>
      <w:b/>
      <w:kern w:val="0"/>
      <w:sz w:val="24"/>
      <w:szCs w:val="24"/>
      <w14:ligatures w14:val="none"/>
    </w:rPr>
  </w:style>
  <w:style w:type="paragraph" w:customStyle="1" w:styleId="Definition">
    <w:name w:val="Definition"/>
    <w:basedOn w:val="Normal"/>
    <w:rsid w:val="00CC1AF0"/>
    <w:pPr>
      <w:spacing w:after="200" w:line="240" w:lineRule="auto"/>
    </w:pPr>
    <w:rPr>
      <w:kern w:val="0"/>
      <w:sz w:val="24"/>
      <w:szCs w:val="24"/>
      <w14:ligatures w14:val="none"/>
    </w:rPr>
  </w:style>
  <w:style w:type="paragraph" w:styleId="Caption">
    <w:name w:val="caption"/>
    <w:basedOn w:val="Normal"/>
    <w:link w:val="CaptionChar"/>
    <w:rsid w:val="00CC1AF0"/>
    <w:pPr>
      <w:spacing w:after="120" w:line="240" w:lineRule="auto"/>
    </w:pPr>
    <w:rPr>
      <w:i/>
      <w:kern w:val="0"/>
      <w:sz w:val="24"/>
      <w:szCs w:val="24"/>
      <w14:ligatures w14:val="none"/>
    </w:rPr>
  </w:style>
  <w:style w:type="paragraph" w:customStyle="1" w:styleId="TableCaption">
    <w:name w:val="Table Caption"/>
    <w:basedOn w:val="Caption"/>
    <w:rsid w:val="00CC1AF0"/>
    <w:pPr>
      <w:keepNext/>
    </w:pPr>
  </w:style>
  <w:style w:type="paragraph" w:customStyle="1" w:styleId="ImageCaption">
    <w:name w:val="Image Caption"/>
    <w:basedOn w:val="Caption"/>
    <w:rsid w:val="00CC1AF0"/>
  </w:style>
  <w:style w:type="paragraph" w:customStyle="1" w:styleId="Figure">
    <w:name w:val="Figure"/>
    <w:basedOn w:val="Normal"/>
    <w:rsid w:val="00CC1AF0"/>
    <w:pPr>
      <w:spacing w:after="200" w:line="240" w:lineRule="auto"/>
    </w:pPr>
    <w:rPr>
      <w:kern w:val="0"/>
      <w:sz w:val="24"/>
      <w:szCs w:val="24"/>
      <w14:ligatures w14:val="none"/>
    </w:rPr>
  </w:style>
  <w:style w:type="paragraph" w:customStyle="1" w:styleId="CaptionedFigure">
    <w:name w:val="Captioned Figure"/>
    <w:basedOn w:val="Figure"/>
    <w:rsid w:val="00CC1AF0"/>
    <w:pPr>
      <w:keepNext/>
    </w:pPr>
  </w:style>
  <w:style w:type="character" w:customStyle="1" w:styleId="CaptionChar">
    <w:name w:val="Caption Char"/>
    <w:basedOn w:val="DefaultParagraphFont"/>
    <w:link w:val="Caption"/>
    <w:rsid w:val="00CC1AF0"/>
    <w:rPr>
      <w:i/>
      <w:kern w:val="0"/>
      <w:sz w:val="24"/>
      <w:szCs w:val="24"/>
      <w14:ligatures w14:val="none"/>
    </w:rPr>
  </w:style>
  <w:style w:type="character" w:customStyle="1" w:styleId="VerbatimChar">
    <w:name w:val="Verbatim Char"/>
    <w:basedOn w:val="CaptionChar"/>
    <w:link w:val="SourceCode"/>
    <w:rsid w:val="00CC1AF0"/>
    <w:rPr>
      <w:rFonts w:ascii="Consolas" w:hAnsi="Consolas"/>
      <w:i/>
      <w:kern w:val="0"/>
      <w:sz w:val="24"/>
      <w:szCs w:val="24"/>
      <w:shd w:val="clear" w:color="auto" w:fill="F8F8F8"/>
      <w14:ligatures w14:val="none"/>
    </w:rPr>
  </w:style>
  <w:style w:type="character" w:customStyle="1" w:styleId="SectionNumber">
    <w:name w:val="Section Number"/>
    <w:basedOn w:val="CaptionChar"/>
    <w:rsid w:val="00CC1AF0"/>
    <w:rPr>
      <w:i/>
      <w:kern w:val="0"/>
      <w:sz w:val="24"/>
      <w:szCs w:val="24"/>
      <w14:ligatures w14:val="none"/>
    </w:rPr>
  </w:style>
  <w:style w:type="character" w:styleId="FootnoteReference">
    <w:name w:val="footnote reference"/>
    <w:basedOn w:val="CaptionChar"/>
    <w:rsid w:val="00CC1AF0"/>
    <w:rPr>
      <w:i/>
      <w:kern w:val="0"/>
      <w:sz w:val="24"/>
      <w:szCs w:val="24"/>
      <w:vertAlign w:val="superscript"/>
      <w14:ligatures w14:val="none"/>
    </w:rPr>
  </w:style>
  <w:style w:type="paragraph" w:styleId="TOCHeading">
    <w:name w:val="TOC Heading"/>
    <w:basedOn w:val="Heading1"/>
    <w:next w:val="BodyText"/>
    <w:uiPriority w:val="39"/>
    <w:unhideWhenUsed/>
    <w:qFormat/>
    <w:rsid w:val="00CC1AF0"/>
    <w:pPr>
      <w:outlineLvl w:val="9"/>
    </w:pPr>
  </w:style>
  <w:style w:type="paragraph" w:customStyle="1" w:styleId="SourceCode">
    <w:name w:val="Source Code"/>
    <w:basedOn w:val="Normal"/>
    <w:link w:val="VerbatimChar"/>
    <w:rsid w:val="00CC1AF0"/>
    <w:pPr>
      <w:shd w:val="clear" w:color="auto" w:fill="F8F8F8"/>
      <w:wordWrap w:val="0"/>
      <w:spacing w:after="200" w:line="240" w:lineRule="auto"/>
    </w:pPr>
    <w:rPr>
      <w:rFonts w:ascii="Consolas" w:hAnsi="Consolas"/>
      <w:i/>
      <w:kern w:val="0"/>
      <w:sz w:val="24"/>
      <w:szCs w:val="24"/>
      <w14:ligatures w14:val="none"/>
    </w:rPr>
  </w:style>
  <w:style w:type="character" w:customStyle="1" w:styleId="KeywordTok">
    <w:name w:val="KeywordTok"/>
    <w:basedOn w:val="VerbatimChar"/>
    <w:rsid w:val="00CC1AF0"/>
    <w:rPr>
      <w:rFonts w:ascii="Consolas" w:hAnsi="Consolas"/>
      <w:b/>
      <w:i/>
      <w:color w:val="204A87"/>
      <w:kern w:val="0"/>
      <w:sz w:val="24"/>
      <w:szCs w:val="24"/>
      <w:shd w:val="clear" w:color="auto" w:fill="F8F8F8"/>
      <w14:ligatures w14:val="none"/>
    </w:rPr>
  </w:style>
  <w:style w:type="character" w:customStyle="1" w:styleId="DataTypeTok">
    <w:name w:val="DataTypeTok"/>
    <w:basedOn w:val="VerbatimChar"/>
    <w:rsid w:val="00CC1AF0"/>
    <w:rPr>
      <w:rFonts w:ascii="Consolas" w:hAnsi="Consolas"/>
      <w:i/>
      <w:color w:val="204A87"/>
      <w:kern w:val="0"/>
      <w:sz w:val="24"/>
      <w:szCs w:val="24"/>
      <w:shd w:val="clear" w:color="auto" w:fill="F8F8F8"/>
      <w14:ligatures w14:val="none"/>
    </w:rPr>
  </w:style>
  <w:style w:type="character" w:customStyle="1" w:styleId="DecValTok">
    <w:name w:val="DecValTok"/>
    <w:basedOn w:val="VerbatimChar"/>
    <w:rsid w:val="00CC1AF0"/>
    <w:rPr>
      <w:rFonts w:ascii="Consolas" w:hAnsi="Consolas"/>
      <w:i/>
      <w:color w:val="0000CF"/>
      <w:kern w:val="0"/>
      <w:sz w:val="24"/>
      <w:szCs w:val="24"/>
      <w:shd w:val="clear" w:color="auto" w:fill="F8F8F8"/>
      <w14:ligatures w14:val="none"/>
    </w:rPr>
  </w:style>
  <w:style w:type="character" w:customStyle="1" w:styleId="BaseNTok">
    <w:name w:val="BaseNTok"/>
    <w:basedOn w:val="VerbatimChar"/>
    <w:rsid w:val="00CC1AF0"/>
    <w:rPr>
      <w:rFonts w:ascii="Consolas" w:hAnsi="Consolas"/>
      <w:i/>
      <w:color w:val="0000CF"/>
      <w:kern w:val="0"/>
      <w:sz w:val="24"/>
      <w:szCs w:val="24"/>
      <w:shd w:val="clear" w:color="auto" w:fill="F8F8F8"/>
      <w14:ligatures w14:val="none"/>
    </w:rPr>
  </w:style>
  <w:style w:type="character" w:customStyle="1" w:styleId="FloatTok">
    <w:name w:val="FloatTok"/>
    <w:basedOn w:val="VerbatimChar"/>
    <w:rsid w:val="00CC1AF0"/>
    <w:rPr>
      <w:rFonts w:ascii="Consolas" w:hAnsi="Consolas"/>
      <w:i/>
      <w:color w:val="0000CF"/>
      <w:kern w:val="0"/>
      <w:sz w:val="24"/>
      <w:szCs w:val="24"/>
      <w:shd w:val="clear" w:color="auto" w:fill="F8F8F8"/>
      <w14:ligatures w14:val="none"/>
    </w:rPr>
  </w:style>
  <w:style w:type="character" w:customStyle="1" w:styleId="ConstantTok">
    <w:name w:val="ConstantTok"/>
    <w:basedOn w:val="VerbatimChar"/>
    <w:rsid w:val="00CC1AF0"/>
    <w:rPr>
      <w:rFonts w:ascii="Consolas" w:hAnsi="Consolas"/>
      <w:i/>
      <w:color w:val="000000"/>
      <w:kern w:val="0"/>
      <w:sz w:val="24"/>
      <w:szCs w:val="24"/>
      <w:shd w:val="clear" w:color="auto" w:fill="F8F8F8"/>
      <w14:ligatures w14:val="none"/>
    </w:rPr>
  </w:style>
  <w:style w:type="character" w:customStyle="1" w:styleId="CharTok">
    <w:name w:val="CharTok"/>
    <w:basedOn w:val="VerbatimChar"/>
    <w:rsid w:val="00CC1AF0"/>
    <w:rPr>
      <w:rFonts w:ascii="Consolas" w:hAnsi="Consolas"/>
      <w:i/>
      <w:color w:val="4E9A06"/>
      <w:kern w:val="0"/>
      <w:sz w:val="24"/>
      <w:szCs w:val="24"/>
      <w:shd w:val="clear" w:color="auto" w:fill="F8F8F8"/>
      <w14:ligatures w14:val="none"/>
    </w:rPr>
  </w:style>
  <w:style w:type="character" w:customStyle="1" w:styleId="SpecialCharTok">
    <w:name w:val="SpecialCharTok"/>
    <w:basedOn w:val="VerbatimChar"/>
    <w:rsid w:val="00CC1AF0"/>
    <w:rPr>
      <w:rFonts w:ascii="Consolas" w:hAnsi="Consolas"/>
      <w:i/>
      <w:color w:val="000000"/>
      <w:kern w:val="0"/>
      <w:sz w:val="24"/>
      <w:szCs w:val="24"/>
      <w:shd w:val="clear" w:color="auto" w:fill="F8F8F8"/>
      <w14:ligatures w14:val="none"/>
    </w:rPr>
  </w:style>
  <w:style w:type="character" w:customStyle="1" w:styleId="StringTok">
    <w:name w:val="StringTok"/>
    <w:basedOn w:val="VerbatimChar"/>
    <w:rsid w:val="00CC1AF0"/>
    <w:rPr>
      <w:rFonts w:ascii="Consolas" w:hAnsi="Consolas"/>
      <w:i/>
      <w:color w:val="4E9A06"/>
      <w:kern w:val="0"/>
      <w:sz w:val="24"/>
      <w:szCs w:val="24"/>
      <w:shd w:val="clear" w:color="auto" w:fill="F8F8F8"/>
      <w14:ligatures w14:val="none"/>
    </w:rPr>
  </w:style>
  <w:style w:type="character" w:customStyle="1" w:styleId="VerbatimStringTok">
    <w:name w:val="VerbatimStringTok"/>
    <w:basedOn w:val="VerbatimChar"/>
    <w:rsid w:val="00CC1AF0"/>
    <w:rPr>
      <w:rFonts w:ascii="Consolas" w:hAnsi="Consolas"/>
      <w:i/>
      <w:color w:val="4E9A06"/>
      <w:kern w:val="0"/>
      <w:sz w:val="24"/>
      <w:szCs w:val="24"/>
      <w:shd w:val="clear" w:color="auto" w:fill="F8F8F8"/>
      <w14:ligatures w14:val="none"/>
    </w:rPr>
  </w:style>
  <w:style w:type="character" w:customStyle="1" w:styleId="SpecialStringTok">
    <w:name w:val="SpecialStringTok"/>
    <w:basedOn w:val="VerbatimChar"/>
    <w:rsid w:val="00CC1AF0"/>
    <w:rPr>
      <w:rFonts w:ascii="Consolas" w:hAnsi="Consolas"/>
      <w:i/>
      <w:color w:val="4E9A06"/>
      <w:kern w:val="0"/>
      <w:sz w:val="24"/>
      <w:szCs w:val="24"/>
      <w:shd w:val="clear" w:color="auto" w:fill="F8F8F8"/>
      <w14:ligatures w14:val="none"/>
    </w:rPr>
  </w:style>
  <w:style w:type="character" w:customStyle="1" w:styleId="ImportTok">
    <w:name w:val="ImportTok"/>
    <w:basedOn w:val="VerbatimChar"/>
    <w:rsid w:val="00CC1AF0"/>
    <w:rPr>
      <w:rFonts w:ascii="Consolas" w:hAnsi="Consolas"/>
      <w:i/>
      <w:kern w:val="0"/>
      <w:sz w:val="24"/>
      <w:szCs w:val="24"/>
      <w:shd w:val="clear" w:color="auto" w:fill="F8F8F8"/>
      <w14:ligatures w14:val="none"/>
    </w:rPr>
  </w:style>
  <w:style w:type="character" w:customStyle="1" w:styleId="CommentTok">
    <w:name w:val="CommentTok"/>
    <w:basedOn w:val="VerbatimChar"/>
    <w:rsid w:val="00CC1AF0"/>
    <w:rPr>
      <w:rFonts w:ascii="Consolas" w:hAnsi="Consolas"/>
      <w:i w:val="0"/>
      <w:color w:val="8F5902"/>
      <w:kern w:val="0"/>
      <w:sz w:val="24"/>
      <w:szCs w:val="24"/>
      <w:shd w:val="clear" w:color="auto" w:fill="F8F8F8"/>
      <w14:ligatures w14:val="none"/>
    </w:rPr>
  </w:style>
  <w:style w:type="character" w:customStyle="1" w:styleId="DocumentationTok">
    <w:name w:val="Documen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AnnotationTok">
    <w:name w:val="Annot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CommentVarTok">
    <w:name w:val="CommentVarTok"/>
    <w:basedOn w:val="VerbatimChar"/>
    <w:rsid w:val="00CC1AF0"/>
    <w:rPr>
      <w:rFonts w:ascii="Consolas" w:hAnsi="Consolas"/>
      <w:b/>
      <w:i w:val="0"/>
      <w:color w:val="8F5902"/>
      <w:kern w:val="0"/>
      <w:sz w:val="24"/>
      <w:szCs w:val="24"/>
      <w:shd w:val="clear" w:color="auto" w:fill="F8F8F8"/>
      <w14:ligatures w14:val="none"/>
    </w:rPr>
  </w:style>
  <w:style w:type="character" w:customStyle="1" w:styleId="OtherTok">
    <w:name w:val="OtherTok"/>
    <w:basedOn w:val="VerbatimChar"/>
    <w:rsid w:val="00CC1AF0"/>
    <w:rPr>
      <w:rFonts w:ascii="Consolas" w:hAnsi="Consolas"/>
      <w:i/>
      <w:color w:val="8F5902"/>
      <w:kern w:val="0"/>
      <w:sz w:val="24"/>
      <w:szCs w:val="24"/>
      <w:shd w:val="clear" w:color="auto" w:fill="F8F8F8"/>
      <w14:ligatures w14:val="none"/>
    </w:rPr>
  </w:style>
  <w:style w:type="character" w:customStyle="1" w:styleId="FunctionTok">
    <w:name w:val="FunctionTok"/>
    <w:basedOn w:val="VerbatimChar"/>
    <w:rsid w:val="00CC1AF0"/>
    <w:rPr>
      <w:rFonts w:ascii="Consolas" w:hAnsi="Consolas"/>
      <w:i/>
      <w:color w:val="000000"/>
      <w:kern w:val="0"/>
      <w:sz w:val="24"/>
      <w:szCs w:val="24"/>
      <w:shd w:val="clear" w:color="auto" w:fill="F8F8F8"/>
      <w14:ligatures w14:val="none"/>
    </w:rPr>
  </w:style>
  <w:style w:type="character" w:customStyle="1" w:styleId="VariableTok">
    <w:name w:val="VariableTok"/>
    <w:basedOn w:val="VerbatimChar"/>
    <w:rsid w:val="00CC1AF0"/>
    <w:rPr>
      <w:rFonts w:ascii="Consolas" w:hAnsi="Consolas"/>
      <w:i/>
      <w:color w:val="000000"/>
      <w:kern w:val="0"/>
      <w:sz w:val="24"/>
      <w:szCs w:val="24"/>
      <w:shd w:val="clear" w:color="auto" w:fill="F8F8F8"/>
      <w14:ligatures w14:val="none"/>
    </w:rPr>
  </w:style>
  <w:style w:type="character" w:customStyle="1" w:styleId="ControlFlowTok">
    <w:name w:val="ControlFlowTok"/>
    <w:basedOn w:val="VerbatimChar"/>
    <w:rsid w:val="00CC1AF0"/>
    <w:rPr>
      <w:rFonts w:ascii="Consolas" w:hAnsi="Consolas"/>
      <w:b/>
      <w:i/>
      <w:color w:val="204A87"/>
      <w:kern w:val="0"/>
      <w:sz w:val="24"/>
      <w:szCs w:val="24"/>
      <w:shd w:val="clear" w:color="auto" w:fill="F8F8F8"/>
      <w14:ligatures w14:val="none"/>
    </w:rPr>
  </w:style>
  <w:style w:type="character" w:customStyle="1" w:styleId="OperatorTok">
    <w:name w:val="OperatorTok"/>
    <w:basedOn w:val="VerbatimChar"/>
    <w:rsid w:val="00CC1AF0"/>
    <w:rPr>
      <w:rFonts w:ascii="Consolas" w:hAnsi="Consolas"/>
      <w:b/>
      <w:i/>
      <w:color w:val="CE5C00"/>
      <w:kern w:val="0"/>
      <w:sz w:val="24"/>
      <w:szCs w:val="24"/>
      <w:shd w:val="clear" w:color="auto" w:fill="F8F8F8"/>
      <w14:ligatures w14:val="none"/>
    </w:rPr>
  </w:style>
  <w:style w:type="character" w:customStyle="1" w:styleId="BuiltInTok">
    <w:name w:val="BuiltInTok"/>
    <w:basedOn w:val="VerbatimChar"/>
    <w:rsid w:val="00CC1AF0"/>
    <w:rPr>
      <w:rFonts w:ascii="Consolas" w:hAnsi="Consolas"/>
      <w:i/>
      <w:kern w:val="0"/>
      <w:sz w:val="24"/>
      <w:szCs w:val="24"/>
      <w:shd w:val="clear" w:color="auto" w:fill="F8F8F8"/>
      <w14:ligatures w14:val="none"/>
    </w:rPr>
  </w:style>
  <w:style w:type="character" w:customStyle="1" w:styleId="ExtensionTok">
    <w:name w:val="ExtensionTok"/>
    <w:basedOn w:val="VerbatimChar"/>
    <w:rsid w:val="00CC1AF0"/>
    <w:rPr>
      <w:rFonts w:ascii="Consolas" w:hAnsi="Consolas"/>
      <w:i/>
      <w:kern w:val="0"/>
      <w:sz w:val="24"/>
      <w:szCs w:val="24"/>
      <w:shd w:val="clear" w:color="auto" w:fill="F8F8F8"/>
      <w14:ligatures w14:val="none"/>
    </w:rPr>
  </w:style>
  <w:style w:type="character" w:customStyle="1" w:styleId="PreprocessorTok">
    <w:name w:val="PreprocessorTok"/>
    <w:basedOn w:val="VerbatimChar"/>
    <w:rsid w:val="00CC1AF0"/>
    <w:rPr>
      <w:rFonts w:ascii="Consolas" w:hAnsi="Consolas"/>
      <w:i w:val="0"/>
      <w:color w:val="8F5902"/>
      <w:kern w:val="0"/>
      <w:sz w:val="24"/>
      <w:szCs w:val="24"/>
      <w:shd w:val="clear" w:color="auto" w:fill="F8F8F8"/>
      <w14:ligatures w14:val="none"/>
    </w:rPr>
  </w:style>
  <w:style w:type="character" w:customStyle="1" w:styleId="AttributeTok">
    <w:name w:val="AttributeTok"/>
    <w:basedOn w:val="VerbatimChar"/>
    <w:rsid w:val="00CC1AF0"/>
    <w:rPr>
      <w:rFonts w:ascii="Consolas" w:hAnsi="Consolas"/>
      <w:i/>
      <w:color w:val="C4A000"/>
      <w:kern w:val="0"/>
      <w:sz w:val="24"/>
      <w:szCs w:val="24"/>
      <w:shd w:val="clear" w:color="auto" w:fill="F8F8F8"/>
      <w14:ligatures w14:val="none"/>
    </w:rPr>
  </w:style>
  <w:style w:type="character" w:customStyle="1" w:styleId="RegionMarkerTok">
    <w:name w:val="RegionMarkerTok"/>
    <w:basedOn w:val="VerbatimChar"/>
    <w:rsid w:val="00CC1AF0"/>
    <w:rPr>
      <w:rFonts w:ascii="Consolas" w:hAnsi="Consolas"/>
      <w:i/>
      <w:kern w:val="0"/>
      <w:sz w:val="24"/>
      <w:szCs w:val="24"/>
      <w:shd w:val="clear" w:color="auto" w:fill="F8F8F8"/>
      <w14:ligatures w14:val="none"/>
    </w:rPr>
  </w:style>
  <w:style w:type="character" w:customStyle="1" w:styleId="InformationTok">
    <w:name w:val="InformationTok"/>
    <w:basedOn w:val="VerbatimChar"/>
    <w:rsid w:val="00CC1AF0"/>
    <w:rPr>
      <w:rFonts w:ascii="Consolas" w:hAnsi="Consolas"/>
      <w:b/>
      <w:i w:val="0"/>
      <w:color w:val="8F5902"/>
      <w:kern w:val="0"/>
      <w:sz w:val="24"/>
      <w:szCs w:val="24"/>
      <w:shd w:val="clear" w:color="auto" w:fill="F8F8F8"/>
      <w14:ligatures w14:val="none"/>
    </w:rPr>
  </w:style>
  <w:style w:type="character" w:customStyle="1" w:styleId="WarningTok">
    <w:name w:val="WarningTok"/>
    <w:basedOn w:val="VerbatimChar"/>
    <w:rsid w:val="00CC1AF0"/>
    <w:rPr>
      <w:rFonts w:ascii="Consolas" w:hAnsi="Consolas"/>
      <w:b/>
      <w:i w:val="0"/>
      <w:color w:val="8F5902"/>
      <w:kern w:val="0"/>
      <w:sz w:val="24"/>
      <w:szCs w:val="24"/>
      <w:shd w:val="clear" w:color="auto" w:fill="F8F8F8"/>
      <w14:ligatures w14:val="none"/>
    </w:rPr>
  </w:style>
  <w:style w:type="character" w:customStyle="1" w:styleId="AlertTok">
    <w:name w:val="AlertTok"/>
    <w:basedOn w:val="VerbatimChar"/>
    <w:rsid w:val="00CC1AF0"/>
    <w:rPr>
      <w:rFonts w:ascii="Consolas" w:hAnsi="Consolas"/>
      <w:i/>
      <w:color w:val="EF2929"/>
      <w:kern w:val="0"/>
      <w:sz w:val="24"/>
      <w:szCs w:val="24"/>
      <w:shd w:val="clear" w:color="auto" w:fill="F8F8F8"/>
      <w14:ligatures w14:val="none"/>
    </w:rPr>
  </w:style>
  <w:style w:type="character" w:customStyle="1" w:styleId="ErrorTok">
    <w:name w:val="ErrorTok"/>
    <w:basedOn w:val="VerbatimChar"/>
    <w:rsid w:val="00CC1AF0"/>
    <w:rPr>
      <w:rFonts w:ascii="Consolas" w:hAnsi="Consolas"/>
      <w:b/>
      <w:i/>
      <w:color w:val="A40000"/>
      <w:kern w:val="0"/>
      <w:sz w:val="24"/>
      <w:szCs w:val="24"/>
      <w:shd w:val="clear" w:color="auto" w:fill="F8F8F8"/>
      <w14:ligatures w14:val="none"/>
    </w:rPr>
  </w:style>
  <w:style w:type="character" w:customStyle="1" w:styleId="NormalTok">
    <w:name w:val="NormalTok"/>
    <w:basedOn w:val="VerbatimChar"/>
    <w:rsid w:val="00CC1AF0"/>
    <w:rPr>
      <w:rFonts w:ascii="Consolas" w:hAnsi="Consolas"/>
      <w:i/>
      <w:kern w:val="0"/>
      <w:sz w:val="24"/>
      <w:szCs w:val="24"/>
      <w:shd w:val="clear" w:color="auto" w:fill="F8F8F8"/>
      <w14:ligatures w14:val="none"/>
    </w:rPr>
  </w:style>
  <w:style w:type="table" w:customStyle="1" w:styleId="Style1">
    <w:name w:val="Style1"/>
    <w:basedOn w:val="TableNormal"/>
    <w:uiPriority w:val="99"/>
    <w:rsid w:val="00CC1AF0"/>
    <w:pPr>
      <w:spacing w:after="0" w:line="240" w:lineRule="auto"/>
    </w:pPr>
    <w:rPr>
      <w:kern w:val="0"/>
      <w:sz w:val="24"/>
      <w:szCs w:val="24"/>
      <w14:ligatures w14:val="none"/>
    </w:rPr>
    <w:tblPr>
      <w:tblStyleRowBandSize w:val="1"/>
    </w:tblPr>
    <w:tblStylePr w:type="band2Horz">
      <w:tblPr/>
      <w:tcPr>
        <w:shd w:val="clear" w:color="auto" w:fill="D9D9D9" w:themeFill="background1" w:themeFillShade="D9"/>
      </w:tcPr>
    </w:tblStylePr>
  </w:style>
  <w:style w:type="character" w:styleId="LineNumber">
    <w:name w:val="line number"/>
    <w:basedOn w:val="DefaultParagraphFont"/>
    <w:uiPriority w:val="99"/>
    <w:semiHidden/>
    <w:unhideWhenUsed/>
    <w:rsid w:val="00CC1AF0"/>
  </w:style>
  <w:style w:type="table" w:styleId="TableGrid">
    <w:name w:val="Table Grid"/>
    <w:basedOn w:val="TableNormal"/>
    <w:uiPriority w:val="39"/>
    <w:rsid w:val="00CC1AF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7D4600"/>
  </w:style>
  <w:style w:type="paragraph" w:styleId="Header">
    <w:name w:val="header"/>
    <w:basedOn w:val="Normal"/>
    <w:link w:val="HeaderChar"/>
    <w:uiPriority w:val="99"/>
    <w:unhideWhenUsed/>
    <w:rsid w:val="00DD6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DF1"/>
  </w:style>
  <w:style w:type="paragraph" w:styleId="Footer">
    <w:name w:val="footer"/>
    <w:basedOn w:val="Normal"/>
    <w:link w:val="FooterChar"/>
    <w:uiPriority w:val="99"/>
    <w:unhideWhenUsed/>
    <w:rsid w:val="00DD6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35</Pages>
  <Words>23003</Words>
  <Characters>131119</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cp:revision>
  <dcterms:created xsi:type="dcterms:W3CDTF">2023-05-07T06:52:00Z</dcterms:created>
  <dcterms:modified xsi:type="dcterms:W3CDTF">2023-05-07T08:48:00Z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id="Ch7GVYFj"/&gt;&lt;style id="http://www.zotero.org/styles/annals-of-behavioral-medicine"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