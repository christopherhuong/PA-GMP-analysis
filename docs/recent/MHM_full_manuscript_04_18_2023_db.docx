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CBC5" w14:textId="016E2FFB" w:rsidR="00913A33" w:rsidRDefault="00913A33" w:rsidP="00913A33">
      <w:pPr>
        <w:spacing w:line="480" w:lineRule="auto"/>
        <w:jc w:val="center"/>
        <w:rPr>
          <w:rFonts w:ascii="Times New Roman" w:hAnsi="Times New Roman" w:cs="Times New Roman"/>
          <w:b/>
          <w:bCs/>
          <w:sz w:val="24"/>
          <w:szCs w:val="24"/>
        </w:rPr>
      </w:pPr>
      <w:r w:rsidRPr="00913A33">
        <w:rPr>
          <w:rFonts w:ascii="Times New Roman" w:hAnsi="Times New Roman" w:cs="Times New Roman"/>
          <w:b/>
          <w:bCs/>
          <w:sz w:val="24"/>
          <w:szCs w:val="24"/>
        </w:rPr>
        <w:t xml:space="preserve">Estimating treatment effects of physical </w:t>
      </w:r>
      <w:r w:rsidR="003847B4">
        <w:rPr>
          <w:rFonts w:ascii="Times New Roman" w:hAnsi="Times New Roman" w:cs="Times New Roman"/>
          <w:b/>
          <w:bCs/>
          <w:sz w:val="24"/>
          <w:szCs w:val="24"/>
        </w:rPr>
        <w:t>activity</w:t>
      </w:r>
      <w:r w:rsidR="003847B4" w:rsidRPr="00913A33">
        <w:rPr>
          <w:rFonts w:ascii="Times New Roman" w:hAnsi="Times New Roman" w:cs="Times New Roman"/>
          <w:b/>
          <w:bCs/>
          <w:sz w:val="24"/>
          <w:szCs w:val="24"/>
        </w:rPr>
        <w:t xml:space="preserve"> </w:t>
      </w:r>
      <w:r w:rsidRPr="00913A33">
        <w:rPr>
          <w:rFonts w:ascii="Times New Roman" w:hAnsi="Times New Roman" w:cs="Times New Roman"/>
          <w:b/>
          <w:bCs/>
          <w:sz w:val="24"/>
          <w:szCs w:val="24"/>
        </w:rPr>
        <w:t xml:space="preserve">on subdomains of mental health: A propensity score analysis </w:t>
      </w:r>
      <w:r w:rsidR="007B67F8">
        <w:rPr>
          <w:rFonts w:ascii="Times New Roman" w:hAnsi="Times New Roman" w:cs="Times New Roman"/>
          <w:b/>
          <w:bCs/>
          <w:sz w:val="24"/>
          <w:szCs w:val="24"/>
        </w:rPr>
        <w:t>among</w:t>
      </w:r>
      <w:r w:rsidRPr="00913A33">
        <w:rPr>
          <w:rFonts w:ascii="Times New Roman" w:hAnsi="Times New Roman" w:cs="Times New Roman"/>
          <w:b/>
          <w:bCs/>
          <w:sz w:val="24"/>
          <w:szCs w:val="24"/>
        </w:rPr>
        <w:t xml:space="preserve"> a global sample</w:t>
      </w:r>
      <w:r w:rsidR="007B67F8">
        <w:rPr>
          <w:rFonts w:ascii="Times New Roman" w:hAnsi="Times New Roman" w:cs="Times New Roman"/>
          <w:b/>
          <w:bCs/>
          <w:sz w:val="24"/>
          <w:szCs w:val="24"/>
        </w:rPr>
        <w:t xml:space="preserve"> of </w:t>
      </w:r>
      <w:r w:rsidR="001D5499" w:rsidRPr="001D5499">
        <w:rPr>
          <w:rFonts w:ascii="Times New Roman" w:hAnsi="Times New Roman" w:cs="Times New Roman"/>
          <w:b/>
          <w:bCs/>
          <w:sz w:val="24"/>
          <w:szCs w:val="24"/>
        </w:rPr>
        <w:t>341,956</w:t>
      </w:r>
      <w:r w:rsidR="001D5499">
        <w:rPr>
          <w:rFonts w:ascii="Times New Roman" w:hAnsi="Times New Roman" w:cs="Times New Roman"/>
          <w:b/>
          <w:bCs/>
          <w:sz w:val="24"/>
          <w:szCs w:val="24"/>
        </w:rPr>
        <w:t xml:space="preserve"> </w:t>
      </w:r>
      <w:r w:rsidR="007B67F8">
        <w:rPr>
          <w:rFonts w:ascii="Times New Roman" w:hAnsi="Times New Roman" w:cs="Times New Roman"/>
          <w:b/>
          <w:bCs/>
          <w:sz w:val="24"/>
          <w:szCs w:val="24"/>
        </w:rPr>
        <w:t>adults</w:t>
      </w:r>
      <w:r w:rsidRPr="00913A33">
        <w:rPr>
          <w:rFonts w:ascii="Times New Roman" w:hAnsi="Times New Roman" w:cs="Times New Roman"/>
          <w:b/>
          <w:bCs/>
          <w:sz w:val="24"/>
          <w:szCs w:val="24"/>
        </w:rPr>
        <w:t xml:space="preserve"> </w:t>
      </w:r>
    </w:p>
    <w:p w14:paraId="45D8485F" w14:textId="77777777" w:rsidR="005F754A" w:rsidRPr="00D42971" w:rsidRDefault="005F754A" w:rsidP="005F754A">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6C8E6D7B" w14:textId="77777777" w:rsidR="005F754A" w:rsidRPr="00913A33" w:rsidRDefault="005F754A" w:rsidP="00913A33">
      <w:pPr>
        <w:spacing w:line="480" w:lineRule="auto"/>
        <w:jc w:val="center"/>
        <w:rPr>
          <w:rFonts w:ascii="Times New Roman" w:hAnsi="Times New Roman" w:cs="Times New Roman"/>
          <w:b/>
          <w:bCs/>
          <w:sz w:val="24"/>
          <w:szCs w:val="24"/>
        </w:rPr>
      </w:pP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7421ADE3" w14:textId="77777777" w:rsidR="00DC4DC6" w:rsidRDefault="00DC4DC6">
      <w:pPr>
        <w:rPr>
          <w:rFonts w:ascii="Times New Roman" w:hAnsi="Times New Roman" w:cs="Times New Roman"/>
          <w:b/>
          <w:bCs/>
          <w:sz w:val="24"/>
          <w:szCs w:val="24"/>
        </w:rPr>
      </w:pPr>
      <w:r>
        <w:rPr>
          <w:rFonts w:ascii="Times New Roman" w:hAnsi="Times New Roman" w:cs="Times New Roman"/>
          <w:b/>
          <w:bCs/>
          <w:sz w:val="24"/>
          <w:szCs w:val="24"/>
        </w:rPr>
        <w:br w:type="page"/>
      </w:r>
    </w:p>
    <w:p w14:paraId="14C5F1D1" w14:textId="78A017D5" w:rsidR="00DC4DC6" w:rsidRDefault="00DC4DC6">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w:t>
      </w:r>
    </w:p>
    <w:p w14:paraId="313AF676" w14:textId="4B426A94" w:rsidR="00DC4DC6" w:rsidRPr="00DC4DC6" w:rsidRDefault="00DC4DC6">
      <w:pPr>
        <w:rPr>
          <w:rFonts w:ascii="Times New Roman" w:hAnsi="Times New Roman" w:cs="Times New Roman"/>
          <w:sz w:val="24"/>
          <w:szCs w:val="24"/>
        </w:rPr>
      </w:pPr>
      <w:r w:rsidRPr="00DC4DC6">
        <w:rPr>
          <w:rFonts w:ascii="Times New Roman" w:hAnsi="Times New Roman" w:cs="Times New Roman"/>
          <w:sz w:val="24"/>
          <w:szCs w:val="24"/>
        </w:rPr>
        <w:t>CONTENT</w:t>
      </w:r>
    </w:p>
    <w:p w14:paraId="6068844E" w14:textId="77777777" w:rsidR="00DC4DC6" w:rsidRDefault="00DC4DC6">
      <w:pPr>
        <w:rPr>
          <w:rFonts w:ascii="Times New Roman" w:hAnsi="Times New Roman" w:cs="Times New Roman"/>
          <w:b/>
          <w:bCs/>
          <w:sz w:val="24"/>
          <w:szCs w:val="24"/>
        </w:rPr>
      </w:pPr>
    </w:p>
    <w:p w14:paraId="71A3B77F" w14:textId="77777777" w:rsidR="00DC4DC6" w:rsidRDefault="00DC4DC6">
      <w:pPr>
        <w:rPr>
          <w:rFonts w:ascii="Times New Roman" w:hAnsi="Times New Roman" w:cs="Times New Roman"/>
          <w:b/>
          <w:bCs/>
          <w:sz w:val="24"/>
          <w:szCs w:val="24"/>
        </w:rPr>
      </w:pPr>
      <w:r>
        <w:rPr>
          <w:rFonts w:ascii="Times New Roman" w:hAnsi="Times New Roman" w:cs="Times New Roman"/>
          <w:b/>
          <w:bCs/>
          <w:sz w:val="24"/>
          <w:szCs w:val="24"/>
        </w:rPr>
        <w:br w:type="page"/>
      </w:r>
    </w:p>
    <w:p w14:paraId="226F2B1A" w14:textId="24A88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lastRenderedPageBreak/>
        <w:t>Introduction</w:t>
      </w:r>
    </w:p>
    <w:p w14:paraId="6F3C7C94" w14:textId="26A9ADC0" w:rsidR="008561F4" w:rsidRPr="00D42971" w:rsidRDefault="0092241A" w:rsidP="00C843F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Suboptimal mental well-being and m</w:t>
      </w:r>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Approximately 29% of individuals have experienced a </w:t>
      </w:r>
      <w:commentRangeStart w:id="0"/>
      <w:commentRangeStart w:id="1"/>
      <w:r w:rsidR="008561F4" w:rsidRPr="00D42971">
        <w:rPr>
          <w:rFonts w:ascii="Times New Roman" w:hAnsi="Times New Roman" w:cs="Times New Roman"/>
          <w:sz w:val="24"/>
          <w:szCs w:val="24"/>
        </w:rPr>
        <w:t>common</w:t>
      </w:r>
      <w:commentRangeEnd w:id="0"/>
      <w:r w:rsidR="004420E9">
        <w:rPr>
          <w:rStyle w:val="CommentReference"/>
        </w:rPr>
        <w:commentReference w:id="0"/>
      </w:r>
      <w:commentRangeEnd w:id="1"/>
      <w:r w:rsidR="00CA1790">
        <w:rPr>
          <w:rStyle w:val="CommentReference"/>
        </w:rPr>
        <w:commentReference w:id="1"/>
      </w:r>
      <w:r w:rsidR="008561F4" w:rsidRPr="00D42971">
        <w:rPr>
          <w:rFonts w:ascii="Times New Roman" w:hAnsi="Times New Roman" w:cs="Times New Roman"/>
          <w:sz w:val="24"/>
          <w:szCs w:val="24"/>
        </w:rPr>
        <w:t xml:space="preserve">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004420E9">
        <w:rPr>
          <w:rFonts w:ascii="Times New Roman" w:hAnsi="Times New Roman" w:cs="Times New Roman"/>
          <w:sz w:val="24"/>
          <w:szCs w:val="24"/>
        </w:rPr>
        <w:t>The</w:t>
      </w:r>
      <w:r w:rsidR="00224F3E" w:rsidRPr="00D42971">
        <w:rPr>
          <w:rFonts w:ascii="Times New Roman" w:hAnsi="Times New Roman" w:cs="Times New Roman"/>
          <w:sz w:val="24"/>
          <w:szCs w:val="24"/>
        </w:rPr>
        <w:t xml:space="preserve"> </w:t>
      </w:r>
      <w:r w:rsidR="004420E9">
        <w:rPr>
          <w:rFonts w:ascii="Times New Roman" w:hAnsi="Times New Roman" w:cs="Times New Roman"/>
          <w:sz w:val="24"/>
          <w:szCs w:val="24"/>
        </w:rPr>
        <w:t>g</w:t>
      </w:r>
      <w:r w:rsidR="008561F4" w:rsidRPr="00D42971">
        <w:rPr>
          <w:rFonts w:ascii="Times New Roman" w:hAnsi="Times New Roman" w:cs="Times New Roman"/>
          <w:sz w:val="24"/>
          <w:szCs w:val="24"/>
        </w:rPr>
        <w:t xml:space="preserve">lobal burden of mental disorders </w:t>
      </w:r>
      <w:r w:rsidR="001C1F8B">
        <w:rPr>
          <w:rFonts w:ascii="Times New Roman" w:hAnsi="Times New Roman" w:cs="Times New Roman"/>
          <w:sz w:val="24"/>
          <w:szCs w:val="24"/>
        </w:rPr>
        <w:t>wa</w:t>
      </w:r>
      <w:r w:rsidR="008561F4" w:rsidRPr="00D42971">
        <w:rPr>
          <w:rFonts w:ascii="Times New Roman" w:hAnsi="Times New Roman" w:cs="Times New Roman"/>
          <w:sz w:val="24"/>
          <w:szCs w:val="24"/>
        </w:rPr>
        <w:t>s estimated at 125.3 million disability-adjusted life-years (DALY)</w:t>
      </w:r>
      <w:r w:rsidR="004420E9">
        <w:rPr>
          <w:rFonts w:ascii="Times New Roman" w:hAnsi="Times New Roman" w:cs="Times New Roman"/>
          <w:sz w:val="24"/>
          <w:szCs w:val="24"/>
        </w:rPr>
        <w:t xml:space="preserve"> in 2019</w:t>
      </w:r>
      <w:r w:rsidR="008561F4" w:rsidRPr="00D42971">
        <w:rPr>
          <w:rFonts w:ascii="Times New Roman" w:hAnsi="Times New Roman" w:cs="Times New Roman"/>
          <w:sz w:val="24"/>
          <w:szCs w:val="24"/>
        </w:rPr>
        <w:t xml:space="preserve"> – an increase from 80.8 million DALYs in 1990 </w:t>
      </w:r>
      <w:r w:rsidR="008561F4"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r w:rsidR="003C1253" w:rsidRPr="00D42971">
        <w:rPr>
          <w:rFonts w:ascii="Times New Roman" w:hAnsi="Times New Roman" w:cs="Times New Roman"/>
          <w:sz w:val="24"/>
          <w:szCs w:val="24"/>
        </w:rPr>
        <w:t xml:space="preserve"> The COVID-19 pandemic may also have conferred a toll on population mental health and well</w:t>
      </w:r>
      <w:ins w:id="2" w:author="Denver Brown" w:date="2023-04-18T15:14:00Z">
        <w:r w:rsidR="004420E9">
          <w:rPr>
            <w:rFonts w:ascii="Times New Roman" w:hAnsi="Times New Roman" w:cs="Times New Roman"/>
            <w:sz w:val="24"/>
            <w:szCs w:val="24"/>
          </w:rPr>
          <w:t>-</w:t>
        </w:r>
      </w:ins>
      <w:r w:rsidR="003C1253" w:rsidRPr="00D42971">
        <w:rPr>
          <w:rFonts w:ascii="Times New Roman" w:hAnsi="Times New Roman" w:cs="Times New Roman"/>
          <w:sz w:val="24"/>
          <w:szCs w:val="24"/>
        </w:rPr>
        <w:t xml:space="preserve">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r w:rsidR="004420E9">
        <w:rPr>
          <w:rFonts w:ascii="Times New Roman" w:hAnsi="Times New Roman" w:cs="Times New Roman"/>
          <w:sz w:val="24"/>
          <w:szCs w:val="24"/>
        </w:rPr>
        <w:t xml:space="preserve"> </w:t>
      </w:r>
      <w:commentRangeStart w:id="3"/>
      <w:r w:rsidR="004420E9">
        <w:rPr>
          <w:rFonts w:ascii="Times New Roman" w:hAnsi="Times New Roman" w:cs="Times New Roman"/>
          <w:sz w:val="24"/>
          <w:szCs w:val="24"/>
        </w:rPr>
        <w:t xml:space="preserve">Collectively, it is clear that mental health problems </w:t>
      </w:r>
      <w:r w:rsidR="009C74C9">
        <w:rPr>
          <w:rFonts w:ascii="Times New Roman" w:hAnsi="Times New Roman" w:cs="Times New Roman"/>
          <w:sz w:val="24"/>
          <w:szCs w:val="24"/>
        </w:rPr>
        <w:t xml:space="preserve">and poor mental well-being </w:t>
      </w:r>
      <w:r w:rsidR="004420E9">
        <w:rPr>
          <w:rFonts w:ascii="Times New Roman" w:hAnsi="Times New Roman" w:cs="Times New Roman"/>
          <w:sz w:val="24"/>
          <w:szCs w:val="24"/>
        </w:rPr>
        <w:t xml:space="preserve">are a growing issue in society today, but certain subgroups may experience an even greater toll. </w:t>
      </w:r>
      <w:commentRangeEnd w:id="3"/>
      <w:r w:rsidR="00D75C9A">
        <w:rPr>
          <w:rStyle w:val="CommentReference"/>
        </w:rPr>
        <w:commentReference w:id="3"/>
      </w:r>
    </w:p>
    <w:p w14:paraId="7B58913B" w14:textId="0A87AB69" w:rsidR="008561F4" w:rsidRPr="00D42971" w:rsidRDefault="006124FC" w:rsidP="00F721EE">
      <w:pPr>
        <w:spacing w:line="480" w:lineRule="auto"/>
        <w:rPr>
          <w:rFonts w:ascii="Times New Roman" w:hAnsi="Times New Roman" w:cs="Times New Roman"/>
          <w:sz w:val="24"/>
          <w:szCs w:val="24"/>
        </w:rPr>
      </w:pPr>
      <w:r>
        <w:rPr>
          <w:rFonts w:ascii="Times New Roman" w:hAnsi="Times New Roman" w:cs="Times New Roman"/>
          <w:sz w:val="24"/>
          <w:szCs w:val="24"/>
        </w:rPr>
        <w:tab/>
      </w:r>
      <w:r w:rsidR="008561F4" w:rsidRPr="00D42971">
        <w:rPr>
          <w:rFonts w:ascii="Times New Roman" w:hAnsi="Times New Roman" w:cs="Times New Roman"/>
          <w:sz w:val="24"/>
          <w:szCs w:val="24"/>
        </w:rPr>
        <w:t>Emerging evidence</w:t>
      </w:r>
      <w:r w:rsidR="00693729" w:rsidRPr="00D42971">
        <w:rPr>
          <w:rFonts w:ascii="Times New Roman" w:hAnsi="Times New Roman" w:cs="Times New Roman"/>
          <w:sz w:val="24"/>
          <w:szCs w:val="24"/>
        </w:rPr>
        <w:t xml:space="preserve"> in addition to recent findings from the COVID-19 pandemic</w:t>
      </w:r>
      <w:r w:rsidR="008561F4" w:rsidRPr="00D42971">
        <w:rPr>
          <w:rFonts w:ascii="Times New Roman" w:hAnsi="Times New Roman" w:cs="Times New Roman"/>
          <w:sz w:val="24"/>
          <w:szCs w:val="24"/>
        </w:rPr>
        <w:t xml:space="preserve"> suggests </w:t>
      </w:r>
      <w:r w:rsidR="00B44B6B">
        <w:rPr>
          <w:rFonts w:ascii="Times New Roman" w:hAnsi="Times New Roman" w:cs="Times New Roman"/>
          <w:sz w:val="24"/>
          <w:szCs w:val="24"/>
        </w:rPr>
        <w:t>younger</w:t>
      </w:r>
      <w:r w:rsidR="008561F4" w:rsidRPr="00D42971">
        <w:rPr>
          <w:rFonts w:ascii="Times New Roman" w:hAnsi="Times New Roman" w:cs="Times New Roman"/>
          <w:sz w:val="24"/>
          <w:szCs w:val="24"/>
        </w:rPr>
        <w:t xml:space="preserve"> age cohorts </w:t>
      </w:r>
      <w:r w:rsidR="004420E9">
        <w:rPr>
          <w:rFonts w:ascii="Times New Roman" w:hAnsi="Times New Roman" w:cs="Times New Roman"/>
          <w:sz w:val="24"/>
          <w:szCs w:val="24"/>
        </w:rPr>
        <w:t xml:space="preserve">of adults </w:t>
      </w:r>
      <w:r w:rsidR="008561F4" w:rsidRPr="00D42971">
        <w:rPr>
          <w:rFonts w:ascii="Times New Roman" w:hAnsi="Times New Roman" w:cs="Times New Roman"/>
          <w:sz w:val="24"/>
          <w:szCs w:val="24"/>
        </w:rPr>
        <w:t xml:space="preserve">may be at </w:t>
      </w:r>
      <w:r w:rsidR="004420E9">
        <w:rPr>
          <w:rFonts w:ascii="Times New Roman" w:hAnsi="Times New Roman" w:cs="Times New Roman"/>
          <w:sz w:val="24"/>
          <w:szCs w:val="24"/>
        </w:rPr>
        <w:t xml:space="preserve">the </w:t>
      </w:r>
      <w:r w:rsidR="008561F4" w:rsidRPr="00D42971">
        <w:rPr>
          <w:rFonts w:ascii="Times New Roman" w:hAnsi="Times New Roman" w:cs="Times New Roman"/>
          <w:sz w:val="24"/>
          <w:szCs w:val="24"/>
        </w:rPr>
        <w:t>greate</w:t>
      </w:r>
      <w:r w:rsidR="004420E9">
        <w:rPr>
          <w:rFonts w:ascii="Times New Roman" w:hAnsi="Times New Roman" w:cs="Times New Roman"/>
          <w:sz w:val="24"/>
          <w:szCs w:val="24"/>
        </w:rPr>
        <w:t>st</w:t>
      </w:r>
      <w:r w:rsidR="008561F4" w:rsidRPr="00D42971">
        <w:rPr>
          <w:rFonts w:ascii="Times New Roman" w:hAnsi="Times New Roman" w:cs="Times New Roman"/>
          <w:sz w:val="24"/>
          <w:szCs w:val="24"/>
        </w:rPr>
        <w:t xml:space="preserve"> risk for poor mental health and well</w:t>
      </w:r>
      <w:r w:rsidR="00CB773A">
        <w:rPr>
          <w:rFonts w:ascii="Times New Roman" w:hAnsi="Times New Roman" w:cs="Times New Roman"/>
          <w:sz w:val="24"/>
          <w:szCs w:val="24"/>
        </w:rPr>
        <w:t>-</w:t>
      </w:r>
      <w:r w:rsidR="008561F4" w:rsidRPr="00D42971">
        <w:rPr>
          <w:rFonts w:ascii="Times New Roman" w:hAnsi="Times New Roman" w:cs="Times New Roman"/>
          <w:sz w:val="24"/>
          <w:szCs w:val="24"/>
        </w:rPr>
        <w:t xml:space="preserve">being </w:t>
      </w:r>
      <w:r w:rsidR="002239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&lt;EndNote&gt;&lt;Cite&gt;&lt;Author&gt;Oswalt&lt;/Author&gt;&lt;Year&gt;2020&lt;/Year&gt;&lt;RecNum&gt;75&lt;/RecNum&gt;&lt;DisplayText&gt;[11,12]&lt;/DisplayText&gt;&lt;record&gt;&lt;rec-number&gt;75&lt;/rec-number&gt;&lt;foreign-keys&gt;&lt;key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Cite&gt;&lt;Author&gt;Keyes&lt;/Author&gt;&lt;Year&gt;2019&lt;/Year&gt;&lt;RecNum&gt;191&lt;/RecNum&gt;&lt;record&gt;&lt;rec-number&gt;191&lt;/rec-number&gt;&lt;foreign-keys&gt;&lt;key app="EN" db-id="vda2pvwscxarw9e0z24p90wxpr2wfdzp2a0w" timestamp="1679079000"&gt;191&lt;/key&gt;&lt;/foreign-keys&gt;&lt;ref-type name="Journal Article"&gt;17&lt;/ref-type&gt;&lt;contributors&gt;&lt;authors&gt;&lt;author&gt;Keyes, Katherine M&lt;/author&gt;&lt;author&gt;Gary, Dahsan&lt;/author&gt;&lt;author&gt;O’Malley, Patrick M&lt;/author&gt;&lt;author&gt;Hamilton, Ava&lt;/author&gt;&lt;author&gt;Schulenberg, John&lt;/author&gt;&lt;/authors&gt;&lt;/contributors&gt;&lt;titles&gt;&lt;title&gt;Recent increases in depressive symptoms among US adolescents: trends from 1991 to 2018&lt;/title&gt;&lt;secondary-title&gt;Social psychiatry and psychiatric epidemiology&lt;/secondary-title&gt;&lt;/titles&gt;&lt;periodical&gt;&lt;full-title&gt;Social psychiatry and psychiatric epidemiology&lt;/full-title&gt;&lt;/periodical&gt;&lt;pages&gt;987-996&lt;/pages&gt;&lt;volume&gt;54&lt;/volume&gt;&lt;dates&gt;&lt;year&gt;2019&lt;/year&gt;&lt;/dates&gt;&lt;isbn&gt;0933-7954&lt;/isbn&gt;&lt;urls&gt;&lt;/urls&gt;&lt;/record&gt;&lt;/Cite&gt;&lt;/EndNote&gt;</w:instrText>
      </w:r>
      <w:r w:rsidR="002239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[11,12]</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For example, a recent </w:t>
      </w:r>
      <w:commentRangeStart w:id="4"/>
      <w:r w:rsidR="004420E9">
        <w:rPr>
          <w:rFonts w:ascii="Times New Roman" w:hAnsi="Times New Roman" w:cs="Times New Roman"/>
          <w:sz w:val="24"/>
          <w:szCs w:val="24"/>
        </w:rPr>
        <w:t>study</w:t>
      </w:r>
      <w:commentRangeEnd w:id="4"/>
      <w:r w:rsidR="004420E9">
        <w:rPr>
          <w:rStyle w:val="CommentReference"/>
        </w:rPr>
        <w:commentReference w:id="4"/>
      </w:r>
      <w:r w:rsidR="004420E9"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showed that younger adults living in the US consistently report the lowest scores on all domains of </w:t>
      </w:r>
      <w:r w:rsidR="00F60530" w:rsidRPr="00D42971">
        <w:rPr>
          <w:rFonts w:ascii="Times New Roman" w:hAnsi="Times New Roman" w:cs="Times New Roman"/>
          <w:sz w:val="24"/>
          <w:szCs w:val="24"/>
        </w:rPr>
        <w:t xml:space="preserve">mental </w:t>
      </w:r>
      <w:r w:rsidR="008561F4" w:rsidRPr="00D42971">
        <w:rPr>
          <w:rFonts w:ascii="Times New Roman" w:hAnsi="Times New Roman" w:cs="Times New Roman"/>
          <w:sz w:val="24"/>
          <w:szCs w:val="24"/>
        </w:rPr>
        <w:t>well-being, including happiness, health, meaning and purpose, character, social relationships, and financial stability, with a linear pattern of improvements in well</w:t>
      </w:r>
      <w:r w:rsidR="00CB773A">
        <w:rPr>
          <w:rFonts w:ascii="Times New Roman" w:hAnsi="Times New Roman" w:cs="Times New Roman"/>
          <w:sz w:val="24"/>
          <w:szCs w:val="24"/>
        </w:rPr>
        <w:t>-</w:t>
      </w:r>
      <w:r w:rsidR="008561F4" w:rsidRPr="00D42971">
        <w:rPr>
          <w:rFonts w:ascii="Times New Roman" w:hAnsi="Times New Roman" w:cs="Times New Roman"/>
          <w:sz w:val="24"/>
          <w:szCs w:val="24"/>
        </w:rPr>
        <w:t xml:space="preserve">being observed with increased age </w:t>
      </w:r>
      <w:r w:rsidR="002239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&lt;EndNote&gt;&lt;Cite&gt;&lt;Author&gt;Chen&lt;/Author&gt;&lt;Year&gt;2022&lt;/Year&gt;&lt;RecNum&gt;107&lt;/RecNum&gt;&lt;DisplayText&gt;[13]&lt;/DisplayText&gt;&lt;record&gt;&lt;rec-number&gt;107&lt;/rec-number&gt;&lt;foreign-keys&gt;&lt;key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These findings are in contrast to previous work that had demonstrated an inverted-U relationship between age and mental well</w:t>
      </w:r>
      <w:r w:rsidR="00AB29FF">
        <w:rPr>
          <w:rFonts w:ascii="Times New Roman" w:hAnsi="Times New Roman" w:cs="Times New Roman"/>
          <w:sz w:val="24"/>
          <w:szCs w:val="24"/>
        </w:rPr>
        <w:t>-</w:t>
      </w:r>
      <w:r w:rsidR="008561F4" w:rsidRPr="00D42971">
        <w:rPr>
          <w:rFonts w:ascii="Times New Roman" w:hAnsi="Times New Roman" w:cs="Times New Roman"/>
          <w:sz w:val="24"/>
          <w:szCs w:val="24"/>
        </w:rPr>
        <w:t>being in which mental well</w:t>
      </w:r>
      <w:r w:rsidR="00AB29FF">
        <w:rPr>
          <w:rFonts w:ascii="Times New Roman" w:hAnsi="Times New Roman" w:cs="Times New Roman"/>
          <w:sz w:val="24"/>
          <w:szCs w:val="24"/>
        </w:rPr>
        <w:t>-</w:t>
      </w:r>
      <w:r w:rsidR="008561F4" w:rsidRPr="00D42971">
        <w:rPr>
          <w:rFonts w:ascii="Times New Roman" w:hAnsi="Times New Roman" w:cs="Times New Roman"/>
          <w:sz w:val="24"/>
          <w:szCs w:val="24"/>
        </w:rPr>
        <w:t xml:space="preserve">being was lowest in middle adulthood </w:t>
      </w:r>
      <w:r w:rsidR="002239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&lt;EndNote&gt;&lt;Cite&gt;&lt;Author&gt;Blanchflower&lt;/Author&gt;&lt;Year&gt;2008&lt;/Year&gt;&lt;RecNum&gt;108&lt;/RecNum&gt;&lt;DisplayText&gt;[14]&lt;/DisplayText&gt;&lt;record&gt;&lt;rec-number&gt;108&lt;/rec-number&gt;&lt;foreign-keys&gt;&lt;key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[14]</w:t>
      </w:r>
      <w:r w:rsidR="0022393E"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008F6DDC" w:rsidRPr="00D42971">
        <w:rPr>
          <w:rFonts w:ascii="Times New Roman" w:hAnsi="Times New Roman" w:cs="Times New Roman"/>
          <w:sz w:val="24"/>
          <w:szCs w:val="24"/>
        </w:rPr>
        <w:t xml:space="preserve">Further, </w:t>
      </w:r>
      <w:r w:rsidR="00393C84">
        <w:rPr>
          <w:rFonts w:ascii="Times New Roman" w:hAnsi="Times New Roman" w:cs="Times New Roman"/>
          <w:sz w:val="24"/>
          <w:szCs w:val="24"/>
        </w:rPr>
        <w:t xml:space="preserve">the onset of </w:t>
      </w:r>
      <w:r w:rsidR="008F6DDC" w:rsidRPr="00D42971">
        <w:rPr>
          <w:rFonts w:ascii="Times New Roman" w:hAnsi="Times New Roman" w:cs="Times New Roman"/>
          <w:sz w:val="24"/>
          <w:szCs w:val="24"/>
        </w:rPr>
        <w:t>an estimated half of first mental disorder</w:t>
      </w:r>
      <w:r w:rsidR="00D15FE2">
        <w:rPr>
          <w:rFonts w:ascii="Times New Roman" w:hAnsi="Times New Roman" w:cs="Times New Roman"/>
          <w:sz w:val="24"/>
          <w:szCs w:val="24"/>
        </w:rPr>
        <w:t>s</w:t>
      </w:r>
      <w:r w:rsidR="008F6DDC" w:rsidRPr="00D42971">
        <w:rPr>
          <w:rFonts w:ascii="Times New Roman" w:hAnsi="Times New Roman" w:cs="Times New Roman"/>
          <w:sz w:val="24"/>
          <w:szCs w:val="24"/>
        </w:rPr>
        <w:t xml:space="preserve"> occur</w:t>
      </w:r>
      <w:r w:rsidR="00D15FE2">
        <w:rPr>
          <w:rFonts w:ascii="Times New Roman" w:hAnsi="Times New Roman" w:cs="Times New Roman"/>
          <w:sz w:val="24"/>
          <w:szCs w:val="24"/>
        </w:rPr>
        <w:t>s</w:t>
      </w:r>
      <w:r w:rsidR="008F6DDC" w:rsidRPr="00D42971">
        <w:rPr>
          <w:rFonts w:ascii="Times New Roman" w:hAnsi="Times New Roman" w:cs="Times New Roman"/>
          <w:sz w:val="24"/>
          <w:szCs w:val="24"/>
        </w:rPr>
        <w:t xml:space="preserve"> by age 18</w:t>
      </w:r>
      <w:r w:rsidR="00694B98">
        <w:rPr>
          <w:rFonts w:ascii="Times New Roman" w:hAnsi="Times New Roman" w:cs="Times New Roman"/>
          <w:sz w:val="24"/>
          <w:szCs w:val="24"/>
        </w:rPr>
        <w:t xml:space="preserve">, which speaks to the </w:t>
      </w:r>
      <w:r w:rsidR="000709D0">
        <w:rPr>
          <w:rFonts w:ascii="Times New Roman" w:hAnsi="Times New Roman" w:cs="Times New Roman"/>
          <w:sz w:val="24"/>
          <w:szCs w:val="24"/>
        </w:rPr>
        <w:t xml:space="preserve">pervasiveness of </w:t>
      </w:r>
      <w:r w:rsidR="00694B98">
        <w:rPr>
          <w:rFonts w:ascii="Times New Roman" w:hAnsi="Times New Roman" w:cs="Times New Roman"/>
          <w:sz w:val="24"/>
          <w:szCs w:val="24"/>
        </w:rPr>
        <w:lastRenderedPageBreak/>
        <w:t xml:space="preserve">mental health challenges experienced </w:t>
      </w:r>
      <w:r w:rsidR="004420E9">
        <w:rPr>
          <w:rFonts w:ascii="Times New Roman" w:hAnsi="Times New Roman" w:cs="Times New Roman"/>
          <w:sz w:val="24"/>
          <w:szCs w:val="24"/>
        </w:rPr>
        <w:t xml:space="preserve">when transitioning </w:t>
      </w:r>
      <w:r w:rsidR="008C6428">
        <w:rPr>
          <w:rFonts w:ascii="Times New Roman" w:hAnsi="Times New Roman" w:cs="Times New Roman"/>
          <w:sz w:val="24"/>
          <w:szCs w:val="24"/>
        </w:rPr>
        <w:t>in</w:t>
      </w:r>
      <w:r w:rsidR="004420E9">
        <w:rPr>
          <w:rFonts w:ascii="Times New Roman" w:hAnsi="Times New Roman" w:cs="Times New Roman"/>
          <w:sz w:val="24"/>
          <w:szCs w:val="24"/>
        </w:rPr>
        <w:t>to</w:t>
      </w:r>
      <w:r w:rsidR="008C6428">
        <w:rPr>
          <w:rFonts w:ascii="Times New Roman" w:hAnsi="Times New Roman" w:cs="Times New Roman"/>
          <w:sz w:val="24"/>
          <w:szCs w:val="24"/>
        </w:rPr>
        <w:t xml:space="preserve"> early adulthood</w:t>
      </w:r>
      <w:r w:rsidR="008F6DDC" w:rsidRPr="00D42971">
        <w:rPr>
          <w:rFonts w:ascii="Times New Roman" w:hAnsi="Times New Roman" w:cs="Times New Roman"/>
          <w:sz w:val="24"/>
          <w:szCs w:val="24"/>
        </w:rPr>
        <w:t xml:space="preserve"> </w:t>
      </w:r>
      <w:r w:rsidR="008F6DDC"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&lt;EndNote&gt;&lt;Cite&gt;&lt;Author&gt;Solmi&lt;/Author&gt;&lt;Year&gt;2022&lt;/Year&gt;&lt;RecNum&gt;141&lt;/RecNum&gt;&lt;DisplayText&gt;[15]&lt;/DisplayText&gt;&lt;record&gt;&lt;rec-number&gt;141&lt;/rec-number&gt;&lt;foreign-keys&gt;&lt;key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[15]</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Evidently, more research is needed to better understand these </w:t>
      </w:r>
      <w:r w:rsidR="001640C4">
        <w:rPr>
          <w:rFonts w:ascii="Times New Roman" w:hAnsi="Times New Roman" w:cs="Times New Roman"/>
          <w:sz w:val="24"/>
          <w:szCs w:val="24"/>
        </w:rPr>
        <w:t xml:space="preserve">age-related </w:t>
      </w:r>
      <w:r w:rsidR="008561F4" w:rsidRPr="00D42971">
        <w:rPr>
          <w:rFonts w:ascii="Times New Roman" w:hAnsi="Times New Roman" w:cs="Times New Roman"/>
          <w:sz w:val="24"/>
          <w:szCs w:val="24"/>
        </w:rPr>
        <w:t>trends from a global perspective, including a focus on protective factors that may moderate the relationship between age</w:t>
      </w:r>
      <w:r w:rsidR="00C24C93">
        <w:rPr>
          <w:rFonts w:ascii="Times New Roman" w:hAnsi="Times New Roman" w:cs="Times New Roman"/>
          <w:sz w:val="24"/>
          <w:szCs w:val="24"/>
        </w:rPr>
        <w:t xml:space="preserve"> and </w:t>
      </w:r>
      <w:r w:rsidR="008561F4" w:rsidRPr="00D42971">
        <w:rPr>
          <w:rFonts w:ascii="Times New Roman" w:hAnsi="Times New Roman" w:cs="Times New Roman"/>
          <w:sz w:val="24"/>
          <w:szCs w:val="24"/>
        </w:rPr>
        <w:t xml:space="preserve">mental </w:t>
      </w:r>
      <w:r w:rsidR="00607CD2">
        <w:rPr>
          <w:rFonts w:ascii="Times New Roman" w:hAnsi="Times New Roman" w:cs="Times New Roman"/>
          <w:sz w:val="24"/>
          <w:szCs w:val="24"/>
        </w:rPr>
        <w:t>well-being</w:t>
      </w:r>
      <w:r w:rsidR="008561F4" w:rsidRPr="00D42971">
        <w:rPr>
          <w:rFonts w:ascii="Times New Roman" w:hAnsi="Times New Roman" w:cs="Times New Roman"/>
          <w:sz w:val="24"/>
          <w:szCs w:val="24"/>
        </w:rPr>
        <w:t xml:space="preserve">. </w:t>
      </w:r>
    </w:p>
    <w:p w14:paraId="5327099D" w14:textId="72FDEDA2" w:rsidR="00E230F8" w:rsidRPr="00D42971" w:rsidRDefault="00F60530" w:rsidP="00020CE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Physical activity is one aspect of our lifestyle that has received increasing attention for its potential to promote mental well</w:t>
      </w:r>
      <w:r w:rsidR="00EC478B">
        <w:rPr>
          <w:rFonts w:ascii="Times New Roman" w:hAnsi="Times New Roman" w:cs="Times New Roman"/>
          <w:sz w:val="24"/>
          <w:szCs w:val="24"/>
        </w:rPr>
        <w:t>-</w:t>
      </w:r>
      <w:r w:rsidRPr="00D42971">
        <w:rPr>
          <w:rFonts w:ascii="Times New Roman" w:hAnsi="Times New Roman" w:cs="Times New Roman"/>
          <w:sz w:val="24"/>
          <w:szCs w:val="24"/>
        </w:rPr>
        <w:t xml:space="preserve">being as well as assist in the prevention and management of mental health disorders. </w:t>
      </w:r>
      <w:r w:rsidR="008561F4" w:rsidRPr="00D42971">
        <w:rPr>
          <w:rFonts w:ascii="Times New Roman" w:hAnsi="Times New Roman" w:cs="Times New Roman"/>
          <w:sz w:val="24"/>
          <w:szCs w:val="24"/>
        </w:rPr>
        <w:t xml:space="preserve">Observational and experimental evidence </w:t>
      </w:r>
      <w:r w:rsidR="004420E9">
        <w:rPr>
          <w:rFonts w:ascii="Times New Roman" w:hAnsi="Times New Roman" w:cs="Times New Roman"/>
          <w:sz w:val="24"/>
          <w:szCs w:val="24"/>
        </w:rPr>
        <w:t xml:space="preserve">has </w:t>
      </w:r>
      <w:r w:rsidR="008561F4" w:rsidRPr="00D42971">
        <w:rPr>
          <w:rFonts w:ascii="Times New Roman" w:hAnsi="Times New Roman" w:cs="Times New Roman"/>
          <w:sz w:val="24"/>
          <w:szCs w:val="24"/>
        </w:rPr>
        <w:t>consistently show</w:t>
      </w:r>
      <w:r w:rsidR="004420E9">
        <w:rPr>
          <w:rFonts w:ascii="Times New Roman" w:hAnsi="Times New Roman" w:cs="Times New Roman"/>
          <w:sz w:val="24"/>
          <w:szCs w:val="24"/>
        </w:rPr>
        <w:t>n</w:t>
      </w:r>
      <w:r w:rsidR="008561F4" w:rsidRPr="00D42971">
        <w:rPr>
          <w:rFonts w:ascii="Times New Roman" w:hAnsi="Times New Roman" w:cs="Times New Roman"/>
          <w:sz w:val="24"/>
          <w:szCs w:val="24"/>
        </w:rPr>
        <w:t xml:space="preserve">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PEVuZE5vdGU+PENpdGU+PEF1dGhvcj5Hb3Jkb248L0F1dGhvcj48WWVhcj4yMDE4PC9ZZWFyPjxS
ZWNOdW0+Nzc8L1JlY051bT48RGlzcGxheVRleHQ+WzE2LTIxXTwvRGlzcGxheVRleHQ+PHJlY29y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[16-21]</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PEVuZE5vdGU+PENpdGU+PEF1dGhvcj5BeWxldHQ8L0F1dGhvcj48WWVhcj4yMDE4PC9ZZWFyPjxS
ZWNOdW0+Nzg8L1JlY051bT48RGlzcGxheVRleHQ+WzIyLTI0XTwvRGlzcGxheVRleHQ+PHJlY29y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[22-24]</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9E3B2A">
        <w:rPr>
          <w:rFonts w:ascii="Times New Roman" w:hAnsi="Times New Roman" w:cs="Times New Roman"/>
          <w:sz w:val="24"/>
          <w:szCs w:val="24"/>
        </w:rPr>
        <w:t xml:space="preserve"> and well-being</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PEVuZE5vdGU+PENpdGU+PEF1dGhvcj5GaXJ0aDwvQXV0aG9yPjxZZWFyPjIwMjA8L1llYXI+PFJl
Y051bT4xMTE8L1JlY051bT48RGlzcGxheVRleHQ+WzI1LTI3XTwvRGlzcGxheVRleHQ+PHJlY29y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[25-27]</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For example, in a large cross-sectional dataset</w:t>
      </w:r>
      <w:r w:rsidR="004420E9">
        <w:rPr>
          <w:rFonts w:ascii="Times New Roman" w:hAnsi="Times New Roman" w:cs="Times New Roman"/>
          <w:sz w:val="24"/>
          <w:szCs w:val="24"/>
        </w:rPr>
        <w:t xml:space="preserve"> of over 1.2M adults living in the United States</w:t>
      </w:r>
      <w:r w:rsidR="008561F4"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Chekroud, Gueorguieva, Zheutlin, Paulus, Krumholz, Krystal and Chekroud [28]</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w:t>
      </w:r>
      <w:r w:rsidR="004420E9">
        <w:rPr>
          <w:rFonts w:ascii="Times New Roman" w:hAnsi="Times New Roman" w:cs="Times New Roman"/>
          <w:sz w:val="24"/>
          <w:szCs w:val="24"/>
        </w:rPr>
        <w:t>a</w:t>
      </w:r>
      <w:r w:rsidR="00D75C9A">
        <w:rPr>
          <w:rFonts w:ascii="Times New Roman" w:hAnsi="Times New Roman" w:cs="Times New Roman"/>
          <w:sz w:val="24"/>
          <w:szCs w:val="24"/>
        </w:rPr>
        <w:t>c</w:t>
      </w:r>
      <w:r w:rsidR="004420E9">
        <w:rPr>
          <w:rFonts w:ascii="Times New Roman" w:hAnsi="Times New Roman" w:cs="Times New Roman"/>
          <w:sz w:val="24"/>
          <w:szCs w:val="24"/>
        </w:rPr>
        <w:t>tivity</w:t>
      </w:r>
      <w:r w:rsidR="004420E9"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&lt;EndNote&gt;&lt;Cite&gt;&lt;Author&gt;Ekkekakis&lt;/Author&gt;&lt;Year&gt;2020&lt;/Year&gt;&lt;RecNum&gt;136&lt;/RecNum&gt;&lt;DisplayText&gt;[29]&lt;/DisplayText&gt;&lt;record&gt;&lt;rec-number&gt;136&lt;/rec-number&gt;&lt;foreign-keys&gt;&lt;key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[29]</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5"/>
      <w:commentRangeStart w:id="6"/>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5"/>
      <w:r w:rsidR="00055ADC" w:rsidRPr="00D42971">
        <w:rPr>
          <w:rStyle w:val="CommentReference"/>
          <w:rFonts w:ascii="Times New Roman" w:hAnsi="Times New Roman" w:cs="Times New Roman"/>
          <w:sz w:val="24"/>
          <w:szCs w:val="24"/>
        </w:rPr>
        <w:commentReference w:id="5"/>
      </w:r>
      <w:commentRangeEnd w:id="6"/>
      <w:r w:rsidR="004A689F">
        <w:rPr>
          <w:rStyle w:val="CommentReference"/>
        </w:rPr>
        <w:commentReference w:id="6"/>
      </w:r>
      <w:r w:rsidR="00452536" w:rsidRPr="00D42971">
        <w:rPr>
          <w:rFonts w:ascii="Times New Roman" w:hAnsi="Times New Roman" w:cs="Times New Roman"/>
          <w:sz w:val="24"/>
          <w:szCs w:val="24"/>
        </w:rPr>
        <w:t xml:space="preserve">treatment – in several recent national guidelines 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PEVuZE5vdGU+PENpdGU+PFllYXI+MjAyMjwvWWVhcj48UmVjTnVtPjE0MjwvUmVjTnVtPjxEaXNw
bGF5VGV4dD5bMzAtMzNdPC9EaXNwbGF5VGV4dD48cmVjb3JkPjxyZWMtbnVtYmVyPjE0MjwvcmVj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[30-33]</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00CBF886" w:rsidR="00DF3994" w:rsidRPr="00D42971" w:rsidDel="004A689F" w:rsidRDefault="00DF3994" w:rsidP="00F721EE">
      <w:pPr>
        <w:spacing w:line="480" w:lineRule="auto"/>
        <w:rPr>
          <w:del w:id="7" w:author="Denver Brown [2]" w:date="2023-04-13T17:19:00Z"/>
          <w:rFonts w:ascii="Times New Roman" w:hAnsi="Times New Roman" w:cs="Times New Roman"/>
          <w:sz w:val="24"/>
          <w:szCs w:val="24"/>
        </w:rPr>
      </w:pPr>
    </w:p>
    <w:p w14:paraId="16C4BDE6" w14:textId="268BD932" w:rsidR="0081587F" w:rsidRPr="00D42971" w:rsidRDefault="008561F4" w:rsidP="00493E4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While evidence supports the importance of physical activity for preventing and/or reducing a range of mental health problems and improving overall well</w:t>
      </w:r>
      <w:ins w:id="8" w:author="Denver Brown [2]" w:date="2023-04-13T17:20:00Z">
        <w:r w:rsidR="004A689F">
          <w:rPr>
            <w:rFonts w:ascii="Times New Roman" w:hAnsi="Times New Roman" w:cs="Times New Roman"/>
            <w:sz w:val="24"/>
            <w:szCs w:val="24"/>
          </w:rPr>
          <w:t>-</w:t>
        </w:r>
      </w:ins>
      <w:r w:rsidRPr="00D42971">
        <w:rPr>
          <w:rFonts w:ascii="Times New Roman" w:hAnsi="Times New Roman" w:cs="Times New Roman"/>
          <w:sz w:val="24"/>
          <w:szCs w:val="24"/>
        </w:rPr>
        <w:t xml:space="preserve">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PEVuZE5vdGU+PENpdGU+PEF1dGhvcj5GaXJ0aDwvQXV0aG9yPjxZZWFyPjIwMTU8L1llYXI+PFJl
Y051bT4xMTc8L1JlY051bT48RGlzcGxheVRleHQ+WzM0LTM5XTwvRGlzcGxheVRleHQ+PHJlY29y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[34-39]</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w:t>
      </w:r>
      <w:r w:rsidR="00AE0709">
        <w:rPr>
          <w:rFonts w:ascii="Times New Roman" w:hAnsi="Times New Roman" w:cs="Times New Roman"/>
          <w:sz w:val="24"/>
          <w:szCs w:val="24"/>
        </w:rPr>
        <w:lastRenderedPageBreak/>
        <w:t>demonstrated that there is</w:t>
      </w:r>
      <w:r w:rsidR="00AE0709" w:rsidRPr="00D42971">
        <w:rPr>
          <w:rFonts w:ascii="Times New Roman" w:hAnsi="Times New Roman" w:cs="Times New Roman"/>
          <w:sz w:val="24"/>
          <w:szCs w:val="24"/>
        </w:rPr>
        <w:t xml:space="preserve">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&lt;EndNote&gt;&lt;Cite&gt;&lt;Author&gt;Borsboom&lt;/Author&gt;&lt;Year&gt;2011&lt;/Year&gt;&lt;RecNum&gt;71&lt;/RecNum&gt;&lt;DisplayText&gt;[40,41]&lt;/DisplayText&gt;&lt;record&gt;&lt;rec-number&gt;71&lt;/rec-number&gt;&lt;foreign-keys&gt;&lt;key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[40,41]</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4B149B0F" w:rsidR="008561F4" w:rsidRPr="00D42971" w:rsidRDefault="0081587F" w:rsidP="00493E4D">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&lt;EndNote&gt;&lt;Cite&gt;&lt;Author&gt;Murri&lt;/Author&gt;&lt;Year&gt;2018&lt;/Year&gt;&lt;RecNum&gt;123&lt;/RecNum&gt;&lt;DisplayText&gt;[42]&lt;/DisplayText&gt;&lt;record&gt;&lt;rec-number&gt;123&lt;/rec-number&gt;&lt;foreign-keys&gt;&lt;key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[42]</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promotion of mental well</w:t>
      </w:r>
      <w:r w:rsidR="00181106">
        <w:rPr>
          <w:rFonts w:ascii="Times New Roman" w:hAnsi="Times New Roman" w:cs="Times New Roman"/>
          <w:sz w:val="24"/>
          <w:szCs w:val="24"/>
        </w:rPr>
        <w:t>-</w:t>
      </w:r>
      <w:r w:rsidRPr="00D42971">
        <w:rPr>
          <w:rFonts w:ascii="Times New Roman" w:hAnsi="Times New Roman" w:cs="Times New Roman"/>
          <w:sz w:val="24"/>
          <w:szCs w:val="24"/>
        </w:rPr>
        <w:t xml:space="preserve">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PEVuZE5vdGU+PENpdGU+PEF1dGhvcj5VaGVyPC9BdXRob3I+PFllYXI+MjAxMjwvWWVhcj48UmVj
TnVtPjEyNDwvUmVjTnVtPjxEaXNwbGF5VGV4dD5bNDMtNDVdPC9EaXNwbGF5VGV4dD48cmVjb3Jk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[43-45]</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27FE2CD6" w:rsidR="008561F4" w:rsidRDefault="008561F4" w:rsidP="00181106">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The </w:t>
      </w:r>
      <w:r w:rsidR="006A0E0F">
        <w:rPr>
          <w:rFonts w:ascii="Times New Roman" w:hAnsi="Times New Roman" w:cs="Times New Roman"/>
          <w:sz w:val="24"/>
          <w:szCs w:val="24"/>
        </w:rPr>
        <w:t xml:space="preserve">primary </w:t>
      </w:r>
      <w:r w:rsidRPr="00D42971">
        <w:rPr>
          <w:rFonts w:ascii="Times New Roman" w:hAnsi="Times New Roman" w:cs="Times New Roman"/>
          <w:sz w:val="24"/>
          <w:szCs w:val="24"/>
        </w:rPr>
        <w:t xml:space="preserve">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r w:rsidR="006A0E0F">
        <w:rPr>
          <w:rFonts w:ascii="Times New Roman" w:hAnsi="Times New Roman" w:cs="Times New Roman"/>
          <w:sz w:val="24"/>
          <w:szCs w:val="24"/>
        </w:rPr>
        <w:t xml:space="preserve"> </w:t>
      </w:r>
      <w:commentRangeStart w:id="9"/>
      <w:r w:rsidR="006A0E0F">
        <w:rPr>
          <w:rFonts w:ascii="Times New Roman" w:hAnsi="Times New Roman" w:cs="Times New Roman"/>
          <w:sz w:val="24"/>
          <w:szCs w:val="24"/>
        </w:rPr>
        <w:t>The secondary purpose of this study was to examine whether differential effects of physical activity on indicators of mental health are observed across age cohorts.</w:t>
      </w:r>
      <w:commentRangeEnd w:id="9"/>
      <w:r w:rsidR="006A0E0F">
        <w:rPr>
          <w:rStyle w:val="CommentReference"/>
        </w:rPr>
        <w:commentReference w:id="9"/>
      </w:r>
    </w:p>
    <w:p w14:paraId="4005CC13" w14:textId="203CEDCF" w:rsidR="000414AE" w:rsidRPr="00493E4D" w:rsidRDefault="000414AE" w:rsidP="00493E4D">
      <w:pPr>
        <w:spacing w:line="480" w:lineRule="auto"/>
        <w:jc w:val="center"/>
        <w:rPr>
          <w:rFonts w:ascii="Times New Roman" w:hAnsi="Times New Roman" w:cs="Times New Roman"/>
          <w:b/>
          <w:bCs/>
          <w:sz w:val="24"/>
          <w:szCs w:val="24"/>
        </w:rPr>
      </w:pPr>
      <w:r w:rsidRPr="00493E4D">
        <w:rPr>
          <w:rFonts w:ascii="Times New Roman" w:hAnsi="Times New Roman" w:cs="Times New Roman"/>
          <w:b/>
          <w:bCs/>
          <w:sz w:val="24"/>
          <w:szCs w:val="24"/>
        </w:rPr>
        <w:t>Methods</w:t>
      </w:r>
    </w:p>
    <w:p w14:paraId="2E730D63" w14:textId="079F8941" w:rsidR="008561F4" w:rsidRPr="00D42971" w:rsidDel="00181106" w:rsidRDefault="008561F4" w:rsidP="00F721EE">
      <w:pPr>
        <w:spacing w:line="480" w:lineRule="auto"/>
        <w:rPr>
          <w:del w:id="10" w:author="Denver Brown [2]" w:date="2023-04-13T17:22:00Z"/>
          <w:rFonts w:ascii="Times New Roman" w:hAnsi="Times New Roman" w:cs="Times New Roman"/>
          <w:b/>
          <w:bCs/>
          <w:sz w:val="24"/>
          <w:szCs w:val="24"/>
        </w:rPr>
      </w:pPr>
    </w:p>
    <w:p w14:paraId="2A900A9D" w14:textId="12BEB4AB" w:rsidR="008561F4" w:rsidRPr="00D42971" w:rsidDel="00181106" w:rsidRDefault="008561F4" w:rsidP="00F721EE">
      <w:pPr>
        <w:spacing w:line="480" w:lineRule="auto"/>
        <w:rPr>
          <w:del w:id="11" w:author="Denver Brown [2]" w:date="2023-04-13T17:22:00Z"/>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667380AC"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 xml:space="preserve">on-going </w:t>
      </w:r>
      <w:r w:rsidR="001D1EEC">
        <w:rPr>
          <w:rFonts w:ascii="Times New Roman" w:hAnsi="Times New Roman" w:cs="Times New Roman"/>
          <w:sz w:val="24"/>
          <w:szCs w:val="24"/>
        </w:rPr>
        <w:t xml:space="preserve">online </w:t>
      </w:r>
      <w:r w:rsidR="00B917C0" w:rsidRPr="00D42971">
        <w:rPr>
          <w:rFonts w:ascii="Times New Roman" w:hAnsi="Times New Roman" w:cs="Times New Roman"/>
          <w:sz w:val="24"/>
          <w:szCs w:val="24"/>
        </w:rPr>
        <w:t>study with the purpose of assessing global mental well</w:t>
      </w:r>
      <w:r w:rsidR="001D1EEC">
        <w:rPr>
          <w:rFonts w:ascii="Times New Roman" w:hAnsi="Times New Roman" w:cs="Times New Roman"/>
          <w:sz w:val="24"/>
          <w:szCs w:val="24"/>
        </w:rPr>
        <w:t>-</w:t>
      </w:r>
      <w:r w:rsidR="00B917C0" w:rsidRPr="00D42971">
        <w:rPr>
          <w:rFonts w:ascii="Times New Roman" w:hAnsi="Times New Roman" w:cs="Times New Roman"/>
          <w:sz w:val="24"/>
          <w:szCs w:val="24"/>
        </w:rPr>
        <w:t>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commentRangeStart w:id="16"/>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commentRangeEnd w:id="16"/>
      <w:r w:rsidR="00D3295F">
        <w:rPr>
          <w:rStyle w:val="CommentReference"/>
        </w:rPr>
        <w:commentReference w:id="16"/>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w:t>
      </w:r>
      <w:r w:rsidR="001D1EEC">
        <w:rPr>
          <w:rFonts w:ascii="Times New Roman" w:hAnsi="Times New Roman" w:cs="Times New Roman"/>
          <w:sz w:val="24"/>
          <w:szCs w:val="24"/>
        </w:rPr>
        <w:t>MHM survey</w:t>
      </w:r>
      <w:r w:rsidR="001D1EEC" w:rsidRPr="00D42971">
        <w:rPr>
          <w:rFonts w:ascii="Times New Roman" w:hAnsi="Times New Roman" w:cs="Times New Roman"/>
          <w:sz w:val="24"/>
          <w:szCs w:val="24"/>
        </w:rPr>
        <w:t xml:space="preserve"> </w:t>
      </w:r>
      <w:r w:rsidR="00825BF0">
        <w:rPr>
          <w:rFonts w:ascii="Times New Roman" w:hAnsi="Times New Roman" w:cs="Times New Roman"/>
          <w:sz w:val="24"/>
          <w:szCs w:val="24"/>
        </w:rPr>
        <w:t>between</w:t>
      </w:r>
      <w:r w:rsidR="00ED2A11"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w:t>
      </w:r>
      <w:r w:rsidR="00825BF0">
        <w:rPr>
          <w:rFonts w:ascii="Times New Roman" w:hAnsi="Times New Roman" w:cs="Times New Roman"/>
          <w:sz w:val="24"/>
          <w:szCs w:val="24"/>
        </w:rPr>
        <w:t>and</w:t>
      </w:r>
      <w:r w:rsidR="00ED2A11"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Oct</w:t>
      </w:r>
      <w:r w:rsidR="00825BF0">
        <w:rPr>
          <w:rFonts w:ascii="Times New Roman" w:hAnsi="Times New Roman" w:cs="Times New Roman"/>
          <w:sz w:val="24"/>
          <w:szCs w:val="24"/>
        </w:rPr>
        <w:t>ober</w:t>
      </w:r>
      <w:r w:rsidR="003E68B2" w:rsidRPr="00D42971">
        <w:rPr>
          <w:rFonts w:ascii="Times New Roman" w:hAnsi="Times New Roman" w:cs="Times New Roman"/>
          <w:sz w:val="24"/>
          <w:szCs w:val="24"/>
        </w:rPr>
        <w:t xml:space="preserve">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49214C">
        <w:rPr>
          <w:rFonts w:ascii="Times New Roman" w:hAnsi="Times New Roman" w:cs="Times New Roman"/>
          <w:sz w:val="24"/>
          <w:szCs w:val="24"/>
        </w:rPr>
        <w:t>.</w:t>
      </w:r>
      <w:r w:rsidR="00985E74" w:rsidRPr="00D42971">
        <w:rPr>
          <w:rFonts w:ascii="Times New Roman" w:hAnsi="Times New Roman" w:cs="Times New Roman"/>
          <w:sz w:val="24"/>
          <w:szCs w:val="24"/>
        </w:rPr>
        <w:t xml:space="preserve"> Th</w:t>
      </w:r>
      <w:r w:rsidR="0049214C">
        <w:rPr>
          <w:rFonts w:ascii="Times New Roman" w:hAnsi="Times New Roman" w:cs="Times New Roman"/>
          <w:sz w:val="24"/>
          <w:szCs w:val="24"/>
        </w:rPr>
        <w:t>e</w:t>
      </w:r>
      <w:r w:rsidR="00985E74" w:rsidRPr="00D42971">
        <w:rPr>
          <w:rFonts w:ascii="Times New Roman" w:hAnsi="Times New Roman" w:cs="Times New Roman"/>
          <w:sz w:val="24"/>
          <w:szCs w:val="24"/>
        </w:rPr>
        <w:t xml:space="preserve">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[46]</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xml:space="preserve">. This study involved secondary analysis of existing </w:t>
      </w:r>
      <w:r w:rsidR="00A21A0A">
        <w:rPr>
          <w:rFonts w:ascii="Times New Roman" w:hAnsi="Times New Roman" w:cs="Times New Roman"/>
          <w:sz w:val="24"/>
          <w:szCs w:val="24"/>
        </w:rPr>
        <w:t xml:space="preserve">non-identifiable </w:t>
      </w:r>
      <w:r w:rsidR="00ED2A11" w:rsidRPr="00D42971">
        <w:rPr>
          <w:rFonts w:ascii="Times New Roman" w:hAnsi="Times New Roman" w:cs="Times New Roman"/>
          <w:sz w:val="24"/>
          <w:szCs w:val="24"/>
        </w:rPr>
        <w:t>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514D8220" w:rsidR="00623388" w:rsidRPr="00D42971" w:rsidDel="00A21A0A" w:rsidRDefault="00623388" w:rsidP="00F721EE">
      <w:pPr>
        <w:spacing w:line="480" w:lineRule="auto"/>
        <w:rPr>
          <w:del w:id="17" w:author="Denver Brown [2]" w:date="2023-04-13T17:26:00Z"/>
          <w:rFonts w:ascii="Times New Roman" w:hAnsi="Times New Roman" w:cs="Times New Roman"/>
          <w:sz w:val="24"/>
          <w:szCs w:val="24"/>
        </w:rPr>
      </w:pPr>
    </w:p>
    <w:p w14:paraId="4D785EF1" w14:textId="36D0CB76" w:rsidR="00623388" w:rsidRPr="00D42971" w:rsidDel="00A21A0A" w:rsidRDefault="00623388" w:rsidP="00F721EE">
      <w:pPr>
        <w:spacing w:line="480" w:lineRule="auto"/>
        <w:rPr>
          <w:del w:id="18" w:author="Denver Brown [2]" w:date="2023-04-13T17:26:00Z"/>
          <w:rFonts w:ascii="Times New Roman" w:hAnsi="Times New Roman" w:cs="Times New Roman"/>
          <w:sz w:val="24"/>
          <w:szCs w:val="24"/>
        </w:rPr>
      </w:pPr>
    </w:p>
    <w:p w14:paraId="0B2482BA" w14:textId="102FCF1F" w:rsidR="00690635" w:rsidRPr="00D42971" w:rsidDel="00A21A0A" w:rsidRDefault="00690635" w:rsidP="00F721EE">
      <w:pPr>
        <w:spacing w:line="480" w:lineRule="auto"/>
        <w:rPr>
          <w:del w:id="19" w:author="Denver Brown [2]" w:date="2023-04-13T17:26:00Z"/>
          <w:rFonts w:ascii="Times New Roman" w:hAnsi="Times New Roman" w:cs="Times New Roman"/>
          <w:sz w:val="24"/>
          <w:szCs w:val="24"/>
        </w:rPr>
      </w:pPr>
    </w:p>
    <w:p w14:paraId="2E5C4CE4" w14:textId="2E92EEF4" w:rsidR="00690635" w:rsidRPr="00D42971" w:rsidDel="00A21A0A" w:rsidRDefault="00690635" w:rsidP="00F721EE">
      <w:pPr>
        <w:spacing w:line="480" w:lineRule="auto"/>
        <w:rPr>
          <w:del w:id="20" w:author="Denver Brown [2]" w:date="2023-04-13T17:26:00Z"/>
          <w:rFonts w:ascii="Times New Roman" w:hAnsi="Times New Roman" w:cs="Times New Roman"/>
          <w:sz w:val="24"/>
          <w:szCs w:val="24"/>
        </w:rPr>
      </w:pPr>
    </w:p>
    <w:p w14:paraId="2F78AA91" w14:textId="0DC11DBA" w:rsidR="00690635" w:rsidRPr="00D42971" w:rsidDel="00A21A0A" w:rsidRDefault="00690635" w:rsidP="00F721EE">
      <w:pPr>
        <w:spacing w:line="480" w:lineRule="auto"/>
        <w:rPr>
          <w:del w:id="21" w:author="Denver Brown [2]" w:date="2023-04-13T17:26:00Z"/>
          <w:rFonts w:ascii="Times New Roman" w:hAnsi="Times New Roman" w:cs="Times New Roman"/>
          <w:sz w:val="24"/>
          <w:szCs w:val="24"/>
        </w:rPr>
      </w:pPr>
    </w:p>
    <w:p w14:paraId="3671852B" w14:textId="181025F4" w:rsidR="005813BD" w:rsidRPr="00D42971" w:rsidDel="00A21A0A" w:rsidRDefault="005813BD" w:rsidP="00F721EE">
      <w:pPr>
        <w:spacing w:line="480" w:lineRule="auto"/>
        <w:rPr>
          <w:del w:id="22" w:author="Denver Brown [2]" w:date="2023-04-13T17:26:00Z"/>
          <w:rFonts w:ascii="Times New Roman" w:hAnsi="Times New Roman" w:cs="Times New Roman"/>
          <w:sz w:val="24"/>
          <w:szCs w:val="24"/>
        </w:rPr>
      </w:pPr>
    </w:p>
    <w:p w14:paraId="7CD5DB7D" w14:textId="1186CCD6"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Measures</w:t>
      </w:r>
    </w:p>
    <w:p w14:paraId="7B5AE076" w14:textId="3C0F52C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Mental </w:t>
      </w:r>
      <w:r w:rsidR="00A21A0A">
        <w:rPr>
          <w:rFonts w:ascii="Times New Roman" w:hAnsi="Times New Roman" w:cs="Times New Roman"/>
          <w:b/>
          <w:bCs/>
          <w:sz w:val="24"/>
          <w:szCs w:val="24"/>
        </w:rPr>
        <w:t>h</w:t>
      </w:r>
      <w:r w:rsidR="00B667ED" w:rsidRPr="00D42971">
        <w:rPr>
          <w:rFonts w:ascii="Times New Roman" w:hAnsi="Times New Roman" w:cs="Times New Roman"/>
          <w:b/>
          <w:bCs/>
          <w:sz w:val="24"/>
          <w:szCs w:val="24"/>
        </w:rPr>
        <w:t>ealth</w:t>
      </w:r>
      <w:r w:rsidR="00A21A0A">
        <w:rPr>
          <w:rFonts w:ascii="Times New Roman" w:hAnsi="Times New Roman" w:cs="Times New Roman"/>
          <w:b/>
          <w:bCs/>
          <w:sz w:val="24"/>
          <w:szCs w:val="24"/>
        </w:rPr>
        <w:t>.</w:t>
      </w:r>
      <w:r w:rsidR="00A21A0A">
        <w:rPr>
          <w:rFonts w:ascii="Times New Roman" w:hAnsi="Times New Roman" w:cs="Times New Roman"/>
          <w:sz w:val="24"/>
          <w:szCs w:val="24"/>
        </w:rPr>
        <w:t xml:space="preserve"> </w:t>
      </w: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w:t>
      </w:r>
      <w:r w:rsidR="009116EF">
        <w:rPr>
          <w:rFonts w:ascii="Times New Roman" w:hAnsi="Times New Roman" w:cs="Times New Roman"/>
          <w:sz w:val="24"/>
          <w:szCs w:val="24"/>
        </w:rPr>
        <w:t>-</w:t>
      </w:r>
      <w:r w:rsidRPr="00D42971">
        <w:rPr>
          <w:rFonts w:ascii="Times New Roman" w:hAnsi="Times New Roman" w:cs="Times New Roman"/>
          <w:sz w:val="24"/>
          <w:szCs w:val="24"/>
        </w:rPr>
        <w:t>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 xml:space="preserve">assessment </w:t>
      </w:r>
      <w:r w:rsidRPr="00D42971">
        <w:rPr>
          <w:rFonts w:ascii="Times New Roman" w:hAnsi="Times New Roman" w:cs="Times New Roman"/>
          <w:sz w:val="24"/>
          <w:szCs w:val="24"/>
        </w:rPr>
        <w:lastRenderedPageBreak/>
        <w:t>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130495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w:t>
      </w:r>
      <w:r w:rsidR="00AC7D11">
        <w:rPr>
          <w:rFonts w:ascii="Times New Roman" w:hAnsi="Times New Roman" w:cs="Times New Roman"/>
          <w:sz w:val="24"/>
          <w:szCs w:val="24"/>
        </w:rPr>
        <w:t xml:space="preserve">score of </w:t>
      </w:r>
      <w:r w:rsidRPr="00D42971">
        <w:rPr>
          <w:rFonts w:ascii="Times New Roman" w:hAnsi="Times New Roman" w:cs="Times New Roman"/>
          <w:sz w:val="24"/>
          <w:szCs w:val="24"/>
        </w:rPr>
        <w:t xml:space="preserve">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w:t>
      </w:r>
      <w:r w:rsidR="00493E4D">
        <w:rPr>
          <w:rFonts w:ascii="Times New Roman" w:hAnsi="Times New Roman" w:cs="Times New Roman"/>
          <w:sz w:val="24"/>
          <w:szCs w:val="24"/>
        </w:rPr>
        <w:t>-</w:t>
      </w:r>
      <w:r w:rsidRPr="00D42971">
        <w:rPr>
          <w:rFonts w:ascii="Times New Roman" w:hAnsi="Times New Roman" w:cs="Times New Roman"/>
          <w:sz w:val="24"/>
          <w:szCs w:val="24"/>
        </w:rPr>
        <w:t>being</w:t>
      </w:r>
      <w:r w:rsidR="00C223C0" w:rsidRPr="00D42971">
        <w:rPr>
          <w:rFonts w:ascii="Times New Roman" w:hAnsi="Times New Roman" w:cs="Times New Roman"/>
          <w:sz w:val="24"/>
          <w:szCs w:val="24"/>
        </w:rPr>
        <w:t>. The MHQ</w:t>
      </w:r>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at the lower bound</w:t>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5DC5054" w:rsidR="004043F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w:t>
      </w:r>
      <w:ins w:id="23" w:author="Denver Brown" w:date="2023-04-18T15:14:00Z">
        <w:r w:rsidR="004420E9">
          <w:rPr>
            <w:rFonts w:ascii="Times New Roman" w:hAnsi="Times New Roman" w:cs="Times New Roman"/>
            <w:sz w:val="24"/>
            <w:szCs w:val="24"/>
          </w:rPr>
          <w:t>-</w:t>
        </w:r>
      </w:ins>
      <w:r w:rsidRPr="00D42971">
        <w:rPr>
          <w:rFonts w:ascii="Times New Roman" w:hAnsi="Times New Roman" w:cs="Times New Roman"/>
          <w:sz w:val="24"/>
          <w:szCs w:val="24"/>
        </w:rPr>
        <w:t xml:space="preserve">being were computed: Core Cognition, </w:t>
      </w:r>
      <w:r w:rsidR="0044417C" w:rsidRPr="00D42971">
        <w:rPr>
          <w:rFonts w:ascii="Times New Roman" w:hAnsi="Times New Roman" w:cs="Times New Roman"/>
          <w:sz w:val="24"/>
          <w:szCs w:val="24"/>
        </w:rPr>
        <w:t>Adaptability and Resilience</w:t>
      </w:r>
      <w:r w:rsidRPr="00D42971">
        <w:rPr>
          <w:rFonts w:ascii="Times New Roman" w:hAnsi="Times New Roman" w:cs="Times New Roman"/>
          <w:sz w:val="24"/>
          <w:szCs w:val="24"/>
        </w:rPr>
        <w:t>, Mood and Outlook</w:t>
      </w:r>
      <w:r w:rsidR="00122808" w:rsidRPr="00D42971">
        <w:rPr>
          <w:rFonts w:ascii="Times New Roman" w:hAnsi="Times New Roman" w:cs="Times New Roman"/>
          <w:sz w:val="24"/>
          <w:szCs w:val="24"/>
        </w:rPr>
        <w:t xml:space="preserve">, Drive and Motivation, Social Self, and Mind-Body </w:t>
      </w:r>
      <w:r w:rsidR="004414BC">
        <w:rPr>
          <w:rFonts w:ascii="Times New Roman" w:hAnsi="Times New Roman" w:cs="Times New Roman"/>
          <w:sz w:val="24"/>
          <w:szCs w:val="24"/>
        </w:rPr>
        <w:t xml:space="preserve">Connection </w:t>
      </w:r>
      <w:commentRangeStart w:id="24"/>
      <w:commentRangeStart w:id="25"/>
      <w:commentRangeStart w:id="26"/>
      <w:r w:rsidR="004D6298">
        <w:rPr>
          <w:rFonts w:ascii="Times New Roman" w:hAnsi="Times New Roman" w:cs="Times New Roman"/>
          <w:sz w:val="24"/>
          <w:szCs w:val="24"/>
        </w:rPr>
        <w:t>(</w:t>
      </w:r>
      <w:r w:rsidR="004414BC">
        <w:rPr>
          <w:rFonts w:ascii="Times New Roman" w:hAnsi="Times New Roman" w:cs="Times New Roman"/>
          <w:sz w:val="24"/>
          <w:szCs w:val="24"/>
        </w:rPr>
        <w:t>see Table</w:t>
      </w:r>
      <w:r w:rsidR="004D6298">
        <w:rPr>
          <w:rFonts w:ascii="Times New Roman" w:hAnsi="Times New Roman" w:cs="Times New Roman"/>
          <w:sz w:val="24"/>
          <w:szCs w:val="24"/>
        </w:rPr>
        <w:t xml:space="preserve"> 1)</w:t>
      </w:r>
      <w:r w:rsidR="00122808" w:rsidRPr="004D6298">
        <w:rPr>
          <w:rFonts w:ascii="Times New Roman" w:hAnsi="Times New Roman" w:cs="Times New Roman"/>
          <w:sz w:val="24"/>
          <w:szCs w:val="24"/>
        </w:rPr>
        <w:t xml:space="preserve">. </w:t>
      </w:r>
      <w:commentRangeEnd w:id="24"/>
      <w:r w:rsidR="004D6298">
        <w:rPr>
          <w:rStyle w:val="CommentReference"/>
        </w:rPr>
        <w:commentReference w:id="24"/>
      </w:r>
      <w:commentRangeEnd w:id="25"/>
      <w:r w:rsidR="004D6298">
        <w:rPr>
          <w:rStyle w:val="CommentReference"/>
        </w:rPr>
        <w:commentReference w:id="25"/>
      </w:r>
      <w:commentRangeEnd w:id="26"/>
      <w:r w:rsidR="007A2A0B">
        <w:rPr>
          <w:rStyle w:val="CommentReference"/>
        </w:rPr>
        <w:commentReference w:id="26"/>
      </w:r>
      <w:r w:rsidR="00122808" w:rsidRPr="00D42971">
        <w:rPr>
          <w:rFonts w:ascii="Times New Roman" w:hAnsi="Times New Roman" w:cs="Times New Roman"/>
          <w:sz w:val="24"/>
          <w:szCs w:val="24"/>
        </w:rPr>
        <w:t>Subcategory scores</w:t>
      </w:r>
      <w:r w:rsidR="004D42FE" w:rsidRPr="00D42971">
        <w:rPr>
          <w:rFonts w:ascii="Times New Roman" w:hAnsi="Times New Roman" w:cs="Times New Roman"/>
          <w:sz w:val="24"/>
          <w:szCs w:val="24"/>
        </w:rPr>
        <w:t xml:space="preserve"> ranged from -</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0 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[46]</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4A0DAC0E" w14:textId="6CC06BBE" w:rsidR="007A2A0B" w:rsidRDefault="007A2A0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F04CFA">
        <w:rPr>
          <w:rFonts w:ascii="Times New Roman" w:hAnsi="Times New Roman" w:cs="Times New Roman"/>
          <w:sz w:val="24"/>
          <w:szCs w:val="24"/>
        </w:rPr>
        <w:t>1</w:t>
      </w:r>
      <w:r>
        <w:rPr>
          <w:rFonts w:ascii="Times New Roman" w:hAnsi="Times New Roman" w:cs="Times New Roman"/>
          <w:sz w:val="24"/>
          <w:szCs w:val="24"/>
        </w:rPr>
        <w:t>. Descriptions of</w:t>
      </w:r>
      <w:r w:rsidR="00F71E85">
        <w:rPr>
          <w:rFonts w:ascii="Times New Roman" w:hAnsi="Times New Roman" w:cs="Times New Roman"/>
          <w:sz w:val="24"/>
          <w:szCs w:val="24"/>
        </w:rPr>
        <w:t xml:space="preserve"> the Subdomains of the MHQ</w:t>
      </w:r>
    </w:p>
    <w:tbl>
      <w:tblPr>
        <w:tblStyle w:val="TableGrid"/>
        <w:tblW w:w="0" w:type="auto"/>
        <w:tblLook w:val="04A0" w:firstRow="1" w:lastRow="0" w:firstColumn="1" w:lastColumn="0" w:noHBand="0" w:noVBand="1"/>
      </w:tblPr>
      <w:tblGrid>
        <w:gridCol w:w="1706"/>
        <w:gridCol w:w="7644"/>
      </w:tblGrid>
      <w:tr w:rsidR="00F71E85" w14:paraId="00246171" w14:textId="77777777" w:rsidTr="00493E4D">
        <w:tc>
          <w:tcPr>
            <w:tcW w:w="0" w:type="auto"/>
          </w:tcPr>
          <w:p w14:paraId="38089B1E" w14:textId="26B35DF4" w:rsidR="00F71E85" w:rsidRDefault="00220D69" w:rsidP="00F721E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MHQ </w:t>
            </w:r>
            <w:r w:rsidR="00F71E85">
              <w:rPr>
                <w:rFonts w:ascii="Times New Roman" w:hAnsi="Times New Roman" w:cs="Times New Roman"/>
                <w:sz w:val="24"/>
                <w:szCs w:val="24"/>
              </w:rPr>
              <w:t>Sub</w:t>
            </w:r>
            <w:r>
              <w:rPr>
                <w:rFonts w:ascii="Times New Roman" w:hAnsi="Times New Roman" w:cs="Times New Roman"/>
                <w:sz w:val="24"/>
                <w:szCs w:val="24"/>
              </w:rPr>
              <w:t>category</w:t>
            </w:r>
          </w:p>
        </w:tc>
        <w:tc>
          <w:tcPr>
            <w:tcW w:w="0" w:type="auto"/>
          </w:tcPr>
          <w:p w14:paraId="3D339D3F" w14:textId="3DB6CAFA" w:rsidR="00F71E85" w:rsidRDefault="00F71E85" w:rsidP="00F721EE">
            <w:pPr>
              <w:spacing w:line="480" w:lineRule="auto"/>
              <w:rPr>
                <w:rFonts w:ascii="Times New Roman" w:hAnsi="Times New Roman" w:cs="Times New Roman"/>
                <w:sz w:val="24"/>
                <w:szCs w:val="24"/>
              </w:rPr>
            </w:pPr>
            <w:r>
              <w:rPr>
                <w:rFonts w:ascii="Times New Roman" w:hAnsi="Times New Roman" w:cs="Times New Roman"/>
                <w:sz w:val="24"/>
                <w:szCs w:val="24"/>
              </w:rPr>
              <w:t>Description</w:t>
            </w:r>
          </w:p>
        </w:tc>
      </w:tr>
      <w:tr w:rsidR="00F71E85" w14:paraId="4E2791B5" w14:textId="77777777" w:rsidTr="00493E4D">
        <w:tc>
          <w:tcPr>
            <w:tcW w:w="0" w:type="auto"/>
          </w:tcPr>
          <w:p w14:paraId="0EBAE094" w14:textId="25D2F485"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Core Cognition</w:t>
            </w:r>
          </w:p>
        </w:tc>
        <w:tc>
          <w:tcPr>
            <w:tcW w:w="0" w:type="auto"/>
          </w:tcPr>
          <w:p w14:paraId="32464DE8" w14:textId="20B6933E"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r>
              <w:rPr>
                <w:rFonts w:ascii="Times New Roman" w:hAnsi="Times New Roman" w:cs="Times New Roman"/>
                <w:sz w:val="24"/>
                <w:szCs w:val="24"/>
              </w:rPr>
              <w:t>.</w:t>
            </w:r>
          </w:p>
        </w:tc>
      </w:tr>
      <w:tr w:rsidR="00F71E85" w14:paraId="5AD85F07" w14:textId="77777777" w:rsidTr="00493E4D">
        <w:tc>
          <w:tcPr>
            <w:tcW w:w="0" w:type="auto"/>
          </w:tcPr>
          <w:p w14:paraId="5F0DA34B" w14:textId="1DB5E78F"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Adaptability and Resilience</w:t>
            </w:r>
          </w:p>
        </w:tc>
        <w:tc>
          <w:tcPr>
            <w:tcW w:w="0" w:type="auto"/>
          </w:tcPr>
          <w:p w14:paraId="293E6C95" w14:textId="18CA7EDF"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r>
              <w:rPr>
                <w:rFonts w:ascii="Times New Roman" w:hAnsi="Times New Roman" w:cs="Times New Roman"/>
                <w:sz w:val="24"/>
                <w:szCs w:val="24"/>
              </w:rPr>
              <w:t>.</w:t>
            </w:r>
          </w:p>
        </w:tc>
      </w:tr>
      <w:tr w:rsidR="004414BC" w14:paraId="15B0A696" w14:textId="77777777" w:rsidTr="00F71E85">
        <w:tc>
          <w:tcPr>
            <w:tcW w:w="0" w:type="auto"/>
          </w:tcPr>
          <w:p w14:paraId="7CF1E483" w14:textId="67C99858" w:rsidR="004414BC" w:rsidRPr="00D42971" w:rsidRDefault="004414B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Mood and Outlook</w:t>
            </w:r>
          </w:p>
        </w:tc>
        <w:tc>
          <w:tcPr>
            <w:tcW w:w="0" w:type="auto"/>
          </w:tcPr>
          <w:p w14:paraId="66D85E90" w14:textId="6D4EB595" w:rsidR="004414BC"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uncontrollable panic attacks, highly traumatic flashbacks, intense mania, or suicidal intentions</w:t>
            </w:r>
            <w:r>
              <w:rPr>
                <w:rFonts w:ascii="Times New Roman" w:hAnsi="Times New Roman" w:cs="Times New Roman"/>
                <w:sz w:val="24"/>
                <w:szCs w:val="24"/>
              </w:rPr>
              <w:t>.</w:t>
            </w:r>
          </w:p>
        </w:tc>
      </w:tr>
      <w:tr w:rsidR="00F71E85" w14:paraId="45134FD7" w14:textId="77777777" w:rsidTr="00493E4D">
        <w:tc>
          <w:tcPr>
            <w:tcW w:w="0" w:type="auto"/>
          </w:tcPr>
          <w:p w14:paraId="39C273A6" w14:textId="169F27EB"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Drive and Motivation</w:t>
            </w:r>
          </w:p>
        </w:tc>
        <w:tc>
          <w:tcPr>
            <w:tcW w:w="0" w:type="auto"/>
          </w:tcPr>
          <w:p w14:paraId="73DB748E" w14:textId="2AE67306"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 xml:space="preserve">The ability to work toward desired goals and to initiate, persevere, and complete activities in daily life. It is associated with interest, curiosity, and motivation and is also related to overall energy levels. Abnormal forms of </w:t>
            </w:r>
            <w:r w:rsidRPr="00864296">
              <w:rPr>
                <w:rFonts w:ascii="Times New Roman" w:hAnsi="Times New Roman" w:cs="Times New Roman"/>
                <w:sz w:val="24"/>
                <w:szCs w:val="24"/>
              </w:rPr>
              <w:lastRenderedPageBreak/>
              <w:t>drive and motivation include severe addictions that cause harm or extreme withdrawal from activities or social interaction</w:t>
            </w:r>
            <w:r>
              <w:rPr>
                <w:rFonts w:ascii="Times New Roman" w:hAnsi="Times New Roman" w:cs="Times New Roman"/>
                <w:sz w:val="24"/>
                <w:szCs w:val="24"/>
              </w:rPr>
              <w:t>.</w:t>
            </w:r>
          </w:p>
        </w:tc>
      </w:tr>
      <w:tr w:rsidR="00F71E85" w14:paraId="399E1EB2" w14:textId="77777777" w:rsidTr="00493E4D">
        <w:tc>
          <w:tcPr>
            <w:tcW w:w="0" w:type="auto"/>
          </w:tcPr>
          <w:p w14:paraId="10EAC672" w14:textId="7414B063" w:rsidR="00F71E85" w:rsidRDefault="00220D6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Social Self</w:t>
            </w:r>
          </w:p>
        </w:tc>
        <w:tc>
          <w:tcPr>
            <w:tcW w:w="0" w:type="auto"/>
          </w:tcPr>
          <w:p w14:paraId="19CBC701" w14:textId="1987AFCD"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ability to interact with, relate to, and see oneself with respect to others. It includes factors like confidence, communication skills, self-worth, body image, empathy, and relationship building. Abnormal forms of social functioning include excessive unprovoked aggression, a strong sense of being detached from reality, or suicidal intentions</w:t>
            </w:r>
            <w:r>
              <w:rPr>
                <w:rFonts w:ascii="Times New Roman" w:hAnsi="Times New Roman" w:cs="Times New Roman"/>
                <w:sz w:val="24"/>
                <w:szCs w:val="24"/>
              </w:rPr>
              <w:t>.</w:t>
            </w:r>
          </w:p>
        </w:tc>
      </w:tr>
      <w:tr w:rsidR="00F71E85" w14:paraId="65CF3B2C" w14:textId="77777777" w:rsidTr="00493E4D">
        <w:tc>
          <w:tcPr>
            <w:tcW w:w="0" w:type="auto"/>
          </w:tcPr>
          <w:p w14:paraId="020C6863" w14:textId="1226D845" w:rsidR="00F71E85" w:rsidRDefault="004414B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Mind-Body</w:t>
            </w:r>
            <w:r>
              <w:rPr>
                <w:rFonts w:ascii="Times New Roman" w:hAnsi="Times New Roman" w:cs="Times New Roman"/>
                <w:sz w:val="24"/>
                <w:szCs w:val="24"/>
              </w:rPr>
              <w:t xml:space="preserve"> Connection</w:t>
            </w:r>
          </w:p>
        </w:tc>
        <w:tc>
          <w:tcPr>
            <w:tcW w:w="0" w:type="auto"/>
          </w:tcPr>
          <w:p w14:paraId="310D49A6" w14:textId="19CDB705" w:rsidR="00F71E85" w:rsidRDefault="00864296" w:rsidP="00F721EE">
            <w:pPr>
              <w:spacing w:line="480" w:lineRule="auto"/>
              <w:rPr>
                <w:rFonts w:ascii="Times New Roman" w:hAnsi="Times New Roman" w:cs="Times New Roman"/>
                <w:sz w:val="24"/>
                <w:szCs w:val="24"/>
              </w:rPr>
            </w:pPr>
            <w:r w:rsidRPr="00864296">
              <w:rPr>
                <w:rFonts w:ascii="Times New Roman" w:hAnsi="Times New Roman" w:cs="Times New Roman"/>
                <w:sz w:val="24"/>
                <w:szCs w:val="24"/>
              </w:rPr>
              <w:t>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propensity for infection or frequent physical symptoms (</w:t>
            </w:r>
            <w:r w:rsidR="00CA1790" w:rsidRPr="00864296">
              <w:rPr>
                <w:rFonts w:ascii="Times New Roman" w:hAnsi="Times New Roman" w:cs="Times New Roman"/>
                <w:sz w:val="24"/>
                <w:szCs w:val="24"/>
              </w:rPr>
              <w:t>e.g.</w:t>
            </w:r>
            <w:r w:rsidRPr="00864296">
              <w:rPr>
                <w:rFonts w:ascii="Times New Roman" w:hAnsi="Times New Roman" w:cs="Times New Roman"/>
                <w:sz w:val="24"/>
                <w:szCs w:val="24"/>
              </w:rPr>
              <w:t>, digestive issues) with no obvious physical cause</w:t>
            </w:r>
            <w:r>
              <w:rPr>
                <w:rFonts w:ascii="Times New Roman" w:hAnsi="Times New Roman" w:cs="Times New Roman"/>
                <w:sz w:val="24"/>
                <w:szCs w:val="24"/>
              </w:rPr>
              <w:t>.</w:t>
            </w:r>
          </w:p>
        </w:tc>
      </w:tr>
    </w:tbl>
    <w:p w14:paraId="62170F30" w14:textId="7108DEED" w:rsidR="00F71E85" w:rsidRPr="00D42971" w:rsidDel="000C4081" w:rsidRDefault="00F71E85" w:rsidP="00F721EE">
      <w:pPr>
        <w:spacing w:line="480" w:lineRule="auto"/>
        <w:rPr>
          <w:del w:id="27" w:author="Denver Brown [2]" w:date="2023-04-13T20:06:00Z"/>
          <w:rFonts w:ascii="Times New Roman" w:hAnsi="Times New Roman" w:cs="Times New Roman"/>
          <w:sz w:val="24"/>
          <w:szCs w:val="24"/>
        </w:rPr>
      </w:pPr>
    </w:p>
    <w:p w14:paraId="59F1790C" w14:textId="5BEA7B29" w:rsidR="00946809" w:rsidRPr="00D42971" w:rsidRDefault="000C4081" w:rsidP="00F721EE">
      <w:pPr>
        <w:spacing w:line="480" w:lineRule="auto"/>
        <w:rPr>
          <w:rFonts w:ascii="Times New Roman" w:hAnsi="Times New Roman" w:cs="Times New Roman"/>
          <w:sz w:val="24"/>
          <w:szCs w:val="24"/>
        </w:rPr>
      </w:pPr>
      <w:commentRangeStart w:id="28"/>
      <w:commentRangeStart w:id="29"/>
      <w:r>
        <w:rPr>
          <w:rFonts w:ascii="Times New Roman" w:hAnsi="Times New Roman" w:cs="Times New Roman"/>
          <w:sz w:val="24"/>
          <w:szCs w:val="24"/>
        </w:rPr>
        <w:t xml:space="preserve">Descriptions adapted from </w:t>
      </w:r>
      <w:r w:rsidRPr="00864296">
        <w:rPr>
          <w:rFonts w:ascii="Times New Roman" w:hAnsi="Times New Roman" w:cs="Times New Roman"/>
          <w:sz w:val="24"/>
          <w:szCs w:val="24"/>
        </w:rPr>
        <w:t>Newson</w:t>
      </w:r>
      <w:r w:rsidR="00A6326A" w:rsidRPr="00864296">
        <w:rPr>
          <w:rFonts w:ascii="Times New Roman" w:hAnsi="Times New Roman" w:cs="Times New Roman"/>
          <w:sz w:val="24"/>
          <w:szCs w:val="24"/>
        </w:rPr>
        <w:t xml:space="preserve"> et al. </w:t>
      </w:r>
      <w:r w:rsidR="00864296" w:rsidRPr="00864296">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&lt;EndNote&gt;&lt;Cite&gt;&lt;Author&gt;Newson&lt;/Author&gt;&lt;Year&gt;2020&lt;/Year&gt;&lt;RecNum&gt;59&lt;/RecNum&gt;&lt;DisplayText&gt;[46]&lt;/DisplayText&gt;&lt;record&gt;&lt;rec-number&gt;59&lt;/rec-number&gt;&lt;foreign-keys&gt;&lt;key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864296" w:rsidRPr="00864296">
        <w:rPr>
          <w:rFonts w:ascii="Times New Roman" w:hAnsi="Times New Roman" w:cs="Times New Roman"/>
          <w:sz w:val="24"/>
          <w:szCs w:val="24"/>
        </w:rPr>
        <w:fldChar w:fldCharType="separate"/>
      </w:r>
      <w:r w:rsidR="0006036D">
        <w:rPr>
          <w:rFonts w:ascii="Times New Roman" w:hAnsi="Times New Roman" w:cs="Times New Roman"/>
          <w:noProof/>
          <w:sz w:val="24"/>
          <w:szCs w:val="24"/>
        </w:rPr>
        <w:t>[46]</w:t>
      </w:r>
      <w:r w:rsidR="00864296" w:rsidRPr="00864296">
        <w:rPr>
          <w:rFonts w:ascii="Times New Roman" w:hAnsi="Times New Roman" w:cs="Times New Roman"/>
          <w:sz w:val="24"/>
          <w:szCs w:val="24"/>
        </w:rPr>
        <w:fldChar w:fldCharType="end"/>
      </w:r>
      <w:commentRangeEnd w:id="28"/>
      <w:r w:rsidR="00864296">
        <w:rPr>
          <w:rStyle w:val="CommentReference"/>
        </w:rPr>
        <w:commentReference w:id="28"/>
      </w:r>
      <w:commentRangeEnd w:id="29"/>
      <w:r w:rsidR="00AE0709">
        <w:rPr>
          <w:rStyle w:val="CommentReference"/>
        </w:rPr>
        <w:commentReference w:id="29"/>
      </w:r>
    </w:p>
    <w:p w14:paraId="6F840B72" w14:textId="216275C3" w:rsidR="00946809" w:rsidRPr="00D42971" w:rsidRDefault="00946809" w:rsidP="00864296">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 xml:space="preserve">demonstrated high sample reliability when four randomly selected and demographically similar samples were compared on response distributions, and resulting MHQ distribution </w:t>
      </w:r>
      <w:r w:rsidR="00CD6CD5"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&lt;EndNote&gt;&lt;Cite&gt;&lt;Author&gt;Newson&lt;/Author&gt;&lt;Year&gt;2022&lt;/Year&gt;&lt;RecNum&gt;60&lt;/RecNum&gt;&lt;DisplayText&gt;[47]&lt;/DisplayText&gt;&lt;record&gt;&lt;rec-number&gt;60&lt;/rec-number&gt;&lt;foreign-keys&gt;&lt;key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[47]</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w:t>
      </w:r>
      <w:r w:rsidR="001568C9">
        <w:rPr>
          <w:rFonts w:ascii="Times New Roman" w:hAnsi="Times New Roman" w:cs="Times New Roman"/>
          <w:sz w:val="24"/>
          <w:szCs w:val="24"/>
        </w:rPr>
        <w:t xml:space="preserve">strong </w:t>
      </w:r>
      <w:r w:rsidRPr="00D42971">
        <w:rPr>
          <w:rFonts w:ascii="Times New Roman" w:hAnsi="Times New Roman" w:cs="Times New Roman"/>
          <w:sz w:val="24"/>
          <w:szCs w:val="24"/>
        </w:rPr>
        <w:t xml:space="preserve">test-retest reliability </w:t>
      </w:r>
      <w:r w:rsidR="001568C9">
        <w:rPr>
          <w:rFonts w:ascii="Times New Roman" w:hAnsi="Times New Roman" w:cs="Times New Roman"/>
          <w:sz w:val="24"/>
          <w:szCs w:val="24"/>
        </w:rPr>
        <w:t xml:space="preserve">as evidenced by a correlation </w:t>
      </w:r>
      <w:r w:rsidRPr="00D42971">
        <w:rPr>
          <w:rFonts w:ascii="Times New Roman" w:hAnsi="Times New Roman" w:cs="Times New Roman"/>
          <w:sz w:val="24"/>
          <w:szCs w:val="24"/>
        </w:rPr>
        <w:t xml:space="preserve">of </w:t>
      </w:r>
      <w:r w:rsidRPr="00493E4D">
        <w:rPr>
          <w:rFonts w:ascii="Times New Roman" w:hAnsi="Times New Roman" w:cs="Times New Roman"/>
          <w:i/>
          <w:iCs/>
          <w:sz w:val="24"/>
          <w:szCs w:val="24"/>
        </w:rPr>
        <w:t>r</w:t>
      </w:r>
      <w:r w:rsidRPr="00D42971">
        <w:rPr>
          <w:rFonts w:ascii="Times New Roman" w:hAnsi="Times New Roman" w:cs="Times New Roman"/>
          <w:sz w:val="24"/>
          <w:szCs w:val="24"/>
        </w:rPr>
        <w:t xml:space="preserve"> = 0.84. Validity was assessed by asking a subset of participants additional questions concerning days missed from work and normal activities in the past month</w:t>
      </w:r>
      <w:r w:rsidR="001C34B7">
        <w:rPr>
          <w:rFonts w:ascii="Times New Roman" w:hAnsi="Times New Roman" w:cs="Times New Roman"/>
          <w:sz w:val="24"/>
          <w:szCs w:val="24"/>
        </w:rPr>
        <w:t xml:space="preserve"> due to </w:t>
      </w:r>
      <w:r w:rsidR="0079243F">
        <w:rPr>
          <w:rFonts w:ascii="Times New Roman" w:hAnsi="Times New Roman" w:cs="Times New Roman"/>
          <w:sz w:val="24"/>
          <w:szCs w:val="24"/>
        </w:rPr>
        <w:t xml:space="preserve">problems with their physical or </w:t>
      </w:r>
      <w:r w:rsidR="0079243F">
        <w:rPr>
          <w:rFonts w:ascii="Times New Roman" w:hAnsi="Times New Roman" w:cs="Times New Roman"/>
          <w:sz w:val="24"/>
          <w:szCs w:val="24"/>
        </w:rPr>
        <w:lastRenderedPageBreak/>
        <w:t>mental health</w:t>
      </w:r>
      <w:r w:rsidRPr="00D42971">
        <w:rPr>
          <w:rFonts w:ascii="Times New Roman" w:hAnsi="Times New Roman" w:cs="Times New Roman"/>
          <w:sz w:val="24"/>
          <w:szCs w:val="24"/>
        </w:rPr>
        <w:t xml:space="preserve">. Those who were </w:t>
      </w:r>
      <w:r w:rsidR="0079243F">
        <w:rPr>
          <w:rFonts w:ascii="Times New Roman" w:hAnsi="Times New Roman" w:cs="Times New Roman"/>
          <w:sz w:val="24"/>
          <w:szCs w:val="24"/>
        </w:rPr>
        <w:t xml:space="preserve">reporting being </w:t>
      </w:r>
      <w:r w:rsidRPr="00D42971">
        <w:rPr>
          <w:rFonts w:ascii="Times New Roman" w:hAnsi="Times New Roman" w:cs="Times New Roman"/>
          <w:sz w:val="24"/>
          <w:szCs w:val="24"/>
        </w:rPr>
        <w:t xml:space="preserve">employed </w:t>
      </w:r>
      <w:r w:rsidR="0079243F">
        <w:rPr>
          <w:rFonts w:ascii="Times New Roman" w:hAnsi="Times New Roman" w:cs="Times New Roman"/>
          <w:sz w:val="24"/>
          <w:szCs w:val="24"/>
        </w:rPr>
        <w:t xml:space="preserve">and </w:t>
      </w:r>
      <w:r w:rsidRPr="00D42971">
        <w:rPr>
          <w:rFonts w:ascii="Times New Roman" w:hAnsi="Times New Roman" w:cs="Times New Roman"/>
          <w:sz w:val="24"/>
          <w:szCs w:val="24"/>
        </w:rPr>
        <w:t>scored an overall MHQ between 175 to 200 missed on average 0.2 days of work in the past month, while</w:t>
      </w:r>
      <w:r w:rsidR="00E07B6D">
        <w:rPr>
          <w:rFonts w:ascii="Times New Roman" w:hAnsi="Times New Roman" w:cs="Times New Roman"/>
          <w:sz w:val="24"/>
          <w:szCs w:val="24"/>
        </w:rPr>
        <w:t xml:space="preserve"> adults who reporting being </w:t>
      </w:r>
      <w:r w:rsidRPr="00D42971">
        <w:rPr>
          <w:rFonts w:ascii="Times New Roman" w:hAnsi="Times New Roman" w:cs="Times New Roman"/>
          <w:sz w:val="24"/>
          <w:szCs w:val="24"/>
        </w:rPr>
        <w:t xml:space="preserve">employed </w:t>
      </w:r>
      <w:r w:rsidR="00E07B6D">
        <w:rPr>
          <w:rFonts w:ascii="Times New Roman" w:hAnsi="Times New Roman" w:cs="Times New Roman"/>
          <w:sz w:val="24"/>
          <w:szCs w:val="24"/>
        </w:rPr>
        <w:t xml:space="preserve">and </w:t>
      </w:r>
      <w:r w:rsidRPr="00D42971">
        <w:rPr>
          <w:rFonts w:ascii="Times New Roman" w:hAnsi="Times New Roman" w:cs="Times New Roman"/>
          <w:sz w:val="24"/>
          <w:szCs w:val="24"/>
        </w:rPr>
        <w:t>who scored between -75 to -100 missed an average of 9.3 days of work</w:t>
      </w:r>
      <w:r w:rsidR="00CD6CD5" w:rsidRPr="00D42971">
        <w:rPr>
          <w:rFonts w:ascii="Times New Roman" w:hAnsi="Times New Roman" w:cs="Times New Roman"/>
          <w:sz w:val="24"/>
          <w:szCs w:val="24"/>
        </w:rPr>
        <w:t>.</w:t>
      </w:r>
    </w:p>
    <w:p w14:paraId="4A9E26AE" w14:textId="15E919B6" w:rsidR="00946809" w:rsidRPr="00D42971" w:rsidDel="00E07B6D" w:rsidRDefault="00946809" w:rsidP="00F721EE">
      <w:pPr>
        <w:spacing w:line="480" w:lineRule="auto"/>
        <w:rPr>
          <w:del w:id="30" w:author="Denver Brown [2]" w:date="2023-04-13T20:10:00Z"/>
          <w:rFonts w:ascii="Times New Roman" w:hAnsi="Times New Roman" w:cs="Times New Roman"/>
          <w:sz w:val="24"/>
          <w:szCs w:val="24"/>
        </w:rPr>
      </w:pPr>
    </w:p>
    <w:p w14:paraId="262E4AE7" w14:textId="0E35CE64"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07B6D">
        <w:rPr>
          <w:rFonts w:ascii="Times New Roman" w:hAnsi="Times New Roman" w:cs="Times New Roman"/>
          <w:b/>
          <w:bCs/>
          <w:sz w:val="24"/>
          <w:szCs w:val="24"/>
        </w:rPr>
        <w:t>activity</w:t>
      </w:r>
      <w:r w:rsidR="00AE0709">
        <w:rPr>
          <w:rFonts w:ascii="Times New Roman" w:hAnsi="Times New Roman" w:cs="Times New Roman"/>
          <w:sz w:val="24"/>
          <w:szCs w:val="24"/>
        </w:rPr>
        <w:t>.</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Chekroud, Gueorguieva, Zheutlin, Paulus, Krumholz, Krystal and Chekroud [28]</w:t>
      </w:r>
      <w:r w:rsidR="00514033" w:rsidRPr="00D42971">
        <w:rPr>
          <w:rFonts w:ascii="Times New Roman" w:hAnsi="Times New Roman" w:cs="Times New Roman"/>
          <w:sz w:val="24"/>
          <w:szCs w:val="24"/>
        </w:rPr>
        <w:fldChar w:fldCharType="end"/>
      </w:r>
      <w:r w:rsidR="00AE0709">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CB55B6">
        <w:rPr>
          <w:rFonts w:ascii="Times New Roman" w:hAnsi="Times New Roman" w:cs="Times New Roman"/>
          <w:sz w:val="24"/>
          <w:szCs w:val="24"/>
        </w:rPr>
        <w:t xml:space="preserve">activity </w:t>
      </w:r>
      <w:r w:rsidR="00514033" w:rsidRPr="00D42971">
        <w:rPr>
          <w:rFonts w:ascii="Times New Roman" w:hAnsi="Times New Roman" w:cs="Times New Roman"/>
          <w:sz w:val="24"/>
          <w:szCs w:val="24"/>
        </w:rPr>
        <w:t xml:space="preserve">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CB55B6">
        <w:rPr>
          <w:rFonts w:ascii="Times New Roman" w:hAnsi="Times New Roman" w:cs="Times New Roman"/>
          <w:sz w:val="24"/>
          <w:szCs w:val="24"/>
        </w:rPr>
        <w:t>activity</w:t>
      </w:r>
      <w:r w:rsidR="00514033" w:rsidRPr="00D42971">
        <w:rPr>
          <w:rFonts w:ascii="Times New Roman" w:hAnsi="Times New Roman" w:cs="Times New Roman"/>
          <w:sz w:val="24"/>
          <w:szCs w:val="24"/>
        </w:rPr>
        <w:t xml:space="preserve">), and all other responses coded </w:t>
      </w:r>
      <w:r w:rsidR="00CB55B6">
        <w:rPr>
          <w:rFonts w:ascii="Times New Roman" w:hAnsi="Times New Roman" w:cs="Times New Roman"/>
          <w:sz w:val="24"/>
          <w:szCs w:val="24"/>
        </w:rPr>
        <w:t xml:space="preserve">as </w:t>
      </w:r>
      <w:r w:rsidR="00514033" w:rsidRPr="00D42971">
        <w:rPr>
          <w:rFonts w:ascii="Times New Roman" w:hAnsi="Times New Roman" w:cs="Times New Roman"/>
          <w:sz w:val="24"/>
          <w:szCs w:val="24"/>
        </w:rPr>
        <w:t>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306AC5">
        <w:rPr>
          <w:rFonts w:ascii="Times New Roman" w:hAnsi="Times New Roman" w:cs="Times New Roman"/>
          <w:sz w:val="24"/>
          <w:szCs w:val="24"/>
        </w:rPr>
        <w:t>activity</w:t>
      </w:r>
      <w:r w:rsidR="00514033" w:rsidRPr="00D42971">
        <w:rPr>
          <w:rFonts w:ascii="Times New Roman" w:hAnsi="Times New Roman" w:cs="Times New Roman"/>
          <w:sz w:val="24"/>
          <w:szCs w:val="24"/>
        </w:rPr>
        <w:t>).</w:t>
      </w:r>
    </w:p>
    <w:p w14:paraId="570A4BC4" w14:textId="5129D2FD" w:rsidR="004D42FE" w:rsidRPr="00D42971" w:rsidDel="00306AC5" w:rsidRDefault="004D42FE" w:rsidP="00F721EE">
      <w:pPr>
        <w:spacing w:line="480" w:lineRule="auto"/>
        <w:rPr>
          <w:del w:id="31" w:author="Denver Brown [2]" w:date="2023-04-13T20:11:00Z"/>
          <w:rFonts w:ascii="Times New Roman" w:hAnsi="Times New Roman" w:cs="Times New Roman"/>
          <w:sz w:val="24"/>
          <w:szCs w:val="24"/>
        </w:rPr>
      </w:pPr>
    </w:p>
    <w:p w14:paraId="252DAB93" w14:textId="711FF31B" w:rsidR="00E239C9" w:rsidRPr="00D42971" w:rsidDel="00306AC5" w:rsidRDefault="00E239C9" w:rsidP="00F721EE">
      <w:pPr>
        <w:spacing w:line="480" w:lineRule="auto"/>
        <w:rPr>
          <w:del w:id="32" w:author="Denver Brown [2]" w:date="2023-04-13T20:11:00Z"/>
          <w:rFonts w:ascii="Times New Roman" w:hAnsi="Times New Roman" w:cs="Times New Roman"/>
          <w:sz w:val="24"/>
          <w:szCs w:val="24"/>
        </w:rPr>
      </w:pPr>
    </w:p>
    <w:p w14:paraId="1EA5FD04" w14:textId="15A6B85D"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00AE0709">
        <w:rPr>
          <w:rFonts w:ascii="Times New Roman" w:hAnsi="Times New Roman" w:cs="Times New Roman"/>
          <w:sz w:val="24"/>
          <w:szCs w:val="24"/>
        </w:rPr>
        <w:t>.</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Data inspection revealed considerable missingness for ethnicity (84.2%) and gender identity (98.5%)</w:t>
      </w:r>
      <w:r w:rsidR="00912139">
        <w:rPr>
          <w:rFonts w:ascii="Times New Roman" w:hAnsi="Times New Roman" w:cs="Times New Roman"/>
          <w:sz w:val="24"/>
          <w:szCs w:val="24"/>
        </w:rPr>
        <w:t xml:space="preserve"> due to only having been included on surveys</w:t>
      </w:r>
      <w:r w:rsidR="00091395">
        <w:rPr>
          <w:rFonts w:ascii="Times New Roman" w:hAnsi="Times New Roman" w:cs="Times New Roman"/>
          <w:sz w:val="24"/>
          <w:szCs w:val="24"/>
        </w:rPr>
        <w:t xml:space="preserve"> for individuals who reported residing in certain countries</w:t>
      </w:r>
      <w:r w:rsidR="00514033" w:rsidRPr="00D42971">
        <w:rPr>
          <w:rFonts w:ascii="Times New Roman" w:hAnsi="Times New Roman" w:cs="Times New Roman"/>
          <w:sz w:val="24"/>
          <w:szCs w:val="24"/>
        </w:rPr>
        <w:t xml:space="preserve">,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33" w:author="Denver Brown [2]"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34" w:author="Denver Brown [2]" w:date="2023-02-08T08:23:00Z"/>
          <w:rFonts w:ascii="Times New Roman" w:hAnsi="Times New Roman" w:cs="Times New Roman"/>
          <w:sz w:val="24"/>
          <w:szCs w:val="24"/>
        </w:rPr>
      </w:pPr>
    </w:p>
    <w:p w14:paraId="452B50DC" w14:textId="2A3B7E94"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p>
    <w:p w14:paraId="50AAA852" w14:textId="7D2CE3AF" w:rsidR="004F1168" w:rsidRDefault="00A76ABE" w:rsidP="00F81110">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&lt;EndNote&gt;&lt;Cite&gt;&lt;Author&gt;RCoreTeam&lt;/Author&gt;&lt;Year&gt;2022&lt;/Year&gt;&lt;RecNum&gt;62&lt;/RecNum&gt;&lt;DisplayText&gt;[48]&lt;/DisplayText&gt;&lt;record&gt;&lt;rec-number&gt;62&lt;/rec-number&gt;&lt;foreign-keys&gt;&lt;key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[48]</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 xml:space="preserve">the non-exposure </w:t>
      </w:r>
      <w:r w:rsidR="00F932B7">
        <w:rPr>
          <w:rFonts w:ascii="Times New Roman" w:hAnsi="Times New Roman" w:cs="Times New Roman"/>
          <w:sz w:val="24"/>
          <w:szCs w:val="24"/>
        </w:rPr>
        <w:t xml:space="preserve">(i.e., Inactive) </w:t>
      </w:r>
      <w:r w:rsidR="000C15CF" w:rsidRPr="00D42971">
        <w:rPr>
          <w:rFonts w:ascii="Times New Roman" w:hAnsi="Times New Roman" w:cs="Times New Roman"/>
          <w:sz w:val="24"/>
          <w:szCs w:val="24"/>
        </w:rPr>
        <w:t>and exposure</w:t>
      </w:r>
      <w:r w:rsidR="00C974BD" w:rsidRPr="00D42971">
        <w:rPr>
          <w:rFonts w:ascii="Times New Roman" w:hAnsi="Times New Roman" w:cs="Times New Roman"/>
          <w:sz w:val="24"/>
          <w:szCs w:val="24"/>
        </w:rPr>
        <w:t xml:space="preserve"> </w:t>
      </w:r>
      <w:r w:rsidR="00F932B7">
        <w:rPr>
          <w:rFonts w:ascii="Times New Roman" w:hAnsi="Times New Roman" w:cs="Times New Roman"/>
          <w:sz w:val="24"/>
          <w:szCs w:val="24"/>
        </w:rPr>
        <w:t xml:space="preserve">(i.e., Physically Active) </w:t>
      </w:r>
      <w:r w:rsidR="00C974BD" w:rsidRPr="00D42971">
        <w:rPr>
          <w:rFonts w:ascii="Times New Roman" w:hAnsi="Times New Roman" w:cs="Times New Roman"/>
          <w:sz w:val="24"/>
          <w:szCs w:val="24"/>
        </w:rPr>
        <w:t>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&lt;EndNote&gt;&lt;Cite&gt;&lt;Author&gt;McCaffrey&lt;/Author&gt;&lt;Year&gt;2004&lt;/Year&gt;&lt;RecNum&gt;52&lt;/RecNum&gt;&lt;DisplayText&gt;[49,50]&lt;/DisplayText&gt;&lt;record&gt;&lt;rec-number&gt;52&lt;/rec-number&gt;&lt;foreign-keys&gt;&lt;key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[49,50]</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proofErr w:type="spellStart"/>
      <w:r w:rsidR="004F6799" w:rsidRPr="00FE4527">
        <w:rPr>
          <w:rFonts w:ascii="Times New Roman" w:hAnsi="Times New Roman" w:cs="Times New Roman"/>
          <w:i/>
          <w:iCs/>
          <w:sz w:val="24"/>
          <w:szCs w:val="24"/>
        </w:rPr>
        <w:t>WeightIt</w:t>
      </w:r>
      <w:proofErr w:type="spellEnd"/>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w:t>
      </w:r>
      <w:r w:rsidR="0057752B">
        <w:rPr>
          <w:rFonts w:ascii="Times New Roman" w:hAnsi="Times New Roman" w:cs="Times New Roman"/>
          <w:sz w:val="24"/>
          <w:szCs w:val="24"/>
        </w:rPr>
        <w:t>Control</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(AT</w:t>
      </w:r>
      <w:r w:rsidR="0057752B">
        <w:rPr>
          <w:rFonts w:ascii="Times New Roman" w:hAnsi="Times New Roman" w:cs="Times New Roman"/>
          <w:sz w:val="24"/>
          <w:szCs w:val="24"/>
        </w:rPr>
        <w:t>C</w:t>
      </w:r>
      <w:r w:rsidR="00AF5CA0" w:rsidRPr="00D42971">
        <w:rPr>
          <w:rFonts w:ascii="Times New Roman" w:hAnsi="Times New Roman" w:cs="Times New Roman"/>
          <w:sz w:val="24"/>
          <w:szCs w:val="24"/>
        </w:rPr>
        <w:t xml:space="preserve">) </w:t>
      </w:r>
      <w:proofErr w:type="spellStart"/>
      <w:r w:rsidR="00347571" w:rsidRPr="00D42971">
        <w:rPr>
          <w:rFonts w:ascii="Times New Roman" w:hAnsi="Times New Roman" w:cs="Times New Roman"/>
          <w:sz w:val="24"/>
          <w:szCs w:val="24"/>
        </w:rPr>
        <w:t>estimand</w:t>
      </w:r>
      <w:proofErr w:type="spellEnd"/>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 xml:space="preserve">the </w:t>
      </w:r>
      <w:r w:rsidR="0057752B">
        <w:rPr>
          <w:rFonts w:ascii="Times New Roman" w:hAnsi="Times New Roman" w:cs="Times New Roman"/>
          <w:sz w:val="24"/>
          <w:szCs w:val="24"/>
        </w:rPr>
        <w:t xml:space="preserve">hypothetical </w:t>
      </w:r>
      <w:r w:rsidR="00244400">
        <w:rPr>
          <w:rFonts w:ascii="Times New Roman" w:hAnsi="Times New Roman" w:cs="Times New Roman"/>
          <w:sz w:val="24"/>
          <w:szCs w:val="24"/>
        </w:rPr>
        <w:t>average treatment effect on those who</w:t>
      </w:r>
      <w:r w:rsidR="0057752B">
        <w:rPr>
          <w:rFonts w:ascii="Times New Roman" w:hAnsi="Times New Roman" w:cs="Times New Roman"/>
          <w:sz w:val="24"/>
          <w:szCs w:val="24"/>
        </w:rPr>
        <w:t xml:space="preserve"> did not</w:t>
      </w:r>
      <w:r w:rsidR="00244400">
        <w:rPr>
          <w:rFonts w:ascii="Times New Roman" w:hAnsi="Times New Roman" w:cs="Times New Roman"/>
          <w:sz w:val="24"/>
          <w:szCs w:val="24"/>
        </w:rPr>
        <w:t xml:space="preserve"> receive the treatment. In other words, it is the</w:t>
      </w:r>
      <w:r w:rsidR="0057752B">
        <w:rPr>
          <w:rFonts w:ascii="Times New Roman" w:hAnsi="Times New Roman" w:cs="Times New Roman"/>
          <w:sz w:val="24"/>
          <w:szCs w:val="24"/>
        </w:rPr>
        <w:t xml:space="preserve"> expected effect of physical </w:t>
      </w:r>
      <w:r w:rsidR="00354ECF">
        <w:rPr>
          <w:rFonts w:ascii="Times New Roman" w:hAnsi="Times New Roman" w:cs="Times New Roman"/>
          <w:sz w:val="24"/>
          <w:szCs w:val="24"/>
        </w:rPr>
        <w:t xml:space="preserve">activity </w:t>
      </w:r>
      <w:r w:rsidR="0057752B">
        <w:rPr>
          <w:rFonts w:ascii="Times New Roman" w:hAnsi="Times New Roman" w:cs="Times New Roman"/>
          <w:sz w:val="24"/>
          <w:szCs w:val="24"/>
        </w:rPr>
        <w:t xml:space="preserve">on those in the sample who are </w:t>
      </w:r>
      <w:r w:rsidR="00354ECF">
        <w:rPr>
          <w:rFonts w:ascii="Times New Roman" w:hAnsi="Times New Roman" w:cs="Times New Roman"/>
          <w:sz w:val="24"/>
          <w:szCs w:val="24"/>
        </w:rPr>
        <w:t>inactive</w:t>
      </w:r>
      <w:r w:rsidR="0057752B">
        <w:rPr>
          <w:rFonts w:ascii="Times New Roman" w:hAnsi="Times New Roman" w:cs="Times New Roman"/>
          <w:sz w:val="24"/>
          <w:szCs w:val="24"/>
        </w:rPr>
        <w:t xml:space="preserve">, which would help inform the clinical question on whether mental health practitioners should encourage physical </w:t>
      </w:r>
      <w:r w:rsidR="005351E4">
        <w:rPr>
          <w:rFonts w:ascii="Times New Roman" w:hAnsi="Times New Roman" w:cs="Times New Roman"/>
          <w:sz w:val="24"/>
          <w:szCs w:val="24"/>
        </w:rPr>
        <w:t xml:space="preserve">activity </w:t>
      </w:r>
      <w:r w:rsidR="0057752B">
        <w:rPr>
          <w:rFonts w:ascii="Times New Roman" w:hAnsi="Times New Roman" w:cs="Times New Roman"/>
          <w:sz w:val="24"/>
          <w:szCs w:val="24"/>
        </w:rPr>
        <w:t xml:space="preserve">in </w:t>
      </w:r>
      <w:r w:rsidR="005351E4">
        <w:rPr>
          <w:rFonts w:ascii="Times New Roman" w:hAnsi="Times New Roman" w:cs="Times New Roman"/>
          <w:sz w:val="24"/>
          <w:szCs w:val="24"/>
        </w:rPr>
        <w:t>inactive</w:t>
      </w:r>
      <w:r w:rsidR="0057752B">
        <w:rPr>
          <w:rFonts w:ascii="Times New Roman" w:hAnsi="Times New Roman" w:cs="Times New Roman"/>
          <w:sz w:val="24"/>
          <w:szCs w:val="24"/>
        </w:rPr>
        <w:t xml:space="preserve"> patients. </w:t>
      </w:r>
      <w:r w:rsidR="005351E4">
        <w:rPr>
          <w:rFonts w:ascii="Times New Roman" w:hAnsi="Times New Roman" w:cs="Times New Roman"/>
          <w:sz w:val="24"/>
          <w:szCs w:val="24"/>
        </w:rPr>
        <w:t xml:space="preserve">This </w:t>
      </w:r>
      <w:r w:rsidR="00BC156D">
        <w:rPr>
          <w:rFonts w:ascii="Times New Roman" w:hAnsi="Times New Roman" w:cs="Times New Roman"/>
          <w:sz w:val="24"/>
          <w:szCs w:val="24"/>
        </w:rPr>
        <w:t xml:space="preserve">research </w:t>
      </w:r>
      <w:r w:rsidR="005351E4">
        <w:rPr>
          <w:rFonts w:ascii="Times New Roman" w:hAnsi="Times New Roman" w:cs="Times New Roman"/>
          <w:sz w:val="24"/>
          <w:szCs w:val="24"/>
        </w:rPr>
        <w:t xml:space="preserve">question is relevant for </w:t>
      </w:r>
      <w:r w:rsidR="00DE042D">
        <w:rPr>
          <w:rFonts w:ascii="Times New Roman" w:hAnsi="Times New Roman" w:cs="Times New Roman"/>
          <w:sz w:val="24"/>
          <w:szCs w:val="24"/>
        </w:rPr>
        <w:t>mental health practitioners given that individuals with mental health disorders</w:t>
      </w:r>
      <w:r w:rsidR="00BC156D">
        <w:rPr>
          <w:rFonts w:ascii="Times New Roman" w:hAnsi="Times New Roman" w:cs="Times New Roman"/>
          <w:sz w:val="24"/>
          <w:szCs w:val="24"/>
        </w:rPr>
        <w:t xml:space="preserve"> </w:t>
      </w:r>
      <w:r w:rsidR="00177061">
        <w:rPr>
          <w:rFonts w:ascii="Times New Roman" w:hAnsi="Times New Roman" w:cs="Times New Roman"/>
          <w:sz w:val="24"/>
          <w:szCs w:val="24"/>
        </w:rPr>
        <w:t xml:space="preserve">have been shown to be </w:t>
      </w:r>
      <w:r w:rsidR="005E562C">
        <w:rPr>
          <w:rFonts w:ascii="Times New Roman" w:hAnsi="Times New Roman" w:cs="Times New Roman"/>
          <w:sz w:val="24"/>
          <w:szCs w:val="24"/>
        </w:rPr>
        <w:t xml:space="preserve">more sedentary and </w:t>
      </w:r>
      <w:r w:rsidR="00177061">
        <w:rPr>
          <w:rFonts w:ascii="Times New Roman" w:hAnsi="Times New Roman" w:cs="Times New Roman"/>
          <w:sz w:val="24"/>
          <w:szCs w:val="24"/>
        </w:rPr>
        <w:t>less active than population norms</w:t>
      </w:r>
      <w:r w:rsidR="00B06082">
        <w:rPr>
          <w:rFonts w:ascii="Times New Roman" w:hAnsi="Times New Roman" w:cs="Times New Roman"/>
          <w:sz w:val="24"/>
          <w:szCs w:val="24"/>
        </w:rPr>
        <w:t xml:space="preserve"> </w:t>
      </w:r>
      <w:r w:rsidR="00B06082">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&lt;EndNote&gt;&lt;Cite&gt;&lt;Author&gt;Vancampfort&lt;/Author&gt;&lt;Year&gt;2017&lt;/Year&gt;&lt;RecNum&gt;154&lt;/RecNum&gt;&lt;DisplayText&gt;[53]&lt;/DisplayText&gt;&lt;record&gt;&lt;rec-number&gt;154&lt;/rec-number&gt;&lt;foreign-keys&gt;&lt;key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B06082">
        <w:rPr>
          <w:rFonts w:ascii="Times New Roman" w:hAnsi="Times New Roman" w:cs="Times New Roman"/>
          <w:sz w:val="24"/>
          <w:szCs w:val="24"/>
        </w:rPr>
        <w:fldChar w:fldCharType="separate"/>
      </w:r>
      <w:r w:rsidR="0006036D">
        <w:rPr>
          <w:rFonts w:ascii="Times New Roman" w:hAnsi="Times New Roman" w:cs="Times New Roman"/>
          <w:noProof/>
          <w:sz w:val="24"/>
          <w:szCs w:val="24"/>
        </w:rPr>
        <w:t>[53]</w:t>
      </w:r>
      <w:r w:rsidR="00B06082">
        <w:rPr>
          <w:rFonts w:ascii="Times New Roman" w:hAnsi="Times New Roman" w:cs="Times New Roman"/>
          <w:sz w:val="24"/>
          <w:szCs w:val="24"/>
        </w:rPr>
        <w:fldChar w:fldCharType="end"/>
      </w:r>
      <w:r w:rsidR="00177061">
        <w:rPr>
          <w:rFonts w:ascii="Times New Roman" w:hAnsi="Times New Roman" w:cs="Times New Roman"/>
          <w:sz w:val="24"/>
          <w:szCs w:val="24"/>
        </w:rPr>
        <w:t xml:space="preserve">. </w:t>
      </w:r>
      <w:r w:rsidR="0057752B">
        <w:rPr>
          <w:rFonts w:ascii="Times New Roman" w:hAnsi="Times New Roman" w:cs="Times New Roman"/>
          <w:sz w:val="24"/>
          <w:szCs w:val="24"/>
        </w:rPr>
        <w:t xml:space="preserve">Treatment </w:t>
      </w:r>
      <w:r w:rsidR="006F06F4">
        <w:rPr>
          <w:rFonts w:ascii="Times New Roman" w:hAnsi="Times New Roman" w:cs="Times New Roman"/>
          <w:sz w:val="24"/>
          <w:szCs w:val="24"/>
        </w:rPr>
        <w:t xml:space="preserve">effects estimated </w:t>
      </w:r>
      <w:r w:rsidR="00B06082">
        <w:rPr>
          <w:rFonts w:ascii="Times New Roman" w:hAnsi="Times New Roman" w:cs="Times New Roman"/>
          <w:sz w:val="24"/>
          <w:szCs w:val="24"/>
        </w:rPr>
        <w:t xml:space="preserve">with </w:t>
      </w:r>
      <w:r w:rsidR="006F06F4">
        <w:rPr>
          <w:rFonts w:ascii="Times New Roman" w:hAnsi="Times New Roman" w:cs="Times New Roman"/>
          <w:sz w:val="24"/>
          <w:szCs w:val="24"/>
        </w:rPr>
        <w:t xml:space="preserve">propensity score adjustment are </w:t>
      </w:r>
      <w:r w:rsidR="00345D96" w:rsidRPr="00D42971">
        <w:rPr>
          <w:rFonts w:ascii="Times New Roman" w:hAnsi="Times New Roman" w:cs="Times New Roman"/>
          <w:sz w:val="24"/>
          <w:szCs w:val="24"/>
        </w:rPr>
        <w:t xml:space="preserve">unbiased when the strong </w:t>
      </w:r>
      <w:proofErr w:type="spellStart"/>
      <w:r w:rsidR="00345D96" w:rsidRPr="00D42971">
        <w:rPr>
          <w:rFonts w:ascii="Times New Roman" w:hAnsi="Times New Roman" w:cs="Times New Roman"/>
          <w:sz w:val="24"/>
          <w:szCs w:val="24"/>
        </w:rPr>
        <w:t>ignorability</w:t>
      </w:r>
      <w:proofErr w:type="spellEnd"/>
      <w:r w:rsidR="00345D96" w:rsidRPr="00D42971">
        <w:rPr>
          <w:rFonts w:ascii="Times New Roman" w:hAnsi="Times New Roman" w:cs="Times New Roman"/>
          <w:sz w:val="24"/>
          <w:szCs w:val="24"/>
        </w:rPr>
        <w:t xml:space="preserve"> assumption is met</w:t>
      </w:r>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&lt;EndNote&gt;&lt;Cite&gt;&lt;Author&gt;Rosenbaum&lt;/Author&gt;&lt;Year&gt;1983&lt;/Year&gt;&lt;RecNum&gt;58&lt;/RecNum&gt;&lt;DisplayText&gt;[52]&lt;/DisplayText&gt;&lt;record&gt;&lt;rec-number&gt;58&lt;/rec-number&gt;&lt;foreign-keys&gt;&lt;key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[52]</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11D9968D" w:rsidR="004F1168" w:rsidDel="00765965" w:rsidRDefault="004F1168" w:rsidP="00F721EE">
      <w:pPr>
        <w:spacing w:line="480" w:lineRule="auto"/>
        <w:rPr>
          <w:del w:id="35" w:author="Denver Brown [2]" w:date="2023-04-13T20:35:00Z"/>
          <w:rFonts w:ascii="Times New Roman" w:hAnsi="Times New Roman" w:cs="Times New Roman"/>
          <w:sz w:val="24"/>
          <w:szCs w:val="24"/>
        </w:rPr>
      </w:pPr>
    </w:p>
    <w:p w14:paraId="13676D6C" w14:textId="65937227" w:rsidR="00F40F22" w:rsidRDefault="00AD7571" w:rsidP="00B06082">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lastRenderedPageBreak/>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bT4xNDg8L1JlY051bT48RGlzcGxheVRleHQ+WzQ5LDU0LDU1XTwvRGlzcGxheVRleHQ+PHJlY29y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PEVuZE5vdGU+PENpdGU+PEF1dGhvcj5UdTwvQXV0aG9yPjxZZWFyPjIwMTk8L1llYXI+PFJlY051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06036D">
        <w:rPr>
          <w:rFonts w:ascii="Times New Roman" w:hAnsi="Times New Roman" w:cs="Times New Roman"/>
          <w:noProof/>
          <w:sz w:val="24"/>
          <w:szCs w:val="24"/>
        </w:rPr>
        <w:t>[49,54,55]</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r w:rsidR="0057752B">
        <w:rPr>
          <w:rFonts w:ascii="Times New Roman" w:hAnsi="Times New Roman" w:cs="Times New Roman"/>
          <w:sz w:val="24"/>
          <w:szCs w:val="24"/>
        </w:rPr>
        <w:t xml:space="preserve"> </w:t>
      </w:r>
      <w:r w:rsidR="001A73CF">
        <w:rPr>
          <w:rFonts w:ascii="Times New Roman" w:hAnsi="Times New Roman" w:cs="Times New Roman"/>
          <w:sz w:val="24"/>
          <w:szCs w:val="24"/>
        </w:rPr>
        <w:t xml:space="preserve">Several tuning parameters were selected to achieve covariate balancing, as </w:t>
      </w:r>
      <w:r w:rsidR="001A73CF" w:rsidRPr="00D42971">
        <w:rPr>
          <w:rFonts w:ascii="Times New Roman" w:hAnsi="Times New Roman" w:cs="Times New Roman"/>
          <w:sz w:val="24"/>
          <w:szCs w:val="24"/>
        </w:rPr>
        <w:t>suggested by</w:t>
      </w:r>
      <w:r w:rsidR="00B06082">
        <w:rPr>
          <w:rFonts w:ascii="Times New Roman" w:hAnsi="Times New Roman" w:cs="Times New Roman"/>
          <w:sz w:val="24"/>
          <w:szCs w:val="24"/>
        </w:rPr>
        <w:t xml:space="preserve"> McCaffrey et al </w:t>
      </w:r>
      <w:r w:rsidR="00B06082">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&lt;EndNote&gt;&lt;Cite&gt;&lt;Author&gt;McCaffrey&lt;/Author&gt;&lt;Year&gt;2004&lt;/Year&gt;&lt;RecNum&gt;52&lt;/RecNum&gt;&lt;DisplayText&gt;[49]&lt;/DisplayText&gt;&lt;record&gt;&lt;rec-number&gt;52&lt;/rec-number&gt;&lt;foreign-keys&gt;&lt;key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00B06082">
        <w:rPr>
          <w:rFonts w:ascii="Times New Roman" w:hAnsi="Times New Roman" w:cs="Times New Roman"/>
          <w:sz w:val="24"/>
          <w:szCs w:val="24"/>
        </w:rPr>
        <w:fldChar w:fldCharType="separate"/>
      </w:r>
      <w:r w:rsidR="0006036D">
        <w:rPr>
          <w:rFonts w:ascii="Times New Roman" w:hAnsi="Times New Roman" w:cs="Times New Roman"/>
          <w:noProof/>
          <w:sz w:val="24"/>
          <w:szCs w:val="24"/>
        </w:rPr>
        <w:t>[49]</w:t>
      </w:r>
      <w:r w:rsidR="00B06082">
        <w:rPr>
          <w:rFonts w:ascii="Times New Roman" w:hAnsi="Times New Roman" w:cs="Times New Roman"/>
          <w:sz w:val="24"/>
          <w:szCs w:val="24"/>
        </w:rPr>
        <w:fldChar w:fldCharType="end"/>
      </w:r>
      <w:r w:rsidR="001A73CF">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sidR="001A73CF">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sidR="001A73CF">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proofErr w:type="spellStart"/>
      <w:r w:rsidR="00E22D7F" w:rsidRPr="00FE4527">
        <w:rPr>
          <w:rFonts w:ascii="Times New Roman" w:hAnsi="Times New Roman" w:cs="Times New Roman"/>
          <w:i/>
          <w:iCs/>
          <w:sz w:val="24"/>
          <w:szCs w:val="24"/>
        </w:rPr>
        <w:t>WeightIt</w:t>
      </w:r>
      <w:proofErr w:type="spellEnd"/>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&lt;EndNote&gt;&lt;Cite&gt;&lt;Author&gt;Greifer&lt;/Author&gt;&lt;Year&gt;2020&lt;/Year&gt;&lt;RecNum&gt;63&lt;/RecNum&gt;&lt;DisplayText&gt;[51]&lt;/DisplayText&gt;&lt;record&gt;&lt;rec-number&gt;63&lt;/rec-number&gt;&lt;foreign-keys&gt;&lt;key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&lt;EndNote&gt;&lt;Cite&gt;&lt;Author&gt;Lee&lt;/Author&gt;&lt;Year&gt;2011&lt;/Year&gt;&lt;RecNum&gt;53&lt;/RecNum&gt;&lt;DisplayText&gt;[56]&lt;/DisplayText&gt;&lt;record&gt;&lt;rec-number&gt;53&lt;/rec-number&gt;&lt;foreign-keys&gt;&lt;key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[56]</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proofErr w:type="spellStart"/>
      <w:r w:rsidR="00C43637" w:rsidRPr="00C43637">
        <w:rPr>
          <w:rFonts w:ascii="Times New Roman" w:hAnsi="Times New Roman" w:cs="Times New Roman"/>
          <w:sz w:val="24"/>
          <w:szCs w:val="24"/>
        </w:rPr>
        <w:t>winsorized</w:t>
      </w:r>
      <w:proofErr w:type="spellEnd"/>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commentRangeStart w:id="36"/>
      <w:commentRangeStart w:id="37"/>
      <w:commentRangeStart w:id="38"/>
      <w:r w:rsidR="00926BCF" w:rsidRPr="00D42971">
        <w:rPr>
          <w:rFonts w:ascii="Times New Roman" w:hAnsi="Times New Roman" w:cs="Times New Roman"/>
          <w:sz w:val="24"/>
          <w:szCs w:val="24"/>
        </w:rPr>
        <w:t xml:space="preserve">Diagnostics </w:t>
      </w:r>
      <w:commentRangeEnd w:id="36"/>
      <w:r w:rsidR="007D65E5">
        <w:rPr>
          <w:rStyle w:val="CommentReference"/>
        </w:rPr>
        <w:commentReference w:id="36"/>
      </w:r>
      <w:commentRangeEnd w:id="37"/>
      <w:r w:rsidR="00B06082">
        <w:rPr>
          <w:rStyle w:val="CommentReference"/>
        </w:rPr>
        <w:commentReference w:id="37"/>
      </w:r>
      <w:commentRangeEnd w:id="38"/>
      <w:r w:rsidR="00E331F4">
        <w:rPr>
          <w:rStyle w:val="CommentReference"/>
        </w:rPr>
        <w:commentReference w:id="38"/>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treatment and control group</w:t>
      </w:r>
      <w:r w:rsidR="00455C67">
        <w:rPr>
          <w:rFonts w:ascii="Times New Roman" w:hAnsi="Times New Roman" w:cs="Times New Roman"/>
          <w:sz w:val="24"/>
          <w:szCs w:val="24"/>
        </w:rPr>
        <w:t>.</w:t>
      </w:r>
    </w:p>
    <w:p w14:paraId="79385DC7" w14:textId="76C37AD8" w:rsidR="004F1168" w:rsidRPr="00D42971" w:rsidDel="007D65E5" w:rsidRDefault="004F1168" w:rsidP="00F721EE">
      <w:pPr>
        <w:spacing w:line="480" w:lineRule="auto"/>
        <w:rPr>
          <w:del w:id="39" w:author="Denver Brown [2]" w:date="2023-04-13T20:37:00Z"/>
          <w:rFonts w:ascii="Times New Roman" w:hAnsi="Times New Roman" w:cs="Times New Roman"/>
          <w:sz w:val="24"/>
          <w:szCs w:val="24"/>
        </w:rPr>
      </w:pPr>
    </w:p>
    <w:p w14:paraId="04A0E0D2" w14:textId="18D674BF" w:rsidR="00E32C61" w:rsidRPr="00D42971" w:rsidRDefault="00F40F22" w:rsidP="00B06082">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xml:space="preserve">, </w:t>
      </w:r>
      <w:r w:rsidR="00760D3A">
        <w:rPr>
          <w:rFonts w:ascii="Times New Roman" w:hAnsi="Times New Roman" w:cs="Times New Roman"/>
          <w:sz w:val="24"/>
          <w:szCs w:val="24"/>
        </w:rPr>
        <w:t>propensity weights were fed into a regression model to</w:t>
      </w:r>
      <w:r w:rsidR="009B535C" w:rsidRPr="00D42971">
        <w:rPr>
          <w:rFonts w:ascii="Times New Roman" w:hAnsi="Times New Roman" w:cs="Times New Roman"/>
          <w:sz w:val="24"/>
          <w:szCs w:val="24"/>
        </w:rPr>
        <w:t xml:space="preserve"> estimate </w:t>
      </w:r>
      <w:r w:rsidRPr="00D42971">
        <w:rPr>
          <w:rFonts w:ascii="Times New Roman" w:hAnsi="Times New Roman" w:cs="Times New Roman"/>
          <w:sz w:val="24"/>
          <w:szCs w:val="24"/>
        </w:rPr>
        <w:t>the AT</w:t>
      </w:r>
      <w:r w:rsidR="0057752B">
        <w:rPr>
          <w:rFonts w:ascii="Times New Roman" w:hAnsi="Times New Roman" w:cs="Times New Roman"/>
          <w:sz w:val="24"/>
          <w:szCs w:val="24"/>
        </w:rPr>
        <w:t>C</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7D65E5">
        <w:rPr>
          <w:rFonts w:ascii="Times New Roman" w:hAnsi="Times New Roman" w:cs="Times New Roman"/>
          <w:sz w:val="24"/>
          <w:szCs w:val="24"/>
        </w:rPr>
        <w:t>activity</w:t>
      </w:r>
      <w:r w:rsidR="007D65E5"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007D65E5" w:rsidRPr="00D42971">
        <w:rPr>
          <w:rFonts w:ascii="Times New Roman" w:hAnsi="Times New Roman" w:cs="Times New Roman"/>
          <w:sz w:val="24"/>
          <w:szCs w:val="24"/>
        </w:rPr>
        <w:t>sub</w:t>
      </w:r>
      <w:r w:rsidR="007D65E5">
        <w:rPr>
          <w:rFonts w:ascii="Times New Roman" w:hAnsi="Times New Roman" w:cs="Times New Roman"/>
          <w:sz w:val="24"/>
          <w:szCs w:val="24"/>
        </w:rPr>
        <w:t>categories</w:t>
      </w:r>
      <w:r w:rsidR="00E331F4">
        <w:rPr>
          <w:rFonts w:ascii="Times New Roman" w:hAnsi="Times New Roman" w:cs="Times New Roman"/>
          <w:sz w:val="24"/>
          <w:szCs w:val="24"/>
        </w:rPr>
        <w:t>,</w:t>
      </w:r>
      <w:r w:rsidRPr="00D42971">
        <w:rPr>
          <w:rFonts w:ascii="Times New Roman" w:hAnsi="Times New Roman" w:cs="Times New Roman"/>
          <w:sz w:val="24"/>
          <w:szCs w:val="24"/>
        </w:rPr>
        <w:t xml:space="preserve"> Core Cognition, Adaptability and Resilience, Mood and Outlook, Drive and Motivation, Social Self, and </w:t>
      </w:r>
      <w:commentRangeStart w:id="40"/>
      <w:commentRangeStart w:id="41"/>
      <w:r w:rsidRPr="00D42971">
        <w:rPr>
          <w:rFonts w:ascii="Times New Roman" w:hAnsi="Times New Roman" w:cs="Times New Roman"/>
          <w:sz w:val="24"/>
          <w:szCs w:val="24"/>
        </w:rPr>
        <w:t>Mind-Body</w:t>
      </w:r>
      <w:commentRangeEnd w:id="40"/>
      <w:r w:rsidR="007D65E5">
        <w:rPr>
          <w:rStyle w:val="CommentReference"/>
        </w:rPr>
        <w:commentReference w:id="40"/>
      </w:r>
      <w:commentRangeEnd w:id="41"/>
      <w:r w:rsidR="00B06082">
        <w:rPr>
          <w:rStyle w:val="CommentReference"/>
        </w:rPr>
        <w:commentReference w:id="41"/>
      </w:r>
      <w:r w:rsidR="00B06082">
        <w:rPr>
          <w:rFonts w:ascii="Times New Roman" w:hAnsi="Times New Roman" w:cs="Times New Roman"/>
          <w:sz w:val="24"/>
          <w:szCs w:val="24"/>
        </w:rPr>
        <w:t xml:space="preserve"> Connection</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185CFE">
        <w:rPr>
          <w:rFonts w:ascii="Times New Roman" w:hAnsi="Times New Roman" w:cs="Times New Roman"/>
          <w:sz w:val="24"/>
          <w:szCs w:val="24"/>
        </w:rPr>
        <w:t xml:space="preserve">To explore whether the effect of physical </w:t>
      </w:r>
      <w:r w:rsidR="00B073A4">
        <w:rPr>
          <w:rFonts w:ascii="Times New Roman" w:hAnsi="Times New Roman" w:cs="Times New Roman"/>
          <w:sz w:val="24"/>
          <w:szCs w:val="24"/>
        </w:rPr>
        <w:t>activity</w:t>
      </w:r>
      <w:r w:rsidR="00A90BDB">
        <w:rPr>
          <w:rFonts w:ascii="Times New Roman" w:hAnsi="Times New Roman" w:cs="Times New Roman"/>
          <w:sz w:val="24"/>
          <w:szCs w:val="24"/>
        </w:rPr>
        <w:t xml:space="preserve"> on mental health</w:t>
      </w:r>
      <w:r w:rsidR="00B073A4">
        <w:rPr>
          <w:rFonts w:ascii="Times New Roman" w:hAnsi="Times New Roman" w:cs="Times New Roman"/>
          <w:sz w:val="24"/>
          <w:szCs w:val="24"/>
        </w:rPr>
        <w:t xml:space="preserve"> </w:t>
      </w:r>
      <w:r w:rsidR="00185CFE">
        <w:rPr>
          <w:rFonts w:ascii="Times New Roman" w:hAnsi="Times New Roman" w:cs="Times New Roman"/>
          <w:sz w:val="24"/>
          <w:szCs w:val="24"/>
        </w:rPr>
        <w:t>differs across age</w:t>
      </w:r>
      <w:r w:rsidR="00A90BDB">
        <w:rPr>
          <w:rFonts w:ascii="Times New Roman" w:hAnsi="Times New Roman" w:cs="Times New Roman"/>
          <w:sz w:val="24"/>
          <w:szCs w:val="24"/>
        </w:rPr>
        <w:t xml:space="preserve"> groups</w:t>
      </w:r>
      <w:r w:rsidR="00185CFE">
        <w:rPr>
          <w:rFonts w:ascii="Times New Roman" w:hAnsi="Times New Roman" w:cs="Times New Roman"/>
          <w:sz w:val="24"/>
          <w:szCs w:val="24"/>
        </w:rPr>
        <w:t xml:space="preserve">, we performed the same analysis on each age group for </w:t>
      </w:r>
      <w:r w:rsidR="00A90BDB">
        <w:rPr>
          <w:rFonts w:ascii="Times New Roman" w:hAnsi="Times New Roman" w:cs="Times New Roman"/>
          <w:sz w:val="24"/>
          <w:szCs w:val="24"/>
        </w:rPr>
        <w:t xml:space="preserve">the </w:t>
      </w:r>
      <w:r w:rsidR="00185CFE">
        <w:rPr>
          <w:rFonts w:ascii="Times New Roman" w:hAnsi="Times New Roman" w:cs="Times New Roman"/>
          <w:sz w:val="24"/>
          <w:szCs w:val="24"/>
        </w:rPr>
        <w:lastRenderedPageBreak/>
        <w:t xml:space="preserve">MHQ and its six </w:t>
      </w:r>
      <w:r w:rsidR="00A90BDB">
        <w:rPr>
          <w:rFonts w:ascii="Times New Roman" w:hAnsi="Times New Roman" w:cs="Times New Roman"/>
          <w:sz w:val="24"/>
          <w:szCs w:val="24"/>
        </w:rPr>
        <w:t>subcategories</w:t>
      </w:r>
      <w:r w:rsidR="00185CFE">
        <w:rPr>
          <w:rFonts w:ascii="Times New Roman" w:hAnsi="Times New Roman" w:cs="Times New Roman"/>
          <w:sz w:val="24"/>
          <w:szCs w:val="24"/>
        </w:rPr>
        <w:t>.</w:t>
      </w:r>
      <w:r w:rsidR="00F27B74">
        <w:rPr>
          <w:rFonts w:ascii="Times New Roman" w:hAnsi="Times New Roman" w:cs="Times New Roman"/>
          <w:sz w:val="24"/>
          <w:szCs w:val="24"/>
        </w:rPr>
        <w:t xml:space="preserve"> </w:t>
      </w:r>
      <w:r w:rsidR="00F25E5D">
        <w:rPr>
          <w:rFonts w:ascii="Times New Roman" w:hAnsi="Times New Roman" w:cs="Times New Roman"/>
          <w:sz w:val="24"/>
          <w:szCs w:val="24"/>
        </w:rPr>
        <w:t xml:space="preserve">Lastly, </w:t>
      </w:r>
      <w:r w:rsidR="00563442">
        <w:rPr>
          <w:rFonts w:ascii="Times New Roman" w:hAnsi="Times New Roman" w:cs="Times New Roman"/>
          <w:sz w:val="24"/>
          <w:szCs w:val="24"/>
        </w:rPr>
        <w:t xml:space="preserve">we </w:t>
      </w:r>
      <w:r w:rsidR="003D31AD">
        <w:rPr>
          <w:rFonts w:ascii="Times New Roman" w:hAnsi="Times New Roman" w:cs="Times New Roman"/>
          <w:sz w:val="24"/>
          <w:szCs w:val="24"/>
        </w:rPr>
        <w:t xml:space="preserve">estimated the marginal </w:t>
      </w:r>
      <w:r w:rsidR="00A34EF5">
        <w:rPr>
          <w:rFonts w:ascii="Times New Roman" w:hAnsi="Times New Roman" w:cs="Times New Roman"/>
          <w:sz w:val="24"/>
          <w:szCs w:val="24"/>
        </w:rPr>
        <w:t xml:space="preserve">interaction </w:t>
      </w:r>
      <w:r w:rsidR="003D31AD">
        <w:rPr>
          <w:rFonts w:ascii="Times New Roman" w:hAnsi="Times New Roman" w:cs="Times New Roman"/>
          <w:sz w:val="24"/>
          <w:szCs w:val="24"/>
        </w:rPr>
        <w:t xml:space="preserve">effects </w:t>
      </w:r>
      <w:r w:rsidR="00A34EF5">
        <w:rPr>
          <w:rFonts w:ascii="Times New Roman" w:hAnsi="Times New Roman" w:cs="Times New Roman"/>
          <w:sz w:val="24"/>
          <w:szCs w:val="24"/>
        </w:rPr>
        <w:t xml:space="preserve">of age and physical activity </w:t>
      </w:r>
      <w:r w:rsidR="003D31AD">
        <w:rPr>
          <w:rFonts w:ascii="Times New Roman" w:hAnsi="Times New Roman" w:cs="Times New Roman"/>
          <w:sz w:val="24"/>
          <w:szCs w:val="24"/>
        </w:rPr>
        <w:t>on</w:t>
      </w:r>
      <w:r w:rsidR="0076191F">
        <w:rPr>
          <w:rFonts w:ascii="Times New Roman" w:hAnsi="Times New Roman" w:cs="Times New Roman"/>
          <w:sz w:val="24"/>
          <w:szCs w:val="24"/>
        </w:rPr>
        <w:t xml:space="preserve"> </w:t>
      </w:r>
      <w:r w:rsidR="00C47295">
        <w:rPr>
          <w:rFonts w:ascii="Times New Roman" w:hAnsi="Times New Roman" w:cs="Times New Roman"/>
          <w:sz w:val="24"/>
          <w:szCs w:val="24"/>
        </w:rPr>
        <w:t>MHQ t</w:t>
      </w:r>
      <w:r w:rsidR="00563442">
        <w:rPr>
          <w:rFonts w:ascii="Times New Roman" w:hAnsi="Times New Roman" w:cs="Times New Roman"/>
          <w:sz w:val="24"/>
          <w:szCs w:val="24"/>
        </w:rPr>
        <w:t xml:space="preserve">o </w:t>
      </w:r>
      <w:r w:rsidR="0076191F">
        <w:rPr>
          <w:rFonts w:ascii="Times New Roman" w:hAnsi="Times New Roman" w:cs="Times New Roman"/>
          <w:sz w:val="24"/>
          <w:szCs w:val="24"/>
        </w:rPr>
        <w:t>investigate</w:t>
      </w:r>
      <w:r w:rsidR="00563442">
        <w:rPr>
          <w:rFonts w:ascii="Times New Roman" w:hAnsi="Times New Roman" w:cs="Times New Roman"/>
          <w:sz w:val="24"/>
          <w:szCs w:val="24"/>
        </w:rPr>
        <w:t xml:space="preserve"> whether an age gradient for mental health exists</w:t>
      </w:r>
      <w:r w:rsidR="0076191F">
        <w:rPr>
          <w:rFonts w:ascii="Times New Roman" w:hAnsi="Times New Roman" w:cs="Times New Roman"/>
          <w:sz w:val="24"/>
          <w:szCs w:val="24"/>
        </w:rPr>
        <w:t xml:space="preserve">, and how this may be moderated by physical </w:t>
      </w:r>
      <w:r w:rsidR="008B2E84">
        <w:rPr>
          <w:rFonts w:ascii="Times New Roman" w:hAnsi="Times New Roman" w:cs="Times New Roman"/>
          <w:sz w:val="24"/>
          <w:szCs w:val="24"/>
        </w:rPr>
        <w:t xml:space="preserve">activity </w:t>
      </w:r>
      <w:r w:rsidR="0076191F">
        <w:rPr>
          <w:rFonts w:ascii="Times New Roman" w:hAnsi="Times New Roman" w:cs="Times New Roman"/>
          <w:sz w:val="24"/>
          <w:szCs w:val="24"/>
        </w:rPr>
        <w:t>status</w:t>
      </w:r>
      <w:r w:rsidR="00563442">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p>
    <w:p w14:paraId="44B21388" w14:textId="42272CE7" w:rsidR="00F40F22" w:rsidRPr="00D42971" w:rsidRDefault="008B2E84" w:rsidP="00F721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Several sensitivity analyses were performed to determine whether </w:t>
      </w:r>
      <w:r w:rsidR="00DA49EA" w:rsidRPr="00D42971">
        <w:rPr>
          <w:rFonts w:ascii="Times New Roman" w:hAnsi="Times New Roman" w:cs="Times New Roman"/>
          <w:sz w:val="24"/>
          <w:szCs w:val="24"/>
        </w:rPr>
        <w:t>the inferences of the main analys</w:t>
      </w:r>
      <w:r w:rsidR="00F40F22" w:rsidRPr="00D42971">
        <w:rPr>
          <w:rFonts w:ascii="Times New Roman" w:hAnsi="Times New Roman" w:cs="Times New Roman"/>
          <w:sz w:val="24"/>
          <w:szCs w:val="24"/>
        </w:rPr>
        <w:t>e</w:t>
      </w:r>
      <w:r w:rsidR="00DA49EA"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00DA49EA"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00DA49EA"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00DA49EA"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fldData xml:space="preserve">PEVuZE5vdGU+PENpdGU+PEF1dGhvcj5DaGFtPC9BdXRob3I+PFllYXI+MjAxNjwvWWVhcj48UmVj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NzEtMjI4ODwvaXNibj48dXJscz48L3VybHM+PC9yZWNvcmQ+PC9DaXRlPjwvRW5kTm90ZT4A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PEVuZE5vdGU+PENpdGU+PEF1dGhvcj5DaGFtPC9BdXRob3I+PFllYXI+MjAxNjwvWWVhcj48UmVj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F2396C">
        <w:rPr>
          <w:rFonts w:ascii="Times New Roman" w:hAnsi="Times New Roman" w:cs="Times New Roman"/>
          <w:sz w:val="24"/>
          <w:szCs w:val="24"/>
        </w:rPr>
      </w:r>
      <w:r w:rsidR="00F2396C">
        <w:rPr>
          <w:rFonts w:ascii="Times New Roman" w:hAnsi="Times New Roman" w:cs="Times New Roman"/>
          <w:sz w:val="24"/>
          <w:szCs w:val="24"/>
        </w:rPr>
        <w:fldChar w:fldCharType="separate"/>
      </w:r>
      <w:r w:rsidR="0006036D">
        <w:rPr>
          <w:rFonts w:ascii="Times New Roman" w:hAnsi="Times New Roman" w:cs="Times New Roman"/>
          <w:noProof/>
          <w:sz w:val="24"/>
          <w:szCs w:val="24"/>
        </w:rPr>
        <w:t>[57,58]</w:t>
      </w:r>
      <w:r w:rsidR="00F2396C">
        <w:rPr>
          <w:rFonts w:ascii="Times New Roman" w:hAnsi="Times New Roman" w:cs="Times New Roman"/>
          <w:sz w:val="24"/>
          <w:szCs w:val="24"/>
        </w:rPr>
        <w:fldChar w:fldCharType="end"/>
      </w:r>
      <w:r w:rsidR="00704989" w:rsidRPr="00D42971">
        <w:rPr>
          <w:rFonts w:ascii="Times New Roman" w:hAnsi="Times New Roman" w:cs="Times New Roman"/>
          <w:sz w:val="24"/>
          <w:szCs w:val="24"/>
        </w:rPr>
        <w:t xml:space="preserve">.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&lt;EndNote&gt;&lt;Cite&gt;&lt;Author&gt;Funk&lt;/Author&gt;&lt;Year&gt;2011&lt;/Year&gt;&lt;RecNum&gt;66&lt;/RecNum&gt;&lt;DisplayText&gt;[59]&lt;/DisplayText&gt;&lt;record&gt;&lt;rec-number&gt;66&lt;/rec-number&gt;&lt;foreign-keys&gt;&lt;key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[59]</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t>
      </w:r>
      <w:r w:rsidR="005C70FA">
        <w:rPr>
          <w:rFonts w:ascii="Times New Roman" w:hAnsi="Times New Roman" w:cs="Times New Roman"/>
          <w:sz w:val="24"/>
          <w:szCs w:val="24"/>
        </w:rPr>
        <w:t xml:space="preserve">instead of handling covariate missingness by surrogate splitting, we first implemented multiple imputation (MI) before </w:t>
      </w:r>
      <w:r w:rsidR="0021556C">
        <w:rPr>
          <w:rFonts w:ascii="Times New Roman" w:hAnsi="Times New Roman" w:cs="Times New Roman"/>
          <w:sz w:val="24"/>
          <w:szCs w:val="24"/>
        </w:rPr>
        <w:t>the GBM estimation of propensity scores.</w:t>
      </w:r>
      <w:r w:rsidR="0034290B">
        <w:rPr>
          <w:rFonts w:ascii="Times New Roman" w:hAnsi="Times New Roman" w:cs="Times New Roman"/>
          <w:sz w:val="24"/>
          <w:szCs w:val="24"/>
        </w:rPr>
        <w:t xml:space="preserve"> </w:t>
      </w:r>
      <w:r w:rsidR="0021556C">
        <w:rPr>
          <w:rFonts w:ascii="Times New Roman" w:hAnsi="Times New Roman" w:cs="Times New Roman"/>
          <w:sz w:val="24"/>
          <w:szCs w:val="24"/>
        </w:rPr>
        <w:t xml:space="preserve">Third, </w:t>
      </w:r>
      <w:r w:rsidR="00704989" w:rsidRPr="00D42971">
        <w:rPr>
          <w:rFonts w:ascii="Times New Roman" w:hAnsi="Times New Roman" w:cs="Times New Roman"/>
          <w:sz w:val="24"/>
          <w:szCs w:val="24"/>
        </w:rPr>
        <w:t xml:space="preserve">we estimated </w:t>
      </w:r>
      <w:r w:rsidR="009E5C24" w:rsidRPr="00D42971">
        <w:rPr>
          <w:rFonts w:ascii="Times New Roman" w:hAnsi="Times New Roman" w:cs="Times New Roman"/>
          <w:sz w:val="24"/>
          <w:szCs w:val="24"/>
        </w:rPr>
        <w:t>AT</w:t>
      </w:r>
      <w:r w:rsidR="0034290B">
        <w:rPr>
          <w:rFonts w:ascii="Times New Roman" w:hAnsi="Times New Roman" w:cs="Times New Roman"/>
          <w:sz w:val="24"/>
          <w:szCs w:val="24"/>
        </w:rPr>
        <w:t>C</w:t>
      </w:r>
      <w:r w:rsidR="009E5C24" w:rsidRPr="00D42971">
        <w:rPr>
          <w:rFonts w:ascii="Times New Roman" w:hAnsi="Times New Roman" w:cs="Times New Roman"/>
          <w:sz w:val="24"/>
          <w:szCs w:val="24"/>
        </w:rPr>
        <w:t>s</w:t>
      </w:r>
      <w:r w:rsidR="00704989" w:rsidRPr="00D42971">
        <w:rPr>
          <w:rFonts w:ascii="Times New Roman" w:hAnsi="Times New Roman" w:cs="Times New Roman"/>
          <w:sz w:val="24"/>
          <w:szCs w:val="24"/>
        </w:rPr>
        <w:t xml:space="preserve"> using</w:t>
      </w:r>
      <w:r w:rsidR="00DA49EA"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w:t>
      </w:r>
      <w:r w:rsidR="00DA49EA"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&lt;EndNote&gt;&lt;Cite&gt;&lt;Author&gt;Setodji&lt;/Author&gt;&lt;Year&gt;2017&lt;/Year&gt;&lt;RecNum&gt;69&lt;/RecNum&gt;&lt;DisplayText&gt;[60]&lt;/DisplayText&gt;&lt;record&gt;&lt;rec-number&gt;69&lt;/rec-number&gt;&lt;foreign-keys&gt;&lt;key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06036D">
        <w:rPr>
          <w:rFonts w:ascii="Times New Roman" w:hAnsi="Times New Roman" w:cs="Times New Roman"/>
          <w:noProof/>
          <w:sz w:val="24"/>
          <w:szCs w:val="24"/>
        </w:rPr>
        <w:t>[60]</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w:t>
      </w:r>
      <w:r w:rsidR="0021556C">
        <w:rPr>
          <w:rFonts w:ascii="Times New Roman" w:hAnsi="Times New Roman" w:cs="Times New Roman"/>
          <w:sz w:val="24"/>
          <w:szCs w:val="24"/>
        </w:rPr>
        <w:t>MI and CBPS are</w:t>
      </w:r>
      <w:r w:rsidR="009E5C24" w:rsidRPr="00D42971">
        <w:rPr>
          <w:rFonts w:ascii="Times New Roman" w:hAnsi="Times New Roman" w:cs="Times New Roman"/>
          <w:sz w:val="24"/>
          <w:szCs w:val="24"/>
        </w:rPr>
        <w:t xml:space="preserve"> described in greater detail in the </w:t>
      </w:r>
      <w:r w:rsidR="00354F08" w:rsidRPr="00D42971">
        <w:rPr>
          <w:rFonts w:ascii="Times New Roman" w:hAnsi="Times New Roman" w:cs="Times New Roman"/>
          <w:sz w:val="24"/>
          <w:szCs w:val="24"/>
        </w:rPr>
        <w:t>S</w:t>
      </w:r>
      <w:r w:rsidR="00DA49EA"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00DA49EA" w:rsidRPr="00D42971">
        <w:rPr>
          <w:rFonts w:ascii="Times New Roman" w:hAnsi="Times New Roman" w:cs="Times New Roman"/>
          <w:sz w:val="24"/>
          <w:szCs w:val="24"/>
        </w:rPr>
        <w:t>).</w:t>
      </w:r>
      <w:r w:rsidR="0034290B">
        <w:rPr>
          <w:rFonts w:ascii="Times New Roman" w:hAnsi="Times New Roman" w:cs="Times New Roman"/>
          <w:sz w:val="24"/>
          <w:szCs w:val="24"/>
        </w:rPr>
        <w:t xml:space="preserve"> D</w:t>
      </w:r>
      <w:r w:rsidR="009E5C24" w:rsidRPr="00D42971">
        <w:rPr>
          <w:rFonts w:ascii="Times New Roman" w:hAnsi="Times New Roman" w:cs="Times New Roman"/>
          <w:sz w:val="24"/>
          <w:szCs w:val="24"/>
        </w:rPr>
        <w:t xml:space="preserve">oubly robust estimation </w:t>
      </w:r>
      <w:r w:rsidR="00DF4DAE">
        <w:rPr>
          <w:rFonts w:ascii="Times New Roman" w:hAnsi="Times New Roman" w:cs="Times New Roman"/>
          <w:sz w:val="24"/>
          <w:szCs w:val="24"/>
        </w:rPr>
        <w:t>w</w:t>
      </w:r>
      <w:r w:rsidR="00AF52EB">
        <w:rPr>
          <w:rFonts w:ascii="Times New Roman" w:hAnsi="Times New Roman" w:cs="Times New Roman"/>
          <w:sz w:val="24"/>
          <w:szCs w:val="24"/>
        </w:rPr>
        <w:t>as</w:t>
      </w:r>
      <w:r w:rsidR="009E5C24" w:rsidRPr="00D42971">
        <w:rPr>
          <w:rFonts w:ascii="Times New Roman" w:hAnsi="Times New Roman" w:cs="Times New Roman"/>
          <w:sz w:val="24"/>
          <w:szCs w:val="24"/>
        </w:rPr>
        <w:t xml:space="preserve"> also computed for these models by including the full covariate set in the multiply imputed, </w:t>
      </w:r>
      <w:r w:rsidR="00704989" w:rsidRPr="00D42971">
        <w:rPr>
          <w:rFonts w:ascii="Times New Roman" w:hAnsi="Times New Roman" w:cs="Times New Roman"/>
          <w:sz w:val="24"/>
          <w:szCs w:val="24"/>
        </w:rPr>
        <w:t>CBPS</w:t>
      </w:r>
      <w:r w:rsidR="0034290B">
        <w:rPr>
          <w:rFonts w:ascii="Times New Roman" w:hAnsi="Times New Roman" w:cs="Times New Roman"/>
          <w:sz w:val="24"/>
          <w:szCs w:val="24"/>
        </w:rPr>
        <w:t xml:space="preserve"> or GBM</w:t>
      </w:r>
      <w:ins w:id="42" w:author="Denver Brown" w:date="2023-04-19T15:17:00Z">
        <w:r w:rsidR="00E331F4">
          <w:rPr>
            <w:rFonts w:ascii="Times New Roman" w:hAnsi="Times New Roman" w:cs="Times New Roman"/>
            <w:sz w:val="24"/>
            <w:szCs w:val="24"/>
          </w:rPr>
          <w:t>-</w:t>
        </w:r>
      </w:ins>
      <w:del w:id="43" w:author="Denver Brown" w:date="2023-04-19T15:17:00Z">
        <w:r w:rsidR="00704989" w:rsidRPr="00D42971" w:rsidDel="00E331F4">
          <w:rPr>
            <w:rFonts w:ascii="Times New Roman" w:hAnsi="Times New Roman" w:cs="Times New Roman"/>
            <w:sz w:val="24"/>
            <w:szCs w:val="24"/>
          </w:rPr>
          <w:delText xml:space="preserve"> </w:delText>
        </w:r>
      </w:del>
      <w:r w:rsidR="00704989" w:rsidRPr="00D42971">
        <w:rPr>
          <w:rFonts w:ascii="Times New Roman" w:hAnsi="Times New Roman" w:cs="Times New Roman"/>
          <w:sz w:val="24"/>
          <w:szCs w:val="24"/>
        </w:rPr>
        <w:t>weight</w:t>
      </w:r>
      <w:r w:rsidR="009E5C24" w:rsidRPr="00D42971">
        <w:rPr>
          <w:rFonts w:ascii="Times New Roman" w:hAnsi="Times New Roman" w:cs="Times New Roman"/>
          <w:sz w:val="24"/>
          <w:szCs w:val="24"/>
        </w:rPr>
        <w:t>ed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44" w:author="Denver Brown [2]"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30FA4B8E" w:rsidR="004E63E8" w:rsidRDefault="003E7D8B" w:rsidP="00864296">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dropping two cases</w:t>
      </w:r>
      <w:r w:rsidR="00E907B7">
        <w:rPr>
          <w:rFonts w:ascii="Times New Roman" w:hAnsi="Times New Roman" w:cs="Times New Roman"/>
          <w:sz w:val="24"/>
          <w:szCs w:val="24"/>
        </w:rPr>
        <w:t xml:space="preserve"> due to</w:t>
      </w:r>
      <w:r w:rsidR="00864296">
        <w:rPr>
          <w:rFonts w:ascii="Times New Roman" w:hAnsi="Times New Roman" w:cs="Times New Roman"/>
          <w:sz w:val="24"/>
          <w:szCs w:val="24"/>
        </w:rPr>
        <w:t xml:space="preserve"> Arabic responses not translating properly, </w:t>
      </w:r>
      <w:r>
        <w:rPr>
          <w:rFonts w:ascii="Times New Roman" w:hAnsi="Times New Roman" w:cs="Times New Roman"/>
          <w:sz w:val="24"/>
          <w:szCs w:val="24"/>
        </w:rPr>
        <w:t xml:space="preserve">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xml:space="preserve">, </w:t>
      </w:r>
      <w:r w:rsidR="00E907B7">
        <w:rPr>
          <w:rFonts w:ascii="Times New Roman" w:hAnsi="Times New Roman" w:cs="Times New Roman"/>
          <w:sz w:val="24"/>
          <w:szCs w:val="24"/>
        </w:rPr>
        <w:t xml:space="preserve">post-secondary </w:t>
      </w:r>
      <w:r w:rsidR="00AC5C70">
        <w:rPr>
          <w:rFonts w:ascii="Times New Roman" w:hAnsi="Times New Roman" w:cs="Times New Roman"/>
          <w:sz w:val="24"/>
          <w:szCs w:val="24"/>
        </w:rPr>
        <w:t xml:space="preserve">educated (47.5% with a bachelor’s or graduate degree), employed (47.8%), married (42.5%), and </w:t>
      </w:r>
      <w:r w:rsidR="00AC5C70">
        <w:rPr>
          <w:rFonts w:ascii="Times New Roman" w:hAnsi="Times New Roman" w:cs="Times New Roman"/>
          <w:sz w:val="24"/>
          <w:szCs w:val="24"/>
        </w:rPr>
        <w:lastRenderedPageBreak/>
        <w:t>physically active</w:t>
      </w:r>
      <w:r w:rsidR="00E907B7">
        <w:rPr>
          <w:rFonts w:ascii="Times New Roman" w:hAnsi="Times New Roman" w:cs="Times New Roman"/>
          <w:sz w:val="24"/>
          <w:szCs w:val="24"/>
        </w:rPr>
        <w:t xml:space="preserve"> to some degree</w:t>
      </w:r>
      <w:r w:rsidR="00AC5C70">
        <w:rPr>
          <w:rFonts w:ascii="Times New Roman" w:hAnsi="Times New Roman" w:cs="Times New Roman"/>
          <w:sz w:val="24"/>
          <w:szCs w:val="24"/>
        </w:rPr>
        <w:t xml:space="preserve"> (60.4%). The sample was also representative across the adult life</w:t>
      </w:r>
      <w:del w:id="45" w:author="Denver Brown" w:date="2023-04-14T07:52:00Z">
        <w:r w:rsidR="00AC5C70" w:rsidDel="00E907B7">
          <w:rPr>
            <w:rFonts w:ascii="Times New Roman" w:hAnsi="Times New Roman" w:cs="Times New Roman"/>
            <w:sz w:val="24"/>
            <w:szCs w:val="24"/>
          </w:rPr>
          <w:delText xml:space="preserve"> </w:delText>
        </w:r>
      </w:del>
      <w:r w:rsidR="00AC5C70">
        <w:rPr>
          <w:rFonts w:ascii="Times New Roman" w:hAnsi="Times New Roman" w:cs="Times New Roman"/>
          <w:sz w:val="24"/>
          <w:szCs w:val="24"/>
        </w:rPr>
        <w:t>span (18-24 and 55-64 were the most common age ranges</w:t>
      </w:r>
      <w:r w:rsidR="00633019">
        <w:rPr>
          <w:rFonts w:ascii="Times New Roman" w:hAnsi="Times New Roman" w:cs="Times New Roman"/>
          <w:sz w:val="24"/>
          <w:szCs w:val="24"/>
        </w:rPr>
        <w:t xml:space="preserve"> </w:t>
      </w:r>
      <w:r w:rsidR="00E907B7">
        <w:rPr>
          <w:rFonts w:ascii="Times New Roman" w:hAnsi="Times New Roman" w:cs="Times New Roman"/>
          <w:sz w:val="24"/>
          <w:szCs w:val="24"/>
        </w:rPr>
        <w:t xml:space="preserve">selected </w:t>
      </w:r>
      <w:r w:rsidR="00633019">
        <w:rPr>
          <w:rFonts w:ascii="Times New Roman" w:hAnsi="Times New Roman" w:cs="Times New Roman"/>
          <w:sz w:val="24"/>
          <w:szCs w:val="24"/>
        </w:rPr>
        <w:t>at 18.91% and 18.50% of the sample</w:t>
      </w:r>
      <w:r w:rsidR="00E907B7">
        <w:rPr>
          <w:rFonts w:ascii="Times New Roman" w:hAnsi="Times New Roman" w:cs="Times New Roman"/>
          <w:sz w:val="24"/>
          <w:szCs w:val="24"/>
        </w:rPr>
        <w:t>,</w:t>
      </w:r>
      <w:r w:rsidR="00633019">
        <w:rPr>
          <w:rFonts w:ascii="Times New Roman" w:hAnsi="Times New Roman" w:cs="Times New Roman"/>
          <w:sz w:val="24"/>
          <w:szCs w:val="24"/>
        </w:rPr>
        <w:t xml:space="preserv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r w:rsidR="000E2B50" w:rsidRPr="00D42971">
        <w:rPr>
          <w:rFonts w:ascii="Times New Roman" w:hAnsi="Times New Roman" w:cs="Times New Roman"/>
          <w:sz w:val="24"/>
          <w:szCs w:val="24"/>
        </w:rPr>
        <w:t xml:space="preserve">demographic characteristics, </w:t>
      </w:r>
      <w:r w:rsidR="00E907B7">
        <w:rPr>
          <w:rFonts w:ascii="Times New Roman" w:hAnsi="Times New Roman" w:cs="Times New Roman"/>
          <w:sz w:val="24"/>
          <w:szCs w:val="24"/>
        </w:rPr>
        <w:t xml:space="preserve">covariates, </w:t>
      </w:r>
      <w:r w:rsidR="000E2B50" w:rsidRPr="00D42971">
        <w:rPr>
          <w:rFonts w:ascii="Times New Roman" w:hAnsi="Times New Roman" w:cs="Times New Roman"/>
          <w:sz w:val="24"/>
          <w:szCs w:val="24"/>
        </w:rPr>
        <w:t xml:space="preserve">physical </w:t>
      </w:r>
      <w:r w:rsidR="00E907B7">
        <w:rPr>
          <w:rFonts w:ascii="Times New Roman" w:hAnsi="Times New Roman" w:cs="Times New Roman"/>
          <w:sz w:val="24"/>
          <w:szCs w:val="24"/>
        </w:rPr>
        <w:t>activity</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 xml:space="preserve">Table </w:t>
      </w:r>
      <w:r w:rsidR="00F04CFA">
        <w:rPr>
          <w:rFonts w:ascii="Times New Roman" w:hAnsi="Times New Roman" w:cs="Times New Roman"/>
          <w:sz w:val="24"/>
          <w:szCs w:val="24"/>
        </w:rPr>
        <w:t>2</w:t>
      </w:r>
      <w:r w:rsidR="00316EF3" w:rsidRPr="00D42971">
        <w:rPr>
          <w:rFonts w:ascii="Times New Roman" w:hAnsi="Times New Roman" w:cs="Times New Roman"/>
          <w:sz w:val="24"/>
          <w:szCs w:val="24"/>
        </w:rPr>
        <w:t xml:space="preserve">. </w:t>
      </w:r>
    </w:p>
    <w:p w14:paraId="06D56FDC" w14:textId="1C035A6F" w:rsidR="00D30EF0" w:rsidRDefault="003E7D8B" w:rsidP="0086429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w:t>
      </w:r>
      <w:commentRangeStart w:id="46"/>
      <w:commentRangeStart w:id="47"/>
      <w:commentRangeStart w:id="48"/>
      <w:commentRangeStart w:id="49"/>
      <w:commentRangeStart w:id="50"/>
      <w:r w:rsidR="004E63E8">
        <w:rPr>
          <w:rFonts w:ascii="Times New Roman" w:hAnsi="Times New Roman" w:cs="Times New Roman"/>
          <w:sz w:val="24"/>
          <w:szCs w:val="24"/>
        </w:rPr>
        <w:t>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w:t>
      </w:r>
      <w:r w:rsidR="0034290B">
        <w:rPr>
          <w:rFonts w:ascii="Times New Roman" w:hAnsi="Times New Roman" w:cs="Times New Roman"/>
          <w:sz w:val="24"/>
          <w:szCs w:val="24"/>
        </w:rPr>
        <w:t>treated</w:t>
      </w:r>
      <w:r w:rsidR="004E63E8">
        <w:rPr>
          <w:rFonts w:ascii="Times New Roman" w:hAnsi="Times New Roman" w:cs="Times New Roman"/>
          <w:sz w:val="24"/>
          <w:szCs w:val="24"/>
        </w:rPr>
        <w:t xml:space="preserve"> (</w:t>
      </w:r>
      <w:r w:rsidR="0034290B">
        <w:rPr>
          <w:rFonts w:ascii="Times New Roman" w:hAnsi="Times New Roman" w:cs="Times New Roman"/>
          <w:sz w:val="24"/>
          <w:szCs w:val="24"/>
        </w:rPr>
        <w:t>active</w:t>
      </w:r>
      <w:r w:rsidR="004E63E8">
        <w:rPr>
          <w:rFonts w:ascii="Times New Roman" w:hAnsi="Times New Roman" w:cs="Times New Roman"/>
          <w:sz w:val="24"/>
          <w:szCs w:val="24"/>
        </w:rPr>
        <w:t xml:space="preserve">) group </w:t>
      </w:r>
      <w:commentRangeEnd w:id="46"/>
      <w:r w:rsidR="00DE4A30">
        <w:rPr>
          <w:rStyle w:val="CommentReference"/>
        </w:rPr>
        <w:commentReference w:id="46"/>
      </w:r>
      <w:commentRangeEnd w:id="47"/>
      <w:r w:rsidR="00676C5F">
        <w:rPr>
          <w:rStyle w:val="CommentReference"/>
        </w:rPr>
        <w:commentReference w:id="47"/>
      </w:r>
      <w:commentRangeEnd w:id="48"/>
      <w:r w:rsidR="00676C5F">
        <w:rPr>
          <w:rStyle w:val="CommentReference"/>
        </w:rPr>
        <w:commentReference w:id="48"/>
      </w:r>
      <w:commentRangeEnd w:id="49"/>
      <w:r w:rsidR="00676C5F">
        <w:rPr>
          <w:rStyle w:val="CommentReference"/>
        </w:rPr>
        <w:commentReference w:id="49"/>
      </w:r>
      <w:commentRangeEnd w:id="50"/>
      <w:r w:rsidR="00E331F4">
        <w:rPr>
          <w:rStyle w:val="CommentReference"/>
        </w:rPr>
        <w:commentReference w:id="50"/>
      </w:r>
      <w:r w:rsidR="004E63E8">
        <w:rPr>
          <w:rFonts w:ascii="Times New Roman" w:hAnsi="Times New Roman" w:cs="Times New Roman"/>
          <w:sz w:val="24"/>
          <w:szCs w:val="24"/>
        </w:rPr>
        <w:t xml:space="preserve">was reduced to </w:t>
      </w:r>
      <w:r w:rsidR="0034290B" w:rsidRPr="0034290B">
        <w:rPr>
          <w:rFonts w:ascii="Times New Roman" w:hAnsi="Times New Roman" w:cs="Times New Roman"/>
          <w:sz w:val="24"/>
          <w:szCs w:val="24"/>
        </w:rPr>
        <w:t>140</w:t>
      </w:r>
      <w:r w:rsidR="0034290B">
        <w:rPr>
          <w:rFonts w:ascii="Times New Roman" w:hAnsi="Times New Roman" w:cs="Times New Roman"/>
          <w:sz w:val="24"/>
          <w:szCs w:val="24"/>
        </w:rPr>
        <w:t>,</w:t>
      </w:r>
      <w:r w:rsidR="0034290B" w:rsidRPr="0034290B">
        <w:rPr>
          <w:rFonts w:ascii="Times New Roman" w:hAnsi="Times New Roman" w:cs="Times New Roman"/>
          <w:sz w:val="24"/>
          <w:szCs w:val="24"/>
        </w:rPr>
        <w:t xml:space="preserve">633.8 </w:t>
      </w:r>
      <w:r w:rsidR="004E63E8">
        <w:rPr>
          <w:rFonts w:ascii="Times New Roman" w:hAnsi="Times New Roman" w:cs="Times New Roman"/>
          <w:sz w:val="24"/>
          <w:szCs w:val="24"/>
        </w:rPr>
        <w:t>(6</w:t>
      </w:r>
      <w:r w:rsidR="0034290B">
        <w:rPr>
          <w:rFonts w:ascii="Times New Roman" w:hAnsi="Times New Roman" w:cs="Times New Roman"/>
          <w:sz w:val="24"/>
          <w:szCs w:val="24"/>
        </w:rPr>
        <w:t>8</w:t>
      </w:r>
      <w:r w:rsidR="004E63E8">
        <w:rPr>
          <w:rFonts w:ascii="Times New Roman" w:hAnsi="Times New Roman" w:cs="Times New Roman"/>
          <w:sz w:val="24"/>
          <w:szCs w:val="24"/>
        </w:rPr>
        <w:t>.1</w:t>
      </w:r>
      <w:r w:rsidR="0034290B">
        <w:rPr>
          <w:rFonts w:ascii="Times New Roman" w:hAnsi="Times New Roman" w:cs="Times New Roman"/>
          <w:sz w:val="24"/>
          <w:szCs w:val="24"/>
        </w:rPr>
        <w:t>3</w:t>
      </w:r>
      <w:r w:rsidR="004E63E8">
        <w:rPr>
          <w:rFonts w:ascii="Times New Roman" w:hAnsi="Times New Roman" w:cs="Times New Roman"/>
          <w:sz w:val="24"/>
          <w:szCs w:val="24"/>
        </w:rPr>
        <w:t xml:space="preserve">% of unadjusted), yielding an overall effective </w:t>
      </w:r>
      <w:commentRangeStart w:id="51"/>
      <w:commentRangeStart w:id="52"/>
      <w:r w:rsidR="004E63E8">
        <w:rPr>
          <w:rFonts w:ascii="Times New Roman" w:hAnsi="Times New Roman" w:cs="Times New Roman"/>
          <w:sz w:val="24"/>
          <w:szCs w:val="24"/>
        </w:rPr>
        <w:t xml:space="preserve">sample size of </w:t>
      </w:r>
      <w:r w:rsidR="0034290B" w:rsidRPr="0034290B">
        <w:rPr>
          <w:rFonts w:ascii="Times New Roman" w:hAnsi="Times New Roman" w:cs="Times New Roman"/>
          <w:sz w:val="24"/>
          <w:szCs w:val="24"/>
        </w:rPr>
        <w:t>276</w:t>
      </w:r>
      <w:r w:rsidR="0034290B">
        <w:rPr>
          <w:rFonts w:ascii="Times New Roman" w:hAnsi="Times New Roman" w:cs="Times New Roman"/>
          <w:sz w:val="24"/>
          <w:szCs w:val="24"/>
        </w:rPr>
        <w:t>,</w:t>
      </w:r>
      <w:r w:rsidR="0034290B" w:rsidRPr="0034290B">
        <w:rPr>
          <w:rFonts w:ascii="Times New Roman" w:hAnsi="Times New Roman" w:cs="Times New Roman"/>
          <w:sz w:val="24"/>
          <w:szCs w:val="24"/>
        </w:rPr>
        <w:t>158.8</w:t>
      </w:r>
      <w:r w:rsidR="004E63E8">
        <w:rPr>
          <w:rFonts w:ascii="Times New Roman" w:hAnsi="Times New Roman" w:cs="Times New Roman"/>
          <w:sz w:val="24"/>
          <w:szCs w:val="24"/>
        </w:rPr>
        <w:t xml:space="preserve"> (</w:t>
      </w:r>
      <w:r w:rsidR="004E63E8" w:rsidRPr="004E63E8">
        <w:rPr>
          <w:rFonts w:ascii="Times New Roman" w:hAnsi="Times New Roman" w:cs="Times New Roman"/>
          <w:sz w:val="24"/>
          <w:szCs w:val="24"/>
        </w:rPr>
        <w:t>8</w:t>
      </w:r>
      <w:r w:rsidR="0034290B">
        <w:rPr>
          <w:rFonts w:ascii="Times New Roman" w:hAnsi="Times New Roman" w:cs="Times New Roman"/>
          <w:sz w:val="24"/>
          <w:szCs w:val="24"/>
        </w:rPr>
        <w:t>0</w:t>
      </w:r>
      <w:r w:rsidR="004E63E8">
        <w:rPr>
          <w:rFonts w:ascii="Times New Roman" w:hAnsi="Times New Roman" w:cs="Times New Roman"/>
          <w:sz w:val="24"/>
          <w:szCs w:val="24"/>
        </w:rPr>
        <w:t>.</w:t>
      </w:r>
      <w:r w:rsidR="0034290B">
        <w:rPr>
          <w:rFonts w:ascii="Times New Roman" w:hAnsi="Times New Roman" w:cs="Times New Roman"/>
          <w:sz w:val="24"/>
          <w:szCs w:val="24"/>
        </w:rPr>
        <w:t>76</w:t>
      </w:r>
      <w:r w:rsidR="004E63E8">
        <w:rPr>
          <w:rFonts w:ascii="Times New Roman" w:hAnsi="Times New Roman" w:cs="Times New Roman"/>
          <w:sz w:val="24"/>
          <w:szCs w:val="24"/>
        </w:rPr>
        <w:t xml:space="preserve">% of original sample). </w:t>
      </w:r>
      <w:commentRangeEnd w:id="51"/>
      <w:r w:rsidR="00DE4A30">
        <w:rPr>
          <w:rStyle w:val="CommentReference"/>
        </w:rPr>
        <w:commentReference w:id="51"/>
      </w:r>
      <w:commentRangeEnd w:id="52"/>
      <w:r w:rsidR="00670E9C">
        <w:rPr>
          <w:rStyle w:val="CommentReference"/>
        </w:rPr>
        <w:commentReference w:id="52"/>
      </w:r>
      <w:del w:id="53" w:author="Denver Brown" w:date="2023-04-19T15:19:00Z">
        <w:r w:rsidR="00670E9C" w:rsidDel="00E331F4">
          <w:rPr>
            <w:rFonts w:ascii="Times New Roman" w:hAnsi="Times New Roman" w:cs="Times New Roman"/>
            <w:sz w:val="24"/>
            <w:szCs w:val="24"/>
          </w:rPr>
          <w:delText xml:space="preserve"> </w:delText>
        </w:r>
      </w:del>
      <w:r w:rsidR="00670E9C">
        <w:rPr>
          <w:rFonts w:ascii="Times New Roman" w:hAnsi="Times New Roman" w:cs="Times New Roman"/>
          <w:sz w:val="24"/>
          <w:szCs w:val="24"/>
        </w:rPr>
        <w:t>The effective sample size is the “</w:t>
      </w:r>
      <w:r w:rsidR="00670E9C" w:rsidRPr="00670E9C">
        <w:rPr>
          <w:rFonts w:ascii="Times New Roman" w:hAnsi="Times New Roman" w:cs="Times New Roman"/>
          <w:sz w:val="24"/>
          <w:szCs w:val="24"/>
        </w:rPr>
        <w:t>approximately the number of observations from a simple random sample that yields an estimate with sampling variation equal to the sampling variation obtained with the weighted comparison observation</w:t>
      </w:r>
      <w:r w:rsidR="00670E9C">
        <w:rPr>
          <w:rFonts w:ascii="Times New Roman" w:hAnsi="Times New Roman" w:cs="Times New Roman"/>
          <w:sz w:val="24"/>
          <w:szCs w:val="24"/>
        </w:rPr>
        <w:t xml:space="preserve">”, and can be interpreted as a conservative lower bound for the adjusted size of the weighted sample </w:t>
      </w:r>
      <w:r w:rsidR="00670E9C">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&lt;EndNote&gt;&lt;Cite&gt;&lt;Author&gt;Ridgeway&lt;/Author&gt;&lt;Year&gt;2021&lt;/Year&gt;&lt;RecNum&gt;194&lt;/RecNum&gt;&lt;DisplayText&gt;[61]&lt;/DisplayText&gt;&lt;record&gt;&lt;rec-number&gt;194&lt;/rec-number&gt;&lt;foreign-keys&gt;&lt;key app="EN" db-id="vda2pvwscxarw9e0z24p90wxpr2wfdzp2a0w" timestamp="1681821525"&gt;194&lt;/key&gt;&lt;/foreign-keys&gt;&lt;ref-type name="Journal Article"&gt;17&lt;/ref-type&gt;&lt;contributors&gt;&lt;authors&gt;&lt;author&gt;Ridgeway, Greg&lt;/author&gt;&lt;author&gt;McCaffrey, Dan&lt;/author&gt;&lt;author&gt;Morral, Andrew&lt;/author&gt;&lt;author&gt;Cefalu, Matthew&lt;/author&gt;&lt;author&gt;Burgette, Lane&lt;/author&gt;&lt;author&gt;Pane, Joseph&lt;/author&gt;&lt;author&gt;Griffin, Beth Ann&lt;/author&gt;&lt;/authors&gt;&lt;/contributors&gt;&lt;titles&gt;&lt;title&gt;Toolkit for Weighting and Analysis of Nonequivalent Groups: A guide to the twang package&lt;/title&gt;&lt;secondary-title&gt;vignette, July&lt;/secondary-title&gt;&lt;/titles&gt;&lt;periodical&gt;&lt;full-title&gt;vignette, July&lt;/full-title&gt;&lt;/periodical&gt;&lt;volume&gt;26&lt;/volume&gt;&lt;dates&gt;&lt;year&gt;2021&lt;/year&gt;&lt;/dates&gt;&lt;urls&gt;&lt;/urls&gt;&lt;/record&gt;&lt;/Cite&gt;&lt;/EndNote&gt;</w:instrText>
      </w:r>
      <w:r w:rsidR="00670E9C">
        <w:rPr>
          <w:rFonts w:ascii="Times New Roman" w:hAnsi="Times New Roman" w:cs="Times New Roman"/>
          <w:sz w:val="24"/>
          <w:szCs w:val="24"/>
        </w:rPr>
        <w:fldChar w:fldCharType="separate"/>
      </w:r>
      <w:r w:rsidR="0006036D">
        <w:rPr>
          <w:rFonts w:ascii="Times New Roman" w:hAnsi="Times New Roman" w:cs="Times New Roman"/>
          <w:noProof/>
          <w:sz w:val="24"/>
          <w:szCs w:val="24"/>
        </w:rPr>
        <w:t>[61]</w:t>
      </w:r>
      <w:r w:rsidR="00670E9C">
        <w:rPr>
          <w:rFonts w:ascii="Times New Roman" w:hAnsi="Times New Roman" w:cs="Times New Roman"/>
          <w:sz w:val="24"/>
          <w:szCs w:val="24"/>
        </w:rPr>
        <w:fldChar w:fldCharType="end"/>
      </w:r>
      <w:r w:rsidR="00670E9C">
        <w:rPr>
          <w:rFonts w:ascii="Times New Roman" w:hAnsi="Times New Roman" w:cs="Times New Roman"/>
          <w:sz w:val="24"/>
          <w:szCs w:val="24"/>
        </w:rPr>
        <w:t xml:space="preserve">. </w:t>
      </w:r>
      <w:r w:rsidR="00D30EF0" w:rsidRPr="00D42971">
        <w:rPr>
          <w:rFonts w:ascii="Times New Roman" w:hAnsi="Times New Roman" w:cs="Times New Roman"/>
          <w:sz w:val="24"/>
          <w:szCs w:val="24"/>
        </w:rPr>
        <w:t xml:space="preserve">Diagnostics indicated that covariate balance was successfully achieved after GBM </w:t>
      </w:r>
      <w:r w:rsidR="00455C67">
        <w:rPr>
          <w:rFonts w:ascii="Times New Roman" w:hAnsi="Times New Roman" w:cs="Times New Roman"/>
          <w:sz w:val="24"/>
          <w:szCs w:val="24"/>
        </w:rPr>
        <w:t xml:space="preserve">and CBPS </w:t>
      </w:r>
      <w:r w:rsidR="00D30EF0" w:rsidRPr="00D42971">
        <w:rPr>
          <w:rFonts w:ascii="Times New Roman" w:hAnsi="Times New Roman" w:cs="Times New Roman"/>
          <w:sz w:val="24"/>
          <w:szCs w:val="24"/>
        </w:rPr>
        <w:t>weighting procedures were implemented</w:t>
      </w:r>
      <w:r w:rsidR="00D80B76" w:rsidRPr="00D42971">
        <w:rPr>
          <w:rFonts w:ascii="Times New Roman" w:hAnsi="Times New Roman" w:cs="Times New Roman"/>
          <w:sz w:val="24"/>
          <w:szCs w:val="24"/>
        </w:rPr>
        <w:t xml:space="preserve"> (</w:t>
      </w:r>
      <w:r w:rsidR="00DE4A30">
        <w:rPr>
          <w:rFonts w:ascii="Times New Roman" w:hAnsi="Times New Roman" w:cs="Times New Roman"/>
          <w:sz w:val="24"/>
          <w:szCs w:val="24"/>
        </w:rPr>
        <w:t xml:space="preserve">see </w:t>
      </w:r>
      <w:r w:rsidR="00D80B76" w:rsidRPr="00D42971">
        <w:rPr>
          <w:rFonts w:ascii="Times New Roman" w:hAnsi="Times New Roman" w:cs="Times New Roman"/>
          <w:sz w:val="24"/>
          <w:szCs w:val="24"/>
        </w:rPr>
        <w:t>Supplementary Materials, Section B).</w:t>
      </w:r>
    </w:p>
    <w:p w14:paraId="2263FF49" w14:textId="16551A1E"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DE4A30">
        <w:rPr>
          <w:rFonts w:ascii="Times New Roman" w:hAnsi="Times New Roman" w:cs="Times New Roman"/>
          <w:b/>
          <w:sz w:val="24"/>
          <w:szCs w:val="24"/>
        </w:rPr>
        <w:t>Activity</w:t>
      </w:r>
    </w:p>
    <w:p w14:paraId="67C3D768" w14:textId="54B1DCAE" w:rsidR="00A47308" w:rsidRPr="00D42971" w:rsidRDefault="00076C6C" w:rsidP="002914B5">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 xml:space="preserve">Propensity score weighted models </w:t>
      </w:r>
      <w:r w:rsidR="000E2B50" w:rsidRPr="00D42971">
        <w:rPr>
          <w:rFonts w:ascii="Times New Roman" w:hAnsi="Times New Roman" w:cs="Times New Roman"/>
          <w:sz w:val="24"/>
          <w:szCs w:val="24"/>
        </w:rPr>
        <w:t xml:space="preserve">demonstrated physical </w:t>
      </w:r>
      <w:r w:rsidR="00DE4A30">
        <w:rPr>
          <w:rFonts w:ascii="Times New Roman" w:hAnsi="Times New Roman" w:cs="Times New Roman"/>
          <w:sz w:val="24"/>
          <w:szCs w:val="24"/>
        </w:rPr>
        <w:t>activity</w:t>
      </w:r>
      <w:r w:rsidR="00DE4A3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w:t>
      </w:r>
      <w:r w:rsidR="00BD4B6A">
        <w:rPr>
          <w:rFonts w:ascii="Times New Roman" w:hAnsi="Times New Roman" w:cs="Times New Roman"/>
          <w:sz w:val="24"/>
          <w:szCs w:val="24"/>
        </w:rPr>
        <w:t xml:space="preserve"> </w:t>
      </w:r>
      <w:r w:rsidR="006771E9" w:rsidRPr="00D42971">
        <w:rPr>
          <w:rFonts w:ascii="Times New Roman" w:hAnsi="Times New Roman" w:cs="Times New Roman"/>
          <w:sz w:val="24"/>
          <w:szCs w:val="24"/>
        </w:rPr>
        <w:t>(p &lt; 0.01)</w:t>
      </w:r>
      <w:r w:rsidR="000E2B50" w:rsidRPr="00D42971">
        <w:rPr>
          <w:rFonts w:ascii="Times New Roman" w:hAnsi="Times New Roman" w:cs="Times New Roman"/>
          <w:sz w:val="24"/>
          <w:szCs w:val="24"/>
        </w:rPr>
        <w:t xml:space="preserve"> </w:t>
      </w:r>
      <w:r w:rsidR="00BD4B6A">
        <w:rPr>
          <w:rFonts w:ascii="Times New Roman" w:hAnsi="Times New Roman" w:cs="Times New Roman"/>
          <w:sz w:val="24"/>
          <w:szCs w:val="24"/>
        </w:rPr>
        <w:t xml:space="preserve">treatment effects on </w:t>
      </w:r>
      <w:r w:rsidR="00DE4A30">
        <w:rPr>
          <w:rFonts w:ascii="Times New Roman" w:hAnsi="Times New Roman" w:cs="Times New Roman"/>
          <w:sz w:val="24"/>
          <w:szCs w:val="24"/>
        </w:rPr>
        <w:t xml:space="preserve">overall </w:t>
      </w:r>
      <w:r w:rsidR="00BD4B6A">
        <w:rPr>
          <w:rFonts w:ascii="Times New Roman" w:hAnsi="Times New Roman" w:cs="Times New Roman"/>
          <w:sz w:val="24"/>
          <w:szCs w:val="24"/>
        </w:rPr>
        <w:t>MHQ</w:t>
      </w:r>
      <w:r w:rsidR="000E2B50" w:rsidRPr="00D42971">
        <w:rPr>
          <w:rFonts w:ascii="Times New Roman" w:hAnsi="Times New Roman" w:cs="Times New Roman"/>
          <w:sz w:val="24"/>
          <w:szCs w:val="24"/>
        </w:rPr>
        <w:t xml:space="preserve"> </w:t>
      </w:r>
      <w:r w:rsidR="00DE4A30">
        <w:rPr>
          <w:rFonts w:ascii="Times New Roman" w:hAnsi="Times New Roman" w:cs="Times New Roman"/>
          <w:sz w:val="24"/>
          <w:szCs w:val="24"/>
        </w:rPr>
        <w:t xml:space="preserve">scores </w:t>
      </w:r>
      <w:commentRangeStart w:id="54"/>
      <w:commentRangeStart w:id="55"/>
      <w:r w:rsidR="000E2B50" w:rsidRPr="00D42971">
        <w:rPr>
          <w:rFonts w:ascii="Times New Roman" w:hAnsi="Times New Roman" w:cs="Times New Roman"/>
          <w:sz w:val="24"/>
          <w:szCs w:val="24"/>
        </w:rPr>
        <w:t>(</w:t>
      </w:r>
      <w:r w:rsidR="00FF2885">
        <w:rPr>
          <w:rFonts w:ascii="Times New Roman" w:hAnsi="Times New Roman" w:cs="Times New Roman"/>
          <w:sz w:val="24"/>
          <w:szCs w:val="24"/>
        </w:rPr>
        <w:t>ATC</w:t>
      </w:r>
      <w:r w:rsidR="000E2B50" w:rsidRPr="00D42971">
        <w:rPr>
          <w:rFonts w:ascii="Times New Roman" w:hAnsi="Times New Roman" w:cs="Times New Roman"/>
          <w:sz w:val="24"/>
          <w:szCs w:val="24"/>
        </w:rPr>
        <w:t xml:space="preserve"> = </w:t>
      </w:r>
      <w:r w:rsidR="006426DE" w:rsidRPr="00D42971">
        <w:rPr>
          <w:rFonts w:ascii="Times New Roman" w:hAnsi="Times New Roman" w:cs="Times New Roman"/>
          <w:sz w:val="24"/>
          <w:szCs w:val="24"/>
        </w:rPr>
        <w:t>1</w:t>
      </w:r>
      <w:r w:rsidR="00FF2885">
        <w:rPr>
          <w:rFonts w:ascii="Times New Roman" w:hAnsi="Times New Roman" w:cs="Times New Roman"/>
          <w:sz w:val="24"/>
          <w:szCs w:val="24"/>
        </w:rPr>
        <w:t>7</w:t>
      </w:r>
      <w:r w:rsidR="006426DE" w:rsidRPr="00D42971">
        <w:rPr>
          <w:rFonts w:ascii="Times New Roman" w:hAnsi="Times New Roman" w:cs="Times New Roman"/>
          <w:sz w:val="24"/>
          <w:szCs w:val="24"/>
        </w:rPr>
        <w:t>.</w:t>
      </w:r>
      <w:r w:rsidR="00FF2885">
        <w:rPr>
          <w:rFonts w:ascii="Times New Roman" w:hAnsi="Times New Roman" w:cs="Times New Roman"/>
          <w:sz w:val="24"/>
          <w:szCs w:val="24"/>
        </w:rPr>
        <w:t>86</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w:t>
      </w:r>
      <w:r w:rsidR="00FF2885">
        <w:rPr>
          <w:rFonts w:ascii="Times New Roman" w:hAnsi="Times New Roman" w:cs="Times New Roman"/>
          <w:sz w:val="24"/>
          <w:szCs w:val="24"/>
        </w:rPr>
        <w:t>07</w:t>
      </w:r>
      <w:r w:rsidR="006426DE" w:rsidRPr="00D42971">
        <w:rPr>
          <w:rFonts w:ascii="Times New Roman" w:hAnsi="Times New Roman" w:cs="Times New Roman"/>
          <w:sz w:val="24"/>
          <w:szCs w:val="24"/>
        </w:rPr>
        <w:t>-2</w:t>
      </w:r>
      <w:r w:rsidR="00FF2885">
        <w:rPr>
          <w:rFonts w:ascii="Times New Roman" w:hAnsi="Times New Roman" w:cs="Times New Roman"/>
          <w:sz w:val="24"/>
          <w:szCs w:val="24"/>
        </w:rPr>
        <w:t>0.64</w:t>
      </w:r>
      <w:r w:rsidR="006426DE" w:rsidRPr="00D42971">
        <w:rPr>
          <w:rFonts w:ascii="Times New Roman" w:hAnsi="Times New Roman" w:cs="Times New Roman"/>
          <w:sz w:val="24"/>
          <w:szCs w:val="24"/>
        </w:rPr>
        <w:t>)</w:t>
      </w:r>
      <w:r w:rsidR="000E2B50" w:rsidRPr="00D42971">
        <w:rPr>
          <w:rFonts w:ascii="Times New Roman" w:hAnsi="Times New Roman" w:cs="Times New Roman"/>
          <w:sz w:val="24"/>
          <w:szCs w:val="24"/>
        </w:rPr>
        <w:t>, which coincided with a small effect size</w:t>
      </w:r>
      <w:r w:rsidR="009D1E27">
        <w:rPr>
          <w:rFonts w:ascii="Times New Roman" w:hAnsi="Times New Roman" w:cs="Times New Roman"/>
          <w:sz w:val="24"/>
          <w:szCs w:val="24"/>
        </w:rPr>
        <w:t xml:space="preserve"> calculated using standard deviations from the unweighted data</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w:t>
      </w:r>
      <w:r w:rsidR="00FF2885">
        <w:rPr>
          <w:rFonts w:ascii="Times New Roman" w:hAnsi="Times New Roman" w:cs="Times New Roman"/>
          <w:sz w:val="24"/>
          <w:szCs w:val="24"/>
        </w:rPr>
        <w:t>5</w:t>
      </w:r>
      <w:r w:rsidR="00FE555F" w:rsidRPr="00D42971">
        <w:rPr>
          <w:rFonts w:ascii="Times New Roman" w:hAnsi="Times New Roman" w:cs="Times New Roman"/>
          <w:sz w:val="24"/>
          <w:szCs w:val="24"/>
        </w:rPr>
        <w:t>)</w:t>
      </w:r>
      <w:r w:rsidR="000E2B50" w:rsidRPr="00D42971">
        <w:rPr>
          <w:rFonts w:ascii="Times New Roman" w:hAnsi="Times New Roman" w:cs="Times New Roman"/>
          <w:sz w:val="24"/>
          <w:szCs w:val="24"/>
        </w:rPr>
        <w:t xml:space="preserve">. Physical </w:t>
      </w:r>
      <w:r w:rsidR="00DE4A30">
        <w:rPr>
          <w:rFonts w:ascii="Times New Roman" w:hAnsi="Times New Roman" w:cs="Times New Roman"/>
          <w:sz w:val="24"/>
          <w:szCs w:val="24"/>
        </w:rPr>
        <w:t xml:space="preserve">activity </w:t>
      </w:r>
      <w:r w:rsidR="000E2B50" w:rsidRPr="00D42971">
        <w:rPr>
          <w:rFonts w:ascii="Times New Roman" w:hAnsi="Times New Roman" w:cs="Times New Roman"/>
          <w:sz w:val="24"/>
          <w:szCs w:val="24"/>
        </w:rPr>
        <w:t xml:space="preserve">was also associated with </w:t>
      </w:r>
      <w:r w:rsidR="00E331F4">
        <w:rPr>
          <w:rFonts w:ascii="Times New Roman" w:hAnsi="Times New Roman" w:cs="Times New Roman"/>
          <w:sz w:val="24"/>
          <w:szCs w:val="24"/>
        </w:rPr>
        <w:t xml:space="preserve">significant </w:t>
      </w:r>
      <w:r w:rsidR="00BD4B6A">
        <w:rPr>
          <w:rFonts w:ascii="Times New Roman" w:hAnsi="Times New Roman" w:cs="Times New Roman"/>
          <w:sz w:val="24"/>
          <w:szCs w:val="24"/>
        </w:rPr>
        <w:t xml:space="preserve">treatment effects </w:t>
      </w:r>
      <w:r w:rsidR="000E2B50" w:rsidRPr="00D42971">
        <w:rPr>
          <w:rFonts w:ascii="Times New Roman" w:hAnsi="Times New Roman" w:cs="Times New Roman"/>
          <w:sz w:val="24"/>
          <w:szCs w:val="24"/>
        </w:rPr>
        <w:t xml:space="preserve">for each of the six MHQ </w:t>
      </w:r>
      <w:r w:rsidR="00DE4A30" w:rsidRPr="00D42971">
        <w:rPr>
          <w:rFonts w:ascii="Times New Roman" w:hAnsi="Times New Roman" w:cs="Times New Roman"/>
          <w:sz w:val="24"/>
          <w:szCs w:val="24"/>
        </w:rPr>
        <w:t>sub</w:t>
      </w:r>
      <w:r w:rsidR="00DE4A30">
        <w:rPr>
          <w:rFonts w:ascii="Times New Roman" w:hAnsi="Times New Roman" w:cs="Times New Roman"/>
          <w:sz w:val="24"/>
          <w:szCs w:val="24"/>
        </w:rPr>
        <w:t>categorie</w:t>
      </w:r>
      <w:r w:rsidR="00DE4A30" w:rsidRPr="00D42971">
        <w:rPr>
          <w:rFonts w:ascii="Times New Roman" w:hAnsi="Times New Roman" w:cs="Times New Roman"/>
          <w:sz w:val="24"/>
          <w:szCs w:val="24"/>
        </w:rPr>
        <w:t>s</w:t>
      </w:r>
      <w:r w:rsidR="000E2B50" w:rsidRPr="00D42971">
        <w:rPr>
          <w:rFonts w:ascii="Times New Roman" w:hAnsi="Times New Roman" w:cs="Times New Roman"/>
          <w:sz w:val="24"/>
          <w:szCs w:val="24"/>
        </w:rPr>
        <w:t xml:space="preserve">: Core Cognition </w:t>
      </w:r>
      <w:r w:rsidR="00FF2885">
        <w:rPr>
          <w:rFonts w:ascii="Times New Roman" w:hAnsi="Times New Roman" w:cs="Times New Roman"/>
          <w:sz w:val="24"/>
          <w:szCs w:val="24"/>
        </w:rPr>
        <w:t xml:space="preserve">(ATC = </w:t>
      </w:r>
      <w:r w:rsidR="004378B2" w:rsidRPr="00D42971">
        <w:rPr>
          <w:rFonts w:ascii="Times New Roman" w:hAnsi="Times New Roman" w:cs="Times New Roman"/>
          <w:sz w:val="24"/>
          <w:szCs w:val="24"/>
        </w:rPr>
        <w:t>16.</w:t>
      </w:r>
      <w:r w:rsidR="00FF2885">
        <w:rPr>
          <w:rFonts w:ascii="Times New Roman" w:hAnsi="Times New Roman" w:cs="Times New Roman"/>
          <w:sz w:val="24"/>
          <w:szCs w:val="24"/>
        </w:rPr>
        <w:t>33</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w:t>
      </w:r>
      <w:r w:rsidR="00D71757">
        <w:rPr>
          <w:rFonts w:ascii="Times New Roman" w:hAnsi="Times New Roman" w:cs="Times New Roman"/>
          <w:sz w:val="24"/>
          <w:szCs w:val="24"/>
        </w:rPr>
        <w:t>8</w:t>
      </w:r>
      <w:r w:rsidR="004378B2" w:rsidRPr="00D42971">
        <w:rPr>
          <w:rFonts w:ascii="Times New Roman" w:hAnsi="Times New Roman" w:cs="Times New Roman"/>
          <w:sz w:val="24"/>
          <w:szCs w:val="24"/>
        </w:rPr>
        <w:t>7</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w:t>
      </w:r>
      <w:r w:rsidR="00682D10" w:rsidRPr="00D42971">
        <w:rPr>
          <w:rFonts w:ascii="Times New Roman" w:hAnsi="Times New Roman" w:cs="Times New Roman"/>
          <w:sz w:val="24"/>
          <w:szCs w:val="24"/>
        </w:rPr>
        <w:t>.</w:t>
      </w:r>
      <w:r w:rsidR="000D2AD1">
        <w:rPr>
          <w:rFonts w:ascii="Times New Roman" w:hAnsi="Times New Roman" w:cs="Times New Roman"/>
          <w:sz w:val="24"/>
          <w:szCs w:val="24"/>
        </w:rPr>
        <w:t>78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w:t>
      </w:r>
      <w:r w:rsidR="00D71757">
        <w:rPr>
          <w:rFonts w:ascii="Times New Roman" w:hAnsi="Times New Roman" w:cs="Times New Roman"/>
          <w:sz w:val="24"/>
          <w:szCs w:val="24"/>
        </w:rPr>
        <w:t>57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4</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83</w:t>
      </w:r>
      <w:r w:rsidR="00682D10" w:rsidRPr="00D42971">
        <w:rPr>
          <w:rFonts w:ascii="Times New Roman" w:hAnsi="Times New Roman" w:cs="Times New Roman"/>
          <w:sz w:val="24"/>
          <w:szCs w:val="24"/>
        </w:rPr>
        <w:t>-20.</w:t>
      </w:r>
      <w:r w:rsidR="00D71757">
        <w:rPr>
          <w:rFonts w:ascii="Times New Roman" w:hAnsi="Times New Roman" w:cs="Times New Roman"/>
          <w:sz w:val="24"/>
          <w:szCs w:val="24"/>
        </w:rPr>
        <w:t>31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w:t>
      </w:r>
      <w:r w:rsidR="00D71757">
        <w:rPr>
          <w:rFonts w:ascii="Times New Roman" w:hAnsi="Times New Roman" w:cs="Times New Roman"/>
          <w:sz w:val="24"/>
          <w:szCs w:val="24"/>
        </w:rPr>
        <w:t>6</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Drive and Motivation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15.</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w:t>
      </w:r>
      <w:r w:rsidR="00D71757">
        <w:rPr>
          <w:rFonts w:ascii="Times New Roman" w:hAnsi="Times New Roman" w:cs="Times New Roman"/>
          <w:sz w:val="24"/>
          <w:szCs w:val="24"/>
        </w:rPr>
        <w:t>87</w:t>
      </w:r>
      <w:r w:rsidR="00682D10" w:rsidRPr="00D42971">
        <w:rPr>
          <w:rFonts w:ascii="Times New Roman" w:hAnsi="Times New Roman" w:cs="Times New Roman"/>
          <w:sz w:val="24"/>
          <w:szCs w:val="24"/>
        </w:rPr>
        <w:t>-18.</w:t>
      </w:r>
      <w:r w:rsidR="00D71757">
        <w:rPr>
          <w:rFonts w:ascii="Times New Roman" w:hAnsi="Times New Roman" w:cs="Times New Roman"/>
          <w:sz w:val="24"/>
          <w:szCs w:val="24"/>
        </w:rPr>
        <w:t>86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Mood and Outlook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27</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2.53</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8.01</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xml:space="preserve">= </w:t>
      </w:r>
      <w:r w:rsidR="00682D10" w:rsidRPr="00D42971">
        <w:rPr>
          <w:rFonts w:ascii="Times New Roman" w:hAnsi="Times New Roman" w:cs="Times New Roman"/>
          <w:sz w:val="24"/>
          <w:szCs w:val="24"/>
        </w:rPr>
        <w:lastRenderedPageBreak/>
        <w:t>0.2</w:t>
      </w:r>
      <w:r w:rsidR="00D71757">
        <w:rPr>
          <w:rFonts w:ascii="Times New Roman" w:hAnsi="Times New Roman" w:cs="Times New Roman"/>
          <w:sz w:val="24"/>
          <w:szCs w:val="24"/>
        </w:rPr>
        <w:t>2</w:t>
      </w:r>
      <w:r w:rsidR="00682D10" w:rsidRPr="00D42971">
        <w:rPr>
          <w:rFonts w:ascii="Times New Roman" w:hAnsi="Times New Roman" w:cs="Times New Roman"/>
          <w:sz w:val="24"/>
          <w:szCs w:val="24"/>
        </w:rPr>
        <w:t xml:space="preserve">), </w:t>
      </w:r>
      <w:r w:rsidRPr="00D42971">
        <w:rPr>
          <w:rFonts w:ascii="Times New Roman" w:hAnsi="Times New Roman" w:cs="Times New Roman"/>
          <w:sz w:val="24"/>
          <w:szCs w:val="24"/>
        </w:rPr>
        <w:t>Social Self (</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3</w:t>
      </w:r>
      <w:r w:rsidR="00682D10" w:rsidRPr="00D42971">
        <w:rPr>
          <w:rFonts w:ascii="Times New Roman" w:hAnsi="Times New Roman" w:cs="Times New Roman"/>
          <w:sz w:val="24"/>
          <w:szCs w:val="24"/>
        </w:rPr>
        <w:t>.0</w:t>
      </w:r>
      <w:r w:rsidR="00D71757">
        <w:rPr>
          <w:rFonts w:ascii="Times New Roman" w:hAnsi="Times New Roman" w:cs="Times New Roman"/>
          <w:sz w:val="24"/>
          <w:szCs w:val="24"/>
        </w:rPr>
        <w:t>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0</w:t>
      </w:r>
      <w:r w:rsidR="00682D10" w:rsidRPr="00D42971">
        <w:rPr>
          <w:rFonts w:ascii="Times New Roman" w:hAnsi="Times New Roman" w:cs="Times New Roman"/>
          <w:sz w:val="24"/>
          <w:szCs w:val="24"/>
        </w:rPr>
        <w:t>.</w:t>
      </w:r>
      <w:r w:rsidR="00D71757">
        <w:rPr>
          <w:rFonts w:ascii="Times New Roman" w:hAnsi="Times New Roman" w:cs="Times New Roman"/>
          <w:sz w:val="24"/>
          <w:szCs w:val="24"/>
        </w:rPr>
        <w:t>18</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5</w:t>
      </w:r>
      <w:r w:rsidR="00682D10" w:rsidRPr="00D42971">
        <w:rPr>
          <w:rFonts w:ascii="Times New Roman" w:hAnsi="Times New Roman" w:cs="Times New Roman"/>
          <w:sz w:val="24"/>
          <w:szCs w:val="24"/>
        </w:rPr>
        <w:t>.</w:t>
      </w:r>
      <w:r w:rsidR="00D71757">
        <w:rPr>
          <w:rFonts w:ascii="Times New Roman" w:hAnsi="Times New Roman" w:cs="Times New Roman"/>
          <w:sz w:val="24"/>
          <w:szCs w:val="24"/>
        </w:rPr>
        <w:t>85</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w:t>
      </w:r>
      <w:r w:rsidR="00D71757">
        <w:rPr>
          <w:rFonts w:ascii="Times New Roman" w:hAnsi="Times New Roman" w:cs="Times New Roman"/>
          <w:sz w:val="24"/>
          <w:szCs w:val="24"/>
        </w:rPr>
        <w:t>7</w:t>
      </w:r>
      <w:r w:rsidR="00682D10" w:rsidRPr="00D42971">
        <w:rPr>
          <w:rFonts w:ascii="Times New Roman" w:hAnsi="Times New Roman" w:cs="Times New Roman"/>
          <w:sz w:val="24"/>
          <w:szCs w:val="24"/>
        </w:rPr>
        <w:t xml:space="preserve">), and </w:t>
      </w:r>
      <w:r w:rsidRPr="00D42971">
        <w:rPr>
          <w:rFonts w:ascii="Times New Roman" w:hAnsi="Times New Roman" w:cs="Times New Roman"/>
          <w:sz w:val="24"/>
          <w:szCs w:val="24"/>
        </w:rPr>
        <w:t xml:space="preserve">Mind-Body </w:t>
      </w:r>
      <w:r w:rsidR="00E331F4">
        <w:rPr>
          <w:rFonts w:ascii="Times New Roman" w:hAnsi="Times New Roman" w:cs="Times New Roman"/>
          <w:sz w:val="24"/>
          <w:szCs w:val="24"/>
        </w:rPr>
        <w:t xml:space="preserve">Connection </w:t>
      </w:r>
      <w:r w:rsidRPr="00D42971">
        <w:rPr>
          <w:rFonts w:ascii="Times New Roman" w:hAnsi="Times New Roman" w:cs="Times New Roman"/>
          <w:sz w:val="24"/>
          <w:szCs w:val="24"/>
        </w:rPr>
        <w:t>(</w:t>
      </w:r>
      <w:r w:rsidR="00D71757">
        <w:rPr>
          <w:rFonts w:ascii="Times New Roman" w:hAnsi="Times New Roman" w:cs="Times New Roman"/>
          <w:sz w:val="24"/>
          <w:szCs w:val="24"/>
        </w:rPr>
        <w:t>ATC</w:t>
      </w:r>
      <w:r w:rsidRPr="00D42971">
        <w:rPr>
          <w:rFonts w:ascii="Times New Roman" w:hAnsi="Times New Roman" w:cs="Times New Roman"/>
          <w:sz w:val="24"/>
          <w:szCs w:val="24"/>
        </w:rPr>
        <w:t xml:space="preserve"> = </w:t>
      </w:r>
      <w:r w:rsidR="00682D10" w:rsidRPr="00D42971">
        <w:rPr>
          <w:rFonts w:ascii="Times New Roman" w:hAnsi="Times New Roman" w:cs="Times New Roman"/>
          <w:sz w:val="24"/>
          <w:szCs w:val="24"/>
        </w:rPr>
        <w:t>19.</w:t>
      </w:r>
      <w:r w:rsidR="00D71757">
        <w:rPr>
          <w:rFonts w:ascii="Times New Roman" w:hAnsi="Times New Roman" w:cs="Times New Roman"/>
          <w:sz w:val="24"/>
          <w:szCs w:val="24"/>
        </w:rPr>
        <w:t>25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w:t>
      </w:r>
      <w:r w:rsidR="00D71757">
        <w:rPr>
          <w:rFonts w:ascii="Times New Roman" w:hAnsi="Times New Roman" w:cs="Times New Roman"/>
          <w:sz w:val="24"/>
          <w:szCs w:val="24"/>
        </w:rPr>
        <w:t>6.66</w:t>
      </w:r>
      <w:r w:rsidR="00682D10" w:rsidRPr="00D42971">
        <w:rPr>
          <w:rFonts w:ascii="Times New Roman" w:hAnsi="Times New Roman" w:cs="Times New Roman"/>
          <w:sz w:val="24"/>
          <w:szCs w:val="24"/>
        </w:rPr>
        <w:t>-2</w:t>
      </w:r>
      <w:r w:rsidR="00D71757">
        <w:rPr>
          <w:rFonts w:ascii="Times New Roman" w:hAnsi="Times New Roman" w:cs="Times New Roman"/>
          <w:sz w:val="24"/>
          <w:szCs w:val="24"/>
        </w:rPr>
        <w:t>1.84</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w:t>
      </w:r>
      <w:r w:rsidR="00D71757">
        <w:rPr>
          <w:rFonts w:ascii="Times New Roman" w:hAnsi="Times New Roman" w:cs="Times New Roman"/>
          <w:sz w:val="24"/>
          <w:szCs w:val="24"/>
        </w:rPr>
        <w:t>1</w:t>
      </w:r>
      <w:r w:rsidR="00682D10" w:rsidRPr="00D42971">
        <w:rPr>
          <w:rFonts w:ascii="Times New Roman" w:hAnsi="Times New Roman" w:cs="Times New Roman"/>
          <w:sz w:val="24"/>
          <w:szCs w:val="24"/>
        </w:rPr>
        <w:t xml:space="preserve">). </w:t>
      </w:r>
      <w:commentRangeEnd w:id="54"/>
      <w:r w:rsidR="00DA06FA">
        <w:rPr>
          <w:rStyle w:val="CommentReference"/>
        </w:rPr>
        <w:commentReference w:id="54"/>
      </w:r>
      <w:commentRangeEnd w:id="55"/>
      <w:r w:rsidR="002914B5">
        <w:rPr>
          <w:rStyle w:val="CommentReference"/>
        </w:rPr>
        <w:commentReference w:id="55"/>
      </w:r>
    </w:p>
    <w:p w14:paraId="0DF51C61" w14:textId="2E61049E" w:rsidR="004B62B7"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DE4A30">
        <w:rPr>
          <w:rFonts w:ascii="Times New Roman" w:hAnsi="Times New Roman" w:cs="Times New Roman"/>
          <w:b/>
          <w:sz w:val="24"/>
          <w:szCs w:val="24"/>
        </w:rPr>
        <w:t>Activity</w:t>
      </w:r>
      <w:r w:rsidR="00DE4A30" w:rsidRPr="00D42971">
        <w:rPr>
          <w:rFonts w:ascii="Times New Roman" w:hAnsi="Times New Roman" w:cs="Times New Roman"/>
          <w:b/>
          <w:sz w:val="24"/>
          <w:szCs w:val="24"/>
        </w:rPr>
        <w:t xml:space="preserve"> </w:t>
      </w:r>
      <w:r w:rsidR="0076191F">
        <w:rPr>
          <w:rFonts w:ascii="Times New Roman" w:hAnsi="Times New Roman" w:cs="Times New Roman"/>
          <w:b/>
          <w:sz w:val="24"/>
          <w:szCs w:val="24"/>
        </w:rPr>
        <w:t>and</w:t>
      </w:r>
      <w:r w:rsidRPr="00D42971">
        <w:rPr>
          <w:rFonts w:ascii="Times New Roman" w:hAnsi="Times New Roman" w:cs="Times New Roman"/>
          <w:b/>
          <w:sz w:val="24"/>
          <w:szCs w:val="24"/>
        </w:rPr>
        <w:t xml:space="preserve"> Age</w:t>
      </w:r>
      <w:r w:rsidR="0039631D">
        <w:rPr>
          <w:rFonts w:ascii="Times New Roman" w:hAnsi="Times New Roman" w:cs="Times New Roman"/>
          <w:b/>
          <w:sz w:val="24"/>
          <w:szCs w:val="24"/>
        </w:rPr>
        <w:t xml:space="preserve"> </w:t>
      </w:r>
    </w:p>
    <w:p w14:paraId="3C7F8C89" w14:textId="6971ADF2" w:rsidR="00A5251B" w:rsidRDefault="00760B47" w:rsidP="00F721EE">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DE4A30">
        <w:rPr>
          <w:rFonts w:ascii="Times New Roman" w:hAnsi="Times New Roman" w:cs="Times New Roman"/>
          <w:sz w:val="24"/>
          <w:szCs w:val="24"/>
        </w:rPr>
        <w:t>s</w:t>
      </w:r>
      <w:r>
        <w:rPr>
          <w:rFonts w:ascii="Times New Roman" w:hAnsi="Times New Roman" w:cs="Times New Roman"/>
          <w:sz w:val="24"/>
          <w:szCs w:val="24"/>
        </w:rPr>
        <w:t xml:space="preserve"> 1 and 2 show </w:t>
      </w:r>
      <w:r w:rsidR="00E331F4">
        <w:rPr>
          <w:rFonts w:ascii="Times New Roman" w:hAnsi="Times New Roman" w:cs="Times New Roman"/>
          <w:sz w:val="24"/>
          <w:szCs w:val="24"/>
        </w:rPr>
        <w:t xml:space="preserve">the </w:t>
      </w:r>
      <w:r>
        <w:rPr>
          <w:rFonts w:ascii="Times New Roman" w:hAnsi="Times New Roman" w:cs="Times New Roman"/>
          <w:sz w:val="24"/>
          <w:szCs w:val="24"/>
        </w:rPr>
        <w:t xml:space="preserve">effects of PA on </w:t>
      </w:r>
      <w:r w:rsidR="00DE4A30">
        <w:rPr>
          <w:rFonts w:ascii="Times New Roman" w:hAnsi="Times New Roman" w:cs="Times New Roman"/>
          <w:sz w:val="24"/>
          <w:szCs w:val="24"/>
        </w:rPr>
        <w:t xml:space="preserve">overall </w:t>
      </w:r>
      <w:r>
        <w:rPr>
          <w:rFonts w:ascii="Times New Roman" w:hAnsi="Times New Roman" w:cs="Times New Roman"/>
          <w:sz w:val="24"/>
          <w:szCs w:val="24"/>
        </w:rPr>
        <w:t>MHQ</w:t>
      </w:r>
      <w:r w:rsidR="00DE4A30">
        <w:rPr>
          <w:rFonts w:ascii="Times New Roman" w:hAnsi="Times New Roman" w:cs="Times New Roman"/>
          <w:sz w:val="24"/>
          <w:szCs w:val="24"/>
        </w:rPr>
        <w:t xml:space="preserve"> scores</w:t>
      </w:r>
      <w:r>
        <w:rPr>
          <w:rFonts w:ascii="Times New Roman" w:hAnsi="Times New Roman" w:cs="Times New Roman"/>
          <w:sz w:val="24"/>
          <w:szCs w:val="24"/>
        </w:rPr>
        <w:t xml:space="preserve"> and each </w:t>
      </w:r>
      <w:r w:rsidR="00DE4A30">
        <w:rPr>
          <w:rFonts w:ascii="Times New Roman" w:hAnsi="Times New Roman" w:cs="Times New Roman"/>
          <w:sz w:val="24"/>
          <w:szCs w:val="24"/>
        </w:rPr>
        <w:t>subcategory by each</w:t>
      </w:r>
      <w:r>
        <w:rPr>
          <w:rFonts w:ascii="Times New Roman" w:hAnsi="Times New Roman" w:cs="Times New Roman"/>
          <w:sz w:val="24"/>
          <w:szCs w:val="24"/>
        </w:rPr>
        <w:t xml:space="preserve"> age group.</w:t>
      </w:r>
      <w:r w:rsidR="00843720">
        <w:rPr>
          <w:rFonts w:ascii="Times New Roman" w:hAnsi="Times New Roman" w:cs="Times New Roman"/>
          <w:sz w:val="24"/>
          <w:szCs w:val="24"/>
        </w:rPr>
        <w:t xml:space="preserve"> </w:t>
      </w:r>
      <w:r w:rsidR="00DA06FA">
        <w:rPr>
          <w:rFonts w:ascii="Times New Roman" w:hAnsi="Times New Roman" w:cs="Times New Roman"/>
          <w:sz w:val="24"/>
          <w:szCs w:val="24"/>
        </w:rPr>
        <w:t>Briefly, overall trends showed significant b</w:t>
      </w:r>
      <w:r w:rsidR="00843720">
        <w:rPr>
          <w:rFonts w:ascii="Times New Roman" w:hAnsi="Times New Roman" w:cs="Times New Roman"/>
          <w:sz w:val="24"/>
          <w:szCs w:val="24"/>
        </w:rPr>
        <w:t>eneficial effects of physical activity on overall MHQ scores and each MHQ subcategory across each age group</w:t>
      </w:r>
      <w:r w:rsidR="00DA06FA">
        <w:rPr>
          <w:rFonts w:ascii="Times New Roman" w:hAnsi="Times New Roman" w:cs="Times New Roman"/>
          <w:sz w:val="24"/>
          <w:szCs w:val="24"/>
        </w:rPr>
        <w:t xml:space="preserve">. Larger effects were observed for young and middle-aged adults as well as those 85+ years of age. </w:t>
      </w:r>
      <w:commentRangeStart w:id="56"/>
      <w:commentRangeStart w:id="57"/>
      <w:r w:rsidR="00C8141F">
        <w:rPr>
          <w:rFonts w:ascii="Times New Roman" w:hAnsi="Times New Roman" w:cs="Times New Roman"/>
          <w:sz w:val="24"/>
          <w:szCs w:val="24"/>
        </w:rPr>
        <w:t xml:space="preserve">Inspection of the </w:t>
      </w:r>
      <w:r w:rsidR="003D31AD">
        <w:rPr>
          <w:rFonts w:ascii="Times New Roman" w:hAnsi="Times New Roman" w:cs="Times New Roman"/>
          <w:sz w:val="24"/>
          <w:szCs w:val="24"/>
        </w:rPr>
        <w:t xml:space="preserve">estimated </w:t>
      </w:r>
      <w:r w:rsidR="00C8141F">
        <w:rPr>
          <w:rFonts w:ascii="Times New Roman" w:hAnsi="Times New Roman" w:cs="Times New Roman"/>
          <w:sz w:val="24"/>
          <w:szCs w:val="24"/>
        </w:rPr>
        <w:t xml:space="preserve">effects on the </w:t>
      </w:r>
      <w:r w:rsidR="00DA06FA">
        <w:rPr>
          <w:rFonts w:ascii="Times New Roman" w:hAnsi="Times New Roman" w:cs="Times New Roman"/>
          <w:sz w:val="24"/>
          <w:szCs w:val="24"/>
        </w:rPr>
        <w:t xml:space="preserve">six MHQ subcategories </w:t>
      </w:r>
      <w:r w:rsidR="00C8141F">
        <w:rPr>
          <w:rFonts w:ascii="Times New Roman" w:hAnsi="Times New Roman" w:cs="Times New Roman"/>
          <w:sz w:val="24"/>
          <w:szCs w:val="24"/>
        </w:rPr>
        <w:t>suggest that younger age groups ma</w:t>
      </w:r>
      <w:r w:rsidR="00A5251B">
        <w:rPr>
          <w:rFonts w:ascii="Times New Roman" w:hAnsi="Times New Roman" w:cs="Times New Roman"/>
          <w:sz w:val="24"/>
          <w:szCs w:val="24"/>
        </w:rPr>
        <w:t xml:space="preserve">y experience more favorable effects from physical </w:t>
      </w:r>
      <w:r w:rsidR="00DA06FA">
        <w:rPr>
          <w:rFonts w:ascii="Times New Roman" w:hAnsi="Times New Roman" w:cs="Times New Roman"/>
          <w:sz w:val="24"/>
          <w:szCs w:val="24"/>
        </w:rPr>
        <w:t xml:space="preserve">activity </w:t>
      </w:r>
      <w:r w:rsidR="00A5251B">
        <w:rPr>
          <w:rFonts w:ascii="Times New Roman" w:hAnsi="Times New Roman" w:cs="Times New Roman"/>
          <w:sz w:val="24"/>
          <w:szCs w:val="24"/>
        </w:rPr>
        <w:t xml:space="preserve">for Core Cognition and Adaptability and Resilience, as compared to the other older age groups. All ATCs and </w:t>
      </w:r>
      <w:r w:rsidR="009351F1">
        <w:rPr>
          <w:rFonts w:ascii="Times New Roman" w:hAnsi="Times New Roman" w:cs="Times New Roman"/>
          <w:sz w:val="24"/>
          <w:szCs w:val="24"/>
        </w:rPr>
        <w:t>standard errors</w:t>
      </w:r>
      <w:r w:rsidR="00A5251B">
        <w:rPr>
          <w:rFonts w:ascii="Times New Roman" w:hAnsi="Times New Roman" w:cs="Times New Roman"/>
          <w:sz w:val="24"/>
          <w:szCs w:val="24"/>
        </w:rPr>
        <w:t xml:space="preserve"> </w:t>
      </w:r>
      <w:r w:rsidR="00F60C25">
        <w:rPr>
          <w:rFonts w:ascii="Times New Roman" w:hAnsi="Times New Roman" w:cs="Times New Roman"/>
          <w:sz w:val="24"/>
          <w:szCs w:val="24"/>
        </w:rPr>
        <w:t xml:space="preserve">can be found in </w:t>
      </w:r>
      <w:r>
        <w:rPr>
          <w:rFonts w:ascii="Times New Roman" w:hAnsi="Times New Roman" w:cs="Times New Roman"/>
          <w:sz w:val="24"/>
          <w:szCs w:val="24"/>
        </w:rPr>
        <w:t>Supplementary Materials</w:t>
      </w:r>
      <w:r w:rsidR="00584FB9">
        <w:rPr>
          <w:rFonts w:ascii="Times New Roman" w:hAnsi="Times New Roman" w:cs="Times New Roman"/>
          <w:sz w:val="24"/>
          <w:szCs w:val="24"/>
        </w:rPr>
        <w:t xml:space="preserve"> Table 1</w:t>
      </w:r>
      <w:r w:rsidR="00F60C25">
        <w:rPr>
          <w:rFonts w:ascii="Times New Roman" w:hAnsi="Times New Roman" w:cs="Times New Roman"/>
          <w:sz w:val="24"/>
          <w:szCs w:val="24"/>
        </w:rPr>
        <w:t>.</w:t>
      </w:r>
      <w:commentRangeEnd w:id="56"/>
      <w:r w:rsidR="00843720">
        <w:rPr>
          <w:rStyle w:val="CommentReference"/>
        </w:rPr>
        <w:commentReference w:id="56"/>
      </w:r>
      <w:commentRangeEnd w:id="57"/>
      <w:r w:rsidR="002914B5">
        <w:rPr>
          <w:rStyle w:val="CommentReference"/>
        </w:rPr>
        <w:commentReference w:id="57"/>
      </w:r>
    </w:p>
    <w:p w14:paraId="08F415A2" w14:textId="2383A3D0" w:rsidR="0076191F" w:rsidRDefault="0076191F" w:rsidP="0069763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006E134F">
        <w:rPr>
          <w:rFonts w:ascii="Times New Roman" w:hAnsi="Times New Roman" w:cs="Times New Roman"/>
          <w:sz w:val="24"/>
          <w:szCs w:val="24"/>
        </w:rPr>
        <w:t>s</w:t>
      </w:r>
      <w:r>
        <w:rPr>
          <w:rFonts w:ascii="Times New Roman" w:hAnsi="Times New Roman" w:cs="Times New Roman"/>
          <w:sz w:val="24"/>
          <w:szCs w:val="24"/>
        </w:rPr>
        <w:t xml:space="preserve"> 3 </w:t>
      </w:r>
      <w:r w:rsidR="006E134F">
        <w:rPr>
          <w:rFonts w:ascii="Times New Roman" w:hAnsi="Times New Roman" w:cs="Times New Roman"/>
          <w:sz w:val="24"/>
          <w:szCs w:val="24"/>
        </w:rPr>
        <w:t xml:space="preserve">and 4 </w:t>
      </w:r>
      <w:r>
        <w:rPr>
          <w:rFonts w:ascii="Times New Roman" w:hAnsi="Times New Roman" w:cs="Times New Roman"/>
          <w:sz w:val="24"/>
          <w:szCs w:val="24"/>
        </w:rPr>
        <w:t>show</w:t>
      </w:r>
      <w:r w:rsidR="00E331F4">
        <w:rPr>
          <w:rFonts w:ascii="Times New Roman" w:hAnsi="Times New Roman" w:cs="Times New Roman"/>
          <w:sz w:val="24"/>
          <w:szCs w:val="24"/>
        </w:rPr>
        <w:t xml:space="preserve"> the</w:t>
      </w:r>
      <w:r w:rsidR="00C47295">
        <w:rPr>
          <w:rFonts w:ascii="Times New Roman" w:hAnsi="Times New Roman" w:cs="Times New Roman"/>
          <w:sz w:val="24"/>
          <w:szCs w:val="24"/>
        </w:rPr>
        <w:t xml:space="preserve"> predicted </w:t>
      </w:r>
      <w:r w:rsidR="00356B59">
        <w:rPr>
          <w:rFonts w:ascii="Times New Roman" w:hAnsi="Times New Roman" w:cs="Times New Roman"/>
          <w:sz w:val="24"/>
          <w:szCs w:val="24"/>
        </w:rPr>
        <w:t>values</w:t>
      </w:r>
      <w:r w:rsidR="00C47295">
        <w:rPr>
          <w:rFonts w:ascii="Times New Roman" w:hAnsi="Times New Roman" w:cs="Times New Roman"/>
          <w:sz w:val="24"/>
          <w:szCs w:val="24"/>
        </w:rPr>
        <w:t xml:space="preserve"> of </w:t>
      </w:r>
      <w:r w:rsidR="006E134F">
        <w:rPr>
          <w:rFonts w:ascii="Times New Roman" w:hAnsi="Times New Roman" w:cs="Times New Roman"/>
          <w:sz w:val="24"/>
          <w:szCs w:val="24"/>
        </w:rPr>
        <w:t xml:space="preserve">overall </w:t>
      </w:r>
      <w:r w:rsidR="00C47295">
        <w:rPr>
          <w:rFonts w:ascii="Times New Roman" w:hAnsi="Times New Roman" w:cs="Times New Roman"/>
          <w:sz w:val="24"/>
          <w:szCs w:val="24"/>
        </w:rPr>
        <w:t xml:space="preserve">MHQ </w:t>
      </w:r>
      <w:r w:rsidR="006E134F">
        <w:rPr>
          <w:rFonts w:ascii="Times New Roman" w:hAnsi="Times New Roman" w:cs="Times New Roman"/>
          <w:sz w:val="24"/>
          <w:szCs w:val="24"/>
        </w:rPr>
        <w:t xml:space="preserve">scores and each of the six subcategories </w:t>
      </w:r>
      <w:r w:rsidR="00C47295">
        <w:rPr>
          <w:rFonts w:ascii="Times New Roman" w:hAnsi="Times New Roman" w:cs="Times New Roman"/>
          <w:sz w:val="24"/>
          <w:szCs w:val="24"/>
        </w:rPr>
        <w:t xml:space="preserve">as a function of age and physical </w:t>
      </w:r>
      <w:r w:rsidR="00584FB9">
        <w:rPr>
          <w:rFonts w:ascii="Times New Roman" w:hAnsi="Times New Roman" w:cs="Times New Roman"/>
          <w:sz w:val="24"/>
          <w:szCs w:val="24"/>
        </w:rPr>
        <w:t>activity engagement</w:t>
      </w:r>
      <w:r w:rsidR="00C47295">
        <w:rPr>
          <w:rFonts w:ascii="Times New Roman" w:hAnsi="Times New Roman" w:cs="Times New Roman"/>
          <w:sz w:val="24"/>
          <w:szCs w:val="24"/>
        </w:rPr>
        <w:t xml:space="preserve">, demonstrating </w:t>
      </w:r>
      <w:r w:rsidR="00356B59">
        <w:rPr>
          <w:rFonts w:ascii="Times New Roman" w:hAnsi="Times New Roman" w:cs="Times New Roman"/>
          <w:sz w:val="24"/>
          <w:szCs w:val="24"/>
        </w:rPr>
        <w:t>consistent increase</w:t>
      </w:r>
      <w:r w:rsidR="006E134F">
        <w:rPr>
          <w:rFonts w:ascii="Times New Roman" w:hAnsi="Times New Roman" w:cs="Times New Roman"/>
          <w:sz w:val="24"/>
          <w:szCs w:val="24"/>
        </w:rPr>
        <w:t>s</w:t>
      </w:r>
      <w:r w:rsidR="00356B59">
        <w:rPr>
          <w:rFonts w:ascii="Times New Roman" w:hAnsi="Times New Roman" w:cs="Times New Roman"/>
          <w:sz w:val="24"/>
          <w:szCs w:val="24"/>
        </w:rPr>
        <w:t xml:space="preserve"> in mental health </w:t>
      </w:r>
      <w:r w:rsidR="00584FB9">
        <w:rPr>
          <w:rFonts w:ascii="Times New Roman" w:hAnsi="Times New Roman" w:cs="Times New Roman"/>
          <w:sz w:val="24"/>
          <w:szCs w:val="24"/>
        </w:rPr>
        <w:t>with</w:t>
      </w:r>
      <w:r w:rsidR="00356B59">
        <w:rPr>
          <w:rFonts w:ascii="Times New Roman" w:hAnsi="Times New Roman" w:cs="Times New Roman"/>
          <w:sz w:val="24"/>
          <w:szCs w:val="24"/>
        </w:rPr>
        <w:t xml:space="preserve"> ag</w:t>
      </w:r>
      <w:r w:rsidR="00584FB9">
        <w:rPr>
          <w:rFonts w:ascii="Times New Roman" w:hAnsi="Times New Roman" w:cs="Times New Roman"/>
          <w:sz w:val="24"/>
          <w:szCs w:val="24"/>
        </w:rPr>
        <w:t>ing</w:t>
      </w:r>
      <w:r w:rsidR="00356B59">
        <w:rPr>
          <w:rFonts w:ascii="Times New Roman" w:hAnsi="Times New Roman" w:cs="Times New Roman"/>
          <w:sz w:val="24"/>
          <w:szCs w:val="24"/>
        </w:rPr>
        <w:t>, with the exception of 7</w:t>
      </w:r>
      <w:r w:rsidR="00584FB9">
        <w:rPr>
          <w:rFonts w:ascii="Times New Roman" w:hAnsi="Times New Roman" w:cs="Times New Roman"/>
          <w:sz w:val="24"/>
          <w:szCs w:val="24"/>
        </w:rPr>
        <w:t>5</w:t>
      </w:r>
      <w:r w:rsidR="00356B59">
        <w:rPr>
          <w:rFonts w:ascii="Times New Roman" w:hAnsi="Times New Roman" w:cs="Times New Roman"/>
          <w:sz w:val="24"/>
          <w:szCs w:val="24"/>
        </w:rPr>
        <w:t>-</w:t>
      </w:r>
      <w:r w:rsidR="00584FB9">
        <w:rPr>
          <w:rFonts w:ascii="Times New Roman" w:hAnsi="Times New Roman" w:cs="Times New Roman"/>
          <w:sz w:val="24"/>
          <w:szCs w:val="24"/>
        </w:rPr>
        <w:t>84</w:t>
      </w:r>
      <w:r w:rsidR="00356B59">
        <w:rPr>
          <w:rFonts w:ascii="Times New Roman" w:hAnsi="Times New Roman" w:cs="Times New Roman"/>
          <w:sz w:val="24"/>
          <w:szCs w:val="24"/>
        </w:rPr>
        <w:t xml:space="preserve"> to 85+ where </w:t>
      </w:r>
      <w:r w:rsidR="00584FB9">
        <w:rPr>
          <w:rFonts w:ascii="Times New Roman" w:hAnsi="Times New Roman" w:cs="Times New Roman"/>
          <w:sz w:val="24"/>
          <w:szCs w:val="24"/>
        </w:rPr>
        <w:t xml:space="preserve">mental health appears to plateau as evidenced by </w:t>
      </w:r>
      <w:r w:rsidR="00356B59">
        <w:rPr>
          <w:rFonts w:ascii="Times New Roman" w:hAnsi="Times New Roman" w:cs="Times New Roman"/>
          <w:sz w:val="24"/>
          <w:szCs w:val="24"/>
        </w:rPr>
        <w:t>no</w:t>
      </w:r>
      <w:r w:rsidR="00584FB9">
        <w:rPr>
          <w:rFonts w:ascii="Times New Roman" w:hAnsi="Times New Roman" w:cs="Times New Roman"/>
          <w:sz w:val="24"/>
          <w:szCs w:val="24"/>
        </w:rPr>
        <w:t>n-</w:t>
      </w:r>
      <w:r w:rsidR="00356B59">
        <w:rPr>
          <w:rFonts w:ascii="Times New Roman" w:hAnsi="Times New Roman" w:cs="Times New Roman"/>
          <w:sz w:val="24"/>
          <w:szCs w:val="24"/>
        </w:rPr>
        <w:t>significant change</w:t>
      </w:r>
      <w:r w:rsidR="00584FB9">
        <w:rPr>
          <w:rFonts w:ascii="Times New Roman" w:hAnsi="Times New Roman" w:cs="Times New Roman"/>
          <w:sz w:val="24"/>
          <w:szCs w:val="24"/>
        </w:rPr>
        <w:t xml:space="preserve">s </w:t>
      </w:r>
      <w:r w:rsidR="00356B59">
        <w:rPr>
          <w:rFonts w:ascii="Times New Roman" w:hAnsi="Times New Roman" w:cs="Times New Roman"/>
          <w:sz w:val="24"/>
          <w:szCs w:val="24"/>
        </w:rPr>
        <w:t xml:space="preserve">in </w:t>
      </w:r>
      <w:r w:rsidR="00584FB9">
        <w:rPr>
          <w:rFonts w:ascii="Times New Roman" w:hAnsi="Times New Roman" w:cs="Times New Roman"/>
          <w:sz w:val="24"/>
          <w:szCs w:val="24"/>
        </w:rPr>
        <w:t>both</w:t>
      </w:r>
      <w:r w:rsidR="00356B59">
        <w:rPr>
          <w:rFonts w:ascii="Times New Roman" w:hAnsi="Times New Roman" w:cs="Times New Roman"/>
          <w:sz w:val="24"/>
          <w:szCs w:val="24"/>
        </w:rPr>
        <w:t xml:space="preserve"> the </w:t>
      </w:r>
      <w:r w:rsidR="006A0E0F">
        <w:rPr>
          <w:rFonts w:ascii="Times New Roman" w:hAnsi="Times New Roman" w:cs="Times New Roman"/>
          <w:sz w:val="24"/>
          <w:szCs w:val="24"/>
        </w:rPr>
        <w:t>I</w:t>
      </w:r>
      <w:r w:rsidR="00356B59">
        <w:rPr>
          <w:rFonts w:ascii="Times New Roman" w:hAnsi="Times New Roman" w:cs="Times New Roman"/>
          <w:sz w:val="24"/>
          <w:szCs w:val="24"/>
        </w:rPr>
        <w:t xml:space="preserve">nactive </w:t>
      </w:r>
      <w:r w:rsidR="00584FB9">
        <w:rPr>
          <w:rFonts w:ascii="Times New Roman" w:hAnsi="Times New Roman" w:cs="Times New Roman"/>
          <w:sz w:val="24"/>
          <w:szCs w:val="24"/>
        </w:rPr>
        <w:t>and</w:t>
      </w:r>
      <w:r w:rsidR="00356B59">
        <w:rPr>
          <w:rFonts w:ascii="Times New Roman" w:hAnsi="Times New Roman" w:cs="Times New Roman"/>
          <w:sz w:val="24"/>
          <w:szCs w:val="24"/>
        </w:rPr>
        <w:t xml:space="preserve"> </w:t>
      </w:r>
      <w:r w:rsidR="006A0E0F">
        <w:rPr>
          <w:rFonts w:ascii="Times New Roman" w:hAnsi="Times New Roman" w:cs="Times New Roman"/>
          <w:sz w:val="24"/>
          <w:szCs w:val="24"/>
        </w:rPr>
        <w:t>A</w:t>
      </w:r>
      <w:r w:rsidR="00356B59">
        <w:rPr>
          <w:rFonts w:ascii="Times New Roman" w:hAnsi="Times New Roman" w:cs="Times New Roman"/>
          <w:sz w:val="24"/>
          <w:szCs w:val="24"/>
        </w:rPr>
        <w:t>ctive groups.</w:t>
      </w:r>
      <w:r w:rsidR="00584FB9">
        <w:rPr>
          <w:rFonts w:ascii="Times New Roman" w:hAnsi="Times New Roman" w:cs="Times New Roman"/>
          <w:sz w:val="24"/>
          <w:szCs w:val="24"/>
        </w:rPr>
        <w:t xml:space="preserve"> </w:t>
      </w:r>
      <w:r w:rsidR="00356B59">
        <w:rPr>
          <w:rFonts w:ascii="Times New Roman" w:hAnsi="Times New Roman" w:cs="Times New Roman"/>
          <w:sz w:val="24"/>
          <w:szCs w:val="24"/>
        </w:rPr>
        <w:t xml:space="preserve">Being physically active </w:t>
      </w:r>
      <w:r w:rsidR="006E134F">
        <w:rPr>
          <w:rFonts w:ascii="Times New Roman" w:hAnsi="Times New Roman" w:cs="Times New Roman"/>
          <w:sz w:val="24"/>
          <w:szCs w:val="24"/>
        </w:rPr>
        <w:t>was</w:t>
      </w:r>
      <w:r w:rsidR="00356B59">
        <w:rPr>
          <w:rFonts w:ascii="Times New Roman" w:hAnsi="Times New Roman" w:cs="Times New Roman"/>
          <w:sz w:val="24"/>
          <w:szCs w:val="24"/>
        </w:rPr>
        <w:t xml:space="preserve"> associated with consistently higher mental health across all age groups.</w:t>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B789688" w:rsidR="005F7E9C" w:rsidRPr="00D42971" w:rsidRDefault="00093325" w:rsidP="008925CC">
      <w:pPr>
        <w:spacing w:line="480" w:lineRule="auto"/>
        <w:ind w:firstLine="720"/>
        <w:rPr>
          <w:rFonts w:ascii="Times New Roman" w:hAnsi="Times New Roman" w:cs="Times New Roman"/>
          <w:sz w:val="24"/>
          <w:szCs w:val="24"/>
        </w:rPr>
      </w:pPr>
      <w:r w:rsidRPr="00D42971">
        <w:rPr>
          <w:rFonts w:ascii="Times New Roman" w:hAnsi="Times New Roman" w:cs="Times New Roman"/>
          <w:sz w:val="24"/>
          <w:szCs w:val="24"/>
        </w:rPr>
        <w:t>Our</w:t>
      </w:r>
      <w:r w:rsidR="005F7E9C" w:rsidRPr="00D42971">
        <w:rPr>
          <w:rFonts w:ascii="Times New Roman" w:hAnsi="Times New Roman" w:cs="Times New Roman"/>
          <w:sz w:val="24"/>
          <w:szCs w:val="24"/>
        </w:rPr>
        <w:t xml:space="preserve"> sensitivity analyses</w:t>
      </w:r>
      <w:r w:rsidR="00760B47">
        <w:rPr>
          <w:rFonts w:ascii="Times New Roman" w:hAnsi="Times New Roman" w:cs="Times New Roman"/>
          <w:sz w:val="24"/>
          <w:szCs w:val="24"/>
        </w:rPr>
        <w:t xml:space="preserve"> (</w:t>
      </w:r>
      <w:r w:rsidR="00584FB9">
        <w:rPr>
          <w:rFonts w:ascii="Times New Roman" w:hAnsi="Times New Roman" w:cs="Times New Roman"/>
          <w:sz w:val="24"/>
          <w:szCs w:val="24"/>
        </w:rPr>
        <w:t xml:space="preserve">see </w:t>
      </w:r>
      <w:r w:rsidR="00760B47">
        <w:rPr>
          <w:rFonts w:ascii="Times New Roman" w:hAnsi="Times New Roman" w:cs="Times New Roman"/>
          <w:sz w:val="24"/>
          <w:szCs w:val="24"/>
        </w:rPr>
        <w:t xml:space="preserve">Table </w:t>
      </w:r>
      <w:r w:rsidR="00C47295">
        <w:rPr>
          <w:rFonts w:ascii="Times New Roman" w:hAnsi="Times New Roman" w:cs="Times New Roman"/>
          <w:sz w:val="24"/>
          <w:szCs w:val="24"/>
        </w:rPr>
        <w:t>3</w:t>
      </w:r>
      <w:r w:rsidR="00760B47">
        <w:rPr>
          <w:rFonts w:ascii="Times New Roman" w:hAnsi="Times New Roman" w:cs="Times New Roman"/>
          <w:sz w:val="24"/>
          <w:szCs w:val="24"/>
        </w:rPr>
        <w:t>)</w:t>
      </w:r>
      <w:r w:rsidR="005F7E9C" w:rsidRPr="00D42971">
        <w:rPr>
          <w:rFonts w:ascii="Times New Roman" w:hAnsi="Times New Roman" w:cs="Times New Roman"/>
          <w:sz w:val="24"/>
          <w:szCs w:val="24"/>
        </w:rPr>
        <w:t xml:space="preserve"> </w:t>
      </w:r>
      <w:r w:rsidR="00760B47">
        <w:rPr>
          <w:rFonts w:ascii="Times New Roman" w:hAnsi="Times New Roman" w:cs="Times New Roman"/>
          <w:sz w:val="24"/>
          <w:szCs w:val="24"/>
        </w:rPr>
        <w:t>demonstrate</w:t>
      </w:r>
      <w:r w:rsidR="00584FB9">
        <w:rPr>
          <w:rFonts w:ascii="Times New Roman" w:hAnsi="Times New Roman" w:cs="Times New Roman"/>
          <w:sz w:val="24"/>
          <w:szCs w:val="24"/>
        </w:rPr>
        <w:t>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584FB9">
        <w:rPr>
          <w:rFonts w:ascii="Times New Roman" w:hAnsi="Times New Roman" w:cs="Times New Roman"/>
          <w:sz w:val="24"/>
          <w:szCs w:val="24"/>
        </w:rPr>
        <w:t>activity</w:t>
      </w:r>
      <w:r w:rsidR="00584FB9" w:rsidRPr="00D42971">
        <w:rPr>
          <w:rFonts w:ascii="Times New Roman" w:hAnsi="Times New Roman" w:cs="Times New Roman"/>
          <w:sz w:val="24"/>
          <w:szCs w:val="24"/>
        </w:rPr>
        <w:t xml:space="preserve"> </w:t>
      </w:r>
      <w:r w:rsidRPr="00D42971">
        <w:rPr>
          <w:rFonts w:ascii="Times New Roman" w:hAnsi="Times New Roman" w:cs="Times New Roman"/>
          <w:sz w:val="24"/>
          <w:szCs w:val="24"/>
        </w:rPr>
        <w:t>on mental health across each of the alternative statistical techniques employed when compared to the main GBM</w:t>
      </w:r>
      <w:r w:rsidR="00914D4B">
        <w:rPr>
          <w:rFonts w:ascii="Times New Roman" w:hAnsi="Times New Roman" w:cs="Times New Roman"/>
          <w:sz w:val="24"/>
          <w:szCs w:val="24"/>
        </w:rPr>
        <w:t xml:space="preserve"> results</w:t>
      </w:r>
      <w:r w:rsidR="00584FB9">
        <w:rPr>
          <w:rFonts w:ascii="Times New Roman" w:hAnsi="Times New Roman" w:cs="Times New Roman"/>
          <w:sz w:val="24"/>
          <w:szCs w:val="24"/>
        </w:rPr>
        <w:t xml:space="preserve">. </w:t>
      </w:r>
    </w:p>
    <w:p w14:paraId="071BA901" w14:textId="5128E4B4" w:rsidR="00B2120E" w:rsidRPr="00D42971" w:rsidDel="00584FB9" w:rsidRDefault="00B2120E" w:rsidP="00F721EE">
      <w:pPr>
        <w:spacing w:line="480" w:lineRule="auto"/>
        <w:rPr>
          <w:del w:id="58" w:author="Denver Brown" w:date="2023-04-14T08:38:00Z"/>
          <w:rFonts w:ascii="Times New Roman" w:hAnsi="Times New Roman" w:cs="Times New Roman"/>
          <w:sz w:val="24"/>
          <w:szCs w:val="24"/>
        </w:rPr>
      </w:pPr>
    </w:p>
    <w:p w14:paraId="35E3DF41" w14:textId="57F71D3F" w:rsidR="003B7CE5" w:rsidRPr="00D42971" w:rsidDel="00584FB9" w:rsidRDefault="003B7CE5" w:rsidP="00F721EE">
      <w:pPr>
        <w:spacing w:line="480" w:lineRule="auto"/>
        <w:rPr>
          <w:del w:id="59" w:author="Denver Brown" w:date="2023-04-14T08:38:00Z"/>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382A8AAC" w14:textId="6435F701" w:rsidR="00131359" w:rsidRDefault="00584FB9" w:rsidP="008925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the present study w</w:t>
      </w:r>
      <w:r w:rsidRPr="006A0E0F">
        <w:rPr>
          <w:rFonts w:ascii="Times New Roman" w:hAnsi="Times New Roman" w:cs="Times New Roman"/>
          <w:sz w:val="24"/>
          <w:szCs w:val="24"/>
        </w:rPr>
        <w:t xml:space="preserve">as </w:t>
      </w:r>
      <w:r w:rsidRPr="008925CC">
        <w:rPr>
          <w:rFonts w:ascii="Times New Roman" w:hAnsi="Times New Roman" w:cs="Times New Roman"/>
          <w:sz w:val="24"/>
          <w:szCs w:val="24"/>
        </w:rPr>
        <w:t>to</w:t>
      </w:r>
      <w:r w:rsidR="006E134F" w:rsidRPr="006E134F">
        <w:rPr>
          <w:rFonts w:ascii="Times New Roman" w:hAnsi="Times New Roman" w:cs="Times New Roman"/>
          <w:sz w:val="24"/>
          <w:szCs w:val="24"/>
        </w:rPr>
        <w:t xml:space="preserve"> </w:t>
      </w:r>
      <w:r w:rsidR="00FB4787">
        <w:rPr>
          <w:rFonts w:ascii="Times New Roman" w:hAnsi="Times New Roman" w:cs="Times New Roman"/>
          <w:sz w:val="24"/>
          <w:szCs w:val="24"/>
        </w:rPr>
        <w:t xml:space="preserve">estimate </w:t>
      </w:r>
      <w:r w:rsidR="006A0E0F">
        <w:rPr>
          <w:rFonts w:ascii="Times New Roman" w:hAnsi="Times New Roman" w:cs="Times New Roman"/>
          <w:sz w:val="24"/>
          <w:szCs w:val="24"/>
        </w:rPr>
        <w:t>the</w:t>
      </w:r>
      <w:r w:rsidR="00FB4787">
        <w:rPr>
          <w:rFonts w:ascii="Times New Roman" w:hAnsi="Times New Roman" w:cs="Times New Roman"/>
          <w:sz w:val="24"/>
          <w:szCs w:val="24"/>
        </w:rPr>
        <w:t xml:space="preserve"> treatment effect</w:t>
      </w:r>
      <w:r w:rsidR="006A0E0F">
        <w:rPr>
          <w:rFonts w:ascii="Times New Roman" w:hAnsi="Times New Roman" w:cs="Times New Roman"/>
          <w:sz w:val="24"/>
          <w:szCs w:val="24"/>
        </w:rPr>
        <w:t>s</w:t>
      </w:r>
      <w:r w:rsidR="00FB4787">
        <w:rPr>
          <w:rFonts w:ascii="Times New Roman" w:hAnsi="Times New Roman" w:cs="Times New Roman"/>
          <w:sz w:val="24"/>
          <w:szCs w:val="24"/>
        </w:rPr>
        <w:t xml:space="preserve"> of physical activity engagement on </w:t>
      </w:r>
      <w:r w:rsidR="006A0E0F">
        <w:rPr>
          <w:rFonts w:ascii="Times New Roman" w:hAnsi="Times New Roman" w:cs="Times New Roman"/>
          <w:sz w:val="24"/>
          <w:szCs w:val="24"/>
        </w:rPr>
        <w:t xml:space="preserve">a comprehensive indicator of </w:t>
      </w:r>
      <w:r w:rsidR="00FB4787">
        <w:rPr>
          <w:rFonts w:ascii="Times New Roman" w:hAnsi="Times New Roman" w:cs="Times New Roman"/>
          <w:sz w:val="24"/>
          <w:szCs w:val="24"/>
        </w:rPr>
        <w:t xml:space="preserve">mental health </w:t>
      </w:r>
      <w:r w:rsidR="006A0E0F">
        <w:rPr>
          <w:rFonts w:ascii="Times New Roman" w:hAnsi="Times New Roman" w:cs="Times New Roman"/>
          <w:sz w:val="24"/>
          <w:szCs w:val="24"/>
        </w:rPr>
        <w:t>and its subcategories, and whether these effects may differ across age cohorts</w:t>
      </w:r>
      <w:r w:rsidR="006E134F">
        <w:rPr>
          <w:rFonts w:ascii="Times New Roman" w:hAnsi="Times New Roman" w:cs="Times New Roman"/>
          <w:sz w:val="24"/>
          <w:szCs w:val="24"/>
        </w:rPr>
        <w:t xml:space="preserve">. </w:t>
      </w:r>
      <w:r>
        <w:rPr>
          <w:rFonts w:ascii="Times New Roman" w:hAnsi="Times New Roman" w:cs="Times New Roman"/>
          <w:sz w:val="24"/>
          <w:szCs w:val="24"/>
        </w:rPr>
        <w:t xml:space="preserve">Our findings revealed </w:t>
      </w:r>
      <w:r w:rsidR="00494E50">
        <w:rPr>
          <w:rFonts w:ascii="Times New Roman" w:hAnsi="Times New Roman" w:cs="Times New Roman"/>
          <w:sz w:val="24"/>
          <w:szCs w:val="24"/>
        </w:rPr>
        <w:t xml:space="preserve">a significant </w:t>
      </w:r>
      <w:r w:rsidR="00B43B45">
        <w:rPr>
          <w:rFonts w:ascii="Times New Roman" w:hAnsi="Times New Roman" w:cs="Times New Roman"/>
          <w:sz w:val="24"/>
          <w:szCs w:val="24"/>
        </w:rPr>
        <w:t xml:space="preserve">small </w:t>
      </w:r>
      <w:r w:rsidR="004E23FF">
        <w:rPr>
          <w:rFonts w:ascii="Times New Roman" w:hAnsi="Times New Roman" w:cs="Times New Roman"/>
          <w:sz w:val="24"/>
          <w:szCs w:val="24"/>
        </w:rPr>
        <w:t>effect</w:t>
      </w:r>
      <w:r w:rsidR="00494E50">
        <w:rPr>
          <w:rFonts w:ascii="Times New Roman" w:hAnsi="Times New Roman" w:cs="Times New Roman"/>
          <w:sz w:val="24"/>
          <w:szCs w:val="24"/>
        </w:rPr>
        <w:t xml:space="preserve"> </w:t>
      </w:r>
      <w:r w:rsidR="004E23FF">
        <w:rPr>
          <w:rFonts w:ascii="Times New Roman" w:hAnsi="Times New Roman" w:cs="Times New Roman"/>
          <w:sz w:val="24"/>
          <w:szCs w:val="24"/>
        </w:rPr>
        <w:t>of</w:t>
      </w:r>
      <w:r w:rsidR="00494E50">
        <w:rPr>
          <w:rFonts w:ascii="Times New Roman" w:hAnsi="Times New Roman" w:cs="Times New Roman"/>
          <w:sz w:val="24"/>
          <w:szCs w:val="24"/>
        </w:rPr>
        <w:t xml:space="preserve"> self-reported physical </w:t>
      </w:r>
      <w:r>
        <w:rPr>
          <w:rFonts w:ascii="Times New Roman" w:hAnsi="Times New Roman" w:cs="Times New Roman"/>
          <w:sz w:val="24"/>
          <w:szCs w:val="24"/>
        </w:rPr>
        <w:t xml:space="preserve">activity on overall mental health and well-being. </w:t>
      </w:r>
      <w:r w:rsidR="006E134F">
        <w:rPr>
          <w:rFonts w:ascii="Times New Roman" w:hAnsi="Times New Roman" w:cs="Times New Roman"/>
          <w:sz w:val="24"/>
          <w:szCs w:val="24"/>
        </w:rPr>
        <w:t>Sensitivity analyses revealed th</w:t>
      </w:r>
      <w:r w:rsidR="00131359">
        <w:rPr>
          <w:rFonts w:ascii="Times New Roman" w:hAnsi="Times New Roman" w:cs="Times New Roman"/>
          <w:sz w:val="24"/>
          <w:szCs w:val="24"/>
        </w:rPr>
        <w:t>is</w:t>
      </w:r>
      <w:r w:rsidR="00494E50">
        <w:rPr>
          <w:rFonts w:ascii="Times New Roman" w:hAnsi="Times New Roman" w:cs="Times New Roman"/>
          <w:sz w:val="24"/>
          <w:szCs w:val="24"/>
        </w:rPr>
        <w:t xml:space="preserve"> effect was robust after </w:t>
      </w:r>
      <w:r w:rsidR="006D6F1A">
        <w:rPr>
          <w:rFonts w:ascii="Times New Roman" w:hAnsi="Times New Roman" w:cs="Times New Roman"/>
          <w:sz w:val="24"/>
          <w:szCs w:val="24"/>
        </w:rPr>
        <w:t>adjust</w:t>
      </w:r>
      <w:r w:rsidR="008C775C">
        <w:rPr>
          <w:rFonts w:ascii="Times New Roman" w:hAnsi="Times New Roman" w:cs="Times New Roman"/>
          <w:sz w:val="24"/>
          <w:szCs w:val="24"/>
        </w:rPr>
        <w:t>ing</w:t>
      </w:r>
      <w:r w:rsidR="006D6F1A">
        <w:rPr>
          <w:rFonts w:ascii="Times New Roman" w:hAnsi="Times New Roman" w:cs="Times New Roman"/>
          <w:sz w:val="24"/>
          <w:szCs w:val="24"/>
        </w:rPr>
        <w:t xml:space="preserve"> for covariates using several </w:t>
      </w:r>
      <w:r w:rsidR="006E134F">
        <w:rPr>
          <w:rFonts w:ascii="Times New Roman" w:hAnsi="Times New Roman" w:cs="Times New Roman"/>
          <w:sz w:val="24"/>
          <w:szCs w:val="24"/>
        </w:rPr>
        <w:t xml:space="preserve">different statistical </w:t>
      </w:r>
      <w:r w:rsidR="006D6F1A">
        <w:rPr>
          <w:rFonts w:ascii="Times New Roman" w:hAnsi="Times New Roman" w:cs="Times New Roman"/>
          <w:sz w:val="24"/>
          <w:szCs w:val="24"/>
        </w:rPr>
        <w:t>methods</w:t>
      </w:r>
      <w:r w:rsidR="00946BC5">
        <w:rPr>
          <w:rFonts w:ascii="Times New Roman" w:hAnsi="Times New Roman" w:cs="Times New Roman"/>
          <w:sz w:val="24"/>
          <w:szCs w:val="24"/>
        </w:rPr>
        <w:t xml:space="preserve">. </w:t>
      </w:r>
      <w:r w:rsidR="006E134F">
        <w:rPr>
          <w:rFonts w:ascii="Times New Roman" w:hAnsi="Times New Roman" w:cs="Times New Roman"/>
          <w:sz w:val="24"/>
          <w:szCs w:val="24"/>
        </w:rPr>
        <w:t xml:space="preserve">These </w:t>
      </w:r>
      <w:r w:rsidR="00120E25">
        <w:rPr>
          <w:rFonts w:ascii="Times New Roman" w:hAnsi="Times New Roman" w:cs="Times New Roman"/>
          <w:sz w:val="24"/>
          <w:szCs w:val="24"/>
        </w:rPr>
        <w:t>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w:t>
      </w:r>
      <w:r w:rsidR="006E134F">
        <w:rPr>
          <w:rFonts w:ascii="Times New Roman" w:hAnsi="Times New Roman" w:cs="Times New Roman"/>
          <w:sz w:val="24"/>
          <w:szCs w:val="24"/>
        </w:rPr>
        <w:t xml:space="preserve">that has demonstrated beneficial </w:t>
      </w:r>
      <w:r w:rsidR="006974A4">
        <w:rPr>
          <w:rFonts w:ascii="Times New Roman" w:hAnsi="Times New Roman" w:cs="Times New Roman"/>
          <w:sz w:val="24"/>
          <w:szCs w:val="24"/>
        </w:rPr>
        <w:t>associat</w:t>
      </w:r>
      <w:r w:rsidR="006E134F">
        <w:rPr>
          <w:rFonts w:ascii="Times New Roman" w:hAnsi="Times New Roman" w:cs="Times New Roman"/>
          <w:sz w:val="24"/>
          <w:szCs w:val="24"/>
        </w:rPr>
        <w:t>ions between</w:t>
      </w:r>
      <w:r w:rsidR="00120E25">
        <w:rPr>
          <w:rFonts w:ascii="Times New Roman" w:hAnsi="Times New Roman" w:cs="Times New Roman"/>
          <w:sz w:val="24"/>
          <w:szCs w:val="24"/>
        </w:rPr>
        <w:t xml:space="preserve"> physical </w:t>
      </w:r>
      <w:r w:rsidR="006E134F">
        <w:rPr>
          <w:rFonts w:ascii="Times New Roman" w:hAnsi="Times New Roman" w:cs="Times New Roman"/>
          <w:sz w:val="24"/>
          <w:szCs w:val="24"/>
        </w:rPr>
        <w:t>activity and</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&lt;EndNote&gt;&lt;Cite&gt;&lt;Author&gt;Vancampfort&lt;/Author&gt;&lt;Year&gt;2017&lt;/Year&gt;&lt;RecNum&gt;154&lt;/RecNum&gt;&lt;DisplayText&gt;[53]&lt;/DisplayText&gt;&lt;record&gt;&lt;rec-number&gt;154&lt;/rec-number&gt;&lt;foreign-keys&gt;&lt;key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06036D">
        <w:rPr>
          <w:rFonts w:ascii="Times New Roman" w:hAnsi="Times New Roman" w:cs="Times New Roman"/>
          <w:noProof/>
          <w:sz w:val="24"/>
          <w:szCs w:val="24"/>
        </w:rPr>
        <w:t>[53]</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&lt;EndNote&gt;&lt;Cite&gt;&lt;Author&gt;Bidzan-Bluma&lt;/Author&gt;&lt;Year&gt;2018&lt;/Year&gt;&lt;RecNum&gt;155&lt;/RecNum&gt;&lt;DisplayText&gt;[62,63]&lt;/DisplayText&gt;&lt;record&gt;&lt;rec-number&gt;155&lt;/rec-number&gt;&lt;foreign-keys&gt;&lt;key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06036D">
        <w:rPr>
          <w:rFonts w:ascii="Times New Roman" w:hAnsi="Times New Roman" w:cs="Times New Roman"/>
          <w:noProof/>
          <w:sz w:val="24"/>
          <w:szCs w:val="24"/>
        </w:rPr>
        <w:t>[62,63]</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&lt;EndNote&gt;&lt;Cite&gt;&lt;Author&gt;Laborde&lt;/Author&gt;&lt;Year&gt;2016&lt;/Year&gt;&lt;RecNum&gt;161&lt;/RecNum&gt;&lt;DisplayText&gt;[64]&lt;/DisplayText&gt;&lt;record&gt;&lt;rec-number&gt;161&lt;/rec-number&gt;&lt;foreign-keys&gt;&lt;key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06036D">
        <w:rPr>
          <w:rFonts w:ascii="Times New Roman" w:hAnsi="Times New Roman" w:cs="Times New Roman"/>
          <w:noProof/>
          <w:sz w:val="24"/>
          <w:szCs w:val="24"/>
        </w:rPr>
        <w:t>[64]</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&lt;EndNote&gt;&lt;Cite&gt;&lt;Author&gt;Shanahan&lt;/Author&gt;&lt;Year&gt;2022&lt;/Year&gt;&lt;RecNum&gt;159&lt;/RecNum&gt;&lt;DisplayText&gt;[65]&lt;/DisplayText&gt;&lt;record&gt;&lt;rec-number&gt;159&lt;/rec-number&gt;&lt;foreign-keys&gt;&lt;key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06036D">
        <w:rPr>
          <w:rFonts w:ascii="Times New Roman" w:hAnsi="Times New Roman" w:cs="Times New Roman"/>
          <w:noProof/>
          <w:sz w:val="24"/>
          <w:szCs w:val="24"/>
        </w:rPr>
        <w:t>[65]</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ZWNOdW0+MTYwPC9SZWNOdW0+PERpc3BsYXlUZXh0PlsyMSwyNl08L0Rpc3BsYXlUZXh0PjxyZWNv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PEVuZE5vdGU+PENpdGU+PEF1dGhvcj5TY2h1Y2g8L0F1dGhvcj48WWVhcj4yMDE2PC9ZZWFyPjxS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2C4D62">
        <w:rPr>
          <w:rFonts w:ascii="Times New Roman" w:hAnsi="Times New Roman" w:cs="Times New Roman"/>
          <w:sz w:val="24"/>
          <w:szCs w:val="24"/>
        </w:rPr>
      </w:r>
      <w:r w:rsidR="002C4D62">
        <w:rPr>
          <w:rFonts w:ascii="Times New Roman" w:hAnsi="Times New Roman" w:cs="Times New Roman"/>
          <w:sz w:val="24"/>
          <w:szCs w:val="24"/>
        </w:rPr>
        <w:fldChar w:fldCharType="separate"/>
      </w:r>
      <w:r w:rsidR="0006036D">
        <w:rPr>
          <w:rFonts w:ascii="Times New Roman" w:hAnsi="Times New Roman" w:cs="Times New Roman"/>
          <w:noProof/>
          <w:sz w:val="24"/>
          <w:szCs w:val="24"/>
        </w:rPr>
        <w:t>[21,26]</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E134F">
        <w:rPr>
          <w:rFonts w:ascii="Times New Roman" w:hAnsi="Times New Roman" w:cs="Times New Roman"/>
          <w:sz w:val="24"/>
          <w:szCs w:val="24"/>
        </w:rPr>
        <w:t xml:space="preserve">Our results also align with previous work that has shown favorable effects of physical activity on indicators of mental health </w:t>
      </w:r>
      <w:r w:rsidR="00131359">
        <w:rPr>
          <w:rFonts w:ascii="Times New Roman" w:hAnsi="Times New Roman" w:cs="Times New Roman"/>
          <w:sz w:val="24"/>
          <w:szCs w:val="24"/>
        </w:rPr>
        <w:t xml:space="preserve">are consistent </w:t>
      </w:r>
      <w:r w:rsidR="006974A4">
        <w:rPr>
          <w:rFonts w:ascii="Times New Roman" w:hAnsi="Times New Roman" w:cs="Times New Roman"/>
          <w:sz w:val="24"/>
          <w:szCs w:val="24"/>
        </w:rPr>
        <w:t xml:space="preserve">across the </w:t>
      </w:r>
      <w:r w:rsidR="006E134F">
        <w:rPr>
          <w:rFonts w:ascii="Times New Roman" w:hAnsi="Times New Roman" w:cs="Times New Roman"/>
          <w:sz w:val="24"/>
          <w:szCs w:val="24"/>
        </w:rPr>
        <w:t xml:space="preserve">adult </w:t>
      </w:r>
      <w:r w:rsidR="006974A4">
        <w:rPr>
          <w:rFonts w:ascii="Times New Roman" w:hAnsi="Times New Roman" w:cs="Times New Roman"/>
          <w:sz w:val="24"/>
          <w:szCs w:val="24"/>
        </w:rPr>
        <w:t xml:space="preserve">lifespan </w:t>
      </w:r>
      <w:r w:rsidR="006974A4">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&lt;EndNote&gt;&lt;Cite&gt;&lt;Author&gt;Cunningham&lt;/Author&gt;&lt;Year&gt;2020&lt;/Year&gt;&lt;RecNum&gt;163&lt;/RecNum&gt;&lt;DisplayText&gt;[66,67]&lt;/DisplayText&gt;&lt;record&gt;&lt;rec-number&gt;163&lt;/rec-number&gt;&lt;foreign-keys&gt;&lt;key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06036D">
        <w:rPr>
          <w:rFonts w:ascii="Times New Roman" w:hAnsi="Times New Roman" w:cs="Times New Roman"/>
          <w:noProof/>
          <w:sz w:val="24"/>
          <w:szCs w:val="24"/>
        </w:rPr>
        <w:t>[66,67]</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commentRangeStart w:id="60"/>
      <w:r w:rsidR="00131359">
        <w:rPr>
          <w:rFonts w:ascii="Times New Roman" w:hAnsi="Times New Roman" w:cs="Times New Roman"/>
          <w:sz w:val="24"/>
          <w:szCs w:val="24"/>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60"/>
      <w:r w:rsidR="00131359">
        <w:rPr>
          <w:rStyle w:val="CommentReference"/>
        </w:rPr>
        <w:commentReference w:id="60"/>
      </w:r>
    </w:p>
    <w:p w14:paraId="3626B7CE" w14:textId="79EB6D56" w:rsidR="00DE7B60" w:rsidRPr="00AE6363" w:rsidRDefault="00046283" w:rsidP="004E244E">
      <w:pPr>
        <w:spacing w:line="480" w:lineRule="auto"/>
      </w:pPr>
      <w:r>
        <w:rPr>
          <w:rFonts w:ascii="Times New Roman" w:hAnsi="Times New Roman" w:cs="Times New Roman"/>
          <w:sz w:val="24"/>
          <w:szCs w:val="24"/>
        </w:rPr>
        <w:tab/>
        <w:t xml:space="preserve">Findings from the present study also contribute to the body of literature investigating associations between physical activity and mental health through examining specific subcategories of mental health and well-being. Our results </w:t>
      </w:r>
      <w:r w:rsidR="002C4D62">
        <w:rPr>
          <w:rFonts w:ascii="Times New Roman" w:hAnsi="Times New Roman" w:cs="Times New Roman"/>
          <w:sz w:val="24"/>
          <w:szCs w:val="24"/>
        </w:rPr>
        <w:t>showed robust</w:t>
      </w:r>
      <w:r w:rsidR="00DE5415">
        <w:rPr>
          <w:rFonts w:ascii="Times New Roman" w:hAnsi="Times New Roman" w:cs="Times New Roman"/>
          <w:sz w:val="24"/>
          <w:szCs w:val="24"/>
        </w:rPr>
        <w:t xml:space="preserve"> and consistent</w:t>
      </w:r>
      <w:r w:rsidR="002C4D62">
        <w:rPr>
          <w:rFonts w:ascii="Times New Roman" w:hAnsi="Times New Roman" w:cs="Times New Roman"/>
          <w:sz w:val="24"/>
          <w:szCs w:val="24"/>
        </w:rPr>
        <w:t xml:space="preserve"> </w:t>
      </w:r>
      <w:r>
        <w:rPr>
          <w:rFonts w:ascii="Times New Roman" w:hAnsi="Times New Roman" w:cs="Times New Roman"/>
          <w:sz w:val="24"/>
          <w:szCs w:val="24"/>
        </w:rPr>
        <w:t xml:space="preserve">beneficial </w:t>
      </w:r>
      <w:r w:rsidR="00B06861">
        <w:rPr>
          <w:rFonts w:ascii="Times New Roman" w:hAnsi="Times New Roman" w:cs="Times New Roman"/>
          <w:sz w:val="24"/>
          <w:szCs w:val="24"/>
        </w:rPr>
        <w:t>effect</w:t>
      </w:r>
      <w:r>
        <w:rPr>
          <w:rFonts w:ascii="Times New Roman" w:hAnsi="Times New Roman" w:cs="Times New Roman"/>
          <w:sz w:val="24"/>
          <w:szCs w:val="24"/>
        </w:rPr>
        <w:t>s of physical activity on each of</w:t>
      </w:r>
      <w:r w:rsidR="002C4D62">
        <w:rPr>
          <w:rFonts w:ascii="Times New Roman" w:hAnsi="Times New Roman" w:cs="Times New Roman"/>
          <w:sz w:val="24"/>
          <w:szCs w:val="24"/>
        </w:rPr>
        <w:t xml:space="preserve"> the six sub</w:t>
      </w:r>
      <w:r>
        <w:rPr>
          <w:rFonts w:ascii="Times New Roman" w:hAnsi="Times New Roman" w:cs="Times New Roman"/>
          <w:sz w:val="24"/>
          <w:szCs w:val="24"/>
        </w:rPr>
        <w:t>categories</w:t>
      </w:r>
      <w:r w:rsidR="006A0E0F">
        <w:rPr>
          <w:rFonts w:ascii="Times New Roman" w:hAnsi="Times New Roman" w:cs="Times New Roman"/>
          <w:sz w:val="24"/>
          <w:szCs w:val="24"/>
        </w:rPr>
        <w:t xml:space="preserve"> of the MHQ</w:t>
      </w:r>
      <w:r>
        <w:rPr>
          <w:rFonts w:ascii="Times New Roman" w:hAnsi="Times New Roman" w:cs="Times New Roman"/>
          <w:sz w:val="24"/>
          <w:szCs w:val="24"/>
        </w:rPr>
        <w:t xml:space="preserve">, although it should be noted that physical activity appears to have a significantly stronger relationship with Mind-Body </w:t>
      </w:r>
      <w:r w:rsidR="006A0E0F">
        <w:rPr>
          <w:rFonts w:ascii="Times New Roman" w:hAnsi="Times New Roman" w:cs="Times New Roman"/>
          <w:sz w:val="24"/>
          <w:szCs w:val="24"/>
        </w:rPr>
        <w:t xml:space="preserve">Connection </w:t>
      </w:r>
      <w:r>
        <w:rPr>
          <w:rFonts w:ascii="Times New Roman" w:hAnsi="Times New Roman" w:cs="Times New Roman"/>
          <w:sz w:val="24"/>
          <w:szCs w:val="24"/>
        </w:rPr>
        <w:t xml:space="preserve">compared to Social Self as evidenced by </w:t>
      </w:r>
      <w:r w:rsidR="00FA7395">
        <w:rPr>
          <w:rFonts w:ascii="Times New Roman" w:hAnsi="Times New Roman" w:cs="Times New Roman"/>
          <w:sz w:val="24"/>
          <w:szCs w:val="24"/>
        </w:rPr>
        <w:t xml:space="preserve">non-overlapping </w:t>
      </w:r>
      <w:r>
        <w:rPr>
          <w:rFonts w:ascii="Times New Roman" w:hAnsi="Times New Roman" w:cs="Times New Roman"/>
          <w:sz w:val="24"/>
          <w:szCs w:val="24"/>
        </w:rPr>
        <w:t xml:space="preserve">95% </w:t>
      </w:r>
      <w:r w:rsidR="00FA7395">
        <w:rPr>
          <w:rFonts w:ascii="Times New Roman" w:hAnsi="Times New Roman" w:cs="Times New Roman"/>
          <w:sz w:val="24"/>
          <w:szCs w:val="24"/>
        </w:rPr>
        <w:t>CIs</w:t>
      </w:r>
      <w:r w:rsidR="00E924EA">
        <w:rPr>
          <w:rFonts w:ascii="Times New Roman" w:hAnsi="Times New Roman" w:cs="Times New Roman"/>
          <w:sz w:val="24"/>
          <w:szCs w:val="24"/>
        </w:rPr>
        <w:t xml:space="preserve">. </w:t>
      </w:r>
      <w:r>
        <w:rPr>
          <w:rFonts w:ascii="Times New Roman" w:hAnsi="Times New Roman" w:cs="Times New Roman"/>
          <w:sz w:val="24"/>
          <w:szCs w:val="24"/>
        </w:rPr>
        <w:t>T</w:t>
      </w:r>
      <w:r w:rsidR="00FA7395">
        <w:rPr>
          <w:rFonts w:ascii="Times New Roman" w:hAnsi="Times New Roman" w:cs="Times New Roman"/>
          <w:sz w:val="24"/>
          <w:szCs w:val="24"/>
        </w:rPr>
        <w:t>he Mind-Body</w:t>
      </w:r>
      <w:r w:rsidR="00E924EA">
        <w:rPr>
          <w:rFonts w:ascii="Times New Roman" w:hAnsi="Times New Roman" w:cs="Times New Roman"/>
          <w:sz w:val="24"/>
          <w:szCs w:val="24"/>
        </w:rPr>
        <w:t xml:space="preserve"> </w:t>
      </w:r>
      <w:r w:rsidR="002B6595">
        <w:rPr>
          <w:rFonts w:ascii="Times New Roman" w:hAnsi="Times New Roman" w:cs="Times New Roman"/>
          <w:sz w:val="24"/>
          <w:szCs w:val="24"/>
        </w:rPr>
        <w:t xml:space="preserve">Connection </w:t>
      </w:r>
      <w:r>
        <w:rPr>
          <w:rFonts w:ascii="Times New Roman" w:hAnsi="Times New Roman" w:cs="Times New Roman"/>
          <w:sz w:val="24"/>
          <w:szCs w:val="24"/>
        </w:rPr>
        <w:t>subcategory</w:t>
      </w:r>
      <w:r w:rsidR="00131192">
        <w:rPr>
          <w:rFonts w:ascii="Times New Roman" w:hAnsi="Times New Roman" w:cs="Times New Roman"/>
          <w:sz w:val="24"/>
          <w:szCs w:val="24"/>
        </w:rPr>
        <w:t xml:space="preserve">, in which the largest </w:t>
      </w:r>
      <w:r w:rsidR="00ED26D4">
        <w:rPr>
          <w:rFonts w:ascii="Times New Roman" w:hAnsi="Times New Roman" w:cs="Times New Roman"/>
          <w:sz w:val="24"/>
          <w:szCs w:val="24"/>
        </w:rPr>
        <w:t>effects</w:t>
      </w:r>
      <w:r w:rsidR="00131192">
        <w:rPr>
          <w:rFonts w:ascii="Times New Roman" w:hAnsi="Times New Roman" w:cs="Times New Roman"/>
          <w:sz w:val="24"/>
          <w:szCs w:val="24"/>
        </w:rPr>
        <w:t xml:space="preserve"> were observed for physical </w:t>
      </w:r>
      <w:r w:rsidR="00131192">
        <w:rPr>
          <w:rFonts w:ascii="Times New Roman" w:hAnsi="Times New Roman" w:cs="Times New Roman"/>
          <w:sz w:val="24"/>
          <w:szCs w:val="24"/>
        </w:rPr>
        <w:lastRenderedPageBreak/>
        <w:t>activity</w:t>
      </w:r>
      <w:r w:rsidR="00ED26D4">
        <w:rPr>
          <w:rFonts w:ascii="Times New Roman" w:hAnsi="Times New Roman" w:cs="Times New Roman"/>
          <w:sz w:val="24"/>
          <w:szCs w:val="24"/>
        </w:rPr>
        <w:t>,</w:t>
      </w:r>
      <w:r w:rsidR="00E924EA">
        <w:rPr>
          <w:rFonts w:ascii="Times New Roman" w:hAnsi="Times New Roman" w:cs="Times New Roman"/>
          <w:sz w:val="24"/>
          <w:szCs w:val="24"/>
        </w:rPr>
        <w:t xml:space="preserve"> contain</w:t>
      </w:r>
      <w:r w:rsidR="00131192">
        <w:rPr>
          <w:rFonts w:ascii="Times New Roman" w:hAnsi="Times New Roman" w:cs="Times New Roman"/>
          <w:sz w:val="24"/>
          <w:szCs w:val="24"/>
        </w:rPr>
        <w:t>s</w:t>
      </w:r>
      <w:r w:rsidR="00E924EA">
        <w:rPr>
          <w:rFonts w:ascii="Times New Roman" w:hAnsi="Times New Roman" w:cs="Times New Roman"/>
          <w:sz w:val="24"/>
          <w:szCs w:val="24"/>
        </w:rPr>
        <w:t xml:space="preserve"> items assessing </w:t>
      </w:r>
      <w:r w:rsidR="00C77A4D">
        <w:rPr>
          <w:rFonts w:ascii="Times New Roman" w:hAnsi="Times New Roman" w:cs="Times New Roman"/>
          <w:sz w:val="24"/>
          <w:szCs w:val="24"/>
        </w:rPr>
        <w:t>aspects of well</w:t>
      </w:r>
      <w:r w:rsidR="00131192">
        <w:rPr>
          <w:rFonts w:ascii="Times New Roman" w:hAnsi="Times New Roman" w:cs="Times New Roman"/>
          <w:sz w:val="24"/>
          <w:szCs w:val="24"/>
        </w:rPr>
        <w:t>-</w:t>
      </w:r>
      <w:r w:rsidR="00C77A4D">
        <w:rPr>
          <w:rFonts w:ascii="Times New Roman" w:hAnsi="Times New Roman" w:cs="Times New Roman"/>
          <w:sz w:val="24"/>
          <w:szCs w:val="24"/>
        </w:rPr>
        <w:t xml:space="preserve">being </w:t>
      </w:r>
      <w:r w:rsidR="00DE5415">
        <w:rPr>
          <w:rFonts w:ascii="Times New Roman" w:hAnsi="Times New Roman" w:cs="Times New Roman"/>
          <w:sz w:val="24"/>
          <w:szCs w:val="24"/>
        </w:rPr>
        <w:t>with benefits robustly related to</w:t>
      </w:r>
      <w:r w:rsidR="00E924EA">
        <w:rPr>
          <w:rFonts w:ascii="Times New Roman" w:hAnsi="Times New Roman" w:cs="Times New Roman"/>
          <w:sz w:val="24"/>
          <w:szCs w:val="24"/>
        </w:rPr>
        <w:t xml:space="preserve"> physical </w:t>
      </w:r>
      <w:r w:rsidR="00131192">
        <w:rPr>
          <w:rFonts w:ascii="Times New Roman" w:hAnsi="Times New Roman" w:cs="Times New Roman"/>
          <w:sz w:val="24"/>
          <w:szCs w:val="24"/>
        </w:rPr>
        <w:t>activity</w:t>
      </w:r>
      <w:r w:rsidR="00E924EA">
        <w:rPr>
          <w:rFonts w:ascii="Times New Roman" w:hAnsi="Times New Roman" w:cs="Times New Roman"/>
          <w:sz w:val="24"/>
          <w:szCs w:val="24"/>
        </w:rPr>
        <w:t xml:space="preserve">,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&lt;EndNote&gt;&lt;Cite&gt;&lt;Author&gt;Rice&lt;/Author&gt;&lt;Year&gt;2019&lt;/Year&gt;&lt;RecNum&gt;166&lt;/RecNum&gt;&lt;DisplayText&gt;[68,69]&lt;/DisplayText&gt;&lt;record&gt;&lt;rec-number&gt;166&lt;/rec-number&gt;&lt;foreign-keys&gt;&lt;key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Cite&gt;&lt;Author&gt;Shiri&lt;/Author&gt;&lt;Year&gt;2017&lt;/Year&gt;&lt;RecNum&gt;189&lt;/RecNum&gt;&lt;record&gt;&lt;rec-number&gt;189&lt;/rec-number&gt;&lt;foreign-keys&gt;&lt;key app="EN" db-id="vda2pvwscxarw9e0z24p90wxpr2wfdzp2a0w" timestamp="1678663350"&gt;189&lt;/key&gt;&lt;/foreign-keys&gt;&lt;ref-type name="Journal Article"&gt;17&lt;/ref-type&gt;&lt;contributors&gt;&lt;authors&gt;&lt;author&gt;Shiri, Rahman&lt;/author&gt;&lt;author&gt;Falah-Hassani, Kobra&lt;/author&gt;&lt;/authors&gt;&lt;/contributors&gt;&lt;titles&gt;&lt;title&gt;Does leisure time physical activity protect against low back pain? Systematic review and meta-analysis of 36 prospective cohort studies&lt;/title&gt;&lt;secondary-title&gt;British journal of sports medicine&lt;/secondary-title&gt;&lt;/titles&gt;&lt;periodical&gt;&lt;full-title&gt;British journal of sports medicine&lt;/full-title&gt;&lt;/periodical&gt;&lt;pages&gt;1410-1418&lt;/pages&gt;&lt;volume&gt;51&lt;/volume&gt;&lt;number&gt;19&lt;/number&gt;&lt;dates&gt;&lt;year&gt;2017&lt;/year&gt;&lt;/dates&gt;&lt;isbn&gt;0306-3674&lt;/isbn&gt;&lt;urls&gt;&lt;/urls&gt;&lt;/record&gt;&lt;/Cite&gt;&lt;/EndNote&gt;</w:instrText>
      </w:r>
      <w:r w:rsidR="00C77A4D">
        <w:rPr>
          <w:rFonts w:ascii="Times New Roman" w:hAnsi="Times New Roman" w:cs="Times New Roman"/>
          <w:sz w:val="24"/>
          <w:szCs w:val="24"/>
        </w:rPr>
        <w:fldChar w:fldCharType="separate"/>
      </w:r>
      <w:r w:rsidR="0006036D">
        <w:rPr>
          <w:rFonts w:ascii="Times New Roman" w:hAnsi="Times New Roman" w:cs="Times New Roman"/>
          <w:noProof/>
          <w:sz w:val="24"/>
          <w:szCs w:val="24"/>
        </w:rPr>
        <w:t>[68,69]</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&lt;EndNote&gt;&lt;Cite&gt;&lt;Author&gt;Lederman&lt;/Author&gt;&lt;Year&gt;2019&lt;/Year&gt;&lt;RecNum&gt;168&lt;/RecNum&gt;&lt;DisplayText&gt;[70,71]&lt;/DisplayText&gt;&lt;record&gt;&lt;rec-number&gt;168&lt;/rec-number&gt;&lt;foreign-keys&gt;&lt;key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06036D">
        <w:rPr>
          <w:rFonts w:ascii="Times New Roman" w:hAnsi="Times New Roman" w:cs="Times New Roman"/>
          <w:noProof/>
          <w:sz w:val="24"/>
          <w:szCs w:val="24"/>
        </w:rPr>
        <w:t>[70,71]</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&lt;EndNote&gt;&lt;Cite&gt;&lt;Author&gt;Beaulieu&lt;/Author&gt;&lt;Year&gt;2018&lt;/Year&gt;&lt;RecNum&gt;170&lt;/RecNum&gt;&lt;DisplayText&gt;[72,73]&lt;/DisplayText&gt;&lt;record&gt;&lt;rec-number&gt;170&lt;/rec-number&gt;&lt;foreign-keys&gt;&lt;key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06036D">
        <w:rPr>
          <w:rFonts w:ascii="Times New Roman" w:hAnsi="Times New Roman" w:cs="Times New Roman"/>
          <w:noProof/>
          <w:sz w:val="24"/>
          <w:szCs w:val="24"/>
        </w:rPr>
        <w:t>[72,73]</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&lt;EndNote&gt;&lt;Cite&gt;&lt;Author&gt;Pilutti&lt;/Author&gt;&lt;Year&gt;2013&lt;/Year&gt;&lt;RecNum&gt;173&lt;/RecNum&gt;&lt;DisplayText&gt;[74,75]&lt;/DisplayText&gt;&lt;record&gt;&lt;rec-number&gt;173&lt;/rec-number&gt;&lt;foreign-keys&gt;&lt;key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06036D">
        <w:rPr>
          <w:rFonts w:ascii="Times New Roman" w:hAnsi="Times New Roman" w:cs="Times New Roman"/>
          <w:noProof/>
          <w:sz w:val="24"/>
          <w:szCs w:val="24"/>
        </w:rPr>
        <w:t>[74,75]</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r w:rsidR="003B0E66">
        <w:rPr>
          <w:rFonts w:ascii="Times New Roman" w:hAnsi="Times New Roman" w:cs="Times New Roman"/>
          <w:sz w:val="24"/>
          <w:szCs w:val="24"/>
        </w:rPr>
        <w:t xml:space="preserve">Conversely, the </w:t>
      </w:r>
      <w:r w:rsidR="00131192">
        <w:rPr>
          <w:rFonts w:ascii="Times New Roman" w:hAnsi="Times New Roman" w:cs="Times New Roman"/>
          <w:sz w:val="24"/>
          <w:szCs w:val="24"/>
        </w:rPr>
        <w:t xml:space="preserve">smallest </w:t>
      </w:r>
      <w:r w:rsidR="003B0E66">
        <w:rPr>
          <w:rFonts w:ascii="Times New Roman" w:hAnsi="Times New Roman" w:cs="Times New Roman"/>
          <w:sz w:val="24"/>
          <w:szCs w:val="24"/>
        </w:rPr>
        <w:t xml:space="preserve">effect was shown for Social Self, which </w:t>
      </w:r>
      <w:r w:rsidR="00131192">
        <w:rPr>
          <w:rFonts w:ascii="Times New Roman" w:hAnsi="Times New Roman" w:cs="Times New Roman"/>
          <w:sz w:val="24"/>
          <w:szCs w:val="24"/>
        </w:rPr>
        <w:t>includes</w:t>
      </w:r>
      <w:r w:rsidR="003B0E66">
        <w:rPr>
          <w:rFonts w:ascii="Times New Roman" w:hAnsi="Times New Roman" w:cs="Times New Roman"/>
          <w:sz w:val="24"/>
          <w:szCs w:val="24"/>
        </w:rPr>
        <w:t xml:space="preserve"> aspects of well</w:t>
      </w:r>
      <w:r w:rsidR="00131192">
        <w:rPr>
          <w:rFonts w:ascii="Times New Roman" w:hAnsi="Times New Roman" w:cs="Times New Roman"/>
          <w:sz w:val="24"/>
          <w:szCs w:val="24"/>
        </w:rPr>
        <w:t>-</w:t>
      </w:r>
      <w:r w:rsidR="003B0E66">
        <w:rPr>
          <w:rFonts w:ascii="Times New Roman" w:hAnsi="Times New Roman" w:cs="Times New Roman"/>
          <w:sz w:val="24"/>
          <w:szCs w:val="24"/>
        </w:rPr>
        <w:t xml:space="preserve">being with less established </w:t>
      </w:r>
      <w:r w:rsidR="00E43FD5">
        <w:rPr>
          <w:rFonts w:ascii="Times New Roman" w:hAnsi="Times New Roman" w:cs="Times New Roman"/>
          <w:sz w:val="24"/>
          <w:szCs w:val="24"/>
        </w:rPr>
        <w:t xml:space="preserve">and robust </w:t>
      </w:r>
      <w:r w:rsidR="003B0E66">
        <w:rPr>
          <w:rFonts w:ascii="Times New Roman" w:hAnsi="Times New Roman" w:cs="Times New Roman"/>
          <w:sz w:val="24"/>
          <w:szCs w:val="24"/>
        </w:rPr>
        <w:t xml:space="preserve">associations </w:t>
      </w:r>
      <w:r w:rsidR="004F47CF">
        <w:rPr>
          <w:rFonts w:ascii="Times New Roman" w:hAnsi="Times New Roman" w:cs="Times New Roman"/>
          <w:sz w:val="24"/>
          <w:szCs w:val="24"/>
        </w:rPr>
        <w:t>to</w:t>
      </w:r>
      <w:r w:rsidR="003B0E66">
        <w:rPr>
          <w:rFonts w:ascii="Times New Roman" w:hAnsi="Times New Roman" w:cs="Times New Roman"/>
          <w:sz w:val="24"/>
          <w:szCs w:val="24"/>
        </w:rPr>
        <w:t xml:space="preserve"> physical </w:t>
      </w:r>
      <w:r w:rsidR="00131192">
        <w:rPr>
          <w:rFonts w:ascii="Times New Roman" w:hAnsi="Times New Roman" w:cs="Times New Roman"/>
          <w:sz w:val="24"/>
          <w:szCs w:val="24"/>
        </w:rPr>
        <w:t>activity such as</w:t>
      </w:r>
      <w:r w:rsidR="00865152">
        <w:rPr>
          <w:rFonts w:ascii="Times New Roman" w:hAnsi="Times New Roman" w:cs="Times New Roman"/>
          <w:sz w:val="24"/>
          <w:szCs w:val="24"/>
        </w:rPr>
        <w:t xml:space="preserve"> </w:t>
      </w:r>
      <w:commentRangeStart w:id="61"/>
      <w:commentRangeStart w:id="62"/>
      <w:commentRangeEnd w:id="61"/>
      <w:r w:rsidR="00131192">
        <w:rPr>
          <w:rStyle w:val="CommentReference"/>
        </w:rPr>
        <w:commentReference w:id="61"/>
      </w:r>
      <w:commentRangeEnd w:id="62"/>
      <w:r w:rsidR="00E43FD5">
        <w:rPr>
          <w:rStyle w:val="CommentReference"/>
        </w:rPr>
        <w:commentReference w:id="62"/>
      </w:r>
      <w:r w:rsidR="0031730C">
        <w:rPr>
          <w:rFonts w:ascii="Times New Roman" w:hAnsi="Times New Roman" w:cs="Times New Roman"/>
          <w:sz w:val="24"/>
          <w:szCs w:val="24"/>
        </w:rPr>
        <w:t>empathy</w:t>
      </w:r>
      <w:r w:rsidR="00865152">
        <w:rPr>
          <w:rFonts w:ascii="Times New Roman" w:hAnsi="Times New Roman" w:cs="Times New Roman"/>
          <w:sz w:val="24"/>
          <w:szCs w:val="24"/>
        </w:rPr>
        <w:t>,</w:t>
      </w:r>
      <w:ins w:id="63" w:author="Christopher Huong" w:date="2023-04-18T08:16:00Z">
        <w:r w:rsidR="0031730C">
          <w:rPr>
            <w:rFonts w:ascii="Times New Roman" w:hAnsi="Times New Roman" w:cs="Times New Roman"/>
            <w:sz w:val="24"/>
            <w:szCs w:val="24"/>
          </w:rPr>
          <w:t xml:space="preserve"> </w:t>
        </w:r>
      </w:ins>
      <w:commentRangeStart w:id="64"/>
      <w:commentRangeStart w:id="65"/>
      <w:r w:rsidR="00865152">
        <w:rPr>
          <w:rFonts w:ascii="Times New Roman" w:hAnsi="Times New Roman" w:cs="Times New Roman"/>
          <w:sz w:val="24"/>
          <w:szCs w:val="24"/>
        </w:rPr>
        <w:t>communication skills</w:t>
      </w:r>
      <w:commentRangeEnd w:id="64"/>
      <w:r w:rsidR="00865152">
        <w:rPr>
          <w:rStyle w:val="CommentReference"/>
        </w:rPr>
        <w:commentReference w:id="64"/>
      </w:r>
      <w:commentRangeEnd w:id="65"/>
      <w:r w:rsidR="00166F14">
        <w:rPr>
          <w:rStyle w:val="CommentReference"/>
        </w:rPr>
        <w:commentReference w:id="65"/>
      </w:r>
      <w:r w:rsidR="00865152">
        <w:rPr>
          <w:rFonts w:ascii="Times New Roman" w:hAnsi="Times New Roman" w:cs="Times New Roman"/>
          <w:sz w:val="24"/>
          <w:szCs w:val="24"/>
        </w:rPr>
        <w:t xml:space="preserve"> and relationship building</w:t>
      </w:r>
      <w:r w:rsidR="00166F14">
        <w:rPr>
          <w:rFonts w:ascii="Times New Roman" w:hAnsi="Times New Roman" w:cs="Times New Roman"/>
          <w:sz w:val="24"/>
          <w:szCs w:val="24"/>
        </w:rPr>
        <w:t xml:space="preserve"> </w:t>
      </w:r>
      <w:r w:rsidR="00166F14">
        <w:rPr>
          <w:rFonts w:ascii="Times New Roman" w:hAnsi="Times New Roman" w:cs="Times New Roman"/>
          <w:sz w:val="24"/>
          <w:szCs w:val="24"/>
        </w:rPr>
        <w:fldChar w:fldCharType="begin">
          <w:fldData xml:space="preserve">PEVuZE5vdGU+PENpdGU+PEF1dGhvcj5QZWxzPC9BdXRob3I+PFllYXI+MjAxNjwvWWVhcj48UmVj
TnVtPjE1ODwvUmVjTnVtPjxEaXNwbGF5VGV4dD5bNzYtNzhdPC9EaXNwbGF5VGV4dD48cmVjb3Jk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QXV0aG9yPjxZZWFyPjIwMjI8L1llYXI+PFJlY051bT4xODc8L1JlY051bT48cmVjb3JkPjxyZWMt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PEVuZE5vdGU+PENpdGU+PEF1dGhvcj5QZWxzPC9BdXRob3I+PFllYXI+MjAxNjwvWWVhcj48UmVj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166F14">
        <w:rPr>
          <w:rFonts w:ascii="Times New Roman" w:hAnsi="Times New Roman" w:cs="Times New Roman"/>
          <w:sz w:val="24"/>
          <w:szCs w:val="24"/>
        </w:rPr>
      </w:r>
      <w:r w:rsidR="00166F14">
        <w:rPr>
          <w:rFonts w:ascii="Times New Roman" w:hAnsi="Times New Roman" w:cs="Times New Roman"/>
          <w:sz w:val="24"/>
          <w:szCs w:val="24"/>
        </w:rPr>
        <w:fldChar w:fldCharType="separate"/>
      </w:r>
      <w:r w:rsidR="0006036D">
        <w:rPr>
          <w:rFonts w:ascii="Times New Roman" w:hAnsi="Times New Roman" w:cs="Times New Roman"/>
          <w:noProof/>
          <w:sz w:val="24"/>
          <w:szCs w:val="24"/>
        </w:rPr>
        <w:t>[76-78]</w:t>
      </w:r>
      <w:r w:rsidR="00166F14">
        <w:rPr>
          <w:rFonts w:ascii="Times New Roman" w:hAnsi="Times New Roman" w:cs="Times New Roman"/>
          <w:sz w:val="24"/>
          <w:szCs w:val="24"/>
        </w:rPr>
        <w:fldChar w:fldCharType="end"/>
      </w:r>
      <w:r w:rsidR="003B0E66">
        <w:rPr>
          <w:rFonts w:ascii="Times New Roman" w:hAnsi="Times New Roman" w:cs="Times New Roman"/>
          <w:sz w:val="24"/>
          <w:szCs w:val="24"/>
        </w:rPr>
        <w:t xml:space="preserve">. </w:t>
      </w:r>
      <w:r w:rsidR="00131192">
        <w:rPr>
          <w:rFonts w:ascii="Times New Roman" w:hAnsi="Times New Roman" w:cs="Times New Roman"/>
          <w:sz w:val="24"/>
          <w:szCs w:val="24"/>
        </w:rPr>
        <w:t>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w:t>
      </w:r>
      <w:r w:rsidR="00ED26D4">
        <w:rPr>
          <w:rFonts w:ascii="Times New Roman" w:hAnsi="Times New Roman" w:cs="Times New Roman"/>
          <w:sz w:val="24"/>
          <w:szCs w:val="24"/>
        </w:rPr>
        <w:t>hese</w:t>
      </w:r>
      <w:r w:rsidR="00DE5415">
        <w:rPr>
          <w:rFonts w:ascii="Times New Roman" w:hAnsi="Times New Roman" w:cs="Times New Roman"/>
          <w:sz w:val="24"/>
          <w:szCs w:val="24"/>
        </w:rPr>
        <w:t xml:space="preserve"> findings suggest that physical </w:t>
      </w:r>
      <w:r w:rsidR="00131192">
        <w:rPr>
          <w:rFonts w:ascii="Times New Roman" w:hAnsi="Times New Roman" w:cs="Times New Roman"/>
          <w:sz w:val="24"/>
          <w:szCs w:val="24"/>
        </w:rPr>
        <w:t xml:space="preserve">activity may confer benefits for all aspects of mental health and </w:t>
      </w:r>
      <w:r w:rsidR="00ED26D4">
        <w:rPr>
          <w:rFonts w:ascii="Times New Roman" w:hAnsi="Times New Roman" w:cs="Times New Roman"/>
          <w:sz w:val="24"/>
          <w:szCs w:val="24"/>
        </w:rPr>
        <w:t>well</w:t>
      </w:r>
      <w:r w:rsidR="00131192">
        <w:rPr>
          <w:rFonts w:ascii="Times New Roman" w:hAnsi="Times New Roman" w:cs="Times New Roman"/>
          <w:sz w:val="24"/>
          <w:szCs w:val="24"/>
        </w:rPr>
        <w:t>-</w:t>
      </w:r>
      <w:r w:rsidR="00ED26D4">
        <w:rPr>
          <w:rFonts w:ascii="Times New Roman" w:hAnsi="Times New Roman" w:cs="Times New Roman"/>
          <w:sz w:val="24"/>
          <w:szCs w:val="24"/>
        </w:rPr>
        <w:t xml:space="preserve">being, with small differences favoring psychophysiological over social aspects. </w:t>
      </w:r>
    </w:p>
    <w:p w14:paraId="525CC845" w14:textId="5CB7D19A" w:rsidR="00793401" w:rsidRDefault="00131192" w:rsidP="00793401">
      <w:pPr>
        <w:spacing w:line="480" w:lineRule="auto"/>
        <w:ind w:firstLine="720"/>
        <w:rPr>
          <w:rFonts w:ascii="Times New Roman" w:hAnsi="Times New Roman" w:cs="Times New Roman"/>
          <w:sz w:val="24"/>
          <w:szCs w:val="24"/>
        </w:rPr>
      </w:pPr>
      <w:commentRangeStart w:id="66"/>
      <w:r>
        <w:rPr>
          <w:rFonts w:ascii="Times New Roman" w:hAnsi="Times New Roman" w:cs="Times New Roman"/>
          <w:sz w:val="24"/>
          <w:szCs w:val="24"/>
        </w:rPr>
        <w:t xml:space="preserve">This study also addressed a knowledge gap regarding a dearth of evidence investigating potential differential effects of physical activity on </w:t>
      </w:r>
      <w:r w:rsidR="00060775">
        <w:rPr>
          <w:rFonts w:ascii="Times New Roman" w:hAnsi="Times New Roman" w:cs="Times New Roman"/>
          <w:sz w:val="24"/>
          <w:szCs w:val="24"/>
        </w:rPr>
        <w:t>certain aspects of mental health and well-being across the adult lifespan</w:t>
      </w:r>
      <w:commentRangeEnd w:id="66"/>
      <w:r w:rsidR="00060775">
        <w:rPr>
          <w:rStyle w:val="CommentReference"/>
        </w:rPr>
        <w:commentReference w:id="66"/>
      </w:r>
      <w:r w:rsidR="00060775">
        <w:rPr>
          <w:rFonts w:ascii="Times New Roman" w:hAnsi="Times New Roman" w:cs="Times New Roman"/>
          <w:sz w:val="24"/>
          <w:szCs w:val="24"/>
        </w:rPr>
        <w:t xml:space="preserve">. Evidence indicated that </w:t>
      </w:r>
      <w:r w:rsidR="003D31AD">
        <w:rPr>
          <w:rFonts w:ascii="Times New Roman" w:hAnsi="Times New Roman" w:cs="Times New Roman"/>
          <w:sz w:val="24"/>
          <w:szCs w:val="24"/>
        </w:rPr>
        <w:t>young and middle</w:t>
      </w:r>
      <w:r w:rsidR="00060775">
        <w:rPr>
          <w:rFonts w:ascii="Times New Roman" w:hAnsi="Times New Roman" w:cs="Times New Roman"/>
          <w:sz w:val="24"/>
          <w:szCs w:val="24"/>
        </w:rPr>
        <w:t>-aged</w:t>
      </w:r>
      <w:r w:rsidR="003D31AD">
        <w:rPr>
          <w:rFonts w:ascii="Times New Roman" w:hAnsi="Times New Roman" w:cs="Times New Roman"/>
          <w:sz w:val="24"/>
          <w:szCs w:val="24"/>
        </w:rPr>
        <w:t xml:space="preserve"> adults may </w:t>
      </w:r>
      <w:r w:rsidR="00060775">
        <w:rPr>
          <w:rFonts w:ascii="Times New Roman" w:hAnsi="Times New Roman" w:cs="Times New Roman"/>
          <w:sz w:val="24"/>
          <w:szCs w:val="24"/>
        </w:rPr>
        <w:t xml:space="preserve">experience greater </w:t>
      </w:r>
      <w:r w:rsidR="003D31AD">
        <w:rPr>
          <w:rFonts w:ascii="Times New Roman" w:hAnsi="Times New Roman" w:cs="Times New Roman"/>
          <w:sz w:val="24"/>
          <w:szCs w:val="24"/>
        </w:rPr>
        <w:t>benefit</w:t>
      </w:r>
      <w:r w:rsidR="00060775">
        <w:rPr>
          <w:rFonts w:ascii="Times New Roman" w:hAnsi="Times New Roman" w:cs="Times New Roman"/>
          <w:sz w:val="24"/>
          <w:szCs w:val="24"/>
        </w:rPr>
        <w:t>s</w:t>
      </w:r>
      <w:r w:rsidR="003D31AD">
        <w:rPr>
          <w:rFonts w:ascii="Times New Roman" w:hAnsi="Times New Roman" w:cs="Times New Roman"/>
          <w:sz w:val="24"/>
          <w:szCs w:val="24"/>
        </w:rPr>
        <w:t xml:space="preserve"> </w:t>
      </w:r>
      <w:r w:rsidR="00557257">
        <w:rPr>
          <w:rFonts w:ascii="Times New Roman" w:hAnsi="Times New Roman" w:cs="Times New Roman"/>
          <w:sz w:val="24"/>
          <w:szCs w:val="24"/>
        </w:rPr>
        <w:t xml:space="preserve">for their overall mental health </w:t>
      </w:r>
      <w:r w:rsidR="003D31AD">
        <w:rPr>
          <w:rFonts w:ascii="Times New Roman" w:hAnsi="Times New Roman" w:cs="Times New Roman"/>
          <w:sz w:val="24"/>
          <w:szCs w:val="24"/>
        </w:rPr>
        <w:t xml:space="preserve">from physical </w:t>
      </w:r>
      <w:r w:rsidR="00060775">
        <w:rPr>
          <w:rFonts w:ascii="Times New Roman" w:hAnsi="Times New Roman" w:cs="Times New Roman"/>
          <w:sz w:val="24"/>
          <w:szCs w:val="24"/>
        </w:rPr>
        <w:t>activity engagement in comparison t</w:t>
      </w:r>
      <w:r w:rsidR="003D31AD">
        <w:rPr>
          <w:rFonts w:ascii="Times New Roman" w:hAnsi="Times New Roman" w:cs="Times New Roman"/>
          <w:sz w:val="24"/>
          <w:szCs w:val="24"/>
        </w:rPr>
        <w:t xml:space="preserve">o older </w:t>
      </w:r>
      <w:r w:rsidR="00060775">
        <w:rPr>
          <w:rFonts w:ascii="Times New Roman" w:hAnsi="Times New Roman" w:cs="Times New Roman"/>
          <w:sz w:val="24"/>
          <w:szCs w:val="24"/>
        </w:rPr>
        <w:t xml:space="preserve">adults. It should be noted that adults </w:t>
      </w:r>
      <w:r w:rsidR="003D31AD">
        <w:rPr>
          <w:rFonts w:ascii="Times New Roman" w:hAnsi="Times New Roman" w:cs="Times New Roman"/>
          <w:sz w:val="24"/>
          <w:szCs w:val="24"/>
        </w:rPr>
        <w:t>85+</w:t>
      </w:r>
      <w:r w:rsidR="00060775">
        <w:rPr>
          <w:rFonts w:ascii="Times New Roman" w:hAnsi="Times New Roman" w:cs="Times New Roman"/>
          <w:sz w:val="24"/>
          <w:szCs w:val="24"/>
        </w:rPr>
        <w:t xml:space="preserve"> years of age appear to be an </w:t>
      </w:r>
      <w:r w:rsidR="00E0001D">
        <w:rPr>
          <w:rFonts w:ascii="Times New Roman" w:hAnsi="Times New Roman" w:cs="Times New Roman"/>
          <w:sz w:val="24"/>
          <w:szCs w:val="24"/>
        </w:rPr>
        <w:t>exception;</w:t>
      </w:r>
      <w:r w:rsidR="00060775">
        <w:rPr>
          <w:rFonts w:ascii="Times New Roman" w:hAnsi="Times New Roman" w:cs="Times New Roman"/>
          <w:sz w:val="24"/>
          <w:szCs w:val="24"/>
        </w:rPr>
        <w:t xml:space="preserve"> however, this group also had the largest confidence interval likely due to a relatively smaller sample</w:t>
      </w:r>
      <w:r w:rsidR="003D31A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As average levels of physical activity </w:t>
      </w:r>
      <w:r w:rsidR="00E0001D">
        <w:rPr>
          <w:rFonts w:ascii="Times New Roman" w:hAnsi="Times New Roman" w:cs="Times New Roman"/>
          <w:sz w:val="24"/>
          <w:szCs w:val="24"/>
        </w:rPr>
        <w:t xml:space="preserve">tend to be </w:t>
      </w:r>
      <w:r w:rsidR="003D31AD" w:rsidRPr="003D31AD">
        <w:rPr>
          <w:rFonts w:ascii="Times New Roman" w:hAnsi="Times New Roman" w:cs="Times New Roman"/>
          <w:sz w:val="24"/>
          <w:szCs w:val="24"/>
        </w:rPr>
        <w:t xml:space="preserve">higher among young </w:t>
      </w:r>
      <w:r w:rsidR="0031176D">
        <w:rPr>
          <w:rFonts w:ascii="Times New Roman" w:hAnsi="Times New Roman" w:cs="Times New Roman"/>
          <w:sz w:val="24"/>
          <w:szCs w:val="24"/>
        </w:rPr>
        <w:t>and middle</w:t>
      </w:r>
      <w:r w:rsidR="00E0001D">
        <w:rPr>
          <w:rFonts w:ascii="Times New Roman" w:hAnsi="Times New Roman" w:cs="Times New Roman"/>
          <w:sz w:val="24"/>
          <w:szCs w:val="24"/>
        </w:rPr>
        <w:t>-aged</w:t>
      </w:r>
      <w:r w:rsidR="0031176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adults than </w:t>
      </w:r>
      <w:r w:rsidR="00E0001D">
        <w:rPr>
          <w:rFonts w:ascii="Times New Roman" w:hAnsi="Times New Roman" w:cs="Times New Roman"/>
          <w:sz w:val="24"/>
          <w:szCs w:val="24"/>
        </w:rPr>
        <w:t>older adults</w:t>
      </w:r>
      <w:r w:rsidR="00420B33">
        <w:rPr>
          <w:rFonts w:ascii="Times New Roman" w:hAnsi="Times New Roman" w:cs="Times New Roman"/>
          <w:sz w:val="24"/>
          <w:szCs w:val="24"/>
        </w:rPr>
        <w:t xml:space="preserve"> </w:t>
      </w:r>
      <w:r w:rsidR="00420B33">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&lt;EndNote&gt;&lt;Cite&gt;&lt;Author&gt;Westerterp&lt;/Author&gt;&lt;Year&gt;2018&lt;/Year&gt;&lt;RecNum&gt;196&lt;/RecNum&gt;&lt;DisplayText&gt;[79,80]&lt;/DisplayText&gt;&lt;record&gt;&lt;rec-number&gt;196&lt;/rec-number&gt;&lt;foreign-keys&gt;&lt;key app="EN" db-id="vda2pvwscxarw9e0z24p90wxpr2wfdzp2a0w" timestamp="1681841891"&gt;196&lt;/key&gt;&lt;/foreign-keys&gt;&lt;ref-type name="Journal Article"&gt;17&lt;/ref-type&gt;&lt;contributors&gt;&lt;authors&gt;&lt;author&gt;Westerterp, KR&lt;/author&gt;&lt;/authors&gt;&lt;/contributors&gt;&lt;titles&gt;&lt;title&gt;Changes in physical activity over the lifespan: impact on body composition and sarcopenic obesity&lt;/title&gt;&lt;secondary-title&gt;Obesity Reviews&lt;/secondary-title&gt;&lt;/titles&gt;&lt;periodical&gt;&lt;full-title&gt;Obesity Reviews&lt;/full-title&gt;&lt;/periodical&gt;&lt;pages&gt;8-13&lt;/pages&gt;&lt;volume&gt;19&lt;/volume&gt;&lt;dates&gt;&lt;year&gt;2018&lt;/year&gt;&lt;/dates&gt;&lt;isbn&gt;1467-7881&lt;/isbn&gt;&lt;urls&gt;&lt;/urls&gt;&lt;/record&gt;&lt;/Cite&gt;&lt;Cite&gt;&lt;Author&gt;Van Der Zee&lt;/Author&gt;&lt;Year&gt;2019&lt;/Year&gt;&lt;RecNum&gt;195&lt;/RecNum&gt;&lt;record&gt;&lt;rec-number&gt;195&lt;/rec-number&gt;&lt;foreign-keys&gt;&lt;key app="EN" db-id="vda2pvwscxarw9e0z24p90wxpr2wfdzp2a0w" timestamp="1681841744"&gt;195&lt;/key&gt;&lt;/foreign-keys&gt;&lt;ref-type name="Journal Article"&gt;17&lt;/ref-type&gt;&lt;contributors&gt;&lt;authors&gt;&lt;author&gt;Van Der Zee, Matthijs D&lt;/author&gt;&lt;author&gt;Van Der Mee, Denise&lt;/author&gt;&lt;author&gt;Bartels, Meike&lt;/author&gt;&lt;author&gt;De Geus, Eco JC&lt;/author&gt;&lt;/authors&gt;&lt;/contributors&gt;&lt;titles&gt;&lt;title&gt;Tracking of voluntary exercise behaviour over the lifespan&lt;/title&gt;&lt;secondary-title&gt;International Journal of Behavioral Nutrition and Physical Activity&lt;/secondary-title&gt;&lt;/titles&gt;&lt;periodical&gt;&lt;full-title&gt;International Journal of Behavioral Nutrition and Physical Activity&lt;/full-title&gt;&lt;/periodical&gt;&lt;pages&gt;1-11&lt;/pages&gt;&lt;volume&gt;16&lt;/volume&gt;&lt;number&gt;1&lt;/number&gt;&lt;dates&gt;&lt;year&gt;2019&lt;/year&gt;&lt;/dates&gt;&lt;isbn&gt;1479-5868&lt;/isbn&gt;&lt;urls&gt;&lt;/urls&gt;&lt;/record&gt;&lt;/Cite&gt;&lt;/EndNote&gt;</w:instrText>
      </w:r>
      <w:r w:rsidR="00420B33">
        <w:rPr>
          <w:rFonts w:ascii="Times New Roman" w:hAnsi="Times New Roman" w:cs="Times New Roman"/>
          <w:sz w:val="24"/>
          <w:szCs w:val="24"/>
        </w:rPr>
        <w:fldChar w:fldCharType="separate"/>
      </w:r>
      <w:r w:rsidR="0006036D">
        <w:rPr>
          <w:rFonts w:ascii="Times New Roman" w:hAnsi="Times New Roman" w:cs="Times New Roman"/>
          <w:noProof/>
          <w:sz w:val="24"/>
          <w:szCs w:val="24"/>
        </w:rPr>
        <w:t>[79,80]</w:t>
      </w:r>
      <w:r w:rsidR="00420B33">
        <w:rPr>
          <w:rFonts w:ascii="Times New Roman" w:hAnsi="Times New Roman" w:cs="Times New Roman"/>
          <w:sz w:val="24"/>
          <w:szCs w:val="24"/>
        </w:rPr>
        <w:fldChar w:fldCharType="end"/>
      </w:r>
      <w:r w:rsidR="003D31AD" w:rsidRPr="003D31AD">
        <w:rPr>
          <w:rFonts w:ascii="Times New Roman" w:hAnsi="Times New Roman" w:cs="Times New Roman"/>
          <w:sz w:val="24"/>
          <w:szCs w:val="24"/>
        </w:rPr>
        <w:t xml:space="preserve">, </w:t>
      </w:r>
      <w:r w:rsidR="00060775">
        <w:rPr>
          <w:rFonts w:ascii="Times New Roman" w:hAnsi="Times New Roman" w:cs="Times New Roman"/>
          <w:sz w:val="24"/>
          <w:szCs w:val="24"/>
        </w:rPr>
        <w:t xml:space="preserve">a more </w:t>
      </w:r>
      <w:r w:rsidR="003D31AD" w:rsidRPr="003D31AD">
        <w:rPr>
          <w:rFonts w:ascii="Times New Roman" w:hAnsi="Times New Roman" w:cs="Times New Roman"/>
          <w:sz w:val="24"/>
          <w:szCs w:val="24"/>
        </w:rPr>
        <w:t xml:space="preserve">sedentary </w:t>
      </w:r>
      <w:r w:rsidR="00060775">
        <w:rPr>
          <w:rFonts w:ascii="Times New Roman" w:hAnsi="Times New Roman" w:cs="Times New Roman"/>
          <w:sz w:val="24"/>
          <w:szCs w:val="24"/>
        </w:rPr>
        <w:t>lifestyle</w:t>
      </w:r>
      <w:r w:rsidR="00060775" w:rsidRPr="003D31AD">
        <w:rPr>
          <w:rFonts w:ascii="Times New Roman" w:hAnsi="Times New Roman" w:cs="Times New Roman"/>
          <w:sz w:val="24"/>
          <w:szCs w:val="24"/>
        </w:rPr>
        <w:t xml:space="preserve"> </w:t>
      </w:r>
      <w:r w:rsidR="003D31AD" w:rsidRPr="003D31AD">
        <w:rPr>
          <w:rFonts w:ascii="Times New Roman" w:hAnsi="Times New Roman" w:cs="Times New Roman"/>
          <w:sz w:val="24"/>
          <w:szCs w:val="24"/>
        </w:rPr>
        <w:t xml:space="preserve">may be </w:t>
      </w:r>
      <w:del w:id="67" w:author="Christopher Huong" w:date="2023-04-19T19:35:00Z">
        <w:r w:rsidR="003D31AD" w:rsidRPr="003D31AD" w:rsidDel="00E873C1">
          <w:rPr>
            <w:rFonts w:ascii="Times New Roman" w:hAnsi="Times New Roman" w:cs="Times New Roman"/>
            <w:sz w:val="24"/>
            <w:szCs w:val="24"/>
          </w:rPr>
          <w:delText xml:space="preserve">differentially </w:delText>
        </w:r>
      </w:del>
      <w:ins w:id="68" w:author="Christopher Huong" w:date="2023-04-19T19:35:00Z">
        <w:r w:rsidR="00E873C1">
          <w:rPr>
            <w:rFonts w:ascii="Times New Roman" w:hAnsi="Times New Roman" w:cs="Times New Roman"/>
            <w:sz w:val="24"/>
            <w:szCs w:val="24"/>
          </w:rPr>
          <w:t>especially</w:t>
        </w:r>
        <w:r w:rsidR="00E873C1" w:rsidRPr="003D31AD">
          <w:rPr>
            <w:rFonts w:ascii="Times New Roman" w:hAnsi="Times New Roman" w:cs="Times New Roman"/>
            <w:sz w:val="24"/>
            <w:szCs w:val="24"/>
          </w:rPr>
          <w:t xml:space="preserve"> </w:t>
        </w:r>
      </w:ins>
      <w:r w:rsidR="003D31AD" w:rsidRPr="003D31AD">
        <w:rPr>
          <w:rFonts w:ascii="Times New Roman" w:hAnsi="Times New Roman" w:cs="Times New Roman"/>
          <w:sz w:val="24"/>
          <w:szCs w:val="24"/>
        </w:rPr>
        <w:t xml:space="preserve">indicative of impairment </w:t>
      </w:r>
      <w:commentRangeStart w:id="69"/>
      <w:commentRangeStart w:id="70"/>
      <w:r w:rsidR="003D31AD" w:rsidRPr="003D31AD">
        <w:rPr>
          <w:rFonts w:ascii="Times New Roman" w:hAnsi="Times New Roman" w:cs="Times New Roman"/>
          <w:sz w:val="24"/>
          <w:szCs w:val="24"/>
        </w:rPr>
        <w:t xml:space="preserve">in </w:t>
      </w:r>
      <w:commentRangeStart w:id="71"/>
      <w:commentRangeStart w:id="72"/>
      <w:del w:id="73" w:author="Christopher Huong" w:date="2023-04-18T13:21:00Z">
        <w:r w:rsidR="003D31AD" w:rsidRPr="003D31AD" w:rsidDel="00420B33">
          <w:rPr>
            <w:rFonts w:ascii="Times New Roman" w:hAnsi="Times New Roman" w:cs="Times New Roman"/>
            <w:sz w:val="24"/>
            <w:szCs w:val="24"/>
          </w:rPr>
          <w:delText>this population</w:delText>
        </w:r>
      </w:del>
      <w:ins w:id="74" w:author="Christopher Huong" w:date="2023-04-18T13:21:00Z">
        <w:r w:rsidR="00420B33">
          <w:rPr>
            <w:rFonts w:ascii="Times New Roman" w:hAnsi="Times New Roman" w:cs="Times New Roman"/>
            <w:sz w:val="24"/>
            <w:szCs w:val="24"/>
          </w:rPr>
          <w:t>younger cohorts</w:t>
        </w:r>
      </w:ins>
      <w:commentRangeEnd w:id="69"/>
      <w:r w:rsidR="00865152">
        <w:rPr>
          <w:rStyle w:val="CommentReference"/>
        </w:rPr>
        <w:commentReference w:id="69"/>
      </w:r>
      <w:commentRangeEnd w:id="70"/>
      <w:r w:rsidR="00E873C1">
        <w:rPr>
          <w:rStyle w:val="CommentReference"/>
        </w:rPr>
        <w:commentReference w:id="70"/>
      </w:r>
      <w:ins w:id="75" w:author="Christopher Huong" w:date="2023-04-18T13:21:00Z">
        <w:r w:rsidR="00420B33">
          <w:rPr>
            <w:rFonts w:ascii="Times New Roman" w:hAnsi="Times New Roman" w:cs="Times New Roman"/>
            <w:sz w:val="24"/>
            <w:szCs w:val="24"/>
          </w:rPr>
          <w:t>,</w:t>
        </w:r>
      </w:ins>
      <w:ins w:id="76" w:author="Denver Brown" w:date="2023-04-14T09:33:00Z">
        <w:r w:rsidR="00E0001D">
          <w:rPr>
            <w:rFonts w:ascii="Times New Roman" w:hAnsi="Times New Roman" w:cs="Times New Roman"/>
            <w:sz w:val="24"/>
            <w:szCs w:val="24"/>
          </w:rPr>
          <w:t xml:space="preserve"> </w:t>
        </w:r>
      </w:ins>
      <w:commentRangeEnd w:id="71"/>
      <w:ins w:id="77" w:author="Denver Brown" w:date="2023-04-14T09:36:00Z">
        <w:r w:rsidR="00E0001D">
          <w:rPr>
            <w:rStyle w:val="CommentReference"/>
          </w:rPr>
          <w:commentReference w:id="71"/>
        </w:r>
      </w:ins>
      <w:commentRangeEnd w:id="72"/>
      <w:r w:rsidR="00420B33">
        <w:rPr>
          <w:rStyle w:val="CommentReference"/>
        </w:rPr>
        <w:commentReference w:id="72"/>
      </w:r>
      <w:r w:rsidR="004038A3">
        <w:rPr>
          <w:rFonts w:ascii="Times New Roman" w:hAnsi="Times New Roman" w:cs="Times New Roman"/>
          <w:sz w:val="24"/>
          <w:szCs w:val="24"/>
        </w:rPr>
        <w:t>.</w:t>
      </w:r>
      <w:r w:rsidR="0031176D">
        <w:rPr>
          <w:rFonts w:ascii="Times New Roman" w:hAnsi="Times New Roman" w:cs="Times New Roman"/>
          <w:sz w:val="24"/>
          <w:szCs w:val="24"/>
        </w:rPr>
        <w:t xml:space="preserve"> </w:t>
      </w:r>
      <w:r w:rsidR="00745A4B">
        <w:rPr>
          <w:rFonts w:ascii="Times New Roman" w:hAnsi="Times New Roman" w:cs="Times New Roman"/>
          <w:sz w:val="24"/>
          <w:szCs w:val="24"/>
        </w:rPr>
        <w:t>Core Cognition, Drive and Motivation, and Adaptability and Resilience followed the same trend</w:t>
      </w:r>
      <w:r w:rsidR="00E0001D">
        <w:rPr>
          <w:rFonts w:ascii="Times New Roman" w:hAnsi="Times New Roman" w:cs="Times New Roman"/>
          <w:sz w:val="24"/>
          <w:szCs w:val="24"/>
        </w:rPr>
        <w:t xml:space="preserve"> as overall MHQ scores</w:t>
      </w:r>
      <w:r w:rsidR="00745A4B">
        <w:rPr>
          <w:rFonts w:ascii="Times New Roman" w:hAnsi="Times New Roman" w:cs="Times New Roman"/>
          <w:sz w:val="24"/>
          <w:szCs w:val="24"/>
        </w:rPr>
        <w:t xml:space="preserve">, and thus these </w:t>
      </w:r>
      <w:r w:rsidR="00E0001D">
        <w:rPr>
          <w:rFonts w:ascii="Times New Roman" w:hAnsi="Times New Roman" w:cs="Times New Roman"/>
          <w:sz w:val="24"/>
          <w:szCs w:val="24"/>
        </w:rPr>
        <w:t xml:space="preserve">specific </w:t>
      </w:r>
      <w:r w:rsidR="00745A4B">
        <w:rPr>
          <w:rFonts w:ascii="Times New Roman" w:hAnsi="Times New Roman" w:cs="Times New Roman"/>
          <w:sz w:val="24"/>
          <w:szCs w:val="24"/>
        </w:rPr>
        <w:t xml:space="preserve">aspects of mental health </w:t>
      </w:r>
      <w:r w:rsidR="00E0001D">
        <w:rPr>
          <w:rFonts w:ascii="Times New Roman" w:hAnsi="Times New Roman" w:cs="Times New Roman"/>
          <w:sz w:val="24"/>
          <w:szCs w:val="24"/>
        </w:rPr>
        <w:t xml:space="preserve">and well-being </w:t>
      </w:r>
      <w:r w:rsidR="00745A4B">
        <w:rPr>
          <w:rFonts w:ascii="Times New Roman" w:hAnsi="Times New Roman" w:cs="Times New Roman"/>
          <w:sz w:val="24"/>
          <w:szCs w:val="24"/>
        </w:rPr>
        <w:t xml:space="preserve">may </w:t>
      </w:r>
      <w:r w:rsidR="00E0001D">
        <w:rPr>
          <w:rFonts w:ascii="Times New Roman" w:hAnsi="Times New Roman" w:cs="Times New Roman"/>
          <w:sz w:val="24"/>
          <w:szCs w:val="24"/>
        </w:rPr>
        <w:t xml:space="preserve">be more amenable to </w:t>
      </w:r>
      <w:r w:rsidR="00C5110A">
        <w:rPr>
          <w:rFonts w:ascii="Times New Roman" w:hAnsi="Times New Roman" w:cs="Times New Roman"/>
          <w:sz w:val="24"/>
          <w:szCs w:val="24"/>
        </w:rPr>
        <w:t>benefit</w:t>
      </w:r>
      <w:r w:rsidR="00E0001D">
        <w:rPr>
          <w:rFonts w:ascii="Times New Roman" w:hAnsi="Times New Roman" w:cs="Times New Roman"/>
          <w:sz w:val="24"/>
          <w:szCs w:val="24"/>
        </w:rPr>
        <w:t>s</w:t>
      </w:r>
      <w:r w:rsidR="00C5110A">
        <w:rPr>
          <w:rFonts w:ascii="Times New Roman" w:hAnsi="Times New Roman" w:cs="Times New Roman"/>
          <w:sz w:val="24"/>
          <w:szCs w:val="24"/>
        </w:rPr>
        <w:t xml:space="preserve"> from adopting a</w:t>
      </w:r>
      <w:r w:rsidR="00E0001D">
        <w:rPr>
          <w:rFonts w:ascii="Times New Roman" w:hAnsi="Times New Roman" w:cs="Times New Roman"/>
          <w:sz w:val="24"/>
          <w:szCs w:val="24"/>
        </w:rPr>
        <w:t xml:space="preserve"> more</w:t>
      </w:r>
      <w:r w:rsidR="00C5110A">
        <w:rPr>
          <w:rFonts w:ascii="Times New Roman" w:hAnsi="Times New Roman" w:cs="Times New Roman"/>
          <w:sz w:val="24"/>
          <w:szCs w:val="24"/>
        </w:rPr>
        <w:t xml:space="preserve"> active lifestyle, </w:t>
      </w:r>
      <w:r w:rsidR="00E0001D">
        <w:rPr>
          <w:rFonts w:ascii="Times New Roman" w:hAnsi="Times New Roman" w:cs="Times New Roman"/>
          <w:sz w:val="24"/>
          <w:szCs w:val="24"/>
        </w:rPr>
        <w:t>whereas</w:t>
      </w:r>
      <w:r w:rsidR="00C5110A">
        <w:rPr>
          <w:rFonts w:ascii="Times New Roman" w:hAnsi="Times New Roman" w:cs="Times New Roman"/>
          <w:sz w:val="24"/>
          <w:szCs w:val="24"/>
        </w:rPr>
        <w:t xml:space="preserve"> the other </w:t>
      </w:r>
      <w:r w:rsidR="00E0001D">
        <w:rPr>
          <w:rFonts w:ascii="Times New Roman" w:hAnsi="Times New Roman" w:cs="Times New Roman"/>
          <w:sz w:val="24"/>
          <w:szCs w:val="24"/>
        </w:rPr>
        <w:t xml:space="preserve">subcategories </w:t>
      </w:r>
      <w:r w:rsidR="00C5110A">
        <w:rPr>
          <w:rFonts w:ascii="Times New Roman" w:hAnsi="Times New Roman" w:cs="Times New Roman"/>
          <w:sz w:val="24"/>
          <w:szCs w:val="24"/>
        </w:rPr>
        <w:t xml:space="preserve">seem to </w:t>
      </w:r>
      <w:r w:rsidR="00E0001D">
        <w:rPr>
          <w:rFonts w:ascii="Times New Roman" w:hAnsi="Times New Roman" w:cs="Times New Roman"/>
          <w:sz w:val="24"/>
          <w:szCs w:val="24"/>
        </w:rPr>
        <w:lastRenderedPageBreak/>
        <w:t xml:space="preserve">demonstrate relatively consistent </w:t>
      </w:r>
      <w:r w:rsidR="00C5110A">
        <w:rPr>
          <w:rFonts w:ascii="Times New Roman" w:hAnsi="Times New Roman" w:cs="Times New Roman"/>
          <w:sz w:val="24"/>
          <w:szCs w:val="24"/>
        </w:rPr>
        <w:t>benefit</w:t>
      </w:r>
      <w:r w:rsidR="00E0001D">
        <w:rPr>
          <w:rFonts w:ascii="Times New Roman" w:hAnsi="Times New Roman" w:cs="Times New Roman"/>
          <w:sz w:val="24"/>
          <w:szCs w:val="24"/>
        </w:rPr>
        <w:t>s from physical activity</w:t>
      </w:r>
      <w:r w:rsidR="00C5110A">
        <w:rPr>
          <w:rFonts w:ascii="Times New Roman" w:hAnsi="Times New Roman" w:cs="Times New Roman"/>
          <w:sz w:val="24"/>
          <w:szCs w:val="24"/>
        </w:rPr>
        <w:t xml:space="preserve"> across </w:t>
      </w:r>
      <w:r w:rsidR="00E0001D">
        <w:rPr>
          <w:rFonts w:ascii="Times New Roman" w:hAnsi="Times New Roman" w:cs="Times New Roman"/>
          <w:sz w:val="24"/>
          <w:szCs w:val="24"/>
        </w:rPr>
        <w:t>the adult lifespan</w:t>
      </w:r>
      <w:r w:rsidR="00C5110A">
        <w:rPr>
          <w:rFonts w:ascii="Times New Roman" w:hAnsi="Times New Roman" w:cs="Times New Roman"/>
          <w:sz w:val="24"/>
          <w:szCs w:val="24"/>
        </w:rPr>
        <w:t>.</w:t>
      </w:r>
      <w:r w:rsidR="00AD43DF">
        <w:rPr>
          <w:rFonts w:ascii="Times New Roman" w:hAnsi="Times New Roman" w:cs="Times New Roman"/>
          <w:sz w:val="24"/>
          <w:szCs w:val="24"/>
        </w:rPr>
        <w:t xml:space="preserve"> </w:t>
      </w:r>
      <w:r w:rsidR="00793401">
        <w:rPr>
          <w:rFonts w:ascii="Times New Roman" w:hAnsi="Times New Roman" w:cs="Times New Roman"/>
          <w:sz w:val="24"/>
          <w:szCs w:val="24"/>
        </w:rPr>
        <w:t xml:space="preserve">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28F1DCD3" w14:textId="6E347553" w:rsidR="00793401" w:rsidRDefault="002146E2" w:rsidP="00420B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 </w:t>
      </w:r>
      <w:r>
        <w:rPr>
          <w:rFonts w:ascii="Times New Roman" w:hAnsi="Times New Roman" w:cs="Times New Roman"/>
          <w:sz w:val="24"/>
          <w:szCs w:val="24"/>
        </w:rPr>
        <w:fldChar w:fldCharType="begin">
          <w:fldData xml:space="preserve">PEVuZE5vdGU+PENpdGU+PEF1dGhvcj5TZXRvZGppPC9BdXRob3I+PFllYXI+MjAxNzwvWWVhcj48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PEVuZE5vdGU+PENpdGU+PEF1dGhvcj5TZXRvZGppPC9BdXRob3I+PFllYXI+MjAxNzwvWWVhcj48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06036D">
        <w:rPr>
          <w:rFonts w:ascii="Times New Roman" w:hAnsi="Times New Roman" w:cs="Times New Roman"/>
          <w:noProof/>
          <w:sz w:val="24"/>
          <w:szCs w:val="24"/>
        </w:rPr>
        <w:t>[57,58,60]</w:t>
      </w:r>
      <w:r>
        <w:rPr>
          <w:rFonts w:ascii="Times New Roman" w:hAnsi="Times New Roman" w:cs="Times New Roman"/>
          <w:sz w:val="24"/>
          <w:szCs w:val="24"/>
        </w:rPr>
        <w:fldChar w:fldCharType="end"/>
      </w:r>
      <w:r>
        <w:rPr>
          <w:rFonts w:ascii="Times New Roman" w:hAnsi="Times New Roman" w:cs="Times New Roman"/>
          <w:sz w:val="24"/>
          <w:szCs w:val="24"/>
        </w:rPr>
        <w:t xml:space="preserve">, we utilized several combinations of methods in our sensitivity analyses. </w:t>
      </w:r>
      <w:r w:rsidRPr="00B16124">
        <w:rPr>
          <w:rFonts w:ascii="Times New Roman" w:hAnsi="Times New Roman" w:cs="Times New Roman"/>
          <w:sz w:val="24"/>
          <w:szCs w:val="24"/>
        </w:rPr>
        <w:t>Our sensitivity analys</w:t>
      </w:r>
      <w:r>
        <w:rPr>
          <w:rFonts w:ascii="Times New Roman" w:hAnsi="Times New Roman" w:cs="Times New Roman"/>
          <w:sz w:val="24"/>
          <w:szCs w:val="24"/>
        </w:rPr>
        <w:t>i</w:t>
      </w:r>
      <w:r w:rsidRPr="00B16124">
        <w:rPr>
          <w:rFonts w:ascii="Times New Roman" w:hAnsi="Times New Roman" w:cs="Times New Roman"/>
          <w:sz w:val="24"/>
          <w:szCs w:val="24"/>
        </w:rPr>
        <w:t xml:space="preserve">s </w:t>
      </w:r>
      <w:r w:rsidR="00541889">
        <w:rPr>
          <w:rFonts w:ascii="Times New Roman" w:hAnsi="Times New Roman" w:cs="Times New Roman"/>
          <w:sz w:val="24"/>
          <w:szCs w:val="24"/>
        </w:rPr>
        <w:t xml:space="preserve">revealed minimal deviance in the </w:t>
      </w:r>
      <w:r w:rsidRPr="00B16124">
        <w:rPr>
          <w:rFonts w:ascii="Times New Roman" w:hAnsi="Times New Roman" w:cs="Times New Roman"/>
          <w:sz w:val="24"/>
          <w:szCs w:val="24"/>
        </w:rPr>
        <w:t xml:space="preserve">estimated effects of physical activity on </w:t>
      </w:r>
      <w:r w:rsidR="00541889">
        <w:rPr>
          <w:rFonts w:ascii="Times New Roman" w:hAnsi="Times New Roman" w:cs="Times New Roman"/>
          <w:sz w:val="24"/>
          <w:szCs w:val="24"/>
        </w:rPr>
        <w:t xml:space="preserve">overall </w:t>
      </w:r>
      <w:r w:rsidRPr="00B16124">
        <w:rPr>
          <w:rFonts w:ascii="Times New Roman" w:hAnsi="Times New Roman" w:cs="Times New Roman"/>
          <w:sz w:val="24"/>
          <w:szCs w:val="24"/>
        </w:rPr>
        <w:t xml:space="preserve">MHQ </w:t>
      </w:r>
      <w:r w:rsidR="00541889">
        <w:rPr>
          <w:rFonts w:ascii="Times New Roman" w:hAnsi="Times New Roman" w:cs="Times New Roman"/>
          <w:sz w:val="24"/>
          <w:szCs w:val="24"/>
        </w:rPr>
        <w:t xml:space="preserve">scores </w:t>
      </w:r>
      <w:r w:rsidRPr="00B16124">
        <w:rPr>
          <w:rFonts w:ascii="Times New Roman" w:hAnsi="Times New Roman" w:cs="Times New Roman"/>
          <w:sz w:val="24"/>
          <w:szCs w:val="24"/>
        </w:rPr>
        <w:t xml:space="preserve">across </w:t>
      </w:r>
      <w:r w:rsidR="00541889">
        <w:rPr>
          <w:rFonts w:ascii="Times New Roman" w:hAnsi="Times New Roman" w:cs="Times New Roman"/>
          <w:sz w:val="24"/>
          <w:szCs w:val="24"/>
        </w:rPr>
        <w:t xml:space="preserve">the </w:t>
      </w:r>
      <w:r w:rsidRPr="00B16124">
        <w:rPr>
          <w:rFonts w:ascii="Times New Roman" w:hAnsi="Times New Roman" w:cs="Times New Roman"/>
          <w:sz w:val="24"/>
          <w:szCs w:val="24"/>
        </w:rPr>
        <w:t>various covariate adjustment and missing data procedures</w:t>
      </w:r>
      <w:r w:rsidR="00541889">
        <w:rPr>
          <w:rFonts w:ascii="Times New Roman" w:hAnsi="Times New Roman" w:cs="Times New Roman"/>
          <w:sz w:val="24"/>
          <w:szCs w:val="24"/>
        </w:rPr>
        <w:t xml:space="preserve"> that were implemented – effect sizes </w:t>
      </w:r>
      <w:r w:rsidR="00E64D22">
        <w:rPr>
          <w:rFonts w:ascii="Times New Roman" w:hAnsi="Times New Roman" w:cs="Times New Roman"/>
          <w:sz w:val="24"/>
          <w:szCs w:val="24"/>
        </w:rPr>
        <w:t xml:space="preserve">were equivalent </w:t>
      </w:r>
      <w:r w:rsidR="00541889">
        <w:rPr>
          <w:rFonts w:ascii="Times New Roman" w:hAnsi="Times New Roman" w:cs="Times New Roman"/>
          <w:sz w:val="24"/>
          <w:szCs w:val="24"/>
        </w:rPr>
        <w:t>rang</w:t>
      </w:r>
      <w:r w:rsidR="00E64D22">
        <w:rPr>
          <w:rFonts w:ascii="Times New Roman" w:hAnsi="Times New Roman" w:cs="Times New Roman"/>
          <w:sz w:val="24"/>
          <w:szCs w:val="24"/>
        </w:rPr>
        <w:t>ing</w:t>
      </w:r>
      <w:r w:rsidR="00541889">
        <w:rPr>
          <w:rFonts w:ascii="Times New Roman" w:hAnsi="Times New Roman" w:cs="Times New Roman"/>
          <w:sz w:val="24"/>
          <w:szCs w:val="24"/>
        </w:rPr>
        <w:t xml:space="preserve"> from an</w:t>
      </w:r>
      <w:r w:rsidRPr="00B16124">
        <w:rPr>
          <w:rFonts w:ascii="Times New Roman" w:hAnsi="Times New Roman" w:cs="Times New Roman"/>
          <w:sz w:val="24"/>
          <w:szCs w:val="24"/>
        </w:rPr>
        <w:t xml:space="preserve"> SMD of 0.25</w:t>
      </w:r>
      <w:r w:rsidR="00541889">
        <w:rPr>
          <w:rFonts w:ascii="Times New Roman" w:hAnsi="Times New Roman" w:cs="Times New Roman"/>
          <w:sz w:val="24"/>
          <w:szCs w:val="24"/>
        </w:rPr>
        <w:t xml:space="preserve"> to 0.</w:t>
      </w:r>
      <w:r w:rsidR="000938A1">
        <w:rPr>
          <w:rFonts w:ascii="Times New Roman" w:hAnsi="Times New Roman" w:cs="Times New Roman"/>
          <w:sz w:val="24"/>
          <w:szCs w:val="24"/>
        </w:rPr>
        <w:t>26</w:t>
      </w:r>
      <w:r w:rsidR="00E64D22">
        <w:rPr>
          <w:rFonts w:ascii="Times New Roman" w:hAnsi="Times New Roman" w:cs="Times New Roman"/>
          <w:sz w:val="24"/>
          <w:szCs w:val="24"/>
        </w:rPr>
        <w:t>.</w:t>
      </w:r>
      <w:r w:rsidRPr="00B16124">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541889">
        <w:rPr>
          <w:rFonts w:ascii="Times New Roman" w:hAnsi="Times New Roman" w:cs="Times New Roman"/>
          <w:sz w:val="24"/>
          <w:szCs w:val="24"/>
        </w:rPr>
        <w:t xml:space="preserve">these </w:t>
      </w:r>
      <w:r>
        <w:rPr>
          <w:rFonts w:ascii="Times New Roman" w:hAnsi="Times New Roman" w:cs="Times New Roman"/>
          <w:sz w:val="24"/>
          <w:szCs w:val="24"/>
        </w:rPr>
        <w:t xml:space="preserve">various propensity score estimation techniques </w:t>
      </w:r>
      <w:r w:rsidR="00541889">
        <w:rPr>
          <w:rFonts w:ascii="Times New Roman" w:hAnsi="Times New Roman" w:cs="Times New Roman"/>
          <w:sz w:val="24"/>
          <w:szCs w:val="24"/>
        </w:rPr>
        <w:t xml:space="preserve">helped to </w:t>
      </w:r>
      <w:r>
        <w:rPr>
          <w:rFonts w:ascii="Times New Roman" w:hAnsi="Times New Roman" w:cs="Times New Roman"/>
          <w:sz w:val="24"/>
          <w:szCs w:val="24"/>
        </w:rPr>
        <w:t xml:space="preserve">improve </w:t>
      </w:r>
      <w:r w:rsidR="00541889">
        <w:rPr>
          <w:rFonts w:ascii="Times New Roman" w:hAnsi="Times New Roman" w:cs="Times New Roman"/>
          <w:sz w:val="24"/>
          <w:szCs w:val="24"/>
        </w:rPr>
        <w:t xml:space="preserve">our </w:t>
      </w:r>
      <w:r>
        <w:rPr>
          <w:rFonts w:ascii="Times New Roman" w:hAnsi="Times New Roman" w:cs="Times New Roman"/>
          <w:sz w:val="24"/>
          <w:szCs w:val="24"/>
        </w:rPr>
        <w:t xml:space="preserve">confidence that the estimated effect </w:t>
      </w:r>
      <w:r w:rsidR="00541889">
        <w:rPr>
          <w:rFonts w:ascii="Times New Roman" w:hAnsi="Times New Roman" w:cs="Times New Roman"/>
          <w:sz w:val="24"/>
          <w:szCs w:val="24"/>
        </w:rPr>
        <w:t>wa</w:t>
      </w:r>
      <w:r>
        <w:rPr>
          <w:rFonts w:ascii="Times New Roman" w:hAnsi="Times New Roman" w:cs="Times New Roman"/>
          <w:sz w:val="24"/>
          <w:szCs w:val="24"/>
        </w:rPr>
        <w:t xml:space="preserve">s not biased due to misspecification of the propensity model. </w:t>
      </w:r>
      <w:r w:rsidR="00541889">
        <w:rPr>
          <w:rFonts w:ascii="Times New Roman" w:hAnsi="Times New Roman" w:cs="Times New Roman"/>
          <w:sz w:val="24"/>
          <w:szCs w:val="24"/>
        </w:rPr>
        <w:t xml:space="preserve">In doing so, these estimates strengthen the inferences we can make about the relationship between physical activity and mental health. </w:t>
      </w:r>
      <w:r w:rsidR="00793401">
        <w:rPr>
          <w:rFonts w:ascii="Times New Roman" w:hAnsi="Times New Roman" w:cs="Times New Roman"/>
          <w:sz w:val="24"/>
          <w:szCs w:val="24"/>
        </w:rPr>
        <w:t xml:space="preserve">Though strong causal inferences are not indicated by cross-sectional observations, our results converge with </w:t>
      </w:r>
      <w:r w:rsidR="00793401">
        <w:rPr>
          <w:rFonts w:ascii="Times New Roman" w:hAnsi="Times New Roman" w:cs="Times New Roman"/>
          <w:sz w:val="24"/>
          <w:szCs w:val="24"/>
        </w:rPr>
        <w:lastRenderedPageBreak/>
        <w:t xml:space="preserve">existing intervention studies </w:t>
      </w:r>
      <w:r w:rsidR="00793401">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PjxSZWNOdW0+MTU3PC9SZWNOdW0+PERpc3BsYXlUZXh0PlsyMiw4MS04M108L0Rpc3BsYXlUZXh0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PjxSZWNOdW0+MTU3PC9SZWNOdW0+PERpc3BsYXlUZXh0PlsyMiw4MS04M108L0Rpc3BsYXlUZXh0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793401">
        <w:rPr>
          <w:rFonts w:ascii="Times New Roman" w:hAnsi="Times New Roman" w:cs="Times New Roman"/>
          <w:sz w:val="24"/>
          <w:szCs w:val="24"/>
        </w:rPr>
      </w:r>
      <w:r w:rsidR="00793401">
        <w:rPr>
          <w:rFonts w:ascii="Times New Roman" w:hAnsi="Times New Roman" w:cs="Times New Roman"/>
          <w:sz w:val="24"/>
          <w:szCs w:val="24"/>
        </w:rPr>
        <w:fldChar w:fldCharType="separate"/>
      </w:r>
      <w:r w:rsidR="0006036D">
        <w:rPr>
          <w:rFonts w:ascii="Times New Roman" w:hAnsi="Times New Roman" w:cs="Times New Roman"/>
          <w:noProof/>
          <w:sz w:val="24"/>
          <w:szCs w:val="24"/>
        </w:rPr>
        <w:t>[22,81-83]</w:t>
      </w:r>
      <w:r w:rsidR="00793401">
        <w:rPr>
          <w:rFonts w:ascii="Times New Roman" w:hAnsi="Times New Roman" w:cs="Times New Roman"/>
          <w:sz w:val="24"/>
          <w:szCs w:val="24"/>
        </w:rPr>
        <w:fldChar w:fldCharType="end"/>
      </w:r>
      <w:r w:rsidR="00793401">
        <w:rPr>
          <w:rFonts w:ascii="Times New Roman" w:hAnsi="Times New Roman" w:cs="Times New Roman"/>
          <w:sz w:val="24"/>
          <w:szCs w:val="24"/>
        </w:rPr>
        <w:t xml:space="preserve">. For example, previous meta-analyses of randomized controlled trials on exercise and depression found pooled effect sizes ranging from 0.62 to 0.98 </w:t>
      </w:r>
      <w:r w:rsidR="00793401">
        <w:rPr>
          <w:rFonts w:ascii="Times New Roman" w:hAnsi="Times New Roman" w:cs="Times New Roman"/>
          <w:sz w:val="24"/>
          <w:szCs w:val="24"/>
        </w:rPr>
        <w:fldChar w:fldCharType="begin">
          <w:fldData xml:space="preserve">PEVuZE5vdGU+PENpdGU+PEF1dGhvcj5Db29uZXk8L0F1dGhvcj48WWVhcj4yMDEzPC9ZZWFyPjxS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</w:fldData>
        </w:fldChar>
      </w:r>
      <w:r w:rsidR="0006036D">
        <w:rPr>
          <w:rFonts w:ascii="Times New Roman" w:hAnsi="Times New Roman" w:cs="Times New Roman"/>
          <w:sz w:val="24"/>
          <w:szCs w:val="24"/>
        </w:rPr>
        <w:instrText xml:space="preserve"> ADDIN EN.CITE </w:instrText>
      </w:r>
      <w:r w:rsidR="0006036D">
        <w:rPr>
          <w:rFonts w:ascii="Times New Roman" w:hAnsi="Times New Roman" w:cs="Times New Roman"/>
          <w:sz w:val="24"/>
          <w:szCs w:val="24"/>
        </w:rPr>
        <w:fldChar w:fldCharType="begin">
          <w:fldData xml:space="preserve">PEVuZE5vdGU+PENpdGU+PEF1dGhvcj5Db29uZXk8L0F1dGhvcj48WWVhcj4yMDEzPC9ZZWFyPjxS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</w:fldData>
        </w:fldChar>
      </w:r>
      <w:r w:rsidR="0006036D">
        <w:rPr>
          <w:rFonts w:ascii="Times New Roman" w:hAnsi="Times New Roman" w:cs="Times New Roman"/>
          <w:sz w:val="24"/>
          <w:szCs w:val="24"/>
        </w:rPr>
        <w:instrText xml:space="preserve"> ADDIN EN.CITE.DATA </w:instrText>
      </w:r>
      <w:r w:rsidR="0006036D">
        <w:rPr>
          <w:rFonts w:ascii="Times New Roman" w:hAnsi="Times New Roman" w:cs="Times New Roman"/>
          <w:sz w:val="24"/>
          <w:szCs w:val="24"/>
        </w:rPr>
      </w:r>
      <w:r w:rsidR="0006036D">
        <w:rPr>
          <w:rFonts w:ascii="Times New Roman" w:hAnsi="Times New Roman" w:cs="Times New Roman"/>
          <w:sz w:val="24"/>
          <w:szCs w:val="24"/>
        </w:rPr>
        <w:fldChar w:fldCharType="end"/>
      </w:r>
      <w:r w:rsidR="00793401">
        <w:rPr>
          <w:rFonts w:ascii="Times New Roman" w:hAnsi="Times New Roman" w:cs="Times New Roman"/>
          <w:sz w:val="24"/>
          <w:szCs w:val="24"/>
        </w:rPr>
      </w:r>
      <w:r w:rsidR="00793401">
        <w:rPr>
          <w:rFonts w:ascii="Times New Roman" w:hAnsi="Times New Roman" w:cs="Times New Roman"/>
          <w:sz w:val="24"/>
          <w:szCs w:val="24"/>
        </w:rPr>
        <w:fldChar w:fldCharType="separate"/>
      </w:r>
      <w:r w:rsidR="0006036D">
        <w:rPr>
          <w:rFonts w:ascii="Times New Roman" w:hAnsi="Times New Roman" w:cs="Times New Roman"/>
          <w:noProof/>
          <w:sz w:val="24"/>
          <w:szCs w:val="24"/>
        </w:rPr>
        <w:t>[20,84,85]</w:t>
      </w:r>
      <w:r w:rsidR="00793401">
        <w:rPr>
          <w:rFonts w:ascii="Times New Roman" w:hAnsi="Times New Roman" w:cs="Times New Roman"/>
          <w:sz w:val="24"/>
          <w:szCs w:val="24"/>
        </w:rPr>
        <w:fldChar w:fldCharType="end"/>
      </w:r>
      <w:r w:rsidR="00793401">
        <w:rPr>
          <w:rFonts w:ascii="Times New Roman" w:hAnsi="Times New Roman" w:cs="Times New Roman"/>
          <w:sz w:val="24"/>
          <w:szCs w:val="24"/>
        </w:rPr>
        <w:t>. Compared to previous intervention</w:t>
      </w:r>
      <w:r w:rsidR="00541889">
        <w:rPr>
          <w:rFonts w:ascii="Times New Roman" w:hAnsi="Times New Roman" w:cs="Times New Roman"/>
          <w:sz w:val="24"/>
          <w:szCs w:val="24"/>
        </w:rPr>
        <w:t xml:space="preserve"> research</w:t>
      </w:r>
      <w:r w:rsidR="00793401">
        <w:rPr>
          <w:rFonts w:ascii="Times New Roman" w:hAnsi="Times New Roman" w:cs="Times New Roman"/>
          <w:sz w:val="24"/>
          <w:szCs w:val="24"/>
        </w:rPr>
        <w:t xml:space="preserve">, </w:t>
      </w:r>
      <w:r w:rsidR="00541889">
        <w:rPr>
          <w:rFonts w:ascii="Times New Roman" w:hAnsi="Times New Roman" w:cs="Times New Roman"/>
          <w:sz w:val="24"/>
          <w:szCs w:val="24"/>
        </w:rPr>
        <w:t xml:space="preserve">however, </w:t>
      </w:r>
      <w:r w:rsidR="00793401">
        <w:rPr>
          <w:rFonts w:ascii="Times New Roman" w:hAnsi="Times New Roman" w:cs="Times New Roman"/>
          <w:sz w:val="24"/>
          <w:szCs w:val="24"/>
        </w:rPr>
        <w:t>our findings may under</w:t>
      </w:r>
      <w:r w:rsidR="00541889">
        <w:rPr>
          <w:rFonts w:ascii="Times New Roman" w:hAnsi="Times New Roman" w:cs="Times New Roman"/>
          <w:sz w:val="24"/>
          <w:szCs w:val="24"/>
        </w:rPr>
        <w:t>estimate</w:t>
      </w:r>
      <w:r w:rsidR="00793401">
        <w:rPr>
          <w:rFonts w:ascii="Times New Roman" w:hAnsi="Times New Roman" w:cs="Times New Roman"/>
          <w:sz w:val="24"/>
          <w:szCs w:val="24"/>
        </w:rPr>
        <w:t xml:space="preserve"> the true effect of physical activity,</w:t>
      </w:r>
      <w:r w:rsidR="00541889">
        <w:rPr>
          <w:rFonts w:ascii="Times New Roman" w:hAnsi="Times New Roman" w:cs="Times New Roman"/>
          <w:sz w:val="24"/>
          <w:szCs w:val="24"/>
        </w:rPr>
        <w:t xml:space="preserve"> yet the size and diversity of our sample</w:t>
      </w:r>
      <w:r w:rsidR="00793401">
        <w:rPr>
          <w:rFonts w:ascii="Times New Roman" w:hAnsi="Times New Roman" w:cs="Times New Roman"/>
          <w:sz w:val="24"/>
          <w:szCs w:val="24"/>
        </w:rPr>
        <w:t xml:space="preserve"> </w:t>
      </w:r>
      <w:r w:rsidR="00541889">
        <w:rPr>
          <w:rFonts w:ascii="Times New Roman" w:hAnsi="Times New Roman" w:cs="Times New Roman"/>
          <w:sz w:val="24"/>
          <w:szCs w:val="24"/>
        </w:rPr>
        <w:t xml:space="preserve">may indicate this association is not as strong as randomized controlled trials would otherwise suggest. </w:t>
      </w:r>
      <w:r w:rsidR="00FC57A6">
        <w:rPr>
          <w:rFonts w:ascii="Times New Roman" w:hAnsi="Times New Roman" w:cs="Times New Roman"/>
          <w:sz w:val="24"/>
          <w:szCs w:val="24"/>
        </w:rPr>
        <w:t>Regardless, the present findings support</w:t>
      </w:r>
      <w:r w:rsidR="00E22BC9">
        <w:rPr>
          <w:rFonts w:ascii="Times New Roman" w:hAnsi="Times New Roman" w:cs="Times New Roman"/>
          <w:sz w:val="24"/>
          <w:szCs w:val="24"/>
        </w:rPr>
        <w:t xml:space="preserve"> </w:t>
      </w:r>
      <w:r w:rsidR="007948B2">
        <w:rPr>
          <w:rFonts w:ascii="Times New Roman" w:hAnsi="Times New Roman" w:cs="Times New Roman"/>
          <w:sz w:val="24"/>
          <w:szCs w:val="24"/>
        </w:rPr>
        <w:t>and extend the existing literature on the benefits of physical activity engagement across various aspects of mental health.</w:t>
      </w:r>
      <w:r w:rsidR="00FC57A6">
        <w:rPr>
          <w:rFonts w:ascii="Times New Roman" w:hAnsi="Times New Roman" w:cs="Times New Roman"/>
          <w:sz w:val="24"/>
          <w:szCs w:val="24"/>
        </w:rPr>
        <w:t xml:space="preserve"> </w:t>
      </w:r>
    </w:p>
    <w:p w14:paraId="64825B62" w14:textId="392B9DC6" w:rsidR="00064BD7" w:rsidRPr="00D42971" w:rsidRDefault="00541889" w:rsidP="00911748">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Despite several strengths, t</w:t>
      </w:r>
      <w:r w:rsidR="00064BD7" w:rsidRPr="00D42971">
        <w:rPr>
          <w:rFonts w:ascii="Times New Roman" w:hAnsi="Times New Roman" w:cs="Times New Roman"/>
          <w:sz w:val="24"/>
          <w:szCs w:val="24"/>
        </w:rPr>
        <w:t>here are several limitations with the current study. Firstly, unlike</w:t>
      </w:r>
      <w:r w:rsidR="00760D3A">
        <w:rPr>
          <w:rFonts w:ascii="Times New Roman" w:hAnsi="Times New Roman" w:cs="Times New Roman"/>
          <w:sz w:val="24"/>
          <w:szCs w:val="24"/>
        </w:rPr>
        <w:t xml:space="preserve"> true</w:t>
      </w:r>
      <w:r w:rsidR="00064BD7" w:rsidRPr="00D42971">
        <w:rPr>
          <w:rFonts w:ascii="Times New Roman" w:hAnsi="Times New Roman" w:cs="Times New Roman"/>
          <w:sz w:val="24"/>
          <w:szCs w:val="24"/>
        </w:rPr>
        <w:t xml:space="preserve"> randomization, propensity score weighting does not adjust for unobserved covariates</w:t>
      </w:r>
      <w:r w:rsidR="00BF5A8A">
        <w:rPr>
          <w:rFonts w:ascii="Times New Roman" w:hAnsi="Times New Roman" w:cs="Times New Roman"/>
          <w:sz w:val="24"/>
          <w:szCs w:val="24"/>
        </w:rPr>
        <w:t xml:space="preserve"> </w:t>
      </w:r>
      <w:r w:rsidR="00BF5A8A">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&lt;EndNote&gt;&lt;Cite&gt;&lt;Author&gt;Joffe&lt;/Author&gt;&lt;Year&gt;1999&lt;/Year&gt;&lt;RecNum&gt;137&lt;/RecNum&gt;&lt;DisplayText&gt;[86]&lt;/DisplayText&gt;&lt;record&gt;&lt;rec-number&gt;137&lt;/rec-number&gt;&lt;foreign-keys&gt;&lt;key app="EN" db-id="vda2pvwscxarw9e0z24p90wxpr2wfdzp2a0w" timestamp="1675048714"&gt;137&lt;/key&gt;&lt;/foreign-keys&gt;&lt;ref-type name="Journal Article"&gt;17&lt;/ref-type&gt;&lt;contributors&gt;&lt;authors&gt;&lt;author&gt;Joffe, Marshall M&lt;/author&gt;&lt;author&gt;Rosenbaum, Paul R&lt;/author&gt;&lt;/authors&gt;&lt;/contributors&gt;&lt;titles&gt;&lt;title&gt;Invited commentary: propensity scores&lt;/title&gt;&lt;secondary-title&gt;American journal of epidemiology&lt;/secondary-title&gt;&lt;/titles&gt;&lt;periodical&gt;&lt;full-title&gt;American journal of epidemiology&lt;/full-title&gt;&lt;/periodical&gt;&lt;pages&gt;327-333&lt;/pages&gt;&lt;volume&gt;150&lt;/volume&gt;&lt;number&gt;4&lt;/number&gt;&lt;dates&gt;&lt;year&gt;1999&lt;/year&gt;&lt;/dates&gt;&lt;isbn&gt;1476-6256&lt;/isbn&gt;&lt;urls&gt;&lt;/urls&gt;&lt;/record&gt;&lt;/Cite&gt;&lt;/EndNote&gt;</w:instrText>
      </w:r>
      <w:r w:rsidR="00BF5A8A">
        <w:rPr>
          <w:rFonts w:ascii="Times New Roman" w:hAnsi="Times New Roman" w:cs="Times New Roman"/>
          <w:sz w:val="24"/>
          <w:szCs w:val="24"/>
        </w:rPr>
        <w:fldChar w:fldCharType="separate"/>
      </w:r>
      <w:r w:rsidR="0006036D">
        <w:rPr>
          <w:rFonts w:ascii="Times New Roman" w:hAnsi="Times New Roman" w:cs="Times New Roman"/>
          <w:noProof/>
          <w:sz w:val="24"/>
          <w:szCs w:val="24"/>
        </w:rPr>
        <w:t>[86]</w:t>
      </w:r>
      <w:r w:rsidR="00BF5A8A">
        <w:rPr>
          <w:rFonts w:ascii="Times New Roman" w:hAnsi="Times New Roman" w:cs="Times New Roman"/>
          <w:sz w:val="24"/>
          <w:szCs w:val="24"/>
        </w:rPr>
        <w:fldChar w:fldCharType="end"/>
      </w:r>
      <w:r w:rsidR="00064BD7" w:rsidRPr="00D42971">
        <w:rPr>
          <w:rFonts w:ascii="Times New Roman" w:hAnsi="Times New Roman" w:cs="Times New Roman"/>
          <w:sz w:val="24"/>
          <w:szCs w:val="24"/>
        </w:rPr>
        <w:t>. An unbiased treatment effect assumes that all potential confounders are observed, which is unlikely to be the case in any observational study.</w:t>
      </w:r>
      <w:r w:rsidR="00B65B4D">
        <w:rPr>
          <w:rFonts w:ascii="Times New Roman" w:hAnsi="Times New Roman" w:cs="Times New Roman"/>
          <w:sz w:val="24"/>
          <w:szCs w:val="24"/>
        </w:rPr>
        <w:t xml:space="preserve"> Additionally, the covariates included in this analysis were restricted by what was included in the MHM </w:t>
      </w:r>
      <w:r>
        <w:rPr>
          <w:rFonts w:ascii="Times New Roman" w:hAnsi="Times New Roman" w:cs="Times New Roman"/>
          <w:sz w:val="24"/>
          <w:szCs w:val="24"/>
        </w:rPr>
        <w:t>survey</w:t>
      </w:r>
      <w:r w:rsidR="00B65B4D">
        <w:rPr>
          <w:rFonts w:ascii="Times New Roman" w:hAnsi="Times New Roman" w:cs="Times New Roman"/>
          <w:sz w:val="24"/>
          <w:szCs w:val="24"/>
        </w:rPr>
        <w:t>.</w:t>
      </w:r>
      <w:r w:rsidR="00064BD7" w:rsidRPr="00D42971">
        <w:rPr>
          <w:rFonts w:ascii="Times New Roman" w:hAnsi="Times New Roman" w:cs="Times New Roman"/>
          <w:sz w:val="24"/>
          <w:szCs w:val="24"/>
        </w:rPr>
        <w:t xml:space="preserve"> Adjusting for </w:t>
      </w:r>
      <w:r w:rsidR="0096157A">
        <w:rPr>
          <w:rFonts w:ascii="Times New Roman" w:hAnsi="Times New Roman" w:cs="Times New Roman"/>
          <w:sz w:val="24"/>
          <w:szCs w:val="24"/>
        </w:rPr>
        <w:t>a partial set of</w:t>
      </w:r>
      <w:r w:rsidR="00064BD7" w:rsidRPr="00D42971">
        <w:rPr>
          <w:rFonts w:ascii="Times New Roman" w:hAnsi="Times New Roman" w:cs="Times New Roman"/>
          <w:sz w:val="24"/>
          <w:szCs w:val="24"/>
        </w:rPr>
        <w:t xml:space="preserve"> confounders may reduce bias, but it is unknown to what extent.</w:t>
      </w:r>
      <w:r w:rsidR="004425BA">
        <w:rPr>
          <w:rFonts w:ascii="Times New Roman" w:hAnsi="Times New Roman" w:cs="Times New Roman"/>
          <w:sz w:val="24"/>
          <w:szCs w:val="24"/>
        </w:rPr>
        <w:t xml:space="preserve"> </w:t>
      </w:r>
      <w:r w:rsidR="00277D25">
        <w:rPr>
          <w:rFonts w:ascii="Times New Roman" w:hAnsi="Times New Roman" w:cs="Times New Roman"/>
          <w:sz w:val="24"/>
          <w:szCs w:val="24"/>
        </w:rPr>
        <w:t>Sec</w:t>
      </w:r>
      <w:r w:rsidR="000411DA">
        <w:rPr>
          <w:rFonts w:ascii="Times New Roman" w:hAnsi="Times New Roman" w:cs="Times New Roman"/>
          <w:sz w:val="24"/>
          <w:szCs w:val="24"/>
        </w:rPr>
        <w:t>ond</w:t>
      </w:r>
      <w:r w:rsidR="00A316DB">
        <w:rPr>
          <w:rFonts w:ascii="Times New Roman" w:hAnsi="Times New Roman" w:cs="Times New Roman"/>
          <w:sz w:val="24"/>
          <w:szCs w:val="24"/>
        </w:rPr>
        <w:t>, the MHQ</w:t>
      </w:r>
      <w:r w:rsidR="00822A0A">
        <w:rPr>
          <w:rFonts w:ascii="Times New Roman" w:hAnsi="Times New Roman" w:cs="Times New Roman"/>
          <w:sz w:val="24"/>
          <w:szCs w:val="24"/>
        </w:rPr>
        <w:t xml:space="preserve"> and its subdomains</w:t>
      </w:r>
      <w:r w:rsidR="00A316DB">
        <w:rPr>
          <w:rFonts w:ascii="Times New Roman" w:hAnsi="Times New Roman" w:cs="Times New Roman"/>
          <w:sz w:val="24"/>
          <w:szCs w:val="24"/>
        </w:rPr>
        <w:t xml:space="preserve"> ha</w:t>
      </w:r>
      <w:r w:rsidR="00822A0A">
        <w:rPr>
          <w:rFonts w:ascii="Times New Roman" w:hAnsi="Times New Roman" w:cs="Times New Roman"/>
          <w:sz w:val="24"/>
          <w:szCs w:val="24"/>
        </w:rPr>
        <w:t>ve</w:t>
      </w:r>
      <w:r w:rsidR="00A316DB">
        <w:rPr>
          <w:rFonts w:ascii="Times New Roman" w:hAnsi="Times New Roman" w:cs="Times New Roman"/>
          <w:sz w:val="24"/>
          <w:szCs w:val="24"/>
        </w:rPr>
        <w:t xml:space="preserve"> yet, to our knowledge, been validated in a</w:t>
      </w:r>
      <w:r w:rsidR="007164B5">
        <w:rPr>
          <w:rFonts w:ascii="Times New Roman" w:hAnsi="Times New Roman" w:cs="Times New Roman"/>
          <w:sz w:val="24"/>
          <w:szCs w:val="24"/>
        </w:rPr>
        <w:t xml:space="preserve">n </w:t>
      </w:r>
      <w:commentRangeStart w:id="78"/>
      <w:commentRangeStart w:id="79"/>
      <w:r w:rsidR="00822A0A">
        <w:rPr>
          <w:rFonts w:ascii="Times New Roman" w:hAnsi="Times New Roman" w:cs="Times New Roman"/>
          <w:sz w:val="24"/>
          <w:szCs w:val="24"/>
        </w:rPr>
        <w:t>independent sample</w:t>
      </w:r>
      <w:commentRangeEnd w:id="78"/>
      <w:r>
        <w:rPr>
          <w:rStyle w:val="CommentReference"/>
        </w:rPr>
        <w:commentReference w:id="78"/>
      </w:r>
      <w:commentRangeEnd w:id="79"/>
      <w:r w:rsidR="00911748">
        <w:rPr>
          <w:rStyle w:val="CommentReference"/>
        </w:rPr>
        <w:commentReference w:id="79"/>
      </w:r>
      <w:r w:rsidR="00822A0A">
        <w:rPr>
          <w:rFonts w:ascii="Times New Roman" w:hAnsi="Times New Roman" w:cs="Times New Roman"/>
          <w:sz w:val="24"/>
          <w:szCs w:val="24"/>
        </w:rPr>
        <w:t>. It would</w:t>
      </w:r>
      <w:r w:rsidR="00626594">
        <w:rPr>
          <w:rFonts w:ascii="Times New Roman" w:hAnsi="Times New Roman" w:cs="Times New Roman"/>
          <w:sz w:val="24"/>
          <w:szCs w:val="24"/>
        </w:rPr>
        <w:t xml:space="preserve"> be interesting, for example, to investigate whether the MHQ </w:t>
      </w:r>
      <w:r w:rsidR="00DB1880">
        <w:rPr>
          <w:rFonts w:ascii="Times New Roman" w:hAnsi="Times New Roman" w:cs="Times New Roman"/>
          <w:sz w:val="24"/>
          <w:szCs w:val="24"/>
        </w:rPr>
        <w:t xml:space="preserve">and its </w:t>
      </w:r>
      <w:r w:rsidR="00626594">
        <w:rPr>
          <w:rFonts w:ascii="Times New Roman" w:hAnsi="Times New Roman" w:cs="Times New Roman"/>
          <w:sz w:val="24"/>
          <w:szCs w:val="24"/>
        </w:rPr>
        <w:t>subdomains predict</w:t>
      </w:r>
      <w:r w:rsidR="00DB1880">
        <w:rPr>
          <w:rFonts w:ascii="Times New Roman" w:hAnsi="Times New Roman" w:cs="Times New Roman"/>
          <w:sz w:val="24"/>
          <w:szCs w:val="24"/>
        </w:rPr>
        <w:t xml:space="preserve"> the onset </w:t>
      </w:r>
      <w:r w:rsidR="00BF5A8A">
        <w:rPr>
          <w:rFonts w:ascii="Times New Roman" w:hAnsi="Times New Roman" w:cs="Times New Roman"/>
          <w:sz w:val="24"/>
          <w:szCs w:val="24"/>
        </w:rPr>
        <w:t xml:space="preserve">or course </w:t>
      </w:r>
      <w:r w:rsidR="00DB1880">
        <w:rPr>
          <w:rFonts w:ascii="Times New Roman" w:hAnsi="Times New Roman" w:cs="Times New Roman"/>
          <w:sz w:val="24"/>
          <w:szCs w:val="24"/>
        </w:rPr>
        <w:t>of distinct mental disorders.</w:t>
      </w:r>
      <w:r w:rsidR="001C1A1D">
        <w:rPr>
          <w:rFonts w:ascii="Times New Roman" w:hAnsi="Times New Roman" w:cs="Times New Roman"/>
          <w:sz w:val="24"/>
          <w:szCs w:val="24"/>
        </w:rPr>
        <w:t xml:space="preserve"> </w:t>
      </w:r>
      <w:r>
        <w:rPr>
          <w:rFonts w:ascii="Times New Roman" w:hAnsi="Times New Roman" w:cs="Times New Roman"/>
          <w:sz w:val="24"/>
          <w:szCs w:val="24"/>
        </w:rPr>
        <w:t xml:space="preserve">Third, physical activity was self-reported, which can introduce recall errors – particularly among older adults who are more prone to cognitive decline – and social desirability effects </w:t>
      </w:r>
      <w:r w:rsidR="00CF7639">
        <w:rPr>
          <w:rFonts w:ascii="Times New Roman" w:hAnsi="Times New Roman" w:cs="Times New Roman"/>
          <w:sz w:val="24"/>
          <w:szCs w:val="24"/>
        </w:rPr>
        <w:fldChar w:fldCharType="begin"/>
      </w:r>
      <w:r w:rsidR="0006036D">
        <w:rPr>
          <w:rFonts w:ascii="Times New Roman" w:hAnsi="Times New Roman" w:cs="Times New Roman"/>
          <w:sz w:val="24"/>
          <w:szCs w:val="24"/>
        </w:rPr>
        <w:instrText xml:space="preserve"> ADDIN EN.CITE &lt;EndNote&gt;&lt;Cite&gt;&lt;Author&gt;Sallis&lt;/Author&gt;&lt;Year&gt;2000&lt;/Year&gt;&lt;RecNum&gt;197&lt;/RecNum&gt;&lt;DisplayText&gt;[87]&lt;/DisplayText&gt;&lt;record&gt;&lt;rec-number&gt;197&lt;/rec-number&gt;&lt;foreign-keys&gt;&lt;key app="EN" db-id="vda2pvwscxarw9e0z24p90wxpr2wfdzp2a0w" timestamp="1681847533"&gt;197&lt;/key&gt;&lt;/foreign-keys&gt;&lt;ref-type name="Journal Article"&gt;17&lt;/ref-type&gt;&lt;contributors&gt;&lt;authors&gt;&lt;author&gt;Sallis, James F&lt;/author&gt;&lt;author&gt;Saelens, Brian E&lt;/author&gt;&lt;/authors&gt;&lt;/contributors&gt;&lt;titles&gt;&lt;title&gt;Assessment of physical activity by self-report: status, limitations, and future directions&lt;/title&gt;&lt;secondary-title&gt;Research quarterly for exercise and sport&lt;/secondary-title&gt;&lt;/titles&gt;&lt;periodical&gt;&lt;full-title&gt;Research quarterly for exercise and sport&lt;/full-title&gt;&lt;/periodical&gt;&lt;pages&gt;1-14&lt;/pages&gt;&lt;volume&gt;71&lt;/volume&gt;&lt;number&gt;sup2&lt;/number&gt;&lt;dates&gt;&lt;year&gt;2000&lt;/year&gt;&lt;/dates&gt;&lt;isbn&gt;0270-1367&lt;/isbn&gt;&lt;urls&gt;&lt;/urls&gt;&lt;/record&gt;&lt;/Cite&gt;&lt;/EndNote&gt;</w:instrText>
      </w:r>
      <w:r w:rsidR="00CF7639">
        <w:rPr>
          <w:rFonts w:ascii="Times New Roman" w:hAnsi="Times New Roman" w:cs="Times New Roman"/>
          <w:sz w:val="24"/>
          <w:szCs w:val="24"/>
        </w:rPr>
        <w:fldChar w:fldCharType="separate"/>
      </w:r>
      <w:r w:rsidR="0006036D">
        <w:rPr>
          <w:rFonts w:ascii="Times New Roman" w:hAnsi="Times New Roman" w:cs="Times New Roman"/>
          <w:noProof/>
          <w:sz w:val="24"/>
          <w:szCs w:val="24"/>
        </w:rPr>
        <w:t>[87]</w:t>
      </w:r>
      <w:r w:rsidR="00CF7639">
        <w:rPr>
          <w:rFonts w:ascii="Times New Roman" w:hAnsi="Times New Roman" w:cs="Times New Roman"/>
          <w:sz w:val="24"/>
          <w:szCs w:val="24"/>
        </w:rPr>
        <w:fldChar w:fldCharType="end"/>
      </w:r>
      <w:r>
        <w:rPr>
          <w:rFonts w:ascii="Times New Roman" w:hAnsi="Times New Roman" w:cs="Times New Roman"/>
          <w:sz w:val="24"/>
          <w:szCs w:val="24"/>
        </w:rPr>
        <w:t xml:space="preserve">. However, </w:t>
      </w:r>
      <w:r w:rsidR="00FC57A6">
        <w:rPr>
          <w:rFonts w:ascii="Times New Roman" w:hAnsi="Times New Roman" w:cs="Times New Roman"/>
          <w:sz w:val="24"/>
          <w:szCs w:val="24"/>
        </w:rPr>
        <w:t xml:space="preserve">researchers need to balance feasibility with practicality and therefore using a self-reported measure of physical activity may be best suited for data collection with a sample of this size and geographic dispersion. </w:t>
      </w:r>
      <w:r w:rsidR="00BF5A8A">
        <w:rPr>
          <w:rFonts w:ascii="Times New Roman" w:hAnsi="Times New Roman" w:cs="Times New Roman"/>
          <w:sz w:val="24"/>
          <w:szCs w:val="24"/>
        </w:rPr>
        <w:t xml:space="preserve">Lastly, </w:t>
      </w:r>
      <w:r w:rsidR="00FC57A6">
        <w:rPr>
          <w:rFonts w:ascii="Times New Roman" w:hAnsi="Times New Roman" w:cs="Times New Roman"/>
          <w:sz w:val="24"/>
          <w:szCs w:val="24"/>
        </w:rPr>
        <w:t xml:space="preserve">the MHM project has used convenience sampling to recruit participants, targeted towards individuals who used </w:t>
      </w:r>
      <w:r w:rsidR="00076A42">
        <w:rPr>
          <w:rFonts w:ascii="Times New Roman" w:hAnsi="Times New Roman" w:cs="Times New Roman"/>
          <w:sz w:val="24"/>
          <w:szCs w:val="24"/>
        </w:rPr>
        <w:t xml:space="preserve">mental health-related search terms </w:t>
      </w:r>
      <w:r w:rsidR="00FC57A6">
        <w:rPr>
          <w:rFonts w:ascii="Times New Roman" w:hAnsi="Times New Roman" w:cs="Times New Roman"/>
          <w:sz w:val="24"/>
          <w:szCs w:val="24"/>
        </w:rPr>
        <w:t xml:space="preserve">in Google and Facebook. Although the present sample </w:t>
      </w:r>
      <w:r w:rsidR="00FC57A6">
        <w:rPr>
          <w:rFonts w:ascii="Times New Roman" w:hAnsi="Times New Roman" w:cs="Times New Roman"/>
          <w:sz w:val="24"/>
          <w:szCs w:val="24"/>
        </w:rPr>
        <w:lastRenderedPageBreak/>
        <w:t xml:space="preserve">includes individuals from </w:t>
      </w:r>
      <w:r w:rsidR="00076A42">
        <w:rPr>
          <w:rFonts w:ascii="Times New Roman" w:hAnsi="Times New Roman" w:cs="Times New Roman"/>
          <w:sz w:val="24"/>
          <w:szCs w:val="24"/>
        </w:rPr>
        <w:t xml:space="preserve">over 200 countries, </w:t>
      </w:r>
      <w:r w:rsidR="00FC57A6">
        <w:rPr>
          <w:rFonts w:ascii="Times New Roman" w:hAnsi="Times New Roman" w:cs="Times New Roman"/>
          <w:sz w:val="24"/>
          <w:szCs w:val="24"/>
        </w:rPr>
        <w:t xml:space="preserve">it may </w:t>
      </w:r>
      <w:r w:rsidR="00076A42">
        <w:rPr>
          <w:rFonts w:ascii="Times New Roman" w:hAnsi="Times New Roman" w:cs="Times New Roman"/>
          <w:sz w:val="24"/>
          <w:szCs w:val="24"/>
        </w:rPr>
        <w:t xml:space="preserve">not </w:t>
      </w:r>
      <w:r w:rsidR="00FC57A6">
        <w:rPr>
          <w:rFonts w:ascii="Times New Roman" w:hAnsi="Times New Roman" w:cs="Times New Roman"/>
          <w:sz w:val="24"/>
          <w:szCs w:val="24"/>
        </w:rPr>
        <w:t xml:space="preserve">truly be globally </w:t>
      </w:r>
      <w:r w:rsidR="00076A42">
        <w:rPr>
          <w:rFonts w:ascii="Times New Roman" w:hAnsi="Times New Roman" w:cs="Times New Roman"/>
          <w:sz w:val="24"/>
          <w:szCs w:val="24"/>
        </w:rPr>
        <w:t>representative</w:t>
      </w:r>
      <w:r w:rsidR="00971B2B">
        <w:rPr>
          <w:rFonts w:ascii="Times New Roman" w:hAnsi="Times New Roman" w:cs="Times New Roman"/>
          <w:sz w:val="24"/>
          <w:szCs w:val="24"/>
        </w:rPr>
        <w:t xml:space="preserve">, </w:t>
      </w:r>
      <w:r w:rsidR="00FC57A6">
        <w:rPr>
          <w:rFonts w:ascii="Times New Roman" w:hAnsi="Times New Roman" w:cs="Times New Roman"/>
          <w:sz w:val="24"/>
          <w:szCs w:val="24"/>
        </w:rPr>
        <w:t xml:space="preserve">as it would have also </w:t>
      </w:r>
      <w:r w:rsidR="00971B2B">
        <w:rPr>
          <w:rFonts w:ascii="Times New Roman" w:hAnsi="Times New Roman" w:cs="Times New Roman"/>
          <w:sz w:val="24"/>
          <w:szCs w:val="24"/>
        </w:rPr>
        <w:t>overlook</w:t>
      </w:r>
      <w:r w:rsidR="00FC57A6">
        <w:rPr>
          <w:rFonts w:ascii="Times New Roman" w:hAnsi="Times New Roman" w:cs="Times New Roman"/>
          <w:sz w:val="24"/>
          <w:szCs w:val="24"/>
        </w:rPr>
        <w:t>ed individuals living in</w:t>
      </w:r>
      <w:r w:rsidR="00971B2B">
        <w:rPr>
          <w:rFonts w:ascii="Times New Roman" w:hAnsi="Times New Roman" w:cs="Times New Roman"/>
          <w:sz w:val="24"/>
          <w:szCs w:val="24"/>
        </w:rPr>
        <w:t xml:space="preserve"> regions with </w:t>
      </w:r>
      <w:r w:rsidR="00CF7639">
        <w:rPr>
          <w:rFonts w:ascii="Times New Roman" w:hAnsi="Times New Roman" w:cs="Times New Roman"/>
          <w:sz w:val="24"/>
          <w:szCs w:val="24"/>
        </w:rPr>
        <w:t>limited</w:t>
      </w:r>
      <w:r w:rsidR="00971B2B">
        <w:rPr>
          <w:rFonts w:ascii="Times New Roman" w:hAnsi="Times New Roman" w:cs="Times New Roman"/>
          <w:sz w:val="24"/>
          <w:szCs w:val="24"/>
        </w:rPr>
        <w:t xml:space="preserve"> to no internet access.</w:t>
      </w:r>
      <w:r w:rsidR="00076A42">
        <w:rPr>
          <w:rFonts w:ascii="Times New Roman" w:hAnsi="Times New Roman" w:cs="Times New Roman"/>
          <w:sz w:val="24"/>
          <w:szCs w:val="24"/>
        </w:rPr>
        <w:t xml:space="preserve"> </w:t>
      </w:r>
    </w:p>
    <w:p w14:paraId="33D42EB9" w14:textId="18FCC9D0" w:rsidR="0036056A" w:rsidDel="00FC57A6" w:rsidRDefault="0036056A" w:rsidP="002C4D62">
      <w:pPr>
        <w:spacing w:line="480" w:lineRule="auto"/>
        <w:rPr>
          <w:del w:id="80" w:author="Denver Brown" w:date="2023-04-14T11:43:00Z"/>
          <w:rFonts w:ascii="Times New Roman" w:hAnsi="Times New Roman" w:cs="Times New Roman"/>
          <w:sz w:val="24"/>
          <w:szCs w:val="24"/>
        </w:rPr>
      </w:pPr>
    </w:p>
    <w:p w14:paraId="43489F15" w14:textId="0E197FD4" w:rsidR="001A6190" w:rsidRDefault="001A6190" w:rsidP="002C4D62">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D73F931" w14:textId="4B7F1AC3" w:rsidR="001A6190" w:rsidRDefault="001D74C2" w:rsidP="00E873C1">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C57A6">
        <w:rPr>
          <w:rFonts w:ascii="Times New Roman" w:hAnsi="Times New Roman" w:cs="Times New Roman"/>
          <w:sz w:val="24"/>
          <w:szCs w:val="24"/>
        </w:rPr>
        <w:t xml:space="preserve">his cross-sectional study </w:t>
      </w:r>
      <w:r w:rsidR="001A6190">
        <w:rPr>
          <w:rFonts w:ascii="Times New Roman" w:hAnsi="Times New Roman" w:cs="Times New Roman"/>
          <w:sz w:val="24"/>
          <w:szCs w:val="24"/>
        </w:rPr>
        <w:t>estimate</w:t>
      </w:r>
      <w:r w:rsidR="00FC57A6">
        <w:rPr>
          <w:rFonts w:ascii="Times New Roman" w:hAnsi="Times New Roman" w:cs="Times New Roman"/>
          <w:sz w:val="24"/>
          <w:szCs w:val="24"/>
        </w:rPr>
        <w:t>d</w:t>
      </w:r>
      <w:r w:rsidR="001A6190">
        <w:rPr>
          <w:rFonts w:ascii="Times New Roman" w:hAnsi="Times New Roman" w:cs="Times New Roman"/>
          <w:sz w:val="24"/>
          <w:szCs w:val="24"/>
        </w:rPr>
        <w:t xml:space="preserve"> treatment effect</w:t>
      </w:r>
      <w:r w:rsidR="00FC57A6">
        <w:rPr>
          <w:rFonts w:ascii="Times New Roman" w:hAnsi="Times New Roman" w:cs="Times New Roman"/>
          <w:sz w:val="24"/>
          <w:szCs w:val="24"/>
        </w:rPr>
        <w:t>s</w:t>
      </w:r>
      <w:r w:rsidR="001A6190">
        <w:rPr>
          <w:rFonts w:ascii="Times New Roman" w:hAnsi="Times New Roman" w:cs="Times New Roman"/>
          <w:sz w:val="24"/>
          <w:szCs w:val="24"/>
        </w:rPr>
        <w:t xml:space="preserve"> of physical </w:t>
      </w:r>
      <w:r w:rsidR="00FC57A6">
        <w:rPr>
          <w:rFonts w:ascii="Times New Roman" w:hAnsi="Times New Roman" w:cs="Times New Roman"/>
          <w:sz w:val="24"/>
          <w:szCs w:val="24"/>
        </w:rPr>
        <w:t xml:space="preserve">activity on several aspects of mental health among </w:t>
      </w:r>
      <w:r w:rsidR="001A6190">
        <w:rPr>
          <w:rFonts w:ascii="Times New Roman" w:hAnsi="Times New Roman" w:cs="Times New Roman"/>
          <w:sz w:val="24"/>
          <w:szCs w:val="24"/>
        </w:rPr>
        <w:t xml:space="preserve">a large </w:t>
      </w:r>
      <w:r w:rsidR="00FC57A6">
        <w:rPr>
          <w:rFonts w:ascii="Times New Roman" w:hAnsi="Times New Roman" w:cs="Times New Roman"/>
          <w:sz w:val="24"/>
          <w:szCs w:val="24"/>
        </w:rPr>
        <w:t xml:space="preserve">global sample of adults </w:t>
      </w:r>
      <w:r w:rsidR="001A6190">
        <w:rPr>
          <w:rFonts w:ascii="Times New Roman" w:hAnsi="Times New Roman" w:cs="Times New Roman"/>
          <w:sz w:val="24"/>
          <w:szCs w:val="24"/>
        </w:rPr>
        <w:t>using a</w:t>
      </w:r>
      <w:r w:rsidR="00FC57A6">
        <w:rPr>
          <w:rFonts w:ascii="Times New Roman" w:hAnsi="Times New Roman" w:cs="Times New Roman"/>
          <w:sz w:val="24"/>
          <w:szCs w:val="24"/>
        </w:rPr>
        <w:t>dvanced covariate balancing techniques to reduce bias in our estimates</w:t>
      </w:r>
      <w:r w:rsidR="001A6190">
        <w:rPr>
          <w:rFonts w:ascii="Times New Roman" w:hAnsi="Times New Roman" w:cs="Times New Roman"/>
          <w:sz w:val="24"/>
          <w:szCs w:val="24"/>
        </w:rPr>
        <w:t xml:space="preserve">. Our results demonstrate a significant small effect of </w:t>
      </w:r>
      <w:r w:rsidR="00760D3A">
        <w:rPr>
          <w:rFonts w:ascii="Times New Roman" w:hAnsi="Times New Roman" w:cs="Times New Roman"/>
          <w:sz w:val="24"/>
          <w:szCs w:val="24"/>
        </w:rPr>
        <w:t xml:space="preserve">self-reported physical </w:t>
      </w:r>
      <w:r w:rsidR="00FC57A6">
        <w:rPr>
          <w:rFonts w:ascii="Times New Roman" w:hAnsi="Times New Roman" w:cs="Times New Roman"/>
          <w:sz w:val="24"/>
          <w:szCs w:val="24"/>
        </w:rPr>
        <w:t xml:space="preserve">activity </w:t>
      </w:r>
      <w:r w:rsidR="00760D3A">
        <w:rPr>
          <w:rFonts w:ascii="Times New Roman" w:hAnsi="Times New Roman" w:cs="Times New Roman"/>
          <w:sz w:val="24"/>
          <w:szCs w:val="24"/>
        </w:rPr>
        <w:t>on a comprehensive measure of overall mental health and well</w:t>
      </w:r>
      <w:r w:rsidR="00FC57A6">
        <w:rPr>
          <w:rFonts w:ascii="Times New Roman" w:hAnsi="Times New Roman" w:cs="Times New Roman"/>
          <w:sz w:val="24"/>
          <w:szCs w:val="24"/>
        </w:rPr>
        <w:t>-</w:t>
      </w:r>
      <w:r w:rsidR="00760D3A">
        <w:rPr>
          <w:rFonts w:ascii="Times New Roman" w:hAnsi="Times New Roman" w:cs="Times New Roman"/>
          <w:sz w:val="24"/>
          <w:szCs w:val="24"/>
        </w:rPr>
        <w:t>being</w:t>
      </w:r>
      <w:r w:rsidR="00FC57A6">
        <w:rPr>
          <w:rFonts w:ascii="Times New Roman" w:hAnsi="Times New Roman" w:cs="Times New Roman"/>
          <w:sz w:val="24"/>
          <w:szCs w:val="24"/>
        </w:rPr>
        <w:t xml:space="preserve">, in addition to similar benefits across several specific subcategories of mental health. </w:t>
      </w:r>
      <w:r>
        <w:rPr>
          <w:rFonts w:ascii="Times New Roman" w:hAnsi="Times New Roman" w:cs="Times New Roman"/>
          <w:sz w:val="24"/>
          <w:szCs w:val="24"/>
        </w:rPr>
        <w:t>The strongest associations between p</w:t>
      </w:r>
      <w:r w:rsidR="00FC57A6">
        <w:rPr>
          <w:rFonts w:ascii="Times New Roman" w:hAnsi="Times New Roman" w:cs="Times New Roman"/>
          <w:sz w:val="24"/>
          <w:szCs w:val="24"/>
        </w:rPr>
        <w:t xml:space="preserve">hysical activity </w:t>
      </w:r>
      <w:r>
        <w:rPr>
          <w:rFonts w:ascii="Times New Roman" w:hAnsi="Times New Roman" w:cs="Times New Roman"/>
          <w:sz w:val="24"/>
          <w:szCs w:val="24"/>
        </w:rPr>
        <w:t>and mental health appear to occur during the early and middle-aged adult life stages, with effects becoming weaker into old age. Collectively, findings further buttress the growing body of evidence in support of promoting physical activity to promote various aspects of mental health and well-being among the population.</w:t>
      </w: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125265D1" w:rsidR="00485D6E" w:rsidRPr="00E64D22" w:rsidRDefault="00E64D22" w:rsidP="00E64D22">
      <w:pPr>
        <w:tabs>
          <w:tab w:val="left" w:pos="6936"/>
        </w:tabs>
        <w:spacing w:line="480" w:lineRule="auto"/>
        <w:jc w:val="center"/>
        <w:rPr>
          <w:rFonts w:ascii="Times New Roman" w:hAnsi="Times New Roman" w:cs="Times New Roman"/>
          <w:b/>
          <w:sz w:val="24"/>
          <w:szCs w:val="24"/>
        </w:rPr>
      </w:pPr>
      <w:r w:rsidRPr="00E64D22">
        <w:rPr>
          <w:rFonts w:ascii="Times New Roman" w:hAnsi="Times New Roman" w:cs="Times New Roman"/>
          <w:b/>
          <w:sz w:val="24"/>
          <w:szCs w:val="24"/>
        </w:rPr>
        <w:t>References</w:t>
      </w:r>
    </w:p>
    <w:commentRangeStart w:id="81"/>
    <w:p w14:paraId="26CCABDA" w14:textId="77777777" w:rsidR="00E34326" w:rsidRPr="00E34326" w:rsidRDefault="00485D6E" w:rsidP="00E34326">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E34326" w:rsidRPr="00E34326">
        <w:t>1.</w:t>
      </w:r>
      <w:r w:rsidR="00E34326" w:rsidRPr="00E34326">
        <w:tab/>
        <w:t xml:space="preserve">Steel Z, Marnane C, Iranpour C, et al. The global prevalence of common mental disorders: a systematic review and meta-analysis 1980–2013. </w:t>
      </w:r>
      <w:r w:rsidR="00E34326" w:rsidRPr="00E34326">
        <w:rPr>
          <w:i/>
        </w:rPr>
        <w:t>International journal of epidemiology</w:t>
      </w:r>
      <w:r w:rsidR="00E34326" w:rsidRPr="00E34326">
        <w:t xml:space="preserve">. 2014;43(2):476-493. </w:t>
      </w:r>
    </w:p>
    <w:p w14:paraId="04FF6DEA" w14:textId="77777777" w:rsidR="00E34326" w:rsidRPr="00E34326" w:rsidRDefault="00E34326" w:rsidP="00E34326">
      <w:pPr>
        <w:pStyle w:val="EndNoteBibliography"/>
        <w:spacing w:after="0"/>
      </w:pPr>
      <w:r w:rsidRPr="00E34326">
        <w:t>2.</w:t>
      </w:r>
      <w:r w:rsidRPr="00E34326">
        <w:tab/>
        <w:t xml:space="preserve">Collaborators GMD. Global, regional, and national burden of 12 mental disorders in 204 countries and territories, 1990–2019: a systematic analysis for the Global Burden of Disease Study 2019. </w:t>
      </w:r>
      <w:r w:rsidRPr="00E34326">
        <w:rPr>
          <w:i/>
        </w:rPr>
        <w:t>The Lancet Psychiatry</w:t>
      </w:r>
      <w:r w:rsidRPr="00E34326">
        <w:t xml:space="preserve">. 2022;9(2):137-150. </w:t>
      </w:r>
    </w:p>
    <w:p w14:paraId="7040B71A" w14:textId="77777777" w:rsidR="00E34326" w:rsidRPr="00E34326" w:rsidRDefault="00E34326" w:rsidP="00E34326">
      <w:pPr>
        <w:pStyle w:val="EndNoteBibliography"/>
        <w:spacing w:after="0"/>
      </w:pPr>
      <w:r w:rsidRPr="00E34326">
        <w:t>3.</w:t>
      </w:r>
      <w:r w:rsidRPr="00E34326">
        <w:tab/>
        <w:t xml:space="preserve">Health TLG. Mental health matters. </w:t>
      </w:r>
      <w:r w:rsidRPr="00E34326">
        <w:rPr>
          <w:i/>
        </w:rPr>
        <w:t>The Lancet Global Health</w:t>
      </w:r>
      <w:r w:rsidRPr="00E34326">
        <w:t xml:space="preserve">. 2020;8(11):e1352. </w:t>
      </w:r>
    </w:p>
    <w:p w14:paraId="6528F25D" w14:textId="77777777" w:rsidR="00E34326" w:rsidRPr="00E34326" w:rsidRDefault="00E34326" w:rsidP="00E34326">
      <w:pPr>
        <w:pStyle w:val="EndNoteBibliography"/>
        <w:spacing w:after="0"/>
      </w:pPr>
      <w:r w:rsidRPr="00E34326">
        <w:t>4.</w:t>
      </w:r>
      <w:r w:rsidRPr="00E34326">
        <w:tab/>
        <w:t xml:space="preserve">Samji H, Wu J, Ladak A, et al. Mental health impacts of the COVID‐19 pandemic on children and youth–a systematic review. </w:t>
      </w:r>
      <w:r w:rsidRPr="00E34326">
        <w:rPr>
          <w:i/>
        </w:rPr>
        <w:t>Child and adolescent mental health</w:t>
      </w:r>
      <w:r w:rsidRPr="00E34326">
        <w:t xml:space="preserve">. 2022;27(2):173-189. </w:t>
      </w:r>
    </w:p>
    <w:p w14:paraId="4BF6E428" w14:textId="77777777" w:rsidR="00E34326" w:rsidRPr="00E34326" w:rsidRDefault="00E34326" w:rsidP="00E34326">
      <w:pPr>
        <w:pStyle w:val="EndNoteBibliography"/>
        <w:spacing w:after="0"/>
      </w:pPr>
      <w:r w:rsidRPr="00E34326">
        <w:t>5.</w:t>
      </w:r>
      <w:r w:rsidRPr="00E34326">
        <w:tab/>
        <w:t xml:space="preserve">Patel K, Robertson E, Kwong AS, et al. Psychological distress before and during the COVID-19 pandemic among adults in the United Kingdom based on coordinated analyses of 11 longitudinal studies. </w:t>
      </w:r>
      <w:r w:rsidRPr="00E34326">
        <w:rPr>
          <w:i/>
        </w:rPr>
        <w:t>JAMA Network open</w:t>
      </w:r>
      <w:r w:rsidRPr="00E34326">
        <w:t xml:space="preserve">. 2022;5(4):e227629-e227629. </w:t>
      </w:r>
    </w:p>
    <w:p w14:paraId="721C3190" w14:textId="77777777" w:rsidR="00E34326" w:rsidRPr="00E34326" w:rsidRDefault="00E34326" w:rsidP="00E34326">
      <w:pPr>
        <w:pStyle w:val="EndNoteBibliography"/>
        <w:spacing w:after="0"/>
      </w:pPr>
      <w:r w:rsidRPr="00E34326">
        <w:t>6.</w:t>
      </w:r>
      <w:r w:rsidRPr="00E34326">
        <w:tab/>
        <w:t xml:space="preserve">Panchal U, Salazar de Pablo G, Franco M, et al. The impact of COVID-19 lockdown on child and adolescent mental health: systematic review. </w:t>
      </w:r>
      <w:r w:rsidRPr="00E34326">
        <w:rPr>
          <w:i/>
        </w:rPr>
        <w:t>European child &amp; adolescent psychiatry</w:t>
      </w:r>
      <w:r w:rsidRPr="00E34326">
        <w:t xml:space="preserve">. 2021:1-27. </w:t>
      </w:r>
    </w:p>
    <w:p w14:paraId="578CBBE1" w14:textId="77777777" w:rsidR="00E34326" w:rsidRPr="00E34326" w:rsidRDefault="00E34326" w:rsidP="00E34326">
      <w:pPr>
        <w:pStyle w:val="EndNoteBibliography"/>
        <w:spacing w:after="0"/>
      </w:pPr>
      <w:r w:rsidRPr="00E34326">
        <w:t>7.</w:t>
      </w:r>
      <w:r w:rsidRPr="00E34326">
        <w:tab/>
        <w:t xml:space="preserve">Prati G, Mancini AD. The psychological impact of COVID-19 pandemic lockdowns: a review and meta-analysis of longitudinal studies and natural experiments. </w:t>
      </w:r>
      <w:r w:rsidRPr="00E34326">
        <w:rPr>
          <w:i/>
        </w:rPr>
        <w:t>Psychological medicine</w:t>
      </w:r>
      <w:r w:rsidRPr="00E34326">
        <w:t xml:space="preserve">. 2021;51(2):201-211. </w:t>
      </w:r>
    </w:p>
    <w:p w14:paraId="3900EC8F" w14:textId="77777777" w:rsidR="00E34326" w:rsidRPr="00E34326" w:rsidRDefault="00E34326" w:rsidP="00E34326">
      <w:pPr>
        <w:pStyle w:val="EndNoteBibliography"/>
        <w:spacing w:after="0"/>
      </w:pPr>
      <w:r w:rsidRPr="00E34326">
        <w:t>8.</w:t>
      </w:r>
      <w:r w:rsidRPr="00E34326">
        <w:tab/>
        <w:t xml:space="preserve">Robinson E, Sutin AR, Daly M, Jones A. A systematic review and meta-analysis of longitudinal cohort studies comparing mental health before versus during the COVID-19 pandemic in 2020. </w:t>
      </w:r>
      <w:r w:rsidRPr="00E34326">
        <w:rPr>
          <w:i/>
        </w:rPr>
        <w:t>Journal of affective disorders</w:t>
      </w:r>
      <w:r w:rsidRPr="00E34326">
        <w:t xml:space="preserve">. 2022;296:567-576. </w:t>
      </w:r>
    </w:p>
    <w:p w14:paraId="4212F8D9" w14:textId="77777777" w:rsidR="00E34326" w:rsidRPr="00E34326" w:rsidRDefault="00E34326" w:rsidP="00E34326">
      <w:pPr>
        <w:pStyle w:val="EndNoteBibliography"/>
        <w:spacing w:after="0"/>
      </w:pPr>
      <w:r w:rsidRPr="00E34326">
        <w:t>9.</w:t>
      </w:r>
      <w:r w:rsidRPr="00E34326">
        <w:tab/>
        <w:t xml:space="preserve">Kauhanen L, Wan Mohd Yunus WMA, Lempinen L, et al. A systematic review of the mental health changes of children and young people before and during the COVID-19 pandemic. </w:t>
      </w:r>
      <w:r w:rsidRPr="00E34326">
        <w:rPr>
          <w:i/>
        </w:rPr>
        <w:t>European child &amp; adolescent psychiatry</w:t>
      </w:r>
      <w:r w:rsidRPr="00E34326">
        <w:t xml:space="preserve">. 2022:1-19. </w:t>
      </w:r>
    </w:p>
    <w:p w14:paraId="1EB26BC2" w14:textId="77777777" w:rsidR="00E34326" w:rsidRPr="00E34326" w:rsidRDefault="00E34326" w:rsidP="00E34326">
      <w:pPr>
        <w:pStyle w:val="EndNoteBibliography"/>
        <w:spacing w:after="0"/>
      </w:pPr>
      <w:r w:rsidRPr="00E34326">
        <w:t>10.</w:t>
      </w:r>
      <w:r w:rsidRPr="00E34326">
        <w:tab/>
        <w:t xml:space="preserve">Santomauro DF, Herrera AMM, Shadid J, et al. Global prevalence and burden of depressive and anxiety disorders in 204 countries and territories in 2020 due to the COVID-19 pandemic. </w:t>
      </w:r>
      <w:r w:rsidRPr="00E34326">
        <w:rPr>
          <w:i/>
        </w:rPr>
        <w:t>The Lancet</w:t>
      </w:r>
      <w:r w:rsidRPr="00E34326">
        <w:t xml:space="preserve">. 2021;398(10312):1700-1712. </w:t>
      </w:r>
    </w:p>
    <w:p w14:paraId="21FF5064" w14:textId="77777777" w:rsidR="00E34326" w:rsidRPr="00E34326" w:rsidRDefault="00E34326" w:rsidP="00E34326">
      <w:pPr>
        <w:pStyle w:val="EndNoteBibliography"/>
        <w:spacing w:after="0"/>
      </w:pPr>
      <w:r w:rsidRPr="00E34326">
        <w:t>11.</w:t>
      </w:r>
      <w:r w:rsidRPr="00E34326">
        <w:tab/>
        <w:t xml:space="preserve">Oswalt SB, Lederer AM, Chestnut-Steich K, Day C, Halbritter A, Ortiz D. Trends in college students’ mental health diagnoses and utilization of services, 2009–2015. </w:t>
      </w:r>
      <w:r w:rsidRPr="00E34326">
        <w:rPr>
          <w:i/>
        </w:rPr>
        <w:t>Journal of American college health</w:t>
      </w:r>
      <w:r w:rsidRPr="00E34326">
        <w:t xml:space="preserve">. 2020;68(1):41-51. </w:t>
      </w:r>
    </w:p>
    <w:p w14:paraId="0F3A7244" w14:textId="77777777" w:rsidR="00E34326" w:rsidRPr="00E34326" w:rsidRDefault="00E34326" w:rsidP="00E34326">
      <w:pPr>
        <w:pStyle w:val="EndNoteBibliography"/>
        <w:spacing w:after="0"/>
      </w:pPr>
      <w:r w:rsidRPr="00E34326">
        <w:t>12.</w:t>
      </w:r>
      <w:r w:rsidRPr="00E34326">
        <w:tab/>
        <w:t xml:space="preserve">Keyes KM, Gary D, O’Malley PM, Hamilton A, Schulenberg J. Recent increases in depressive symptoms among US adolescents: trends from 1991 to 2018. </w:t>
      </w:r>
      <w:r w:rsidRPr="00E34326">
        <w:rPr>
          <w:i/>
        </w:rPr>
        <w:t>Social psychiatry and psychiatric epidemiology</w:t>
      </w:r>
      <w:r w:rsidRPr="00E34326">
        <w:t xml:space="preserve">. 2019;54:987-996. </w:t>
      </w:r>
    </w:p>
    <w:p w14:paraId="554CE4F0" w14:textId="77777777" w:rsidR="00E34326" w:rsidRPr="00E34326" w:rsidRDefault="00E34326" w:rsidP="00E34326">
      <w:pPr>
        <w:pStyle w:val="EndNoteBibliography"/>
        <w:spacing w:after="0"/>
      </w:pPr>
      <w:r w:rsidRPr="00E34326">
        <w:t>13.</w:t>
      </w:r>
      <w:r w:rsidRPr="00E34326">
        <w:tab/>
        <w:t xml:space="preserve">Chen Y, Cowden RG, Fulks J, Plake JF, VanderWeele TJ. National data on age gradients in well-being among US adults. </w:t>
      </w:r>
      <w:r w:rsidRPr="00E34326">
        <w:rPr>
          <w:i/>
        </w:rPr>
        <w:t>JAMA psychiatry</w:t>
      </w:r>
      <w:r w:rsidRPr="00E34326">
        <w:t xml:space="preserve">. 2022;79(10):1046-1047. </w:t>
      </w:r>
    </w:p>
    <w:p w14:paraId="139FB96F" w14:textId="77777777" w:rsidR="00E34326" w:rsidRPr="00E34326" w:rsidRDefault="00E34326" w:rsidP="00E34326">
      <w:pPr>
        <w:pStyle w:val="EndNoteBibliography"/>
        <w:spacing w:after="0"/>
      </w:pPr>
      <w:r w:rsidRPr="00E34326">
        <w:t>14.</w:t>
      </w:r>
      <w:r w:rsidRPr="00E34326">
        <w:tab/>
        <w:t xml:space="preserve">Blanchflower DG, Oswald AJ. Is well-being U-shaped over the life cycle? </w:t>
      </w:r>
      <w:r w:rsidRPr="00E34326">
        <w:rPr>
          <w:i/>
        </w:rPr>
        <w:t>Social science &amp; medicine</w:t>
      </w:r>
      <w:r w:rsidRPr="00E34326">
        <w:t xml:space="preserve">. 2008;66(8):1733-1749. </w:t>
      </w:r>
    </w:p>
    <w:p w14:paraId="2317DC90" w14:textId="77777777" w:rsidR="00E34326" w:rsidRPr="00E34326" w:rsidRDefault="00E34326" w:rsidP="00E34326">
      <w:pPr>
        <w:pStyle w:val="EndNoteBibliography"/>
        <w:spacing w:after="0"/>
      </w:pPr>
      <w:r w:rsidRPr="00E34326">
        <w:t>15.</w:t>
      </w:r>
      <w:r w:rsidRPr="00E34326">
        <w:tab/>
        <w:t xml:space="preserve">Solmi M, Radua J, Olivola M, et al. Age at onset of mental disorders worldwide: large-scale meta-analysis of 192 epidemiological studies. </w:t>
      </w:r>
      <w:r w:rsidRPr="00E34326">
        <w:rPr>
          <w:i/>
        </w:rPr>
        <w:t>Molecular psychiatry</w:t>
      </w:r>
      <w:r w:rsidRPr="00E34326">
        <w:t xml:space="preserve">. 2022;27(1):281-295. </w:t>
      </w:r>
    </w:p>
    <w:p w14:paraId="5AB9C956" w14:textId="77777777" w:rsidR="00E34326" w:rsidRPr="00E34326" w:rsidRDefault="00E34326" w:rsidP="00E34326">
      <w:pPr>
        <w:pStyle w:val="EndNoteBibliography"/>
        <w:spacing w:after="0"/>
      </w:pPr>
      <w:r w:rsidRPr="00E34326">
        <w:lastRenderedPageBreak/>
        <w:t>16.</w:t>
      </w:r>
      <w:r w:rsidRPr="00E34326">
        <w:tab/>
        <w:t xml:space="preserve">Gordon BR, McDowell CP, Hallgren M, Meyer JD, Lyons M, Herring MP. Association of efficacy of resistance exercise training with depressive symptoms: meta-analysis and meta-regression analysis of randomized clinical trials. </w:t>
      </w:r>
      <w:r w:rsidRPr="00E34326">
        <w:rPr>
          <w:i/>
        </w:rPr>
        <w:t>JAMA psychiatry</w:t>
      </w:r>
      <w:r w:rsidRPr="00E34326">
        <w:t xml:space="preserve">. 2018;75(6):566-576. </w:t>
      </w:r>
    </w:p>
    <w:p w14:paraId="24F7879E" w14:textId="77777777" w:rsidR="00E34326" w:rsidRPr="00E34326" w:rsidRDefault="00E34326" w:rsidP="00E34326">
      <w:pPr>
        <w:pStyle w:val="EndNoteBibliography"/>
        <w:spacing w:after="0"/>
      </w:pPr>
      <w:r w:rsidRPr="00E34326">
        <w:t>17.</w:t>
      </w:r>
      <w:r w:rsidRPr="00E34326">
        <w:tab/>
        <w:t xml:space="preserve">Kvam S, Kleppe CL, Nordhus IH, Hovland A. Exercise as a treatment for depression: a meta-analysis. </w:t>
      </w:r>
      <w:r w:rsidRPr="00E34326">
        <w:rPr>
          <w:i/>
        </w:rPr>
        <w:t>Journal of affective disorders</w:t>
      </w:r>
      <w:r w:rsidRPr="00E34326">
        <w:t xml:space="preserve">. 2016;202:67-86. </w:t>
      </w:r>
    </w:p>
    <w:p w14:paraId="5E69825C" w14:textId="77777777" w:rsidR="00E34326" w:rsidRPr="00E34326" w:rsidRDefault="00E34326" w:rsidP="00E34326">
      <w:pPr>
        <w:pStyle w:val="EndNoteBibliography"/>
        <w:spacing w:after="0"/>
      </w:pPr>
      <w:r w:rsidRPr="00E34326">
        <w:t>18.</w:t>
      </w:r>
      <w:r w:rsidRPr="00E34326">
        <w:tab/>
        <w:t xml:space="preserve">Pearce M, Garcia L, Abbas A, et al. Association Between Physical Activity and Risk of Depression: A Systematic Review and Meta-analysis. </w:t>
      </w:r>
      <w:r w:rsidRPr="00E34326">
        <w:rPr>
          <w:i/>
        </w:rPr>
        <w:t>JAMA psychiatry</w:t>
      </w:r>
      <w:r w:rsidRPr="00E34326">
        <w:t>. 2022;</w:t>
      </w:r>
    </w:p>
    <w:p w14:paraId="123B9DFB" w14:textId="77777777" w:rsidR="00E34326" w:rsidRPr="00E34326" w:rsidRDefault="00E34326" w:rsidP="00E34326">
      <w:pPr>
        <w:pStyle w:val="EndNoteBibliography"/>
        <w:spacing w:after="0"/>
      </w:pPr>
      <w:r w:rsidRPr="00E34326">
        <w:t>19.</w:t>
      </w:r>
      <w:r w:rsidRPr="00E34326">
        <w:tab/>
        <w:t xml:space="preserve">Schuch F, Vancampfort D, Firth J, et al. Physical activity and sedentary behavior in people with major depressive disorder: a systematic review and meta-analysis. </w:t>
      </w:r>
      <w:r w:rsidRPr="00E34326">
        <w:rPr>
          <w:i/>
        </w:rPr>
        <w:t>Journal of affective disorders</w:t>
      </w:r>
      <w:r w:rsidRPr="00E34326">
        <w:t xml:space="preserve">. 2017;210:139-150. </w:t>
      </w:r>
    </w:p>
    <w:p w14:paraId="7C65A4F0" w14:textId="77777777" w:rsidR="00E34326" w:rsidRPr="00E34326" w:rsidRDefault="00E34326" w:rsidP="00E34326">
      <w:pPr>
        <w:pStyle w:val="EndNoteBibliography"/>
        <w:spacing w:after="0"/>
      </w:pPr>
      <w:r w:rsidRPr="00E34326">
        <w:t>20.</w:t>
      </w:r>
      <w:r w:rsidRPr="00E34326">
        <w:tab/>
        <w:t xml:space="preserve">Schuch FB, Vancampfort D, Richards J, Rosenbaum S, Ward PB, Stubbs B. Exercise as a treatment for depression: a meta-analysis adjusting for publication bias. </w:t>
      </w:r>
      <w:r w:rsidRPr="00E34326">
        <w:rPr>
          <w:i/>
        </w:rPr>
        <w:t>Journal of psychiatric research</w:t>
      </w:r>
      <w:r w:rsidRPr="00E34326">
        <w:t xml:space="preserve">. 2016;77:42-51. </w:t>
      </w:r>
    </w:p>
    <w:p w14:paraId="3A4CA1FA" w14:textId="77777777" w:rsidR="00E34326" w:rsidRPr="00E34326" w:rsidRDefault="00E34326" w:rsidP="00E34326">
      <w:pPr>
        <w:pStyle w:val="EndNoteBibliography"/>
        <w:spacing w:after="0"/>
      </w:pPr>
      <w:r w:rsidRPr="00E34326">
        <w:t>21.</w:t>
      </w:r>
      <w:r w:rsidRPr="00E34326">
        <w:tab/>
        <w:t xml:space="preserve">Schuch FB, Vancampfort D, Rosenbaum S, Richards J, Ward PB, Stubbs B. Exercise improves physical and psychological quality of life in people with depression: A meta-analysis including the evaluation of control group response. </w:t>
      </w:r>
      <w:r w:rsidRPr="00E34326">
        <w:rPr>
          <w:i/>
        </w:rPr>
        <w:t>Psychiatry research</w:t>
      </w:r>
      <w:r w:rsidRPr="00E34326">
        <w:t xml:space="preserve">. 2016;241:47-54. </w:t>
      </w:r>
    </w:p>
    <w:p w14:paraId="618F6522" w14:textId="77777777" w:rsidR="00E34326" w:rsidRPr="00E34326" w:rsidRDefault="00E34326" w:rsidP="00E34326">
      <w:pPr>
        <w:pStyle w:val="EndNoteBibliography"/>
        <w:spacing w:after="0"/>
      </w:pPr>
      <w:r w:rsidRPr="00E34326">
        <w:t>22.</w:t>
      </w:r>
      <w:r w:rsidRPr="00E34326">
        <w:tab/>
        <w:t xml:space="preserve">Aylett E, Small N, Bower P. Exercise in the treatment of clinical anxiety in general practice–a systematic review and meta-analysis. </w:t>
      </w:r>
      <w:r w:rsidRPr="00E34326">
        <w:rPr>
          <w:i/>
        </w:rPr>
        <w:t>BMC health services research</w:t>
      </w:r>
      <w:r w:rsidRPr="00E34326">
        <w:t xml:space="preserve">. 2018;18(1):1-18. </w:t>
      </w:r>
    </w:p>
    <w:p w14:paraId="16576001" w14:textId="77777777" w:rsidR="00E34326" w:rsidRPr="00E34326" w:rsidRDefault="00E34326" w:rsidP="00E34326">
      <w:pPr>
        <w:pStyle w:val="EndNoteBibliography"/>
        <w:spacing w:after="0"/>
      </w:pPr>
      <w:r w:rsidRPr="00E34326">
        <w:t>23.</w:t>
      </w:r>
      <w:r w:rsidRPr="00E34326">
        <w:tab/>
        <w:t xml:space="preserve">Biddle SJ, Ciaccioni S, Thomas G, Vergeer I. Physical activity and mental health in children and adolescents: An updated review of reviews and an analysis of causality. </w:t>
      </w:r>
      <w:r w:rsidRPr="00E34326">
        <w:rPr>
          <w:i/>
        </w:rPr>
        <w:t>Psychology of Sport and Exercise</w:t>
      </w:r>
      <w:r w:rsidRPr="00E34326">
        <w:t xml:space="preserve">. 2019;42:146-155. </w:t>
      </w:r>
    </w:p>
    <w:p w14:paraId="0737145D" w14:textId="77777777" w:rsidR="00E34326" w:rsidRPr="00E34326" w:rsidRDefault="00E34326" w:rsidP="00E34326">
      <w:pPr>
        <w:pStyle w:val="EndNoteBibliography"/>
        <w:spacing w:after="0"/>
      </w:pPr>
      <w:r w:rsidRPr="00E34326">
        <w:t>24.</w:t>
      </w:r>
      <w:r w:rsidRPr="00E34326">
        <w:tab/>
        <w:t xml:space="preserve">McDowell CP, Dishman RK, Gordon BR, Herring MP. Physical activity and anxiety: a systematic review and meta-analysis of prospective cohort studies. </w:t>
      </w:r>
      <w:r w:rsidRPr="00E34326">
        <w:rPr>
          <w:i/>
        </w:rPr>
        <w:t>American journal of preventive medicine</w:t>
      </w:r>
      <w:r w:rsidRPr="00E34326">
        <w:t xml:space="preserve">. 2019;57(4):545-556. </w:t>
      </w:r>
    </w:p>
    <w:p w14:paraId="474F7941" w14:textId="77777777" w:rsidR="00E34326" w:rsidRPr="00E34326" w:rsidRDefault="00E34326" w:rsidP="00E34326">
      <w:pPr>
        <w:pStyle w:val="EndNoteBibliography"/>
        <w:spacing w:after="0"/>
      </w:pPr>
      <w:r w:rsidRPr="00E34326">
        <w:t>25.</w:t>
      </w:r>
      <w:r w:rsidRPr="00E34326">
        <w:tab/>
        <w:t xml:space="preserve">Firth J, Solmi M, Wootton RE, et al. A meta‐review of “lifestyle psychiatry”: the role of exercise, smoking, diet and sleep in the prevention and treatment of mental disorders. </w:t>
      </w:r>
      <w:r w:rsidRPr="00E34326">
        <w:rPr>
          <w:i/>
        </w:rPr>
        <w:t>World Psychiatry</w:t>
      </w:r>
      <w:r w:rsidRPr="00E34326">
        <w:t xml:space="preserve">. 2020;19(3):360-380. </w:t>
      </w:r>
    </w:p>
    <w:p w14:paraId="35C053D2" w14:textId="77777777" w:rsidR="00E34326" w:rsidRPr="00E34326" w:rsidRDefault="00E34326" w:rsidP="00E34326">
      <w:pPr>
        <w:pStyle w:val="EndNoteBibliography"/>
        <w:spacing w:after="0"/>
      </w:pPr>
      <w:r w:rsidRPr="00E34326">
        <w:t>26.</w:t>
      </w:r>
      <w:r w:rsidRPr="00E34326">
        <w:tab/>
        <w:t xml:space="preserve">Marquez DX, Aguiñaga S, Vásquez PM, et al. A systematic review of physical activity and quality of life and well-being. </w:t>
      </w:r>
      <w:r w:rsidRPr="00E34326">
        <w:rPr>
          <w:i/>
        </w:rPr>
        <w:t>Translational behavioral medicine</w:t>
      </w:r>
      <w:r w:rsidRPr="00E34326">
        <w:t xml:space="preserve">. 2020;10(5):1098-1109. </w:t>
      </w:r>
    </w:p>
    <w:p w14:paraId="6AE2A308" w14:textId="77777777" w:rsidR="00E34326" w:rsidRPr="00E34326" w:rsidRDefault="00E34326" w:rsidP="00E34326">
      <w:pPr>
        <w:pStyle w:val="EndNoteBibliography"/>
        <w:spacing w:after="0"/>
      </w:pPr>
      <w:r w:rsidRPr="00E34326">
        <w:t>27.</w:t>
      </w:r>
      <w:r w:rsidRPr="00E34326">
        <w:tab/>
        <w:t xml:space="preserve">Rodriguez-Ayllon M, Cadenas-Sánchez C, Estévez-López F, et al. Role of physical activity and sedentary behavior in the mental health of preschoolers, children and adolescents: a systematic review and meta-analysis. </w:t>
      </w:r>
      <w:r w:rsidRPr="00E34326">
        <w:rPr>
          <w:i/>
        </w:rPr>
        <w:t>Sports medicine</w:t>
      </w:r>
      <w:r w:rsidRPr="00E34326">
        <w:t xml:space="preserve">. 2019;49(9):1383-1410. </w:t>
      </w:r>
    </w:p>
    <w:p w14:paraId="6DBE830E" w14:textId="77777777" w:rsidR="00E34326" w:rsidRPr="00E34326" w:rsidRDefault="00E34326" w:rsidP="00E34326">
      <w:pPr>
        <w:pStyle w:val="EndNoteBibliography"/>
        <w:spacing w:after="0"/>
      </w:pPr>
      <w:r w:rsidRPr="00E34326">
        <w:t>28.</w:t>
      </w:r>
      <w:r w:rsidRPr="00E34326">
        <w:tab/>
        <w:t xml:space="preserve">Chekroud SR, Gueorguieva R, Zheutlin AB, et al. Association between physical exercise and mental health in 1· 2 million individuals in the USA between 2011 and 2015: a cross-sectional study. </w:t>
      </w:r>
      <w:r w:rsidRPr="00E34326">
        <w:rPr>
          <w:i/>
        </w:rPr>
        <w:t>The Lancet Psychiatry</w:t>
      </w:r>
      <w:r w:rsidRPr="00E34326">
        <w:t xml:space="preserve">. 2018;5(9):739-746. </w:t>
      </w:r>
    </w:p>
    <w:p w14:paraId="3DB106D1" w14:textId="77777777" w:rsidR="00E34326" w:rsidRPr="00E34326" w:rsidRDefault="00E34326" w:rsidP="00E34326">
      <w:pPr>
        <w:pStyle w:val="EndNoteBibliography"/>
        <w:spacing w:after="0"/>
      </w:pPr>
      <w:r w:rsidRPr="00E34326">
        <w:t>29.</w:t>
      </w:r>
      <w:r w:rsidRPr="00E34326">
        <w:tab/>
        <w:t xml:space="preserve">Ekkekakis P. Why Is Exercise Underutilized in Clinical Practice Despite Evidence It Is Effective? Lessons in Pragmatism From the Inclusion of Exercise in Guidelines for the Treatment of Depression in the British National Health Service. </w:t>
      </w:r>
      <w:r w:rsidRPr="00E34326">
        <w:rPr>
          <w:i/>
        </w:rPr>
        <w:t>Kinesiology Review</w:t>
      </w:r>
      <w:r w:rsidRPr="00E34326">
        <w:t xml:space="preserve">. 2020;10(1):29-50. </w:t>
      </w:r>
    </w:p>
    <w:p w14:paraId="7BAFA490" w14:textId="77777777" w:rsidR="00E34326" w:rsidRPr="00E34326" w:rsidRDefault="00E34326" w:rsidP="00E34326">
      <w:pPr>
        <w:pStyle w:val="EndNoteBibliography"/>
        <w:spacing w:after="0"/>
      </w:pPr>
      <w:r w:rsidRPr="00E34326">
        <w:t>30.</w:t>
      </w:r>
      <w:r w:rsidRPr="00E34326">
        <w:tab/>
      </w:r>
      <w:r w:rsidRPr="00E34326">
        <w:rPr>
          <w:i/>
        </w:rPr>
        <w:t>Depression in adults: treatment and management</w:t>
      </w:r>
      <w:r w:rsidRPr="00E34326">
        <w:t>. NICE Guideline, No 222. National Institute for Health and Care Excellence (NICE); 2022.</w:t>
      </w:r>
    </w:p>
    <w:p w14:paraId="19EF9787" w14:textId="77777777" w:rsidR="00E34326" w:rsidRPr="00E34326" w:rsidRDefault="00E34326" w:rsidP="00E34326">
      <w:pPr>
        <w:pStyle w:val="EndNoteBibliography"/>
        <w:spacing w:after="0"/>
      </w:pPr>
      <w:r w:rsidRPr="00E34326">
        <w:t>31.</w:t>
      </w:r>
      <w:r w:rsidRPr="00E34326">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E34326">
        <w:rPr>
          <w:i/>
        </w:rPr>
        <w:t>The Canadian Journal of Psychiatry</w:t>
      </w:r>
      <w:r w:rsidRPr="00E34326">
        <w:t xml:space="preserve">. 2016;61(9):576-587. </w:t>
      </w:r>
    </w:p>
    <w:p w14:paraId="2D064D58" w14:textId="77777777" w:rsidR="00E34326" w:rsidRPr="00E34326" w:rsidRDefault="00E34326" w:rsidP="00E34326">
      <w:pPr>
        <w:pStyle w:val="EndNoteBibliography"/>
        <w:spacing w:after="0"/>
      </w:pPr>
      <w:r w:rsidRPr="00E34326">
        <w:t>32.</w:t>
      </w:r>
      <w:r w:rsidRPr="00E34326">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E34326">
        <w:rPr>
          <w:i/>
        </w:rPr>
        <w:t>European Psychiatry</w:t>
      </w:r>
      <w:r w:rsidRPr="00E34326">
        <w:t xml:space="preserve">. 2018;54:124-144. </w:t>
      </w:r>
    </w:p>
    <w:p w14:paraId="30F1CD80" w14:textId="77777777" w:rsidR="00E34326" w:rsidRPr="00E34326" w:rsidRDefault="00E34326" w:rsidP="00E34326">
      <w:pPr>
        <w:pStyle w:val="EndNoteBibliography"/>
        <w:spacing w:after="0"/>
      </w:pPr>
      <w:r w:rsidRPr="00E34326">
        <w:lastRenderedPageBreak/>
        <w:t>33.</w:t>
      </w:r>
      <w:r w:rsidRPr="00E34326">
        <w:tab/>
        <w:t xml:space="preserve">Malhi GS, Bassett D, Boyce P, et al. Royal Australian and New Zealand College of Psychiatrists clinical practice guidelines for mood disorders. </w:t>
      </w:r>
      <w:r w:rsidRPr="00E34326">
        <w:rPr>
          <w:i/>
        </w:rPr>
        <w:t>Australian &amp; New Zealand Journal of Psychiatry</w:t>
      </w:r>
      <w:r w:rsidRPr="00E34326">
        <w:t xml:space="preserve">. 2015;49(12):1087-1206. </w:t>
      </w:r>
    </w:p>
    <w:p w14:paraId="0A50ADAD" w14:textId="77777777" w:rsidR="00E34326" w:rsidRPr="00E34326" w:rsidRDefault="00E34326" w:rsidP="00E34326">
      <w:pPr>
        <w:pStyle w:val="EndNoteBibliography"/>
        <w:spacing w:after="0"/>
      </w:pPr>
      <w:r w:rsidRPr="00E34326">
        <w:t>34.</w:t>
      </w:r>
      <w:r w:rsidRPr="00E34326">
        <w:tab/>
        <w:t xml:space="preserve">Firth J, Cotter J, Elliott R, French P, Yung AR. A systematic review and meta-analysis of exercise interventions in schizophrenia patients. </w:t>
      </w:r>
      <w:r w:rsidRPr="00E34326">
        <w:rPr>
          <w:i/>
        </w:rPr>
        <w:t>Psychological medicine</w:t>
      </w:r>
      <w:r w:rsidRPr="00E34326">
        <w:t xml:space="preserve">. 2015;45(7):1343-1361. </w:t>
      </w:r>
    </w:p>
    <w:p w14:paraId="27F80B82" w14:textId="77777777" w:rsidR="00E34326" w:rsidRPr="00E34326" w:rsidRDefault="00E34326" w:rsidP="00E34326">
      <w:pPr>
        <w:pStyle w:val="EndNoteBibliography"/>
        <w:spacing w:after="0"/>
      </w:pPr>
      <w:r w:rsidRPr="00E34326">
        <w:t>35.</w:t>
      </w:r>
      <w:r w:rsidRPr="00E34326">
        <w:tab/>
        <w:t xml:space="preserve">Dauwan M, Begemann MJ, Heringa SM, Sommer IE. Exercise improves clinical symptoms, quality of life, global functioning, and depression in schizophrenia: a systematic review and meta-analysis. </w:t>
      </w:r>
      <w:r w:rsidRPr="00E34326">
        <w:rPr>
          <w:i/>
        </w:rPr>
        <w:t>Schizophrenia bulletin</w:t>
      </w:r>
      <w:r w:rsidRPr="00E34326">
        <w:t xml:space="preserve">. 2016;42(3):588-599. </w:t>
      </w:r>
    </w:p>
    <w:p w14:paraId="0585455C" w14:textId="77777777" w:rsidR="00E34326" w:rsidRPr="00E34326" w:rsidRDefault="00E34326" w:rsidP="00E34326">
      <w:pPr>
        <w:pStyle w:val="EndNoteBibliography"/>
        <w:spacing w:after="0"/>
      </w:pPr>
      <w:r w:rsidRPr="00E34326">
        <w:t>36.</w:t>
      </w:r>
      <w:r w:rsidRPr="00E34326">
        <w:tab/>
        <w:t xml:space="preserve">Brokmeier LL, Firth J, Vancampfort D, et al. Does physical activity reduce the risk of psychosis? A systematic review and meta-analysis of prospective studies. </w:t>
      </w:r>
      <w:r w:rsidRPr="00E34326">
        <w:rPr>
          <w:i/>
        </w:rPr>
        <w:t>Psychiatry research</w:t>
      </w:r>
      <w:r w:rsidRPr="00E34326">
        <w:t xml:space="preserve">. 2020;284:112675. </w:t>
      </w:r>
    </w:p>
    <w:p w14:paraId="18966D8A" w14:textId="77777777" w:rsidR="00E34326" w:rsidRPr="00E34326" w:rsidRDefault="00E34326" w:rsidP="00E34326">
      <w:pPr>
        <w:pStyle w:val="EndNoteBibliography"/>
        <w:spacing w:after="0"/>
      </w:pPr>
      <w:r w:rsidRPr="00E34326">
        <w:t>37.</w:t>
      </w:r>
      <w:r w:rsidRPr="00E34326">
        <w:tab/>
        <w:t xml:space="preserve">Brondino N, Rocchetti M, Fusar‐Poli L, et al. A systematic review of cognitive effects of exercise in depression. </w:t>
      </w:r>
      <w:r w:rsidRPr="00E34326">
        <w:rPr>
          <w:i/>
        </w:rPr>
        <w:t>Acta Psychiatrica Scandinavica</w:t>
      </w:r>
      <w:r w:rsidRPr="00E34326">
        <w:t xml:space="preserve">. 2017;135(4):285-295. </w:t>
      </w:r>
    </w:p>
    <w:p w14:paraId="0E884C84" w14:textId="77777777" w:rsidR="00E34326" w:rsidRPr="00E34326" w:rsidRDefault="00E34326" w:rsidP="00E34326">
      <w:pPr>
        <w:pStyle w:val="EndNoteBibliography"/>
        <w:spacing w:after="0"/>
      </w:pPr>
      <w:r w:rsidRPr="00E34326">
        <w:t>38.</w:t>
      </w:r>
      <w:r w:rsidRPr="00E34326">
        <w:tab/>
        <w:t xml:space="preserve">Ashdown-Franks G, Firth J, Carney R, et al. Exercise as medicine for mental and substance use disorders: a meta-review of the benefits for neuropsychiatric and cognitive outcomes. </w:t>
      </w:r>
      <w:r w:rsidRPr="00E34326">
        <w:rPr>
          <w:i/>
        </w:rPr>
        <w:t>Sports Medicine</w:t>
      </w:r>
      <w:r w:rsidRPr="00E34326">
        <w:t xml:space="preserve">. 2020;50(1):151-170. </w:t>
      </w:r>
    </w:p>
    <w:p w14:paraId="5A7BDEF8" w14:textId="77777777" w:rsidR="00E34326" w:rsidRPr="00E34326" w:rsidRDefault="00E34326" w:rsidP="00E34326">
      <w:pPr>
        <w:pStyle w:val="EndNoteBibliography"/>
        <w:spacing w:after="0"/>
      </w:pPr>
      <w:r w:rsidRPr="00E34326">
        <w:t>39.</w:t>
      </w:r>
      <w:r w:rsidRPr="00E34326">
        <w:tab/>
        <w:t xml:space="preserve">Melo MCA, Daher EDF, Albuquerque SGC, de Bruin VMS. Exercise in bipolar patients: a systematic review. </w:t>
      </w:r>
      <w:r w:rsidRPr="00E34326">
        <w:rPr>
          <w:i/>
        </w:rPr>
        <w:t>Journal of affective disorders</w:t>
      </w:r>
      <w:r w:rsidRPr="00E34326">
        <w:t xml:space="preserve">. 2016;198:32-38. </w:t>
      </w:r>
    </w:p>
    <w:p w14:paraId="0A1FFA0D" w14:textId="77777777" w:rsidR="00E34326" w:rsidRPr="00E34326" w:rsidRDefault="00E34326" w:rsidP="00E34326">
      <w:pPr>
        <w:pStyle w:val="EndNoteBibliography"/>
        <w:spacing w:after="0"/>
      </w:pPr>
      <w:r w:rsidRPr="00E34326">
        <w:t>40.</w:t>
      </w:r>
      <w:r w:rsidRPr="00E34326">
        <w:tab/>
        <w:t xml:space="preserve">Borsboom D, Cramer AO, Schmittmann VD, Epskamp S, Waldorp LJ. The small world of psychopathology. </w:t>
      </w:r>
      <w:r w:rsidRPr="00E34326">
        <w:rPr>
          <w:i/>
        </w:rPr>
        <w:t>PloS one</w:t>
      </w:r>
      <w:r w:rsidRPr="00E34326">
        <w:t xml:space="preserve">. 2011;6(11):e27407. </w:t>
      </w:r>
    </w:p>
    <w:p w14:paraId="222AB232" w14:textId="77777777" w:rsidR="00E34326" w:rsidRPr="00E34326" w:rsidRDefault="00E34326" w:rsidP="00E34326">
      <w:pPr>
        <w:pStyle w:val="EndNoteBibliography"/>
        <w:spacing w:after="0"/>
      </w:pPr>
      <w:r w:rsidRPr="00E34326">
        <w:t>41.</w:t>
      </w:r>
      <w:r w:rsidRPr="00E34326">
        <w:tab/>
        <w:t xml:space="preserve">Newson JJ, Pastukh V, Thiagarajan TC. Poor separation of clinical symptom profiles by DSM-5 disorder criteria. </w:t>
      </w:r>
      <w:r w:rsidRPr="00E34326">
        <w:rPr>
          <w:i/>
        </w:rPr>
        <w:t>Frontiers in Psychiatry</w:t>
      </w:r>
      <w:r w:rsidRPr="00E34326">
        <w:t>. 2021;12</w:t>
      </w:r>
    </w:p>
    <w:p w14:paraId="5A561F03" w14:textId="77777777" w:rsidR="00E34326" w:rsidRPr="00E34326" w:rsidRDefault="00E34326" w:rsidP="00E34326">
      <w:pPr>
        <w:pStyle w:val="EndNoteBibliography"/>
        <w:spacing w:after="0"/>
      </w:pPr>
      <w:r w:rsidRPr="00E34326">
        <w:t>42.</w:t>
      </w:r>
      <w:r w:rsidRPr="00E34326">
        <w:tab/>
        <w:t xml:space="preserve">Murri MB, Ekkekakis P, Menchetti M, et al. Physical exercise for late-life depression: effects on symptom dimensions and time course. </w:t>
      </w:r>
      <w:r w:rsidRPr="00E34326">
        <w:rPr>
          <w:i/>
        </w:rPr>
        <w:t>Journal of affective disorders</w:t>
      </w:r>
      <w:r w:rsidRPr="00E34326">
        <w:t xml:space="preserve">. 2018;230:65-70. </w:t>
      </w:r>
    </w:p>
    <w:p w14:paraId="7D280380" w14:textId="77777777" w:rsidR="00E34326" w:rsidRPr="00E34326" w:rsidRDefault="00E34326" w:rsidP="00E34326">
      <w:pPr>
        <w:pStyle w:val="EndNoteBibliography"/>
        <w:spacing w:after="0"/>
      </w:pPr>
      <w:r w:rsidRPr="00E34326">
        <w:t>43.</w:t>
      </w:r>
      <w:r w:rsidRPr="00E34326">
        <w:tab/>
        <w:t xml:space="preserve">Uher R, Perlis R, Henigsberg N, et al. Depression symptom dimensions as predictors of antidepressant treatment outcome: replicable evidence for interest-activity symptoms. </w:t>
      </w:r>
      <w:r w:rsidRPr="00E34326">
        <w:rPr>
          <w:i/>
        </w:rPr>
        <w:t>Psychological medicine</w:t>
      </w:r>
      <w:r w:rsidRPr="00E34326">
        <w:t xml:space="preserve">. 2012;42(5):967-980. </w:t>
      </w:r>
    </w:p>
    <w:p w14:paraId="4662522D" w14:textId="77777777" w:rsidR="00E34326" w:rsidRPr="00E34326" w:rsidRDefault="00E34326" w:rsidP="00E34326">
      <w:pPr>
        <w:pStyle w:val="EndNoteBibliography"/>
        <w:spacing w:after="0"/>
      </w:pPr>
      <w:r w:rsidRPr="00E34326">
        <w:t>44.</w:t>
      </w:r>
      <w:r w:rsidRPr="00E34326">
        <w:tab/>
        <w:t xml:space="preserve">Iniesta R, Malki K, Maier W, et al. Combining clinical variables to optimize prediction of antidepressant treatment outcomes. </w:t>
      </w:r>
      <w:r w:rsidRPr="00E34326">
        <w:rPr>
          <w:i/>
        </w:rPr>
        <w:t>Journal of psychiatric research</w:t>
      </w:r>
      <w:r w:rsidRPr="00E34326">
        <w:t xml:space="preserve">. 2016;78:94-102. </w:t>
      </w:r>
    </w:p>
    <w:p w14:paraId="29263EDA" w14:textId="77777777" w:rsidR="00E34326" w:rsidRPr="00E34326" w:rsidRDefault="00E34326" w:rsidP="00E34326">
      <w:pPr>
        <w:pStyle w:val="EndNoteBibliography"/>
        <w:spacing w:after="0"/>
      </w:pPr>
      <w:r w:rsidRPr="00E34326">
        <w:t>45.</w:t>
      </w:r>
      <w:r w:rsidRPr="00E34326">
        <w:tab/>
        <w:t xml:space="preserve">Fried EI, Nesse RM. Depression sum-scores don’t add up: why analyzing specific depression symptoms is essential. </w:t>
      </w:r>
      <w:r w:rsidRPr="00E34326">
        <w:rPr>
          <w:i/>
        </w:rPr>
        <w:t>BMC medicine</w:t>
      </w:r>
      <w:r w:rsidRPr="00E34326">
        <w:t xml:space="preserve">. 2015;13(1):1-11. </w:t>
      </w:r>
    </w:p>
    <w:p w14:paraId="0319359B" w14:textId="77777777" w:rsidR="00E34326" w:rsidRPr="00E34326" w:rsidRDefault="00E34326" w:rsidP="00E34326">
      <w:pPr>
        <w:pStyle w:val="EndNoteBibliography"/>
        <w:spacing w:after="0"/>
      </w:pPr>
      <w:r w:rsidRPr="00E34326">
        <w:t>46.</w:t>
      </w:r>
      <w:r w:rsidRPr="00E34326">
        <w:tab/>
        <w:t xml:space="preserve">Newson JJ, Thiagarajan TC. Assessment of population well-being with the Mental Health Quotient (MHQ): development and usability study. </w:t>
      </w:r>
      <w:r w:rsidRPr="00E34326">
        <w:rPr>
          <w:i/>
        </w:rPr>
        <w:t>JMIR Mental Health</w:t>
      </w:r>
      <w:r w:rsidRPr="00E34326">
        <w:t xml:space="preserve">. 2020;7(7):e17935. </w:t>
      </w:r>
    </w:p>
    <w:p w14:paraId="639F17B1" w14:textId="77777777" w:rsidR="00E34326" w:rsidRPr="00E34326" w:rsidRDefault="00E34326" w:rsidP="00E34326">
      <w:pPr>
        <w:pStyle w:val="EndNoteBibliography"/>
        <w:spacing w:after="0"/>
      </w:pPr>
      <w:r w:rsidRPr="00E34326">
        <w:t>47.</w:t>
      </w:r>
      <w:r w:rsidRPr="00E34326">
        <w:tab/>
        <w:t xml:space="preserve">Newson JJ, Pastukh V, Thiagarajan TC. Assessment of Population Well-being With the Mental Health Quotient: Validation Study. </w:t>
      </w:r>
      <w:r w:rsidRPr="00E34326">
        <w:rPr>
          <w:i/>
        </w:rPr>
        <w:t>JMIR Mental Health</w:t>
      </w:r>
      <w:r w:rsidRPr="00E34326">
        <w:t xml:space="preserve">. 2022;9(4):e34105. </w:t>
      </w:r>
    </w:p>
    <w:p w14:paraId="47D05CEC" w14:textId="77777777" w:rsidR="00E34326" w:rsidRPr="00E34326" w:rsidRDefault="00E34326" w:rsidP="00E34326">
      <w:pPr>
        <w:pStyle w:val="EndNoteBibliography"/>
        <w:spacing w:after="0"/>
      </w:pPr>
      <w:r w:rsidRPr="00E34326">
        <w:t>48.</w:t>
      </w:r>
      <w:r w:rsidRPr="00E34326">
        <w:tab/>
        <w:t>RCoreTeam. R: A language and environment for statistical computing. R Foundation for Statistical Computing, Vienna, Austria. 2022.</w:t>
      </w:r>
    </w:p>
    <w:p w14:paraId="004C1972" w14:textId="77777777" w:rsidR="00E34326" w:rsidRPr="00E34326" w:rsidRDefault="00E34326" w:rsidP="00E34326">
      <w:pPr>
        <w:pStyle w:val="EndNoteBibliography"/>
        <w:spacing w:after="0"/>
      </w:pPr>
      <w:r w:rsidRPr="00E34326">
        <w:t>49.</w:t>
      </w:r>
      <w:r w:rsidRPr="00E34326">
        <w:tab/>
        <w:t xml:space="preserve">McCaffrey DF, Ridgeway G, Morral AR. Propensity score estimation with boosted regression for evaluating causal effects in observational studies. </w:t>
      </w:r>
      <w:r w:rsidRPr="00E34326">
        <w:rPr>
          <w:i/>
        </w:rPr>
        <w:t>Psychological methods</w:t>
      </w:r>
      <w:r w:rsidRPr="00E34326">
        <w:t xml:space="preserve">. 2004;9(4):403. </w:t>
      </w:r>
    </w:p>
    <w:p w14:paraId="4C5646A8" w14:textId="77777777" w:rsidR="00E34326" w:rsidRPr="00E34326" w:rsidRDefault="00E34326" w:rsidP="00E34326">
      <w:pPr>
        <w:pStyle w:val="EndNoteBibliography"/>
        <w:spacing w:after="0"/>
      </w:pPr>
      <w:r w:rsidRPr="00E34326">
        <w:t>50.</w:t>
      </w:r>
      <w:r w:rsidRPr="00E34326">
        <w:tab/>
        <w:t xml:space="preserve">Friedman JH. Greedy function approximation: a gradient boosting machine. </w:t>
      </w:r>
      <w:r w:rsidRPr="00E34326">
        <w:rPr>
          <w:i/>
        </w:rPr>
        <w:t>Annals of statistics</w:t>
      </w:r>
      <w:r w:rsidRPr="00E34326">
        <w:t xml:space="preserve">. 2001:1189-1232. </w:t>
      </w:r>
    </w:p>
    <w:p w14:paraId="7B4FBE05" w14:textId="77777777" w:rsidR="00E34326" w:rsidRPr="00E34326" w:rsidRDefault="00E34326" w:rsidP="00E34326">
      <w:pPr>
        <w:pStyle w:val="EndNoteBibliography"/>
        <w:spacing w:after="0"/>
      </w:pPr>
      <w:r w:rsidRPr="00E34326">
        <w:t>51.</w:t>
      </w:r>
      <w:r w:rsidRPr="00E34326">
        <w:tab/>
        <w:t xml:space="preserve">Greifer N. WeightIt: weighting for covariate balance in observational studies. </w:t>
      </w:r>
      <w:r w:rsidRPr="00E34326">
        <w:rPr>
          <w:i/>
        </w:rPr>
        <w:t>R package version 010</w:t>
      </w:r>
      <w:r w:rsidRPr="00E34326">
        <w:t>. 2020;2</w:t>
      </w:r>
    </w:p>
    <w:p w14:paraId="562EC884" w14:textId="77777777" w:rsidR="00E34326" w:rsidRPr="00E34326" w:rsidRDefault="00E34326" w:rsidP="00E34326">
      <w:pPr>
        <w:pStyle w:val="EndNoteBibliography"/>
        <w:spacing w:after="0"/>
      </w:pPr>
      <w:r w:rsidRPr="00E34326">
        <w:t>52.</w:t>
      </w:r>
      <w:r w:rsidRPr="00E34326">
        <w:tab/>
        <w:t xml:space="preserve">Rosenbaum PR, Rubin DB. The central role of the propensity score in observational studies for causal effects. </w:t>
      </w:r>
      <w:r w:rsidRPr="00E34326">
        <w:rPr>
          <w:i/>
        </w:rPr>
        <w:t>Biometrika</w:t>
      </w:r>
      <w:r w:rsidRPr="00E34326">
        <w:t xml:space="preserve">. 1983;70(1):41-55. </w:t>
      </w:r>
    </w:p>
    <w:p w14:paraId="35097376" w14:textId="77777777" w:rsidR="00E34326" w:rsidRPr="00E34326" w:rsidRDefault="00E34326" w:rsidP="00E34326">
      <w:pPr>
        <w:pStyle w:val="EndNoteBibliography"/>
        <w:spacing w:after="0"/>
      </w:pPr>
      <w:r w:rsidRPr="00E34326">
        <w:t>53.</w:t>
      </w:r>
      <w:r w:rsidRPr="00E34326">
        <w:tab/>
        <w:t xml:space="preserve">Vancampfort D, Firth J, Schuch FB, et al. Sedentary behavior and physical activity levels in people with schizophrenia, bipolar disorder and major depressive disorder: a global systematic review and meta‐analysis. </w:t>
      </w:r>
      <w:r w:rsidRPr="00E34326">
        <w:rPr>
          <w:i/>
        </w:rPr>
        <w:t>World Psychiatry</w:t>
      </w:r>
      <w:r w:rsidRPr="00E34326">
        <w:t xml:space="preserve">. 2017;16(3):308-315. </w:t>
      </w:r>
    </w:p>
    <w:p w14:paraId="2144C1DF" w14:textId="77777777" w:rsidR="00E34326" w:rsidRPr="00E34326" w:rsidRDefault="00E34326" w:rsidP="00E34326">
      <w:pPr>
        <w:pStyle w:val="EndNoteBibliography"/>
        <w:spacing w:after="0"/>
      </w:pPr>
      <w:r w:rsidRPr="00E34326">
        <w:lastRenderedPageBreak/>
        <w:t>54.</w:t>
      </w:r>
      <w:r w:rsidRPr="00E34326">
        <w:tab/>
        <w:t xml:space="preserve">Tu C. Comparison of various machine learning algorithms for estimating generalized propensity score. </w:t>
      </w:r>
      <w:r w:rsidRPr="00E34326">
        <w:rPr>
          <w:i/>
        </w:rPr>
        <w:t>Journal of Statistical Computation and Simulation</w:t>
      </w:r>
      <w:r w:rsidRPr="00E34326">
        <w:t xml:space="preserve">. 2019;89(4):708-719. </w:t>
      </w:r>
    </w:p>
    <w:p w14:paraId="389584FD" w14:textId="77777777" w:rsidR="00E34326" w:rsidRPr="00E34326" w:rsidRDefault="00E34326" w:rsidP="00E34326">
      <w:pPr>
        <w:pStyle w:val="EndNoteBibliography"/>
        <w:spacing w:after="0"/>
      </w:pPr>
      <w:r w:rsidRPr="00E34326">
        <w:t>55.</w:t>
      </w:r>
      <w:r w:rsidRPr="00E34326">
        <w:tab/>
        <w:t xml:space="preserve">Lee BK, Lessler J, Stuart EA. Improving propensity score weighting using machine learning. </w:t>
      </w:r>
      <w:r w:rsidRPr="00E34326">
        <w:rPr>
          <w:i/>
        </w:rPr>
        <w:t>Statistics in medicine</w:t>
      </w:r>
      <w:r w:rsidRPr="00E34326">
        <w:t xml:space="preserve">. 2010;29(3):337-346. </w:t>
      </w:r>
    </w:p>
    <w:p w14:paraId="25688DF1" w14:textId="77777777" w:rsidR="00E34326" w:rsidRPr="00E34326" w:rsidRDefault="00E34326" w:rsidP="00E34326">
      <w:pPr>
        <w:pStyle w:val="EndNoteBibliography"/>
        <w:spacing w:after="0"/>
      </w:pPr>
      <w:r w:rsidRPr="00E34326">
        <w:t>56.</w:t>
      </w:r>
      <w:r w:rsidRPr="00E34326">
        <w:tab/>
        <w:t xml:space="preserve">Lee BK, Lessler J, Stuart EA. Weight trimming and propensity score weighting. </w:t>
      </w:r>
      <w:r w:rsidRPr="00E34326">
        <w:rPr>
          <w:i/>
        </w:rPr>
        <w:t>PloS one</w:t>
      </w:r>
      <w:r w:rsidRPr="00E34326">
        <w:t xml:space="preserve">. 2011;6(3):e18174. </w:t>
      </w:r>
    </w:p>
    <w:p w14:paraId="01C52941" w14:textId="77777777" w:rsidR="00E34326" w:rsidRPr="00E34326" w:rsidRDefault="00E34326" w:rsidP="00E34326">
      <w:pPr>
        <w:pStyle w:val="EndNoteBibliography"/>
        <w:spacing w:after="0"/>
      </w:pPr>
      <w:r w:rsidRPr="00E34326">
        <w:t>57.</w:t>
      </w:r>
      <w:r w:rsidRPr="00E34326">
        <w:tab/>
        <w:t xml:space="preserve">Cham H, West SG. Propensity score analysis with missing data. </w:t>
      </w:r>
      <w:r w:rsidRPr="00E34326">
        <w:rPr>
          <w:i/>
        </w:rPr>
        <w:t>Psychological methods</w:t>
      </w:r>
      <w:r w:rsidRPr="00E34326">
        <w:t xml:space="preserve">. 2016;21(3):427. </w:t>
      </w:r>
    </w:p>
    <w:p w14:paraId="0404F23C" w14:textId="77777777" w:rsidR="00E34326" w:rsidRPr="00E34326" w:rsidRDefault="00E34326" w:rsidP="00E34326">
      <w:pPr>
        <w:pStyle w:val="EndNoteBibliography"/>
        <w:spacing w:after="0"/>
      </w:pPr>
      <w:r w:rsidRPr="00E34326">
        <w:t>58.</w:t>
      </w:r>
      <w:r w:rsidRPr="00E34326">
        <w:tab/>
        <w:t xml:space="preserve">Coffman DL, Zhou J, Cai X. Comparison of methods for handling covariate missingness in propensity score estimation with a binary exposure. </w:t>
      </w:r>
      <w:r w:rsidRPr="00E34326">
        <w:rPr>
          <w:i/>
        </w:rPr>
        <w:t>BMC medical research methodology</w:t>
      </w:r>
      <w:r w:rsidRPr="00E34326">
        <w:t xml:space="preserve">. 2020;20(1):1-14. </w:t>
      </w:r>
    </w:p>
    <w:p w14:paraId="0540CFD3" w14:textId="77777777" w:rsidR="00E34326" w:rsidRPr="00E34326" w:rsidRDefault="00E34326" w:rsidP="00E34326">
      <w:pPr>
        <w:pStyle w:val="EndNoteBibliography"/>
        <w:spacing w:after="0"/>
      </w:pPr>
      <w:r w:rsidRPr="00E34326">
        <w:t>59.</w:t>
      </w:r>
      <w:r w:rsidRPr="00E34326">
        <w:tab/>
        <w:t xml:space="preserve">Funk MJ, Westreich D, Wiesen C, Stürmer T, Brookhart MA, Davidian M. Doubly robust estimation of causal effects. </w:t>
      </w:r>
      <w:r w:rsidRPr="00E34326">
        <w:rPr>
          <w:i/>
        </w:rPr>
        <w:t>American journal of epidemiology</w:t>
      </w:r>
      <w:r w:rsidRPr="00E34326">
        <w:t xml:space="preserve">. 2011;173(7):761-767. </w:t>
      </w:r>
    </w:p>
    <w:p w14:paraId="1D55FB4C" w14:textId="77777777" w:rsidR="00E34326" w:rsidRPr="00E34326" w:rsidRDefault="00E34326" w:rsidP="00E34326">
      <w:pPr>
        <w:pStyle w:val="EndNoteBibliography"/>
        <w:spacing w:after="0"/>
      </w:pPr>
      <w:r w:rsidRPr="00E34326">
        <w:t>60.</w:t>
      </w:r>
      <w:r w:rsidRPr="00E34326">
        <w:tab/>
        <w:t xml:space="preserve">Setodji CM, McCaffrey DF, Burgette LF, Almirall D, Griffin BA. The right tool for the job: Choosing between covariate balancing and generalized boosted model propensity scores. </w:t>
      </w:r>
      <w:r w:rsidRPr="00E34326">
        <w:rPr>
          <w:i/>
        </w:rPr>
        <w:t>Epidemiology (Cambridge, Mass)</w:t>
      </w:r>
      <w:r w:rsidRPr="00E34326">
        <w:t xml:space="preserve">. 2017;28(6):802. </w:t>
      </w:r>
    </w:p>
    <w:p w14:paraId="23E1CD77" w14:textId="77777777" w:rsidR="00E34326" w:rsidRPr="00E34326" w:rsidRDefault="00E34326" w:rsidP="00E34326">
      <w:pPr>
        <w:pStyle w:val="EndNoteBibliography"/>
        <w:spacing w:after="0"/>
      </w:pPr>
      <w:r w:rsidRPr="00E34326">
        <w:t>61.</w:t>
      </w:r>
      <w:r w:rsidRPr="00E34326">
        <w:tab/>
        <w:t xml:space="preserve">Ridgeway G, McCaffrey D, Morral A, et al. Toolkit for Weighting and Analysis of Nonequivalent Groups: A guide to the twang package. </w:t>
      </w:r>
      <w:r w:rsidRPr="00E34326">
        <w:rPr>
          <w:i/>
        </w:rPr>
        <w:t>vignette, July</w:t>
      </w:r>
      <w:r w:rsidRPr="00E34326">
        <w:t>. 2021;26</w:t>
      </w:r>
    </w:p>
    <w:p w14:paraId="593D5085" w14:textId="77777777" w:rsidR="00E34326" w:rsidRPr="00E34326" w:rsidRDefault="00E34326" w:rsidP="00E34326">
      <w:pPr>
        <w:pStyle w:val="EndNoteBibliography"/>
        <w:spacing w:after="0"/>
      </w:pPr>
      <w:r w:rsidRPr="00E34326">
        <w:t>62.</w:t>
      </w:r>
      <w:r w:rsidRPr="00E34326">
        <w:tab/>
        <w:t xml:space="preserve">Bidzan-Bluma I, Lipowska M. Physical activity and cognitive functioning of children: a systematic review. </w:t>
      </w:r>
      <w:r w:rsidRPr="00E34326">
        <w:rPr>
          <w:i/>
        </w:rPr>
        <w:t>International journal of environmental research and public health</w:t>
      </w:r>
      <w:r w:rsidRPr="00E34326">
        <w:t xml:space="preserve">. 2018;15(4):800. </w:t>
      </w:r>
    </w:p>
    <w:p w14:paraId="57FF124A" w14:textId="77777777" w:rsidR="00E34326" w:rsidRPr="00E34326" w:rsidRDefault="00E34326" w:rsidP="00E34326">
      <w:pPr>
        <w:pStyle w:val="EndNoteBibliography"/>
        <w:spacing w:after="0"/>
      </w:pPr>
      <w:r w:rsidRPr="00E34326">
        <w:t>63.</w:t>
      </w:r>
      <w:r w:rsidRPr="00E34326">
        <w:tab/>
        <w:t xml:space="preserve">Carvalho A, Rea IM, Parimon T, Cusack BJ. Physical activity and cognitive function in individuals over 60 years of age: a systematic review. </w:t>
      </w:r>
      <w:r w:rsidRPr="00E34326">
        <w:rPr>
          <w:i/>
        </w:rPr>
        <w:t>Clinical interventions in aging</w:t>
      </w:r>
      <w:r w:rsidRPr="00E34326">
        <w:t xml:space="preserve">. 2014:661-682. </w:t>
      </w:r>
    </w:p>
    <w:p w14:paraId="4F2140B9" w14:textId="77777777" w:rsidR="00E34326" w:rsidRPr="00E34326" w:rsidRDefault="00E34326" w:rsidP="00E34326">
      <w:pPr>
        <w:pStyle w:val="EndNoteBibliography"/>
        <w:spacing w:after="0"/>
      </w:pPr>
      <w:r w:rsidRPr="00E34326">
        <w:t>64.</w:t>
      </w:r>
      <w:r w:rsidRPr="00E34326">
        <w:tab/>
        <w:t xml:space="preserve">Laborde S, Dosseville F, Allen MS. Emotional intelligence in sport and exercise: A systematic review. </w:t>
      </w:r>
      <w:r w:rsidRPr="00E34326">
        <w:rPr>
          <w:i/>
        </w:rPr>
        <w:t>Scandinavian journal of medicine &amp; science in sports</w:t>
      </w:r>
      <w:r w:rsidRPr="00E34326">
        <w:t xml:space="preserve">. 2016;26(8):862-874. </w:t>
      </w:r>
    </w:p>
    <w:p w14:paraId="00463118" w14:textId="77777777" w:rsidR="00E34326" w:rsidRPr="00E34326" w:rsidRDefault="00E34326" w:rsidP="00E34326">
      <w:pPr>
        <w:pStyle w:val="EndNoteBibliography"/>
        <w:spacing w:after="0"/>
      </w:pPr>
      <w:r w:rsidRPr="00E34326">
        <w:t>65.</w:t>
      </w:r>
      <w:r w:rsidRPr="00E34326">
        <w:tab/>
        <w:t xml:space="preserve">Shanahan L, Steinhoff A, Bechtiger L, et al. Emotional distress in young adults during the COVID-19 pandemic: evidence of risk and resilience from a longitudinal cohort study. </w:t>
      </w:r>
      <w:r w:rsidRPr="00E34326">
        <w:rPr>
          <w:i/>
        </w:rPr>
        <w:t>Psychological medicine</w:t>
      </w:r>
      <w:r w:rsidRPr="00E34326">
        <w:t xml:space="preserve">. 2022;52(5):824-833. </w:t>
      </w:r>
    </w:p>
    <w:p w14:paraId="4D245B75" w14:textId="77777777" w:rsidR="00E34326" w:rsidRPr="00E34326" w:rsidRDefault="00E34326" w:rsidP="00E34326">
      <w:pPr>
        <w:pStyle w:val="EndNoteBibliography"/>
        <w:spacing w:after="0"/>
      </w:pPr>
      <w:r w:rsidRPr="00E34326">
        <w:t>66.</w:t>
      </w:r>
      <w:r w:rsidRPr="00E34326">
        <w:tab/>
        <w:t xml:space="preserve">Cunningham C, O'Sullivan R, Caserotti P, Tully MA. Consequences of physical inactivity in older adults: A systematic review of reviews and meta‐analyses. </w:t>
      </w:r>
      <w:r w:rsidRPr="00E34326">
        <w:rPr>
          <w:i/>
        </w:rPr>
        <w:t>Scandinavian journal of medicine &amp; science in sports</w:t>
      </w:r>
      <w:r w:rsidRPr="00E34326">
        <w:t xml:space="preserve">. 2020;30(5):816-827. </w:t>
      </w:r>
    </w:p>
    <w:p w14:paraId="4F509C82" w14:textId="77777777" w:rsidR="00E34326" w:rsidRPr="00E34326" w:rsidRDefault="00E34326" w:rsidP="00E34326">
      <w:pPr>
        <w:pStyle w:val="EndNoteBibliography"/>
        <w:spacing w:after="0"/>
      </w:pPr>
      <w:r w:rsidRPr="00E34326">
        <w:t>67.</w:t>
      </w:r>
      <w:r w:rsidRPr="00E34326">
        <w:tab/>
        <w:t xml:space="preserve">de Oliveira LdSSCB, Souza EC, Rodrigues RAS, Fett CA, Piva AB. The effects of physical activity on anxiety, depression, and quality of life in elderly people living in the community. </w:t>
      </w:r>
      <w:r w:rsidRPr="00E34326">
        <w:rPr>
          <w:i/>
        </w:rPr>
        <w:t>Trends in psychiatry and psychotherapy</w:t>
      </w:r>
      <w:r w:rsidRPr="00E34326">
        <w:t xml:space="preserve">. 2019;41:36-42. </w:t>
      </w:r>
    </w:p>
    <w:p w14:paraId="42ADC2D5" w14:textId="77777777" w:rsidR="00E34326" w:rsidRPr="00E34326" w:rsidRDefault="00E34326" w:rsidP="00E34326">
      <w:pPr>
        <w:pStyle w:val="EndNoteBibliography"/>
        <w:spacing w:after="0"/>
      </w:pPr>
      <w:r w:rsidRPr="00E34326">
        <w:t>68.</w:t>
      </w:r>
      <w:r w:rsidRPr="00E34326">
        <w:tab/>
        <w:t xml:space="preserve">Rice D, Nijs J, Kosek E, et al. Exercise-induced hypoalgesia in pain-free and chronic pain populations: state of the art and future directions. </w:t>
      </w:r>
      <w:r w:rsidRPr="00E34326">
        <w:rPr>
          <w:i/>
        </w:rPr>
        <w:t>The Journal of Pain</w:t>
      </w:r>
      <w:r w:rsidRPr="00E34326">
        <w:t xml:space="preserve">. 2019;20(11):1249-1266. </w:t>
      </w:r>
    </w:p>
    <w:p w14:paraId="695287D7" w14:textId="77777777" w:rsidR="00E34326" w:rsidRPr="00E34326" w:rsidRDefault="00E34326" w:rsidP="00E34326">
      <w:pPr>
        <w:pStyle w:val="EndNoteBibliography"/>
        <w:spacing w:after="0"/>
      </w:pPr>
      <w:r w:rsidRPr="00E34326">
        <w:t>69.</w:t>
      </w:r>
      <w:r w:rsidRPr="00E34326">
        <w:tab/>
        <w:t xml:space="preserve">Shiri R, Falah-Hassani K. Does leisure time physical activity protect against low back pain? Systematic review and meta-analysis of 36 prospective cohort studies. </w:t>
      </w:r>
      <w:r w:rsidRPr="00E34326">
        <w:rPr>
          <w:i/>
        </w:rPr>
        <w:t>British journal of sports medicine</w:t>
      </w:r>
      <w:r w:rsidRPr="00E34326">
        <w:t xml:space="preserve">. 2017;51(19):1410-1418. </w:t>
      </w:r>
    </w:p>
    <w:p w14:paraId="078F81CE" w14:textId="77777777" w:rsidR="00E34326" w:rsidRPr="00E34326" w:rsidRDefault="00E34326" w:rsidP="00E34326">
      <w:pPr>
        <w:pStyle w:val="EndNoteBibliography"/>
        <w:spacing w:after="0"/>
      </w:pPr>
      <w:r w:rsidRPr="00E34326">
        <w:t>70.</w:t>
      </w:r>
      <w:r w:rsidRPr="00E34326">
        <w:tab/>
        <w:t xml:space="preserve">Lederman O, Ward PB, Firth J, et al. Does exercise improve sleep quality in individuals with mental illness? A systematic review and meta-analysis. </w:t>
      </w:r>
      <w:r w:rsidRPr="00E34326">
        <w:rPr>
          <w:i/>
        </w:rPr>
        <w:t>Journal of psychiatric research</w:t>
      </w:r>
      <w:r w:rsidRPr="00E34326">
        <w:t xml:space="preserve">. 2019;109:96-106. </w:t>
      </w:r>
    </w:p>
    <w:p w14:paraId="6FABCBEE" w14:textId="77777777" w:rsidR="00E34326" w:rsidRPr="00E34326" w:rsidRDefault="00E34326" w:rsidP="00E34326">
      <w:pPr>
        <w:pStyle w:val="EndNoteBibliography"/>
        <w:spacing w:after="0"/>
      </w:pPr>
      <w:r w:rsidRPr="00E34326">
        <w:t>71.</w:t>
      </w:r>
      <w:r w:rsidRPr="00E34326">
        <w:tab/>
        <w:t xml:space="preserve">Kredlow MA, Capozzoli MC, Hearon BA, Calkins AW, Otto MW. The effects of physical activity on sleep: a meta-analytic review. </w:t>
      </w:r>
      <w:r w:rsidRPr="00E34326">
        <w:rPr>
          <w:i/>
        </w:rPr>
        <w:t>Journal of behavioral medicine</w:t>
      </w:r>
      <w:r w:rsidRPr="00E34326">
        <w:t xml:space="preserve">. 2015;38:427-449. </w:t>
      </w:r>
    </w:p>
    <w:p w14:paraId="026A5E56" w14:textId="77777777" w:rsidR="00E34326" w:rsidRPr="00E34326" w:rsidRDefault="00E34326" w:rsidP="00E34326">
      <w:pPr>
        <w:pStyle w:val="EndNoteBibliography"/>
        <w:spacing w:after="0"/>
      </w:pPr>
      <w:r w:rsidRPr="00E34326">
        <w:t>72.</w:t>
      </w:r>
      <w:r w:rsidRPr="00E34326">
        <w:tab/>
        <w:t xml:space="preserve">Beaulieu K, Hopkins M, Blundell J, Finlayson G. Homeostatic and non-homeostatic appetite control along the spectrum of physical activity levels: An updated perspective. </w:t>
      </w:r>
      <w:r w:rsidRPr="00E34326">
        <w:rPr>
          <w:i/>
        </w:rPr>
        <w:t>Physiology &amp; behavior</w:t>
      </w:r>
      <w:r w:rsidRPr="00E34326">
        <w:t xml:space="preserve">. 2018;192:23-29. </w:t>
      </w:r>
    </w:p>
    <w:p w14:paraId="147048F1" w14:textId="77777777" w:rsidR="00E34326" w:rsidRPr="00E34326" w:rsidRDefault="00E34326" w:rsidP="00E34326">
      <w:pPr>
        <w:pStyle w:val="EndNoteBibliography"/>
        <w:spacing w:after="0"/>
      </w:pPr>
      <w:r w:rsidRPr="00E34326">
        <w:t>73.</w:t>
      </w:r>
      <w:r w:rsidRPr="00E34326">
        <w:tab/>
        <w:t xml:space="preserve">Beaulieu K, Hopkins M, Blundell J, Finlayson G. Does habitual physical activity increase the sensitivity of the appetite control system? A systematic review. </w:t>
      </w:r>
      <w:r w:rsidRPr="00E34326">
        <w:rPr>
          <w:i/>
        </w:rPr>
        <w:t>Sports Medicine</w:t>
      </w:r>
      <w:r w:rsidRPr="00E34326">
        <w:t xml:space="preserve">. 2016;46:1897-1919. </w:t>
      </w:r>
    </w:p>
    <w:p w14:paraId="646B0FDA" w14:textId="77777777" w:rsidR="00E34326" w:rsidRPr="00E34326" w:rsidRDefault="00E34326" w:rsidP="00E34326">
      <w:pPr>
        <w:pStyle w:val="EndNoteBibliography"/>
        <w:spacing w:after="0"/>
      </w:pPr>
      <w:r w:rsidRPr="00E34326">
        <w:lastRenderedPageBreak/>
        <w:t>74.</w:t>
      </w:r>
      <w:r w:rsidRPr="00E34326">
        <w:tab/>
        <w:t xml:space="preserve">Pilutti LA, Greenlee TA, Motl RW, Nickrent MS, Petruzzello SJ. Effects of exercise training on fatigue in multiple sclerosis: a meta-analysis. </w:t>
      </w:r>
      <w:r w:rsidRPr="00E34326">
        <w:rPr>
          <w:i/>
        </w:rPr>
        <w:t>Psychosomatic medicine</w:t>
      </w:r>
      <w:r w:rsidRPr="00E34326">
        <w:t xml:space="preserve">. 2013;75(6):575-580. </w:t>
      </w:r>
    </w:p>
    <w:p w14:paraId="40D14E28" w14:textId="77777777" w:rsidR="00E34326" w:rsidRPr="00E34326" w:rsidRDefault="00E34326" w:rsidP="00E34326">
      <w:pPr>
        <w:pStyle w:val="EndNoteBibliography"/>
        <w:spacing w:after="0"/>
      </w:pPr>
      <w:r w:rsidRPr="00E34326">
        <w:t>75.</w:t>
      </w:r>
      <w:r w:rsidRPr="00E34326">
        <w:tab/>
        <w:t xml:space="preserve">Bower JE. Cancer-related fatigue—mechanisms, risk factors, and treatments. </w:t>
      </w:r>
      <w:r w:rsidRPr="00E34326">
        <w:rPr>
          <w:i/>
        </w:rPr>
        <w:t>Nature reviews Clinical oncology</w:t>
      </w:r>
      <w:r w:rsidRPr="00E34326">
        <w:t xml:space="preserve">. 2014;11(10):597-609. </w:t>
      </w:r>
    </w:p>
    <w:p w14:paraId="0D7FF464" w14:textId="77777777" w:rsidR="00E34326" w:rsidRPr="00E34326" w:rsidRDefault="00E34326" w:rsidP="00E34326">
      <w:pPr>
        <w:pStyle w:val="EndNoteBibliography"/>
        <w:spacing w:after="0"/>
      </w:pPr>
      <w:r w:rsidRPr="00E34326">
        <w:t>76.</w:t>
      </w:r>
      <w:r w:rsidRPr="00E34326">
        <w:tab/>
        <w:t xml:space="preserve">Pels F, Kleinert J. Loneliness and physical activity: A systematic review. </w:t>
      </w:r>
      <w:r w:rsidRPr="00E34326">
        <w:rPr>
          <w:i/>
        </w:rPr>
        <w:t>International Review of Sport and Exercise Psychology</w:t>
      </w:r>
      <w:r w:rsidRPr="00E34326">
        <w:t xml:space="preserve">. 2016;9(1):231-260. </w:t>
      </w:r>
    </w:p>
    <w:p w14:paraId="3DAD9E2E" w14:textId="77777777" w:rsidR="00E34326" w:rsidRPr="00E34326" w:rsidRDefault="00E34326" w:rsidP="00E34326">
      <w:pPr>
        <w:pStyle w:val="EndNoteBibliography"/>
        <w:spacing w:after="0"/>
      </w:pPr>
      <w:r w:rsidRPr="00E34326">
        <w:t>77.</w:t>
      </w:r>
      <w:r w:rsidRPr="00E34326">
        <w:tab/>
        <w:t xml:space="preserve">Shima T, Nakao H, Tai K, et al. The influences of changes in physical activity levels with easing restriction of access to the University campus on empathy and social supports in college students during the covid-19 pandemic. </w:t>
      </w:r>
      <w:r w:rsidRPr="00E34326">
        <w:rPr>
          <w:i/>
        </w:rPr>
        <w:t>Asia Pacific Journal of Public Health</w:t>
      </w:r>
      <w:r w:rsidRPr="00E34326">
        <w:t xml:space="preserve">. 2022;34(4):406-410. </w:t>
      </w:r>
    </w:p>
    <w:p w14:paraId="4A1B329C" w14:textId="77777777" w:rsidR="00E34326" w:rsidRPr="00E34326" w:rsidRDefault="00E34326" w:rsidP="00E34326">
      <w:pPr>
        <w:pStyle w:val="EndNoteBibliography"/>
        <w:spacing w:after="0"/>
      </w:pPr>
      <w:r w:rsidRPr="00E34326">
        <w:t>78.</w:t>
      </w:r>
      <w:r w:rsidRPr="00E34326">
        <w:tab/>
        <w:t xml:space="preserve">Shima T, Jesmin S, Nakao H, et al. Association between self-reported empathy and level of physical activity in healthy young adults. </w:t>
      </w:r>
      <w:r w:rsidRPr="00E34326">
        <w:rPr>
          <w:i/>
        </w:rPr>
        <w:t>The Journal of Physical Fitness and Sports Medicine</w:t>
      </w:r>
      <w:r w:rsidRPr="00E34326">
        <w:t xml:space="preserve">. 2021;10(1):45-49. </w:t>
      </w:r>
    </w:p>
    <w:p w14:paraId="6AED12F5" w14:textId="77777777" w:rsidR="00E34326" w:rsidRPr="00E34326" w:rsidRDefault="00E34326" w:rsidP="00E34326">
      <w:pPr>
        <w:pStyle w:val="EndNoteBibliography"/>
        <w:spacing w:after="0"/>
      </w:pPr>
      <w:r w:rsidRPr="00E34326">
        <w:t>79.</w:t>
      </w:r>
      <w:r w:rsidRPr="00E34326">
        <w:tab/>
        <w:t xml:space="preserve">Westerterp K. Changes in physical activity over the lifespan: impact on body composition and sarcopenic obesity. </w:t>
      </w:r>
      <w:r w:rsidRPr="00E34326">
        <w:rPr>
          <w:i/>
        </w:rPr>
        <w:t>Obesity Reviews</w:t>
      </w:r>
      <w:r w:rsidRPr="00E34326">
        <w:t xml:space="preserve">. 2018;19:8-13. </w:t>
      </w:r>
    </w:p>
    <w:p w14:paraId="56E1E752" w14:textId="77777777" w:rsidR="00E34326" w:rsidRPr="00E34326" w:rsidRDefault="00E34326" w:rsidP="00E34326">
      <w:pPr>
        <w:pStyle w:val="EndNoteBibliography"/>
        <w:spacing w:after="0"/>
      </w:pPr>
      <w:r w:rsidRPr="00E34326">
        <w:t>80.</w:t>
      </w:r>
      <w:r w:rsidRPr="00E34326">
        <w:tab/>
        <w:t xml:space="preserve">Van Der Zee MD, Van Der Mee D, Bartels M, De Geus EJ. Tracking of voluntary exercise behaviour over the lifespan. </w:t>
      </w:r>
      <w:r w:rsidRPr="00E34326">
        <w:rPr>
          <w:i/>
        </w:rPr>
        <w:t>International Journal of Behavioral Nutrition and Physical Activity</w:t>
      </w:r>
      <w:r w:rsidRPr="00E34326">
        <w:t xml:space="preserve">. 2019;16(1):1-11. </w:t>
      </w:r>
    </w:p>
    <w:p w14:paraId="06F1C1B3" w14:textId="77777777" w:rsidR="00E34326" w:rsidRPr="00E34326" w:rsidRDefault="00E34326" w:rsidP="00E34326">
      <w:pPr>
        <w:pStyle w:val="EndNoteBibliography"/>
        <w:spacing w:after="0"/>
      </w:pPr>
      <w:r w:rsidRPr="00E34326">
        <w:t>81.</w:t>
      </w:r>
      <w:r w:rsidRPr="00E34326">
        <w:tab/>
        <w:t xml:space="preserve">Bernstein EE, McNally RJ. Acute aerobic exercise helps overcome emotion regulation deficits. </w:t>
      </w:r>
      <w:r w:rsidRPr="00E34326">
        <w:rPr>
          <w:i/>
        </w:rPr>
        <w:t>Cognition and emotion</w:t>
      </w:r>
      <w:r w:rsidRPr="00E34326">
        <w:t xml:space="preserve">. 2017;31(4):834-843. </w:t>
      </w:r>
    </w:p>
    <w:p w14:paraId="5C011796" w14:textId="77777777" w:rsidR="00E34326" w:rsidRPr="00E34326" w:rsidRDefault="00E34326" w:rsidP="00E34326">
      <w:pPr>
        <w:pStyle w:val="EndNoteBibliography"/>
        <w:spacing w:after="0"/>
      </w:pPr>
      <w:r w:rsidRPr="00E34326">
        <w:t>82.</w:t>
      </w:r>
      <w:r w:rsidRPr="00E34326">
        <w:tab/>
        <w:t xml:space="preserve">Buffart LM, Kalter J, Sweegers MG, et al. Effects and moderators of exercise on quality of life and physical function in patients with cancer: an individual patient data meta-analysis of 34 RCTs. </w:t>
      </w:r>
      <w:r w:rsidRPr="00E34326">
        <w:rPr>
          <w:i/>
        </w:rPr>
        <w:t>Cancer treatment reviews</w:t>
      </w:r>
      <w:r w:rsidRPr="00E34326">
        <w:t xml:space="preserve">. 2017;52:91-104. </w:t>
      </w:r>
    </w:p>
    <w:p w14:paraId="2588D5C5" w14:textId="77777777" w:rsidR="00E34326" w:rsidRPr="00E34326" w:rsidRDefault="00E34326" w:rsidP="00E34326">
      <w:pPr>
        <w:pStyle w:val="EndNoteBibliography"/>
        <w:spacing w:after="0"/>
      </w:pPr>
      <w:r w:rsidRPr="00E34326">
        <w:t>83.</w:t>
      </w:r>
      <w:r w:rsidRPr="00E34326">
        <w:tab/>
        <w:t xml:space="preserve">Rosenbaum S, Sherrington C, Tiedemann A. Exercise augmentation compared with usual care for post‐traumatic stress disorder: A randomized controlled trial. </w:t>
      </w:r>
      <w:r w:rsidRPr="00E34326">
        <w:rPr>
          <w:i/>
        </w:rPr>
        <w:t>Acta Psychiatrica Scandinavica</w:t>
      </w:r>
      <w:r w:rsidRPr="00E34326">
        <w:t xml:space="preserve">. 2015;131(5):350-359. </w:t>
      </w:r>
    </w:p>
    <w:p w14:paraId="6C4C53F5" w14:textId="77777777" w:rsidR="00E34326" w:rsidRPr="00E34326" w:rsidRDefault="00E34326" w:rsidP="00E34326">
      <w:pPr>
        <w:pStyle w:val="EndNoteBibliography"/>
        <w:spacing w:after="0"/>
      </w:pPr>
      <w:r w:rsidRPr="00E34326">
        <w:t>84.</w:t>
      </w:r>
      <w:r w:rsidRPr="00E34326">
        <w:tab/>
        <w:t xml:space="preserve">Cooney GM, Dwan K, Greig CA, et al. Exercise for depression. </w:t>
      </w:r>
      <w:r w:rsidRPr="00E34326">
        <w:rPr>
          <w:i/>
        </w:rPr>
        <w:t>Cochrane database of systematic reviews</w:t>
      </w:r>
      <w:r w:rsidRPr="00E34326">
        <w:t>. 2013;(9)</w:t>
      </w:r>
    </w:p>
    <w:p w14:paraId="74783B9F" w14:textId="77777777" w:rsidR="00E34326" w:rsidRPr="00E34326" w:rsidRDefault="00E34326" w:rsidP="00E34326">
      <w:pPr>
        <w:pStyle w:val="EndNoteBibliography"/>
        <w:spacing w:after="0"/>
      </w:pPr>
      <w:r w:rsidRPr="00E34326">
        <w:t>85.</w:t>
      </w:r>
      <w:r w:rsidRPr="00E34326">
        <w:tab/>
        <w:t xml:space="preserve">Josefsson T, Lindwall M, Archer T. Physical exercise intervention in depressive disorders: Meta‐analysis and systematic review. </w:t>
      </w:r>
      <w:r w:rsidRPr="00E34326">
        <w:rPr>
          <w:i/>
        </w:rPr>
        <w:t>Scandinavian journal of medicine &amp; science in sports</w:t>
      </w:r>
      <w:r w:rsidRPr="00E34326">
        <w:t xml:space="preserve">. 2014;24(2):259-272. </w:t>
      </w:r>
    </w:p>
    <w:p w14:paraId="27A0A916" w14:textId="77777777" w:rsidR="00E34326" w:rsidRPr="00E34326" w:rsidRDefault="00E34326" w:rsidP="00E34326">
      <w:pPr>
        <w:pStyle w:val="EndNoteBibliography"/>
        <w:spacing w:after="0"/>
      </w:pPr>
      <w:r w:rsidRPr="00E34326">
        <w:t>86.</w:t>
      </w:r>
      <w:r w:rsidRPr="00E34326">
        <w:tab/>
        <w:t xml:space="preserve">Joffe MM, Rosenbaum PR. Invited commentary: propensity scores. </w:t>
      </w:r>
      <w:r w:rsidRPr="00E34326">
        <w:rPr>
          <w:i/>
        </w:rPr>
        <w:t>American journal of epidemiology</w:t>
      </w:r>
      <w:r w:rsidRPr="00E34326">
        <w:t xml:space="preserve">. 1999;150(4):327-333. </w:t>
      </w:r>
    </w:p>
    <w:p w14:paraId="5896187E" w14:textId="77777777" w:rsidR="00E34326" w:rsidRPr="00E34326" w:rsidRDefault="00E34326" w:rsidP="00E34326">
      <w:pPr>
        <w:pStyle w:val="EndNoteBibliography"/>
      </w:pPr>
      <w:r w:rsidRPr="00E34326">
        <w:t>87.</w:t>
      </w:r>
      <w:r w:rsidRPr="00E34326">
        <w:tab/>
        <w:t xml:space="preserve">Sallis JF, Saelens BE. Assessment of physical activity by self-report: status, limitations, and future directions. </w:t>
      </w:r>
      <w:r w:rsidRPr="00E34326">
        <w:rPr>
          <w:i/>
        </w:rPr>
        <w:t>Research quarterly for exercise and sport</w:t>
      </w:r>
      <w:r w:rsidRPr="00E34326">
        <w:t xml:space="preserve">. 2000;71(sup2):1-14. </w:t>
      </w:r>
    </w:p>
    <w:p w14:paraId="2A4E7D48" w14:textId="2338E42B"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commentRangeEnd w:id="81"/>
      <w:r w:rsidR="001E741B">
        <w:rPr>
          <w:rStyle w:val="CommentReference"/>
          <w:rFonts w:asciiTheme="minorHAnsi" w:hAnsiTheme="minorHAnsi"/>
          <w:i w:val="0"/>
        </w:rPr>
        <w:commentReference w:id="81"/>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4A206F2F" w14:textId="77777777" w:rsidR="00E64D22" w:rsidRDefault="00E64D22">
      <w:pPr>
        <w:rPr>
          <w:rFonts w:ascii="Times New Roman" w:hAnsi="Times New Roman" w:cs="Times New Roman"/>
          <w:b/>
          <w:bCs/>
          <w:iCs/>
          <w:sz w:val="24"/>
          <w:szCs w:val="24"/>
        </w:rPr>
      </w:pPr>
      <w:r>
        <w:rPr>
          <w:rFonts w:ascii="Times New Roman" w:hAnsi="Times New Roman" w:cs="Times New Roman"/>
          <w:b/>
          <w:bCs/>
          <w:i/>
          <w:iCs/>
          <w:sz w:val="24"/>
        </w:rPr>
        <w:br w:type="page"/>
      </w:r>
    </w:p>
    <w:p w14:paraId="1702C817" w14:textId="07C921C0" w:rsidR="001902B1" w:rsidRPr="00E64D22" w:rsidRDefault="001902B1" w:rsidP="001902B1">
      <w:pPr>
        <w:pStyle w:val="SourceCode"/>
        <w:shd w:val="clear" w:color="auto" w:fill="auto"/>
        <w:rPr>
          <w:rFonts w:ascii="Times New Roman" w:hAnsi="Times New Roman" w:cs="Times New Roman"/>
          <w:sz w:val="24"/>
        </w:rPr>
      </w:pPr>
      <w:commentRangeStart w:id="82"/>
      <w:r>
        <w:rPr>
          <w:rFonts w:ascii="Times New Roman" w:hAnsi="Times New Roman" w:cs="Times New Roman"/>
          <w:b/>
          <w:bCs/>
          <w:i w:val="0"/>
          <w:iCs/>
          <w:sz w:val="24"/>
        </w:rPr>
        <w:lastRenderedPageBreak/>
        <w:t>Table</w:t>
      </w:r>
      <w:commentRangeEnd w:id="82"/>
      <w:r w:rsidR="00E64D22">
        <w:rPr>
          <w:rStyle w:val="CommentReference"/>
          <w:rFonts w:asciiTheme="minorHAnsi" w:hAnsiTheme="minorHAnsi"/>
          <w:i w:val="0"/>
        </w:rPr>
        <w:commentReference w:id="82"/>
      </w:r>
      <w:r>
        <w:rPr>
          <w:rFonts w:ascii="Times New Roman" w:hAnsi="Times New Roman" w:cs="Times New Roman"/>
          <w:b/>
          <w:bCs/>
          <w:i w:val="0"/>
          <w:iCs/>
          <w:sz w:val="24"/>
        </w:rPr>
        <w:t xml:space="preserve"> </w:t>
      </w:r>
      <w:r w:rsidR="00F04CFA">
        <w:rPr>
          <w:rFonts w:ascii="Times New Roman" w:hAnsi="Times New Roman" w:cs="Times New Roman"/>
          <w:b/>
          <w:bCs/>
          <w:i w:val="0"/>
          <w:iCs/>
          <w:sz w:val="24"/>
        </w:rPr>
        <w:t>2</w:t>
      </w:r>
      <w:r w:rsidR="00E64D22">
        <w:rPr>
          <w:rFonts w:ascii="Times New Roman" w:hAnsi="Times New Roman" w:cs="Times New Roman"/>
          <w:b/>
          <w:bCs/>
          <w:i w:val="0"/>
          <w:iCs/>
          <w:sz w:val="24"/>
        </w:rPr>
        <w:t>.</w:t>
      </w:r>
      <w:r>
        <w:rPr>
          <w:rFonts w:ascii="Times New Roman" w:hAnsi="Times New Roman" w:cs="Times New Roman"/>
          <w:b/>
          <w:bCs/>
          <w:i w:val="0"/>
          <w:iCs/>
          <w:sz w:val="24"/>
        </w:rPr>
        <w:t xml:space="preserve"> </w:t>
      </w:r>
      <w:r w:rsidR="00E907B7" w:rsidRPr="00E64D22">
        <w:rPr>
          <w:rFonts w:ascii="Times New Roman" w:hAnsi="Times New Roman" w:cs="Times New Roman"/>
          <w:bCs/>
          <w:iCs/>
          <w:sz w:val="24"/>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1902B1" w:rsidRPr="00436F64" w14:paraId="4AA6E54D" w14:textId="77777777" w:rsidTr="00E64D22">
        <w:trPr>
          <w:cnfStyle w:val="100000000000" w:firstRow="1" w:lastRow="0" w:firstColumn="0" w:lastColumn="0" w:oddVBand="0" w:evenVBand="0" w:oddHBand="0" w:evenHBand="0" w:firstRowFirstColumn="0" w:firstRowLastColumn="0" w:lastRowFirstColumn="0" w:lastRowLastColumn="0"/>
          <w:tblHeader/>
        </w:trPr>
        <w:tc>
          <w:tcPr>
            <w:tcW w:w="1278" w:type="dxa"/>
            <w:tcBorders>
              <w:top w:val="single" w:sz="4" w:space="0" w:color="auto"/>
              <w:bottom w:val="single" w:sz="2" w:space="0" w:color="auto"/>
            </w:tcBorders>
          </w:tcPr>
          <w:p w14:paraId="30B40DF3" w14:textId="77777777" w:rsidR="001902B1" w:rsidRPr="00436F64" w:rsidRDefault="001902B1" w:rsidP="00E907B7">
            <w:pPr>
              <w:pStyle w:val="Compact"/>
              <w:rPr>
                <w:sz w:val="16"/>
                <w:szCs w:val="16"/>
              </w:rPr>
            </w:pPr>
          </w:p>
        </w:tc>
        <w:tc>
          <w:tcPr>
            <w:tcW w:w="1080" w:type="dxa"/>
            <w:tcBorders>
              <w:top w:val="single" w:sz="4" w:space="0" w:color="auto"/>
              <w:bottom w:val="single" w:sz="2" w:space="0" w:color="auto"/>
            </w:tcBorders>
          </w:tcPr>
          <w:p w14:paraId="06880117" w14:textId="77777777" w:rsidR="001902B1" w:rsidRPr="00436F64" w:rsidRDefault="001902B1" w:rsidP="00E907B7">
            <w:pPr>
              <w:pStyle w:val="Compact"/>
              <w:rPr>
                <w:sz w:val="16"/>
                <w:szCs w:val="16"/>
              </w:rPr>
            </w:pPr>
            <w:r w:rsidRPr="00436F64">
              <w:rPr>
                <w:sz w:val="16"/>
                <w:szCs w:val="16"/>
              </w:rPr>
              <w:t>Total</w:t>
            </w:r>
          </w:p>
        </w:tc>
        <w:tc>
          <w:tcPr>
            <w:tcW w:w="992" w:type="dxa"/>
            <w:tcBorders>
              <w:top w:val="single" w:sz="4" w:space="0" w:color="auto"/>
              <w:bottom w:val="single" w:sz="2" w:space="0" w:color="auto"/>
            </w:tcBorders>
          </w:tcPr>
          <w:p w14:paraId="2A9E92B8" w14:textId="62DDC498" w:rsidR="001902B1" w:rsidRPr="00436F64" w:rsidRDefault="001902B1" w:rsidP="00E907B7">
            <w:pPr>
              <w:pStyle w:val="Compact"/>
              <w:rPr>
                <w:sz w:val="16"/>
                <w:szCs w:val="16"/>
              </w:rPr>
            </w:pPr>
            <w:r w:rsidRPr="00436F64">
              <w:rPr>
                <w:sz w:val="16"/>
                <w:szCs w:val="16"/>
              </w:rPr>
              <w:t>18-24</w:t>
            </w:r>
            <w:r w:rsidR="00E907B7">
              <w:rPr>
                <w:sz w:val="16"/>
                <w:szCs w:val="16"/>
              </w:rPr>
              <w:t xml:space="preserve"> years</w:t>
            </w:r>
          </w:p>
        </w:tc>
        <w:tc>
          <w:tcPr>
            <w:tcW w:w="808" w:type="dxa"/>
            <w:tcBorders>
              <w:top w:val="single" w:sz="4" w:space="0" w:color="auto"/>
              <w:bottom w:val="single" w:sz="2" w:space="0" w:color="auto"/>
            </w:tcBorders>
          </w:tcPr>
          <w:p w14:paraId="206F5BA3" w14:textId="04C342A5" w:rsidR="001902B1" w:rsidRPr="00436F64" w:rsidRDefault="001902B1" w:rsidP="00E907B7">
            <w:pPr>
              <w:pStyle w:val="Compact"/>
              <w:rPr>
                <w:sz w:val="16"/>
                <w:szCs w:val="16"/>
              </w:rPr>
            </w:pPr>
            <w:r w:rsidRPr="00436F64">
              <w:rPr>
                <w:sz w:val="16"/>
                <w:szCs w:val="16"/>
              </w:rPr>
              <w:t>25-34</w:t>
            </w:r>
            <w:r w:rsidR="00E907B7">
              <w:rPr>
                <w:sz w:val="16"/>
                <w:szCs w:val="16"/>
              </w:rPr>
              <w:t xml:space="preserve"> years</w:t>
            </w:r>
          </w:p>
        </w:tc>
        <w:tc>
          <w:tcPr>
            <w:tcW w:w="990" w:type="dxa"/>
            <w:tcBorders>
              <w:top w:val="single" w:sz="4" w:space="0" w:color="auto"/>
              <w:bottom w:val="single" w:sz="2" w:space="0" w:color="auto"/>
            </w:tcBorders>
          </w:tcPr>
          <w:p w14:paraId="6B1B37EE" w14:textId="362AF1F2" w:rsidR="001902B1" w:rsidRPr="00436F64" w:rsidRDefault="001902B1" w:rsidP="00E907B7">
            <w:pPr>
              <w:pStyle w:val="Compact"/>
              <w:rPr>
                <w:sz w:val="16"/>
                <w:szCs w:val="16"/>
              </w:rPr>
            </w:pPr>
            <w:r w:rsidRPr="00436F64">
              <w:rPr>
                <w:sz w:val="16"/>
                <w:szCs w:val="16"/>
              </w:rPr>
              <w:t>35-44</w:t>
            </w:r>
            <w:r w:rsidR="00E907B7">
              <w:rPr>
                <w:sz w:val="16"/>
                <w:szCs w:val="16"/>
              </w:rPr>
              <w:t xml:space="preserve"> years</w:t>
            </w:r>
          </w:p>
        </w:tc>
        <w:tc>
          <w:tcPr>
            <w:tcW w:w="990" w:type="dxa"/>
            <w:tcBorders>
              <w:top w:val="single" w:sz="4" w:space="0" w:color="auto"/>
              <w:bottom w:val="single" w:sz="2" w:space="0" w:color="auto"/>
            </w:tcBorders>
          </w:tcPr>
          <w:p w14:paraId="0E3D9CC0" w14:textId="1CC47FBE" w:rsidR="001902B1" w:rsidRPr="00436F64" w:rsidRDefault="001902B1" w:rsidP="00E907B7">
            <w:pPr>
              <w:pStyle w:val="Compact"/>
              <w:rPr>
                <w:sz w:val="16"/>
                <w:szCs w:val="16"/>
              </w:rPr>
            </w:pPr>
            <w:r w:rsidRPr="00436F64">
              <w:rPr>
                <w:sz w:val="16"/>
                <w:szCs w:val="16"/>
              </w:rPr>
              <w:t>45-54</w:t>
            </w:r>
            <w:r w:rsidR="00E907B7">
              <w:rPr>
                <w:sz w:val="16"/>
                <w:szCs w:val="16"/>
              </w:rPr>
              <w:t xml:space="preserve"> years</w:t>
            </w:r>
          </w:p>
        </w:tc>
        <w:tc>
          <w:tcPr>
            <w:tcW w:w="900" w:type="dxa"/>
            <w:tcBorders>
              <w:top w:val="single" w:sz="4" w:space="0" w:color="auto"/>
              <w:bottom w:val="single" w:sz="2" w:space="0" w:color="auto"/>
            </w:tcBorders>
          </w:tcPr>
          <w:p w14:paraId="6CB32BD1" w14:textId="333133E4" w:rsidR="001902B1" w:rsidRPr="00436F64" w:rsidRDefault="001902B1" w:rsidP="00E907B7">
            <w:pPr>
              <w:pStyle w:val="Compact"/>
              <w:rPr>
                <w:sz w:val="16"/>
                <w:szCs w:val="16"/>
              </w:rPr>
            </w:pPr>
            <w:r w:rsidRPr="00436F64">
              <w:rPr>
                <w:sz w:val="16"/>
                <w:szCs w:val="16"/>
              </w:rPr>
              <w:t>55-64</w:t>
            </w:r>
            <w:r w:rsidR="00E907B7">
              <w:rPr>
                <w:sz w:val="16"/>
                <w:szCs w:val="16"/>
              </w:rPr>
              <w:t xml:space="preserve"> years</w:t>
            </w:r>
          </w:p>
        </w:tc>
        <w:tc>
          <w:tcPr>
            <w:tcW w:w="810" w:type="dxa"/>
            <w:tcBorders>
              <w:top w:val="single" w:sz="4" w:space="0" w:color="auto"/>
              <w:bottom w:val="single" w:sz="2" w:space="0" w:color="auto"/>
            </w:tcBorders>
          </w:tcPr>
          <w:p w14:paraId="30A4E85D" w14:textId="6BA57BBA" w:rsidR="001902B1" w:rsidRPr="00436F64" w:rsidRDefault="001902B1" w:rsidP="00E907B7">
            <w:pPr>
              <w:pStyle w:val="Compact"/>
              <w:rPr>
                <w:sz w:val="16"/>
                <w:szCs w:val="16"/>
              </w:rPr>
            </w:pPr>
            <w:r w:rsidRPr="00436F64">
              <w:rPr>
                <w:sz w:val="16"/>
                <w:szCs w:val="16"/>
              </w:rPr>
              <w:t>65-74</w:t>
            </w:r>
            <w:r w:rsidR="00E907B7">
              <w:rPr>
                <w:sz w:val="16"/>
                <w:szCs w:val="16"/>
              </w:rPr>
              <w:t xml:space="preserve"> years</w:t>
            </w:r>
          </w:p>
        </w:tc>
        <w:tc>
          <w:tcPr>
            <w:tcW w:w="811" w:type="dxa"/>
            <w:tcBorders>
              <w:top w:val="single" w:sz="4" w:space="0" w:color="auto"/>
              <w:bottom w:val="single" w:sz="2" w:space="0" w:color="auto"/>
            </w:tcBorders>
          </w:tcPr>
          <w:p w14:paraId="4172FFF1" w14:textId="783401EA" w:rsidR="001902B1" w:rsidRPr="00436F64" w:rsidRDefault="001902B1" w:rsidP="00E907B7">
            <w:pPr>
              <w:pStyle w:val="Compact"/>
              <w:rPr>
                <w:sz w:val="16"/>
                <w:szCs w:val="16"/>
              </w:rPr>
            </w:pPr>
            <w:r w:rsidRPr="00436F64">
              <w:rPr>
                <w:sz w:val="16"/>
                <w:szCs w:val="16"/>
              </w:rPr>
              <w:t>75-84</w:t>
            </w:r>
            <w:r w:rsidR="00E907B7">
              <w:rPr>
                <w:sz w:val="16"/>
                <w:szCs w:val="16"/>
              </w:rPr>
              <w:t xml:space="preserve"> years</w:t>
            </w:r>
          </w:p>
        </w:tc>
        <w:tc>
          <w:tcPr>
            <w:tcW w:w="917" w:type="dxa"/>
            <w:tcBorders>
              <w:top w:val="single" w:sz="4" w:space="0" w:color="auto"/>
              <w:bottom w:val="single" w:sz="2" w:space="0" w:color="auto"/>
            </w:tcBorders>
          </w:tcPr>
          <w:p w14:paraId="73D19751" w14:textId="26237AB9" w:rsidR="001902B1" w:rsidRPr="00436F64" w:rsidRDefault="001902B1" w:rsidP="00E907B7">
            <w:pPr>
              <w:pStyle w:val="Compact"/>
              <w:rPr>
                <w:sz w:val="16"/>
                <w:szCs w:val="16"/>
              </w:rPr>
            </w:pPr>
            <w:r w:rsidRPr="00436F64">
              <w:rPr>
                <w:sz w:val="16"/>
                <w:szCs w:val="16"/>
              </w:rPr>
              <w:t>85+</w:t>
            </w:r>
            <w:r w:rsidR="00E907B7">
              <w:rPr>
                <w:sz w:val="16"/>
                <w:szCs w:val="16"/>
              </w:rPr>
              <w:t xml:space="preserve"> years</w:t>
            </w:r>
          </w:p>
        </w:tc>
      </w:tr>
      <w:tr w:rsidR="001902B1" w:rsidRPr="00436F64" w14:paraId="5193926C" w14:textId="77777777" w:rsidTr="00E64D22">
        <w:tc>
          <w:tcPr>
            <w:tcW w:w="1278" w:type="dxa"/>
            <w:tcBorders>
              <w:top w:val="single" w:sz="2" w:space="0" w:color="auto"/>
            </w:tcBorders>
          </w:tcPr>
          <w:p w14:paraId="7FB7A3F2" w14:textId="77777777" w:rsidR="001902B1" w:rsidRPr="00436F64" w:rsidRDefault="001902B1" w:rsidP="00E907B7">
            <w:pPr>
              <w:pStyle w:val="Compact"/>
              <w:rPr>
                <w:sz w:val="16"/>
                <w:szCs w:val="16"/>
              </w:rPr>
            </w:pPr>
          </w:p>
        </w:tc>
        <w:tc>
          <w:tcPr>
            <w:tcW w:w="1080" w:type="dxa"/>
            <w:tcBorders>
              <w:top w:val="single" w:sz="2" w:space="0" w:color="auto"/>
            </w:tcBorders>
          </w:tcPr>
          <w:p w14:paraId="4319671C" w14:textId="367FBEEA" w:rsidR="001902B1" w:rsidRPr="00436F64" w:rsidRDefault="001902B1" w:rsidP="00E907B7">
            <w:pPr>
              <w:pStyle w:val="Compact"/>
              <w:rPr>
                <w:sz w:val="16"/>
                <w:szCs w:val="16"/>
              </w:rPr>
            </w:pPr>
            <w:r w:rsidRPr="00436F64">
              <w:rPr>
                <w:sz w:val="16"/>
                <w:szCs w:val="16"/>
              </w:rPr>
              <w:t>(</w:t>
            </w:r>
            <w:r w:rsidR="00E907B7" w:rsidRPr="00E22BC9">
              <w:rPr>
                <w:i/>
                <w:sz w:val="16"/>
                <w:szCs w:val="16"/>
              </w:rPr>
              <w:t>N</w:t>
            </w:r>
            <w:r>
              <w:rPr>
                <w:sz w:val="16"/>
                <w:szCs w:val="16"/>
              </w:rPr>
              <w:t xml:space="preserve"> </w:t>
            </w:r>
            <w:r w:rsidRPr="00436F64">
              <w:rPr>
                <w:sz w:val="16"/>
                <w:szCs w:val="16"/>
              </w:rPr>
              <w:t>=</w:t>
            </w:r>
            <w:r>
              <w:rPr>
                <w:sz w:val="16"/>
                <w:szCs w:val="16"/>
              </w:rPr>
              <w:t xml:space="preserve"> </w:t>
            </w:r>
            <w:r w:rsidRPr="00436F64">
              <w:rPr>
                <w:sz w:val="16"/>
                <w:szCs w:val="16"/>
              </w:rPr>
              <w:t>341</w:t>
            </w:r>
            <w:r w:rsidR="00E907B7">
              <w:rPr>
                <w:sz w:val="16"/>
                <w:szCs w:val="16"/>
              </w:rPr>
              <w:t>,</w:t>
            </w:r>
            <w:r w:rsidRPr="00436F64">
              <w:rPr>
                <w:sz w:val="16"/>
                <w:szCs w:val="16"/>
              </w:rPr>
              <w:t>956)</w:t>
            </w:r>
          </w:p>
        </w:tc>
        <w:tc>
          <w:tcPr>
            <w:tcW w:w="992" w:type="dxa"/>
            <w:tcBorders>
              <w:top w:val="single" w:sz="2" w:space="0" w:color="auto"/>
            </w:tcBorders>
          </w:tcPr>
          <w:p w14:paraId="4095821A" w14:textId="05F125C4" w:rsidR="001902B1" w:rsidRPr="00436F64" w:rsidRDefault="001902B1" w:rsidP="00E907B7">
            <w:pPr>
              <w:pStyle w:val="Compact"/>
              <w:rPr>
                <w:sz w:val="16"/>
                <w:szCs w:val="16"/>
              </w:rPr>
            </w:pPr>
            <w:r w:rsidRPr="00F04CFA">
              <w:rPr>
                <w:i/>
                <w:sz w:val="16"/>
                <w:szCs w:val="16"/>
              </w:rPr>
              <w:t>(</w:t>
            </w:r>
            <w:commentRangeStart w:id="83"/>
            <w:r w:rsidR="00E907B7">
              <w:rPr>
                <w:i/>
                <w:sz w:val="16"/>
                <w:szCs w:val="16"/>
              </w:rPr>
              <w:t>n</w:t>
            </w:r>
            <w:commentRangeEnd w:id="83"/>
            <w:r w:rsidR="00E907B7">
              <w:rPr>
                <w:rStyle w:val="CommentReference"/>
                <w:lang w:val="en-US" w:eastAsia="en-US"/>
              </w:rPr>
              <w:commentReference w:id="83"/>
            </w:r>
            <w:r w:rsidR="00E907B7">
              <w:rPr>
                <w:i/>
                <w:sz w:val="16"/>
                <w:szCs w:val="16"/>
              </w:rPr>
              <w:t xml:space="preserve"> </w:t>
            </w:r>
            <w:r w:rsidRPr="00F04CFA">
              <w:rPr>
                <w:i/>
                <w:sz w:val="16"/>
                <w:szCs w:val="16"/>
              </w:rPr>
              <w:t>=</w:t>
            </w:r>
            <w:r>
              <w:rPr>
                <w:sz w:val="16"/>
                <w:szCs w:val="16"/>
              </w:rPr>
              <w:t xml:space="preserve"> </w:t>
            </w:r>
            <w:r w:rsidRPr="00436F64">
              <w:rPr>
                <w:sz w:val="16"/>
                <w:szCs w:val="16"/>
              </w:rPr>
              <w:t>64</w:t>
            </w:r>
            <w:r w:rsidR="00E907B7">
              <w:rPr>
                <w:sz w:val="16"/>
                <w:szCs w:val="16"/>
              </w:rPr>
              <w:t>,</w:t>
            </w:r>
            <w:r w:rsidRPr="00436F64">
              <w:rPr>
                <w:sz w:val="16"/>
                <w:szCs w:val="16"/>
              </w:rPr>
              <w:t>648)</w:t>
            </w:r>
          </w:p>
        </w:tc>
        <w:tc>
          <w:tcPr>
            <w:tcW w:w="808" w:type="dxa"/>
            <w:tcBorders>
              <w:top w:val="single" w:sz="2" w:space="0" w:color="auto"/>
            </w:tcBorders>
          </w:tcPr>
          <w:p w14:paraId="42ACEC9F" w14:textId="68570DB3"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47</w:t>
            </w:r>
            <w:r w:rsidR="00E907B7">
              <w:rPr>
                <w:sz w:val="16"/>
                <w:szCs w:val="16"/>
              </w:rPr>
              <w:t>,</w:t>
            </w:r>
            <w:r w:rsidRPr="00436F64">
              <w:rPr>
                <w:sz w:val="16"/>
                <w:szCs w:val="16"/>
              </w:rPr>
              <w:t>249)</w:t>
            </w:r>
          </w:p>
        </w:tc>
        <w:tc>
          <w:tcPr>
            <w:tcW w:w="990" w:type="dxa"/>
            <w:tcBorders>
              <w:top w:val="single" w:sz="2" w:space="0" w:color="auto"/>
            </w:tcBorders>
          </w:tcPr>
          <w:p w14:paraId="7EFE6D0B" w14:textId="11E9B0C7"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55</w:t>
            </w:r>
            <w:r w:rsidR="00E907B7">
              <w:rPr>
                <w:sz w:val="16"/>
                <w:szCs w:val="16"/>
              </w:rPr>
              <w:t>,</w:t>
            </w:r>
            <w:r w:rsidRPr="00436F64">
              <w:rPr>
                <w:sz w:val="16"/>
                <w:szCs w:val="16"/>
              </w:rPr>
              <w:t>241)</w:t>
            </w:r>
          </w:p>
        </w:tc>
        <w:tc>
          <w:tcPr>
            <w:tcW w:w="990" w:type="dxa"/>
            <w:tcBorders>
              <w:top w:val="single" w:sz="2" w:space="0" w:color="auto"/>
            </w:tcBorders>
          </w:tcPr>
          <w:p w14:paraId="01AA44AC" w14:textId="675C03B1" w:rsidR="001902B1" w:rsidRPr="00436F64" w:rsidRDefault="001902B1" w:rsidP="00E907B7">
            <w:pPr>
              <w:pStyle w:val="Compact"/>
              <w:rPr>
                <w:sz w:val="16"/>
                <w:szCs w:val="16"/>
              </w:rPr>
            </w:pPr>
            <w:r w:rsidRPr="00F04CFA">
              <w:rPr>
                <w:i/>
                <w:sz w:val="16"/>
                <w:szCs w:val="16"/>
              </w:rPr>
              <w:t>(</w:t>
            </w:r>
            <w:r w:rsidR="00E907B7">
              <w:rPr>
                <w:i/>
                <w:sz w:val="16"/>
                <w:szCs w:val="16"/>
              </w:rPr>
              <w:t xml:space="preserve">n </w:t>
            </w:r>
            <w:r w:rsidRPr="00F04CFA">
              <w:rPr>
                <w:i/>
                <w:sz w:val="16"/>
                <w:szCs w:val="16"/>
              </w:rPr>
              <w:t>=</w:t>
            </w:r>
            <w:r>
              <w:rPr>
                <w:sz w:val="16"/>
                <w:szCs w:val="16"/>
              </w:rPr>
              <w:t xml:space="preserve"> </w:t>
            </w:r>
            <w:r w:rsidRPr="00436F64">
              <w:rPr>
                <w:sz w:val="16"/>
                <w:szCs w:val="16"/>
              </w:rPr>
              <w:t>57</w:t>
            </w:r>
            <w:r w:rsidR="00E907B7">
              <w:rPr>
                <w:sz w:val="16"/>
                <w:szCs w:val="16"/>
              </w:rPr>
              <w:t>,</w:t>
            </w:r>
            <w:r w:rsidRPr="00436F64">
              <w:rPr>
                <w:sz w:val="16"/>
                <w:szCs w:val="16"/>
              </w:rPr>
              <w:t>259)</w:t>
            </w:r>
          </w:p>
        </w:tc>
        <w:tc>
          <w:tcPr>
            <w:tcW w:w="900" w:type="dxa"/>
            <w:tcBorders>
              <w:top w:val="single" w:sz="2" w:space="0" w:color="auto"/>
            </w:tcBorders>
          </w:tcPr>
          <w:p w14:paraId="7C192FC1" w14:textId="41D2DA06"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63</w:t>
            </w:r>
            <w:r w:rsidR="00E907B7">
              <w:rPr>
                <w:sz w:val="16"/>
                <w:szCs w:val="16"/>
              </w:rPr>
              <w:t>,</w:t>
            </w:r>
            <w:r w:rsidRPr="00436F64">
              <w:rPr>
                <w:sz w:val="16"/>
                <w:szCs w:val="16"/>
              </w:rPr>
              <w:t>113)</w:t>
            </w:r>
          </w:p>
        </w:tc>
        <w:tc>
          <w:tcPr>
            <w:tcW w:w="810" w:type="dxa"/>
            <w:tcBorders>
              <w:top w:val="single" w:sz="2" w:space="0" w:color="auto"/>
            </w:tcBorders>
          </w:tcPr>
          <w:p w14:paraId="6D4A04EF" w14:textId="07809455"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40</w:t>
            </w:r>
            <w:r w:rsidR="00E907B7">
              <w:rPr>
                <w:i/>
                <w:sz w:val="16"/>
                <w:szCs w:val="16"/>
              </w:rPr>
              <w:t>,</w:t>
            </w:r>
            <w:r w:rsidRPr="00436F64">
              <w:rPr>
                <w:sz w:val="16"/>
                <w:szCs w:val="16"/>
              </w:rPr>
              <w:t>881)</w:t>
            </w:r>
          </w:p>
        </w:tc>
        <w:tc>
          <w:tcPr>
            <w:tcW w:w="811" w:type="dxa"/>
            <w:tcBorders>
              <w:top w:val="single" w:sz="2" w:space="0" w:color="auto"/>
            </w:tcBorders>
          </w:tcPr>
          <w:p w14:paraId="4BAC39F0" w14:textId="3B39EB3E"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12</w:t>
            </w:r>
            <w:r w:rsidR="00E907B7">
              <w:rPr>
                <w:sz w:val="16"/>
                <w:szCs w:val="16"/>
              </w:rPr>
              <w:t>,</w:t>
            </w:r>
            <w:r w:rsidRPr="00436F64">
              <w:rPr>
                <w:sz w:val="16"/>
                <w:szCs w:val="16"/>
              </w:rPr>
              <w:t>029)</w:t>
            </w:r>
          </w:p>
        </w:tc>
        <w:tc>
          <w:tcPr>
            <w:tcW w:w="917" w:type="dxa"/>
            <w:tcBorders>
              <w:top w:val="single" w:sz="2" w:space="0" w:color="auto"/>
            </w:tcBorders>
          </w:tcPr>
          <w:p w14:paraId="2937826F" w14:textId="1855A86E" w:rsidR="001902B1" w:rsidRPr="00436F64" w:rsidRDefault="001902B1" w:rsidP="00E907B7">
            <w:pPr>
              <w:pStyle w:val="Compact"/>
              <w:rPr>
                <w:sz w:val="16"/>
                <w:szCs w:val="16"/>
              </w:rPr>
            </w:pPr>
            <w:r w:rsidRPr="00436F64">
              <w:rPr>
                <w:sz w:val="16"/>
                <w:szCs w:val="16"/>
              </w:rPr>
              <w:t>(</w:t>
            </w:r>
            <w:r w:rsidR="00E907B7">
              <w:rPr>
                <w:i/>
                <w:sz w:val="16"/>
                <w:szCs w:val="16"/>
              </w:rPr>
              <w:t xml:space="preserve">n </w:t>
            </w:r>
            <w:r w:rsidRPr="00436F64">
              <w:rPr>
                <w:sz w:val="16"/>
                <w:szCs w:val="16"/>
              </w:rPr>
              <w:t>=</w:t>
            </w:r>
            <w:r>
              <w:rPr>
                <w:sz w:val="16"/>
                <w:szCs w:val="16"/>
              </w:rPr>
              <w:t xml:space="preserve"> </w:t>
            </w:r>
            <w:r w:rsidRPr="00436F64">
              <w:rPr>
                <w:sz w:val="16"/>
                <w:szCs w:val="16"/>
              </w:rPr>
              <w:t>1</w:t>
            </w:r>
            <w:r w:rsidR="00E907B7">
              <w:rPr>
                <w:sz w:val="16"/>
                <w:szCs w:val="16"/>
              </w:rPr>
              <w:t>,</w:t>
            </w:r>
            <w:r w:rsidRPr="00436F64">
              <w:rPr>
                <w:sz w:val="16"/>
                <w:szCs w:val="16"/>
              </w:rPr>
              <w:t>536)</w:t>
            </w:r>
          </w:p>
        </w:tc>
      </w:tr>
      <w:tr w:rsidR="001902B1" w:rsidRPr="00436F64" w14:paraId="649F3149" w14:textId="77777777" w:rsidTr="00E907B7">
        <w:tc>
          <w:tcPr>
            <w:tcW w:w="1278" w:type="dxa"/>
            <w:shd w:val="clear" w:color="auto" w:fill="D9D9D9" w:themeFill="background1" w:themeFillShade="D9"/>
          </w:tcPr>
          <w:p w14:paraId="2565189F" w14:textId="77777777" w:rsidR="001902B1" w:rsidRPr="00436F64" w:rsidRDefault="001902B1" w:rsidP="00E907B7">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E907B7">
            <w:pPr>
              <w:pStyle w:val="Compact"/>
              <w:rPr>
                <w:sz w:val="16"/>
                <w:szCs w:val="16"/>
              </w:rPr>
            </w:pPr>
          </w:p>
        </w:tc>
      </w:tr>
      <w:tr w:rsidR="001902B1" w:rsidRPr="00436F64" w14:paraId="4D6AE4B8" w14:textId="77777777" w:rsidTr="00E907B7">
        <w:tc>
          <w:tcPr>
            <w:tcW w:w="1278" w:type="dxa"/>
          </w:tcPr>
          <w:p w14:paraId="4A32A6F1" w14:textId="77777777" w:rsidR="001902B1" w:rsidRPr="00436F64" w:rsidRDefault="001902B1" w:rsidP="00E907B7">
            <w:pPr>
              <w:pStyle w:val="Compact"/>
              <w:rPr>
                <w:sz w:val="16"/>
                <w:szCs w:val="16"/>
              </w:rPr>
            </w:pPr>
            <w:r w:rsidRPr="00436F64">
              <w:rPr>
                <w:sz w:val="16"/>
                <w:szCs w:val="16"/>
              </w:rPr>
              <w:t>Female</w:t>
            </w:r>
          </w:p>
        </w:tc>
        <w:tc>
          <w:tcPr>
            <w:tcW w:w="1080" w:type="dxa"/>
          </w:tcPr>
          <w:p w14:paraId="143B5B32" w14:textId="77777777" w:rsidR="001902B1" w:rsidRPr="00436F64" w:rsidRDefault="001902B1" w:rsidP="00E907B7">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E907B7">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E907B7">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E907B7">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E907B7">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E907B7">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E907B7">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E907B7">
            <w:pPr>
              <w:pStyle w:val="Compact"/>
              <w:rPr>
                <w:sz w:val="16"/>
                <w:szCs w:val="16"/>
              </w:rPr>
            </w:pPr>
            <w:r w:rsidRPr="00436F64">
              <w:rPr>
                <w:sz w:val="16"/>
                <w:szCs w:val="16"/>
              </w:rPr>
              <w:t>6141 (51.1%)</w:t>
            </w:r>
          </w:p>
        </w:tc>
        <w:tc>
          <w:tcPr>
            <w:tcW w:w="917" w:type="dxa"/>
          </w:tcPr>
          <w:p w14:paraId="173AFF90" w14:textId="77777777" w:rsidR="001902B1" w:rsidRPr="00436F64" w:rsidRDefault="001902B1" w:rsidP="00E907B7">
            <w:pPr>
              <w:pStyle w:val="Compact"/>
              <w:rPr>
                <w:sz w:val="16"/>
                <w:szCs w:val="16"/>
              </w:rPr>
            </w:pPr>
            <w:r w:rsidRPr="00436F64">
              <w:rPr>
                <w:sz w:val="16"/>
                <w:szCs w:val="16"/>
              </w:rPr>
              <w:t>832 (54.2%)</w:t>
            </w:r>
          </w:p>
        </w:tc>
      </w:tr>
      <w:tr w:rsidR="001902B1" w:rsidRPr="00436F64" w14:paraId="136E68C2" w14:textId="77777777" w:rsidTr="00E907B7">
        <w:tc>
          <w:tcPr>
            <w:tcW w:w="1278" w:type="dxa"/>
          </w:tcPr>
          <w:p w14:paraId="18D54388" w14:textId="77777777" w:rsidR="001902B1" w:rsidRPr="00436F64" w:rsidRDefault="001902B1" w:rsidP="00E907B7">
            <w:pPr>
              <w:pStyle w:val="Compact"/>
              <w:rPr>
                <w:sz w:val="16"/>
                <w:szCs w:val="16"/>
              </w:rPr>
            </w:pPr>
            <w:r w:rsidRPr="00436F64">
              <w:rPr>
                <w:sz w:val="16"/>
                <w:szCs w:val="16"/>
              </w:rPr>
              <w:t>Male</w:t>
            </w:r>
          </w:p>
        </w:tc>
        <w:tc>
          <w:tcPr>
            <w:tcW w:w="1080" w:type="dxa"/>
          </w:tcPr>
          <w:p w14:paraId="488C8655" w14:textId="77777777" w:rsidR="001902B1" w:rsidRPr="00436F64" w:rsidRDefault="001902B1" w:rsidP="00E907B7">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E907B7">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E907B7">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E907B7">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E907B7">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E907B7">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E907B7">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E907B7">
            <w:pPr>
              <w:pStyle w:val="Compact"/>
              <w:rPr>
                <w:sz w:val="16"/>
                <w:szCs w:val="16"/>
              </w:rPr>
            </w:pPr>
            <w:r w:rsidRPr="00436F64">
              <w:rPr>
                <w:sz w:val="16"/>
                <w:szCs w:val="16"/>
              </w:rPr>
              <w:t>5807 (48.3%)</w:t>
            </w:r>
          </w:p>
        </w:tc>
        <w:tc>
          <w:tcPr>
            <w:tcW w:w="917" w:type="dxa"/>
          </w:tcPr>
          <w:p w14:paraId="07AD0390" w14:textId="77777777" w:rsidR="001902B1" w:rsidRPr="00436F64" w:rsidRDefault="001902B1" w:rsidP="00E907B7">
            <w:pPr>
              <w:pStyle w:val="Compact"/>
              <w:rPr>
                <w:sz w:val="16"/>
                <w:szCs w:val="16"/>
              </w:rPr>
            </w:pPr>
            <w:r w:rsidRPr="00436F64">
              <w:rPr>
                <w:sz w:val="16"/>
                <w:szCs w:val="16"/>
              </w:rPr>
              <w:t>659 (42.9%)</w:t>
            </w:r>
          </w:p>
        </w:tc>
      </w:tr>
      <w:tr w:rsidR="001902B1" w:rsidRPr="00436F64" w14:paraId="3D1B63E5" w14:textId="77777777" w:rsidTr="00E907B7">
        <w:tc>
          <w:tcPr>
            <w:tcW w:w="1278" w:type="dxa"/>
          </w:tcPr>
          <w:p w14:paraId="0DB58BDC" w14:textId="77777777" w:rsidR="001902B1" w:rsidRPr="00436F64" w:rsidRDefault="001902B1" w:rsidP="00E907B7">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E907B7">
            <w:pPr>
              <w:pStyle w:val="Compact"/>
              <w:rPr>
                <w:sz w:val="16"/>
                <w:szCs w:val="16"/>
              </w:rPr>
            </w:pPr>
            <w:r w:rsidRPr="00436F64">
              <w:rPr>
                <w:sz w:val="16"/>
                <w:szCs w:val="16"/>
              </w:rPr>
              <w:t>819 (0.2%)</w:t>
            </w:r>
          </w:p>
        </w:tc>
        <w:tc>
          <w:tcPr>
            <w:tcW w:w="992" w:type="dxa"/>
          </w:tcPr>
          <w:p w14:paraId="40869084" w14:textId="77777777" w:rsidR="001902B1" w:rsidRPr="00436F64" w:rsidRDefault="001902B1" w:rsidP="00E907B7">
            <w:pPr>
              <w:pStyle w:val="Compact"/>
              <w:rPr>
                <w:sz w:val="16"/>
                <w:szCs w:val="16"/>
              </w:rPr>
            </w:pPr>
            <w:r w:rsidRPr="00436F64">
              <w:rPr>
                <w:sz w:val="16"/>
                <w:szCs w:val="16"/>
              </w:rPr>
              <w:t>268 (0.4%)</w:t>
            </w:r>
          </w:p>
        </w:tc>
        <w:tc>
          <w:tcPr>
            <w:tcW w:w="808" w:type="dxa"/>
          </w:tcPr>
          <w:p w14:paraId="0562DBB1" w14:textId="77777777" w:rsidR="001902B1" w:rsidRPr="00436F64" w:rsidRDefault="001902B1" w:rsidP="00E907B7">
            <w:pPr>
              <w:pStyle w:val="Compact"/>
              <w:rPr>
                <w:sz w:val="16"/>
                <w:szCs w:val="16"/>
              </w:rPr>
            </w:pPr>
            <w:r w:rsidRPr="00436F64">
              <w:rPr>
                <w:sz w:val="16"/>
                <w:szCs w:val="16"/>
              </w:rPr>
              <w:t>63 (0.1%)</w:t>
            </w:r>
          </w:p>
        </w:tc>
        <w:tc>
          <w:tcPr>
            <w:tcW w:w="990" w:type="dxa"/>
          </w:tcPr>
          <w:p w14:paraId="3C92D092" w14:textId="77777777" w:rsidR="001902B1" w:rsidRPr="00436F64" w:rsidRDefault="001902B1" w:rsidP="00E907B7">
            <w:pPr>
              <w:pStyle w:val="Compact"/>
              <w:rPr>
                <w:sz w:val="16"/>
                <w:szCs w:val="16"/>
              </w:rPr>
            </w:pPr>
            <w:r w:rsidRPr="00436F64">
              <w:rPr>
                <w:sz w:val="16"/>
                <w:szCs w:val="16"/>
              </w:rPr>
              <w:t>92 (0.2%)</w:t>
            </w:r>
          </w:p>
        </w:tc>
        <w:tc>
          <w:tcPr>
            <w:tcW w:w="990" w:type="dxa"/>
          </w:tcPr>
          <w:p w14:paraId="67583E83" w14:textId="77777777" w:rsidR="001902B1" w:rsidRPr="00436F64" w:rsidRDefault="001902B1" w:rsidP="00E907B7">
            <w:pPr>
              <w:pStyle w:val="Compact"/>
              <w:rPr>
                <w:sz w:val="16"/>
                <w:szCs w:val="16"/>
              </w:rPr>
            </w:pPr>
            <w:r w:rsidRPr="00436F64">
              <w:rPr>
                <w:sz w:val="16"/>
                <w:szCs w:val="16"/>
              </w:rPr>
              <w:t>163 (0.3%)</w:t>
            </w:r>
          </w:p>
        </w:tc>
        <w:tc>
          <w:tcPr>
            <w:tcW w:w="900" w:type="dxa"/>
          </w:tcPr>
          <w:p w14:paraId="3F6320C0" w14:textId="77777777" w:rsidR="001902B1" w:rsidRPr="00436F64" w:rsidRDefault="001902B1" w:rsidP="00E907B7">
            <w:pPr>
              <w:pStyle w:val="Compact"/>
              <w:rPr>
                <w:sz w:val="16"/>
                <w:szCs w:val="16"/>
              </w:rPr>
            </w:pPr>
            <w:r w:rsidRPr="00436F64">
              <w:rPr>
                <w:sz w:val="16"/>
                <w:szCs w:val="16"/>
              </w:rPr>
              <w:t>136 (0.2%)</w:t>
            </w:r>
          </w:p>
        </w:tc>
        <w:tc>
          <w:tcPr>
            <w:tcW w:w="810" w:type="dxa"/>
          </w:tcPr>
          <w:p w14:paraId="58EC3493" w14:textId="77777777" w:rsidR="001902B1" w:rsidRPr="00436F64" w:rsidRDefault="001902B1" w:rsidP="00E907B7">
            <w:pPr>
              <w:pStyle w:val="Compact"/>
              <w:rPr>
                <w:sz w:val="16"/>
                <w:szCs w:val="16"/>
              </w:rPr>
            </w:pPr>
            <w:r w:rsidRPr="00436F64">
              <w:rPr>
                <w:sz w:val="16"/>
                <w:szCs w:val="16"/>
              </w:rPr>
              <w:t>63 (0.2%)</w:t>
            </w:r>
          </w:p>
        </w:tc>
        <w:tc>
          <w:tcPr>
            <w:tcW w:w="811" w:type="dxa"/>
          </w:tcPr>
          <w:p w14:paraId="78A9C889" w14:textId="77777777" w:rsidR="001902B1" w:rsidRPr="00436F64" w:rsidRDefault="001902B1" w:rsidP="00E907B7">
            <w:pPr>
              <w:pStyle w:val="Compact"/>
              <w:rPr>
                <w:sz w:val="16"/>
                <w:szCs w:val="16"/>
              </w:rPr>
            </w:pPr>
            <w:r w:rsidRPr="00436F64">
              <w:rPr>
                <w:sz w:val="16"/>
                <w:szCs w:val="16"/>
              </w:rPr>
              <w:t>14 (0.1%)</w:t>
            </w:r>
          </w:p>
        </w:tc>
        <w:tc>
          <w:tcPr>
            <w:tcW w:w="917" w:type="dxa"/>
          </w:tcPr>
          <w:p w14:paraId="247F2782" w14:textId="77777777" w:rsidR="001902B1" w:rsidRPr="00436F64" w:rsidRDefault="001902B1" w:rsidP="00E907B7">
            <w:pPr>
              <w:pStyle w:val="Compact"/>
              <w:rPr>
                <w:sz w:val="16"/>
                <w:szCs w:val="16"/>
              </w:rPr>
            </w:pPr>
            <w:r w:rsidRPr="00436F64">
              <w:rPr>
                <w:sz w:val="16"/>
                <w:szCs w:val="16"/>
              </w:rPr>
              <w:t>20 (1.3%)</w:t>
            </w:r>
          </w:p>
        </w:tc>
      </w:tr>
      <w:tr w:rsidR="001902B1" w:rsidRPr="00436F64" w14:paraId="24259F54" w14:textId="77777777" w:rsidTr="00E907B7">
        <w:tc>
          <w:tcPr>
            <w:tcW w:w="1278" w:type="dxa"/>
          </w:tcPr>
          <w:p w14:paraId="5ED40E79" w14:textId="77777777" w:rsidR="001902B1" w:rsidRPr="00436F64" w:rsidRDefault="001902B1" w:rsidP="00E907B7">
            <w:pPr>
              <w:pStyle w:val="Compact"/>
              <w:rPr>
                <w:sz w:val="16"/>
                <w:szCs w:val="16"/>
              </w:rPr>
            </w:pPr>
            <w:r w:rsidRPr="00436F64">
              <w:rPr>
                <w:sz w:val="16"/>
                <w:szCs w:val="16"/>
              </w:rPr>
              <w:t>Missing</w:t>
            </w:r>
          </w:p>
        </w:tc>
        <w:tc>
          <w:tcPr>
            <w:tcW w:w="1080" w:type="dxa"/>
          </w:tcPr>
          <w:p w14:paraId="083C2056" w14:textId="77777777" w:rsidR="001902B1" w:rsidRPr="00436F64" w:rsidRDefault="001902B1" w:rsidP="00E907B7">
            <w:pPr>
              <w:pStyle w:val="Compact"/>
              <w:rPr>
                <w:sz w:val="16"/>
                <w:szCs w:val="16"/>
              </w:rPr>
            </w:pPr>
            <w:r w:rsidRPr="00436F64">
              <w:rPr>
                <w:sz w:val="16"/>
                <w:szCs w:val="16"/>
              </w:rPr>
              <w:t>3287 (1.0%)</w:t>
            </w:r>
          </w:p>
        </w:tc>
        <w:tc>
          <w:tcPr>
            <w:tcW w:w="992" w:type="dxa"/>
          </w:tcPr>
          <w:p w14:paraId="05B137B2" w14:textId="77777777" w:rsidR="001902B1" w:rsidRPr="00436F64" w:rsidRDefault="001902B1" w:rsidP="00E907B7">
            <w:pPr>
              <w:pStyle w:val="Compact"/>
              <w:rPr>
                <w:sz w:val="16"/>
                <w:szCs w:val="16"/>
              </w:rPr>
            </w:pPr>
            <w:r w:rsidRPr="00436F64">
              <w:rPr>
                <w:sz w:val="16"/>
                <w:szCs w:val="16"/>
              </w:rPr>
              <w:t>1343 (2.1%)</w:t>
            </w:r>
          </w:p>
        </w:tc>
        <w:tc>
          <w:tcPr>
            <w:tcW w:w="808" w:type="dxa"/>
          </w:tcPr>
          <w:p w14:paraId="7AB260D5" w14:textId="77777777" w:rsidR="001902B1" w:rsidRPr="00436F64" w:rsidRDefault="001902B1" w:rsidP="00E907B7">
            <w:pPr>
              <w:pStyle w:val="Compact"/>
              <w:rPr>
                <w:sz w:val="16"/>
                <w:szCs w:val="16"/>
              </w:rPr>
            </w:pPr>
            <w:r w:rsidRPr="00436F64">
              <w:rPr>
                <w:sz w:val="16"/>
                <w:szCs w:val="16"/>
              </w:rPr>
              <w:t>415 (0.9%)</w:t>
            </w:r>
          </w:p>
        </w:tc>
        <w:tc>
          <w:tcPr>
            <w:tcW w:w="990" w:type="dxa"/>
          </w:tcPr>
          <w:p w14:paraId="2839BBEC" w14:textId="77777777" w:rsidR="001902B1" w:rsidRPr="00436F64" w:rsidRDefault="001902B1" w:rsidP="00E907B7">
            <w:pPr>
              <w:pStyle w:val="Compact"/>
              <w:rPr>
                <w:sz w:val="16"/>
                <w:szCs w:val="16"/>
              </w:rPr>
            </w:pPr>
            <w:r w:rsidRPr="00436F64">
              <w:rPr>
                <w:sz w:val="16"/>
                <w:szCs w:val="16"/>
              </w:rPr>
              <w:t>362 (0.7%)</w:t>
            </w:r>
          </w:p>
        </w:tc>
        <w:tc>
          <w:tcPr>
            <w:tcW w:w="990" w:type="dxa"/>
          </w:tcPr>
          <w:p w14:paraId="49EB1FFB" w14:textId="77777777" w:rsidR="001902B1" w:rsidRPr="00436F64" w:rsidRDefault="001902B1" w:rsidP="00E907B7">
            <w:pPr>
              <w:pStyle w:val="Compact"/>
              <w:rPr>
                <w:sz w:val="16"/>
                <w:szCs w:val="16"/>
              </w:rPr>
            </w:pPr>
            <w:r w:rsidRPr="00436F64">
              <w:rPr>
                <w:sz w:val="16"/>
                <w:szCs w:val="16"/>
              </w:rPr>
              <w:t>391 (0.7%)</w:t>
            </w:r>
          </w:p>
        </w:tc>
        <w:tc>
          <w:tcPr>
            <w:tcW w:w="900" w:type="dxa"/>
          </w:tcPr>
          <w:p w14:paraId="5C36B274" w14:textId="77777777" w:rsidR="001902B1" w:rsidRPr="00436F64" w:rsidRDefault="001902B1" w:rsidP="00E907B7">
            <w:pPr>
              <w:pStyle w:val="Compact"/>
              <w:rPr>
                <w:sz w:val="16"/>
                <w:szCs w:val="16"/>
              </w:rPr>
            </w:pPr>
            <w:r w:rsidRPr="00436F64">
              <w:rPr>
                <w:sz w:val="16"/>
                <w:szCs w:val="16"/>
              </w:rPr>
              <w:t>421 (0.7%)</w:t>
            </w:r>
          </w:p>
        </w:tc>
        <w:tc>
          <w:tcPr>
            <w:tcW w:w="810" w:type="dxa"/>
          </w:tcPr>
          <w:p w14:paraId="3968F6EA" w14:textId="77777777" w:rsidR="001902B1" w:rsidRPr="00436F64" w:rsidRDefault="001902B1" w:rsidP="00E907B7">
            <w:pPr>
              <w:pStyle w:val="Compact"/>
              <w:rPr>
                <w:sz w:val="16"/>
                <w:szCs w:val="16"/>
              </w:rPr>
            </w:pPr>
            <w:r w:rsidRPr="00436F64">
              <w:rPr>
                <w:sz w:val="16"/>
                <w:szCs w:val="16"/>
              </w:rPr>
              <w:t>263 (0.6%)</w:t>
            </w:r>
          </w:p>
        </w:tc>
        <w:tc>
          <w:tcPr>
            <w:tcW w:w="811" w:type="dxa"/>
          </w:tcPr>
          <w:p w14:paraId="0AD542A2" w14:textId="77777777" w:rsidR="001902B1" w:rsidRPr="00436F64" w:rsidRDefault="001902B1" w:rsidP="00E907B7">
            <w:pPr>
              <w:pStyle w:val="Compact"/>
              <w:rPr>
                <w:sz w:val="16"/>
                <w:szCs w:val="16"/>
              </w:rPr>
            </w:pPr>
            <w:r w:rsidRPr="00436F64">
              <w:rPr>
                <w:sz w:val="16"/>
                <w:szCs w:val="16"/>
              </w:rPr>
              <w:t>67 (0.6%)</w:t>
            </w:r>
          </w:p>
        </w:tc>
        <w:tc>
          <w:tcPr>
            <w:tcW w:w="917" w:type="dxa"/>
          </w:tcPr>
          <w:p w14:paraId="3269E93D" w14:textId="77777777" w:rsidR="001902B1" w:rsidRPr="00436F64" w:rsidRDefault="001902B1" w:rsidP="00E907B7">
            <w:pPr>
              <w:pStyle w:val="Compact"/>
              <w:rPr>
                <w:sz w:val="16"/>
                <w:szCs w:val="16"/>
              </w:rPr>
            </w:pPr>
            <w:r w:rsidRPr="00436F64">
              <w:rPr>
                <w:sz w:val="16"/>
                <w:szCs w:val="16"/>
              </w:rPr>
              <w:t>25 (1.6%)</w:t>
            </w:r>
          </w:p>
        </w:tc>
      </w:tr>
      <w:tr w:rsidR="001902B1" w:rsidRPr="00436F64" w14:paraId="59E6A1A1" w14:textId="77777777" w:rsidTr="00E907B7">
        <w:tc>
          <w:tcPr>
            <w:tcW w:w="1278" w:type="dxa"/>
            <w:shd w:val="clear" w:color="auto" w:fill="D9D9D9" w:themeFill="background1" w:themeFillShade="D9"/>
          </w:tcPr>
          <w:p w14:paraId="525E2F02" w14:textId="77777777" w:rsidR="001902B1" w:rsidRPr="00436F64" w:rsidRDefault="001902B1" w:rsidP="00E907B7">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E907B7">
            <w:pPr>
              <w:pStyle w:val="Compact"/>
              <w:rPr>
                <w:sz w:val="16"/>
                <w:szCs w:val="16"/>
              </w:rPr>
            </w:pPr>
          </w:p>
        </w:tc>
      </w:tr>
      <w:tr w:rsidR="001902B1" w:rsidRPr="00436F64" w14:paraId="0D765235" w14:textId="77777777" w:rsidTr="00E907B7">
        <w:tc>
          <w:tcPr>
            <w:tcW w:w="1278" w:type="dxa"/>
          </w:tcPr>
          <w:p w14:paraId="7FD3723B" w14:textId="77777777" w:rsidR="001902B1" w:rsidRPr="00436F64" w:rsidRDefault="001902B1" w:rsidP="00E907B7">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E907B7">
            <w:pPr>
              <w:pStyle w:val="Compact"/>
              <w:rPr>
                <w:sz w:val="16"/>
                <w:szCs w:val="16"/>
              </w:rPr>
            </w:pPr>
            <w:r w:rsidRPr="00436F64">
              <w:rPr>
                <w:sz w:val="16"/>
                <w:szCs w:val="16"/>
              </w:rPr>
              <w:t>21259 (6.2%)</w:t>
            </w:r>
          </w:p>
        </w:tc>
        <w:tc>
          <w:tcPr>
            <w:tcW w:w="992" w:type="dxa"/>
          </w:tcPr>
          <w:p w14:paraId="32EE216A" w14:textId="77777777" w:rsidR="001902B1" w:rsidRPr="00436F64" w:rsidRDefault="001902B1" w:rsidP="00E907B7">
            <w:pPr>
              <w:pStyle w:val="Compact"/>
              <w:rPr>
                <w:sz w:val="16"/>
                <w:szCs w:val="16"/>
              </w:rPr>
            </w:pPr>
            <w:r w:rsidRPr="00436F64">
              <w:rPr>
                <w:sz w:val="16"/>
                <w:szCs w:val="16"/>
              </w:rPr>
              <w:t>3921 (6.1%)</w:t>
            </w:r>
          </w:p>
        </w:tc>
        <w:tc>
          <w:tcPr>
            <w:tcW w:w="808" w:type="dxa"/>
          </w:tcPr>
          <w:p w14:paraId="7484A244" w14:textId="77777777" w:rsidR="001902B1" w:rsidRPr="00436F64" w:rsidRDefault="001902B1" w:rsidP="00E907B7">
            <w:pPr>
              <w:pStyle w:val="Compact"/>
              <w:rPr>
                <w:sz w:val="16"/>
                <w:szCs w:val="16"/>
              </w:rPr>
            </w:pPr>
            <w:r w:rsidRPr="00436F64">
              <w:rPr>
                <w:sz w:val="16"/>
                <w:szCs w:val="16"/>
              </w:rPr>
              <w:t>2512 (5.3%)</w:t>
            </w:r>
          </w:p>
        </w:tc>
        <w:tc>
          <w:tcPr>
            <w:tcW w:w="990" w:type="dxa"/>
          </w:tcPr>
          <w:p w14:paraId="1F5204D7" w14:textId="77777777" w:rsidR="001902B1" w:rsidRPr="00436F64" w:rsidRDefault="001902B1" w:rsidP="00E907B7">
            <w:pPr>
              <w:pStyle w:val="Compact"/>
              <w:rPr>
                <w:sz w:val="16"/>
                <w:szCs w:val="16"/>
              </w:rPr>
            </w:pPr>
            <w:r w:rsidRPr="00436F64">
              <w:rPr>
                <w:sz w:val="16"/>
                <w:szCs w:val="16"/>
              </w:rPr>
              <w:t>2643 (4.8%)</w:t>
            </w:r>
          </w:p>
        </w:tc>
        <w:tc>
          <w:tcPr>
            <w:tcW w:w="990" w:type="dxa"/>
          </w:tcPr>
          <w:p w14:paraId="28906295" w14:textId="77777777" w:rsidR="001902B1" w:rsidRPr="00436F64" w:rsidRDefault="001902B1" w:rsidP="00E907B7">
            <w:pPr>
              <w:pStyle w:val="Compact"/>
              <w:rPr>
                <w:sz w:val="16"/>
                <w:szCs w:val="16"/>
              </w:rPr>
            </w:pPr>
            <w:r w:rsidRPr="00436F64">
              <w:rPr>
                <w:sz w:val="16"/>
                <w:szCs w:val="16"/>
              </w:rPr>
              <w:t>3174 (5.5%)</w:t>
            </w:r>
          </w:p>
        </w:tc>
        <w:tc>
          <w:tcPr>
            <w:tcW w:w="900" w:type="dxa"/>
          </w:tcPr>
          <w:p w14:paraId="4622A3A1" w14:textId="77777777" w:rsidR="001902B1" w:rsidRPr="00436F64" w:rsidRDefault="001902B1" w:rsidP="00E907B7">
            <w:pPr>
              <w:pStyle w:val="Compact"/>
              <w:rPr>
                <w:sz w:val="16"/>
                <w:szCs w:val="16"/>
              </w:rPr>
            </w:pPr>
            <w:r w:rsidRPr="00436F64">
              <w:rPr>
                <w:sz w:val="16"/>
                <w:szCs w:val="16"/>
              </w:rPr>
              <w:t>4381 (6.9%)</w:t>
            </w:r>
          </w:p>
        </w:tc>
        <w:tc>
          <w:tcPr>
            <w:tcW w:w="810" w:type="dxa"/>
          </w:tcPr>
          <w:p w14:paraId="39EC257D" w14:textId="77777777" w:rsidR="001902B1" w:rsidRPr="00436F64" w:rsidRDefault="001902B1" w:rsidP="00E907B7">
            <w:pPr>
              <w:pStyle w:val="Compact"/>
              <w:rPr>
                <w:sz w:val="16"/>
                <w:szCs w:val="16"/>
              </w:rPr>
            </w:pPr>
            <w:r w:rsidRPr="00436F64">
              <w:rPr>
                <w:sz w:val="16"/>
                <w:szCs w:val="16"/>
              </w:rPr>
              <w:t>3398 (8.3%)</w:t>
            </w:r>
          </w:p>
        </w:tc>
        <w:tc>
          <w:tcPr>
            <w:tcW w:w="811" w:type="dxa"/>
          </w:tcPr>
          <w:p w14:paraId="3367099F" w14:textId="77777777" w:rsidR="001902B1" w:rsidRPr="00436F64" w:rsidRDefault="001902B1" w:rsidP="00E907B7">
            <w:pPr>
              <w:pStyle w:val="Compact"/>
              <w:rPr>
                <w:sz w:val="16"/>
                <w:szCs w:val="16"/>
              </w:rPr>
            </w:pPr>
            <w:r w:rsidRPr="00436F64">
              <w:rPr>
                <w:sz w:val="16"/>
                <w:szCs w:val="16"/>
              </w:rPr>
              <w:t>1093 (9.1%)</w:t>
            </w:r>
          </w:p>
        </w:tc>
        <w:tc>
          <w:tcPr>
            <w:tcW w:w="917" w:type="dxa"/>
          </w:tcPr>
          <w:p w14:paraId="12E8F11B" w14:textId="77777777" w:rsidR="001902B1" w:rsidRPr="00436F64" w:rsidRDefault="001902B1" w:rsidP="00E907B7">
            <w:pPr>
              <w:pStyle w:val="Compact"/>
              <w:rPr>
                <w:sz w:val="16"/>
                <w:szCs w:val="16"/>
              </w:rPr>
            </w:pPr>
            <w:r w:rsidRPr="00436F64">
              <w:rPr>
                <w:sz w:val="16"/>
                <w:szCs w:val="16"/>
              </w:rPr>
              <w:t>137 (8.9%)</w:t>
            </w:r>
          </w:p>
        </w:tc>
      </w:tr>
      <w:tr w:rsidR="001902B1" w:rsidRPr="00436F64" w14:paraId="7A2760BE" w14:textId="77777777" w:rsidTr="00E907B7">
        <w:tc>
          <w:tcPr>
            <w:tcW w:w="1278" w:type="dxa"/>
          </w:tcPr>
          <w:p w14:paraId="0F3C73FA" w14:textId="77777777" w:rsidR="001902B1" w:rsidRPr="00436F64" w:rsidRDefault="001902B1" w:rsidP="00E907B7">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E907B7">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E907B7">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E907B7">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E907B7">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E907B7">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E907B7">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E907B7">
            <w:pPr>
              <w:pStyle w:val="Compact"/>
              <w:rPr>
                <w:sz w:val="16"/>
                <w:szCs w:val="16"/>
              </w:rPr>
            </w:pPr>
            <w:r w:rsidRPr="00436F64">
              <w:rPr>
                <w:sz w:val="16"/>
                <w:szCs w:val="16"/>
              </w:rPr>
              <w:t>9753 (23.9%)</w:t>
            </w:r>
          </w:p>
        </w:tc>
        <w:tc>
          <w:tcPr>
            <w:tcW w:w="811" w:type="dxa"/>
          </w:tcPr>
          <w:p w14:paraId="4DE40607" w14:textId="77777777" w:rsidR="001902B1" w:rsidRPr="00436F64" w:rsidRDefault="001902B1" w:rsidP="00E907B7">
            <w:pPr>
              <w:pStyle w:val="Compact"/>
              <w:rPr>
                <w:sz w:val="16"/>
                <w:szCs w:val="16"/>
              </w:rPr>
            </w:pPr>
            <w:r w:rsidRPr="00436F64">
              <w:rPr>
                <w:sz w:val="16"/>
                <w:szCs w:val="16"/>
              </w:rPr>
              <w:t>2455 (20.4%)</w:t>
            </w:r>
          </w:p>
        </w:tc>
        <w:tc>
          <w:tcPr>
            <w:tcW w:w="917" w:type="dxa"/>
          </w:tcPr>
          <w:p w14:paraId="3FC81701" w14:textId="77777777" w:rsidR="001902B1" w:rsidRPr="00436F64" w:rsidRDefault="001902B1" w:rsidP="00E907B7">
            <w:pPr>
              <w:pStyle w:val="Compact"/>
              <w:rPr>
                <w:sz w:val="16"/>
                <w:szCs w:val="16"/>
              </w:rPr>
            </w:pPr>
            <w:r w:rsidRPr="00436F64">
              <w:rPr>
                <w:sz w:val="16"/>
                <w:szCs w:val="16"/>
              </w:rPr>
              <w:t>231 (15.0%)</w:t>
            </w:r>
          </w:p>
        </w:tc>
      </w:tr>
      <w:tr w:rsidR="001902B1" w:rsidRPr="00436F64" w14:paraId="215DDDEC" w14:textId="77777777" w:rsidTr="00E907B7">
        <w:tc>
          <w:tcPr>
            <w:tcW w:w="1278" w:type="dxa"/>
          </w:tcPr>
          <w:p w14:paraId="53B761FE" w14:textId="77777777" w:rsidR="001902B1" w:rsidRPr="00436F64" w:rsidRDefault="001902B1" w:rsidP="00E907B7">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E907B7">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E907B7">
            <w:pPr>
              <w:pStyle w:val="Compact"/>
              <w:rPr>
                <w:sz w:val="16"/>
                <w:szCs w:val="16"/>
              </w:rPr>
            </w:pPr>
            <w:r w:rsidRPr="00436F64">
              <w:rPr>
                <w:sz w:val="16"/>
                <w:szCs w:val="16"/>
              </w:rPr>
              <w:t>3386 (5.2%)</w:t>
            </w:r>
          </w:p>
        </w:tc>
        <w:tc>
          <w:tcPr>
            <w:tcW w:w="808" w:type="dxa"/>
          </w:tcPr>
          <w:p w14:paraId="7B25F174" w14:textId="77777777" w:rsidR="001902B1" w:rsidRPr="00436F64" w:rsidRDefault="001902B1" w:rsidP="00E907B7">
            <w:pPr>
              <w:pStyle w:val="Compact"/>
              <w:rPr>
                <w:sz w:val="16"/>
                <w:szCs w:val="16"/>
              </w:rPr>
            </w:pPr>
            <w:r w:rsidRPr="00436F64">
              <w:rPr>
                <w:sz w:val="16"/>
                <w:szCs w:val="16"/>
              </w:rPr>
              <w:t>8580 (18.2%)</w:t>
            </w:r>
          </w:p>
        </w:tc>
        <w:tc>
          <w:tcPr>
            <w:tcW w:w="990" w:type="dxa"/>
          </w:tcPr>
          <w:p w14:paraId="79ACEB38" w14:textId="77777777" w:rsidR="001902B1" w:rsidRPr="00436F64" w:rsidRDefault="001902B1" w:rsidP="00E907B7">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E907B7">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E907B7">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E907B7">
            <w:pPr>
              <w:pStyle w:val="Compact"/>
              <w:rPr>
                <w:sz w:val="16"/>
                <w:szCs w:val="16"/>
              </w:rPr>
            </w:pPr>
            <w:r w:rsidRPr="00436F64">
              <w:rPr>
                <w:sz w:val="16"/>
                <w:szCs w:val="16"/>
              </w:rPr>
              <w:t>7423 (18.2%)</w:t>
            </w:r>
          </w:p>
        </w:tc>
        <w:tc>
          <w:tcPr>
            <w:tcW w:w="811" w:type="dxa"/>
          </w:tcPr>
          <w:p w14:paraId="638B2202" w14:textId="77777777" w:rsidR="001902B1" w:rsidRPr="00436F64" w:rsidRDefault="001902B1" w:rsidP="00E907B7">
            <w:pPr>
              <w:pStyle w:val="Compact"/>
              <w:rPr>
                <w:sz w:val="16"/>
                <w:szCs w:val="16"/>
              </w:rPr>
            </w:pPr>
            <w:r w:rsidRPr="00436F64">
              <w:rPr>
                <w:sz w:val="16"/>
                <w:szCs w:val="16"/>
              </w:rPr>
              <w:t>2038 (16.9%)</w:t>
            </w:r>
          </w:p>
        </w:tc>
        <w:tc>
          <w:tcPr>
            <w:tcW w:w="917" w:type="dxa"/>
          </w:tcPr>
          <w:p w14:paraId="6BA483B6" w14:textId="77777777" w:rsidR="001902B1" w:rsidRPr="00436F64" w:rsidRDefault="001902B1" w:rsidP="00E907B7">
            <w:pPr>
              <w:pStyle w:val="Compact"/>
              <w:rPr>
                <w:sz w:val="16"/>
                <w:szCs w:val="16"/>
              </w:rPr>
            </w:pPr>
            <w:r w:rsidRPr="00436F64">
              <w:rPr>
                <w:sz w:val="16"/>
                <w:szCs w:val="16"/>
              </w:rPr>
              <w:t>251 (16.3%)</w:t>
            </w:r>
          </w:p>
        </w:tc>
      </w:tr>
      <w:tr w:rsidR="001902B1" w:rsidRPr="00436F64" w14:paraId="79EEE2C7" w14:textId="77777777" w:rsidTr="00E907B7">
        <w:tc>
          <w:tcPr>
            <w:tcW w:w="1278" w:type="dxa"/>
          </w:tcPr>
          <w:p w14:paraId="29176381" w14:textId="77777777" w:rsidR="001902B1" w:rsidRPr="00436F64" w:rsidRDefault="001902B1" w:rsidP="00E907B7">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E907B7">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E907B7">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E907B7">
            <w:pPr>
              <w:pStyle w:val="Compact"/>
              <w:rPr>
                <w:sz w:val="16"/>
                <w:szCs w:val="16"/>
              </w:rPr>
            </w:pPr>
            <w:r w:rsidRPr="00436F64">
              <w:rPr>
                <w:sz w:val="16"/>
                <w:szCs w:val="16"/>
              </w:rPr>
              <w:t>7871 (16.7%)</w:t>
            </w:r>
          </w:p>
        </w:tc>
        <w:tc>
          <w:tcPr>
            <w:tcW w:w="990" w:type="dxa"/>
          </w:tcPr>
          <w:p w14:paraId="39590C0B" w14:textId="77777777" w:rsidR="001902B1" w:rsidRPr="00436F64" w:rsidRDefault="001902B1" w:rsidP="00E907B7">
            <w:pPr>
              <w:pStyle w:val="Compact"/>
              <w:rPr>
                <w:sz w:val="16"/>
                <w:szCs w:val="16"/>
              </w:rPr>
            </w:pPr>
            <w:r w:rsidRPr="00436F64">
              <w:rPr>
                <w:sz w:val="16"/>
                <w:szCs w:val="16"/>
              </w:rPr>
              <w:t>9293 (16.8%)</w:t>
            </w:r>
          </w:p>
        </w:tc>
        <w:tc>
          <w:tcPr>
            <w:tcW w:w="990" w:type="dxa"/>
          </w:tcPr>
          <w:p w14:paraId="282FC595" w14:textId="77777777" w:rsidR="001902B1" w:rsidRPr="00436F64" w:rsidRDefault="001902B1" w:rsidP="00E907B7">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E907B7">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E907B7">
            <w:pPr>
              <w:pStyle w:val="Compact"/>
              <w:rPr>
                <w:sz w:val="16"/>
                <w:szCs w:val="16"/>
              </w:rPr>
            </w:pPr>
            <w:r w:rsidRPr="00436F64">
              <w:rPr>
                <w:sz w:val="16"/>
                <w:szCs w:val="16"/>
              </w:rPr>
              <w:t>9321 (22.8%)</w:t>
            </w:r>
          </w:p>
        </w:tc>
        <w:tc>
          <w:tcPr>
            <w:tcW w:w="811" w:type="dxa"/>
          </w:tcPr>
          <w:p w14:paraId="68B4AA8E" w14:textId="77777777" w:rsidR="001902B1" w:rsidRPr="00436F64" w:rsidRDefault="001902B1" w:rsidP="00E907B7">
            <w:pPr>
              <w:pStyle w:val="Compact"/>
              <w:rPr>
                <w:sz w:val="16"/>
                <w:szCs w:val="16"/>
              </w:rPr>
            </w:pPr>
            <w:r w:rsidRPr="00436F64">
              <w:rPr>
                <w:sz w:val="16"/>
                <w:szCs w:val="16"/>
              </w:rPr>
              <w:t>3155 (26.2%)</w:t>
            </w:r>
          </w:p>
        </w:tc>
        <w:tc>
          <w:tcPr>
            <w:tcW w:w="917" w:type="dxa"/>
          </w:tcPr>
          <w:p w14:paraId="760005E4" w14:textId="77777777" w:rsidR="001902B1" w:rsidRPr="00436F64" w:rsidRDefault="001902B1" w:rsidP="00E907B7">
            <w:pPr>
              <w:pStyle w:val="Compact"/>
              <w:rPr>
                <w:sz w:val="16"/>
                <w:szCs w:val="16"/>
              </w:rPr>
            </w:pPr>
            <w:r w:rsidRPr="00436F64">
              <w:rPr>
                <w:sz w:val="16"/>
                <w:szCs w:val="16"/>
              </w:rPr>
              <w:t>478 (31.1%)</w:t>
            </w:r>
          </w:p>
        </w:tc>
      </w:tr>
      <w:tr w:rsidR="001902B1" w:rsidRPr="00436F64" w14:paraId="0C1F8B14" w14:textId="77777777" w:rsidTr="00E907B7">
        <w:tc>
          <w:tcPr>
            <w:tcW w:w="1278" w:type="dxa"/>
          </w:tcPr>
          <w:p w14:paraId="5C7EDC4F" w14:textId="77777777" w:rsidR="001902B1" w:rsidRPr="00436F64" w:rsidRDefault="001902B1" w:rsidP="00E907B7">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E907B7">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E907B7">
            <w:pPr>
              <w:pStyle w:val="Compact"/>
              <w:rPr>
                <w:sz w:val="16"/>
                <w:szCs w:val="16"/>
              </w:rPr>
            </w:pPr>
            <w:r w:rsidRPr="00436F64">
              <w:rPr>
                <w:sz w:val="16"/>
                <w:szCs w:val="16"/>
              </w:rPr>
              <w:t>6836 (10.6%)</w:t>
            </w:r>
          </w:p>
        </w:tc>
        <w:tc>
          <w:tcPr>
            <w:tcW w:w="808" w:type="dxa"/>
          </w:tcPr>
          <w:p w14:paraId="53FAD02C" w14:textId="77777777" w:rsidR="001902B1" w:rsidRPr="00436F64" w:rsidRDefault="001902B1" w:rsidP="00E907B7">
            <w:pPr>
              <w:pStyle w:val="Compact"/>
              <w:rPr>
                <w:sz w:val="16"/>
                <w:szCs w:val="16"/>
              </w:rPr>
            </w:pPr>
            <w:r w:rsidRPr="00436F64">
              <w:rPr>
                <w:sz w:val="16"/>
                <w:szCs w:val="16"/>
              </w:rPr>
              <w:t>2902 (6.1%)</w:t>
            </w:r>
          </w:p>
        </w:tc>
        <w:tc>
          <w:tcPr>
            <w:tcW w:w="990" w:type="dxa"/>
          </w:tcPr>
          <w:p w14:paraId="581113E1" w14:textId="77777777" w:rsidR="001902B1" w:rsidRPr="00436F64" w:rsidRDefault="001902B1" w:rsidP="00E907B7">
            <w:pPr>
              <w:pStyle w:val="Compact"/>
              <w:rPr>
                <w:sz w:val="16"/>
                <w:szCs w:val="16"/>
              </w:rPr>
            </w:pPr>
            <w:r w:rsidRPr="00436F64">
              <w:rPr>
                <w:sz w:val="16"/>
                <w:szCs w:val="16"/>
              </w:rPr>
              <w:t>4720 (8.5%)</w:t>
            </w:r>
          </w:p>
        </w:tc>
        <w:tc>
          <w:tcPr>
            <w:tcW w:w="990" w:type="dxa"/>
          </w:tcPr>
          <w:p w14:paraId="22348E29" w14:textId="77777777" w:rsidR="001902B1" w:rsidRPr="00436F64" w:rsidRDefault="001902B1" w:rsidP="00E907B7">
            <w:pPr>
              <w:pStyle w:val="Compact"/>
              <w:rPr>
                <w:sz w:val="16"/>
                <w:szCs w:val="16"/>
              </w:rPr>
            </w:pPr>
            <w:r w:rsidRPr="00436F64">
              <w:rPr>
                <w:sz w:val="16"/>
                <w:szCs w:val="16"/>
              </w:rPr>
              <w:t>5674 (9.9%)</w:t>
            </w:r>
          </w:p>
        </w:tc>
        <w:tc>
          <w:tcPr>
            <w:tcW w:w="900" w:type="dxa"/>
          </w:tcPr>
          <w:p w14:paraId="553E7231" w14:textId="77777777" w:rsidR="001902B1" w:rsidRPr="00436F64" w:rsidRDefault="001902B1" w:rsidP="00E907B7">
            <w:pPr>
              <w:pStyle w:val="Compact"/>
              <w:rPr>
                <w:sz w:val="16"/>
                <w:szCs w:val="16"/>
              </w:rPr>
            </w:pPr>
            <w:r w:rsidRPr="00436F64">
              <w:rPr>
                <w:sz w:val="16"/>
                <w:szCs w:val="16"/>
              </w:rPr>
              <w:t>7249 (11.5%)</w:t>
            </w:r>
          </w:p>
        </w:tc>
        <w:tc>
          <w:tcPr>
            <w:tcW w:w="810" w:type="dxa"/>
          </w:tcPr>
          <w:p w14:paraId="57AF9D96" w14:textId="77777777" w:rsidR="001902B1" w:rsidRPr="00436F64" w:rsidRDefault="001902B1" w:rsidP="00E907B7">
            <w:pPr>
              <w:pStyle w:val="Compact"/>
              <w:rPr>
                <w:sz w:val="16"/>
                <w:szCs w:val="16"/>
              </w:rPr>
            </w:pPr>
            <w:r w:rsidRPr="00436F64">
              <w:rPr>
                <w:sz w:val="16"/>
                <w:szCs w:val="16"/>
              </w:rPr>
              <w:t>4811 (11.8%)</w:t>
            </w:r>
          </w:p>
        </w:tc>
        <w:tc>
          <w:tcPr>
            <w:tcW w:w="811" w:type="dxa"/>
          </w:tcPr>
          <w:p w14:paraId="073D70E4" w14:textId="77777777" w:rsidR="001902B1" w:rsidRPr="00436F64" w:rsidRDefault="001902B1" w:rsidP="00E907B7">
            <w:pPr>
              <w:pStyle w:val="Compact"/>
              <w:rPr>
                <w:sz w:val="16"/>
                <w:szCs w:val="16"/>
              </w:rPr>
            </w:pPr>
            <w:r w:rsidRPr="00436F64">
              <w:rPr>
                <w:sz w:val="16"/>
                <w:szCs w:val="16"/>
              </w:rPr>
              <w:t>1620 (13.5%)</w:t>
            </w:r>
          </w:p>
        </w:tc>
        <w:tc>
          <w:tcPr>
            <w:tcW w:w="917" w:type="dxa"/>
          </w:tcPr>
          <w:p w14:paraId="5B2095CC" w14:textId="77777777" w:rsidR="001902B1" w:rsidRPr="00436F64" w:rsidRDefault="001902B1" w:rsidP="00E907B7">
            <w:pPr>
              <w:pStyle w:val="Compact"/>
              <w:rPr>
                <w:sz w:val="16"/>
                <w:szCs w:val="16"/>
              </w:rPr>
            </w:pPr>
            <w:r w:rsidRPr="00436F64">
              <w:rPr>
                <w:sz w:val="16"/>
                <w:szCs w:val="16"/>
              </w:rPr>
              <w:t>228 (14.8%)</w:t>
            </w:r>
          </w:p>
        </w:tc>
      </w:tr>
      <w:tr w:rsidR="001902B1" w:rsidRPr="00436F64" w14:paraId="204CD9F2" w14:textId="77777777" w:rsidTr="00E907B7">
        <w:tc>
          <w:tcPr>
            <w:tcW w:w="1278" w:type="dxa"/>
          </w:tcPr>
          <w:p w14:paraId="31273B2F" w14:textId="77777777" w:rsidR="001902B1" w:rsidRPr="00436F64" w:rsidRDefault="001902B1" w:rsidP="00E907B7">
            <w:pPr>
              <w:pStyle w:val="Compact"/>
              <w:rPr>
                <w:sz w:val="16"/>
                <w:szCs w:val="16"/>
              </w:rPr>
            </w:pPr>
            <w:r w:rsidRPr="00436F64">
              <w:rPr>
                <w:sz w:val="16"/>
                <w:szCs w:val="16"/>
              </w:rPr>
              <w:t>Other</w:t>
            </w:r>
          </w:p>
        </w:tc>
        <w:tc>
          <w:tcPr>
            <w:tcW w:w="1080" w:type="dxa"/>
          </w:tcPr>
          <w:p w14:paraId="49164766" w14:textId="77777777" w:rsidR="001902B1" w:rsidRPr="00436F64" w:rsidRDefault="001902B1" w:rsidP="00E907B7">
            <w:pPr>
              <w:pStyle w:val="Compact"/>
              <w:rPr>
                <w:sz w:val="16"/>
                <w:szCs w:val="16"/>
              </w:rPr>
            </w:pPr>
            <w:r w:rsidRPr="00436F64">
              <w:rPr>
                <w:sz w:val="16"/>
                <w:szCs w:val="16"/>
              </w:rPr>
              <w:t>16246 (4.8%)</w:t>
            </w:r>
          </w:p>
        </w:tc>
        <w:tc>
          <w:tcPr>
            <w:tcW w:w="992" w:type="dxa"/>
          </w:tcPr>
          <w:p w14:paraId="76BDFF46" w14:textId="77777777" w:rsidR="001902B1" w:rsidRPr="00436F64" w:rsidRDefault="001902B1" w:rsidP="00E907B7">
            <w:pPr>
              <w:pStyle w:val="Compact"/>
              <w:rPr>
                <w:sz w:val="16"/>
                <w:szCs w:val="16"/>
              </w:rPr>
            </w:pPr>
            <w:r w:rsidRPr="00436F64">
              <w:rPr>
                <w:sz w:val="16"/>
                <w:szCs w:val="16"/>
              </w:rPr>
              <w:t>3578 (5.5%)</w:t>
            </w:r>
          </w:p>
        </w:tc>
        <w:tc>
          <w:tcPr>
            <w:tcW w:w="808" w:type="dxa"/>
          </w:tcPr>
          <w:p w14:paraId="71F71DDB" w14:textId="77777777" w:rsidR="001902B1" w:rsidRPr="00436F64" w:rsidRDefault="001902B1" w:rsidP="00E907B7">
            <w:pPr>
              <w:pStyle w:val="Compact"/>
              <w:rPr>
                <w:sz w:val="16"/>
                <w:szCs w:val="16"/>
              </w:rPr>
            </w:pPr>
            <w:r w:rsidRPr="00436F64">
              <w:rPr>
                <w:sz w:val="16"/>
                <w:szCs w:val="16"/>
              </w:rPr>
              <w:t>2248 (4.8%)</w:t>
            </w:r>
          </w:p>
        </w:tc>
        <w:tc>
          <w:tcPr>
            <w:tcW w:w="990" w:type="dxa"/>
          </w:tcPr>
          <w:p w14:paraId="30415D76" w14:textId="77777777" w:rsidR="001902B1" w:rsidRPr="00436F64" w:rsidRDefault="001902B1" w:rsidP="00E907B7">
            <w:pPr>
              <w:pStyle w:val="Compact"/>
              <w:rPr>
                <w:sz w:val="16"/>
                <w:szCs w:val="16"/>
              </w:rPr>
            </w:pPr>
            <w:r w:rsidRPr="00436F64">
              <w:rPr>
                <w:sz w:val="16"/>
                <w:szCs w:val="16"/>
              </w:rPr>
              <w:t>2552 (4.6%)</w:t>
            </w:r>
          </w:p>
        </w:tc>
        <w:tc>
          <w:tcPr>
            <w:tcW w:w="990" w:type="dxa"/>
          </w:tcPr>
          <w:p w14:paraId="56AB37EE" w14:textId="77777777" w:rsidR="001902B1" w:rsidRPr="00436F64" w:rsidRDefault="001902B1" w:rsidP="00E907B7">
            <w:pPr>
              <w:pStyle w:val="Compact"/>
              <w:rPr>
                <w:sz w:val="16"/>
                <w:szCs w:val="16"/>
              </w:rPr>
            </w:pPr>
            <w:r w:rsidRPr="00436F64">
              <w:rPr>
                <w:sz w:val="16"/>
                <w:szCs w:val="16"/>
              </w:rPr>
              <w:t>2733 (4.8%)</w:t>
            </w:r>
          </w:p>
        </w:tc>
        <w:tc>
          <w:tcPr>
            <w:tcW w:w="900" w:type="dxa"/>
          </w:tcPr>
          <w:p w14:paraId="018D8AEB" w14:textId="77777777" w:rsidR="001902B1" w:rsidRPr="00436F64" w:rsidRDefault="001902B1" w:rsidP="00E907B7">
            <w:pPr>
              <w:pStyle w:val="Compact"/>
              <w:rPr>
                <w:sz w:val="16"/>
                <w:szCs w:val="16"/>
              </w:rPr>
            </w:pPr>
            <w:r w:rsidRPr="00436F64">
              <w:rPr>
                <w:sz w:val="16"/>
                <w:szCs w:val="16"/>
              </w:rPr>
              <w:t>2997 (4.7%)</w:t>
            </w:r>
          </w:p>
        </w:tc>
        <w:tc>
          <w:tcPr>
            <w:tcW w:w="810" w:type="dxa"/>
          </w:tcPr>
          <w:p w14:paraId="2E170A9A" w14:textId="77777777" w:rsidR="001902B1" w:rsidRPr="00436F64" w:rsidRDefault="001902B1" w:rsidP="00E907B7">
            <w:pPr>
              <w:pStyle w:val="Compact"/>
              <w:rPr>
                <w:sz w:val="16"/>
                <w:szCs w:val="16"/>
              </w:rPr>
            </w:pPr>
            <w:r w:rsidRPr="00436F64">
              <w:rPr>
                <w:sz w:val="16"/>
                <w:szCs w:val="16"/>
              </w:rPr>
              <w:t>1649 (4.0%)</w:t>
            </w:r>
          </w:p>
        </w:tc>
        <w:tc>
          <w:tcPr>
            <w:tcW w:w="811" w:type="dxa"/>
          </w:tcPr>
          <w:p w14:paraId="44FE7663" w14:textId="77777777" w:rsidR="001902B1" w:rsidRPr="00436F64" w:rsidRDefault="001902B1" w:rsidP="00E907B7">
            <w:pPr>
              <w:pStyle w:val="Compact"/>
              <w:rPr>
                <w:sz w:val="16"/>
                <w:szCs w:val="16"/>
              </w:rPr>
            </w:pPr>
            <w:r w:rsidRPr="00436F64">
              <w:rPr>
                <w:sz w:val="16"/>
                <w:szCs w:val="16"/>
              </w:rPr>
              <w:t>412 (3.4%)</w:t>
            </w:r>
          </w:p>
        </w:tc>
        <w:tc>
          <w:tcPr>
            <w:tcW w:w="917" w:type="dxa"/>
          </w:tcPr>
          <w:p w14:paraId="71107B08" w14:textId="77777777" w:rsidR="001902B1" w:rsidRPr="00436F64" w:rsidRDefault="001902B1" w:rsidP="00E907B7">
            <w:pPr>
              <w:pStyle w:val="Compact"/>
              <w:rPr>
                <w:sz w:val="16"/>
                <w:szCs w:val="16"/>
              </w:rPr>
            </w:pPr>
            <w:r w:rsidRPr="00436F64">
              <w:rPr>
                <w:sz w:val="16"/>
                <w:szCs w:val="16"/>
              </w:rPr>
              <w:t>77 (5.0%)</w:t>
            </w:r>
          </w:p>
        </w:tc>
      </w:tr>
      <w:tr w:rsidR="001902B1" w:rsidRPr="00436F64" w14:paraId="34C5A7D4" w14:textId="77777777" w:rsidTr="00E907B7">
        <w:tc>
          <w:tcPr>
            <w:tcW w:w="1278" w:type="dxa"/>
          </w:tcPr>
          <w:p w14:paraId="3F51CC17" w14:textId="77777777" w:rsidR="001902B1" w:rsidRPr="00436F64" w:rsidRDefault="001902B1" w:rsidP="00E907B7">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E907B7">
            <w:pPr>
              <w:pStyle w:val="Compact"/>
              <w:rPr>
                <w:sz w:val="16"/>
                <w:szCs w:val="16"/>
              </w:rPr>
            </w:pPr>
            <w:r w:rsidRPr="00436F64">
              <w:rPr>
                <w:sz w:val="16"/>
                <w:szCs w:val="16"/>
              </w:rPr>
              <w:t>21823 (6.4%)</w:t>
            </w:r>
          </w:p>
        </w:tc>
        <w:tc>
          <w:tcPr>
            <w:tcW w:w="992" w:type="dxa"/>
          </w:tcPr>
          <w:p w14:paraId="2A7633D4" w14:textId="77777777" w:rsidR="001902B1" w:rsidRPr="00436F64" w:rsidRDefault="001902B1" w:rsidP="00E907B7">
            <w:pPr>
              <w:pStyle w:val="Compact"/>
              <w:rPr>
                <w:sz w:val="16"/>
                <w:szCs w:val="16"/>
              </w:rPr>
            </w:pPr>
            <w:r w:rsidRPr="00436F64">
              <w:rPr>
                <w:sz w:val="16"/>
                <w:szCs w:val="16"/>
              </w:rPr>
              <w:t>1922 (3.0%)</w:t>
            </w:r>
          </w:p>
        </w:tc>
        <w:tc>
          <w:tcPr>
            <w:tcW w:w="808" w:type="dxa"/>
          </w:tcPr>
          <w:p w14:paraId="13AF18BF" w14:textId="77777777" w:rsidR="001902B1" w:rsidRPr="00436F64" w:rsidRDefault="001902B1" w:rsidP="00E907B7">
            <w:pPr>
              <w:pStyle w:val="Compact"/>
              <w:rPr>
                <w:sz w:val="16"/>
                <w:szCs w:val="16"/>
              </w:rPr>
            </w:pPr>
            <w:r w:rsidRPr="00436F64">
              <w:rPr>
                <w:sz w:val="16"/>
                <w:szCs w:val="16"/>
              </w:rPr>
              <w:t>2613 (5.5%)</w:t>
            </w:r>
          </w:p>
        </w:tc>
        <w:tc>
          <w:tcPr>
            <w:tcW w:w="990" w:type="dxa"/>
          </w:tcPr>
          <w:p w14:paraId="3F550ADD" w14:textId="77777777" w:rsidR="001902B1" w:rsidRPr="00436F64" w:rsidRDefault="001902B1" w:rsidP="00E907B7">
            <w:pPr>
              <w:pStyle w:val="Compact"/>
              <w:rPr>
                <w:sz w:val="16"/>
                <w:szCs w:val="16"/>
              </w:rPr>
            </w:pPr>
            <w:r w:rsidRPr="00436F64">
              <w:rPr>
                <w:sz w:val="16"/>
                <w:szCs w:val="16"/>
              </w:rPr>
              <w:t>3054 (5.5%)</w:t>
            </w:r>
          </w:p>
        </w:tc>
        <w:tc>
          <w:tcPr>
            <w:tcW w:w="990" w:type="dxa"/>
          </w:tcPr>
          <w:p w14:paraId="3C8E91F5" w14:textId="044CEEFD" w:rsidR="001902B1" w:rsidRPr="00436F64" w:rsidRDefault="001902B1" w:rsidP="00E907B7">
            <w:pPr>
              <w:pStyle w:val="Compact"/>
              <w:rPr>
                <w:sz w:val="16"/>
                <w:szCs w:val="16"/>
              </w:rPr>
            </w:pPr>
            <w:r w:rsidRPr="00436F64">
              <w:rPr>
                <w:sz w:val="16"/>
                <w:szCs w:val="16"/>
              </w:rPr>
              <w:t>3842 (6.7%)</w:t>
            </w:r>
          </w:p>
        </w:tc>
        <w:tc>
          <w:tcPr>
            <w:tcW w:w="900" w:type="dxa"/>
          </w:tcPr>
          <w:p w14:paraId="44823D65" w14:textId="77777777" w:rsidR="001902B1" w:rsidRPr="00436F64" w:rsidRDefault="001902B1" w:rsidP="00E907B7">
            <w:pPr>
              <w:pStyle w:val="Compact"/>
              <w:rPr>
                <w:sz w:val="16"/>
                <w:szCs w:val="16"/>
              </w:rPr>
            </w:pPr>
            <w:r w:rsidRPr="00436F64">
              <w:rPr>
                <w:sz w:val="16"/>
                <w:szCs w:val="16"/>
              </w:rPr>
              <w:t>5487 (8.7%)</w:t>
            </w:r>
          </w:p>
        </w:tc>
        <w:tc>
          <w:tcPr>
            <w:tcW w:w="810" w:type="dxa"/>
          </w:tcPr>
          <w:p w14:paraId="537A19EA" w14:textId="77777777" w:rsidR="001902B1" w:rsidRPr="00436F64" w:rsidRDefault="001902B1" w:rsidP="00E907B7">
            <w:pPr>
              <w:pStyle w:val="Compact"/>
              <w:rPr>
                <w:sz w:val="16"/>
                <w:szCs w:val="16"/>
              </w:rPr>
            </w:pPr>
            <w:r w:rsidRPr="00436F64">
              <w:rPr>
                <w:sz w:val="16"/>
                <w:szCs w:val="16"/>
              </w:rPr>
              <w:t>3762 (9.2%)</w:t>
            </w:r>
          </w:p>
        </w:tc>
        <w:tc>
          <w:tcPr>
            <w:tcW w:w="811" w:type="dxa"/>
          </w:tcPr>
          <w:p w14:paraId="0E411821" w14:textId="77777777" w:rsidR="001902B1" w:rsidRPr="00436F64" w:rsidRDefault="001902B1" w:rsidP="00E907B7">
            <w:pPr>
              <w:pStyle w:val="Compact"/>
              <w:rPr>
                <w:sz w:val="16"/>
                <w:szCs w:val="16"/>
              </w:rPr>
            </w:pPr>
            <w:r w:rsidRPr="00436F64">
              <w:rPr>
                <w:sz w:val="16"/>
                <w:szCs w:val="16"/>
              </w:rPr>
              <w:t>1043 (8.7%)</w:t>
            </w:r>
          </w:p>
        </w:tc>
        <w:tc>
          <w:tcPr>
            <w:tcW w:w="917" w:type="dxa"/>
          </w:tcPr>
          <w:p w14:paraId="72474F99" w14:textId="77777777" w:rsidR="001902B1" w:rsidRPr="00436F64" w:rsidRDefault="001902B1" w:rsidP="00E907B7">
            <w:pPr>
              <w:pStyle w:val="Compact"/>
              <w:rPr>
                <w:sz w:val="16"/>
                <w:szCs w:val="16"/>
              </w:rPr>
            </w:pPr>
            <w:r w:rsidRPr="00436F64">
              <w:rPr>
                <w:sz w:val="16"/>
                <w:szCs w:val="16"/>
              </w:rPr>
              <w:t>100 (6.5%)</w:t>
            </w:r>
          </w:p>
        </w:tc>
      </w:tr>
      <w:tr w:rsidR="001902B1" w:rsidRPr="00436F64" w14:paraId="095ED7B1" w14:textId="77777777" w:rsidTr="00E907B7">
        <w:tc>
          <w:tcPr>
            <w:tcW w:w="1278" w:type="dxa"/>
          </w:tcPr>
          <w:p w14:paraId="1DC4449D" w14:textId="77777777" w:rsidR="001902B1" w:rsidRPr="00436F64" w:rsidRDefault="001902B1" w:rsidP="00E907B7">
            <w:pPr>
              <w:pStyle w:val="Compact"/>
              <w:rPr>
                <w:sz w:val="16"/>
                <w:szCs w:val="16"/>
              </w:rPr>
            </w:pPr>
            <w:r w:rsidRPr="00436F64">
              <w:rPr>
                <w:sz w:val="16"/>
                <w:szCs w:val="16"/>
              </w:rPr>
              <w:t>Missing</w:t>
            </w:r>
          </w:p>
        </w:tc>
        <w:tc>
          <w:tcPr>
            <w:tcW w:w="1080" w:type="dxa"/>
          </w:tcPr>
          <w:p w14:paraId="0D88F149" w14:textId="77777777" w:rsidR="001902B1" w:rsidRPr="00436F64" w:rsidRDefault="001902B1" w:rsidP="00E907B7">
            <w:pPr>
              <w:pStyle w:val="Compact"/>
              <w:rPr>
                <w:sz w:val="16"/>
                <w:szCs w:val="16"/>
              </w:rPr>
            </w:pPr>
            <w:r w:rsidRPr="00436F64">
              <w:rPr>
                <w:sz w:val="16"/>
                <w:szCs w:val="16"/>
              </w:rPr>
              <w:t>8666 (2.5%)</w:t>
            </w:r>
          </w:p>
        </w:tc>
        <w:tc>
          <w:tcPr>
            <w:tcW w:w="992" w:type="dxa"/>
          </w:tcPr>
          <w:p w14:paraId="599D447A" w14:textId="77777777" w:rsidR="001902B1" w:rsidRPr="00436F64" w:rsidRDefault="001902B1" w:rsidP="00E907B7">
            <w:pPr>
              <w:pStyle w:val="Compact"/>
              <w:rPr>
                <w:sz w:val="16"/>
                <w:szCs w:val="16"/>
              </w:rPr>
            </w:pPr>
            <w:r w:rsidRPr="00436F64">
              <w:rPr>
                <w:sz w:val="16"/>
                <w:szCs w:val="16"/>
              </w:rPr>
              <w:t>3754 (5.8%)</w:t>
            </w:r>
          </w:p>
        </w:tc>
        <w:tc>
          <w:tcPr>
            <w:tcW w:w="808" w:type="dxa"/>
          </w:tcPr>
          <w:p w14:paraId="0158D6B0" w14:textId="77777777" w:rsidR="001902B1" w:rsidRPr="00436F64" w:rsidRDefault="001902B1" w:rsidP="00E907B7">
            <w:pPr>
              <w:pStyle w:val="Compact"/>
              <w:rPr>
                <w:sz w:val="16"/>
                <w:szCs w:val="16"/>
              </w:rPr>
            </w:pPr>
            <w:r w:rsidRPr="00436F64">
              <w:rPr>
                <w:sz w:val="16"/>
                <w:szCs w:val="16"/>
              </w:rPr>
              <w:t>705 (1.5%)</w:t>
            </w:r>
          </w:p>
        </w:tc>
        <w:tc>
          <w:tcPr>
            <w:tcW w:w="990" w:type="dxa"/>
          </w:tcPr>
          <w:p w14:paraId="4830D3A9" w14:textId="77777777" w:rsidR="001902B1" w:rsidRPr="00436F64" w:rsidRDefault="001902B1" w:rsidP="00E907B7">
            <w:pPr>
              <w:pStyle w:val="Compact"/>
              <w:rPr>
                <w:sz w:val="16"/>
                <w:szCs w:val="16"/>
              </w:rPr>
            </w:pPr>
            <w:r w:rsidRPr="00436F64">
              <w:rPr>
                <w:sz w:val="16"/>
                <w:szCs w:val="16"/>
              </w:rPr>
              <w:t>885 (1.6%)</w:t>
            </w:r>
          </w:p>
        </w:tc>
        <w:tc>
          <w:tcPr>
            <w:tcW w:w="990" w:type="dxa"/>
          </w:tcPr>
          <w:p w14:paraId="1434DD4E" w14:textId="77777777" w:rsidR="001902B1" w:rsidRPr="00436F64" w:rsidRDefault="001902B1" w:rsidP="00E907B7">
            <w:pPr>
              <w:pStyle w:val="Compact"/>
              <w:rPr>
                <w:sz w:val="16"/>
                <w:szCs w:val="16"/>
              </w:rPr>
            </w:pPr>
            <w:r w:rsidRPr="00436F64">
              <w:rPr>
                <w:sz w:val="16"/>
                <w:szCs w:val="16"/>
              </w:rPr>
              <w:t>1034 (1.8%)</w:t>
            </w:r>
          </w:p>
        </w:tc>
        <w:tc>
          <w:tcPr>
            <w:tcW w:w="900" w:type="dxa"/>
          </w:tcPr>
          <w:p w14:paraId="4B1AAF49" w14:textId="77777777" w:rsidR="001902B1" w:rsidRPr="00436F64" w:rsidRDefault="001902B1" w:rsidP="00E907B7">
            <w:pPr>
              <w:pStyle w:val="Compact"/>
              <w:rPr>
                <w:sz w:val="16"/>
                <w:szCs w:val="16"/>
              </w:rPr>
            </w:pPr>
            <w:r w:rsidRPr="00436F64">
              <w:rPr>
                <w:sz w:val="16"/>
                <w:szCs w:val="16"/>
              </w:rPr>
              <w:t>1277 (2.0%)</w:t>
            </w:r>
          </w:p>
        </w:tc>
        <w:tc>
          <w:tcPr>
            <w:tcW w:w="810" w:type="dxa"/>
          </w:tcPr>
          <w:p w14:paraId="59C354F7" w14:textId="77777777" w:rsidR="001902B1" w:rsidRPr="00436F64" w:rsidRDefault="001902B1" w:rsidP="00E907B7">
            <w:pPr>
              <w:pStyle w:val="Compact"/>
              <w:rPr>
                <w:sz w:val="16"/>
                <w:szCs w:val="16"/>
              </w:rPr>
            </w:pPr>
            <w:r w:rsidRPr="00436F64">
              <w:rPr>
                <w:sz w:val="16"/>
                <w:szCs w:val="16"/>
              </w:rPr>
              <w:t>764 (1.9%)</w:t>
            </w:r>
          </w:p>
        </w:tc>
        <w:tc>
          <w:tcPr>
            <w:tcW w:w="811" w:type="dxa"/>
          </w:tcPr>
          <w:p w14:paraId="359F7294" w14:textId="77777777" w:rsidR="001902B1" w:rsidRPr="00436F64" w:rsidRDefault="001902B1" w:rsidP="00E907B7">
            <w:pPr>
              <w:pStyle w:val="Compact"/>
              <w:rPr>
                <w:sz w:val="16"/>
                <w:szCs w:val="16"/>
              </w:rPr>
            </w:pPr>
            <w:r w:rsidRPr="00436F64">
              <w:rPr>
                <w:sz w:val="16"/>
                <w:szCs w:val="16"/>
              </w:rPr>
              <w:t>213 (1.8%)</w:t>
            </w:r>
          </w:p>
        </w:tc>
        <w:tc>
          <w:tcPr>
            <w:tcW w:w="917" w:type="dxa"/>
          </w:tcPr>
          <w:p w14:paraId="40FB725B" w14:textId="77777777" w:rsidR="001902B1" w:rsidRPr="00436F64" w:rsidRDefault="001902B1" w:rsidP="00E907B7">
            <w:pPr>
              <w:pStyle w:val="Compact"/>
              <w:rPr>
                <w:sz w:val="16"/>
                <w:szCs w:val="16"/>
              </w:rPr>
            </w:pPr>
            <w:r w:rsidRPr="00436F64">
              <w:rPr>
                <w:sz w:val="16"/>
                <w:szCs w:val="16"/>
              </w:rPr>
              <w:t>34 (2.2%)</w:t>
            </w:r>
          </w:p>
        </w:tc>
      </w:tr>
      <w:tr w:rsidR="001902B1" w:rsidRPr="00436F64" w14:paraId="0320A957" w14:textId="77777777" w:rsidTr="00E907B7">
        <w:tc>
          <w:tcPr>
            <w:tcW w:w="1278" w:type="dxa"/>
            <w:shd w:val="clear" w:color="auto" w:fill="D9D9D9" w:themeFill="background1" w:themeFillShade="D9"/>
          </w:tcPr>
          <w:p w14:paraId="1685517C" w14:textId="77777777" w:rsidR="001902B1" w:rsidRPr="00436F64" w:rsidRDefault="001902B1" w:rsidP="00E907B7">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E907B7">
            <w:pPr>
              <w:pStyle w:val="Compact"/>
              <w:rPr>
                <w:sz w:val="16"/>
                <w:szCs w:val="16"/>
              </w:rPr>
            </w:pPr>
          </w:p>
        </w:tc>
      </w:tr>
      <w:tr w:rsidR="001902B1" w:rsidRPr="00436F64" w14:paraId="399BE95B" w14:textId="77777777" w:rsidTr="00E907B7">
        <w:tc>
          <w:tcPr>
            <w:tcW w:w="1278" w:type="dxa"/>
          </w:tcPr>
          <w:p w14:paraId="170D2EE6" w14:textId="77777777" w:rsidR="001902B1" w:rsidRPr="00436F64" w:rsidRDefault="001902B1" w:rsidP="00E907B7">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E907B7">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E907B7">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E907B7">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E907B7">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E907B7">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E907B7">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E907B7">
            <w:pPr>
              <w:pStyle w:val="Compact"/>
              <w:rPr>
                <w:sz w:val="16"/>
                <w:szCs w:val="16"/>
              </w:rPr>
            </w:pPr>
            <w:r w:rsidRPr="00436F64">
              <w:rPr>
                <w:sz w:val="16"/>
                <w:szCs w:val="16"/>
              </w:rPr>
              <w:t>7391 (18.1%)</w:t>
            </w:r>
          </w:p>
        </w:tc>
        <w:tc>
          <w:tcPr>
            <w:tcW w:w="811" w:type="dxa"/>
          </w:tcPr>
          <w:p w14:paraId="0EB21D63" w14:textId="77777777" w:rsidR="001902B1" w:rsidRPr="00436F64" w:rsidRDefault="001902B1" w:rsidP="00E907B7">
            <w:pPr>
              <w:pStyle w:val="Compact"/>
              <w:rPr>
                <w:sz w:val="16"/>
                <w:szCs w:val="16"/>
              </w:rPr>
            </w:pPr>
            <w:r w:rsidRPr="00436F64">
              <w:rPr>
                <w:sz w:val="16"/>
                <w:szCs w:val="16"/>
              </w:rPr>
              <w:t>960 (8.0%)</w:t>
            </w:r>
          </w:p>
        </w:tc>
        <w:tc>
          <w:tcPr>
            <w:tcW w:w="917" w:type="dxa"/>
          </w:tcPr>
          <w:p w14:paraId="621E25C5" w14:textId="77777777" w:rsidR="001902B1" w:rsidRPr="00436F64" w:rsidRDefault="001902B1" w:rsidP="00E907B7">
            <w:pPr>
              <w:pStyle w:val="Compact"/>
              <w:rPr>
                <w:sz w:val="16"/>
                <w:szCs w:val="16"/>
              </w:rPr>
            </w:pPr>
            <w:r w:rsidRPr="00436F64">
              <w:rPr>
                <w:sz w:val="16"/>
                <w:szCs w:val="16"/>
              </w:rPr>
              <w:t>81 (5.3%)</w:t>
            </w:r>
          </w:p>
        </w:tc>
      </w:tr>
      <w:tr w:rsidR="001902B1" w:rsidRPr="00436F64" w14:paraId="135D73F1" w14:textId="77777777" w:rsidTr="00E907B7">
        <w:tc>
          <w:tcPr>
            <w:tcW w:w="1278" w:type="dxa"/>
          </w:tcPr>
          <w:p w14:paraId="2D542C64" w14:textId="77777777" w:rsidR="001902B1" w:rsidRPr="00436F64" w:rsidRDefault="001902B1" w:rsidP="00E907B7">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E907B7">
            <w:pPr>
              <w:pStyle w:val="Compact"/>
              <w:rPr>
                <w:sz w:val="16"/>
                <w:szCs w:val="16"/>
              </w:rPr>
            </w:pPr>
            <w:r w:rsidRPr="00436F64">
              <w:rPr>
                <w:sz w:val="16"/>
                <w:szCs w:val="16"/>
              </w:rPr>
              <w:t>31570 (9.2%)</w:t>
            </w:r>
          </w:p>
        </w:tc>
        <w:tc>
          <w:tcPr>
            <w:tcW w:w="992" w:type="dxa"/>
          </w:tcPr>
          <w:p w14:paraId="2105E128" w14:textId="77777777" w:rsidR="001902B1" w:rsidRPr="00436F64" w:rsidRDefault="001902B1" w:rsidP="00E907B7">
            <w:pPr>
              <w:pStyle w:val="Compact"/>
              <w:rPr>
                <w:sz w:val="16"/>
                <w:szCs w:val="16"/>
              </w:rPr>
            </w:pPr>
            <w:r w:rsidRPr="00436F64">
              <w:rPr>
                <w:sz w:val="16"/>
                <w:szCs w:val="16"/>
              </w:rPr>
              <w:t>2260 (3.5%)</w:t>
            </w:r>
          </w:p>
        </w:tc>
        <w:tc>
          <w:tcPr>
            <w:tcW w:w="808" w:type="dxa"/>
          </w:tcPr>
          <w:p w14:paraId="799B717A" w14:textId="77777777" w:rsidR="001902B1" w:rsidRPr="00436F64" w:rsidRDefault="001902B1" w:rsidP="00E907B7">
            <w:pPr>
              <w:pStyle w:val="Compact"/>
              <w:rPr>
                <w:sz w:val="16"/>
                <w:szCs w:val="16"/>
              </w:rPr>
            </w:pPr>
            <w:r w:rsidRPr="00436F64">
              <w:rPr>
                <w:sz w:val="16"/>
                <w:szCs w:val="16"/>
              </w:rPr>
              <w:t>5383 (11.4%)</w:t>
            </w:r>
          </w:p>
        </w:tc>
        <w:tc>
          <w:tcPr>
            <w:tcW w:w="990" w:type="dxa"/>
          </w:tcPr>
          <w:p w14:paraId="5B5D4D21" w14:textId="77777777" w:rsidR="001902B1" w:rsidRPr="00436F64" w:rsidRDefault="001902B1" w:rsidP="00E907B7">
            <w:pPr>
              <w:pStyle w:val="Compact"/>
              <w:rPr>
                <w:sz w:val="16"/>
                <w:szCs w:val="16"/>
              </w:rPr>
            </w:pPr>
            <w:r w:rsidRPr="00436F64">
              <w:rPr>
                <w:sz w:val="16"/>
                <w:szCs w:val="16"/>
              </w:rPr>
              <w:t>8198 (14.8%)</w:t>
            </w:r>
          </w:p>
        </w:tc>
        <w:tc>
          <w:tcPr>
            <w:tcW w:w="990" w:type="dxa"/>
          </w:tcPr>
          <w:p w14:paraId="2564D5EA" w14:textId="77777777" w:rsidR="001902B1" w:rsidRPr="00436F64" w:rsidRDefault="001902B1" w:rsidP="00E907B7">
            <w:pPr>
              <w:pStyle w:val="Compact"/>
              <w:rPr>
                <w:sz w:val="16"/>
                <w:szCs w:val="16"/>
              </w:rPr>
            </w:pPr>
            <w:r w:rsidRPr="00436F64">
              <w:rPr>
                <w:sz w:val="16"/>
                <w:szCs w:val="16"/>
              </w:rPr>
              <w:t>7162 (12.5%)</w:t>
            </w:r>
          </w:p>
        </w:tc>
        <w:tc>
          <w:tcPr>
            <w:tcW w:w="900" w:type="dxa"/>
          </w:tcPr>
          <w:p w14:paraId="286F2D34" w14:textId="77777777" w:rsidR="001902B1" w:rsidRPr="00436F64" w:rsidRDefault="001902B1" w:rsidP="00E907B7">
            <w:pPr>
              <w:pStyle w:val="Compact"/>
              <w:rPr>
                <w:sz w:val="16"/>
                <w:szCs w:val="16"/>
              </w:rPr>
            </w:pPr>
            <w:r w:rsidRPr="00436F64">
              <w:rPr>
                <w:sz w:val="16"/>
                <w:szCs w:val="16"/>
              </w:rPr>
              <w:t>5874 (9.3%)</w:t>
            </w:r>
          </w:p>
        </w:tc>
        <w:tc>
          <w:tcPr>
            <w:tcW w:w="810" w:type="dxa"/>
          </w:tcPr>
          <w:p w14:paraId="4C25EA66" w14:textId="77777777" w:rsidR="001902B1" w:rsidRPr="00436F64" w:rsidRDefault="001902B1" w:rsidP="00E907B7">
            <w:pPr>
              <w:pStyle w:val="Compact"/>
              <w:rPr>
                <w:sz w:val="16"/>
                <w:szCs w:val="16"/>
              </w:rPr>
            </w:pPr>
            <w:r w:rsidRPr="00436F64">
              <w:rPr>
                <w:sz w:val="16"/>
                <w:szCs w:val="16"/>
              </w:rPr>
              <w:t>2124 (5.2%)</w:t>
            </w:r>
          </w:p>
        </w:tc>
        <w:tc>
          <w:tcPr>
            <w:tcW w:w="811" w:type="dxa"/>
          </w:tcPr>
          <w:p w14:paraId="659E21F8" w14:textId="77777777" w:rsidR="001902B1" w:rsidRPr="00436F64" w:rsidRDefault="001902B1" w:rsidP="00E907B7">
            <w:pPr>
              <w:pStyle w:val="Compact"/>
              <w:rPr>
                <w:sz w:val="16"/>
                <w:szCs w:val="16"/>
              </w:rPr>
            </w:pPr>
            <w:r w:rsidRPr="00436F64">
              <w:rPr>
                <w:sz w:val="16"/>
                <w:szCs w:val="16"/>
              </w:rPr>
              <w:t>478 (4.0%)</w:t>
            </w:r>
          </w:p>
        </w:tc>
        <w:tc>
          <w:tcPr>
            <w:tcW w:w="917" w:type="dxa"/>
          </w:tcPr>
          <w:p w14:paraId="7E8A1BE7" w14:textId="77777777" w:rsidR="001902B1" w:rsidRPr="00436F64" w:rsidRDefault="001902B1" w:rsidP="00E907B7">
            <w:pPr>
              <w:pStyle w:val="Compact"/>
              <w:rPr>
                <w:sz w:val="16"/>
                <w:szCs w:val="16"/>
              </w:rPr>
            </w:pPr>
            <w:r w:rsidRPr="00436F64">
              <w:rPr>
                <w:sz w:val="16"/>
                <w:szCs w:val="16"/>
              </w:rPr>
              <w:t>91 (5.9%)</w:t>
            </w:r>
          </w:p>
        </w:tc>
      </w:tr>
      <w:tr w:rsidR="001902B1" w:rsidRPr="00436F64" w14:paraId="72C6AF1B" w14:textId="77777777" w:rsidTr="00E907B7">
        <w:tc>
          <w:tcPr>
            <w:tcW w:w="1278" w:type="dxa"/>
          </w:tcPr>
          <w:p w14:paraId="0335A452" w14:textId="77777777" w:rsidR="001902B1" w:rsidRPr="00436F64" w:rsidRDefault="001902B1" w:rsidP="00E907B7">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E907B7">
            <w:pPr>
              <w:pStyle w:val="Compact"/>
              <w:rPr>
                <w:sz w:val="16"/>
                <w:szCs w:val="16"/>
              </w:rPr>
            </w:pPr>
            <w:r w:rsidRPr="00436F64">
              <w:rPr>
                <w:sz w:val="16"/>
                <w:szCs w:val="16"/>
              </w:rPr>
              <w:t>7210 (2.1%)</w:t>
            </w:r>
          </w:p>
        </w:tc>
        <w:tc>
          <w:tcPr>
            <w:tcW w:w="992" w:type="dxa"/>
          </w:tcPr>
          <w:p w14:paraId="217AEB71" w14:textId="77777777" w:rsidR="001902B1" w:rsidRPr="00436F64" w:rsidRDefault="001902B1" w:rsidP="00E907B7">
            <w:pPr>
              <w:pStyle w:val="Compact"/>
              <w:rPr>
                <w:sz w:val="16"/>
                <w:szCs w:val="16"/>
              </w:rPr>
            </w:pPr>
            <w:r w:rsidRPr="00436F64">
              <w:rPr>
                <w:sz w:val="16"/>
                <w:szCs w:val="16"/>
              </w:rPr>
              <w:t>1212 (1.9%)</w:t>
            </w:r>
          </w:p>
        </w:tc>
        <w:tc>
          <w:tcPr>
            <w:tcW w:w="808" w:type="dxa"/>
          </w:tcPr>
          <w:p w14:paraId="03A723FF" w14:textId="77777777" w:rsidR="001902B1" w:rsidRPr="00436F64" w:rsidRDefault="001902B1" w:rsidP="00E907B7">
            <w:pPr>
              <w:pStyle w:val="Compact"/>
              <w:rPr>
                <w:sz w:val="16"/>
                <w:szCs w:val="16"/>
              </w:rPr>
            </w:pPr>
            <w:r w:rsidRPr="00436F64">
              <w:rPr>
                <w:sz w:val="16"/>
                <w:szCs w:val="16"/>
              </w:rPr>
              <w:t>806 (1.7%)</w:t>
            </w:r>
          </w:p>
        </w:tc>
        <w:tc>
          <w:tcPr>
            <w:tcW w:w="990" w:type="dxa"/>
          </w:tcPr>
          <w:p w14:paraId="3E1CAE3A" w14:textId="77777777" w:rsidR="001902B1" w:rsidRPr="00436F64" w:rsidRDefault="001902B1" w:rsidP="00E907B7">
            <w:pPr>
              <w:pStyle w:val="Compact"/>
              <w:rPr>
                <w:sz w:val="16"/>
                <w:szCs w:val="16"/>
              </w:rPr>
            </w:pPr>
            <w:r w:rsidRPr="00436F64">
              <w:rPr>
                <w:sz w:val="16"/>
                <w:szCs w:val="16"/>
              </w:rPr>
              <w:t>966 (1.7%)</w:t>
            </w:r>
          </w:p>
        </w:tc>
        <w:tc>
          <w:tcPr>
            <w:tcW w:w="990" w:type="dxa"/>
          </w:tcPr>
          <w:p w14:paraId="6D54B093" w14:textId="77777777" w:rsidR="001902B1" w:rsidRPr="00436F64" w:rsidRDefault="001902B1" w:rsidP="00E907B7">
            <w:pPr>
              <w:pStyle w:val="Compact"/>
              <w:rPr>
                <w:sz w:val="16"/>
                <w:szCs w:val="16"/>
              </w:rPr>
            </w:pPr>
            <w:r w:rsidRPr="00436F64">
              <w:rPr>
                <w:sz w:val="16"/>
                <w:szCs w:val="16"/>
              </w:rPr>
              <w:t>1444 (2.5%)</w:t>
            </w:r>
          </w:p>
        </w:tc>
        <w:tc>
          <w:tcPr>
            <w:tcW w:w="900" w:type="dxa"/>
          </w:tcPr>
          <w:p w14:paraId="6506D882" w14:textId="77777777" w:rsidR="001902B1" w:rsidRPr="00436F64" w:rsidRDefault="001902B1" w:rsidP="00E907B7">
            <w:pPr>
              <w:pStyle w:val="Compact"/>
              <w:rPr>
                <w:sz w:val="16"/>
                <w:szCs w:val="16"/>
              </w:rPr>
            </w:pPr>
            <w:r w:rsidRPr="00436F64">
              <w:rPr>
                <w:sz w:val="16"/>
                <w:szCs w:val="16"/>
              </w:rPr>
              <w:t>2193 (3.5%)</w:t>
            </w:r>
          </w:p>
        </w:tc>
        <w:tc>
          <w:tcPr>
            <w:tcW w:w="810" w:type="dxa"/>
          </w:tcPr>
          <w:p w14:paraId="52ACDCA6" w14:textId="77777777" w:rsidR="001902B1" w:rsidRPr="00436F64" w:rsidRDefault="001902B1" w:rsidP="00E907B7">
            <w:pPr>
              <w:pStyle w:val="Compact"/>
              <w:rPr>
                <w:sz w:val="16"/>
                <w:szCs w:val="16"/>
              </w:rPr>
            </w:pPr>
            <w:r w:rsidRPr="00436F64">
              <w:rPr>
                <w:sz w:val="16"/>
                <w:szCs w:val="16"/>
              </w:rPr>
              <w:t>473 (1.2%)</w:t>
            </w:r>
          </w:p>
        </w:tc>
        <w:tc>
          <w:tcPr>
            <w:tcW w:w="811" w:type="dxa"/>
          </w:tcPr>
          <w:p w14:paraId="4C99BBF3" w14:textId="77777777" w:rsidR="001902B1" w:rsidRPr="00436F64" w:rsidRDefault="001902B1" w:rsidP="00E907B7">
            <w:pPr>
              <w:pStyle w:val="Compact"/>
              <w:rPr>
                <w:sz w:val="16"/>
                <w:szCs w:val="16"/>
              </w:rPr>
            </w:pPr>
            <w:r w:rsidRPr="00436F64">
              <w:rPr>
                <w:sz w:val="16"/>
                <w:szCs w:val="16"/>
              </w:rPr>
              <w:t>81 (0.7%)</w:t>
            </w:r>
          </w:p>
        </w:tc>
        <w:tc>
          <w:tcPr>
            <w:tcW w:w="917" w:type="dxa"/>
          </w:tcPr>
          <w:p w14:paraId="40CC257B" w14:textId="77777777" w:rsidR="001902B1" w:rsidRPr="00436F64" w:rsidRDefault="001902B1" w:rsidP="00E907B7">
            <w:pPr>
              <w:pStyle w:val="Compact"/>
              <w:rPr>
                <w:sz w:val="16"/>
                <w:szCs w:val="16"/>
              </w:rPr>
            </w:pPr>
            <w:r w:rsidRPr="00436F64">
              <w:rPr>
                <w:sz w:val="16"/>
                <w:szCs w:val="16"/>
              </w:rPr>
              <w:t>35 (2.3%)</w:t>
            </w:r>
          </w:p>
        </w:tc>
      </w:tr>
      <w:tr w:rsidR="001902B1" w:rsidRPr="00436F64" w14:paraId="051A1B2C" w14:textId="77777777" w:rsidTr="00E907B7">
        <w:tc>
          <w:tcPr>
            <w:tcW w:w="1278" w:type="dxa"/>
          </w:tcPr>
          <w:p w14:paraId="4B388D54" w14:textId="77777777" w:rsidR="001902B1" w:rsidRPr="00436F64" w:rsidRDefault="001902B1" w:rsidP="00E907B7">
            <w:pPr>
              <w:pStyle w:val="Compact"/>
              <w:rPr>
                <w:sz w:val="16"/>
                <w:szCs w:val="16"/>
              </w:rPr>
            </w:pPr>
            <w:r w:rsidRPr="00436F64">
              <w:rPr>
                <w:sz w:val="16"/>
                <w:szCs w:val="16"/>
              </w:rPr>
              <w:t>Retired</w:t>
            </w:r>
          </w:p>
        </w:tc>
        <w:tc>
          <w:tcPr>
            <w:tcW w:w="1080" w:type="dxa"/>
          </w:tcPr>
          <w:p w14:paraId="5392A65B" w14:textId="77777777" w:rsidR="001902B1" w:rsidRPr="00436F64" w:rsidRDefault="001902B1" w:rsidP="00E907B7">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E907B7">
            <w:pPr>
              <w:pStyle w:val="Compact"/>
              <w:rPr>
                <w:sz w:val="16"/>
                <w:szCs w:val="16"/>
              </w:rPr>
            </w:pPr>
            <w:r w:rsidRPr="00436F64">
              <w:rPr>
                <w:sz w:val="16"/>
                <w:szCs w:val="16"/>
              </w:rPr>
              <w:t>102 (0.2%)</w:t>
            </w:r>
          </w:p>
        </w:tc>
        <w:tc>
          <w:tcPr>
            <w:tcW w:w="808" w:type="dxa"/>
          </w:tcPr>
          <w:p w14:paraId="21E828B3" w14:textId="77777777" w:rsidR="001902B1" w:rsidRPr="00436F64" w:rsidRDefault="001902B1" w:rsidP="00E907B7">
            <w:pPr>
              <w:pStyle w:val="Compact"/>
              <w:rPr>
                <w:sz w:val="16"/>
                <w:szCs w:val="16"/>
              </w:rPr>
            </w:pPr>
            <w:r w:rsidRPr="00436F64">
              <w:rPr>
                <w:sz w:val="16"/>
                <w:szCs w:val="16"/>
              </w:rPr>
              <w:t>93 (0.2%)</w:t>
            </w:r>
          </w:p>
        </w:tc>
        <w:tc>
          <w:tcPr>
            <w:tcW w:w="990" w:type="dxa"/>
          </w:tcPr>
          <w:p w14:paraId="626E1A44" w14:textId="77777777" w:rsidR="001902B1" w:rsidRPr="00436F64" w:rsidRDefault="001902B1" w:rsidP="00E907B7">
            <w:pPr>
              <w:pStyle w:val="Compact"/>
              <w:rPr>
                <w:sz w:val="16"/>
                <w:szCs w:val="16"/>
              </w:rPr>
            </w:pPr>
            <w:r w:rsidRPr="00436F64">
              <w:rPr>
                <w:sz w:val="16"/>
                <w:szCs w:val="16"/>
              </w:rPr>
              <w:t>317 (0.6%)</w:t>
            </w:r>
          </w:p>
        </w:tc>
        <w:tc>
          <w:tcPr>
            <w:tcW w:w="990" w:type="dxa"/>
          </w:tcPr>
          <w:p w14:paraId="34F2883B" w14:textId="77777777" w:rsidR="001902B1" w:rsidRPr="00436F64" w:rsidRDefault="001902B1" w:rsidP="00E907B7">
            <w:pPr>
              <w:pStyle w:val="Compact"/>
              <w:rPr>
                <w:sz w:val="16"/>
                <w:szCs w:val="16"/>
              </w:rPr>
            </w:pPr>
            <w:r w:rsidRPr="00436F64">
              <w:rPr>
                <w:sz w:val="16"/>
                <w:szCs w:val="16"/>
              </w:rPr>
              <w:t>1924 (3.4%)</w:t>
            </w:r>
          </w:p>
        </w:tc>
        <w:tc>
          <w:tcPr>
            <w:tcW w:w="900" w:type="dxa"/>
          </w:tcPr>
          <w:p w14:paraId="57611DFE" w14:textId="77777777" w:rsidR="001902B1" w:rsidRPr="00436F64" w:rsidRDefault="001902B1" w:rsidP="00E907B7">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E907B7">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E907B7">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E907B7">
            <w:pPr>
              <w:pStyle w:val="Compact"/>
              <w:rPr>
                <w:sz w:val="16"/>
                <w:szCs w:val="16"/>
              </w:rPr>
            </w:pPr>
            <w:r w:rsidRPr="00436F64">
              <w:rPr>
                <w:sz w:val="16"/>
                <w:szCs w:val="16"/>
              </w:rPr>
              <w:t>1285 (83.7%)</w:t>
            </w:r>
          </w:p>
        </w:tc>
      </w:tr>
      <w:tr w:rsidR="001902B1" w:rsidRPr="00436F64" w14:paraId="6087062E" w14:textId="77777777" w:rsidTr="00E907B7">
        <w:tc>
          <w:tcPr>
            <w:tcW w:w="1278" w:type="dxa"/>
          </w:tcPr>
          <w:p w14:paraId="559119C9" w14:textId="77777777" w:rsidR="001902B1" w:rsidRPr="00436F64" w:rsidRDefault="001902B1" w:rsidP="00E907B7">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E907B7">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E907B7">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E907B7">
            <w:pPr>
              <w:pStyle w:val="Compact"/>
              <w:rPr>
                <w:sz w:val="16"/>
                <w:szCs w:val="16"/>
              </w:rPr>
            </w:pPr>
            <w:r w:rsidRPr="00436F64">
              <w:rPr>
                <w:sz w:val="16"/>
                <w:szCs w:val="16"/>
              </w:rPr>
              <w:t>4306 (9.1%)</w:t>
            </w:r>
          </w:p>
        </w:tc>
        <w:tc>
          <w:tcPr>
            <w:tcW w:w="990" w:type="dxa"/>
          </w:tcPr>
          <w:p w14:paraId="3B88D0B7" w14:textId="77777777" w:rsidR="001902B1" w:rsidRPr="00436F64" w:rsidRDefault="001902B1" w:rsidP="00E907B7">
            <w:pPr>
              <w:pStyle w:val="Compact"/>
              <w:rPr>
                <w:sz w:val="16"/>
                <w:szCs w:val="16"/>
              </w:rPr>
            </w:pPr>
            <w:r w:rsidRPr="00436F64">
              <w:rPr>
                <w:sz w:val="16"/>
                <w:szCs w:val="16"/>
              </w:rPr>
              <w:t>1476 (2.7%)</w:t>
            </w:r>
          </w:p>
        </w:tc>
        <w:tc>
          <w:tcPr>
            <w:tcW w:w="990" w:type="dxa"/>
          </w:tcPr>
          <w:p w14:paraId="0ABBC218" w14:textId="77777777" w:rsidR="001902B1" w:rsidRPr="00436F64" w:rsidRDefault="001902B1" w:rsidP="00E907B7">
            <w:pPr>
              <w:pStyle w:val="Compact"/>
              <w:rPr>
                <w:sz w:val="16"/>
                <w:szCs w:val="16"/>
              </w:rPr>
            </w:pPr>
            <w:r w:rsidRPr="00436F64">
              <w:rPr>
                <w:sz w:val="16"/>
                <w:szCs w:val="16"/>
              </w:rPr>
              <w:t>1101 (1.9%)</w:t>
            </w:r>
          </w:p>
        </w:tc>
        <w:tc>
          <w:tcPr>
            <w:tcW w:w="900" w:type="dxa"/>
          </w:tcPr>
          <w:p w14:paraId="6011BC61" w14:textId="77777777" w:rsidR="001902B1" w:rsidRPr="00436F64" w:rsidRDefault="001902B1" w:rsidP="00E907B7">
            <w:pPr>
              <w:pStyle w:val="Compact"/>
              <w:rPr>
                <w:sz w:val="16"/>
                <w:szCs w:val="16"/>
              </w:rPr>
            </w:pPr>
            <w:r w:rsidRPr="00436F64">
              <w:rPr>
                <w:sz w:val="16"/>
                <w:szCs w:val="16"/>
              </w:rPr>
              <w:t>574 (0.9%)</w:t>
            </w:r>
          </w:p>
        </w:tc>
        <w:tc>
          <w:tcPr>
            <w:tcW w:w="810" w:type="dxa"/>
          </w:tcPr>
          <w:p w14:paraId="2374AEC8" w14:textId="77777777" w:rsidR="001902B1" w:rsidRPr="00436F64" w:rsidRDefault="001902B1" w:rsidP="00E907B7">
            <w:pPr>
              <w:pStyle w:val="Compact"/>
              <w:rPr>
                <w:sz w:val="16"/>
                <w:szCs w:val="16"/>
              </w:rPr>
            </w:pPr>
            <w:r w:rsidRPr="00436F64">
              <w:rPr>
                <w:sz w:val="16"/>
                <w:szCs w:val="16"/>
              </w:rPr>
              <w:t>149 (0.4%)</w:t>
            </w:r>
          </w:p>
        </w:tc>
        <w:tc>
          <w:tcPr>
            <w:tcW w:w="811" w:type="dxa"/>
          </w:tcPr>
          <w:p w14:paraId="4E61E474" w14:textId="77777777" w:rsidR="001902B1" w:rsidRPr="00436F64" w:rsidRDefault="001902B1" w:rsidP="00E907B7">
            <w:pPr>
              <w:pStyle w:val="Compact"/>
              <w:rPr>
                <w:sz w:val="16"/>
                <w:szCs w:val="16"/>
              </w:rPr>
            </w:pPr>
            <w:r w:rsidRPr="00436F64">
              <w:rPr>
                <w:sz w:val="16"/>
                <w:szCs w:val="16"/>
              </w:rPr>
              <w:t>30 (0.2%)</w:t>
            </w:r>
          </w:p>
        </w:tc>
        <w:tc>
          <w:tcPr>
            <w:tcW w:w="917" w:type="dxa"/>
          </w:tcPr>
          <w:p w14:paraId="1C862004" w14:textId="77777777" w:rsidR="001902B1" w:rsidRPr="00436F64" w:rsidRDefault="001902B1" w:rsidP="00E907B7">
            <w:pPr>
              <w:pStyle w:val="Compact"/>
              <w:rPr>
                <w:sz w:val="16"/>
                <w:szCs w:val="16"/>
              </w:rPr>
            </w:pPr>
            <w:r w:rsidRPr="00436F64">
              <w:rPr>
                <w:sz w:val="16"/>
                <w:szCs w:val="16"/>
              </w:rPr>
              <w:t>22 (1.4%)</w:t>
            </w:r>
          </w:p>
        </w:tc>
      </w:tr>
      <w:tr w:rsidR="001902B1" w:rsidRPr="00436F64" w14:paraId="5C3677F2" w14:textId="77777777" w:rsidTr="00E907B7">
        <w:tc>
          <w:tcPr>
            <w:tcW w:w="1278" w:type="dxa"/>
          </w:tcPr>
          <w:p w14:paraId="3704EC8D" w14:textId="77777777" w:rsidR="001902B1" w:rsidRPr="00436F64" w:rsidRDefault="001902B1" w:rsidP="00E907B7">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E907B7">
            <w:pPr>
              <w:pStyle w:val="Compact"/>
              <w:rPr>
                <w:sz w:val="16"/>
                <w:szCs w:val="16"/>
              </w:rPr>
            </w:pPr>
            <w:r w:rsidRPr="00436F64">
              <w:rPr>
                <w:sz w:val="16"/>
                <w:szCs w:val="16"/>
              </w:rPr>
              <w:t>29859 (8.7%)</w:t>
            </w:r>
          </w:p>
        </w:tc>
        <w:tc>
          <w:tcPr>
            <w:tcW w:w="992" w:type="dxa"/>
          </w:tcPr>
          <w:p w14:paraId="69896094" w14:textId="77777777" w:rsidR="001902B1" w:rsidRPr="00436F64" w:rsidRDefault="001902B1" w:rsidP="00E907B7">
            <w:pPr>
              <w:pStyle w:val="Compact"/>
              <w:rPr>
                <w:sz w:val="16"/>
                <w:szCs w:val="16"/>
              </w:rPr>
            </w:pPr>
            <w:r w:rsidRPr="00436F64">
              <w:rPr>
                <w:sz w:val="16"/>
                <w:szCs w:val="16"/>
              </w:rPr>
              <w:t>7519 (11.6%)</w:t>
            </w:r>
          </w:p>
        </w:tc>
        <w:tc>
          <w:tcPr>
            <w:tcW w:w="808" w:type="dxa"/>
          </w:tcPr>
          <w:p w14:paraId="564B025A" w14:textId="77777777" w:rsidR="001902B1" w:rsidRPr="00436F64" w:rsidRDefault="001902B1" w:rsidP="00E907B7">
            <w:pPr>
              <w:pStyle w:val="Compact"/>
              <w:rPr>
                <w:sz w:val="16"/>
                <w:szCs w:val="16"/>
              </w:rPr>
            </w:pPr>
            <w:r w:rsidRPr="00436F64">
              <w:rPr>
                <w:sz w:val="16"/>
                <w:szCs w:val="16"/>
              </w:rPr>
              <w:t>7621 (16.1%)</w:t>
            </w:r>
          </w:p>
        </w:tc>
        <w:tc>
          <w:tcPr>
            <w:tcW w:w="990" w:type="dxa"/>
          </w:tcPr>
          <w:p w14:paraId="16A628D0" w14:textId="77777777" w:rsidR="001902B1" w:rsidRPr="00436F64" w:rsidRDefault="001902B1" w:rsidP="00E907B7">
            <w:pPr>
              <w:pStyle w:val="Compact"/>
              <w:rPr>
                <w:sz w:val="16"/>
                <w:szCs w:val="16"/>
              </w:rPr>
            </w:pPr>
            <w:r w:rsidRPr="00436F64">
              <w:rPr>
                <w:sz w:val="16"/>
                <w:szCs w:val="16"/>
              </w:rPr>
              <w:t>5086 (9.2%)</w:t>
            </w:r>
          </w:p>
        </w:tc>
        <w:tc>
          <w:tcPr>
            <w:tcW w:w="990" w:type="dxa"/>
          </w:tcPr>
          <w:p w14:paraId="7F787F89" w14:textId="77777777" w:rsidR="001902B1" w:rsidRPr="00436F64" w:rsidRDefault="001902B1" w:rsidP="00E907B7">
            <w:pPr>
              <w:pStyle w:val="Compact"/>
              <w:rPr>
                <w:sz w:val="16"/>
                <w:szCs w:val="16"/>
              </w:rPr>
            </w:pPr>
            <w:r w:rsidRPr="00436F64">
              <w:rPr>
                <w:sz w:val="16"/>
                <w:szCs w:val="16"/>
              </w:rPr>
              <w:t>4602 (8.0%)</w:t>
            </w:r>
          </w:p>
        </w:tc>
        <w:tc>
          <w:tcPr>
            <w:tcW w:w="900" w:type="dxa"/>
          </w:tcPr>
          <w:p w14:paraId="4CC1B204" w14:textId="77777777" w:rsidR="001902B1" w:rsidRPr="00436F64" w:rsidRDefault="001902B1" w:rsidP="00E907B7">
            <w:pPr>
              <w:pStyle w:val="Compact"/>
              <w:rPr>
                <w:sz w:val="16"/>
                <w:szCs w:val="16"/>
              </w:rPr>
            </w:pPr>
            <w:r w:rsidRPr="00436F64">
              <w:rPr>
                <w:sz w:val="16"/>
                <w:szCs w:val="16"/>
              </w:rPr>
              <w:t>4203 (6.7%)</w:t>
            </w:r>
          </w:p>
        </w:tc>
        <w:tc>
          <w:tcPr>
            <w:tcW w:w="810" w:type="dxa"/>
          </w:tcPr>
          <w:p w14:paraId="3DD7180C" w14:textId="77777777" w:rsidR="001902B1" w:rsidRPr="00436F64" w:rsidRDefault="001902B1" w:rsidP="00E907B7">
            <w:pPr>
              <w:pStyle w:val="Compact"/>
              <w:rPr>
                <w:sz w:val="16"/>
                <w:szCs w:val="16"/>
              </w:rPr>
            </w:pPr>
            <w:r w:rsidRPr="00436F64">
              <w:rPr>
                <w:sz w:val="16"/>
                <w:szCs w:val="16"/>
              </w:rPr>
              <w:t>706 (1.7%)</w:t>
            </w:r>
          </w:p>
        </w:tc>
        <w:tc>
          <w:tcPr>
            <w:tcW w:w="811" w:type="dxa"/>
          </w:tcPr>
          <w:p w14:paraId="7FC260F8" w14:textId="77777777" w:rsidR="001902B1" w:rsidRPr="00436F64" w:rsidRDefault="001902B1" w:rsidP="00E907B7">
            <w:pPr>
              <w:pStyle w:val="Compact"/>
              <w:rPr>
                <w:sz w:val="16"/>
                <w:szCs w:val="16"/>
              </w:rPr>
            </w:pPr>
            <w:r w:rsidRPr="00436F64">
              <w:rPr>
                <w:sz w:val="16"/>
                <w:szCs w:val="16"/>
              </w:rPr>
              <w:t>100 (0.8%)</w:t>
            </w:r>
          </w:p>
        </w:tc>
        <w:tc>
          <w:tcPr>
            <w:tcW w:w="917" w:type="dxa"/>
          </w:tcPr>
          <w:p w14:paraId="5F0EF76A" w14:textId="77777777" w:rsidR="001902B1" w:rsidRPr="00436F64" w:rsidRDefault="001902B1" w:rsidP="00E907B7">
            <w:pPr>
              <w:pStyle w:val="Compact"/>
              <w:rPr>
                <w:sz w:val="16"/>
                <w:szCs w:val="16"/>
              </w:rPr>
            </w:pPr>
            <w:r w:rsidRPr="00436F64">
              <w:rPr>
                <w:sz w:val="16"/>
                <w:szCs w:val="16"/>
              </w:rPr>
              <w:t>22 (1.4%)</w:t>
            </w:r>
          </w:p>
        </w:tc>
      </w:tr>
      <w:tr w:rsidR="001902B1" w:rsidRPr="00436F64" w14:paraId="4EA19875" w14:textId="77777777" w:rsidTr="00E907B7">
        <w:tc>
          <w:tcPr>
            <w:tcW w:w="1278" w:type="dxa"/>
            <w:shd w:val="clear" w:color="auto" w:fill="D9D9D9" w:themeFill="background1" w:themeFillShade="D9"/>
          </w:tcPr>
          <w:p w14:paraId="30A461F8" w14:textId="77777777" w:rsidR="001902B1" w:rsidRPr="00436F64" w:rsidRDefault="001902B1" w:rsidP="00E907B7">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E907B7">
            <w:pPr>
              <w:pStyle w:val="Compact"/>
              <w:rPr>
                <w:sz w:val="16"/>
                <w:szCs w:val="16"/>
              </w:rPr>
            </w:pPr>
          </w:p>
        </w:tc>
      </w:tr>
      <w:tr w:rsidR="001902B1" w:rsidRPr="00436F64" w14:paraId="5A8832D1" w14:textId="77777777" w:rsidTr="00E907B7">
        <w:tc>
          <w:tcPr>
            <w:tcW w:w="1278" w:type="dxa"/>
          </w:tcPr>
          <w:p w14:paraId="28628CC8" w14:textId="77777777" w:rsidR="001902B1" w:rsidRPr="00436F64" w:rsidRDefault="001902B1" w:rsidP="00E907B7">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E907B7">
            <w:pPr>
              <w:pStyle w:val="Compact"/>
              <w:rPr>
                <w:sz w:val="16"/>
                <w:szCs w:val="16"/>
              </w:rPr>
            </w:pPr>
            <w:r w:rsidRPr="00436F64">
              <w:rPr>
                <w:sz w:val="16"/>
                <w:szCs w:val="16"/>
              </w:rPr>
              <w:t>32484 (9.5%)</w:t>
            </w:r>
          </w:p>
        </w:tc>
        <w:tc>
          <w:tcPr>
            <w:tcW w:w="992" w:type="dxa"/>
          </w:tcPr>
          <w:p w14:paraId="3F11D5C2" w14:textId="77777777" w:rsidR="001902B1" w:rsidRPr="00436F64" w:rsidRDefault="001902B1" w:rsidP="00E907B7">
            <w:pPr>
              <w:pStyle w:val="Compact"/>
              <w:rPr>
                <w:sz w:val="16"/>
                <w:szCs w:val="16"/>
              </w:rPr>
            </w:pPr>
            <w:r w:rsidRPr="00436F64">
              <w:rPr>
                <w:sz w:val="16"/>
                <w:szCs w:val="16"/>
              </w:rPr>
              <w:t>876 (1.4%)</w:t>
            </w:r>
          </w:p>
        </w:tc>
        <w:tc>
          <w:tcPr>
            <w:tcW w:w="808" w:type="dxa"/>
          </w:tcPr>
          <w:p w14:paraId="2A424A9F" w14:textId="77777777" w:rsidR="001902B1" w:rsidRPr="00436F64" w:rsidRDefault="001902B1" w:rsidP="00E907B7">
            <w:pPr>
              <w:pStyle w:val="Compact"/>
              <w:rPr>
                <w:sz w:val="16"/>
                <w:szCs w:val="16"/>
              </w:rPr>
            </w:pPr>
            <w:r w:rsidRPr="00436F64">
              <w:rPr>
                <w:sz w:val="16"/>
                <w:szCs w:val="16"/>
              </w:rPr>
              <w:t>2137 (4.5%)</w:t>
            </w:r>
          </w:p>
        </w:tc>
        <w:tc>
          <w:tcPr>
            <w:tcW w:w="990" w:type="dxa"/>
          </w:tcPr>
          <w:p w14:paraId="4C3572C1" w14:textId="77777777" w:rsidR="001902B1" w:rsidRPr="00436F64" w:rsidRDefault="001902B1" w:rsidP="00E907B7">
            <w:pPr>
              <w:pStyle w:val="Compact"/>
              <w:rPr>
                <w:sz w:val="16"/>
                <w:szCs w:val="16"/>
              </w:rPr>
            </w:pPr>
            <w:r w:rsidRPr="00436F64">
              <w:rPr>
                <w:sz w:val="16"/>
                <w:szCs w:val="16"/>
              </w:rPr>
              <w:t>4738 (8.6%)</w:t>
            </w:r>
          </w:p>
        </w:tc>
        <w:tc>
          <w:tcPr>
            <w:tcW w:w="990" w:type="dxa"/>
          </w:tcPr>
          <w:p w14:paraId="39802A69" w14:textId="77777777" w:rsidR="001902B1" w:rsidRPr="00436F64" w:rsidRDefault="001902B1" w:rsidP="00E907B7">
            <w:pPr>
              <w:pStyle w:val="Compact"/>
              <w:rPr>
                <w:sz w:val="16"/>
                <w:szCs w:val="16"/>
              </w:rPr>
            </w:pPr>
            <w:r w:rsidRPr="00436F64">
              <w:rPr>
                <w:sz w:val="16"/>
                <w:szCs w:val="16"/>
              </w:rPr>
              <w:t>6849 (12.0%)</w:t>
            </w:r>
          </w:p>
        </w:tc>
        <w:tc>
          <w:tcPr>
            <w:tcW w:w="900" w:type="dxa"/>
          </w:tcPr>
          <w:p w14:paraId="04E7BEE3" w14:textId="77777777" w:rsidR="001902B1" w:rsidRPr="00436F64" w:rsidRDefault="001902B1" w:rsidP="00E907B7">
            <w:pPr>
              <w:pStyle w:val="Compact"/>
              <w:rPr>
                <w:sz w:val="16"/>
                <w:szCs w:val="16"/>
              </w:rPr>
            </w:pPr>
            <w:r w:rsidRPr="00436F64">
              <w:rPr>
                <w:sz w:val="16"/>
                <w:szCs w:val="16"/>
              </w:rPr>
              <w:t>9677 (15.3%)</w:t>
            </w:r>
          </w:p>
        </w:tc>
        <w:tc>
          <w:tcPr>
            <w:tcW w:w="810" w:type="dxa"/>
          </w:tcPr>
          <w:p w14:paraId="4992BB8B" w14:textId="77777777" w:rsidR="001902B1" w:rsidRPr="00436F64" w:rsidRDefault="001902B1" w:rsidP="00E907B7">
            <w:pPr>
              <w:pStyle w:val="Compact"/>
              <w:rPr>
                <w:sz w:val="16"/>
                <w:szCs w:val="16"/>
              </w:rPr>
            </w:pPr>
            <w:r w:rsidRPr="00436F64">
              <w:rPr>
                <w:sz w:val="16"/>
                <w:szCs w:val="16"/>
              </w:rPr>
              <w:t>6535 (16.0%)</w:t>
            </w:r>
          </w:p>
        </w:tc>
        <w:tc>
          <w:tcPr>
            <w:tcW w:w="811" w:type="dxa"/>
          </w:tcPr>
          <w:p w14:paraId="1D319C5D" w14:textId="77777777" w:rsidR="001902B1" w:rsidRPr="00436F64" w:rsidRDefault="001902B1" w:rsidP="00E907B7">
            <w:pPr>
              <w:pStyle w:val="Compact"/>
              <w:rPr>
                <w:sz w:val="16"/>
                <w:szCs w:val="16"/>
              </w:rPr>
            </w:pPr>
            <w:r w:rsidRPr="00436F64">
              <w:rPr>
                <w:sz w:val="16"/>
                <w:szCs w:val="16"/>
              </w:rPr>
              <w:t>1536 (12.8%)</w:t>
            </w:r>
          </w:p>
        </w:tc>
        <w:tc>
          <w:tcPr>
            <w:tcW w:w="917" w:type="dxa"/>
          </w:tcPr>
          <w:p w14:paraId="13485F99" w14:textId="77777777" w:rsidR="001902B1" w:rsidRPr="00436F64" w:rsidRDefault="001902B1" w:rsidP="00E907B7">
            <w:pPr>
              <w:pStyle w:val="Compact"/>
              <w:rPr>
                <w:sz w:val="16"/>
                <w:szCs w:val="16"/>
              </w:rPr>
            </w:pPr>
            <w:r w:rsidRPr="00436F64">
              <w:rPr>
                <w:sz w:val="16"/>
                <w:szCs w:val="16"/>
              </w:rPr>
              <w:t>136 (8.9%)</w:t>
            </w:r>
          </w:p>
        </w:tc>
      </w:tr>
      <w:tr w:rsidR="001902B1" w:rsidRPr="00436F64" w14:paraId="683A3130" w14:textId="77777777" w:rsidTr="00E907B7">
        <w:tc>
          <w:tcPr>
            <w:tcW w:w="1278" w:type="dxa"/>
          </w:tcPr>
          <w:p w14:paraId="36126BA5" w14:textId="77777777" w:rsidR="001902B1" w:rsidRPr="00436F64" w:rsidRDefault="001902B1" w:rsidP="00E907B7">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E907B7">
            <w:pPr>
              <w:pStyle w:val="Compact"/>
              <w:rPr>
                <w:sz w:val="16"/>
                <w:szCs w:val="16"/>
              </w:rPr>
            </w:pPr>
            <w:r w:rsidRPr="00436F64">
              <w:rPr>
                <w:sz w:val="16"/>
                <w:szCs w:val="16"/>
              </w:rPr>
              <w:t>15388 (4.5%)</w:t>
            </w:r>
          </w:p>
        </w:tc>
        <w:tc>
          <w:tcPr>
            <w:tcW w:w="992" w:type="dxa"/>
          </w:tcPr>
          <w:p w14:paraId="6D185FD6" w14:textId="77777777" w:rsidR="001902B1" w:rsidRPr="00436F64" w:rsidRDefault="001902B1" w:rsidP="00E907B7">
            <w:pPr>
              <w:pStyle w:val="Compact"/>
              <w:rPr>
                <w:sz w:val="16"/>
                <w:szCs w:val="16"/>
              </w:rPr>
            </w:pPr>
            <w:r w:rsidRPr="00436F64">
              <w:rPr>
                <w:sz w:val="16"/>
                <w:szCs w:val="16"/>
              </w:rPr>
              <w:t>1318 (2.0%)</w:t>
            </w:r>
          </w:p>
        </w:tc>
        <w:tc>
          <w:tcPr>
            <w:tcW w:w="808" w:type="dxa"/>
          </w:tcPr>
          <w:p w14:paraId="5B2183B6" w14:textId="77777777" w:rsidR="001902B1" w:rsidRPr="00436F64" w:rsidRDefault="001902B1" w:rsidP="00E907B7">
            <w:pPr>
              <w:pStyle w:val="Compact"/>
              <w:rPr>
                <w:sz w:val="16"/>
                <w:szCs w:val="16"/>
              </w:rPr>
            </w:pPr>
            <w:r w:rsidRPr="00436F64">
              <w:rPr>
                <w:sz w:val="16"/>
                <w:szCs w:val="16"/>
              </w:rPr>
              <w:t>2861 (6.1%)</w:t>
            </w:r>
          </w:p>
        </w:tc>
        <w:tc>
          <w:tcPr>
            <w:tcW w:w="990" w:type="dxa"/>
          </w:tcPr>
          <w:p w14:paraId="2FC6B768" w14:textId="77777777" w:rsidR="001902B1" w:rsidRPr="00436F64" w:rsidRDefault="001902B1" w:rsidP="00E907B7">
            <w:pPr>
              <w:pStyle w:val="Compact"/>
              <w:rPr>
                <w:sz w:val="16"/>
                <w:szCs w:val="16"/>
              </w:rPr>
            </w:pPr>
            <w:r w:rsidRPr="00436F64">
              <w:rPr>
                <w:sz w:val="16"/>
                <w:szCs w:val="16"/>
              </w:rPr>
              <w:t>3170 (5.7%)</w:t>
            </w:r>
          </w:p>
        </w:tc>
        <w:tc>
          <w:tcPr>
            <w:tcW w:w="990" w:type="dxa"/>
          </w:tcPr>
          <w:p w14:paraId="7576E5E6" w14:textId="77777777" w:rsidR="001902B1" w:rsidRPr="00436F64" w:rsidRDefault="001902B1" w:rsidP="00E907B7">
            <w:pPr>
              <w:pStyle w:val="Compact"/>
              <w:rPr>
                <w:sz w:val="16"/>
                <w:szCs w:val="16"/>
              </w:rPr>
            </w:pPr>
            <w:r w:rsidRPr="00436F64">
              <w:rPr>
                <w:sz w:val="16"/>
                <w:szCs w:val="16"/>
              </w:rPr>
              <w:t>3062 (5.3%)</w:t>
            </w:r>
          </w:p>
        </w:tc>
        <w:tc>
          <w:tcPr>
            <w:tcW w:w="900" w:type="dxa"/>
          </w:tcPr>
          <w:p w14:paraId="6D5E8F94" w14:textId="77777777" w:rsidR="001902B1" w:rsidRPr="00436F64" w:rsidRDefault="001902B1" w:rsidP="00E907B7">
            <w:pPr>
              <w:pStyle w:val="Compact"/>
              <w:rPr>
                <w:sz w:val="16"/>
                <w:szCs w:val="16"/>
              </w:rPr>
            </w:pPr>
            <w:r w:rsidRPr="00436F64">
              <w:rPr>
                <w:sz w:val="16"/>
                <w:szCs w:val="16"/>
              </w:rPr>
              <w:t>3022 (4.8%)</w:t>
            </w:r>
          </w:p>
        </w:tc>
        <w:tc>
          <w:tcPr>
            <w:tcW w:w="810" w:type="dxa"/>
          </w:tcPr>
          <w:p w14:paraId="5FB717AD" w14:textId="77777777" w:rsidR="001902B1" w:rsidRPr="00436F64" w:rsidRDefault="001902B1" w:rsidP="00E907B7">
            <w:pPr>
              <w:pStyle w:val="Compact"/>
              <w:rPr>
                <w:sz w:val="16"/>
                <w:szCs w:val="16"/>
              </w:rPr>
            </w:pPr>
            <w:r w:rsidRPr="00436F64">
              <w:rPr>
                <w:sz w:val="16"/>
                <w:szCs w:val="16"/>
              </w:rPr>
              <w:t>1576 (3.9%)</w:t>
            </w:r>
          </w:p>
        </w:tc>
        <w:tc>
          <w:tcPr>
            <w:tcW w:w="811" w:type="dxa"/>
          </w:tcPr>
          <w:p w14:paraId="0E142BE1" w14:textId="77777777" w:rsidR="001902B1" w:rsidRPr="00436F64" w:rsidRDefault="001902B1" w:rsidP="00E907B7">
            <w:pPr>
              <w:pStyle w:val="Compact"/>
              <w:rPr>
                <w:sz w:val="16"/>
                <w:szCs w:val="16"/>
              </w:rPr>
            </w:pPr>
            <w:r w:rsidRPr="00436F64">
              <w:rPr>
                <w:sz w:val="16"/>
                <w:szCs w:val="16"/>
              </w:rPr>
              <w:t>345 (2.9%)</w:t>
            </w:r>
          </w:p>
        </w:tc>
        <w:tc>
          <w:tcPr>
            <w:tcW w:w="917" w:type="dxa"/>
          </w:tcPr>
          <w:p w14:paraId="36E41D06" w14:textId="77777777" w:rsidR="001902B1" w:rsidRPr="00436F64" w:rsidRDefault="001902B1" w:rsidP="00E907B7">
            <w:pPr>
              <w:pStyle w:val="Compact"/>
              <w:rPr>
                <w:sz w:val="16"/>
                <w:szCs w:val="16"/>
              </w:rPr>
            </w:pPr>
            <w:r w:rsidRPr="00436F64">
              <w:rPr>
                <w:sz w:val="16"/>
                <w:szCs w:val="16"/>
              </w:rPr>
              <w:t>34 (2.2%)</w:t>
            </w:r>
          </w:p>
        </w:tc>
      </w:tr>
      <w:tr w:rsidR="001902B1" w:rsidRPr="00436F64" w14:paraId="15485713" w14:textId="77777777" w:rsidTr="00E907B7">
        <w:tc>
          <w:tcPr>
            <w:tcW w:w="1278" w:type="dxa"/>
          </w:tcPr>
          <w:p w14:paraId="1B7DFF9E" w14:textId="77777777" w:rsidR="001902B1" w:rsidRPr="00436F64" w:rsidRDefault="001902B1" w:rsidP="00E907B7">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E907B7">
            <w:pPr>
              <w:pStyle w:val="Compact"/>
              <w:rPr>
                <w:sz w:val="16"/>
                <w:szCs w:val="16"/>
              </w:rPr>
            </w:pPr>
            <w:r w:rsidRPr="00436F64">
              <w:rPr>
                <w:sz w:val="16"/>
                <w:szCs w:val="16"/>
              </w:rPr>
              <w:t>32066 (9.4%)</w:t>
            </w:r>
          </w:p>
        </w:tc>
        <w:tc>
          <w:tcPr>
            <w:tcW w:w="992" w:type="dxa"/>
          </w:tcPr>
          <w:p w14:paraId="3AAFF038" w14:textId="77777777" w:rsidR="001902B1" w:rsidRPr="00436F64" w:rsidRDefault="001902B1" w:rsidP="00E907B7">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E907B7">
            <w:pPr>
              <w:pStyle w:val="Compact"/>
              <w:rPr>
                <w:sz w:val="16"/>
                <w:szCs w:val="16"/>
              </w:rPr>
            </w:pPr>
            <w:r w:rsidRPr="00436F64">
              <w:rPr>
                <w:sz w:val="16"/>
                <w:szCs w:val="16"/>
              </w:rPr>
              <w:t>7347 (15.5%)</w:t>
            </w:r>
          </w:p>
        </w:tc>
        <w:tc>
          <w:tcPr>
            <w:tcW w:w="990" w:type="dxa"/>
          </w:tcPr>
          <w:p w14:paraId="20501E63" w14:textId="77777777" w:rsidR="001902B1" w:rsidRPr="00436F64" w:rsidRDefault="001902B1" w:rsidP="00E907B7">
            <w:pPr>
              <w:pStyle w:val="Compact"/>
              <w:rPr>
                <w:sz w:val="16"/>
                <w:szCs w:val="16"/>
              </w:rPr>
            </w:pPr>
            <w:r w:rsidRPr="00436F64">
              <w:rPr>
                <w:sz w:val="16"/>
                <w:szCs w:val="16"/>
              </w:rPr>
              <w:t>3650 (6.6%)</w:t>
            </w:r>
          </w:p>
        </w:tc>
        <w:tc>
          <w:tcPr>
            <w:tcW w:w="990" w:type="dxa"/>
          </w:tcPr>
          <w:p w14:paraId="3CAA889E" w14:textId="77777777" w:rsidR="001902B1" w:rsidRPr="00436F64" w:rsidRDefault="001902B1" w:rsidP="00E907B7">
            <w:pPr>
              <w:pStyle w:val="Compact"/>
              <w:rPr>
                <w:sz w:val="16"/>
                <w:szCs w:val="16"/>
              </w:rPr>
            </w:pPr>
            <w:r w:rsidRPr="00436F64">
              <w:rPr>
                <w:sz w:val="16"/>
                <w:szCs w:val="16"/>
              </w:rPr>
              <w:t>3146 (5.5%)</w:t>
            </w:r>
          </w:p>
        </w:tc>
        <w:tc>
          <w:tcPr>
            <w:tcW w:w="900" w:type="dxa"/>
          </w:tcPr>
          <w:p w14:paraId="7547E844" w14:textId="77777777" w:rsidR="001902B1" w:rsidRPr="00436F64" w:rsidRDefault="001902B1" w:rsidP="00E907B7">
            <w:pPr>
              <w:pStyle w:val="Compact"/>
              <w:rPr>
                <w:sz w:val="16"/>
                <w:szCs w:val="16"/>
              </w:rPr>
            </w:pPr>
            <w:r w:rsidRPr="00436F64">
              <w:rPr>
                <w:sz w:val="16"/>
                <w:szCs w:val="16"/>
              </w:rPr>
              <w:t>3103 (4.9%)</w:t>
            </w:r>
          </w:p>
        </w:tc>
        <w:tc>
          <w:tcPr>
            <w:tcW w:w="810" w:type="dxa"/>
          </w:tcPr>
          <w:p w14:paraId="62A674DC" w14:textId="77777777" w:rsidR="001902B1" w:rsidRPr="00436F64" w:rsidRDefault="001902B1" w:rsidP="00E907B7">
            <w:pPr>
              <w:pStyle w:val="Compact"/>
              <w:rPr>
                <w:sz w:val="16"/>
                <w:szCs w:val="16"/>
              </w:rPr>
            </w:pPr>
            <w:r w:rsidRPr="00436F64">
              <w:rPr>
                <w:sz w:val="16"/>
                <w:szCs w:val="16"/>
              </w:rPr>
              <w:t>1669 (4.1%)</w:t>
            </w:r>
          </w:p>
        </w:tc>
        <w:tc>
          <w:tcPr>
            <w:tcW w:w="811" w:type="dxa"/>
          </w:tcPr>
          <w:p w14:paraId="26DDF503" w14:textId="77777777" w:rsidR="001902B1" w:rsidRPr="00436F64" w:rsidRDefault="001902B1" w:rsidP="00E907B7">
            <w:pPr>
              <w:pStyle w:val="Compact"/>
              <w:rPr>
                <w:sz w:val="16"/>
                <w:szCs w:val="16"/>
              </w:rPr>
            </w:pPr>
            <w:r w:rsidRPr="00436F64">
              <w:rPr>
                <w:sz w:val="16"/>
                <w:szCs w:val="16"/>
              </w:rPr>
              <w:t>390 (3.2%)</w:t>
            </w:r>
          </w:p>
        </w:tc>
        <w:tc>
          <w:tcPr>
            <w:tcW w:w="917" w:type="dxa"/>
          </w:tcPr>
          <w:p w14:paraId="2C0D4CCE" w14:textId="77777777" w:rsidR="001902B1" w:rsidRPr="00436F64" w:rsidRDefault="001902B1" w:rsidP="00E907B7">
            <w:pPr>
              <w:pStyle w:val="Compact"/>
              <w:rPr>
                <w:sz w:val="16"/>
                <w:szCs w:val="16"/>
              </w:rPr>
            </w:pPr>
            <w:r w:rsidRPr="00436F64">
              <w:rPr>
                <w:sz w:val="16"/>
                <w:szCs w:val="16"/>
              </w:rPr>
              <w:t>32 (2.1%)</w:t>
            </w:r>
          </w:p>
        </w:tc>
      </w:tr>
      <w:tr w:rsidR="001902B1" w:rsidRPr="00436F64" w14:paraId="55E94182" w14:textId="77777777" w:rsidTr="00E907B7">
        <w:tc>
          <w:tcPr>
            <w:tcW w:w="1278" w:type="dxa"/>
          </w:tcPr>
          <w:p w14:paraId="13413E62" w14:textId="77777777" w:rsidR="001902B1" w:rsidRPr="00436F64" w:rsidRDefault="001902B1" w:rsidP="00E907B7">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E907B7">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E907B7">
            <w:pPr>
              <w:pStyle w:val="Compact"/>
              <w:rPr>
                <w:sz w:val="16"/>
                <w:szCs w:val="16"/>
              </w:rPr>
            </w:pPr>
            <w:r w:rsidRPr="00436F64">
              <w:rPr>
                <w:sz w:val="16"/>
                <w:szCs w:val="16"/>
              </w:rPr>
              <w:t>2022 (3.1%)</w:t>
            </w:r>
          </w:p>
        </w:tc>
        <w:tc>
          <w:tcPr>
            <w:tcW w:w="808" w:type="dxa"/>
          </w:tcPr>
          <w:p w14:paraId="12ADF6BF" w14:textId="77777777" w:rsidR="001902B1" w:rsidRPr="00436F64" w:rsidRDefault="001902B1" w:rsidP="00E907B7">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E907B7">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E907B7">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E907B7">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E907B7">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E907B7">
            <w:pPr>
              <w:pStyle w:val="Compact"/>
              <w:rPr>
                <w:sz w:val="16"/>
                <w:szCs w:val="16"/>
              </w:rPr>
            </w:pPr>
            <w:r w:rsidRPr="00436F64">
              <w:rPr>
                <w:sz w:val="16"/>
                <w:szCs w:val="16"/>
              </w:rPr>
              <w:t>5897 (49.0%)</w:t>
            </w:r>
          </w:p>
        </w:tc>
        <w:tc>
          <w:tcPr>
            <w:tcW w:w="917" w:type="dxa"/>
          </w:tcPr>
          <w:p w14:paraId="17D15CFE" w14:textId="77777777" w:rsidR="001902B1" w:rsidRPr="00436F64" w:rsidRDefault="001902B1" w:rsidP="00E907B7">
            <w:pPr>
              <w:pStyle w:val="Compact"/>
              <w:rPr>
                <w:sz w:val="16"/>
                <w:szCs w:val="16"/>
              </w:rPr>
            </w:pPr>
            <w:r w:rsidRPr="00436F64">
              <w:rPr>
                <w:sz w:val="16"/>
                <w:szCs w:val="16"/>
              </w:rPr>
              <w:t>557 (36.3%)</w:t>
            </w:r>
          </w:p>
        </w:tc>
      </w:tr>
      <w:tr w:rsidR="001902B1" w:rsidRPr="00436F64" w14:paraId="03174DE5" w14:textId="77777777" w:rsidTr="00E907B7">
        <w:tc>
          <w:tcPr>
            <w:tcW w:w="1278" w:type="dxa"/>
          </w:tcPr>
          <w:p w14:paraId="7082EBC5" w14:textId="77777777" w:rsidR="001902B1" w:rsidRPr="00436F64" w:rsidRDefault="001902B1" w:rsidP="00E907B7">
            <w:pPr>
              <w:pStyle w:val="Compact"/>
              <w:rPr>
                <w:sz w:val="16"/>
                <w:szCs w:val="16"/>
              </w:rPr>
            </w:pPr>
            <w:r w:rsidRPr="00436F64">
              <w:rPr>
                <w:sz w:val="16"/>
                <w:szCs w:val="16"/>
              </w:rPr>
              <w:lastRenderedPageBreak/>
              <w:t>Other</w:t>
            </w:r>
          </w:p>
        </w:tc>
        <w:tc>
          <w:tcPr>
            <w:tcW w:w="1080" w:type="dxa"/>
          </w:tcPr>
          <w:p w14:paraId="699BD2B5" w14:textId="77777777" w:rsidR="001902B1" w:rsidRPr="00436F64" w:rsidRDefault="001902B1" w:rsidP="00E907B7">
            <w:pPr>
              <w:pStyle w:val="Compact"/>
              <w:rPr>
                <w:sz w:val="16"/>
                <w:szCs w:val="16"/>
              </w:rPr>
            </w:pPr>
            <w:r w:rsidRPr="00436F64">
              <w:rPr>
                <w:sz w:val="16"/>
                <w:szCs w:val="16"/>
              </w:rPr>
              <w:t>2313 (0.7%)</w:t>
            </w:r>
          </w:p>
        </w:tc>
        <w:tc>
          <w:tcPr>
            <w:tcW w:w="992" w:type="dxa"/>
          </w:tcPr>
          <w:p w14:paraId="19EF6A8F" w14:textId="77777777" w:rsidR="001902B1" w:rsidRPr="00436F64" w:rsidRDefault="001902B1" w:rsidP="00E907B7">
            <w:pPr>
              <w:pStyle w:val="Compact"/>
              <w:rPr>
                <w:sz w:val="16"/>
                <w:szCs w:val="16"/>
              </w:rPr>
            </w:pPr>
            <w:r w:rsidRPr="00436F64">
              <w:rPr>
                <w:sz w:val="16"/>
                <w:szCs w:val="16"/>
              </w:rPr>
              <w:t>803 (1.2%)</w:t>
            </w:r>
          </w:p>
        </w:tc>
        <w:tc>
          <w:tcPr>
            <w:tcW w:w="808" w:type="dxa"/>
          </w:tcPr>
          <w:p w14:paraId="10D7ACA5" w14:textId="77777777" w:rsidR="001902B1" w:rsidRPr="00436F64" w:rsidRDefault="001902B1" w:rsidP="00E907B7">
            <w:pPr>
              <w:pStyle w:val="Compact"/>
              <w:rPr>
                <w:sz w:val="16"/>
                <w:szCs w:val="16"/>
              </w:rPr>
            </w:pPr>
            <w:r w:rsidRPr="00436F64">
              <w:rPr>
                <w:sz w:val="16"/>
                <w:szCs w:val="16"/>
              </w:rPr>
              <w:t>470 (1.0%)</w:t>
            </w:r>
          </w:p>
        </w:tc>
        <w:tc>
          <w:tcPr>
            <w:tcW w:w="990" w:type="dxa"/>
          </w:tcPr>
          <w:p w14:paraId="3D06EE5D" w14:textId="77777777" w:rsidR="001902B1" w:rsidRPr="00436F64" w:rsidRDefault="001902B1" w:rsidP="00E907B7">
            <w:pPr>
              <w:pStyle w:val="Compact"/>
              <w:rPr>
                <w:sz w:val="16"/>
                <w:szCs w:val="16"/>
              </w:rPr>
            </w:pPr>
            <w:r w:rsidRPr="00436F64">
              <w:rPr>
                <w:sz w:val="16"/>
                <w:szCs w:val="16"/>
              </w:rPr>
              <w:t>439 (0.8%)</w:t>
            </w:r>
          </w:p>
        </w:tc>
        <w:tc>
          <w:tcPr>
            <w:tcW w:w="990" w:type="dxa"/>
          </w:tcPr>
          <w:p w14:paraId="4DF33702" w14:textId="77777777" w:rsidR="001902B1" w:rsidRPr="00436F64" w:rsidRDefault="001902B1" w:rsidP="00E907B7">
            <w:pPr>
              <w:pStyle w:val="Compact"/>
              <w:rPr>
                <w:sz w:val="16"/>
                <w:szCs w:val="16"/>
              </w:rPr>
            </w:pPr>
            <w:r w:rsidRPr="00436F64">
              <w:rPr>
                <w:sz w:val="16"/>
                <w:szCs w:val="16"/>
              </w:rPr>
              <w:t>339 (0.6%)</w:t>
            </w:r>
          </w:p>
        </w:tc>
        <w:tc>
          <w:tcPr>
            <w:tcW w:w="900" w:type="dxa"/>
          </w:tcPr>
          <w:p w14:paraId="06921DAC" w14:textId="77777777" w:rsidR="001902B1" w:rsidRPr="00436F64" w:rsidRDefault="001902B1" w:rsidP="00E907B7">
            <w:pPr>
              <w:pStyle w:val="Compact"/>
              <w:rPr>
                <w:sz w:val="16"/>
                <w:szCs w:val="16"/>
              </w:rPr>
            </w:pPr>
            <w:r w:rsidRPr="00436F64">
              <w:rPr>
                <w:sz w:val="16"/>
                <w:szCs w:val="16"/>
              </w:rPr>
              <w:t>208 (0.3%)</w:t>
            </w:r>
          </w:p>
        </w:tc>
        <w:tc>
          <w:tcPr>
            <w:tcW w:w="810" w:type="dxa"/>
          </w:tcPr>
          <w:p w14:paraId="2E891013" w14:textId="77777777" w:rsidR="001902B1" w:rsidRPr="00436F64" w:rsidRDefault="001902B1" w:rsidP="00E907B7">
            <w:pPr>
              <w:pStyle w:val="Compact"/>
              <w:rPr>
                <w:sz w:val="16"/>
                <w:szCs w:val="16"/>
              </w:rPr>
            </w:pPr>
            <w:r w:rsidRPr="00436F64">
              <w:rPr>
                <w:sz w:val="16"/>
                <w:szCs w:val="16"/>
              </w:rPr>
              <w:t>46 (0.1%)</w:t>
            </w:r>
          </w:p>
        </w:tc>
        <w:tc>
          <w:tcPr>
            <w:tcW w:w="811" w:type="dxa"/>
          </w:tcPr>
          <w:p w14:paraId="5B3A7268" w14:textId="77777777" w:rsidR="001902B1" w:rsidRPr="00436F64" w:rsidRDefault="001902B1" w:rsidP="00E907B7">
            <w:pPr>
              <w:pStyle w:val="Compact"/>
              <w:rPr>
                <w:sz w:val="16"/>
                <w:szCs w:val="16"/>
              </w:rPr>
            </w:pPr>
            <w:r w:rsidRPr="00436F64">
              <w:rPr>
                <w:sz w:val="16"/>
                <w:szCs w:val="16"/>
              </w:rPr>
              <w:t>5 (0.0%)</w:t>
            </w:r>
          </w:p>
        </w:tc>
        <w:tc>
          <w:tcPr>
            <w:tcW w:w="917" w:type="dxa"/>
          </w:tcPr>
          <w:p w14:paraId="6C43E0E3" w14:textId="77777777" w:rsidR="001902B1" w:rsidRPr="00436F64" w:rsidRDefault="001902B1" w:rsidP="00E907B7">
            <w:pPr>
              <w:pStyle w:val="Compact"/>
              <w:rPr>
                <w:sz w:val="16"/>
                <w:szCs w:val="16"/>
              </w:rPr>
            </w:pPr>
            <w:r w:rsidRPr="00436F64">
              <w:rPr>
                <w:sz w:val="16"/>
                <w:szCs w:val="16"/>
              </w:rPr>
              <w:t>3 (0.2%)</w:t>
            </w:r>
          </w:p>
        </w:tc>
      </w:tr>
      <w:tr w:rsidR="001902B1" w:rsidRPr="00436F64" w14:paraId="706EC90E" w14:textId="77777777" w:rsidTr="00E907B7">
        <w:tc>
          <w:tcPr>
            <w:tcW w:w="1278" w:type="dxa"/>
          </w:tcPr>
          <w:p w14:paraId="3013ED2F" w14:textId="77777777" w:rsidR="001902B1" w:rsidRPr="00436F64" w:rsidRDefault="001902B1" w:rsidP="00E907B7">
            <w:pPr>
              <w:pStyle w:val="Compact"/>
              <w:rPr>
                <w:sz w:val="16"/>
                <w:szCs w:val="16"/>
              </w:rPr>
            </w:pPr>
            <w:r w:rsidRPr="00436F64">
              <w:rPr>
                <w:sz w:val="16"/>
                <w:szCs w:val="16"/>
              </w:rPr>
              <w:t>Single (never married or in a civil partnership)</w:t>
            </w:r>
          </w:p>
        </w:tc>
        <w:tc>
          <w:tcPr>
            <w:tcW w:w="1080" w:type="dxa"/>
          </w:tcPr>
          <w:p w14:paraId="077EF740" w14:textId="77777777" w:rsidR="001902B1" w:rsidRPr="00436F64" w:rsidRDefault="001902B1" w:rsidP="00E907B7">
            <w:pPr>
              <w:pStyle w:val="Compact"/>
              <w:rPr>
                <w:sz w:val="16"/>
                <w:szCs w:val="16"/>
              </w:rPr>
            </w:pPr>
            <w:r w:rsidRPr="00436F64">
              <w:rPr>
                <w:sz w:val="16"/>
                <w:szCs w:val="16"/>
              </w:rPr>
              <w:t>85117 (24.9%)</w:t>
            </w:r>
          </w:p>
        </w:tc>
        <w:tc>
          <w:tcPr>
            <w:tcW w:w="992" w:type="dxa"/>
          </w:tcPr>
          <w:p w14:paraId="2CE00E32" w14:textId="77777777" w:rsidR="001902B1" w:rsidRPr="00436F64" w:rsidRDefault="001902B1" w:rsidP="00E907B7">
            <w:pPr>
              <w:pStyle w:val="Compact"/>
              <w:rPr>
                <w:sz w:val="16"/>
                <w:szCs w:val="16"/>
              </w:rPr>
            </w:pPr>
            <w:r w:rsidRPr="00436F64">
              <w:rPr>
                <w:sz w:val="16"/>
                <w:szCs w:val="16"/>
              </w:rPr>
              <w:t>42004 (65.0%)</w:t>
            </w:r>
          </w:p>
        </w:tc>
        <w:tc>
          <w:tcPr>
            <w:tcW w:w="808" w:type="dxa"/>
          </w:tcPr>
          <w:p w14:paraId="2A8D53A1" w14:textId="77777777" w:rsidR="001902B1" w:rsidRPr="00436F64" w:rsidRDefault="001902B1" w:rsidP="00E907B7">
            <w:pPr>
              <w:pStyle w:val="Compact"/>
              <w:rPr>
                <w:sz w:val="16"/>
                <w:szCs w:val="16"/>
              </w:rPr>
            </w:pPr>
            <w:r w:rsidRPr="00436F64">
              <w:rPr>
                <w:sz w:val="16"/>
                <w:szCs w:val="16"/>
              </w:rPr>
              <w:t>18279 (38.7%)</w:t>
            </w:r>
          </w:p>
        </w:tc>
        <w:tc>
          <w:tcPr>
            <w:tcW w:w="990" w:type="dxa"/>
          </w:tcPr>
          <w:p w14:paraId="0ACE1B90" w14:textId="77777777" w:rsidR="001902B1" w:rsidRPr="00436F64" w:rsidRDefault="001902B1" w:rsidP="00E907B7">
            <w:pPr>
              <w:pStyle w:val="Compact"/>
              <w:rPr>
                <w:sz w:val="16"/>
                <w:szCs w:val="16"/>
              </w:rPr>
            </w:pPr>
            <w:r w:rsidRPr="00436F64">
              <w:rPr>
                <w:sz w:val="16"/>
                <w:szCs w:val="16"/>
              </w:rPr>
              <w:t>9084 (16.4%)</w:t>
            </w:r>
          </w:p>
        </w:tc>
        <w:tc>
          <w:tcPr>
            <w:tcW w:w="990" w:type="dxa"/>
          </w:tcPr>
          <w:p w14:paraId="20040F26" w14:textId="77777777" w:rsidR="001902B1" w:rsidRPr="00436F64" w:rsidRDefault="001902B1" w:rsidP="00E907B7">
            <w:pPr>
              <w:pStyle w:val="Compact"/>
              <w:rPr>
                <w:sz w:val="16"/>
                <w:szCs w:val="16"/>
              </w:rPr>
            </w:pPr>
            <w:r w:rsidRPr="00436F64">
              <w:rPr>
                <w:sz w:val="16"/>
                <w:szCs w:val="16"/>
              </w:rPr>
              <w:t>6653 (11.6%)</w:t>
            </w:r>
          </w:p>
        </w:tc>
        <w:tc>
          <w:tcPr>
            <w:tcW w:w="900" w:type="dxa"/>
          </w:tcPr>
          <w:p w14:paraId="56C5E23F" w14:textId="77777777" w:rsidR="001902B1" w:rsidRPr="00436F64" w:rsidRDefault="001902B1" w:rsidP="00E907B7">
            <w:pPr>
              <w:pStyle w:val="Compact"/>
              <w:rPr>
                <w:sz w:val="16"/>
                <w:szCs w:val="16"/>
              </w:rPr>
            </w:pPr>
            <w:r w:rsidRPr="00436F64">
              <w:rPr>
                <w:sz w:val="16"/>
                <w:szCs w:val="16"/>
              </w:rPr>
              <w:t>5955 (9.4%)</w:t>
            </w:r>
          </w:p>
        </w:tc>
        <w:tc>
          <w:tcPr>
            <w:tcW w:w="810" w:type="dxa"/>
          </w:tcPr>
          <w:p w14:paraId="008562A2" w14:textId="77777777" w:rsidR="001902B1" w:rsidRPr="00436F64" w:rsidRDefault="001902B1" w:rsidP="00E907B7">
            <w:pPr>
              <w:pStyle w:val="Compact"/>
              <w:rPr>
                <w:sz w:val="16"/>
                <w:szCs w:val="16"/>
              </w:rPr>
            </w:pPr>
            <w:r w:rsidRPr="00436F64">
              <w:rPr>
                <w:sz w:val="16"/>
                <w:szCs w:val="16"/>
              </w:rPr>
              <w:t>2583 (6.3%)</w:t>
            </w:r>
          </w:p>
        </w:tc>
        <w:tc>
          <w:tcPr>
            <w:tcW w:w="811" w:type="dxa"/>
          </w:tcPr>
          <w:p w14:paraId="182588DE" w14:textId="77777777" w:rsidR="001902B1" w:rsidRPr="00436F64" w:rsidRDefault="001902B1" w:rsidP="00E907B7">
            <w:pPr>
              <w:pStyle w:val="Compact"/>
              <w:rPr>
                <w:sz w:val="16"/>
                <w:szCs w:val="16"/>
              </w:rPr>
            </w:pPr>
            <w:r w:rsidRPr="00436F64">
              <w:rPr>
                <w:sz w:val="16"/>
                <w:szCs w:val="16"/>
              </w:rPr>
              <w:t>508 (4.2%)</w:t>
            </w:r>
          </w:p>
        </w:tc>
        <w:tc>
          <w:tcPr>
            <w:tcW w:w="917" w:type="dxa"/>
          </w:tcPr>
          <w:p w14:paraId="73005FF9" w14:textId="77777777" w:rsidR="001902B1" w:rsidRPr="00436F64" w:rsidRDefault="001902B1" w:rsidP="00E907B7">
            <w:pPr>
              <w:pStyle w:val="Compact"/>
              <w:rPr>
                <w:sz w:val="16"/>
                <w:szCs w:val="16"/>
              </w:rPr>
            </w:pPr>
            <w:r w:rsidRPr="00436F64">
              <w:rPr>
                <w:sz w:val="16"/>
                <w:szCs w:val="16"/>
              </w:rPr>
              <w:t>51 (3.3%)</w:t>
            </w:r>
          </w:p>
        </w:tc>
      </w:tr>
      <w:tr w:rsidR="001902B1" w:rsidRPr="00436F64" w14:paraId="255916A9" w14:textId="77777777" w:rsidTr="00E907B7">
        <w:tc>
          <w:tcPr>
            <w:tcW w:w="1278" w:type="dxa"/>
          </w:tcPr>
          <w:p w14:paraId="65240E67" w14:textId="77777777" w:rsidR="001902B1" w:rsidRPr="00436F64" w:rsidRDefault="001902B1" w:rsidP="00E907B7">
            <w:pPr>
              <w:pStyle w:val="Compact"/>
              <w:rPr>
                <w:sz w:val="16"/>
                <w:szCs w:val="16"/>
              </w:rPr>
            </w:pPr>
            <w:r w:rsidRPr="00436F64">
              <w:rPr>
                <w:sz w:val="16"/>
                <w:szCs w:val="16"/>
              </w:rPr>
              <w:t>Widowed</w:t>
            </w:r>
          </w:p>
        </w:tc>
        <w:tc>
          <w:tcPr>
            <w:tcW w:w="1080" w:type="dxa"/>
          </w:tcPr>
          <w:p w14:paraId="33496A0C" w14:textId="77777777" w:rsidR="001902B1" w:rsidRPr="00436F64" w:rsidRDefault="001902B1" w:rsidP="00E907B7">
            <w:pPr>
              <w:pStyle w:val="Compact"/>
              <w:rPr>
                <w:sz w:val="16"/>
                <w:szCs w:val="16"/>
              </w:rPr>
            </w:pPr>
            <w:r w:rsidRPr="00436F64">
              <w:rPr>
                <w:sz w:val="16"/>
                <w:szCs w:val="16"/>
              </w:rPr>
              <w:t>14744 (4.3%)</w:t>
            </w:r>
          </w:p>
        </w:tc>
        <w:tc>
          <w:tcPr>
            <w:tcW w:w="992" w:type="dxa"/>
          </w:tcPr>
          <w:p w14:paraId="22762607" w14:textId="77777777" w:rsidR="001902B1" w:rsidRPr="00436F64" w:rsidRDefault="001902B1" w:rsidP="00E907B7">
            <w:pPr>
              <w:pStyle w:val="Compact"/>
              <w:rPr>
                <w:sz w:val="16"/>
                <w:szCs w:val="16"/>
              </w:rPr>
            </w:pPr>
            <w:r w:rsidRPr="00436F64">
              <w:rPr>
                <w:sz w:val="16"/>
                <w:szCs w:val="16"/>
              </w:rPr>
              <w:t>139 (0.2%)</w:t>
            </w:r>
          </w:p>
        </w:tc>
        <w:tc>
          <w:tcPr>
            <w:tcW w:w="808" w:type="dxa"/>
          </w:tcPr>
          <w:p w14:paraId="299DA1F4" w14:textId="77777777" w:rsidR="001902B1" w:rsidRPr="00436F64" w:rsidRDefault="001902B1" w:rsidP="00E907B7">
            <w:pPr>
              <w:pStyle w:val="Compact"/>
              <w:rPr>
                <w:sz w:val="16"/>
                <w:szCs w:val="16"/>
              </w:rPr>
            </w:pPr>
            <w:r w:rsidRPr="00436F64">
              <w:rPr>
                <w:sz w:val="16"/>
                <w:szCs w:val="16"/>
              </w:rPr>
              <w:t>158 (0.3%)</w:t>
            </w:r>
          </w:p>
        </w:tc>
        <w:tc>
          <w:tcPr>
            <w:tcW w:w="990" w:type="dxa"/>
          </w:tcPr>
          <w:p w14:paraId="1F5AC517" w14:textId="77777777" w:rsidR="001902B1" w:rsidRPr="00436F64" w:rsidRDefault="001902B1" w:rsidP="00E907B7">
            <w:pPr>
              <w:pStyle w:val="Compact"/>
              <w:rPr>
                <w:sz w:val="16"/>
                <w:szCs w:val="16"/>
              </w:rPr>
            </w:pPr>
            <w:r w:rsidRPr="00436F64">
              <w:rPr>
                <w:sz w:val="16"/>
                <w:szCs w:val="16"/>
              </w:rPr>
              <w:t>557 (1.0%)</w:t>
            </w:r>
          </w:p>
        </w:tc>
        <w:tc>
          <w:tcPr>
            <w:tcW w:w="990" w:type="dxa"/>
          </w:tcPr>
          <w:p w14:paraId="7847C6B7" w14:textId="77777777" w:rsidR="001902B1" w:rsidRPr="00436F64" w:rsidRDefault="001902B1" w:rsidP="00E907B7">
            <w:pPr>
              <w:pStyle w:val="Compact"/>
              <w:rPr>
                <w:sz w:val="16"/>
                <w:szCs w:val="16"/>
              </w:rPr>
            </w:pPr>
            <w:r w:rsidRPr="00436F64">
              <w:rPr>
                <w:sz w:val="16"/>
                <w:szCs w:val="16"/>
              </w:rPr>
              <w:t>1490 (2.6%)</w:t>
            </w:r>
          </w:p>
        </w:tc>
        <w:tc>
          <w:tcPr>
            <w:tcW w:w="900" w:type="dxa"/>
          </w:tcPr>
          <w:p w14:paraId="749F3FA1" w14:textId="77777777" w:rsidR="001902B1" w:rsidRPr="00436F64" w:rsidRDefault="001902B1" w:rsidP="00E907B7">
            <w:pPr>
              <w:pStyle w:val="Compact"/>
              <w:rPr>
                <w:sz w:val="16"/>
                <w:szCs w:val="16"/>
              </w:rPr>
            </w:pPr>
            <w:r w:rsidRPr="00436F64">
              <w:rPr>
                <w:sz w:val="16"/>
                <w:szCs w:val="16"/>
              </w:rPr>
              <w:t>3860 (6.1%)</w:t>
            </w:r>
          </w:p>
        </w:tc>
        <w:tc>
          <w:tcPr>
            <w:tcW w:w="810" w:type="dxa"/>
          </w:tcPr>
          <w:p w14:paraId="1C590C16" w14:textId="77777777" w:rsidR="001902B1" w:rsidRPr="00436F64" w:rsidRDefault="001902B1" w:rsidP="00E907B7">
            <w:pPr>
              <w:pStyle w:val="Compact"/>
              <w:rPr>
                <w:sz w:val="16"/>
                <w:szCs w:val="16"/>
              </w:rPr>
            </w:pPr>
            <w:r w:rsidRPr="00436F64">
              <w:rPr>
                <w:sz w:val="16"/>
                <w:szCs w:val="16"/>
              </w:rPr>
              <w:t>4895 (12.0%)</w:t>
            </w:r>
          </w:p>
        </w:tc>
        <w:tc>
          <w:tcPr>
            <w:tcW w:w="811" w:type="dxa"/>
          </w:tcPr>
          <w:p w14:paraId="1F316091" w14:textId="77777777" w:rsidR="001902B1" w:rsidRPr="00436F64" w:rsidRDefault="001902B1" w:rsidP="00E907B7">
            <w:pPr>
              <w:pStyle w:val="Compact"/>
              <w:rPr>
                <w:sz w:val="16"/>
                <w:szCs w:val="16"/>
              </w:rPr>
            </w:pPr>
            <w:r w:rsidRPr="00436F64">
              <w:rPr>
                <w:sz w:val="16"/>
                <w:szCs w:val="16"/>
              </w:rPr>
              <w:t>2984 (24.8%)</w:t>
            </w:r>
          </w:p>
        </w:tc>
        <w:tc>
          <w:tcPr>
            <w:tcW w:w="917" w:type="dxa"/>
          </w:tcPr>
          <w:p w14:paraId="44525379" w14:textId="77777777" w:rsidR="001902B1" w:rsidRPr="00436F64" w:rsidRDefault="001902B1" w:rsidP="00E907B7">
            <w:pPr>
              <w:pStyle w:val="Compact"/>
              <w:rPr>
                <w:sz w:val="16"/>
                <w:szCs w:val="16"/>
              </w:rPr>
            </w:pPr>
            <w:r w:rsidRPr="00436F64">
              <w:rPr>
                <w:sz w:val="16"/>
                <w:szCs w:val="16"/>
              </w:rPr>
              <w:t>661 (43.0%)</w:t>
            </w:r>
          </w:p>
        </w:tc>
      </w:tr>
      <w:tr w:rsidR="001902B1" w:rsidRPr="00436F64" w14:paraId="1B466ABD" w14:textId="77777777" w:rsidTr="00E907B7">
        <w:tc>
          <w:tcPr>
            <w:tcW w:w="1278" w:type="dxa"/>
          </w:tcPr>
          <w:p w14:paraId="65C712BB" w14:textId="77777777" w:rsidR="001902B1" w:rsidRPr="00436F64" w:rsidRDefault="001902B1" w:rsidP="00E907B7">
            <w:pPr>
              <w:pStyle w:val="Compact"/>
              <w:rPr>
                <w:sz w:val="16"/>
                <w:szCs w:val="16"/>
              </w:rPr>
            </w:pPr>
            <w:r w:rsidRPr="00436F64">
              <w:rPr>
                <w:sz w:val="16"/>
                <w:szCs w:val="16"/>
              </w:rPr>
              <w:t>Missing</w:t>
            </w:r>
          </w:p>
        </w:tc>
        <w:tc>
          <w:tcPr>
            <w:tcW w:w="1080" w:type="dxa"/>
          </w:tcPr>
          <w:p w14:paraId="212678C3" w14:textId="77777777" w:rsidR="001902B1" w:rsidRPr="00436F64" w:rsidRDefault="001902B1" w:rsidP="00E907B7">
            <w:pPr>
              <w:pStyle w:val="Compact"/>
              <w:rPr>
                <w:sz w:val="16"/>
                <w:szCs w:val="16"/>
              </w:rPr>
            </w:pPr>
            <w:r w:rsidRPr="00436F64">
              <w:rPr>
                <w:sz w:val="16"/>
                <w:szCs w:val="16"/>
              </w:rPr>
              <w:t>14678 (4.3%)</w:t>
            </w:r>
          </w:p>
        </w:tc>
        <w:tc>
          <w:tcPr>
            <w:tcW w:w="992" w:type="dxa"/>
          </w:tcPr>
          <w:p w14:paraId="5BF388BC" w14:textId="77777777" w:rsidR="001902B1" w:rsidRPr="00436F64" w:rsidRDefault="001902B1" w:rsidP="00E907B7">
            <w:pPr>
              <w:pStyle w:val="Compact"/>
              <w:rPr>
                <w:sz w:val="16"/>
                <w:szCs w:val="16"/>
              </w:rPr>
            </w:pPr>
            <w:r w:rsidRPr="00436F64">
              <w:rPr>
                <w:sz w:val="16"/>
                <w:szCs w:val="16"/>
              </w:rPr>
              <w:t>4757 (7.4%)</w:t>
            </w:r>
          </w:p>
        </w:tc>
        <w:tc>
          <w:tcPr>
            <w:tcW w:w="808" w:type="dxa"/>
          </w:tcPr>
          <w:p w14:paraId="28D18178" w14:textId="77777777" w:rsidR="001902B1" w:rsidRPr="00436F64" w:rsidRDefault="001902B1" w:rsidP="00E907B7">
            <w:pPr>
              <w:pStyle w:val="Compact"/>
              <w:rPr>
                <w:sz w:val="16"/>
                <w:szCs w:val="16"/>
              </w:rPr>
            </w:pPr>
            <w:r w:rsidRPr="00436F64">
              <w:rPr>
                <w:sz w:val="16"/>
                <w:szCs w:val="16"/>
              </w:rPr>
              <w:t>1762 (3.7%)</w:t>
            </w:r>
          </w:p>
        </w:tc>
        <w:tc>
          <w:tcPr>
            <w:tcW w:w="990" w:type="dxa"/>
          </w:tcPr>
          <w:p w14:paraId="0860A506" w14:textId="77777777" w:rsidR="001902B1" w:rsidRPr="00436F64" w:rsidRDefault="001902B1" w:rsidP="00E907B7">
            <w:pPr>
              <w:pStyle w:val="Compact"/>
              <w:rPr>
                <w:sz w:val="16"/>
                <w:szCs w:val="16"/>
              </w:rPr>
            </w:pPr>
            <w:r w:rsidRPr="00436F64">
              <w:rPr>
                <w:sz w:val="16"/>
                <w:szCs w:val="16"/>
              </w:rPr>
              <w:t>2102 (3.8%)</w:t>
            </w:r>
          </w:p>
        </w:tc>
        <w:tc>
          <w:tcPr>
            <w:tcW w:w="990" w:type="dxa"/>
          </w:tcPr>
          <w:p w14:paraId="7EA79524" w14:textId="77777777" w:rsidR="001902B1" w:rsidRPr="00436F64" w:rsidRDefault="001902B1" w:rsidP="00E907B7">
            <w:pPr>
              <w:pStyle w:val="Compact"/>
              <w:rPr>
                <w:sz w:val="16"/>
                <w:szCs w:val="16"/>
              </w:rPr>
            </w:pPr>
            <w:r w:rsidRPr="00436F64">
              <w:rPr>
                <w:sz w:val="16"/>
                <w:szCs w:val="16"/>
              </w:rPr>
              <w:t>2098 (3.7%)</w:t>
            </w:r>
          </w:p>
        </w:tc>
        <w:tc>
          <w:tcPr>
            <w:tcW w:w="900" w:type="dxa"/>
          </w:tcPr>
          <w:p w14:paraId="7E118E98" w14:textId="77777777" w:rsidR="001902B1" w:rsidRPr="00436F64" w:rsidRDefault="001902B1" w:rsidP="00E907B7">
            <w:pPr>
              <w:pStyle w:val="Compact"/>
              <w:rPr>
                <w:sz w:val="16"/>
                <w:szCs w:val="16"/>
              </w:rPr>
            </w:pPr>
            <w:r w:rsidRPr="00436F64">
              <w:rPr>
                <w:sz w:val="16"/>
                <w:szCs w:val="16"/>
              </w:rPr>
              <w:t>2251 (3.6%)</w:t>
            </w:r>
          </w:p>
        </w:tc>
        <w:tc>
          <w:tcPr>
            <w:tcW w:w="810" w:type="dxa"/>
          </w:tcPr>
          <w:p w14:paraId="02985BA0" w14:textId="77777777" w:rsidR="001902B1" w:rsidRPr="00436F64" w:rsidRDefault="001902B1" w:rsidP="00E907B7">
            <w:pPr>
              <w:pStyle w:val="Compact"/>
              <w:rPr>
                <w:sz w:val="16"/>
                <w:szCs w:val="16"/>
              </w:rPr>
            </w:pPr>
            <w:r w:rsidRPr="00436F64">
              <w:rPr>
                <w:sz w:val="16"/>
                <w:szCs w:val="16"/>
              </w:rPr>
              <w:t>1282 (3.1%)</w:t>
            </w:r>
          </w:p>
        </w:tc>
        <w:tc>
          <w:tcPr>
            <w:tcW w:w="811" w:type="dxa"/>
          </w:tcPr>
          <w:p w14:paraId="29FFCD16" w14:textId="77777777" w:rsidR="001902B1" w:rsidRPr="00436F64" w:rsidRDefault="001902B1" w:rsidP="00E907B7">
            <w:pPr>
              <w:pStyle w:val="Compact"/>
              <w:rPr>
                <w:sz w:val="16"/>
                <w:szCs w:val="16"/>
              </w:rPr>
            </w:pPr>
            <w:r w:rsidRPr="00436F64">
              <w:rPr>
                <w:sz w:val="16"/>
                <w:szCs w:val="16"/>
              </w:rPr>
              <w:t>364 (3.0%)</w:t>
            </w:r>
          </w:p>
        </w:tc>
        <w:tc>
          <w:tcPr>
            <w:tcW w:w="917" w:type="dxa"/>
          </w:tcPr>
          <w:p w14:paraId="556B952B" w14:textId="77777777" w:rsidR="001902B1" w:rsidRPr="00436F64" w:rsidRDefault="001902B1" w:rsidP="00E907B7">
            <w:pPr>
              <w:pStyle w:val="Compact"/>
              <w:rPr>
                <w:sz w:val="16"/>
                <w:szCs w:val="16"/>
              </w:rPr>
            </w:pPr>
            <w:r w:rsidRPr="00436F64">
              <w:rPr>
                <w:sz w:val="16"/>
                <w:szCs w:val="16"/>
              </w:rPr>
              <w:t>62 (4.0%)</w:t>
            </w:r>
          </w:p>
        </w:tc>
      </w:tr>
      <w:tr w:rsidR="001902B1" w:rsidRPr="00436F64" w14:paraId="5331E29C" w14:textId="77777777" w:rsidTr="00E907B7">
        <w:tc>
          <w:tcPr>
            <w:tcW w:w="1278" w:type="dxa"/>
            <w:shd w:val="clear" w:color="auto" w:fill="D9D9D9" w:themeFill="background1" w:themeFillShade="D9"/>
          </w:tcPr>
          <w:p w14:paraId="77799F83" w14:textId="77777777" w:rsidR="001902B1" w:rsidRPr="00436F64" w:rsidRDefault="001902B1" w:rsidP="00E907B7">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E907B7">
            <w:pPr>
              <w:pStyle w:val="Compact"/>
              <w:rPr>
                <w:sz w:val="16"/>
                <w:szCs w:val="16"/>
              </w:rPr>
            </w:pPr>
          </w:p>
        </w:tc>
      </w:tr>
      <w:tr w:rsidR="001902B1" w:rsidRPr="00436F64" w14:paraId="64BF064D" w14:textId="77777777" w:rsidTr="00E907B7">
        <w:tc>
          <w:tcPr>
            <w:tcW w:w="1278" w:type="dxa"/>
          </w:tcPr>
          <w:p w14:paraId="3BCF5D81" w14:textId="77777777" w:rsidR="001902B1" w:rsidRPr="00436F64" w:rsidRDefault="001902B1" w:rsidP="00E907B7">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E907B7">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E907B7">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E907B7">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E907B7">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E907B7">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E907B7">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E907B7">
            <w:pPr>
              <w:pStyle w:val="Compact"/>
              <w:rPr>
                <w:sz w:val="16"/>
                <w:szCs w:val="16"/>
              </w:rPr>
            </w:pPr>
            <w:r w:rsidRPr="00436F64">
              <w:rPr>
                <w:sz w:val="16"/>
                <w:szCs w:val="16"/>
              </w:rPr>
              <w:t>7446 (18.2%)</w:t>
            </w:r>
          </w:p>
        </w:tc>
        <w:tc>
          <w:tcPr>
            <w:tcW w:w="811" w:type="dxa"/>
          </w:tcPr>
          <w:p w14:paraId="24D42A8D" w14:textId="77777777" w:rsidR="001902B1" w:rsidRPr="00436F64" w:rsidRDefault="001902B1" w:rsidP="00E907B7">
            <w:pPr>
              <w:pStyle w:val="Compact"/>
              <w:rPr>
                <w:sz w:val="16"/>
                <w:szCs w:val="16"/>
              </w:rPr>
            </w:pPr>
            <w:r w:rsidRPr="00436F64">
              <w:rPr>
                <w:sz w:val="16"/>
                <w:szCs w:val="16"/>
              </w:rPr>
              <w:t>1683 (14.0%)</w:t>
            </w:r>
          </w:p>
        </w:tc>
        <w:tc>
          <w:tcPr>
            <w:tcW w:w="917" w:type="dxa"/>
          </w:tcPr>
          <w:p w14:paraId="7A7139B0" w14:textId="77777777" w:rsidR="001902B1" w:rsidRPr="00436F64" w:rsidRDefault="001902B1" w:rsidP="00E907B7">
            <w:pPr>
              <w:pStyle w:val="Compact"/>
              <w:rPr>
                <w:sz w:val="16"/>
                <w:szCs w:val="16"/>
              </w:rPr>
            </w:pPr>
            <w:r w:rsidRPr="00436F64">
              <w:rPr>
                <w:sz w:val="16"/>
                <w:szCs w:val="16"/>
              </w:rPr>
              <w:t>223 (14.5%)</w:t>
            </w:r>
          </w:p>
        </w:tc>
      </w:tr>
      <w:tr w:rsidR="001902B1" w:rsidRPr="00436F64" w14:paraId="2B3541BE" w14:textId="77777777" w:rsidTr="00E907B7">
        <w:tc>
          <w:tcPr>
            <w:tcW w:w="1278" w:type="dxa"/>
          </w:tcPr>
          <w:p w14:paraId="0F61B16F" w14:textId="77777777" w:rsidR="001902B1" w:rsidRPr="00436F64" w:rsidRDefault="001902B1" w:rsidP="00E907B7">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E907B7">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E907B7">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E907B7">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E907B7">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E907B7">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E907B7">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E907B7">
            <w:pPr>
              <w:pStyle w:val="Compact"/>
              <w:rPr>
                <w:sz w:val="16"/>
                <w:szCs w:val="16"/>
              </w:rPr>
            </w:pPr>
            <w:r w:rsidRPr="00436F64">
              <w:rPr>
                <w:sz w:val="16"/>
                <w:szCs w:val="16"/>
              </w:rPr>
              <w:t>9591 (23.5%)</w:t>
            </w:r>
          </w:p>
        </w:tc>
        <w:tc>
          <w:tcPr>
            <w:tcW w:w="811" w:type="dxa"/>
          </w:tcPr>
          <w:p w14:paraId="77E1C6EB" w14:textId="77777777" w:rsidR="001902B1" w:rsidRPr="00436F64" w:rsidRDefault="001902B1" w:rsidP="00E907B7">
            <w:pPr>
              <w:pStyle w:val="Compact"/>
              <w:rPr>
                <w:sz w:val="16"/>
                <w:szCs w:val="16"/>
              </w:rPr>
            </w:pPr>
            <w:r w:rsidRPr="00436F64">
              <w:rPr>
                <w:sz w:val="16"/>
                <w:szCs w:val="16"/>
              </w:rPr>
              <w:t>2655 (22.1%)</w:t>
            </w:r>
          </w:p>
        </w:tc>
        <w:tc>
          <w:tcPr>
            <w:tcW w:w="917" w:type="dxa"/>
          </w:tcPr>
          <w:p w14:paraId="2B9917DD" w14:textId="77777777" w:rsidR="001902B1" w:rsidRPr="00436F64" w:rsidRDefault="001902B1" w:rsidP="00E907B7">
            <w:pPr>
              <w:pStyle w:val="Compact"/>
              <w:rPr>
                <w:sz w:val="16"/>
                <w:szCs w:val="16"/>
              </w:rPr>
            </w:pPr>
            <w:r w:rsidRPr="00436F64">
              <w:rPr>
                <w:sz w:val="16"/>
                <w:szCs w:val="16"/>
              </w:rPr>
              <w:t>279 (18.2%)</w:t>
            </w:r>
          </w:p>
        </w:tc>
      </w:tr>
      <w:tr w:rsidR="001902B1" w:rsidRPr="00436F64" w14:paraId="419D8572" w14:textId="77777777" w:rsidTr="00E907B7">
        <w:tc>
          <w:tcPr>
            <w:tcW w:w="1278" w:type="dxa"/>
          </w:tcPr>
          <w:p w14:paraId="3527E24D" w14:textId="77777777" w:rsidR="001902B1" w:rsidRPr="00436F64" w:rsidRDefault="001902B1" w:rsidP="00E907B7">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E907B7">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E907B7">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E907B7">
            <w:pPr>
              <w:pStyle w:val="Compact"/>
              <w:rPr>
                <w:sz w:val="16"/>
                <w:szCs w:val="16"/>
              </w:rPr>
            </w:pPr>
            <w:r w:rsidRPr="00436F64">
              <w:rPr>
                <w:sz w:val="16"/>
                <w:szCs w:val="16"/>
              </w:rPr>
              <w:t>8055 (17.0%)</w:t>
            </w:r>
          </w:p>
        </w:tc>
        <w:tc>
          <w:tcPr>
            <w:tcW w:w="990" w:type="dxa"/>
          </w:tcPr>
          <w:p w14:paraId="09D8C757" w14:textId="77777777" w:rsidR="001902B1" w:rsidRPr="00436F64" w:rsidRDefault="001902B1" w:rsidP="00E907B7">
            <w:pPr>
              <w:pStyle w:val="Compact"/>
              <w:rPr>
                <w:sz w:val="16"/>
                <w:szCs w:val="16"/>
              </w:rPr>
            </w:pPr>
            <w:r w:rsidRPr="00436F64">
              <w:rPr>
                <w:sz w:val="16"/>
                <w:szCs w:val="16"/>
              </w:rPr>
              <w:t>9235 (16.7%)</w:t>
            </w:r>
          </w:p>
        </w:tc>
        <w:tc>
          <w:tcPr>
            <w:tcW w:w="990" w:type="dxa"/>
          </w:tcPr>
          <w:p w14:paraId="5C640289" w14:textId="77777777" w:rsidR="001902B1" w:rsidRPr="00436F64" w:rsidRDefault="001902B1" w:rsidP="00E907B7">
            <w:pPr>
              <w:pStyle w:val="Compact"/>
              <w:rPr>
                <w:sz w:val="16"/>
                <w:szCs w:val="16"/>
              </w:rPr>
            </w:pPr>
            <w:r w:rsidRPr="00436F64">
              <w:rPr>
                <w:sz w:val="16"/>
                <w:szCs w:val="16"/>
              </w:rPr>
              <w:t>9847 (17.2%)</w:t>
            </w:r>
          </w:p>
        </w:tc>
        <w:tc>
          <w:tcPr>
            <w:tcW w:w="900" w:type="dxa"/>
          </w:tcPr>
          <w:p w14:paraId="03C228E0" w14:textId="77777777" w:rsidR="001902B1" w:rsidRPr="00436F64" w:rsidRDefault="001902B1" w:rsidP="00E907B7">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E907B7">
            <w:pPr>
              <w:pStyle w:val="Compact"/>
              <w:rPr>
                <w:sz w:val="16"/>
                <w:szCs w:val="16"/>
              </w:rPr>
            </w:pPr>
            <w:r w:rsidRPr="00436F64">
              <w:rPr>
                <w:sz w:val="16"/>
                <w:szCs w:val="16"/>
              </w:rPr>
              <w:t>9352 (22.9%)</w:t>
            </w:r>
          </w:p>
        </w:tc>
        <w:tc>
          <w:tcPr>
            <w:tcW w:w="811" w:type="dxa"/>
          </w:tcPr>
          <w:p w14:paraId="7BB19D01" w14:textId="77777777" w:rsidR="001902B1" w:rsidRPr="00436F64" w:rsidRDefault="001902B1" w:rsidP="00E907B7">
            <w:pPr>
              <w:pStyle w:val="Compact"/>
              <w:rPr>
                <w:sz w:val="16"/>
                <w:szCs w:val="16"/>
              </w:rPr>
            </w:pPr>
            <w:r w:rsidRPr="00436F64">
              <w:rPr>
                <w:sz w:val="16"/>
                <w:szCs w:val="16"/>
              </w:rPr>
              <w:t>3019 (25.1%)</w:t>
            </w:r>
          </w:p>
        </w:tc>
        <w:tc>
          <w:tcPr>
            <w:tcW w:w="917" w:type="dxa"/>
          </w:tcPr>
          <w:p w14:paraId="67E11989" w14:textId="77777777" w:rsidR="001902B1" w:rsidRPr="00436F64" w:rsidRDefault="001902B1" w:rsidP="00E907B7">
            <w:pPr>
              <w:pStyle w:val="Compact"/>
              <w:rPr>
                <w:sz w:val="16"/>
                <w:szCs w:val="16"/>
              </w:rPr>
            </w:pPr>
            <w:r w:rsidRPr="00436F64">
              <w:rPr>
                <w:sz w:val="16"/>
                <w:szCs w:val="16"/>
              </w:rPr>
              <w:t>364 (23.7%)</w:t>
            </w:r>
          </w:p>
        </w:tc>
      </w:tr>
      <w:tr w:rsidR="001902B1" w:rsidRPr="00436F64" w14:paraId="3374E42E" w14:textId="77777777" w:rsidTr="00E907B7">
        <w:tc>
          <w:tcPr>
            <w:tcW w:w="1278" w:type="dxa"/>
          </w:tcPr>
          <w:p w14:paraId="531536BD" w14:textId="77777777" w:rsidR="001902B1" w:rsidRPr="00436F64" w:rsidRDefault="001902B1" w:rsidP="00E907B7">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E907B7">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E907B7">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E907B7">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E907B7">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E907B7">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E907B7">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E907B7">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E907B7">
            <w:pPr>
              <w:pStyle w:val="Compact"/>
              <w:rPr>
                <w:sz w:val="16"/>
                <w:szCs w:val="16"/>
              </w:rPr>
            </w:pPr>
            <w:r w:rsidRPr="00436F64">
              <w:rPr>
                <w:sz w:val="16"/>
                <w:szCs w:val="16"/>
              </w:rPr>
              <w:t>4672 (38.8%)</w:t>
            </w:r>
          </w:p>
        </w:tc>
        <w:tc>
          <w:tcPr>
            <w:tcW w:w="917" w:type="dxa"/>
          </w:tcPr>
          <w:p w14:paraId="0A4FD396" w14:textId="77777777" w:rsidR="001902B1" w:rsidRPr="00436F64" w:rsidRDefault="001902B1" w:rsidP="00E907B7">
            <w:pPr>
              <w:pStyle w:val="Compact"/>
              <w:rPr>
                <w:sz w:val="16"/>
                <w:szCs w:val="16"/>
              </w:rPr>
            </w:pPr>
            <w:r w:rsidRPr="00436F64">
              <w:rPr>
                <w:sz w:val="16"/>
                <w:szCs w:val="16"/>
              </w:rPr>
              <w:t>670 (43.6%)</w:t>
            </w:r>
          </w:p>
        </w:tc>
      </w:tr>
      <w:tr w:rsidR="001902B1" w:rsidRPr="00436F64" w14:paraId="594B0ECD" w14:textId="77777777" w:rsidTr="00E907B7">
        <w:tc>
          <w:tcPr>
            <w:tcW w:w="1278" w:type="dxa"/>
            <w:shd w:val="clear" w:color="auto" w:fill="D9D9D9" w:themeFill="background1" w:themeFillShade="D9"/>
          </w:tcPr>
          <w:p w14:paraId="26628584" w14:textId="77777777" w:rsidR="001902B1" w:rsidRPr="00436F64" w:rsidRDefault="001902B1" w:rsidP="00E907B7">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E907B7">
            <w:pPr>
              <w:pStyle w:val="Compact"/>
              <w:rPr>
                <w:sz w:val="16"/>
                <w:szCs w:val="16"/>
              </w:rPr>
            </w:pPr>
          </w:p>
        </w:tc>
      </w:tr>
      <w:tr w:rsidR="001902B1" w:rsidRPr="00436F64" w14:paraId="2F51191F" w14:textId="77777777" w:rsidTr="00E907B7">
        <w:tc>
          <w:tcPr>
            <w:tcW w:w="1278" w:type="dxa"/>
          </w:tcPr>
          <w:p w14:paraId="2F83BAE5" w14:textId="77777777" w:rsidR="001902B1" w:rsidRPr="00436F64" w:rsidRDefault="001902B1" w:rsidP="00E907B7">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E907B7">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E907B7">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E907B7">
            <w:pPr>
              <w:pStyle w:val="Compact"/>
              <w:rPr>
                <w:sz w:val="16"/>
                <w:szCs w:val="16"/>
              </w:rPr>
            </w:pPr>
            <w:r w:rsidRPr="00436F64">
              <w:rPr>
                <w:sz w:val="16"/>
                <w:szCs w:val="16"/>
              </w:rPr>
              <w:t>6175 (13.1%)</w:t>
            </w:r>
          </w:p>
        </w:tc>
        <w:tc>
          <w:tcPr>
            <w:tcW w:w="990" w:type="dxa"/>
          </w:tcPr>
          <w:p w14:paraId="015C6B65" w14:textId="77777777" w:rsidR="001902B1" w:rsidRPr="00436F64" w:rsidRDefault="001902B1" w:rsidP="00E907B7">
            <w:pPr>
              <w:pStyle w:val="Compact"/>
              <w:rPr>
                <w:sz w:val="16"/>
                <w:szCs w:val="16"/>
              </w:rPr>
            </w:pPr>
            <w:r w:rsidRPr="00436F64">
              <w:rPr>
                <w:sz w:val="16"/>
                <w:szCs w:val="16"/>
              </w:rPr>
              <w:t>7270 (13.2%)</w:t>
            </w:r>
          </w:p>
        </w:tc>
        <w:tc>
          <w:tcPr>
            <w:tcW w:w="990" w:type="dxa"/>
          </w:tcPr>
          <w:p w14:paraId="5190C1C1" w14:textId="77777777" w:rsidR="001902B1" w:rsidRPr="00436F64" w:rsidRDefault="001902B1" w:rsidP="00E907B7">
            <w:pPr>
              <w:pStyle w:val="Compact"/>
              <w:rPr>
                <w:sz w:val="16"/>
                <w:szCs w:val="16"/>
              </w:rPr>
            </w:pPr>
            <w:r w:rsidRPr="00436F64">
              <w:rPr>
                <w:sz w:val="16"/>
                <w:szCs w:val="16"/>
              </w:rPr>
              <w:t>7113 (12.4%)</w:t>
            </w:r>
          </w:p>
        </w:tc>
        <w:tc>
          <w:tcPr>
            <w:tcW w:w="900" w:type="dxa"/>
          </w:tcPr>
          <w:p w14:paraId="3965EE91" w14:textId="77777777" w:rsidR="001902B1" w:rsidRPr="00436F64" w:rsidRDefault="001902B1" w:rsidP="00E907B7">
            <w:pPr>
              <w:pStyle w:val="Compact"/>
              <w:rPr>
                <w:sz w:val="16"/>
                <w:szCs w:val="16"/>
              </w:rPr>
            </w:pPr>
            <w:r w:rsidRPr="00436F64">
              <w:rPr>
                <w:sz w:val="16"/>
                <w:szCs w:val="16"/>
              </w:rPr>
              <w:t>7180 (11.4%)</w:t>
            </w:r>
          </w:p>
        </w:tc>
        <w:tc>
          <w:tcPr>
            <w:tcW w:w="810" w:type="dxa"/>
          </w:tcPr>
          <w:p w14:paraId="167E13BC" w14:textId="77777777" w:rsidR="001902B1" w:rsidRPr="00436F64" w:rsidRDefault="001902B1" w:rsidP="00E907B7">
            <w:pPr>
              <w:pStyle w:val="Compact"/>
              <w:rPr>
                <w:sz w:val="16"/>
                <w:szCs w:val="16"/>
              </w:rPr>
            </w:pPr>
            <w:r w:rsidRPr="00436F64">
              <w:rPr>
                <w:sz w:val="16"/>
                <w:szCs w:val="16"/>
              </w:rPr>
              <w:t>3498 (8.6%)</w:t>
            </w:r>
          </w:p>
        </w:tc>
        <w:tc>
          <w:tcPr>
            <w:tcW w:w="811" w:type="dxa"/>
          </w:tcPr>
          <w:p w14:paraId="7DC7CBB7" w14:textId="77777777" w:rsidR="001902B1" w:rsidRPr="00436F64" w:rsidRDefault="001902B1" w:rsidP="00E907B7">
            <w:pPr>
              <w:pStyle w:val="Compact"/>
              <w:rPr>
                <w:sz w:val="16"/>
                <w:szCs w:val="16"/>
              </w:rPr>
            </w:pPr>
            <w:r w:rsidRPr="00436F64">
              <w:rPr>
                <w:sz w:val="16"/>
                <w:szCs w:val="16"/>
              </w:rPr>
              <w:t>836 (6.9%)</w:t>
            </w:r>
          </w:p>
        </w:tc>
        <w:tc>
          <w:tcPr>
            <w:tcW w:w="917" w:type="dxa"/>
          </w:tcPr>
          <w:p w14:paraId="74DF2310" w14:textId="77777777" w:rsidR="001902B1" w:rsidRPr="00436F64" w:rsidRDefault="001902B1" w:rsidP="00E907B7">
            <w:pPr>
              <w:pStyle w:val="Compact"/>
              <w:rPr>
                <w:sz w:val="16"/>
                <w:szCs w:val="16"/>
              </w:rPr>
            </w:pPr>
            <w:r w:rsidRPr="00436F64">
              <w:rPr>
                <w:sz w:val="16"/>
                <w:szCs w:val="16"/>
              </w:rPr>
              <w:t>119 (7.7%)</w:t>
            </w:r>
          </w:p>
        </w:tc>
      </w:tr>
      <w:tr w:rsidR="001902B1" w:rsidRPr="00436F64" w14:paraId="5884E570" w14:textId="77777777" w:rsidTr="00E907B7">
        <w:tc>
          <w:tcPr>
            <w:tcW w:w="1278" w:type="dxa"/>
          </w:tcPr>
          <w:p w14:paraId="553D7AED" w14:textId="77777777" w:rsidR="001902B1" w:rsidRPr="00436F64" w:rsidRDefault="001902B1" w:rsidP="00E907B7">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E907B7">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E907B7">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E907B7">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E907B7">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E907B7">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E907B7">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E907B7">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E907B7">
            <w:pPr>
              <w:pStyle w:val="Compact"/>
              <w:rPr>
                <w:sz w:val="16"/>
                <w:szCs w:val="16"/>
              </w:rPr>
            </w:pPr>
            <w:r w:rsidRPr="00436F64">
              <w:rPr>
                <w:sz w:val="16"/>
                <w:szCs w:val="16"/>
              </w:rPr>
              <w:t>2569 (21.4%)</w:t>
            </w:r>
          </w:p>
        </w:tc>
        <w:tc>
          <w:tcPr>
            <w:tcW w:w="917" w:type="dxa"/>
          </w:tcPr>
          <w:p w14:paraId="0740B5A3" w14:textId="77777777" w:rsidR="001902B1" w:rsidRPr="00436F64" w:rsidRDefault="001902B1" w:rsidP="00E907B7">
            <w:pPr>
              <w:pStyle w:val="Compact"/>
              <w:rPr>
                <w:sz w:val="16"/>
                <w:szCs w:val="16"/>
              </w:rPr>
            </w:pPr>
            <w:r w:rsidRPr="00436F64">
              <w:rPr>
                <w:sz w:val="16"/>
                <w:szCs w:val="16"/>
              </w:rPr>
              <w:t>289 (18.8%)</w:t>
            </w:r>
          </w:p>
        </w:tc>
      </w:tr>
      <w:tr w:rsidR="001902B1" w:rsidRPr="00436F64" w14:paraId="6496A060" w14:textId="77777777" w:rsidTr="00E907B7">
        <w:tc>
          <w:tcPr>
            <w:tcW w:w="1278" w:type="dxa"/>
          </w:tcPr>
          <w:p w14:paraId="7D62CE81" w14:textId="77777777" w:rsidR="001902B1" w:rsidRPr="00436F64" w:rsidRDefault="001902B1" w:rsidP="00E907B7">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E907B7">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E907B7">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E907B7">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E907B7">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E907B7">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E907B7">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E907B7">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E907B7">
            <w:pPr>
              <w:pStyle w:val="Compact"/>
              <w:rPr>
                <w:sz w:val="16"/>
                <w:szCs w:val="16"/>
              </w:rPr>
            </w:pPr>
            <w:r w:rsidRPr="00436F64">
              <w:rPr>
                <w:sz w:val="16"/>
                <w:szCs w:val="16"/>
              </w:rPr>
              <w:t>6106 (50.8%)</w:t>
            </w:r>
          </w:p>
        </w:tc>
        <w:tc>
          <w:tcPr>
            <w:tcW w:w="917" w:type="dxa"/>
          </w:tcPr>
          <w:p w14:paraId="4893AE68" w14:textId="77777777" w:rsidR="001902B1" w:rsidRPr="00436F64" w:rsidRDefault="001902B1" w:rsidP="00E907B7">
            <w:pPr>
              <w:pStyle w:val="Compact"/>
              <w:rPr>
                <w:sz w:val="16"/>
                <w:szCs w:val="16"/>
              </w:rPr>
            </w:pPr>
            <w:r w:rsidRPr="00436F64">
              <w:rPr>
                <w:sz w:val="16"/>
                <w:szCs w:val="16"/>
              </w:rPr>
              <w:t>755 (49.2%)</w:t>
            </w:r>
          </w:p>
        </w:tc>
      </w:tr>
      <w:tr w:rsidR="001902B1" w:rsidRPr="00436F64" w14:paraId="51433545" w14:textId="77777777" w:rsidTr="00E907B7">
        <w:tc>
          <w:tcPr>
            <w:tcW w:w="1278" w:type="dxa"/>
          </w:tcPr>
          <w:p w14:paraId="01935F7E" w14:textId="77777777" w:rsidR="001902B1" w:rsidRPr="00436F64" w:rsidRDefault="001902B1" w:rsidP="00E907B7">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E907B7">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E907B7">
            <w:pPr>
              <w:pStyle w:val="Compact"/>
              <w:rPr>
                <w:sz w:val="16"/>
                <w:szCs w:val="16"/>
              </w:rPr>
            </w:pPr>
            <w:r w:rsidRPr="00436F64">
              <w:rPr>
                <w:sz w:val="16"/>
                <w:szCs w:val="16"/>
              </w:rPr>
              <w:t>6293 (9.7%)</w:t>
            </w:r>
          </w:p>
        </w:tc>
        <w:tc>
          <w:tcPr>
            <w:tcW w:w="808" w:type="dxa"/>
          </w:tcPr>
          <w:p w14:paraId="7759A62D" w14:textId="77777777" w:rsidR="001902B1" w:rsidRPr="00436F64" w:rsidRDefault="001902B1" w:rsidP="00E907B7">
            <w:pPr>
              <w:pStyle w:val="Compact"/>
              <w:rPr>
                <w:sz w:val="16"/>
                <w:szCs w:val="16"/>
              </w:rPr>
            </w:pPr>
            <w:r w:rsidRPr="00436F64">
              <w:rPr>
                <w:sz w:val="16"/>
                <w:szCs w:val="16"/>
              </w:rPr>
              <w:t>4974 (10.5%)</w:t>
            </w:r>
          </w:p>
        </w:tc>
        <w:tc>
          <w:tcPr>
            <w:tcW w:w="990" w:type="dxa"/>
          </w:tcPr>
          <w:p w14:paraId="4548FDE7" w14:textId="77777777" w:rsidR="001902B1" w:rsidRPr="00436F64" w:rsidRDefault="001902B1" w:rsidP="00E907B7">
            <w:pPr>
              <w:pStyle w:val="Compact"/>
              <w:rPr>
                <w:sz w:val="16"/>
                <w:szCs w:val="16"/>
              </w:rPr>
            </w:pPr>
            <w:r w:rsidRPr="00436F64">
              <w:rPr>
                <w:sz w:val="16"/>
                <w:szCs w:val="16"/>
              </w:rPr>
              <w:t>5299 (9.6%)</w:t>
            </w:r>
          </w:p>
        </w:tc>
        <w:tc>
          <w:tcPr>
            <w:tcW w:w="990" w:type="dxa"/>
          </w:tcPr>
          <w:p w14:paraId="1C415838" w14:textId="77777777" w:rsidR="001902B1" w:rsidRPr="00436F64" w:rsidRDefault="001902B1" w:rsidP="00E907B7">
            <w:pPr>
              <w:pStyle w:val="Compact"/>
              <w:rPr>
                <w:sz w:val="16"/>
                <w:szCs w:val="16"/>
              </w:rPr>
            </w:pPr>
            <w:r w:rsidRPr="00436F64">
              <w:rPr>
                <w:sz w:val="16"/>
                <w:szCs w:val="16"/>
              </w:rPr>
              <w:t>6425 (11.2%)</w:t>
            </w:r>
          </w:p>
        </w:tc>
        <w:tc>
          <w:tcPr>
            <w:tcW w:w="900" w:type="dxa"/>
          </w:tcPr>
          <w:p w14:paraId="11E212E5" w14:textId="77777777" w:rsidR="001902B1" w:rsidRPr="00436F64" w:rsidRDefault="001902B1" w:rsidP="00E907B7">
            <w:pPr>
              <w:pStyle w:val="Compact"/>
              <w:rPr>
                <w:sz w:val="16"/>
                <w:szCs w:val="16"/>
              </w:rPr>
            </w:pPr>
            <w:r w:rsidRPr="00436F64">
              <w:rPr>
                <w:sz w:val="16"/>
                <w:szCs w:val="16"/>
              </w:rPr>
              <w:t>8665 (13.7%)</w:t>
            </w:r>
          </w:p>
        </w:tc>
        <w:tc>
          <w:tcPr>
            <w:tcW w:w="810" w:type="dxa"/>
          </w:tcPr>
          <w:p w14:paraId="28FB97A9" w14:textId="77777777" w:rsidR="001902B1" w:rsidRPr="00436F64" w:rsidRDefault="001902B1" w:rsidP="00E907B7">
            <w:pPr>
              <w:pStyle w:val="Compact"/>
              <w:rPr>
                <w:sz w:val="16"/>
                <w:szCs w:val="16"/>
              </w:rPr>
            </w:pPr>
            <w:r w:rsidRPr="00436F64">
              <w:rPr>
                <w:sz w:val="16"/>
                <w:szCs w:val="16"/>
              </w:rPr>
              <w:t>7085 (17.3%)</w:t>
            </w:r>
          </w:p>
        </w:tc>
        <w:tc>
          <w:tcPr>
            <w:tcW w:w="811" w:type="dxa"/>
          </w:tcPr>
          <w:p w14:paraId="56F5F846" w14:textId="77777777" w:rsidR="001902B1" w:rsidRPr="00436F64" w:rsidRDefault="001902B1" w:rsidP="00E907B7">
            <w:pPr>
              <w:pStyle w:val="Compact"/>
              <w:rPr>
                <w:sz w:val="16"/>
                <w:szCs w:val="16"/>
              </w:rPr>
            </w:pPr>
            <w:r w:rsidRPr="00436F64">
              <w:rPr>
                <w:sz w:val="16"/>
                <w:szCs w:val="16"/>
              </w:rPr>
              <w:t>2518 (20.9%)</w:t>
            </w:r>
          </w:p>
        </w:tc>
        <w:tc>
          <w:tcPr>
            <w:tcW w:w="917" w:type="dxa"/>
          </w:tcPr>
          <w:p w14:paraId="35427304" w14:textId="77777777" w:rsidR="001902B1" w:rsidRPr="00436F64" w:rsidRDefault="001902B1" w:rsidP="00E907B7">
            <w:pPr>
              <w:pStyle w:val="Compact"/>
              <w:rPr>
                <w:sz w:val="16"/>
                <w:szCs w:val="16"/>
              </w:rPr>
            </w:pPr>
            <w:r w:rsidRPr="00436F64">
              <w:rPr>
                <w:sz w:val="16"/>
                <w:szCs w:val="16"/>
              </w:rPr>
              <w:t>373 (24.3%)</w:t>
            </w:r>
          </w:p>
        </w:tc>
      </w:tr>
      <w:tr w:rsidR="001902B1" w:rsidRPr="00436F64" w14:paraId="240A18F0" w14:textId="77777777" w:rsidTr="00E907B7">
        <w:tc>
          <w:tcPr>
            <w:tcW w:w="1278" w:type="dxa"/>
            <w:shd w:val="clear" w:color="auto" w:fill="D9D9D9" w:themeFill="background1" w:themeFillShade="D9"/>
          </w:tcPr>
          <w:p w14:paraId="1A5F8996" w14:textId="77777777" w:rsidR="001902B1" w:rsidRPr="00436F64" w:rsidRDefault="001902B1" w:rsidP="00E907B7">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E907B7">
            <w:pPr>
              <w:pStyle w:val="Compact"/>
              <w:rPr>
                <w:sz w:val="16"/>
                <w:szCs w:val="16"/>
              </w:rPr>
            </w:pPr>
          </w:p>
        </w:tc>
      </w:tr>
      <w:tr w:rsidR="001902B1" w:rsidRPr="00436F64" w14:paraId="7B657501" w14:textId="77777777" w:rsidTr="00E907B7">
        <w:tc>
          <w:tcPr>
            <w:tcW w:w="1278" w:type="dxa"/>
          </w:tcPr>
          <w:p w14:paraId="326B6237" w14:textId="77777777" w:rsidR="001902B1" w:rsidRPr="00436F64" w:rsidRDefault="001902B1" w:rsidP="00E907B7">
            <w:pPr>
              <w:pStyle w:val="Compact"/>
              <w:rPr>
                <w:sz w:val="16"/>
                <w:szCs w:val="16"/>
              </w:rPr>
            </w:pPr>
            <w:r w:rsidRPr="00436F64">
              <w:rPr>
                <w:sz w:val="16"/>
                <w:szCs w:val="16"/>
              </w:rPr>
              <w:t>No</w:t>
            </w:r>
          </w:p>
        </w:tc>
        <w:tc>
          <w:tcPr>
            <w:tcW w:w="1080" w:type="dxa"/>
          </w:tcPr>
          <w:p w14:paraId="5CA3A634" w14:textId="77777777" w:rsidR="001902B1" w:rsidRPr="00436F64" w:rsidRDefault="001902B1" w:rsidP="00E907B7">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E907B7">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E907B7">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E907B7">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E907B7">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E907B7">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E907B7">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E907B7">
            <w:pPr>
              <w:pStyle w:val="Compact"/>
              <w:rPr>
                <w:sz w:val="16"/>
                <w:szCs w:val="16"/>
              </w:rPr>
            </w:pPr>
            <w:r w:rsidRPr="00436F64">
              <w:rPr>
                <w:sz w:val="16"/>
                <w:szCs w:val="16"/>
              </w:rPr>
              <w:t>8488 (70.6%)</w:t>
            </w:r>
          </w:p>
        </w:tc>
        <w:tc>
          <w:tcPr>
            <w:tcW w:w="917" w:type="dxa"/>
          </w:tcPr>
          <w:p w14:paraId="46FD384B" w14:textId="77777777" w:rsidR="001902B1" w:rsidRPr="00436F64" w:rsidRDefault="001902B1" w:rsidP="00E907B7">
            <w:pPr>
              <w:pStyle w:val="Compact"/>
              <w:rPr>
                <w:sz w:val="16"/>
                <w:szCs w:val="16"/>
              </w:rPr>
            </w:pPr>
            <w:r w:rsidRPr="00436F64">
              <w:rPr>
                <w:sz w:val="16"/>
                <w:szCs w:val="16"/>
              </w:rPr>
              <w:t>999 (65.0%)</w:t>
            </w:r>
          </w:p>
        </w:tc>
      </w:tr>
      <w:tr w:rsidR="001902B1" w:rsidRPr="00436F64" w14:paraId="5C4C2B3E" w14:textId="77777777" w:rsidTr="00E907B7">
        <w:tc>
          <w:tcPr>
            <w:tcW w:w="1278" w:type="dxa"/>
          </w:tcPr>
          <w:p w14:paraId="7E4691E8" w14:textId="77777777" w:rsidR="001902B1" w:rsidRPr="00436F64" w:rsidRDefault="001902B1" w:rsidP="00E907B7">
            <w:pPr>
              <w:pStyle w:val="Compact"/>
              <w:rPr>
                <w:sz w:val="16"/>
                <w:szCs w:val="16"/>
              </w:rPr>
            </w:pPr>
            <w:r w:rsidRPr="00436F64">
              <w:rPr>
                <w:sz w:val="16"/>
                <w:szCs w:val="16"/>
              </w:rPr>
              <w:t>Yes</w:t>
            </w:r>
          </w:p>
        </w:tc>
        <w:tc>
          <w:tcPr>
            <w:tcW w:w="1080" w:type="dxa"/>
          </w:tcPr>
          <w:p w14:paraId="74587CDF" w14:textId="77777777" w:rsidR="001902B1" w:rsidRPr="00436F64" w:rsidRDefault="001902B1" w:rsidP="00E907B7">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E907B7">
            <w:pPr>
              <w:pStyle w:val="Compact"/>
              <w:rPr>
                <w:sz w:val="16"/>
                <w:szCs w:val="16"/>
              </w:rPr>
            </w:pPr>
            <w:r w:rsidRPr="00436F64">
              <w:rPr>
                <w:sz w:val="16"/>
                <w:szCs w:val="16"/>
              </w:rPr>
              <w:t>7584 (11.7%)</w:t>
            </w:r>
          </w:p>
        </w:tc>
        <w:tc>
          <w:tcPr>
            <w:tcW w:w="808" w:type="dxa"/>
          </w:tcPr>
          <w:p w14:paraId="0C63F290" w14:textId="77777777" w:rsidR="001902B1" w:rsidRPr="00436F64" w:rsidRDefault="001902B1" w:rsidP="00E907B7">
            <w:pPr>
              <w:pStyle w:val="Compact"/>
              <w:rPr>
                <w:sz w:val="16"/>
                <w:szCs w:val="16"/>
              </w:rPr>
            </w:pPr>
            <w:r w:rsidRPr="00436F64">
              <w:rPr>
                <w:sz w:val="16"/>
                <w:szCs w:val="16"/>
              </w:rPr>
              <w:t>5438 (11.5%)</w:t>
            </w:r>
          </w:p>
        </w:tc>
        <w:tc>
          <w:tcPr>
            <w:tcW w:w="990" w:type="dxa"/>
          </w:tcPr>
          <w:p w14:paraId="715D3B9A" w14:textId="77777777" w:rsidR="001902B1" w:rsidRPr="00436F64" w:rsidRDefault="001902B1" w:rsidP="00E907B7">
            <w:pPr>
              <w:pStyle w:val="Compact"/>
              <w:rPr>
                <w:sz w:val="16"/>
                <w:szCs w:val="16"/>
              </w:rPr>
            </w:pPr>
            <w:r w:rsidRPr="00436F64">
              <w:rPr>
                <w:sz w:val="16"/>
                <w:szCs w:val="16"/>
              </w:rPr>
              <w:t>6702 (12.1%)</w:t>
            </w:r>
          </w:p>
        </w:tc>
        <w:tc>
          <w:tcPr>
            <w:tcW w:w="990" w:type="dxa"/>
          </w:tcPr>
          <w:p w14:paraId="20C48A1C" w14:textId="77777777" w:rsidR="001902B1" w:rsidRPr="00436F64" w:rsidRDefault="001902B1" w:rsidP="00E907B7">
            <w:pPr>
              <w:pStyle w:val="Compact"/>
              <w:rPr>
                <w:sz w:val="16"/>
                <w:szCs w:val="16"/>
              </w:rPr>
            </w:pPr>
            <w:r w:rsidRPr="00436F64">
              <w:rPr>
                <w:sz w:val="16"/>
                <w:szCs w:val="16"/>
              </w:rPr>
              <w:t>8628 (15.1%)</w:t>
            </w:r>
          </w:p>
        </w:tc>
        <w:tc>
          <w:tcPr>
            <w:tcW w:w="900" w:type="dxa"/>
          </w:tcPr>
          <w:p w14:paraId="2EF31297" w14:textId="77777777" w:rsidR="001902B1" w:rsidRPr="00436F64" w:rsidRDefault="001902B1" w:rsidP="00E907B7">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E907B7">
            <w:pPr>
              <w:pStyle w:val="Compact"/>
              <w:rPr>
                <w:sz w:val="16"/>
                <w:szCs w:val="16"/>
              </w:rPr>
            </w:pPr>
            <w:r w:rsidRPr="00436F64">
              <w:rPr>
                <w:sz w:val="16"/>
                <w:szCs w:val="16"/>
              </w:rPr>
              <w:t>8917 (21.8%)</w:t>
            </w:r>
          </w:p>
        </w:tc>
        <w:tc>
          <w:tcPr>
            <w:tcW w:w="811" w:type="dxa"/>
          </w:tcPr>
          <w:p w14:paraId="764D803E" w14:textId="77777777" w:rsidR="001902B1" w:rsidRPr="00436F64" w:rsidRDefault="001902B1" w:rsidP="00E907B7">
            <w:pPr>
              <w:pStyle w:val="Compact"/>
              <w:rPr>
                <w:sz w:val="16"/>
                <w:szCs w:val="16"/>
              </w:rPr>
            </w:pPr>
            <w:r w:rsidRPr="00436F64">
              <w:rPr>
                <w:sz w:val="16"/>
                <w:szCs w:val="16"/>
              </w:rPr>
              <w:t>3286 (27.3%)</w:t>
            </w:r>
          </w:p>
        </w:tc>
        <w:tc>
          <w:tcPr>
            <w:tcW w:w="917" w:type="dxa"/>
          </w:tcPr>
          <w:p w14:paraId="163DCF73" w14:textId="77777777" w:rsidR="001902B1" w:rsidRPr="00436F64" w:rsidRDefault="001902B1" w:rsidP="00E907B7">
            <w:pPr>
              <w:pStyle w:val="Compact"/>
              <w:rPr>
                <w:sz w:val="16"/>
                <w:szCs w:val="16"/>
              </w:rPr>
            </w:pPr>
            <w:r w:rsidRPr="00436F64">
              <w:rPr>
                <w:sz w:val="16"/>
                <w:szCs w:val="16"/>
              </w:rPr>
              <w:t>476 (31.0%)</w:t>
            </w:r>
          </w:p>
        </w:tc>
      </w:tr>
      <w:tr w:rsidR="001902B1" w:rsidRPr="00436F64" w14:paraId="124D8D9E" w14:textId="77777777" w:rsidTr="00E907B7">
        <w:tc>
          <w:tcPr>
            <w:tcW w:w="1278" w:type="dxa"/>
          </w:tcPr>
          <w:p w14:paraId="7123D9C3" w14:textId="77777777" w:rsidR="001902B1" w:rsidRPr="00436F64" w:rsidRDefault="001902B1" w:rsidP="00E907B7">
            <w:pPr>
              <w:pStyle w:val="Compact"/>
              <w:rPr>
                <w:sz w:val="16"/>
                <w:szCs w:val="16"/>
              </w:rPr>
            </w:pPr>
            <w:r w:rsidRPr="00436F64">
              <w:rPr>
                <w:sz w:val="16"/>
                <w:szCs w:val="16"/>
              </w:rPr>
              <w:t>Missing</w:t>
            </w:r>
          </w:p>
        </w:tc>
        <w:tc>
          <w:tcPr>
            <w:tcW w:w="1080" w:type="dxa"/>
          </w:tcPr>
          <w:p w14:paraId="076611CB" w14:textId="77777777" w:rsidR="001902B1" w:rsidRPr="00436F64" w:rsidRDefault="001902B1" w:rsidP="00E907B7">
            <w:pPr>
              <w:pStyle w:val="Compact"/>
              <w:rPr>
                <w:sz w:val="16"/>
                <w:szCs w:val="16"/>
              </w:rPr>
            </w:pPr>
            <w:r w:rsidRPr="00436F64">
              <w:rPr>
                <w:sz w:val="16"/>
                <w:szCs w:val="16"/>
              </w:rPr>
              <w:t>8080 (2.4%)</w:t>
            </w:r>
          </w:p>
        </w:tc>
        <w:tc>
          <w:tcPr>
            <w:tcW w:w="992" w:type="dxa"/>
          </w:tcPr>
          <w:p w14:paraId="71C54746" w14:textId="77777777" w:rsidR="001902B1" w:rsidRPr="00436F64" w:rsidRDefault="001902B1" w:rsidP="00E907B7">
            <w:pPr>
              <w:pStyle w:val="Compact"/>
              <w:rPr>
                <w:sz w:val="16"/>
                <w:szCs w:val="16"/>
              </w:rPr>
            </w:pPr>
            <w:r w:rsidRPr="00436F64">
              <w:rPr>
                <w:sz w:val="16"/>
                <w:szCs w:val="16"/>
              </w:rPr>
              <w:t>2187 (3.4%)</w:t>
            </w:r>
          </w:p>
        </w:tc>
        <w:tc>
          <w:tcPr>
            <w:tcW w:w="808" w:type="dxa"/>
          </w:tcPr>
          <w:p w14:paraId="384C40EA" w14:textId="77777777" w:rsidR="001902B1" w:rsidRPr="00436F64" w:rsidRDefault="001902B1" w:rsidP="00E907B7">
            <w:pPr>
              <w:pStyle w:val="Compact"/>
              <w:rPr>
                <w:sz w:val="16"/>
                <w:szCs w:val="16"/>
              </w:rPr>
            </w:pPr>
            <w:r w:rsidRPr="00436F64">
              <w:rPr>
                <w:sz w:val="16"/>
                <w:szCs w:val="16"/>
              </w:rPr>
              <w:t>998 (2.1%)</w:t>
            </w:r>
          </w:p>
        </w:tc>
        <w:tc>
          <w:tcPr>
            <w:tcW w:w="990" w:type="dxa"/>
          </w:tcPr>
          <w:p w14:paraId="60632DD8" w14:textId="77777777" w:rsidR="001902B1" w:rsidRPr="00436F64" w:rsidRDefault="001902B1" w:rsidP="00E907B7">
            <w:pPr>
              <w:pStyle w:val="Compact"/>
              <w:rPr>
                <w:sz w:val="16"/>
                <w:szCs w:val="16"/>
              </w:rPr>
            </w:pPr>
            <w:r w:rsidRPr="00436F64">
              <w:rPr>
                <w:sz w:val="16"/>
                <w:szCs w:val="16"/>
              </w:rPr>
              <w:t>1203 (2.2%)</w:t>
            </w:r>
          </w:p>
        </w:tc>
        <w:tc>
          <w:tcPr>
            <w:tcW w:w="990" w:type="dxa"/>
          </w:tcPr>
          <w:p w14:paraId="57E29354" w14:textId="77777777" w:rsidR="001902B1" w:rsidRPr="00436F64" w:rsidRDefault="001902B1" w:rsidP="00E907B7">
            <w:pPr>
              <w:pStyle w:val="Compact"/>
              <w:rPr>
                <w:sz w:val="16"/>
                <w:szCs w:val="16"/>
              </w:rPr>
            </w:pPr>
            <w:r w:rsidRPr="00436F64">
              <w:rPr>
                <w:sz w:val="16"/>
                <w:szCs w:val="16"/>
              </w:rPr>
              <w:t>1212 (2.1%)</w:t>
            </w:r>
          </w:p>
        </w:tc>
        <w:tc>
          <w:tcPr>
            <w:tcW w:w="900" w:type="dxa"/>
          </w:tcPr>
          <w:p w14:paraId="2A3AF1E2" w14:textId="77777777" w:rsidR="001902B1" w:rsidRPr="00436F64" w:rsidRDefault="001902B1" w:rsidP="00E907B7">
            <w:pPr>
              <w:pStyle w:val="Compact"/>
              <w:rPr>
                <w:sz w:val="16"/>
                <w:szCs w:val="16"/>
              </w:rPr>
            </w:pPr>
            <w:r w:rsidRPr="00436F64">
              <w:rPr>
                <w:sz w:val="16"/>
                <w:szCs w:val="16"/>
              </w:rPr>
              <w:t>1290 (2.0%)</w:t>
            </w:r>
          </w:p>
        </w:tc>
        <w:tc>
          <w:tcPr>
            <w:tcW w:w="810" w:type="dxa"/>
          </w:tcPr>
          <w:p w14:paraId="325E21F3" w14:textId="77777777" w:rsidR="001902B1" w:rsidRPr="00436F64" w:rsidRDefault="001902B1" w:rsidP="00E907B7">
            <w:pPr>
              <w:pStyle w:val="Compact"/>
              <w:rPr>
                <w:sz w:val="16"/>
                <w:szCs w:val="16"/>
              </w:rPr>
            </w:pPr>
            <w:r w:rsidRPr="00436F64">
              <w:rPr>
                <w:sz w:val="16"/>
                <w:szCs w:val="16"/>
              </w:rPr>
              <w:t>874 (2.1%)</w:t>
            </w:r>
          </w:p>
        </w:tc>
        <w:tc>
          <w:tcPr>
            <w:tcW w:w="811" w:type="dxa"/>
          </w:tcPr>
          <w:p w14:paraId="60493F9E" w14:textId="77777777" w:rsidR="001902B1" w:rsidRPr="00436F64" w:rsidRDefault="001902B1" w:rsidP="00E907B7">
            <w:pPr>
              <w:pStyle w:val="Compact"/>
              <w:rPr>
                <w:sz w:val="16"/>
                <w:szCs w:val="16"/>
              </w:rPr>
            </w:pPr>
            <w:r w:rsidRPr="00436F64">
              <w:rPr>
                <w:sz w:val="16"/>
                <w:szCs w:val="16"/>
              </w:rPr>
              <w:t>255 (2.1%)</w:t>
            </w:r>
          </w:p>
        </w:tc>
        <w:tc>
          <w:tcPr>
            <w:tcW w:w="917" w:type="dxa"/>
          </w:tcPr>
          <w:p w14:paraId="751A7027" w14:textId="77777777" w:rsidR="001902B1" w:rsidRPr="00436F64" w:rsidRDefault="001902B1" w:rsidP="00E907B7">
            <w:pPr>
              <w:pStyle w:val="Compact"/>
              <w:rPr>
                <w:sz w:val="16"/>
                <w:szCs w:val="16"/>
              </w:rPr>
            </w:pPr>
            <w:r w:rsidRPr="00436F64">
              <w:rPr>
                <w:sz w:val="16"/>
                <w:szCs w:val="16"/>
              </w:rPr>
              <w:t>61 (4.0%)</w:t>
            </w:r>
          </w:p>
        </w:tc>
      </w:tr>
      <w:tr w:rsidR="001902B1" w:rsidRPr="00436F64" w14:paraId="3E958BCF" w14:textId="77777777" w:rsidTr="00E907B7">
        <w:tc>
          <w:tcPr>
            <w:tcW w:w="1278" w:type="dxa"/>
            <w:shd w:val="clear" w:color="auto" w:fill="D9D9D9" w:themeFill="background1" w:themeFillShade="D9"/>
          </w:tcPr>
          <w:p w14:paraId="443EAD35" w14:textId="77777777" w:rsidR="001902B1" w:rsidRPr="00436F64" w:rsidRDefault="001902B1" w:rsidP="00E907B7">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E907B7">
            <w:pPr>
              <w:pStyle w:val="Compact"/>
              <w:rPr>
                <w:sz w:val="16"/>
                <w:szCs w:val="16"/>
              </w:rPr>
            </w:pPr>
          </w:p>
        </w:tc>
      </w:tr>
      <w:tr w:rsidR="001902B1" w:rsidRPr="00436F64" w14:paraId="54761C43" w14:textId="77777777" w:rsidTr="00E907B7">
        <w:tc>
          <w:tcPr>
            <w:tcW w:w="1278" w:type="dxa"/>
          </w:tcPr>
          <w:p w14:paraId="0A2155CD" w14:textId="77777777" w:rsidR="001902B1" w:rsidRPr="00436F64" w:rsidRDefault="001902B1" w:rsidP="00E907B7">
            <w:pPr>
              <w:pStyle w:val="Compact"/>
              <w:rPr>
                <w:sz w:val="16"/>
                <w:szCs w:val="16"/>
              </w:rPr>
            </w:pPr>
            <w:r w:rsidRPr="00436F64">
              <w:rPr>
                <w:sz w:val="16"/>
                <w:szCs w:val="16"/>
              </w:rPr>
              <w:t>No</w:t>
            </w:r>
          </w:p>
        </w:tc>
        <w:tc>
          <w:tcPr>
            <w:tcW w:w="1080" w:type="dxa"/>
          </w:tcPr>
          <w:p w14:paraId="3BE54588" w14:textId="77777777" w:rsidR="001902B1" w:rsidRPr="00436F64" w:rsidRDefault="001902B1" w:rsidP="00E907B7">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E907B7">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E907B7">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E907B7">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E907B7">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E907B7">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E907B7">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E907B7">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E907B7">
            <w:pPr>
              <w:pStyle w:val="Compact"/>
              <w:rPr>
                <w:sz w:val="16"/>
                <w:szCs w:val="16"/>
              </w:rPr>
            </w:pPr>
            <w:r w:rsidRPr="00436F64">
              <w:rPr>
                <w:sz w:val="16"/>
                <w:szCs w:val="16"/>
              </w:rPr>
              <w:t>1417 (92.3%)</w:t>
            </w:r>
          </w:p>
        </w:tc>
      </w:tr>
      <w:tr w:rsidR="001902B1" w:rsidRPr="00436F64" w14:paraId="5E99565C" w14:textId="77777777" w:rsidTr="00E907B7">
        <w:tc>
          <w:tcPr>
            <w:tcW w:w="1278" w:type="dxa"/>
          </w:tcPr>
          <w:p w14:paraId="522717E5" w14:textId="77777777" w:rsidR="001902B1" w:rsidRPr="00436F64" w:rsidRDefault="001902B1" w:rsidP="00E907B7">
            <w:pPr>
              <w:pStyle w:val="Compact"/>
              <w:rPr>
                <w:sz w:val="16"/>
                <w:szCs w:val="16"/>
              </w:rPr>
            </w:pPr>
            <w:r w:rsidRPr="00436F64">
              <w:rPr>
                <w:sz w:val="16"/>
                <w:szCs w:val="16"/>
              </w:rPr>
              <w:t>Yes</w:t>
            </w:r>
          </w:p>
        </w:tc>
        <w:tc>
          <w:tcPr>
            <w:tcW w:w="1080" w:type="dxa"/>
          </w:tcPr>
          <w:p w14:paraId="40CC9910" w14:textId="77777777" w:rsidR="001902B1" w:rsidRPr="00436F64" w:rsidRDefault="001902B1" w:rsidP="00E907B7">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E907B7">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E907B7">
            <w:pPr>
              <w:pStyle w:val="Compact"/>
              <w:rPr>
                <w:sz w:val="16"/>
                <w:szCs w:val="16"/>
              </w:rPr>
            </w:pPr>
            <w:r w:rsidRPr="00436F64">
              <w:rPr>
                <w:sz w:val="16"/>
                <w:szCs w:val="16"/>
              </w:rPr>
              <w:t>8183 (17.3%)</w:t>
            </w:r>
          </w:p>
        </w:tc>
        <w:tc>
          <w:tcPr>
            <w:tcW w:w="990" w:type="dxa"/>
          </w:tcPr>
          <w:p w14:paraId="0131AD43" w14:textId="77777777" w:rsidR="001902B1" w:rsidRPr="00436F64" w:rsidRDefault="001902B1" w:rsidP="00E907B7">
            <w:pPr>
              <w:pStyle w:val="Compact"/>
              <w:rPr>
                <w:sz w:val="16"/>
                <w:szCs w:val="16"/>
              </w:rPr>
            </w:pPr>
            <w:r w:rsidRPr="00436F64">
              <w:rPr>
                <w:sz w:val="16"/>
                <w:szCs w:val="16"/>
              </w:rPr>
              <w:t>8221 (14.9%)</w:t>
            </w:r>
          </w:p>
        </w:tc>
        <w:tc>
          <w:tcPr>
            <w:tcW w:w="990" w:type="dxa"/>
          </w:tcPr>
          <w:p w14:paraId="69D0A2F4" w14:textId="77777777" w:rsidR="001902B1" w:rsidRPr="00436F64" w:rsidRDefault="001902B1" w:rsidP="00E907B7">
            <w:pPr>
              <w:pStyle w:val="Compact"/>
              <w:rPr>
                <w:sz w:val="16"/>
                <w:szCs w:val="16"/>
              </w:rPr>
            </w:pPr>
            <w:r w:rsidRPr="00436F64">
              <w:rPr>
                <w:sz w:val="16"/>
                <w:szCs w:val="16"/>
              </w:rPr>
              <w:t>8181 (14.3%)</w:t>
            </w:r>
          </w:p>
        </w:tc>
        <w:tc>
          <w:tcPr>
            <w:tcW w:w="900" w:type="dxa"/>
          </w:tcPr>
          <w:p w14:paraId="04084CA7" w14:textId="77777777" w:rsidR="001902B1" w:rsidRPr="00436F64" w:rsidRDefault="001902B1" w:rsidP="00E907B7">
            <w:pPr>
              <w:pStyle w:val="Compact"/>
              <w:rPr>
                <w:sz w:val="16"/>
                <w:szCs w:val="16"/>
              </w:rPr>
            </w:pPr>
            <w:r w:rsidRPr="00436F64">
              <w:rPr>
                <w:sz w:val="16"/>
                <w:szCs w:val="16"/>
              </w:rPr>
              <w:t>8732 (13.8%)</w:t>
            </w:r>
          </w:p>
        </w:tc>
        <w:tc>
          <w:tcPr>
            <w:tcW w:w="810" w:type="dxa"/>
          </w:tcPr>
          <w:p w14:paraId="4D7151B9" w14:textId="77777777" w:rsidR="001902B1" w:rsidRPr="00436F64" w:rsidRDefault="001902B1" w:rsidP="00E907B7">
            <w:pPr>
              <w:pStyle w:val="Compact"/>
              <w:rPr>
                <w:sz w:val="16"/>
                <w:szCs w:val="16"/>
              </w:rPr>
            </w:pPr>
            <w:r w:rsidRPr="00436F64">
              <w:rPr>
                <w:sz w:val="16"/>
                <w:szCs w:val="16"/>
              </w:rPr>
              <w:t>4192 (10.3%)</w:t>
            </w:r>
          </w:p>
        </w:tc>
        <w:tc>
          <w:tcPr>
            <w:tcW w:w="811" w:type="dxa"/>
          </w:tcPr>
          <w:p w14:paraId="0F5902BF" w14:textId="77777777" w:rsidR="001902B1" w:rsidRPr="00436F64" w:rsidRDefault="001902B1" w:rsidP="00E907B7">
            <w:pPr>
              <w:pStyle w:val="Compact"/>
              <w:rPr>
                <w:sz w:val="16"/>
                <w:szCs w:val="16"/>
              </w:rPr>
            </w:pPr>
            <w:r w:rsidRPr="00436F64">
              <w:rPr>
                <w:sz w:val="16"/>
                <w:szCs w:val="16"/>
              </w:rPr>
              <w:t>979 (8.1%)</w:t>
            </w:r>
          </w:p>
        </w:tc>
        <w:tc>
          <w:tcPr>
            <w:tcW w:w="917" w:type="dxa"/>
          </w:tcPr>
          <w:p w14:paraId="64CB1960" w14:textId="77777777" w:rsidR="001902B1" w:rsidRPr="00436F64" w:rsidRDefault="001902B1" w:rsidP="00E907B7">
            <w:pPr>
              <w:pStyle w:val="Compact"/>
              <w:rPr>
                <w:sz w:val="16"/>
                <w:szCs w:val="16"/>
              </w:rPr>
            </w:pPr>
            <w:r w:rsidRPr="00436F64">
              <w:rPr>
                <w:sz w:val="16"/>
                <w:szCs w:val="16"/>
              </w:rPr>
              <w:t>90 (5.9%)</w:t>
            </w:r>
          </w:p>
        </w:tc>
      </w:tr>
      <w:tr w:rsidR="001902B1" w:rsidRPr="00436F64" w14:paraId="307FF979" w14:textId="77777777" w:rsidTr="00E907B7">
        <w:tc>
          <w:tcPr>
            <w:tcW w:w="1278" w:type="dxa"/>
          </w:tcPr>
          <w:p w14:paraId="3B92E322" w14:textId="77777777" w:rsidR="001902B1" w:rsidRPr="00436F64" w:rsidRDefault="001902B1" w:rsidP="00E907B7">
            <w:pPr>
              <w:pStyle w:val="Compact"/>
              <w:rPr>
                <w:sz w:val="16"/>
                <w:szCs w:val="16"/>
              </w:rPr>
            </w:pPr>
            <w:r w:rsidRPr="00436F64">
              <w:rPr>
                <w:sz w:val="16"/>
                <w:szCs w:val="16"/>
              </w:rPr>
              <w:t>Missing</w:t>
            </w:r>
          </w:p>
        </w:tc>
        <w:tc>
          <w:tcPr>
            <w:tcW w:w="1080" w:type="dxa"/>
          </w:tcPr>
          <w:p w14:paraId="0D2075C8" w14:textId="77777777" w:rsidR="001902B1" w:rsidRPr="00436F64" w:rsidRDefault="001902B1" w:rsidP="00E907B7">
            <w:pPr>
              <w:pStyle w:val="Compact"/>
              <w:rPr>
                <w:sz w:val="16"/>
                <w:szCs w:val="16"/>
              </w:rPr>
            </w:pPr>
            <w:r w:rsidRPr="00436F64">
              <w:rPr>
                <w:sz w:val="16"/>
                <w:szCs w:val="16"/>
              </w:rPr>
              <w:t>3832 (1.1%)</w:t>
            </w:r>
          </w:p>
        </w:tc>
        <w:tc>
          <w:tcPr>
            <w:tcW w:w="992" w:type="dxa"/>
          </w:tcPr>
          <w:p w14:paraId="315338BF" w14:textId="77777777" w:rsidR="001902B1" w:rsidRPr="00436F64" w:rsidRDefault="001902B1" w:rsidP="00E907B7">
            <w:pPr>
              <w:pStyle w:val="Compact"/>
              <w:rPr>
                <w:sz w:val="16"/>
                <w:szCs w:val="16"/>
              </w:rPr>
            </w:pPr>
            <w:r w:rsidRPr="00436F64">
              <w:rPr>
                <w:sz w:val="16"/>
                <w:szCs w:val="16"/>
              </w:rPr>
              <w:t>850 (1.3%)</w:t>
            </w:r>
          </w:p>
        </w:tc>
        <w:tc>
          <w:tcPr>
            <w:tcW w:w="808" w:type="dxa"/>
          </w:tcPr>
          <w:p w14:paraId="60B4CEFA" w14:textId="77777777" w:rsidR="001902B1" w:rsidRPr="00436F64" w:rsidRDefault="001902B1" w:rsidP="00E907B7">
            <w:pPr>
              <w:pStyle w:val="Compact"/>
              <w:rPr>
                <w:sz w:val="16"/>
                <w:szCs w:val="16"/>
              </w:rPr>
            </w:pPr>
            <w:r w:rsidRPr="00436F64">
              <w:rPr>
                <w:sz w:val="16"/>
                <w:szCs w:val="16"/>
              </w:rPr>
              <w:t>434 (0.9%)</w:t>
            </w:r>
          </w:p>
        </w:tc>
        <w:tc>
          <w:tcPr>
            <w:tcW w:w="990" w:type="dxa"/>
          </w:tcPr>
          <w:p w14:paraId="137533A0" w14:textId="77777777" w:rsidR="001902B1" w:rsidRPr="00436F64" w:rsidRDefault="001902B1" w:rsidP="00E907B7">
            <w:pPr>
              <w:pStyle w:val="Compact"/>
              <w:rPr>
                <w:sz w:val="16"/>
                <w:szCs w:val="16"/>
              </w:rPr>
            </w:pPr>
            <w:r w:rsidRPr="00436F64">
              <w:rPr>
                <w:sz w:val="16"/>
                <w:szCs w:val="16"/>
              </w:rPr>
              <w:t>586 (1.1%)</w:t>
            </w:r>
          </w:p>
        </w:tc>
        <w:tc>
          <w:tcPr>
            <w:tcW w:w="990" w:type="dxa"/>
          </w:tcPr>
          <w:p w14:paraId="124A3CB2" w14:textId="77777777" w:rsidR="001902B1" w:rsidRPr="00436F64" w:rsidRDefault="001902B1" w:rsidP="00E907B7">
            <w:pPr>
              <w:pStyle w:val="Compact"/>
              <w:rPr>
                <w:sz w:val="16"/>
                <w:szCs w:val="16"/>
              </w:rPr>
            </w:pPr>
            <w:r w:rsidRPr="00436F64">
              <w:rPr>
                <w:sz w:val="16"/>
                <w:szCs w:val="16"/>
              </w:rPr>
              <w:t>624 (1.1%)</w:t>
            </w:r>
          </w:p>
        </w:tc>
        <w:tc>
          <w:tcPr>
            <w:tcW w:w="900" w:type="dxa"/>
          </w:tcPr>
          <w:p w14:paraId="45073BA6" w14:textId="77777777" w:rsidR="001902B1" w:rsidRPr="00436F64" w:rsidRDefault="001902B1" w:rsidP="00E907B7">
            <w:pPr>
              <w:pStyle w:val="Compact"/>
              <w:rPr>
                <w:sz w:val="16"/>
                <w:szCs w:val="16"/>
              </w:rPr>
            </w:pPr>
            <w:r w:rsidRPr="00436F64">
              <w:rPr>
                <w:sz w:val="16"/>
                <w:szCs w:val="16"/>
              </w:rPr>
              <w:t>725 (1.1%)</w:t>
            </w:r>
          </w:p>
        </w:tc>
        <w:tc>
          <w:tcPr>
            <w:tcW w:w="810" w:type="dxa"/>
          </w:tcPr>
          <w:p w14:paraId="418837FB" w14:textId="77777777" w:rsidR="001902B1" w:rsidRPr="00436F64" w:rsidRDefault="001902B1" w:rsidP="00E907B7">
            <w:pPr>
              <w:pStyle w:val="Compact"/>
              <w:rPr>
                <w:sz w:val="16"/>
                <w:szCs w:val="16"/>
              </w:rPr>
            </w:pPr>
            <w:r w:rsidRPr="00436F64">
              <w:rPr>
                <w:sz w:val="16"/>
                <w:szCs w:val="16"/>
              </w:rPr>
              <w:t>450 (1.1%)</w:t>
            </w:r>
          </w:p>
        </w:tc>
        <w:tc>
          <w:tcPr>
            <w:tcW w:w="811" w:type="dxa"/>
          </w:tcPr>
          <w:p w14:paraId="21D86882" w14:textId="77777777" w:rsidR="001902B1" w:rsidRPr="00436F64" w:rsidRDefault="001902B1" w:rsidP="00E907B7">
            <w:pPr>
              <w:pStyle w:val="Compact"/>
              <w:rPr>
                <w:sz w:val="16"/>
                <w:szCs w:val="16"/>
              </w:rPr>
            </w:pPr>
            <w:r w:rsidRPr="00436F64">
              <w:rPr>
                <w:sz w:val="16"/>
                <w:szCs w:val="16"/>
              </w:rPr>
              <w:t>134 (1.1%)</w:t>
            </w:r>
          </w:p>
        </w:tc>
        <w:tc>
          <w:tcPr>
            <w:tcW w:w="917" w:type="dxa"/>
          </w:tcPr>
          <w:p w14:paraId="062E1248" w14:textId="77777777" w:rsidR="001902B1" w:rsidRPr="00436F64" w:rsidRDefault="001902B1" w:rsidP="00E907B7">
            <w:pPr>
              <w:pStyle w:val="Compact"/>
              <w:rPr>
                <w:sz w:val="16"/>
                <w:szCs w:val="16"/>
              </w:rPr>
            </w:pPr>
            <w:r w:rsidRPr="00436F64">
              <w:rPr>
                <w:sz w:val="16"/>
                <w:szCs w:val="16"/>
              </w:rPr>
              <w:t>29 (1.9%)</w:t>
            </w:r>
          </w:p>
        </w:tc>
      </w:tr>
      <w:tr w:rsidR="001902B1" w:rsidRPr="00436F64" w14:paraId="4D228ACD" w14:textId="77777777" w:rsidTr="00E907B7">
        <w:tc>
          <w:tcPr>
            <w:tcW w:w="1278" w:type="dxa"/>
            <w:shd w:val="clear" w:color="auto" w:fill="D9D9D9" w:themeFill="background1" w:themeFillShade="D9"/>
          </w:tcPr>
          <w:p w14:paraId="38925BF7" w14:textId="77777777" w:rsidR="001902B1" w:rsidRPr="00436F64" w:rsidRDefault="001902B1" w:rsidP="00E907B7">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E907B7">
            <w:pPr>
              <w:pStyle w:val="Compact"/>
              <w:rPr>
                <w:sz w:val="16"/>
                <w:szCs w:val="16"/>
              </w:rPr>
            </w:pPr>
          </w:p>
        </w:tc>
      </w:tr>
      <w:tr w:rsidR="001902B1" w:rsidRPr="00436F64" w14:paraId="2DB7F6D7" w14:textId="77777777" w:rsidTr="00E907B7">
        <w:tc>
          <w:tcPr>
            <w:tcW w:w="1278" w:type="dxa"/>
          </w:tcPr>
          <w:p w14:paraId="4133B6A2" w14:textId="77777777" w:rsidR="001902B1" w:rsidRPr="00436F64" w:rsidRDefault="001902B1" w:rsidP="00E907B7">
            <w:pPr>
              <w:pStyle w:val="Compact"/>
              <w:rPr>
                <w:sz w:val="16"/>
                <w:szCs w:val="16"/>
              </w:rPr>
            </w:pPr>
            <w:r w:rsidRPr="00436F64">
              <w:rPr>
                <w:sz w:val="16"/>
                <w:szCs w:val="16"/>
              </w:rPr>
              <w:t>No</w:t>
            </w:r>
          </w:p>
        </w:tc>
        <w:tc>
          <w:tcPr>
            <w:tcW w:w="1080" w:type="dxa"/>
          </w:tcPr>
          <w:p w14:paraId="77F24EB9" w14:textId="77777777" w:rsidR="001902B1" w:rsidRPr="00436F64" w:rsidRDefault="001902B1" w:rsidP="00E907B7">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E907B7">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E907B7">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E907B7">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E907B7">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E907B7">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E907B7">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E907B7">
            <w:pPr>
              <w:pStyle w:val="Compact"/>
              <w:rPr>
                <w:sz w:val="16"/>
                <w:szCs w:val="16"/>
              </w:rPr>
            </w:pPr>
            <w:r w:rsidRPr="00436F64">
              <w:rPr>
                <w:sz w:val="16"/>
                <w:szCs w:val="16"/>
              </w:rPr>
              <w:t>5958 (49.5%)</w:t>
            </w:r>
          </w:p>
        </w:tc>
        <w:tc>
          <w:tcPr>
            <w:tcW w:w="917" w:type="dxa"/>
          </w:tcPr>
          <w:p w14:paraId="5A7AA27A" w14:textId="77777777" w:rsidR="001902B1" w:rsidRPr="00436F64" w:rsidRDefault="001902B1" w:rsidP="00E907B7">
            <w:pPr>
              <w:pStyle w:val="Compact"/>
              <w:rPr>
                <w:sz w:val="16"/>
                <w:szCs w:val="16"/>
              </w:rPr>
            </w:pPr>
            <w:r w:rsidRPr="00436F64">
              <w:rPr>
                <w:sz w:val="16"/>
                <w:szCs w:val="16"/>
              </w:rPr>
              <w:t>720 (46.9%)</w:t>
            </w:r>
          </w:p>
        </w:tc>
      </w:tr>
      <w:tr w:rsidR="001902B1" w:rsidRPr="00436F64" w14:paraId="2C1572C1" w14:textId="77777777" w:rsidTr="00E907B7">
        <w:tc>
          <w:tcPr>
            <w:tcW w:w="1278" w:type="dxa"/>
          </w:tcPr>
          <w:p w14:paraId="05856BC1" w14:textId="77777777" w:rsidR="001902B1" w:rsidRPr="00436F64" w:rsidRDefault="001902B1" w:rsidP="00E907B7">
            <w:pPr>
              <w:pStyle w:val="Compact"/>
              <w:rPr>
                <w:sz w:val="16"/>
                <w:szCs w:val="16"/>
              </w:rPr>
            </w:pPr>
            <w:r w:rsidRPr="00436F64">
              <w:rPr>
                <w:sz w:val="16"/>
                <w:szCs w:val="16"/>
              </w:rPr>
              <w:t>Yes</w:t>
            </w:r>
          </w:p>
        </w:tc>
        <w:tc>
          <w:tcPr>
            <w:tcW w:w="1080" w:type="dxa"/>
          </w:tcPr>
          <w:p w14:paraId="6A836FD3" w14:textId="77777777" w:rsidR="001902B1" w:rsidRPr="00436F64" w:rsidRDefault="001902B1" w:rsidP="00E907B7">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E907B7">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E907B7">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E907B7">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E907B7">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E907B7">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E907B7">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E907B7">
            <w:pPr>
              <w:pStyle w:val="Compact"/>
              <w:rPr>
                <w:sz w:val="16"/>
                <w:szCs w:val="16"/>
              </w:rPr>
            </w:pPr>
            <w:r w:rsidRPr="00436F64">
              <w:rPr>
                <w:sz w:val="16"/>
                <w:szCs w:val="16"/>
              </w:rPr>
              <w:t>6071 (50.5%)</w:t>
            </w:r>
          </w:p>
        </w:tc>
        <w:tc>
          <w:tcPr>
            <w:tcW w:w="917" w:type="dxa"/>
          </w:tcPr>
          <w:p w14:paraId="698EF337" w14:textId="77777777" w:rsidR="001902B1" w:rsidRPr="00436F64" w:rsidRDefault="001902B1" w:rsidP="00E907B7">
            <w:pPr>
              <w:pStyle w:val="Compact"/>
              <w:rPr>
                <w:sz w:val="16"/>
                <w:szCs w:val="16"/>
              </w:rPr>
            </w:pPr>
            <w:r w:rsidRPr="00436F64">
              <w:rPr>
                <w:sz w:val="16"/>
                <w:szCs w:val="16"/>
              </w:rPr>
              <w:t>816 (53.1%)</w:t>
            </w:r>
          </w:p>
        </w:tc>
      </w:tr>
      <w:tr w:rsidR="001902B1" w:rsidRPr="00436F64" w14:paraId="36EAFC19" w14:textId="77777777" w:rsidTr="00E907B7">
        <w:tc>
          <w:tcPr>
            <w:tcW w:w="1278" w:type="dxa"/>
            <w:shd w:val="clear" w:color="auto" w:fill="D9D9D9" w:themeFill="background1" w:themeFillShade="D9"/>
          </w:tcPr>
          <w:p w14:paraId="4DE00D8F" w14:textId="77777777" w:rsidR="001902B1" w:rsidRPr="00436F64" w:rsidRDefault="001902B1" w:rsidP="00E907B7">
            <w:pPr>
              <w:pStyle w:val="Compact"/>
              <w:rPr>
                <w:sz w:val="16"/>
                <w:szCs w:val="16"/>
              </w:rPr>
            </w:pPr>
            <w:r w:rsidRPr="00436F64">
              <w:rPr>
                <w:sz w:val="16"/>
                <w:szCs w:val="16"/>
              </w:rPr>
              <w:lastRenderedPageBreak/>
              <w:t>Experienced Adult Trauma</w:t>
            </w:r>
          </w:p>
        </w:tc>
        <w:tc>
          <w:tcPr>
            <w:tcW w:w="1080" w:type="dxa"/>
            <w:shd w:val="clear" w:color="auto" w:fill="D9D9D9" w:themeFill="background1" w:themeFillShade="D9"/>
          </w:tcPr>
          <w:p w14:paraId="277510AD"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E907B7">
            <w:pPr>
              <w:pStyle w:val="Compact"/>
              <w:rPr>
                <w:sz w:val="16"/>
                <w:szCs w:val="16"/>
              </w:rPr>
            </w:pPr>
          </w:p>
        </w:tc>
      </w:tr>
      <w:tr w:rsidR="001902B1" w:rsidRPr="00436F64" w14:paraId="05C507E7" w14:textId="77777777" w:rsidTr="00E907B7">
        <w:tc>
          <w:tcPr>
            <w:tcW w:w="1278" w:type="dxa"/>
          </w:tcPr>
          <w:p w14:paraId="6FD610FD" w14:textId="77777777" w:rsidR="001902B1" w:rsidRPr="00436F64" w:rsidRDefault="001902B1" w:rsidP="00E907B7">
            <w:pPr>
              <w:pStyle w:val="Compact"/>
              <w:rPr>
                <w:sz w:val="16"/>
                <w:szCs w:val="16"/>
              </w:rPr>
            </w:pPr>
            <w:r w:rsidRPr="00436F64">
              <w:rPr>
                <w:sz w:val="16"/>
                <w:szCs w:val="16"/>
              </w:rPr>
              <w:t>No</w:t>
            </w:r>
          </w:p>
        </w:tc>
        <w:tc>
          <w:tcPr>
            <w:tcW w:w="1080" w:type="dxa"/>
          </w:tcPr>
          <w:p w14:paraId="0256A5D0" w14:textId="77777777" w:rsidR="001902B1" w:rsidRPr="00436F64" w:rsidRDefault="001902B1" w:rsidP="00E907B7">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E907B7">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E907B7">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E907B7">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E907B7">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E907B7">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E907B7">
            <w:pPr>
              <w:pStyle w:val="Compact"/>
              <w:rPr>
                <w:sz w:val="16"/>
                <w:szCs w:val="16"/>
              </w:rPr>
            </w:pPr>
            <w:r w:rsidRPr="00436F64">
              <w:rPr>
                <w:sz w:val="16"/>
                <w:szCs w:val="16"/>
              </w:rPr>
              <w:t>9027 (22.1%)</w:t>
            </w:r>
          </w:p>
        </w:tc>
        <w:tc>
          <w:tcPr>
            <w:tcW w:w="811" w:type="dxa"/>
          </w:tcPr>
          <w:p w14:paraId="7F4C5CA5" w14:textId="77777777" w:rsidR="001902B1" w:rsidRPr="00436F64" w:rsidRDefault="001902B1" w:rsidP="00E907B7">
            <w:pPr>
              <w:pStyle w:val="Compact"/>
              <w:rPr>
                <w:sz w:val="16"/>
                <w:szCs w:val="16"/>
              </w:rPr>
            </w:pPr>
            <w:r w:rsidRPr="00436F64">
              <w:rPr>
                <w:sz w:val="16"/>
                <w:szCs w:val="16"/>
              </w:rPr>
              <w:t>1999 (16.6%)</w:t>
            </w:r>
          </w:p>
        </w:tc>
        <w:tc>
          <w:tcPr>
            <w:tcW w:w="917" w:type="dxa"/>
          </w:tcPr>
          <w:p w14:paraId="2F8B1583" w14:textId="77777777" w:rsidR="001902B1" w:rsidRPr="00436F64" w:rsidRDefault="001902B1" w:rsidP="00E907B7">
            <w:pPr>
              <w:pStyle w:val="Compact"/>
              <w:rPr>
                <w:sz w:val="16"/>
                <w:szCs w:val="16"/>
              </w:rPr>
            </w:pPr>
            <w:r w:rsidRPr="00436F64">
              <w:rPr>
                <w:sz w:val="16"/>
                <w:szCs w:val="16"/>
              </w:rPr>
              <w:t>199 (13.0%)</w:t>
            </w:r>
          </w:p>
        </w:tc>
      </w:tr>
      <w:tr w:rsidR="001902B1" w:rsidRPr="00436F64" w14:paraId="3CB5A406" w14:textId="77777777" w:rsidTr="00E907B7">
        <w:tc>
          <w:tcPr>
            <w:tcW w:w="1278" w:type="dxa"/>
          </w:tcPr>
          <w:p w14:paraId="72CCDD11" w14:textId="77777777" w:rsidR="001902B1" w:rsidRPr="00436F64" w:rsidRDefault="001902B1" w:rsidP="00E907B7">
            <w:pPr>
              <w:pStyle w:val="Compact"/>
              <w:rPr>
                <w:sz w:val="16"/>
                <w:szCs w:val="16"/>
              </w:rPr>
            </w:pPr>
            <w:r w:rsidRPr="00436F64">
              <w:rPr>
                <w:sz w:val="16"/>
                <w:szCs w:val="16"/>
              </w:rPr>
              <w:t>Yes</w:t>
            </w:r>
          </w:p>
        </w:tc>
        <w:tc>
          <w:tcPr>
            <w:tcW w:w="1080" w:type="dxa"/>
          </w:tcPr>
          <w:p w14:paraId="3849BF33" w14:textId="77777777" w:rsidR="001902B1" w:rsidRPr="00436F64" w:rsidRDefault="001902B1" w:rsidP="00E907B7">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E907B7">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E907B7">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E907B7">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E907B7">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E907B7">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E907B7">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E907B7">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E907B7">
            <w:pPr>
              <w:pStyle w:val="Compact"/>
              <w:rPr>
                <w:sz w:val="16"/>
                <w:szCs w:val="16"/>
              </w:rPr>
            </w:pPr>
            <w:r w:rsidRPr="00436F64">
              <w:rPr>
                <w:sz w:val="16"/>
                <w:szCs w:val="16"/>
              </w:rPr>
              <w:t>1337 (87.0%)</w:t>
            </w:r>
          </w:p>
        </w:tc>
      </w:tr>
      <w:tr w:rsidR="001902B1" w:rsidRPr="00436F64" w14:paraId="76747F03" w14:textId="77777777" w:rsidTr="00E907B7">
        <w:tc>
          <w:tcPr>
            <w:tcW w:w="1278" w:type="dxa"/>
            <w:shd w:val="clear" w:color="auto" w:fill="D9D9D9" w:themeFill="background1" w:themeFillShade="D9"/>
          </w:tcPr>
          <w:p w14:paraId="1F624CD4" w14:textId="3CAB0B33" w:rsidR="001902B1" w:rsidRPr="00436F64" w:rsidRDefault="001902B1" w:rsidP="00E907B7">
            <w:pPr>
              <w:pStyle w:val="Compact"/>
              <w:rPr>
                <w:sz w:val="16"/>
                <w:szCs w:val="16"/>
              </w:rPr>
            </w:pPr>
            <w:r w:rsidRPr="00436F64">
              <w:rPr>
                <w:sz w:val="16"/>
                <w:szCs w:val="16"/>
              </w:rPr>
              <w:t xml:space="preserve">Physical </w:t>
            </w:r>
            <w:r w:rsidR="00E907B7">
              <w:rPr>
                <w:sz w:val="16"/>
                <w:szCs w:val="16"/>
              </w:rPr>
              <w:t>Activity</w:t>
            </w:r>
          </w:p>
        </w:tc>
        <w:tc>
          <w:tcPr>
            <w:tcW w:w="1080" w:type="dxa"/>
            <w:shd w:val="clear" w:color="auto" w:fill="D9D9D9" w:themeFill="background1" w:themeFillShade="D9"/>
          </w:tcPr>
          <w:p w14:paraId="192A21E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E907B7">
            <w:pPr>
              <w:pStyle w:val="Compact"/>
              <w:rPr>
                <w:sz w:val="16"/>
                <w:szCs w:val="16"/>
              </w:rPr>
            </w:pPr>
          </w:p>
        </w:tc>
      </w:tr>
      <w:tr w:rsidR="001902B1" w:rsidRPr="00436F64" w14:paraId="480430F3" w14:textId="77777777" w:rsidTr="00E907B7">
        <w:tc>
          <w:tcPr>
            <w:tcW w:w="1278" w:type="dxa"/>
          </w:tcPr>
          <w:p w14:paraId="6E397F83" w14:textId="77777777" w:rsidR="001902B1" w:rsidRPr="00436F64" w:rsidRDefault="001902B1" w:rsidP="00E907B7">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E907B7">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E907B7">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E907B7">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E907B7">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E907B7">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E907B7">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E907B7">
            <w:pPr>
              <w:pStyle w:val="Compact"/>
              <w:rPr>
                <w:sz w:val="16"/>
                <w:szCs w:val="16"/>
              </w:rPr>
            </w:pPr>
            <w:r w:rsidRPr="00436F64">
              <w:rPr>
                <w:sz w:val="16"/>
                <w:szCs w:val="16"/>
              </w:rPr>
              <w:t>9828 (24.0%)</w:t>
            </w:r>
          </w:p>
        </w:tc>
        <w:tc>
          <w:tcPr>
            <w:tcW w:w="811" w:type="dxa"/>
          </w:tcPr>
          <w:p w14:paraId="03FAFC01" w14:textId="77777777" w:rsidR="001902B1" w:rsidRPr="00436F64" w:rsidRDefault="001902B1" w:rsidP="00E907B7">
            <w:pPr>
              <w:pStyle w:val="Compact"/>
              <w:rPr>
                <w:sz w:val="16"/>
                <w:szCs w:val="16"/>
              </w:rPr>
            </w:pPr>
            <w:r w:rsidRPr="00436F64">
              <w:rPr>
                <w:sz w:val="16"/>
                <w:szCs w:val="16"/>
              </w:rPr>
              <w:t>2883 (24.0%)</w:t>
            </w:r>
          </w:p>
        </w:tc>
        <w:tc>
          <w:tcPr>
            <w:tcW w:w="917" w:type="dxa"/>
          </w:tcPr>
          <w:p w14:paraId="4EA26B88" w14:textId="77777777" w:rsidR="001902B1" w:rsidRPr="00436F64" w:rsidRDefault="001902B1" w:rsidP="00E907B7">
            <w:pPr>
              <w:pStyle w:val="Compact"/>
              <w:rPr>
                <w:sz w:val="16"/>
                <w:szCs w:val="16"/>
              </w:rPr>
            </w:pPr>
            <w:r w:rsidRPr="00436F64">
              <w:rPr>
                <w:sz w:val="16"/>
                <w:szCs w:val="16"/>
              </w:rPr>
              <w:t>471 (30.7%)</w:t>
            </w:r>
          </w:p>
        </w:tc>
      </w:tr>
      <w:tr w:rsidR="001902B1" w:rsidRPr="00436F64" w14:paraId="2E97DAE6" w14:textId="77777777" w:rsidTr="00E907B7">
        <w:tc>
          <w:tcPr>
            <w:tcW w:w="1278" w:type="dxa"/>
          </w:tcPr>
          <w:p w14:paraId="63D6AD5F" w14:textId="77777777" w:rsidR="001902B1" w:rsidRPr="00436F64" w:rsidRDefault="001902B1" w:rsidP="00E907B7">
            <w:pPr>
              <w:pStyle w:val="Compact"/>
              <w:rPr>
                <w:sz w:val="16"/>
                <w:szCs w:val="16"/>
              </w:rPr>
            </w:pPr>
            <w:r w:rsidRPr="00436F64">
              <w:rPr>
                <w:sz w:val="16"/>
                <w:szCs w:val="16"/>
              </w:rPr>
              <w:t>Active</w:t>
            </w:r>
          </w:p>
        </w:tc>
        <w:tc>
          <w:tcPr>
            <w:tcW w:w="1080" w:type="dxa"/>
          </w:tcPr>
          <w:p w14:paraId="3DC60036" w14:textId="77777777" w:rsidR="001902B1" w:rsidRPr="00436F64" w:rsidRDefault="001902B1" w:rsidP="00E907B7">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E907B7">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E907B7">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E907B7">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E907B7">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E907B7">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E907B7">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E907B7">
            <w:pPr>
              <w:pStyle w:val="Compact"/>
              <w:rPr>
                <w:sz w:val="16"/>
                <w:szCs w:val="16"/>
              </w:rPr>
            </w:pPr>
            <w:r w:rsidRPr="00436F64">
              <w:rPr>
                <w:sz w:val="16"/>
                <w:szCs w:val="16"/>
              </w:rPr>
              <w:t>9146 (76.0%)</w:t>
            </w:r>
          </w:p>
        </w:tc>
        <w:tc>
          <w:tcPr>
            <w:tcW w:w="917" w:type="dxa"/>
          </w:tcPr>
          <w:p w14:paraId="6036BA59" w14:textId="77777777" w:rsidR="001902B1" w:rsidRPr="00436F64" w:rsidRDefault="001902B1" w:rsidP="00E907B7">
            <w:pPr>
              <w:pStyle w:val="Compact"/>
              <w:rPr>
                <w:sz w:val="16"/>
                <w:szCs w:val="16"/>
              </w:rPr>
            </w:pPr>
            <w:r w:rsidRPr="00436F64">
              <w:rPr>
                <w:sz w:val="16"/>
                <w:szCs w:val="16"/>
              </w:rPr>
              <w:t>1065 (69.3%)</w:t>
            </w:r>
          </w:p>
        </w:tc>
      </w:tr>
      <w:tr w:rsidR="001902B1" w:rsidRPr="00436F64" w14:paraId="498691C7" w14:textId="77777777" w:rsidTr="00E907B7">
        <w:tc>
          <w:tcPr>
            <w:tcW w:w="1278" w:type="dxa"/>
            <w:shd w:val="clear" w:color="auto" w:fill="D9D9D9" w:themeFill="background1" w:themeFillShade="D9"/>
          </w:tcPr>
          <w:p w14:paraId="12B578FB" w14:textId="77777777" w:rsidR="001902B1" w:rsidRPr="00436F64" w:rsidRDefault="001902B1" w:rsidP="00E907B7">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E907B7">
            <w:pPr>
              <w:pStyle w:val="Compact"/>
              <w:rPr>
                <w:sz w:val="16"/>
                <w:szCs w:val="16"/>
              </w:rPr>
            </w:pPr>
          </w:p>
        </w:tc>
      </w:tr>
      <w:tr w:rsidR="001902B1" w:rsidRPr="00436F64" w14:paraId="77AFD0CE" w14:textId="77777777" w:rsidTr="00E907B7">
        <w:tc>
          <w:tcPr>
            <w:tcW w:w="1278" w:type="dxa"/>
          </w:tcPr>
          <w:p w14:paraId="4A935BC1" w14:textId="77777777" w:rsidR="001902B1" w:rsidRPr="00436F64" w:rsidRDefault="001902B1" w:rsidP="00E907B7">
            <w:pPr>
              <w:pStyle w:val="Compact"/>
              <w:rPr>
                <w:sz w:val="16"/>
                <w:szCs w:val="16"/>
              </w:rPr>
            </w:pPr>
            <w:r w:rsidRPr="00436F64">
              <w:rPr>
                <w:sz w:val="16"/>
                <w:szCs w:val="16"/>
              </w:rPr>
              <w:t>Mean (SD)</w:t>
            </w:r>
          </w:p>
        </w:tc>
        <w:tc>
          <w:tcPr>
            <w:tcW w:w="1080" w:type="dxa"/>
          </w:tcPr>
          <w:p w14:paraId="1233DA80" w14:textId="77777777" w:rsidR="001902B1" w:rsidRPr="00436F64" w:rsidRDefault="001902B1" w:rsidP="00E907B7">
            <w:pPr>
              <w:pStyle w:val="Compact"/>
              <w:rPr>
                <w:sz w:val="16"/>
                <w:szCs w:val="16"/>
              </w:rPr>
            </w:pPr>
            <w:r w:rsidRPr="00436F64">
              <w:rPr>
                <w:sz w:val="16"/>
                <w:szCs w:val="16"/>
              </w:rPr>
              <w:t>67.9 (72.7)</w:t>
            </w:r>
          </w:p>
        </w:tc>
        <w:tc>
          <w:tcPr>
            <w:tcW w:w="992" w:type="dxa"/>
          </w:tcPr>
          <w:p w14:paraId="6A521CBD" w14:textId="77777777" w:rsidR="001902B1" w:rsidRPr="00436F64" w:rsidRDefault="001902B1" w:rsidP="00E907B7">
            <w:pPr>
              <w:pStyle w:val="Compact"/>
              <w:rPr>
                <w:sz w:val="16"/>
                <w:szCs w:val="16"/>
              </w:rPr>
            </w:pPr>
            <w:r w:rsidRPr="00436F64">
              <w:rPr>
                <w:sz w:val="16"/>
                <w:szCs w:val="16"/>
              </w:rPr>
              <w:t>21.2 (69.6)</w:t>
            </w:r>
          </w:p>
        </w:tc>
        <w:tc>
          <w:tcPr>
            <w:tcW w:w="808" w:type="dxa"/>
          </w:tcPr>
          <w:p w14:paraId="6B25805C" w14:textId="77777777" w:rsidR="001902B1" w:rsidRPr="00436F64" w:rsidRDefault="001902B1" w:rsidP="00E907B7">
            <w:pPr>
              <w:pStyle w:val="Compact"/>
              <w:rPr>
                <w:sz w:val="16"/>
                <w:szCs w:val="16"/>
              </w:rPr>
            </w:pPr>
            <w:r w:rsidRPr="00436F64">
              <w:rPr>
                <w:sz w:val="16"/>
                <w:szCs w:val="16"/>
              </w:rPr>
              <w:t>45.4 (69.2)</w:t>
            </w:r>
          </w:p>
        </w:tc>
        <w:tc>
          <w:tcPr>
            <w:tcW w:w="990" w:type="dxa"/>
          </w:tcPr>
          <w:p w14:paraId="18BA3360" w14:textId="77777777" w:rsidR="001902B1" w:rsidRPr="00436F64" w:rsidRDefault="001902B1" w:rsidP="00E907B7">
            <w:pPr>
              <w:pStyle w:val="Compact"/>
              <w:rPr>
                <w:sz w:val="16"/>
                <w:szCs w:val="16"/>
              </w:rPr>
            </w:pPr>
            <w:r w:rsidRPr="00436F64">
              <w:rPr>
                <w:sz w:val="16"/>
                <w:szCs w:val="16"/>
              </w:rPr>
              <w:t>64.6 (68.4)</w:t>
            </w:r>
          </w:p>
        </w:tc>
        <w:tc>
          <w:tcPr>
            <w:tcW w:w="990" w:type="dxa"/>
          </w:tcPr>
          <w:p w14:paraId="3A51975B" w14:textId="77777777" w:rsidR="001902B1" w:rsidRPr="00436F64" w:rsidRDefault="001902B1" w:rsidP="00E907B7">
            <w:pPr>
              <w:pStyle w:val="Compact"/>
              <w:rPr>
                <w:sz w:val="16"/>
                <w:szCs w:val="16"/>
              </w:rPr>
            </w:pPr>
            <w:r w:rsidRPr="00436F64">
              <w:rPr>
                <w:sz w:val="16"/>
                <w:szCs w:val="16"/>
              </w:rPr>
              <w:t>80.2 (67.6)</w:t>
            </w:r>
          </w:p>
        </w:tc>
        <w:tc>
          <w:tcPr>
            <w:tcW w:w="900" w:type="dxa"/>
          </w:tcPr>
          <w:p w14:paraId="672861B6" w14:textId="77777777" w:rsidR="001902B1" w:rsidRPr="00436F64" w:rsidRDefault="001902B1" w:rsidP="00E907B7">
            <w:pPr>
              <w:pStyle w:val="Compact"/>
              <w:rPr>
                <w:sz w:val="16"/>
                <w:szCs w:val="16"/>
              </w:rPr>
            </w:pPr>
            <w:r w:rsidRPr="00436F64">
              <w:rPr>
                <w:sz w:val="16"/>
                <w:szCs w:val="16"/>
              </w:rPr>
              <w:t>92.6 (65.5)</w:t>
            </w:r>
          </w:p>
        </w:tc>
        <w:tc>
          <w:tcPr>
            <w:tcW w:w="810" w:type="dxa"/>
          </w:tcPr>
          <w:p w14:paraId="1339734A" w14:textId="77777777" w:rsidR="001902B1" w:rsidRPr="00436F64" w:rsidRDefault="001902B1" w:rsidP="00E907B7">
            <w:pPr>
              <w:pStyle w:val="Compact"/>
              <w:rPr>
                <w:sz w:val="16"/>
                <w:szCs w:val="16"/>
              </w:rPr>
            </w:pPr>
            <w:r w:rsidRPr="00436F64">
              <w:rPr>
                <w:sz w:val="16"/>
                <w:szCs w:val="16"/>
              </w:rPr>
              <w:t>103 (59.7)</w:t>
            </w:r>
          </w:p>
        </w:tc>
        <w:tc>
          <w:tcPr>
            <w:tcW w:w="811" w:type="dxa"/>
          </w:tcPr>
          <w:p w14:paraId="1E088E24" w14:textId="77777777" w:rsidR="001902B1" w:rsidRPr="00436F64" w:rsidRDefault="001902B1" w:rsidP="00E907B7">
            <w:pPr>
              <w:pStyle w:val="Compact"/>
              <w:rPr>
                <w:sz w:val="16"/>
                <w:szCs w:val="16"/>
              </w:rPr>
            </w:pPr>
            <w:r w:rsidRPr="00436F64">
              <w:rPr>
                <w:sz w:val="16"/>
                <w:szCs w:val="16"/>
              </w:rPr>
              <w:t>111 (55.1)</w:t>
            </w:r>
          </w:p>
        </w:tc>
        <w:tc>
          <w:tcPr>
            <w:tcW w:w="917" w:type="dxa"/>
          </w:tcPr>
          <w:p w14:paraId="4941ADA8" w14:textId="77777777" w:rsidR="001902B1" w:rsidRPr="00436F64" w:rsidRDefault="001902B1" w:rsidP="00E907B7">
            <w:pPr>
              <w:pStyle w:val="Compact"/>
              <w:rPr>
                <w:sz w:val="16"/>
                <w:szCs w:val="16"/>
              </w:rPr>
            </w:pPr>
            <w:r w:rsidRPr="00436F64">
              <w:rPr>
                <w:sz w:val="16"/>
                <w:szCs w:val="16"/>
              </w:rPr>
              <w:t>111 (63.7)</w:t>
            </w:r>
          </w:p>
        </w:tc>
      </w:tr>
      <w:tr w:rsidR="001902B1" w:rsidRPr="00436F64" w14:paraId="138D3F71" w14:textId="77777777" w:rsidTr="00E907B7">
        <w:tc>
          <w:tcPr>
            <w:tcW w:w="1278" w:type="dxa"/>
          </w:tcPr>
          <w:p w14:paraId="2EEA79AE"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E907B7">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E907B7">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E907B7">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E907B7">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E907B7">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E907B7">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E907B7">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E907B7">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E907B7">
            <w:pPr>
              <w:pStyle w:val="Compact"/>
              <w:rPr>
                <w:sz w:val="16"/>
                <w:szCs w:val="16"/>
              </w:rPr>
            </w:pPr>
            <w:r w:rsidRPr="00436F64">
              <w:rPr>
                <w:sz w:val="16"/>
                <w:szCs w:val="16"/>
              </w:rPr>
              <w:t>125 [-166, 200]</w:t>
            </w:r>
          </w:p>
        </w:tc>
      </w:tr>
      <w:tr w:rsidR="001902B1" w:rsidRPr="00436F64" w14:paraId="115F36EA" w14:textId="77777777" w:rsidTr="00E907B7">
        <w:tc>
          <w:tcPr>
            <w:tcW w:w="1278" w:type="dxa"/>
            <w:shd w:val="clear" w:color="auto" w:fill="D9D9D9" w:themeFill="background1" w:themeFillShade="D9"/>
          </w:tcPr>
          <w:p w14:paraId="2CC79EC7" w14:textId="77777777" w:rsidR="001902B1" w:rsidRPr="00436F64" w:rsidRDefault="001902B1" w:rsidP="00E907B7">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E907B7">
            <w:pPr>
              <w:pStyle w:val="Compact"/>
              <w:rPr>
                <w:sz w:val="16"/>
                <w:szCs w:val="16"/>
              </w:rPr>
            </w:pPr>
          </w:p>
        </w:tc>
      </w:tr>
      <w:tr w:rsidR="001902B1" w:rsidRPr="00436F64" w14:paraId="2E4A7302" w14:textId="77777777" w:rsidTr="00E907B7">
        <w:tc>
          <w:tcPr>
            <w:tcW w:w="1278" w:type="dxa"/>
          </w:tcPr>
          <w:p w14:paraId="0CCA5A18" w14:textId="77777777" w:rsidR="001902B1" w:rsidRPr="00436F64" w:rsidRDefault="001902B1" w:rsidP="00E907B7">
            <w:pPr>
              <w:pStyle w:val="Compact"/>
              <w:rPr>
                <w:sz w:val="16"/>
                <w:szCs w:val="16"/>
              </w:rPr>
            </w:pPr>
            <w:r w:rsidRPr="00436F64">
              <w:rPr>
                <w:sz w:val="16"/>
                <w:szCs w:val="16"/>
              </w:rPr>
              <w:t>Mean (SD)</w:t>
            </w:r>
          </w:p>
        </w:tc>
        <w:tc>
          <w:tcPr>
            <w:tcW w:w="1080" w:type="dxa"/>
          </w:tcPr>
          <w:p w14:paraId="49EF0F34" w14:textId="77777777" w:rsidR="001902B1" w:rsidRPr="00436F64" w:rsidRDefault="001902B1" w:rsidP="00E907B7">
            <w:pPr>
              <w:pStyle w:val="Compact"/>
              <w:rPr>
                <w:sz w:val="16"/>
                <w:szCs w:val="16"/>
              </w:rPr>
            </w:pPr>
            <w:r w:rsidRPr="00436F64">
              <w:rPr>
                <w:sz w:val="16"/>
                <w:szCs w:val="16"/>
              </w:rPr>
              <w:t>81.4 (67.0)</w:t>
            </w:r>
          </w:p>
        </w:tc>
        <w:tc>
          <w:tcPr>
            <w:tcW w:w="992" w:type="dxa"/>
          </w:tcPr>
          <w:p w14:paraId="7327187A" w14:textId="77777777" w:rsidR="001902B1" w:rsidRPr="00436F64" w:rsidRDefault="001902B1" w:rsidP="00E907B7">
            <w:pPr>
              <w:pStyle w:val="Compact"/>
              <w:rPr>
                <w:sz w:val="16"/>
                <w:szCs w:val="16"/>
              </w:rPr>
            </w:pPr>
            <w:r w:rsidRPr="00436F64">
              <w:rPr>
                <w:sz w:val="16"/>
                <w:szCs w:val="16"/>
              </w:rPr>
              <w:t>39.5 (63.2)</w:t>
            </w:r>
          </w:p>
        </w:tc>
        <w:tc>
          <w:tcPr>
            <w:tcW w:w="808" w:type="dxa"/>
          </w:tcPr>
          <w:p w14:paraId="3DE2F150" w14:textId="77777777" w:rsidR="001902B1" w:rsidRPr="00436F64" w:rsidRDefault="001902B1" w:rsidP="00E907B7">
            <w:pPr>
              <w:pStyle w:val="Compact"/>
              <w:rPr>
                <w:sz w:val="16"/>
                <w:szCs w:val="16"/>
              </w:rPr>
            </w:pPr>
            <w:r w:rsidRPr="00436F64">
              <w:rPr>
                <w:sz w:val="16"/>
                <w:szCs w:val="16"/>
              </w:rPr>
              <w:t>61.0 (64.7)</w:t>
            </w:r>
          </w:p>
        </w:tc>
        <w:tc>
          <w:tcPr>
            <w:tcW w:w="990" w:type="dxa"/>
          </w:tcPr>
          <w:p w14:paraId="4650609B" w14:textId="77777777" w:rsidR="001902B1" w:rsidRPr="00436F64" w:rsidRDefault="001902B1" w:rsidP="00E907B7">
            <w:pPr>
              <w:pStyle w:val="Compact"/>
              <w:rPr>
                <w:sz w:val="16"/>
                <w:szCs w:val="16"/>
              </w:rPr>
            </w:pPr>
            <w:r w:rsidRPr="00436F64">
              <w:rPr>
                <w:sz w:val="16"/>
                <w:szCs w:val="16"/>
              </w:rPr>
              <w:t>78.6 (64.7)</w:t>
            </w:r>
          </w:p>
        </w:tc>
        <w:tc>
          <w:tcPr>
            <w:tcW w:w="990" w:type="dxa"/>
          </w:tcPr>
          <w:p w14:paraId="1496EC48" w14:textId="77777777" w:rsidR="001902B1" w:rsidRPr="00436F64" w:rsidRDefault="001902B1" w:rsidP="00E907B7">
            <w:pPr>
              <w:pStyle w:val="Compact"/>
              <w:rPr>
                <w:sz w:val="16"/>
                <w:szCs w:val="16"/>
              </w:rPr>
            </w:pPr>
            <w:r w:rsidRPr="00436F64">
              <w:rPr>
                <w:sz w:val="16"/>
                <w:szCs w:val="16"/>
              </w:rPr>
              <w:t>92.3 (63.0)</w:t>
            </w:r>
          </w:p>
        </w:tc>
        <w:tc>
          <w:tcPr>
            <w:tcW w:w="900" w:type="dxa"/>
          </w:tcPr>
          <w:p w14:paraId="7CF3550D" w14:textId="77777777" w:rsidR="001902B1" w:rsidRPr="00436F64" w:rsidRDefault="001902B1" w:rsidP="00E907B7">
            <w:pPr>
              <w:pStyle w:val="Compact"/>
              <w:rPr>
                <w:sz w:val="16"/>
                <w:szCs w:val="16"/>
              </w:rPr>
            </w:pPr>
            <w:r w:rsidRPr="00436F64">
              <w:rPr>
                <w:sz w:val="16"/>
                <w:szCs w:val="16"/>
              </w:rPr>
              <w:t>104 (60.4)</w:t>
            </w:r>
          </w:p>
        </w:tc>
        <w:tc>
          <w:tcPr>
            <w:tcW w:w="810" w:type="dxa"/>
          </w:tcPr>
          <w:p w14:paraId="1E12DE31" w14:textId="77777777" w:rsidR="001902B1" w:rsidRPr="00436F64" w:rsidRDefault="001902B1" w:rsidP="00E907B7">
            <w:pPr>
              <w:pStyle w:val="Compact"/>
              <w:rPr>
                <w:sz w:val="16"/>
                <w:szCs w:val="16"/>
              </w:rPr>
            </w:pPr>
            <w:r w:rsidRPr="00436F64">
              <w:rPr>
                <w:sz w:val="16"/>
                <w:szCs w:val="16"/>
              </w:rPr>
              <w:t>113 (54.7)</w:t>
            </w:r>
          </w:p>
        </w:tc>
        <w:tc>
          <w:tcPr>
            <w:tcW w:w="811" w:type="dxa"/>
          </w:tcPr>
          <w:p w14:paraId="54E2CB0D" w14:textId="77777777" w:rsidR="001902B1" w:rsidRPr="00436F64" w:rsidRDefault="001902B1" w:rsidP="00E907B7">
            <w:pPr>
              <w:pStyle w:val="Compact"/>
              <w:rPr>
                <w:sz w:val="16"/>
                <w:szCs w:val="16"/>
              </w:rPr>
            </w:pPr>
            <w:r w:rsidRPr="00436F64">
              <w:rPr>
                <w:sz w:val="16"/>
                <w:szCs w:val="16"/>
              </w:rPr>
              <w:t>119 (51.3)</w:t>
            </w:r>
          </w:p>
        </w:tc>
        <w:tc>
          <w:tcPr>
            <w:tcW w:w="917" w:type="dxa"/>
          </w:tcPr>
          <w:p w14:paraId="1B9495FB" w14:textId="77777777" w:rsidR="001902B1" w:rsidRPr="00436F64" w:rsidRDefault="001902B1" w:rsidP="00E907B7">
            <w:pPr>
              <w:pStyle w:val="Compact"/>
              <w:rPr>
                <w:sz w:val="16"/>
                <w:szCs w:val="16"/>
              </w:rPr>
            </w:pPr>
            <w:r w:rsidRPr="00436F64">
              <w:rPr>
                <w:sz w:val="16"/>
                <w:szCs w:val="16"/>
              </w:rPr>
              <w:t>116 (58.3)</w:t>
            </w:r>
          </w:p>
        </w:tc>
      </w:tr>
      <w:tr w:rsidR="001902B1" w:rsidRPr="00436F64" w14:paraId="58150635" w14:textId="77777777" w:rsidTr="00E907B7">
        <w:tc>
          <w:tcPr>
            <w:tcW w:w="1278" w:type="dxa"/>
          </w:tcPr>
          <w:p w14:paraId="792AEFBC"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E907B7">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E907B7">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E907B7">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E907B7">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E907B7">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E907B7">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E907B7">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E907B7">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E907B7">
            <w:pPr>
              <w:pStyle w:val="Compact"/>
              <w:rPr>
                <w:sz w:val="16"/>
                <w:szCs w:val="16"/>
              </w:rPr>
            </w:pPr>
            <w:r w:rsidRPr="00436F64">
              <w:rPr>
                <w:sz w:val="16"/>
                <w:szCs w:val="16"/>
              </w:rPr>
              <w:t>130 [-100, 200]</w:t>
            </w:r>
          </w:p>
        </w:tc>
      </w:tr>
      <w:tr w:rsidR="001902B1" w:rsidRPr="00436F64" w14:paraId="7C987AA3" w14:textId="77777777" w:rsidTr="00E907B7">
        <w:tc>
          <w:tcPr>
            <w:tcW w:w="1278" w:type="dxa"/>
            <w:shd w:val="clear" w:color="auto" w:fill="D9D9D9" w:themeFill="background1" w:themeFillShade="D9"/>
          </w:tcPr>
          <w:p w14:paraId="399C04C8" w14:textId="77777777" w:rsidR="001902B1" w:rsidRPr="00436F64" w:rsidRDefault="001902B1" w:rsidP="00E907B7">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E907B7">
            <w:pPr>
              <w:pStyle w:val="Compact"/>
              <w:rPr>
                <w:sz w:val="16"/>
                <w:szCs w:val="16"/>
              </w:rPr>
            </w:pPr>
          </w:p>
        </w:tc>
      </w:tr>
      <w:tr w:rsidR="001902B1" w:rsidRPr="00436F64" w14:paraId="151BD413" w14:textId="77777777" w:rsidTr="00E907B7">
        <w:tc>
          <w:tcPr>
            <w:tcW w:w="1278" w:type="dxa"/>
          </w:tcPr>
          <w:p w14:paraId="00A5A951" w14:textId="77777777" w:rsidR="001902B1" w:rsidRPr="00436F64" w:rsidRDefault="001902B1" w:rsidP="00E907B7">
            <w:pPr>
              <w:pStyle w:val="Compact"/>
              <w:rPr>
                <w:sz w:val="16"/>
                <w:szCs w:val="16"/>
              </w:rPr>
            </w:pPr>
            <w:r w:rsidRPr="00436F64">
              <w:rPr>
                <w:sz w:val="16"/>
                <w:szCs w:val="16"/>
              </w:rPr>
              <w:t>Mean (SD)</w:t>
            </w:r>
          </w:p>
        </w:tc>
        <w:tc>
          <w:tcPr>
            <w:tcW w:w="1080" w:type="dxa"/>
          </w:tcPr>
          <w:p w14:paraId="6E5D43B1" w14:textId="77777777" w:rsidR="001902B1" w:rsidRPr="00436F64" w:rsidRDefault="001902B1" w:rsidP="00E907B7">
            <w:pPr>
              <w:pStyle w:val="Compact"/>
              <w:rPr>
                <w:sz w:val="16"/>
                <w:szCs w:val="16"/>
              </w:rPr>
            </w:pPr>
            <w:r w:rsidRPr="00436F64">
              <w:rPr>
                <w:sz w:val="16"/>
                <w:szCs w:val="16"/>
              </w:rPr>
              <w:t>89.8 (67.4)</w:t>
            </w:r>
          </w:p>
        </w:tc>
        <w:tc>
          <w:tcPr>
            <w:tcW w:w="992" w:type="dxa"/>
          </w:tcPr>
          <w:p w14:paraId="0AFAD125" w14:textId="77777777" w:rsidR="001902B1" w:rsidRPr="00436F64" w:rsidRDefault="001902B1" w:rsidP="00E907B7">
            <w:pPr>
              <w:pStyle w:val="Compact"/>
              <w:rPr>
                <w:sz w:val="16"/>
                <w:szCs w:val="16"/>
              </w:rPr>
            </w:pPr>
            <w:r w:rsidRPr="00436F64">
              <w:rPr>
                <w:sz w:val="16"/>
                <w:szCs w:val="16"/>
              </w:rPr>
              <w:t>50.7 (67.5)</w:t>
            </w:r>
          </w:p>
        </w:tc>
        <w:tc>
          <w:tcPr>
            <w:tcW w:w="808" w:type="dxa"/>
          </w:tcPr>
          <w:p w14:paraId="53363069" w14:textId="77777777" w:rsidR="001902B1" w:rsidRPr="00436F64" w:rsidRDefault="001902B1" w:rsidP="00E907B7">
            <w:pPr>
              <w:pStyle w:val="Compact"/>
              <w:rPr>
                <w:sz w:val="16"/>
                <w:szCs w:val="16"/>
              </w:rPr>
            </w:pPr>
            <w:r w:rsidRPr="00436F64">
              <w:rPr>
                <w:sz w:val="16"/>
                <w:szCs w:val="16"/>
              </w:rPr>
              <w:t>70.6 (66.7)</w:t>
            </w:r>
          </w:p>
        </w:tc>
        <w:tc>
          <w:tcPr>
            <w:tcW w:w="990" w:type="dxa"/>
          </w:tcPr>
          <w:p w14:paraId="60EC2048" w14:textId="77777777" w:rsidR="001902B1" w:rsidRPr="00436F64" w:rsidRDefault="001902B1" w:rsidP="00E907B7">
            <w:pPr>
              <w:pStyle w:val="Compact"/>
              <w:rPr>
                <w:sz w:val="16"/>
                <w:szCs w:val="16"/>
              </w:rPr>
            </w:pPr>
            <w:r w:rsidRPr="00436F64">
              <w:rPr>
                <w:sz w:val="16"/>
                <w:szCs w:val="16"/>
              </w:rPr>
              <w:t>88.3 (64.6)</w:t>
            </w:r>
          </w:p>
        </w:tc>
        <w:tc>
          <w:tcPr>
            <w:tcW w:w="990" w:type="dxa"/>
          </w:tcPr>
          <w:p w14:paraId="5D9F58D3" w14:textId="77777777" w:rsidR="001902B1" w:rsidRPr="00436F64" w:rsidRDefault="001902B1" w:rsidP="00E907B7">
            <w:pPr>
              <w:pStyle w:val="Compact"/>
              <w:rPr>
                <w:sz w:val="16"/>
                <w:szCs w:val="16"/>
              </w:rPr>
            </w:pPr>
            <w:r w:rsidRPr="00436F64">
              <w:rPr>
                <w:sz w:val="16"/>
                <w:szCs w:val="16"/>
              </w:rPr>
              <w:t>101 (62.7)</w:t>
            </w:r>
          </w:p>
        </w:tc>
        <w:tc>
          <w:tcPr>
            <w:tcW w:w="900" w:type="dxa"/>
          </w:tcPr>
          <w:p w14:paraId="451F7B5B" w14:textId="77777777" w:rsidR="001902B1" w:rsidRPr="00436F64" w:rsidRDefault="001902B1" w:rsidP="00E907B7">
            <w:pPr>
              <w:pStyle w:val="Compact"/>
              <w:rPr>
                <w:sz w:val="16"/>
                <w:szCs w:val="16"/>
              </w:rPr>
            </w:pPr>
            <w:r w:rsidRPr="00436F64">
              <w:rPr>
                <w:sz w:val="16"/>
                <w:szCs w:val="16"/>
              </w:rPr>
              <w:t>110 (61.3)</w:t>
            </w:r>
          </w:p>
        </w:tc>
        <w:tc>
          <w:tcPr>
            <w:tcW w:w="810" w:type="dxa"/>
          </w:tcPr>
          <w:p w14:paraId="63CC30B1" w14:textId="77777777" w:rsidR="001902B1" w:rsidRPr="00436F64" w:rsidRDefault="001902B1" w:rsidP="00E907B7">
            <w:pPr>
              <w:pStyle w:val="Compact"/>
              <w:rPr>
                <w:sz w:val="16"/>
                <w:szCs w:val="16"/>
              </w:rPr>
            </w:pPr>
            <w:r w:rsidRPr="00436F64">
              <w:rPr>
                <w:sz w:val="16"/>
                <w:szCs w:val="16"/>
              </w:rPr>
              <w:t>118 (55.2)</w:t>
            </w:r>
          </w:p>
        </w:tc>
        <w:tc>
          <w:tcPr>
            <w:tcW w:w="811" w:type="dxa"/>
          </w:tcPr>
          <w:p w14:paraId="2B74DFF4" w14:textId="77777777" w:rsidR="001902B1" w:rsidRPr="00436F64" w:rsidRDefault="001902B1" w:rsidP="00E907B7">
            <w:pPr>
              <w:pStyle w:val="Compact"/>
              <w:rPr>
                <w:sz w:val="16"/>
                <w:szCs w:val="16"/>
              </w:rPr>
            </w:pPr>
            <w:r w:rsidRPr="00436F64">
              <w:rPr>
                <w:sz w:val="16"/>
                <w:szCs w:val="16"/>
              </w:rPr>
              <w:t>125 (49.7)</w:t>
            </w:r>
          </w:p>
        </w:tc>
        <w:tc>
          <w:tcPr>
            <w:tcW w:w="917" w:type="dxa"/>
          </w:tcPr>
          <w:p w14:paraId="3DC04B76" w14:textId="77777777" w:rsidR="001902B1" w:rsidRPr="00436F64" w:rsidRDefault="001902B1" w:rsidP="00E907B7">
            <w:pPr>
              <w:pStyle w:val="Compact"/>
              <w:rPr>
                <w:sz w:val="16"/>
                <w:szCs w:val="16"/>
              </w:rPr>
            </w:pPr>
            <w:r w:rsidRPr="00436F64">
              <w:rPr>
                <w:sz w:val="16"/>
                <w:szCs w:val="16"/>
              </w:rPr>
              <w:t>123 (55.4)</w:t>
            </w:r>
          </w:p>
        </w:tc>
      </w:tr>
      <w:tr w:rsidR="001902B1" w:rsidRPr="00436F64" w14:paraId="347E78DC" w14:textId="77777777" w:rsidTr="00E907B7">
        <w:tc>
          <w:tcPr>
            <w:tcW w:w="1278" w:type="dxa"/>
          </w:tcPr>
          <w:p w14:paraId="67A38716"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E907B7">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E907B7">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E907B7">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E907B7">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E907B7">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E907B7">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E907B7">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E907B7">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E907B7">
            <w:pPr>
              <w:pStyle w:val="Compact"/>
              <w:rPr>
                <w:sz w:val="16"/>
                <w:szCs w:val="16"/>
              </w:rPr>
            </w:pPr>
            <w:r w:rsidRPr="00436F64">
              <w:rPr>
                <w:sz w:val="16"/>
                <w:szCs w:val="16"/>
              </w:rPr>
              <w:t>134 [-100, 200]</w:t>
            </w:r>
          </w:p>
        </w:tc>
      </w:tr>
      <w:tr w:rsidR="001902B1" w:rsidRPr="00436F64" w14:paraId="5768FE2C" w14:textId="77777777" w:rsidTr="00E907B7">
        <w:tc>
          <w:tcPr>
            <w:tcW w:w="1278" w:type="dxa"/>
            <w:shd w:val="clear" w:color="auto" w:fill="D9D9D9" w:themeFill="background1" w:themeFillShade="D9"/>
          </w:tcPr>
          <w:p w14:paraId="72EF7107" w14:textId="77777777" w:rsidR="001902B1" w:rsidRPr="00436F64" w:rsidRDefault="001902B1" w:rsidP="00E907B7">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E907B7">
            <w:pPr>
              <w:pStyle w:val="Compact"/>
              <w:rPr>
                <w:sz w:val="16"/>
                <w:szCs w:val="16"/>
              </w:rPr>
            </w:pPr>
          </w:p>
        </w:tc>
      </w:tr>
      <w:tr w:rsidR="001902B1" w:rsidRPr="00436F64" w14:paraId="14D93051" w14:textId="77777777" w:rsidTr="00E907B7">
        <w:tc>
          <w:tcPr>
            <w:tcW w:w="1278" w:type="dxa"/>
          </w:tcPr>
          <w:p w14:paraId="71EBD33F" w14:textId="77777777" w:rsidR="001902B1" w:rsidRPr="00436F64" w:rsidRDefault="001902B1" w:rsidP="00E907B7">
            <w:pPr>
              <w:pStyle w:val="Compact"/>
              <w:rPr>
                <w:sz w:val="16"/>
                <w:szCs w:val="16"/>
              </w:rPr>
            </w:pPr>
            <w:r w:rsidRPr="00436F64">
              <w:rPr>
                <w:sz w:val="16"/>
                <w:szCs w:val="16"/>
              </w:rPr>
              <w:t>Mean (SD)</w:t>
            </w:r>
          </w:p>
        </w:tc>
        <w:tc>
          <w:tcPr>
            <w:tcW w:w="1080" w:type="dxa"/>
          </w:tcPr>
          <w:p w14:paraId="7F13FBFD" w14:textId="77777777" w:rsidR="001902B1" w:rsidRPr="00436F64" w:rsidRDefault="001902B1" w:rsidP="00E907B7">
            <w:pPr>
              <w:pStyle w:val="Compact"/>
              <w:rPr>
                <w:sz w:val="16"/>
                <w:szCs w:val="16"/>
              </w:rPr>
            </w:pPr>
            <w:r w:rsidRPr="00436F64">
              <w:rPr>
                <w:sz w:val="16"/>
                <w:szCs w:val="16"/>
              </w:rPr>
              <w:t>83.4 (66.6)</w:t>
            </w:r>
          </w:p>
        </w:tc>
        <w:tc>
          <w:tcPr>
            <w:tcW w:w="992" w:type="dxa"/>
          </w:tcPr>
          <w:p w14:paraId="3CB70C86" w14:textId="77777777" w:rsidR="001902B1" w:rsidRPr="00436F64" w:rsidRDefault="001902B1" w:rsidP="00E907B7">
            <w:pPr>
              <w:pStyle w:val="Compact"/>
              <w:rPr>
                <w:sz w:val="16"/>
                <w:szCs w:val="16"/>
              </w:rPr>
            </w:pPr>
            <w:r w:rsidRPr="00436F64">
              <w:rPr>
                <w:sz w:val="16"/>
                <w:szCs w:val="16"/>
              </w:rPr>
              <w:t>43.5 (64.7)</w:t>
            </w:r>
          </w:p>
        </w:tc>
        <w:tc>
          <w:tcPr>
            <w:tcW w:w="808" w:type="dxa"/>
          </w:tcPr>
          <w:p w14:paraId="55685502" w14:textId="77777777" w:rsidR="001902B1" w:rsidRPr="00436F64" w:rsidRDefault="001902B1" w:rsidP="00E907B7">
            <w:pPr>
              <w:pStyle w:val="Compact"/>
              <w:rPr>
                <w:sz w:val="16"/>
                <w:szCs w:val="16"/>
              </w:rPr>
            </w:pPr>
            <w:r w:rsidRPr="00436F64">
              <w:rPr>
                <w:sz w:val="16"/>
                <w:szCs w:val="16"/>
              </w:rPr>
              <w:t>62.6 (65.2)</w:t>
            </w:r>
          </w:p>
        </w:tc>
        <w:tc>
          <w:tcPr>
            <w:tcW w:w="990" w:type="dxa"/>
          </w:tcPr>
          <w:p w14:paraId="1E920FE3" w14:textId="77777777" w:rsidR="001902B1" w:rsidRPr="00436F64" w:rsidRDefault="001902B1" w:rsidP="00E907B7">
            <w:pPr>
              <w:pStyle w:val="Compact"/>
              <w:rPr>
                <w:sz w:val="16"/>
                <w:szCs w:val="16"/>
              </w:rPr>
            </w:pPr>
            <w:r w:rsidRPr="00436F64">
              <w:rPr>
                <w:sz w:val="16"/>
                <w:szCs w:val="16"/>
              </w:rPr>
              <w:t>80.4 (63.9)</w:t>
            </w:r>
          </w:p>
        </w:tc>
        <w:tc>
          <w:tcPr>
            <w:tcW w:w="990" w:type="dxa"/>
          </w:tcPr>
          <w:p w14:paraId="647828FE" w14:textId="77777777" w:rsidR="001902B1" w:rsidRPr="00436F64" w:rsidRDefault="001902B1" w:rsidP="00E907B7">
            <w:pPr>
              <w:pStyle w:val="Compact"/>
              <w:rPr>
                <w:sz w:val="16"/>
                <w:szCs w:val="16"/>
              </w:rPr>
            </w:pPr>
            <w:r w:rsidRPr="00436F64">
              <w:rPr>
                <w:sz w:val="16"/>
                <w:szCs w:val="16"/>
              </w:rPr>
              <w:t>94.3 (62.4)</w:t>
            </w:r>
          </w:p>
        </w:tc>
        <w:tc>
          <w:tcPr>
            <w:tcW w:w="900" w:type="dxa"/>
          </w:tcPr>
          <w:p w14:paraId="70C97495" w14:textId="77777777" w:rsidR="001902B1" w:rsidRPr="00436F64" w:rsidRDefault="001902B1" w:rsidP="00E907B7">
            <w:pPr>
              <w:pStyle w:val="Compact"/>
              <w:rPr>
                <w:sz w:val="16"/>
                <w:szCs w:val="16"/>
              </w:rPr>
            </w:pPr>
            <w:r w:rsidRPr="00436F64">
              <w:rPr>
                <w:sz w:val="16"/>
                <w:szCs w:val="16"/>
              </w:rPr>
              <w:t>105 (60.1)</w:t>
            </w:r>
          </w:p>
        </w:tc>
        <w:tc>
          <w:tcPr>
            <w:tcW w:w="810" w:type="dxa"/>
          </w:tcPr>
          <w:p w14:paraId="7B8A6FF0" w14:textId="77777777" w:rsidR="001902B1" w:rsidRPr="00436F64" w:rsidRDefault="001902B1" w:rsidP="00E907B7">
            <w:pPr>
              <w:pStyle w:val="Compact"/>
              <w:rPr>
                <w:sz w:val="16"/>
                <w:szCs w:val="16"/>
              </w:rPr>
            </w:pPr>
            <w:r w:rsidRPr="00436F64">
              <w:rPr>
                <w:sz w:val="16"/>
                <w:szCs w:val="16"/>
              </w:rPr>
              <w:t>114 (53.8)</w:t>
            </w:r>
          </w:p>
        </w:tc>
        <w:tc>
          <w:tcPr>
            <w:tcW w:w="811" w:type="dxa"/>
          </w:tcPr>
          <w:p w14:paraId="08F5351D" w14:textId="77777777" w:rsidR="001902B1" w:rsidRPr="00436F64" w:rsidRDefault="001902B1" w:rsidP="00E907B7">
            <w:pPr>
              <w:pStyle w:val="Compact"/>
              <w:rPr>
                <w:sz w:val="16"/>
                <w:szCs w:val="16"/>
              </w:rPr>
            </w:pPr>
            <w:r w:rsidRPr="00436F64">
              <w:rPr>
                <w:sz w:val="16"/>
                <w:szCs w:val="16"/>
              </w:rPr>
              <w:t>118 (49.7)</w:t>
            </w:r>
          </w:p>
        </w:tc>
        <w:tc>
          <w:tcPr>
            <w:tcW w:w="917" w:type="dxa"/>
          </w:tcPr>
          <w:p w14:paraId="420354CE" w14:textId="77777777" w:rsidR="001902B1" w:rsidRPr="00436F64" w:rsidRDefault="001902B1" w:rsidP="00E907B7">
            <w:pPr>
              <w:pStyle w:val="Compact"/>
              <w:rPr>
                <w:sz w:val="16"/>
                <w:szCs w:val="16"/>
              </w:rPr>
            </w:pPr>
            <w:r w:rsidRPr="00436F64">
              <w:rPr>
                <w:sz w:val="16"/>
                <w:szCs w:val="16"/>
              </w:rPr>
              <w:t>114 (57.1)</w:t>
            </w:r>
          </w:p>
        </w:tc>
      </w:tr>
      <w:tr w:rsidR="001902B1" w:rsidRPr="00436F64" w14:paraId="10A1B94C" w14:textId="77777777" w:rsidTr="00E907B7">
        <w:tc>
          <w:tcPr>
            <w:tcW w:w="1278" w:type="dxa"/>
          </w:tcPr>
          <w:p w14:paraId="6B1F3FDB"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E907B7">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E907B7">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E907B7">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E907B7">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E907B7">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E907B7">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E907B7">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E907B7">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E907B7">
            <w:pPr>
              <w:pStyle w:val="Compact"/>
              <w:rPr>
                <w:sz w:val="16"/>
                <w:szCs w:val="16"/>
              </w:rPr>
            </w:pPr>
            <w:r w:rsidRPr="00436F64">
              <w:rPr>
                <w:sz w:val="16"/>
                <w:szCs w:val="16"/>
              </w:rPr>
              <w:t>124 [-100, 200]</w:t>
            </w:r>
          </w:p>
        </w:tc>
      </w:tr>
      <w:tr w:rsidR="001902B1" w:rsidRPr="00436F64" w14:paraId="7E50A607" w14:textId="77777777" w:rsidTr="00E907B7">
        <w:tc>
          <w:tcPr>
            <w:tcW w:w="1278" w:type="dxa"/>
            <w:shd w:val="clear" w:color="auto" w:fill="D9D9D9" w:themeFill="background1" w:themeFillShade="D9"/>
          </w:tcPr>
          <w:p w14:paraId="274E65CA" w14:textId="77777777" w:rsidR="001902B1" w:rsidRPr="00436F64" w:rsidRDefault="001902B1" w:rsidP="00E907B7">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E907B7">
            <w:pPr>
              <w:pStyle w:val="Compact"/>
              <w:rPr>
                <w:sz w:val="16"/>
                <w:szCs w:val="16"/>
              </w:rPr>
            </w:pPr>
          </w:p>
        </w:tc>
      </w:tr>
      <w:tr w:rsidR="001902B1" w:rsidRPr="00436F64" w14:paraId="299E7349" w14:textId="77777777" w:rsidTr="00E907B7">
        <w:tc>
          <w:tcPr>
            <w:tcW w:w="1278" w:type="dxa"/>
          </w:tcPr>
          <w:p w14:paraId="76FE4C82" w14:textId="77777777" w:rsidR="001902B1" w:rsidRPr="00436F64" w:rsidRDefault="001902B1" w:rsidP="00E907B7">
            <w:pPr>
              <w:pStyle w:val="Compact"/>
              <w:rPr>
                <w:sz w:val="16"/>
                <w:szCs w:val="16"/>
              </w:rPr>
            </w:pPr>
            <w:r w:rsidRPr="00436F64">
              <w:rPr>
                <w:sz w:val="16"/>
                <w:szCs w:val="16"/>
              </w:rPr>
              <w:t>Mean (SD)</w:t>
            </w:r>
          </w:p>
        </w:tc>
        <w:tc>
          <w:tcPr>
            <w:tcW w:w="1080" w:type="dxa"/>
          </w:tcPr>
          <w:p w14:paraId="14C9FBB5" w14:textId="77777777" w:rsidR="001902B1" w:rsidRPr="00436F64" w:rsidRDefault="001902B1" w:rsidP="00E907B7">
            <w:pPr>
              <w:pStyle w:val="Compact"/>
              <w:rPr>
                <w:sz w:val="16"/>
                <w:szCs w:val="16"/>
              </w:rPr>
            </w:pPr>
            <w:r w:rsidRPr="00436F64">
              <w:rPr>
                <w:sz w:val="16"/>
                <w:szCs w:val="16"/>
              </w:rPr>
              <w:t>67.2 (71.1)</w:t>
            </w:r>
          </w:p>
        </w:tc>
        <w:tc>
          <w:tcPr>
            <w:tcW w:w="992" w:type="dxa"/>
          </w:tcPr>
          <w:p w14:paraId="23CA188F" w14:textId="77777777" w:rsidR="001902B1" w:rsidRPr="00436F64" w:rsidRDefault="001902B1" w:rsidP="00E907B7">
            <w:pPr>
              <w:pStyle w:val="Compact"/>
              <w:rPr>
                <w:sz w:val="16"/>
                <w:szCs w:val="16"/>
              </w:rPr>
            </w:pPr>
            <w:r w:rsidRPr="00436F64">
              <w:rPr>
                <w:sz w:val="16"/>
                <w:szCs w:val="16"/>
              </w:rPr>
              <w:t>24.4 (64.8)</w:t>
            </w:r>
          </w:p>
        </w:tc>
        <w:tc>
          <w:tcPr>
            <w:tcW w:w="808" w:type="dxa"/>
          </w:tcPr>
          <w:p w14:paraId="1B1CFC92" w14:textId="77777777" w:rsidR="001902B1" w:rsidRPr="00436F64" w:rsidRDefault="001902B1" w:rsidP="00E907B7">
            <w:pPr>
              <w:pStyle w:val="Compact"/>
              <w:rPr>
                <w:sz w:val="16"/>
                <w:szCs w:val="16"/>
              </w:rPr>
            </w:pPr>
            <w:r w:rsidRPr="00436F64">
              <w:rPr>
                <w:sz w:val="16"/>
                <w:szCs w:val="16"/>
              </w:rPr>
              <w:t>44.1 (66.3)</w:t>
            </w:r>
          </w:p>
        </w:tc>
        <w:tc>
          <w:tcPr>
            <w:tcW w:w="990" w:type="dxa"/>
          </w:tcPr>
          <w:p w14:paraId="42121F9E" w14:textId="77777777" w:rsidR="001902B1" w:rsidRPr="00436F64" w:rsidRDefault="001902B1" w:rsidP="00E907B7">
            <w:pPr>
              <w:pStyle w:val="Compact"/>
              <w:rPr>
                <w:sz w:val="16"/>
                <w:szCs w:val="16"/>
              </w:rPr>
            </w:pPr>
            <w:r w:rsidRPr="00436F64">
              <w:rPr>
                <w:sz w:val="16"/>
                <w:szCs w:val="16"/>
              </w:rPr>
              <w:t>62.0 (67.1)</w:t>
            </w:r>
          </w:p>
        </w:tc>
        <w:tc>
          <w:tcPr>
            <w:tcW w:w="990" w:type="dxa"/>
          </w:tcPr>
          <w:p w14:paraId="4C53BB2D" w14:textId="77777777" w:rsidR="001902B1" w:rsidRPr="00436F64" w:rsidRDefault="001902B1" w:rsidP="00E907B7">
            <w:pPr>
              <w:pStyle w:val="Compact"/>
              <w:rPr>
                <w:sz w:val="16"/>
                <w:szCs w:val="16"/>
              </w:rPr>
            </w:pPr>
            <w:r w:rsidRPr="00436F64">
              <w:rPr>
                <w:sz w:val="16"/>
                <w:szCs w:val="16"/>
              </w:rPr>
              <w:t>78.1 (67.6)</w:t>
            </w:r>
          </w:p>
        </w:tc>
        <w:tc>
          <w:tcPr>
            <w:tcW w:w="900" w:type="dxa"/>
          </w:tcPr>
          <w:p w14:paraId="434091D4" w14:textId="77777777" w:rsidR="001902B1" w:rsidRPr="00436F64" w:rsidRDefault="001902B1" w:rsidP="00E907B7">
            <w:pPr>
              <w:pStyle w:val="Compact"/>
              <w:rPr>
                <w:sz w:val="16"/>
                <w:szCs w:val="16"/>
              </w:rPr>
            </w:pPr>
            <w:r w:rsidRPr="00436F64">
              <w:rPr>
                <w:sz w:val="16"/>
                <w:szCs w:val="16"/>
              </w:rPr>
              <w:t>91.2 (66.2)</w:t>
            </w:r>
          </w:p>
        </w:tc>
        <w:tc>
          <w:tcPr>
            <w:tcW w:w="810" w:type="dxa"/>
          </w:tcPr>
          <w:p w14:paraId="1F273BBF" w14:textId="77777777" w:rsidR="001902B1" w:rsidRPr="00436F64" w:rsidRDefault="001902B1" w:rsidP="00E907B7">
            <w:pPr>
              <w:pStyle w:val="Compact"/>
              <w:rPr>
                <w:sz w:val="16"/>
                <w:szCs w:val="16"/>
              </w:rPr>
            </w:pPr>
            <w:r w:rsidRPr="00436F64">
              <w:rPr>
                <w:sz w:val="16"/>
                <w:szCs w:val="16"/>
              </w:rPr>
              <w:t>102 (61.5)</w:t>
            </w:r>
          </w:p>
        </w:tc>
        <w:tc>
          <w:tcPr>
            <w:tcW w:w="811" w:type="dxa"/>
          </w:tcPr>
          <w:p w14:paraId="3F2BDE09" w14:textId="77777777" w:rsidR="001902B1" w:rsidRPr="00436F64" w:rsidRDefault="001902B1" w:rsidP="00E907B7">
            <w:pPr>
              <w:pStyle w:val="Compact"/>
              <w:rPr>
                <w:sz w:val="16"/>
                <w:szCs w:val="16"/>
              </w:rPr>
            </w:pPr>
            <w:r w:rsidRPr="00436F64">
              <w:rPr>
                <w:sz w:val="16"/>
                <w:szCs w:val="16"/>
              </w:rPr>
              <w:t>111 (57.2)</w:t>
            </w:r>
          </w:p>
        </w:tc>
        <w:tc>
          <w:tcPr>
            <w:tcW w:w="917" w:type="dxa"/>
          </w:tcPr>
          <w:p w14:paraId="10F1DC55" w14:textId="77777777" w:rsidR="001902B1" w:rsidRPr="00436F64" w:rsidRDefault="001902B1" w:rsidP="00E907B7">
            <w:pPr>
              <w:pStyle w:val="Compact"/>
              <w:rPr>
                <w:sz w:val="16"/>
                <w:szCs w:val="16"/>
              </w:rPr>
            </w:pPr>
            <w:r w:rsidRPr="00436F64">
              <w:rPr>
                <w:sz w:val="16"/>
                <w:szCs w:val="16"/>
              </w:rPr>
              <w:t>114 (61.7)</w:t>
            </w:r>
          </w:p>
        </w:tc>
      </w:tr>
      <w:tr w:rsidR="001902B1" w:rsidRPr="00436F64" w14:paraId="7F7CD051" w14:textId="77777777" w:rsidTr="00E907B7">
        <w:tc>
          <w:tcPr>
            <w:tcW w:w="1278" w:type="dxa"/>
          </w:tcPr>
          <w:p w14:paraId="3EB97928"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E907B7">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E907B7">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E907B7">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E907B7">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E907B7">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E907B7">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E907B7">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E907B7">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E907B7">
            <w:pPr>
              <w:pStyle w:val="Compact"/>
              <w:rPr>
                <w:sz w:val="16"/>
                <w:szCs w:val="16"/>
              </w:rPr>
            </w:pPr>
            <w:r w:rsidRPr="00436F64">
              <w:rPr>
                <w:sz w:val="16"/>
                <w:szCs w:val="16"/>
              </w:rPr>
              <w:t>129 [-100, 200]</w:t>
            </w:r>
          </w:p>
        </w:tc>
      </w:tr>
      <w:tr w:rsidR="001902B1" w:rsidRPr="00436F64" w14:paraId="54E94AC7" w14:textId="77777777" w:rsidTr="00E907B7">
        <w:tc>
          <w:tcPr>
            <w:tcW w:w="1278" w:type="dxa"/>
            <w:shd w:val="clear" w:color="auto" w:fill="D9D9D9" w:themeFill="background1" w:themeFillShade="D9"/>
          </w:tcPr>
          <w:p w14:paraId="7250BBF2" w14:textId="77777777" w:rsidR="001902B1" w:rsidRPr="00436F64" w:rsidRDefault="001902B1" w:rsidP="00E907B7">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E907B7">
            <w:pPr>
              <w:pStyle w:val="Compact"/>
              <w:rPr>
                <w:sz w:val="16"/>
                <w:szCs w:val="16"/>
              </w:rPr>
            </w:pPr>
          </w:p>
        </w:tc>
      </w:tr>
      <w:tr w:rsidR="001902B1" w:rsidRPr="00436F64" w14:paraId="57A677E1" w14:textId="77777777" w:rsidTr="00E907B7">
        <w:tc>
          <w:tcPr>
            <w:tcW w:w="1278" w:type="dxa"/>
          </w:tcPr>
          <w:p w14:paraId="14E69135" w14:textId="77777777" w:rsidR="001902B1" w:rsidRPr="00436F64" w:rsidRDefault="001902B1" w:rsidP="00E907B7">
            <w:pPr>
              <w:pStyle w:val="Compact"/>
              <w:rPr>
                <w:sz w:val="16"/>
                <w:szCs w:val="16"/>
              </w:rPr>
            </w:pPr>
            <w:r w:rsidRPr="00436F64">
              <w:rPr>
                <w:sz w:val="16"/>
                <w:szCs w:val="16"/>
              </w:rPr>
              <w:t>Mean (SD)</w:t>
            </w:r>
          </w:p>
        </w:tc>
        <w:tc>
          <w:tcPr>
            <w:tcW w:w="1080" w:type="dxa"/>
          </w:tcPr>
          <w:p w14:paraId="6C5D5AB8" w14:textId="77777777" w:rsidR="001902B1" w:rsidRPr="00436F64" w:rsidRDefault="001902B1" w:rsidP="00E907B7">
            <w:pPr>
              <w:pStyle w:val="Compact"/>
              <w:rPr>
                <w:sz w:val="16"/>
                <w:szCs w:val="16"/>
              </w:rPr>
            </w:pPr>
            <w:r w:rsidRPr="00436F64">
              <w:rPr>
                <w:sz w:val="16"/>
                <w:szCs w:val="16"/>
              </w:rPr>
              <w:t>70.7 (76.6)</w:t>
            </w:r>
          </w:p>
        </w:tc>
        <w:tc>
          <w:tcPr>
            <w:tcW w:w="992" w:type="dxa"/>
          </w:tcPr>
          <w:p w14:paraId="546E3516" w14:textId="77777777" w:rsidR="001902B1" w:rsidRPr="00436F64" w:rsidRDefault="001902B1" w:rsidP="00E907B7">
            <w:pPr>
              <w:pStyle w:val="Compact"/>
              <w:rPr>
                <w:sz w:val="16"/>
                <w:szCs w:val="16"/>
              </w:rPr>
            </w:pPr>
            <w:r w:rsidRPr="00436F64">
              <w:rPr>
                <w:sz w:val="16"/>
                <w:szCs w:val="16"/>
              </w:rPr>
              <w:t>23.1 (69.5)</w:t>
            </w:r>
          </w:p>
        </w:tc>
        <w:tc>
          <w:tcPr>
            <w:tcW w:w="808" w:type="dxa"/>
          </w:tcPr>
          <w:p w14:paraId="22F76ABB" w14:textId="77777777" w:rsidR="001902B1" w:rsidRPr="00436F64" w:rsidRDefault="001902B1" w:rsidP="00E907B7">
            <w:pPr>
              <w:pStyle w:val="Compact"/>
              <w:rPr>
                <w:sz w:val="16"/>
                <w:szCs w:val="16"/>
              </w:rPr>
            </w:pPr>
            <w:r w:rsidRPr="00436F64">
              <w:rPr>
                <w:sz w:val="16"/>
                <w:szCs w:val="16"/>
              </w:rPr>
              <w:t>50.2 (72.5)</w:t>
            </w:r>
          </w:p>
        </w:tc>
        <w:tc>
          <w:tcPr>
            <w:tcW w:w="990" w:type="dxa"/>
          </w:tcPr>
          <w:p w14:paraId="08C64454" w14:textId="77777777" w:rsidR="001902B1" w:rsidRPr="00436F64" w:rsidRDefault="001902B1" w:rsidP="00E907B7">
            <w:pPr>
              <w:pStyle w:val="Compact"/>
              <w:rPr>
                <w:sz w:val="16"/>
                <w:szCs w:val="16"/>
              </w:rPr>
            </w:pPr>
            <w:r w:rsidRPr="00436F64">
              <w:rPr>
                <w:sz w:val="16"/>
                <w:szCs w:val="16"/>
              </w:rPr>
              <w:t>69.7 (72.8)</w:t>
            </w:r>
          </w:p>
        </w:tc>
        <w:tc>
          <w:tcPr>
            <w:tcW w:w="990" w:type="dxa"/>
          </w:tcPr>
          <w:p w14:paraId="39380D6D" w14:textId="77777777" w:rsidR="001902B1" w:rsidRPr="00436F64" w:rsidRDefault="001902B1" w:rsidP="00E907B7">
            <w:pPr>
              <w:pStyle w:val="Compact"/>
              <w:rPr>
                <w:sz w:val="16"/>
                <w:szCs w:val="16"/>
              </w:rPr>
            </w:pPr>
            <w:r w:rsidRPr="00436F64">
              <w:rPr>
                <w:sz w:val="16"/>
                <w:szCs w:val="16"/>
              </w:rPr>
              <w:t>83.5 (72.8)</w:t>
            </w:r>
          </w:p>
        </w:tc>
        <w:tc>
          <w:tcPr>
            <w:tcW w:w="900" w:type="dxa"/>
          </w:tcPr>
          <w:p w14:paraId="3667F04E" w14:textId="77777777" w:rsidR="001902B1" w:rsidRPr="00436F64" w:rsidRDefault="001902B1" w:rsidP="00E907B7">
            <w:pPr>
              <w:pStyle w:val="Compact"/>
              <w:rPr>
                <w:sz w:val="16"/>
                <w:szCs w:val="16"/>
              </w:rPr>
            </w:pPr>
            <w:r w:rsidRPr="00436F64">
              <w:rPr>
                <w:sz w:val="16"/>
                <w:szCs w:val="16"/>
              </w:rPr>
              <w:t>94.3 (71.8)</w:t>
            </w:r>
          </w:p>
        </w:tc>
        <w:tc>
          <w:tcPr>
            <w:tcW w:w="810" w:type="dxa"/>
          </w:tcPr>
          <w:p w14:paraId="4C7AB4C8" w14:textId="77777777" w:rsidR="001902B1" w:rsidRPr="00436F64" w:rsidRDefault="001902B1" w:rsidP="00E907B7">
            <w:pPr>
              <w:pStyle w:val="Compact"/>
              <w:rPr>
                <w:sz w:val="16"/>
                <w:szCs w:val="16"/>
              </w:rPr>
            </w:pPr>
            <w:r w:rsidRPr="00436F64">
              <w:rPr>
                <w:sz w:val="16"/>
                <w:szCs w:val="16"/>
              </w:rPr>
              <w:t>103 (68.2)</w:t>
            </w:r>
          </w:p>
        </w:tc>
        <w:tc>
          <w:tcPr>
            <w:tcW w:w="811" w:type="dxa"/>
          </w:tcPr>
          <w:p w14:paraId="1A762B55" w14:textId="77777777" w:rsidR="001902B1" w:rsidRPr="00436F64" w:rsidRDefault="001902B1" w:rsidP="00E907B7">
            <w:pPr>
              <w:pStyle w:val="Compact"/>
              <w:rPr>
                <w:sz w:val="16"/>
                <w:szCs w:val="16"/>
              </w:rPr>
            </w:pPr>
            <w:r w:rsidRPr="00436F64">
              <w:rPr>
                <w:sz w:val="16"/>
                <w:szCs w:val="16"/>
              </w:rPr>
              <w:t>112 (64.6)</w:t>
            </w:r>
          </w:p>
        </w:tc>
        <w:tc>
          <w:tcPr>
            <w:tcW w:w="917" w:type="dxa"/>
          </w:tcPr>
          <w:p w14:paraId="42692B14" w14:textId="77777777" w:rsidR="001902B1" w:rsidRPr="00436F64" w:rsidRDefault="001902B1" w:rsidP="00E907B7">
            <w:pPr>
              <w:pStyle w:val="Compact"/>
              <w:rPr>
                <w:sz w:val="16"/>
                <w:szCs w:val="16"/>
              </w:rPr>
            </w:pPr>
            <w:r w:rsidRPr="00436F64">
              <w:rPr>
                <w:sz w:val="16"/>
                <w:szCs w:val="16"/>
              </w:rPr>
              <w:t>116 (67.3)</w:t>
            </w:r>
          </w:p>
        </w:tc>
      </w:tr>
      <w:tr w:rsidR="001902B1" w:rsidRPr="00436F64" w14:paraId="4F6C1C81" w14:textId="77777777" w:rsidTr="00E907B7">
        <w:tc>
          <w:tcPr>
            <w:tcW w:w="1278" w:type="dxa"/>
          </w:tcPr>
          <w:p w14:paraId="2851D5DF" w14:textId="77777777" w:rsidR="001902B1" w:rsidRPr="00436F64" w:rsidRDefault="001902B1" w:rsidP="00E907B7">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E907B7">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E907B7">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E907B7">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E907B7">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E907B7">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E907B7">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E907B7">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E907B7">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E907B7">
            <w:pPr>
              <w:pStyle w:val="Compact"/>
              <w:rPr>
                <w:sz w:val="16"/>
                <w:szCs w:val="16"/>
              </w:rPr>
            </w:pPr>
            <w:r w:rsidRPr="00436F64">
              <w:rPr>
                <w:sz w:val="16"/>
                <w:szCs w:val="16"/>
              </w:rPr>
              <w:t>134 [-100, 200]</w:t>
            </w:r>
          </w:p>
        </w:tc>
      </w:tr>
      <w:tr w:rsidR="001902B1" w:rsidRPr="00436F64" w14:paraId="07476D31" w14:textId="77777777" w:rsidTr="00E907B7">
        <w:tc>
          <w:tcPr>
            <w:tcW w:w="1278" w:type="dxa"/>
            <w:shd w:val="clear" w:color="auto" w:fill="D9D9D9" w:themeFill="background1" w:themeFillShade="D9"/>
          </w:tcPr>
          <w:p w14:paraId="018E5B75" w14:textId="77777777" w:rsidR="001902B1" w:rsidRPr="00436F64" w:rsidRDefault="001902B1" w:rsidP="00E907B7">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E907B7">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E907B7">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E907B7">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E907B7">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E907B7">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E907B7">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E907B7">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E907B7">
            <w:pPr>
              <w:pStyle w:val="Compact"/>
              <w:rPr>
                <w:sz w:val="16"/>
                <w:szCs w:val="16"/>
              </w:rPr>
            </w:pPr>
          </w:p>
        </w:tc>
      </w:tr>
      <w:tr w:rsidR="001902B1" w:rsidRPr="00436F64" w14:paraId="76133562" w14:textId="77777777" w:rsidTr="00E907B7">
        <w:tc>
          <w:tcPr>
            <w:tcW w:w="1278" w:type="dxa"/>
          </w:tcPr>
          <w:p w14:paraId="5A349E6E" w14:textId="77777777" w:rsidR="001902B1" w:rsidRPr="00436F64" w:rsidRDefault="001902B1" w:rsidP="00E907B7">
            <w:pPr>
              <w:pStyle w:val="Compact"/>
              <w:rPr>
                <w:sz w:val="16"/>
                <w:szCs w:val="16"/>
              </w:rPr>
            </w:pPr>
            <w:r w:rsidRPr="00436F64">
              <w:rPr>
                <w:sz w:val="16"/>
                <w:szCs w:val="16"/>
              </w:rPr>
              <w:t>Mean (SD)</w:t>
            </w:r>
          </w:p>
        </w:tc>
        <w:tc>
          <w:tcPr>
            <w:tcW w:w="1080" w:type="dxa"/>
          </w:tcPr>
          <w:p w14:paraId="2FAED38E" w14:textId="77777777" w:rsidR="001902B1" w:rsidRPr="00436F64" w:rsidRDefault="001902B1" w:rsidP="00E907B7">
            <w:pPr>
              <w:pStyle w:val="Compact"/>
              <w:rPr>
                <w:sz w:val="16"/>
                <w:szCs w:val="16"/>
              </w:rPr>
            </w:pPr>
            <w:r w:rsidRPr="00436F64">
              <w:rPr>
                <w:sz w:val="16"/>
                <w:szCs w:val="16"/>
              </w:rPr>
              <w:t>73.4 (64.7)</w:t>
            </w:r>
          </w:p>
        </w:tc>
        <w:tc>
          <w:tcPr>
            <w:tcW w:w="992" w:type="dxa"/>
          </w:tcPr>
          <w:p w14:paraId="60F6B026" w14:textId="77777777" w:rsidR="001902B1" w:rsidRPr="00436F64" w:rsidRDefault="001902B1" w:rsidP="00E907B7">
            <w:pPr>
              <w:pStyle w:val="Compact"/>
              <w:rPr>
                <w:sz w:val="16"/>
                <w:szCs w:val="16"/>
              </w:rPr>
            </w:pPr>
            <w:r w:rsidRPr="00436F64">
              <w:rPr>
                <w:sz w:val="16"/>
                <w:szCs w:val="16"/>
              </w:rPr>
              <w:t>44.6 (64.3)</w:t>
            </w:r>
          </w:p>
        </w:tc>
        <w:tc>
          <w:tcPr>
            <w:tcW w:w="808" w:type="dxa"/>
          </w:tcPr>
          <w:p w14:paraId="72D0792B" w14:textId="77777777" w:rsidR="001902B1" w:rsidRPr="00436F64" w:rsidRDefault="001902B1" w:rsidP="00E907B7">
            <w:pPr>
              <w:pStyle w:val="Compact"/>
              <w:rPr>
                <w:sz w:val="16"/>
                <w:szCs w:val="16"/>
              </w:rPr>
            </w:pPr>
            <w:r w:rsidRPr="00436F64">
              <w:rPr>
                <w:sz w:val="16"/>
                <w:szCs w:val="16"/>
              </w:rPr>
              <w:t>57.7 (63.8)</w:t>
            </w:r>
          </w:p>
        </w:tc>
        <w:tc>
          <w:tcPr>
            <w:tcW w:w="990" w:type="dxa"/>
          </w:tcPr>
          <w:p w14:paraId="42C55EE2" w14:textId="77777777" w:rsidR="001902B1" w:rsidRPr="00436F64" w:rsidRDefault="001902B1" w:rsidP="00E907B7">
            <w:pPr>
              <w:pStyle w:val="Compact"/>
              <w:rPr>
                <w:sz w:val="16"/>
                <w:szCs w:val="16"/>
              </w:rPr>
            </w:pPr>
            <w:r w:rsidRPr="00436F64">
              <w:rPr>
                <w:sz w:val="16"/>
                <w:szCs w:val="16"/>
              </w:rPr>
              <w:t>68.7 (63.8)</w:t>
            </w:r>
          </w:p>
        </w:tc>
        <w:tc>
          <w:tcPr>
            <w:tcW w:w="990" w:type="dxa"/>
          </w:tcPr>
          <w:p w14:paraId="28D5CC1C" w14:textId="77777777" w:rsidR="001902B1" w:rsidRPr="00436F64" w:rsidRDefault="001902B1" w:rsidP="00E907B7">
            <w:pPr>
              <w:pStyle w:val="Compact"/>
              <w:rPr>
                <w:sz w:val="16"/>
                <w:szCs w:val="16"/>
              </w:rPr>
            </w:pPr>
            <w:r w:rsidRPr="00436F64">
              <w:rPr>
                <w:sz w:val="16"/>
                <w:szCs w:val="16"/>
              </w:rPr>
              <w:t>80.5 (62.9)</w:t>
            </w:r>
          </w:p>
        </w:tc>
        <w:tc>
          <w:tcPr>
            <w:tcW w:w="900" w:type="dxa"/>
          </w:tcPr>
          <w:p w14:paraId="2D041701" w14:textId="77777777" w:rsidR="001902B1" w:rsidRPr="00436F64" w:rsidRDefault="001902B1" w:rsidP="00E907B7">
            <w:pPr>
              <w:pStyle w:val="Compact"/>
              <w:rPr>
                <w:sz w:val="16"/>
                <w:szCs w:val="16"/>
              </w:rPr>
            </w:pPr>
            <w:r w:rsidRPr="00436F64">
              <w:rPr>
                <w:sz w:val="16"/>
                <w:szCs w:val="16"/>
              </w:rPr>
              <w:t>90.1 (60.8)</w:t>
            </w:r>
          </w:p>
        </w:tc>
        <w:tc>
          <w:tcPr>
            <w:tcW w:w="810" w:type="dxa"/>
          </w:tcPr>
          <w:p w14:paraId="10F34A1F" w14:textId="77777777" w:rsidR="001902B1" w:rsidRPr="00436F64" w:rsidRDefault="001902B1" w:rsidP="00E907B7">
            <w:pPr>
              <w:pStyle w:val="Compact"/>
              <w:rPr>
                <w:sz w:val="16"/>
                <w:szCs w:val="16"/>
              </w:rPr>
            </w:pPr>
            <w:r w:rsidRPr="00436F64">
              <w:rPr>
                <w:sz w:val="16"/>
                <w:szCs w:val="16"/>
              </w:rPr>
              <w:t>98.5 (55.5)</w:t>
            </w:r>
          </w:p>
        </w:tc>
        <w:tc>
          <w:tcPr>
            <w:tcW w:w="811" w:type="dxa"/>
          </w:tcPr>
          <w:p w14:paraId="606F490C" w14:textId="77777777" w:rsidR="001902B1" w:rsidRPr="00436F64" w:rsidRDefault="001902B1" w:rsidP="00E907B7">
            <w:pPr>
              <w:pStyle w:val="Compact"/>
              <w:rPr>
                <w:sz w:val="16"/>
                <w:szCs w:val="16"/>
              </w:rPr>
            </w:pPr>
            <w:r w:rsidRPr="00436F64">
              <w:rPr>
                <w:sz w:val="16"/>
                <w:szCs w:val="16"/>
              </w:rPr>
              <w:t>102 (52.0)</w:t>
            </w:r>
          </w:p>
        </w:tc>
        <w:tc>
          <w:tcPr>
            <w:tcW w:w="917" w:type="dxa"/>
          </w:tcPr>
          <w:p w14:paraId="28523DA2" w14:textId="77777777" w:rsidR="001902B1" w:rsidRPr="00436F64" w:rsidRDefault="001902B1" w:rsidP="00E907B7">
            <w:pPr>
              <w:pStyle w:val="Compact"/>
              <w:rPr>
                <w:sz w:val="16"/>
                <w:szCs w:val="16"/>
              </w:rPr>
            </w:pPr>
            <w:r w:rsidRPr="00436F64">
              <w:rPr>
                <w:sz w:val="16"/>
                <w:szCs w:val="16"/>
              </w:rPr>
              <w:t>99.3 (57.0)</w:t>
            </w:r>
          </w:p>
        </w:tc>
      </w:tr>
      <w:tr w:rsidR="001902B1" w:rsidRPr="00436F64" w14:paraId="78A1DE45" w14:textId="77777777" w:rsidTr="00E907B7">
        <w:tc>
          <w:tcPr>
            <w:tcW w:w="1278" w:type="dxa"/>
          </w:tcPr>
          <w:p w14:paraId="59F3E005" w14:textId="77777777" w:rsidR="001902B1" w:rsidRPr="00436F64" w:rsidRDefault="001902B1" w:rsidP="00E907B7">
            <w:pPr>
              <w:pStyle w:val="Compact"/>
              <w:rPr>
                <w:sz w:val="16"/>
                <w:szCs w:val="16"/>
              </w:rPr>
            </w:pPr>
            <w:r w:rsidRPr="00436F64">
              <w:rPr>
                <w:sz w:val="16"/>
                <w:szCs w:val="16"/>
              </w:rPr>
              <w:lastRenderedPageBreak/>
              <w:t>Median [Min, Max]</w:t>
            </w:r>
          </w:p>
        </w:tc>
        <w:tc>
          <w:tcPr>
            <w:tcW w:w="1080" w:type="dxa"/>
          </w:tcPr>
          <w:p w14:paraId="7BE5FD8C" w14:textId="77777777" w:rsidR="001902B1" w:rsidRPr="00436F64" w:rsidRDefault="001902B1" w:rsidP="00E907B7">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E907B7">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E907B7">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E907B7">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E907B7">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E907B7">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E907B7">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E907B7">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E907B7">
            <w:pPr>
              <w:pStyle w:val="Compact"/>
              <w:rPr>
                <w:sz w:val="16"/>
                <w:szCs w:val="16"/>
              </w:rPr>
            </w:pPr>
            <w:r w:rsidRPr="00436F64">
              <w:rPr>
                <w:sz w:val="16"/>
                <w:szCs w:val="16"/>
              </w:rPr>
              <w:t>108 [-100, 200]</w:t>
            </w:r>
          </w:p>
        </w:tc>
      </w:tr>
    </w:tbl>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281DD4E6" w14:textId="77777777" w:rsidR="00E64D22" w:rsidRDefault="00E64D22">
      <w:pPr>
        <w:rPr>
          <w:rFonts w:ascii="Times New Roman" w:hAnsi="Times New Roman" w:cs="Times New Roman"/>
          <w:b/>
          <w:bCs/>
          <w:sz w:val="24"/>
          <w:szCs w:val="24"/>
        </w:rPr>
      </w:pPr>
      <w:r>
        <w:rPr>
          <w:rFonts w:ascii="Times New Roman" w:hAnsi="Times New Roman" w:cs="Times New Roman"/>
          <w:b/>
          <w:bCs/>
          <w:sz w:val="24"/>
          <w:szCs w:val="24"/>
        </w:rPr>
        <w:br w:type="page"/>
      </w:r>
    </w:p>
    <w:p w14:paraId="22AD3AB8" w14:textId="486364C6" w:rsidR="00DE4A30" w:rsidRPr="00C41241" w:rsidRDefault="00DE4A30" w:rsidP="00DE4A30">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r w:rsidR="00F04CFA">
        <w:rPr>
          <w:rFonts w:ascii="Times New Roman" w:hAnsi="Times New Roman" w:cs="Times New Roman"/>
          <w:b/>
          <w:bCs/>
          <w:sz w:val="24"/>
          <w:szCs w:val="24"/>
        </w:rPr>
        <w:t>3</w:t>
      </w:r>
      <w:r>
        <w:rPr>
          <w:rFonts w:ascii="Times New Roman" w:hAnsi="Times New Roman" w:cs="Times New Roman"/>
          <w:b/>
          <w:bCs/>
          <w:sz w:val="24"/>
          <w:szCs w:val="24"/>
        </w:rPr>
        <w:t>.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DE4A30" w:rsidRPr="00436F64" w14:paraId="4BE317AE" w14:textId="77777777" w:rsidTr="00E64D22">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D9D9D9" w:themeFill="background1" w:themeFillShade="D9"/>
          </w:tcPr>
          <w:p w14:paraId="6AB27218" w14:textId="77777777" w:rsidR="00DE4A30" w:rsidRPr="00C57C70" w:rsidRDefault="00DE4A30" w:rsidP="00843720">
            <w:pPr>
              <w:pStyle w:val="Compact"/>
              <w:rPr>
                <w:sz w:val="20"/>
                <w:szCs w:val="20"/>
              </w:rPr>
            </w:pPr>
            <w:r>
              <w:rPr>
                <w:sz w:val="20"/>
                <w:szCs w:val="20"/>
              </w:rPr>
              <w:t>MHQ</w:t>
            </w:r>
          </w:p>
        </w:tc>
        <w:tc>
          <w:tcPr>
            <w:tcW w:w="1080" w:type="dxa"/>
            <w:tcBorders>
              <w:top w:val="single" w:sz="4" w:space="0" w:color="auto"/>
              <w:bottom w:val="single" w:sz="2" w:space="0" w:color="auto"/>
            </w:tcBorders>
            <w:shd w:val="clear" w:color="auto" w:fill="D9D9D9" w:themeFill="background1" w:themeFillShade="D9"/>
          </w:tcPr>
          <w:p w14:paraId="5ACFE6F9" w14:textId="77777777" w:rsidR="00DE4A30" w:rsidRPr="00C57C70" w:rsidRDefault="00DE4A30" w:rsidP="00843720">
            <w:pPr>
              <w:pStyle w:val="Compact"/>
              <w:rPr>
                <w:sz w:val="20"/>
                <w:szCs w:val="20"/>
              </w:rPr>
            </w:pPr>
            <w:r>
              <w:rPr>
                <w:sz w:val="20"/>
                <w:szCs w:val="20"/>
              </w:rPr>
              <w:t>GBM</w:t>
            </w:r>
          </w:p>
        </w:tc>
        <w:tc>
          <w:tcPr>
            <w:tcW w:w="1170" w:type="dxa"/>
            <w:tcBorders>
              <w:top w:val="single" w:sz="4" w:space="0" w:color="auto"/>
              <w:bottom w:val="single" w:sz="2" w:space="0" w:color="auto"/>
            </w:tcBorders>
            <w:shd w:val="clear" w:color="auto" w:fill="D9D9D9" w:themeFill="background1" w:themeFillShade="D9"/>
          </w:tcPr>
          <w:p w14:paraId="74DCB9A4" w14:textId="77777777" w:rsidR="00DE4A30" w:rsidRPr="00C57C70" w:rsidRDefault="00DE4A30" w:rsidP="00843720">
            <w:pPr>
              <w:pStyle w:val="Compact"/>
              <w:rPr>
                <w:sz w:val="20"/>
                <w:szCs w:val="20"/>
              </w:rPr>
            </w:pPr>
            <w:r>
              <w:rPr>
                <w:sz w:val="20"/>
                <w:szCs w:val="20"/>
              </w:rPr>
              <w:t>Doubly Robust GBM</w:t>
            </w:r>
          </w:p>
        </w:tc>
        <w:tc>
          <w:tcPr>
            <w:tcW w:w="1350" w:type="dxa"/>
            <w:tcBorders>
              <w:top w:val="single" w:sz="4" w:space="0" w:color="auto"/>
              <w:bottom w:val="single" w:sz="2" w:space="0" w:color="auto"/>
            </w:tcBorders>
            <w:shd w:val="clear" w:color="auto" w:fill="D9D9D9" w:themeFill="background1" w:themeFillShade="D9"/>
          </w:tcPr>
          <w:p w14:paraId="52CACAF4" w14:textId="77777777" w:rsidR="00DE4A30" w:rsidRPr="00C57C70" w:rsidRDefault="00DE4A30" w:rsidP="00843720">
            <w:pPr>
              <w:pStyle w:val="Compact"/>
              <w:rPr>
                <w:sz w:val="20"/>
                <w:szCs w:val="20"/>
              </w:rPr>
            </w:pPr>
            <w:r>
              <w:rPr>
                <w:sz w:val="20"/>
                <w:szCs w:val="20"/>
              </w:rPr>
              <w:t>MI + GBM</w:t>
            </w:r>
          </w:p>
        </w:tc>
        <w:tc>
          <w:tcPr>
            <w:tcW w:w="1350" w:type="dxa"/>
            <w:tcBorders>
              <w:top w:val="single" w:sz="4" w:space="0" w:color="auto"/>
              <w:bottom w:val="single" w:sz="2" w:space="0" w:color="auto"/>
            </w:tcBorders>
            <w:shd w:val="clear" w:color="auto" w:fill="D9D9D9" w:themeFill="background1" w:themeFillShade="D9"/>
          </w:tcPr>
          <w:p w14:paraId="48D8CE94" w14:textId="77777777" w:rsidR="00DE4A30" w:rsidRPr="00C57C70" w:rsidRDefault="00DE4A30" w:rsidP="00843720">
            <w:pPr>
              <w:pStyle w:val="Compact"/>
              <w:rPr>
                <w:sz w:val="20"/>
                <w:szCs w:val="20"/>
              </w:rPr>
            </w:pPr>
            <w:r>
              <w:rPr>
                <w:sz w:val="20"/>
                <w:szCs w:val="20"/>
              </w:rPr>
              <w:t>Doubly Robust        MI + GBM</w:t>
            </w:r>
          </w:p>
        </w:tc>
        <w:tc>
          <w:tcPr>
            <w:tcW w:w="1440" w:type="dxa"/>
            <w:tcBorders>
              <w:top w:val="single" w:sz="4" w:space="0" w:color="auto"/>
              <w:bottom w:val="single" w:sz="2" w:space="0" w:color="auto"/>
            </w:tcBorders>
            <w:shd w:val="clear" w:color="auto" w:fill="D9D9D9" w:themeFill="background1" w:themeFillShade="D9"/>
          </w:tcPr>
          <w:p w14:paraId="4079D8BC" w14:textId="77777777" w:rsidR="00DE4A30" w:rsidRPr="00C57C70" w:rsidRDefault="00DE4A30" w:rsidP="00843720">
            <w:pPr>
              <w:pStyle w:val="Compact"/>
              <w:rPr>
                <w:sz w:val="20"/>
                <w:szCs w:val="20"/>
              </w:rPr>
            </w:pPr>
            <w:r>
              <w:rPr>
                <w:sz w:val="20"/>
                <w:szCs w:val="20"/>
              </w:rPr>
              <w:t>MI + CBPS</w:t>
            </w:r>
          </w:p>
        </w:tc>
        <w:tc>
          <w:tcPr>
            <w:tcW w:w="1441" w:type="dxa"/>
            <w:tcBorders>
              <w:top w:val="single" w:sz="4" w:space="0" w:color="auto"/>
              <w:bottom w:val="single" w:sz="2" w:space="0" w:color="auto"/>
            </w:tcBorders>
            <w:shd w:val="clear" w:color="auto" w:fill="D9D9D9" w:themeFill="background1" w:themeFillShade="D9"/>
          </w:tcPr>
          <w:p w14:paraId="1D7C7D64" w14:textId="77777777" w:rsidR="00DE4A30" w:rsidRPr="00C57C70" w:rsidRDefault="00DE4A30" w:rsidP="00843720">
            <w:pPr>
              <w:pStyle w:val="Compact"/>
              <w:rPr>
                <w:sz w:val="20"/>
                <w:szCs w:val="20"/>
              </w:rPr>
            </w:pPr>
            <w:r>
              <w:rPr>
                <w:sz w:val="20"/>
                <w:szCs w:val="20"/>
              </w:rPr>
              <w:t>Doubly Robust MI + CBPS</w:t>
            </w:r>
          </w:p>
        </w:tc>
      </w:tr>
      <w:tr w:rsidR="00DE4A30" w:rsidRPr="00436F64" w14:paraId="68F7B716" w14:textId="77777777" w:rsidTr="00E64D22">
        <w:tc>
          <w:tcPr>
            <w:tcW w:w="1458" w:type="dxa"/>
            <w:tcBorders>
              <w:top w:val="single" w:sz="2" w:space="0" w:color="auto"/>
            </w:tcBorders>
          </w:tcPr>
          <w:p w14:paraId="62104A72" w14:textId="77777777" w:rsidR="00DE4A30" w:rsidRPr="00C57C70" w:rsidRDefault="00DE4A30" w:rsidP="00843720">
            <w:pPr>
              <w:pStyle w:val="Compact"/>
              <w:rPr>
                <w:sz w:val="20"/>
                <w:szCs w:val="20"/>
              </w:rPr>
            </w:pPr>
            <w:r>
              <w:rPr>
                <w:sz w:val="20"/>
                <w:szCs w:val="20"/>
              </w:rPr>
              <w:t>ATC</w:t>
            </w:r>
          </w:p>
        </w:tc>
        <w:tc>
          <w:tcPr>
            <w:tcW w:w="1080" w:type="dxa"/>
            <w:tcBorders>
              <w:top w:val="single" w:sz="2" w:space="0" w:color="auto"/>
            </w:tcBorders>
          </w:tcPr>
          <w:p w14:paraId="2604E842" w14:textId="77777777" w:rsidR="00DE4A30" w:rsidRPr="00C57C70" w:rsidRDefault="00DE4A30" w:rsidP="00843720">
            <w:pPr>
              <w:pStyle w:val="Compact"/>
              <w:rPr>
                <w:sz w:val="20"/>
                <w:szCs w:val="20"/>
              </w:rPr>
            </w:pPr>
            <w:r>
              <w:rPr>
                <w:sz w:val="20"/>
                <w:szCs w:val="20"/>
              </w:rPr>
              <w:t>17.86</w:t>
            </w:r>
          </w:p>
        </w:tc>
        <w:tc>
          <w:tcPr>
            <w:tcW w:w="1170" w:type="dxa"/>
            <w:tcBorders>
              <w:top w:val="single" w:sz="2" w:space="0" w:color="auto"/>
            </w:tcBorders>
          </w:tcPr>
          <w:p w14:paraId="254EF496" w14:textId="77777777" w:rsidR="00DE4A30" w:rsidRPr="00C57C70" w:rsidRDefault="00DE4A30" w:rsidP="00843720">
            <w:pPr>
              <w:pStyle w:val="Compact"/>
              <w:rPr>
                <w:sz w:val="20"/>
                <w:szCs w:val="20"/>
              </w:rPr>
            </w:pPr>
            <w:r>
              <w:rPr>
                <w:sz w:val="20"/>
                <w:szCs w:val="20"/>
              </w:rPr>
              <w:t>17.74</w:t>
            </w:r>
          </w:p>
        </w:tc>
        <w:tc>
          <w:tcPr>
            <w:tcW w:w="1350" w:type="dxa"/>
            <w:tcBorders>
              <w:top w:val="single" w:sz="2" w:space="0" w:color="auto"/>
            </w:tcBorders>
          </w:tcPr>
          <w:p w14:paraId="6109D257" w14:textId="77777777" w:rsidR="00DE4A30" w:rsidRPr="00C57C70" w:rsidRDefault="00DE4A30" w:rsidP="00843720">
            <w:pPr>
              <w:pStyle w:val="Compact"/>
              <w:rPr>
                <w:sz w:val="20"/>
                <w:szCs w:val="20"/>
              </w:rPr>
            </w:pPr>
            <w:r>
              <w:rPr>
                <w:sz w:val="20"/>
                <w:szCs w:val="20"/>
              </w:rPr>
              <w:t>17.75</w:t>
            </w:r>
          </w:p>
        </w:tc>
        <w:tc>
          <w:tcPr>
            <w:tcW w:w="1350" w:type="dxa"/>
            <w:tcBorders>
              <w:top w:val="single" w:sz="2" w:space="0" w:color="auto"/>
            </w:tcBorders>
          </w:tcPr>
          <w:p w14:paraId="50D7481E" w14:textId="77777777" w:rsidR="00DE4A30" w:rsidRPr="00C57C70" w:rsidRDefault="00DE4A30" w:rsidP="00843720">
            <w:pPr>
              <w:pStyle w:val="Compact"/>
              <w:rPr>
                <w:sz w:val="20"/>
                <w:szCs w:val="20"/>
              </w:rPr>
            </w:pPr>
            <w:r>
              <w:rPr>
                <w:sz w:val="20"/>
                <w:szCs w:val="20"/>
              </w:rPr>
              <w:t>17.77</w:t>
            </w:r>
          </w:p>
        </w:tc>
        <w:tc>
          <w:tcPr>
            <w:tcW w:w="1440" w:type="dxa"/>
            <w:tcBorders>
              <w:top w:val="single" w:sz="2" w:space="0" w:color="auto"/>
            </w:tcBorders>
          </w:tcPr>
          <w:p w14:paraId="6DF6920B" w14:textId="77777777" w:rsidR="00DE4A30" w:rsidRPr="00C57C70" w:rsidRDefault="00DE4A30" w:rsidP="00843720">
            <w:pPr>
              <w:pStyle w:val="Compact"/>
              <w:rPr>
                <w:sz w:val="20"/>
                <w:szCs w:val="20"/>
              </w:rPr>
            </w:pPr>
            <w:r>
              <w:rPr>
                <w:sz w:val="20"/>
                <w:szCs w:val="20"/>
              </w:rPr>
              <w:t>18.15</w:t>
            </w:r>
          </w:p>
        </w:tc>
        <w:tc>
          <w:tcPr>
            <w:tcW w:w="1441" w:type="dxa"/>
            <w:tcBorders>
              <w:top w:val="single" w:sz="2" w:space="0" w:color="auto"/>
            </w:tcBorders>
          </w:tcPr>
          <w:p w14:paraId="274DA676" w14:textId="77777777" w:rsidR="00DE4A30" w:rsidRPr="00C57C70" w:rsidRDefault="00DE4A30" w:rsidP="00843720">
            <w:pPr>
              <w:pStyle w:val="Compact"/>
              <w:rPr>
                <w:sz w:val="20"/>
                <w:szCs w:val="20"/>
              </w:rPr>
            </w:pPr>
            <w:r>
              <w:rPr>
                <w:sz w:val="20"/>
                <w:szCs w:val="20"/>
              </w:rPr>
              <w:t>17.87</w:t>
            </w:r>
          </w:p>
        </w:tc>
      </w:tr>
      <w:tr w:rsidR="00DE4A30" w:rsidRPr="00436F64" w14:paraId="68BDFBED" w14:textId="77777777" w:rsidTr="00843720">
        <w:tc>
          <w:tcPr>
            <w:tcW w:w="1458" w:type="dxa"/>
          </w:tcPr>
          <w:p w14:paraId="0237A601" w14:textId="77777777" w:rsidR="00DE4A30" w:rsidRDefault="00DE4A30" w:rsidP="00843720">
            <w:pPr>
              <w:pStyle w:val="Compact"/>
              <w:rPr>
                <w:sz w:val="20"/>
                <w:szCs w:val="20"/>
              </w:rPr>
            </w:pPr>
            <w:r>
              <w:rPr>
                <w:sz w:val="20"/>
                <w:szCs w:val="20"/>
              </w:rPr>
              <w:t>SE</w:t>
            </w:r>
          </w:p>
        </w:tc>
        <w:tc>
          <w:tcPr>
            <w:tcW w:w="1080" w:type="dxa"/>
          </w:tcPr>
          <w:p w14:paraId="2BE83421" w14:textId="77777777" w:rsidR="00DE4A30" w:rsidRDefault="00DE4A30" w:rsidP="00843720">
            <w:pPr>
              <w:pStyle w:val="Compact"/>
              <w:rPr>
                <w:sz w:val="20"/>
                <w:szCs w:val="20"/>
              </w:rPr>
            </w:pPr>
            <w:r>
              <w:rPr>
                <w:sz w:val="20"/>
                <w:szCs w:val="20"/>
              </w:rPr>
              <w:t>1.43</w:t>
            </w:r>
          </w:p>
        </w:tc>
        <w:tc>
          <w:tcPr>
            <w:tcW w:w="1170" w:type="dxa"/>
          </w:tcPr>
          <w:p w14:paraId="06249F93" w14:textId="77777777" w:rsidR="00DE4A30" w:rsidRDefault="00DE4A30" w:rsidP="00843720">
            <w:pPr>
              <w:pStyle w:val="Compact"/>
              <w:rPr>
                <w:sz w:val="20"/>
                <w:szCs w:val="20"/>
              </w:rPr>
            </w:pPr>
            <w:r>
              <w:rPr>
                <w:sz w:val="20"/>
                <w:szCs w:val="20"/>
              </w:rPr>
              <w:t>0.99</w:t>
            </w:r>
          </w:p>
        </w:tc>
        <w:tc>
          <w:tcPr>
            <w:tcW w:w="1350" w:type="dxa"/>
          </w:tcPr>
          <w:p w14:paraId="460A7CC1" w14:textId="77777777" w:rsidR="00DE4A30" w:rsidRDefault="00DE4A30" w:rsidP="00843720">
            <w:pPr>
              <w:pStyle w:val="Compact"/>
              <w:rPr>
                <w:sz w:val="20"/>
                <w:szCs w:val="20"/>
              </w:rPr>
            </w:pPr>
            <w:r>
              <w:rPr>
                <w:sz w:val="20"/>
                <w:szCs w:val="20"/>
              </w:rPr>
              <w:t>0.28</w:t>
            </w:r>
          </w:p>
        </w:tc>
        <w:tc>
          <w:tcPr>
            <w:tcW w:w="1350" w:type="dxa"/>
          </w:tcPr>
          <w:p w14:paraId="1B60D45A" w14:textId="77777777" w:rsidR="00DE4A30" w:rsidRDefault="00DE4A30" w:rsidP="00843720">
            <w:pPr>
              <w:pStyle w:val="Compact"/>
              <w:rPr>
                <w:sz w:val="20"/>
                <w:szCs w:val="20"/>
              </w:rPr>
            </w:pPr>
            <w:r>
              <w:rPr>
                <w:sz w:val="20"/>
                <w:szCs w:val="20"/>
              </w:rPr>
              <w:t>0.23</w:t>
            </w:r>
          </w:p>
        </w:tc>
        <w:tc>
          <w:tcPr>
            <w:tcW w:w="1440" w:type="dxa"/>
          </w:tcPr>
          <w:p w14:paraId="6CBF4B2C" w14:textId="77777777" w:rsidR="00DE4A30" w:rsidRPr="00C57C70" w:rsidRDefault="00DE4A30" w:rsidP="00843720">
            <w:pPr>
              <w:pStyle w:val="Compact"/>
              <w:rPr>
                <w:sz w:val="20"/>
                <w:szCs w:val="20"/>
              </w:rPr>
            </w:pPr>
            <w:r>
              <w:rPr>
                <w:sz w:val="20"/>
                <w:szCs w:val="20"/>
              </w:rPr>
              <w:t>0.28</w:t>
            </w:r>
          </w:p>
        </w:tc>
        <w:tc>
          <w:tcPr>
            <w:tcW w:w="1441" w:type="dxa"/>
          </w:tcPr>
          <w:p w14:paraId="01B3C5F5" w14:textId="77777777" w:rsidR="00DE4A30" w:rsidRPr="00C57C70" w:rsidRDefault="00DE4A30" w:rsidP="00843720">
            <w:pPr>
              <w:pStyle w:val="Compact"/>
              <w:rPr>
                <w:sz w:val="20"/>
                <w:szCs w:val="20"/>
              </w:rPr>
            </w:pPr>
            <w:r>
              <w:rPr>
                <w:sz w:val="20"/>
                <w:szCs w:val="20"/>
              </w:rPr>
              <w:t>0.22</w:t>
            </w:r>
          </w:p>
        </w:tc>
      </w:tr>
      <w:tr w:rsidR="000938A1" w:rsidRPr="00436F64" w14:paraId="1A35250D" w14:textId="77777777" w:rsidTr="00843720">
        <w:tc>
          <w:tcPr>
            <w:tcW w:w="1458" w:type="dxa"/>
          </w:tcPr>
          <w:p w14:paraId="3ED9587E" w14:textId="5BE66911" w:rsidR="000938A1" w:rsidRDefault="000938A1" w:rsidP="00843720">
            <w:pPr>
              <w:pStyle w:val="Compact"/>
              <w:rPr>
                <w:sz w:val="20"/>
                <w:szCs w:val="20"/>
              </w:rPr>
            </w:pPr>
            <w:r>
              <w:rPr>
                <w:sz w:val="20"/>
                <w:szCs w:val="20"/>
              </w:rPr>
              <w:t>SMD</w:t>
            </w:r>
          </w:p>
        </w:tc>
        <w:tc>
          <w:tcPr>
            <w:tcW w:w="1080" w:type="dxa"/>
          </w:tcPr>
          <w:p w14:paraId="3324B4D0" w14:textId="66E92306" w:rsidR="000938A1" w:rsidRDefault="000938A1" w:rsidP="00843720">
            <w:pPr>
              <w:pStyle w:val="Compact"/>
              <w:rPr>
                <w:sz w:val="20"/>
                <w:szCs w:val="20"/>
              </w:rPr>
            </w:pPr>
            <w:r>
              <w:rPr>
                <w:sz w:val="20"/>
                <w:szCs w:val="20"/>
              </w:rPr>
              <w:t>0.25</w:t>
            </w:r>
          </w:p>
        </w:tc>
        <w:tc>
          <w:tcPr>
            <w:tcW w:w="1170" w:type="dxa"/>
          </w:tcPr>
          <w:p w14:paraId="22395DA4" w14:textId="36B5A7E2" w:rsidR="000938A1" w:rsidRDefault="000938A1" w:rsidP="00843720">
            <w:pPr>
              <w:pStyle w:val="Compact"/>
              <w:rPr>
                <w:sz w:val="20"/>
                <w:szCs w:val="20"/>
              </w:rPr>
            </w:pPr>
            <w:r>
              <w:rPr>
                <w:sz w:val="20"/>
                <w:szCs w:val="20"/>
              </w:rPr>
              <w:t>0.25</w:t>
            </w:r>
          </w:p>
        </w:tc>
        <w:tc>
          <w:tcPr>
            <w:tcW w:w="1350" w:type="dxa"/>
          </w:tcPr>
          <w:p w14:paraId="0DCA1A66" w14:textId="2F354853" w:rsidR="000938A1" w:rsidRDefault="000938A1" w:rsidP="00843720">
            <w:pPr>
              <w:pStyle w:val="Compact"/>
              <w:rPr>
                <w:sz w:val="20"/>
                <w:szCs w:val="20"/>
              </w:rPr>
            </w:pPr>
            <w:r>
              <w:rPr>
                <w:sz w:val="20"/>
                <w:szCs w:val="20"/>
              </w:rPr>
              <w:t>0.25</w:t>
            </w:r>
          </w:p>
        </w:tc>
        <w:tc>
          <w:tcPr>
            <w:tcW w:w="1350" w:type="dxa"/>
          </w:tcPr>
          <w:p w14:paraId="1D6368EA" w14:textId="316357EF" w:rsidR="000938A1" w:rsidRDefault="000938A1" w:rsidP="00843720">
            <w:pPr>
              <w:pStyle w:val="Compact"/>
              <w:rPr>
                <w:sz w:val="20"/>
                <w:szCs w:val="20"/>
              </w:rPr>
            </w:pPr>
            <w:r>
              <w:rPr>
                <w:sz w:val="20"/>
                <w:szCs w:val="20"/>
              </w:rPr>
              <w:t>0.25</w:t>
            </w:r>
          </w:p>
        </w:tc>
        <w:tc>
          <w:tcPr>
            <w:tcW w:w="1440" w:type="dxa"/>
          </w:tcPr>
          <w:p w14:paraId="09BC92C8" w14:textId="558DAEE6" w:rsidR="000938A1" w:rsidRDefault="000938A1" w:rsidP="00843720">
            <w:pPr>
              <w:pStyle w:val="Compact"/>
              <w:rPr>
                <w:sz w:val="20"/>
                <w:szCs w:val="20"/>
              </w:rPr>
            </w:pPr>
            <w:r>
              <w:rPr>
                <w:sz w:val="20"/>
                <w:szCs w:val="20"/>
              </w:rPr>
              <w:t>0.26</w:t>
            </w:r>
          </w:p>
        </w:tc>
        <w:tc>
          <w:tcPr>
            <w:tcW w:w="1441" w:type="dxa"/>
          </w:tcPr>
          <w:p w14:paraId="2257B7DC" w14:textId="55FD3B62" w:rsidR="000938A1" w:rsidRDefault="000938A1" w:rsidP="00843720">
            <w:pPr>
              <w:pStyle w:val="Compact"/>
              <w:rPr>
                <w:sz w:val="20"/>
                <w:szCs w:val="20"/>
              </w:rPr>
            </w:pPr>
            <w:r>
              <w:rPr>
                <w:sz w:val="20"/>
                <w:szCs w:val="20"/>
              </w:rPr>
              <w:t>0.25</w:t>
            </w:r>
          </w:p>
        </w:tc>
      </w:tr>
    </w:tbl>
    <w:p w14:paraId="1DB9A99F" w14:textId="77777777" w:rsidR="00E907B7" w:rsidRDefault="00E907B7">
      <w:pPr>
        <w:rPr>
          <w:rFonts w:ascii="Times New Roman" w:hAnsi="Times New Roman" w:cs="Times New Roman"/>
          <w:b/>
          <w:bCs/>
          <w:sz w:val="24"/>
          <w:szCs w:val="24"/>
        </w:rPr>
      </w:pPr>
      <w:r>
        <w:rPr>
          <w:rFonts w:ascii="Times New Roman" w:hAnsi="Times New Roman" w:cs="Times New Roman"/>
          <w:b/>
          <w:bCs/>
          <w:sz w:val="24"/>
          <w:szCs w:val="24"/>
        </w:rPr>
        <w:br w:type="page"/>
      </w:r>
    </w:p>
    <w:p w14:paraId="1E28227B" w14:textId="69452704" w:rsidR="00760B47" w:rsidRDefault="004E23FF"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1D83F72C" wp14:editId="1882B711">
            <wp:extent cx="5349240" cy="3147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3147060"/>
                    </a:xfrm>
                    <a:prstGeom prst="rect">
                      <a:avLst/>
                    </a:prstGeom>
                    <a:noFill/>
                    <a:ln>
                      <a:noFill/>
                    </a:ln>
                  </pic:spPr>
                </pic:pic>
              </a:graphicData>
            </a:graphic>
          </wp:inline>
        </w:drawing>
      </w:r>
    </w:p>
    <w:p w14:paraId="628F95BA" w14:textId="2922C8DE" w:rsidR="00E907B7" w:rsidRPr="00E22BC9" w:rsidRDefault="00E907B7" w:rsidP="00E907B7">
      <w:pPr>
        <w:tabs>
          <w:tab w:val="left" w:pos="6936"/>
        </w:tabs>
        <w:spacing w:line="480" w:lineRule="auto"/>
        <w:rPr>
          <w:rFonts w:ascii="Times New Roman" w:hAnsi="Times New Roman" w:cs="Times New Roman"/>
          <w:bCs/>
          <w:sz w:val="24"/>
          <w:szCs w:val="24"/>
        </w:rPr>
      </w:pPr>
      <w:r>
        <w:rPr>
          <w:rFonts w:ascii="Times New Roman" w:hAnsi="Times New Roman" w:cs="Times New Roman"/>
          <w:b/>
          <w:bCs/>
          <w:sz w:val="24"/>
          <w:szCs w:val="24"/>
        </w:rPr>
        <w:t xml:space="preserve">Figure 1. </w:t>
      </w:r>
      <w:r w:rsidRPr="00E22BC9">
        <w:rPr>
          <w:rFonts w:ascii="Times New Roman" w:hAnsi="Times New Roman" w:cs="Times New Roman"/>
          <w:bCs/>
          <w:sz w:val="24"/>
          <w:szCs w:val="24"/>
        </w:rPr>
        <w:t xml:space="preserve">ATC’s of physical </w:t>
      </w:r>
      <w:r>
        <w:rPr>
          <w:rFonts w:ascii="Times New Roman" w:hAnsi="Times New Roman" w:cs="Times New Roman"/>
          <w:bCs/>
          <w:sz w:val="24"/>
          <w:szCs w:val="24"/>
        </w:rPr>
        <w:t>activity</w:t>
      </w:r>
      <w:r w:rsidRPr="00E22BC9">
        <w:rPr>
          <w:rFonts w:ascii="Times New Roman" w:hAnsi="Times New Roman" w:cs="Times New Roman"/>
          <w:bCs/>
          <w:sz w:val="24"/>
          <w:szCs w:val="24"/>
        </w:rPr>
        <w:t xml:space="preserve"> on </w:t>
      </w:r>
      <w:r>
        <w:rPr>
          <w:rFonts w:ascii="Times New Roman" w:hAnsi="Times New Roman" w:cs="Times New Roman"/>
          <w:bCs/>
          <w:sz w:val="24"/>
          <w:szCs w:val="24"/>
        </w:rPr>
        <w:t xml:space="preserve">overall </w:t>
      </w:r>
      <w:r w:rsidRPr="00E22BC9">
        <w:rPr>
          <w:rFonts w:ascii="Times New Roman" w:hAnsi="Times New Roman" w:cs="Times New Roman"/>
          <w:bCs/>
          <w:sz w:val="24"/>
          <w:szCs w:val="24"/>
        </w:rPr>
        <w:t>MHQ</w:t>
      </w:r>
      <w:r>
        <w:rPr>
          <w:rFonts w:ascii="Times New Roman" w:hAnsi="Times New Roman" w:cs="Times New Roman"/>
          <w:bCs/>
          <w:sz w:val="24"/>
          <w:szCs w:val="24"/>
        </w:rPr>
        <w:t xml:space="preserve"> scores</w:t>
      </w:r>
      <w:r w:rsidRPr="00E22BC9">
        <w:rPr>
          <w:rFonts w:ascii="Times New Roman" w:hAnsi="Times New Roman" w:cs="Times New Roman"/>
          <w:bCs/>
          <w:sz w:val="24"/>
          <w:szCs w:val="24"/>
        </w:rPr>
        <w:t xml:space="preserve"> across age groups</w:t>
      </w:r>
      <w:r w:rsidR="00DE4A30">
        <w:rPr>
          <w:rFonts w:ascii="Times New Roman" w:hAnsi="Times New Roman" w:cs="Times New Roman"/>
          <w:bCs/>
          <w:sz w:val="24"/>
          <w:szCs w:val="24"/>
        </w:rPr>
        <w:t>. Error bars represent 95% CIs.</w:t>
      </w:r>
    </w:p>
    <w:p w14:paraId="1CF6B1C7" w14:textId="77777777" w:rsidR="00E907B7" w:rsidRDefault="00E907B7" w:rsidP="00F721EE">
      <w:pPr>
        <w:tabs>
          <w:tab w:val="left" w:pos="6936"/>
        </w:tabs>
        <w:spacing w:line="480" w:lineRule="auto"/>
        <w:rPr>
          <w:rFonts w:ascii="Times New Roman" w:hAnsi="Times New Roman" w:cs="Times New Roman"/>
          <w:b/>
          <w:bCs/>
          <w:sz w:val="24"/>
          <w:szCs w:val="24"/>
        </w:rPr>
      </w:pPr>
    </w:p>
    <w:p w14:paraId="5FE2FBCE" w14:textId="77777777" w:rsidR="00DE4A30" w:rsidRDefault="00DE4A30">
      <w:pPr>
        <w:rPr>
          <w:ins w:id="84" w:author="Denver Brown" w:date="2023-04-14T08:02:00Z"/>
          <w:rFonts w:ascii="Times New Roman" w:hAnsi="Times New Roman" w:cs="Times New Roman"/>
          <w:b/>
          <w:bCs/>
          <w:sz w:val="24"/>
          <w:szCs w:val="24"/>
        </w:rPr>
      </w:pPr>
      <w:ins w:id="85" w:author="Denver Brown" w:date="2023-04-14T08:02:00Z">
        <w:r>
          <w:rPr>
            <w:rFonts w:ascii="Times New Roman" w:hAnsi="Times New Roman" w:cs="Times New Roman"/>
            <w:b/>
            <w:bCs/>
            <w:sz w:val="24"/>
            <w:szCs w:val="24"/>
          </w:rPr>
          <w:br w:type="page"/>
        </w:r>
      </w:ins>
    </w:p>
    <w:p w14:paraId="541EDA55" w14:textId="3F06E73F" w:rsidR="00A04761" w:rsidRDefault="00A04761" w:rsidP="00F721EE">
      <w:pPr>
        <w:tabs>
          <w:tab w:val="left" w:pos="6936"/>
        </w:tabs>
        <w:spacing w:line="480" w:lineRule="auto"/>
        <w:rPr>
          <w:rFonts w:ascii="Times New Roman" w:hAnsi="Times New Roman" w:cs="Times New Roman"/>
          <w:b/>
          <w:bCs/>
          <w:sz w:val="24"/>
          <w:szCs w:val="24"/>
        </w:rPr>
      </w:pPr>
      <w:commentRangeStart w:id="86"/>
      <w:commentRangeStart w:id="87"/>
      <w:r>
        <w:rPr>
          <w:noProof/>
        </w:rPr>
        <w:lastRenderedPageBreak/>
        <w:drawing>
          <wp:inline distT="0" distB="0" distL="0" distR="0" wp14:anchorId="13D3F76B" wp14:editId="00B5F033">
            <wp:extent cx="6707134" cy="284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42015" cy="2859595"/>
                    </a:xfrm>
                    <a:prstGeom prst="rect">
                      <a:avLst/>
                    </a:prstGeom>
                    <a:noFill/>
                    <a:ln>
                      <a:noFill/>
                    </a:ln>
                  </pic:spPr>
                </pic:pic>
              </a:graphicData>
            </a:graphic>
          </wp:inline>
        </w:drawing>
      </w:r>
      <w:commentRangeEnd w:id="86"/>
      <w:r w:rsidR="001E741B">
        <w:rPr>
          <w:rStyle w:val="CommentReference"/>
        </w:rPr>
        <w:commentReference w:id="86"/>
      </w:r>
      <w:commentRangeEnd w:id="87"/>
      <w:r w:rsidR="00E873C1">
        <w:rPr>
          <w:rStyle w:val="CommentReference"/>
        </w:rPr>
        <w:commentReference w:id="87"/>
      </w:r>
    </w:p>
    <w:p w14:paraId="65933D15" w14:textId="63AD1CB3" w:rsidR="00E907B7" w:rsidRDefault="00E907B7" w:rsidP="00E907B7">
      <w:pPr>
        <w:tabs>
          <w:tab w:val="left" w:pos="6936"/>
        </w:tabs>
        <w:spacing w:line="480" w:lineRule="auto"/>
        <w:rPr>
          <w:rFonts w:ascii="Times New Roman" w:hAnsi="Times New Roman" w:cs="Times New Roman"/>
          <w:b/>
          <w:bCs/>
          <w:sz w:val="24"/>
          <w:szCs w:val="24"/>
        </w:rPr>
      </w:pPr>
      <w:commentRangeStart w:id="88"/>
      <w:commentRangeStart w:id="89"/>
      <w:commentRangeStart w:id="90"/>
      <w:r>
        <w:rPr>
          <w:rFonts w:ascii="Times New Roman" w:hAnsi="Times New Roman" w:cs="Times New Roman"/>
          <w:b/>
          <w:bCs/>
          <w:sz w:val="24"/>
          <w:szCs w:val="24"/>
        </w:rPr>
        <w:t xml:space="preserve">Figure 2. </w:t>
      </w:r>
      <w:r w:rsidRPr="00E22BC9">
        <w:rPr>
          <w:rFonts w:ascii="Times New Roman" w:hAnsi="Times New Roman" w:cs="Times New Roman"/>
          <w:bCs/>
          <w:sz w:val="24"/>
          <w:szCs w:val="24"/>
        </w:rPr>
        <w:t xml:space="preserve">ATC’s of physical </w:t>
      </w:r>
      <w:r>
        <w:rPr>
          <w:rFonts w:ascii="Times New Roman" w:hAnsi="Times New Roman" w:cs="Times New Roman"/>
          <w:bCs/>
          <w:sz w:val="24"/>
          <w:szCs w:val="24"/>
        </w:rPr>
        <w:t>activity</w:t>
      </w:r>
      <w:r w:rsidRPr="00E22BC9">
        <w:rPr>
          <w:rFonts w:ascii="Times New Roman" w:hAnsi="Times New Roman" w:cs="Times New Roman"/>
          <w:bCs/>
          <w:sz w:val="24"/>
          <w:szCs w:val="24"/>
        </w:rPr>
        <w:t xml:space="preserve"> on sub</w:t>
      </w:r>
      <w:r>
        <w:rPr>
          <w:rFonts w:ascii="Times New Roman" w:hAnsi="Times New Roman" w:cs="Times New Roman"/>
          <w:bCs/>
          <w:sz w:val="24"/>
          <w:szCs w:val="24"/>
        </w:rPr>
        <w:t>categories of the MHQ</w:t>
      </w:r>
      <w:r w:rsidRPr="00E22BC9">
        <w:rPr>
          <w:rFonts w:ascii="Times New Roman" w:hAnsi="Times New Roman" w:cs="Times New Roman"/>
          <w:bCs/>
          <w:sz w:val="24"/>
          <w:szCs w:val="24"/>
        </w:rPr>
        <w:t xml:space="preserve"> across age groups</w:t>
      </w:r>
      <w:commentRangeEnd w:id="88"/>
      <w:r w:rsidRPr="00060775">
        <w:rPr>
          <w:rStyle w:val="CommentReference"/>
        </w:rPr>
        <w:commentReference w:id="88"/>
      </w:r>
      <w:commentRangeEnd w:id="89"/>
      <w:commentRangeEnd w:id="90"/>
      <w:r>
        <w:rPr>
          <w:rFonts w:ascii="Times New Roman" w:hAnsi="Times New Roman" w:cs="Times New Roman"/>
          <w:bCs/>
          <w:sz w:val="24"/>
          <w:szCs w:val="24"/>
        </w:rPr>
        <w:t>. Error bars represent 95% CIs.</w:t>
      </w:r>
      <w:r>
        <w:rPr>
          <w:rStyle w:val="CommentReference"/>
        </w:rPr>
        <w:commentReference w:id="89"/>
      </w:r>
      <w:r w:rsidR="00E22BC9">
        <w:rPr>
          <w:rStyle w:val="CommentReference"/>
        </w:rPr>
        <w:commentReference w:id="90"/>
      </w:r>
    </w:p>
    <w:p w14:paraId="06E2235F" w14:textId="77777777" w:rsidR="00E907B7" w:rsidRDefault="00E907B7" w:rsidP="00F721EE">
      <w:pPr>
        <w:tabs>
          <w:tab w:val="left" w:pos="6936"/>
        </w:tabs>
        <w:spacing w:line="480" w:lineRule="auto"/>
        <w:rPr>
          <w:rFonts w:ascii="Times New Roman" w:hAnsi="Times New Roman" w:cs="Times New Roman"/>
          <w:b/>
          <w:bCs/>
          <w:sz w:val="24"/>
          <w:szCs w:val="24"/>
        </w:rPr>
      </w:pPr>
    </w:p>
    <w:p w14:paraId="53EC3D2A" w14:textId="28F3609B" w:rsidR="0076191F" w:rsidRDefault="0076191F" w:rsidP="00F721EE">
      <w:pPr>
        <w:tabs>
          <w:tab w:val="left" w:pos="6936"/>
        </w:tabs>
        <w:spacing w:line="480" w:lineRule="auto"/>
        <w:rPr>
          <w:rFonts w:ascii="Times New Roman" w:hAnsi="Times New Roman" w:cs="Times New Roman"/>
          <w:b/>
          <w:bCs/>
          <w:sz w:val="24"/>
          <w:szCs w:val="24"/>
        </w:rPr>
      </w:pPr>
    </w:p>
    <w:p w14:paraId="0BC567A0" w14:textId="77777777" w:rsidR="00DE4A30" w:rsidRDefault="00DE4A30">
      <w:pPr>
        <w:rPr>
          <w:ins w:id="91" w:author="Denver Brown" w:date="2023-04-14T08:03:00Z"/>
          <w:rFonts w:ascii="Times New Roman" w:hAnsi="Times New Roman" w:cs="Times New Roman"/>
          <w:b/>
          <w:bCs/>
          <w:sz w:val="24"/>
          <w:szCs w:val="24"/>
        </w:rPr>
      </w:pPr>
      <w:ins w:id="92" w:author="Denver Brown" w:date="2023-04-14T08:03:00Z">
        <w:r>
          <w:rPr>
            <w:rFonts w:ascii="Times New Roman" w:hAnsi="Times New Roman" w:cs="Times New Roman"/>
            <w:b/>
            <w:bCs/>
            <w:sz w:val="24"/>
            <w:szCs w:val="24"/>
          </w:rPr>
          <w:br w:type="page"/>
        </w:r>
      </w:ins>
    </w:p>
    <w:p w14:paraId="0151B3C2" w14:textId="47877218" w:rsidR="0076191F" w:rsidRDefault="00471249" w:rsidP="00F721EE">
      <w:pPr>
        <w:tabs>
          <w:tab w:val="left" w:pos="6936"/>
        </w:tabs>
        <w:spacing w:line="480" w:lineRule="auto"/>
        <w:rPr>
          <w:rFonts w:ascii="Times New Roman" w:hAnsi="Times New Roman" w:cs="Times New Roman"/>
          <w:b/>
          <w:bCs/>
          <w:sz w:val="24"/>
          <w:szCs w:val="24"/>
        </w:rPr>
      </w:pPr>
      <w:r>
        <w:rPr>
          <w:noProof/>
        </w:rPr>
        <w:lastRenderedPageBreak/>
        <w:drawing>
          <wp:inline distT="0" distB="0" distL="0" distR="0" wp14:anchorId="7664F0D9" wp14:editId="361C88AC">
            <wp:extent cx="5943600" cy="327279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46CAD6C0" w14:textId="00650877" w:rsidR="00E907B7" w:rsidRDefault="00E907B7" w:rsidP="00E907B7">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3. </w:t>
      </w:r>
      <w:r w:rsidRPr="00E22BC9">
        <w:rPr>
          <w:rFonts w:ascii="Times New Roman" w:hAnsi="Times New Roman" w:cs="Times New Roman"/>
          <w:bCs/>
          <w:sz w:val="24"/>
          <w:szCs w:val="24"/>
        </w:rPr>
        <w:t>Marginal effects on MHQ by age for inactive and active groups</w:t>
      </w:r>
      <w:r w:rsidR="00DE4A30">
        <w:rPr>
          <w:rFonts w:ascii="Times New Roman" w:hAnsi="Times New Roman" w:cs="Times New Roman"/>
          <w:bCs/>
          <w:sz w:val="24"/>
          <w:szCs w:val="24"/>
        </w:rPr>
        <w:t xml:space="preserve"> with 95% CIs.</w:t>
      </w:r>
    </w:p>
    <w:p w14:paraId="3230E673" w14:textId="77777777" w:rsidR="00E907B7" w:rsidRDefault="00E907B7" w:rsidP="00F721EE">
      <w:pPr>
        <w:tabs>
          <w:tab w:val="left" w:pos="6936"/>
        </w:tabs>
        <w:spacing w:line="480" w:lineRule="auto"/>
        <w:rPr>
          <w:rFonts w:ascii="Times New Roman" w:hAnsi="Times New Roman" w:cs="Times New Roman"/>
          <w:b/>
          <w:bCs/>
          <w:sz w:val="24"/>
          <w:szCs w:val="24"/>
        </w:rPr>
      </w:pPr>
    </w:p>
    <w:p w14:paraId="7F154774" w14:textId="5074D310" w:rsidR="00DA3BC1" w:rsidRDefault="00DA3BC1" w:rsidP="00F721EE">
      <w:pPr>
        <w:tabs>
          <w:tab w:val="left" w:pos="6936"/>
        </w:tabs>
        <w:spacing w:line="480" w:lineRule="auto"/>
        <w:rPr>
          <w:rFonts w:ascii="Times New Roman" w:hAnsi="Times New Roman" w:cs="Times New Roman"/>
          <w:b/>
          <w:bCs/>
          <w:sz w:val="24"/>
          <w:szCs w:val="24"/>
        </w:rPr>
      </w:pPr>
      <w:r>
        <w:rPr>
          <w:noProof/>
        </w:rPr>
        <w:drawing>
          <wp:inline distT="0" distB="0" distL="0" distR="0" wp14:anchorId="141174F3" wp14:editId="3DAD2BAD">
            <wp:extent cx="5943600" cy="2743200"/>
            <wp:effectExtent l="0" t="0" r="0" b="0"/>
            <wp:docPr id="168202740"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740" name="Picture 1" descr="Graphical user interfac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3C5E28B" w14:textId="169DB00E" w:rsidR="00C41241" w:rsidRPr="00C57C70" w:rsidRDefault="00E907B7" w:rsidP="00E22BC9">
      <w:pPr>
        <w:rPr>
          <w:b/>
        </w:rPr>
      </w:pPr>
      <w:r w:rsidRPr="00E22BC9">
        <w:rPr>
          <w:rFonts w:ascii="Times New Roman" w:hAnsi="Times New Roman" w:cs="Times New Roman"/>
          <w:b/>
          <w:bCs/>
          <w:sz w:val="24"/>
          <w:szCs w:val="24"/>
        </w:rPr>
        <w:t xml:space="preserve">Figure 4. </w:t>
      </w:r>
      <w:r w:rsidRPr="00E22BC9">
        <w:rPr>
          <w:rFonts w:ascii="Times New Roman" w:hAnsi="Times New Roman" w:cs="Times New Roman"/>
          <w:bCs/>
          <w:sz w:val="24"/>
          <w:szCs w:val="24"/>
        </w:rPr>
        <w:t>Marginal effects on subcategories by age for inactive and active groups</w:t>
      </w:r>
      <w:r w:rsidR="00DE4A30" w:rsidRPr="00E22BC9">
        <w:rPr>
          <w:rFonts w:ascii="Times New Roman" w:hAnsi="Times New Roman" w:cs="Times New Roman"/>
          <w:bCs/>
          <w:sz w:val="24"/>
          <w:szCs w:val="24"/>
        </w:rPr>
        <w:t xml:space="preserve"> with 95% CIs</w:t>
      </w:r>
      <w:r w:rsidRPr="00E22BC9">
        <w:rPr>
          <w:rFonts w:ascii="Times New Roman" w:hAnsi="Times New Roman" w:cs="Times New Roman"/>
          <w:bCs/>
          <w:sz w:val="24"/>
          <w:szCs w:val="24"/>
        </w:rPr>
        <w:t>.</w:t>
      </w:r>
      <w:r w:rsidRPr="00E22BC9">
        <w:rPr>
          <w:rFonts w:ascii="Times New Roman" w:hAnsi="Times New Roman" w:cs="Times New Roman"/>
          <w:b/>
          <w:bCs/>
          <w:sz w:val="24"/>
          <w:szCs w:val="24"/>
        </w:rPr>
        <w:t xml:space="preserve"> </w:t>
      </w:r>
      <w:r w:rsidRPr="00E22BC9">
        <w:rPr>
          <w:rFonts w:ascii="Times New Roman" w:hAnsi="Times New Roman" w:cs="Times New Roman"/>
          <w:sz w:val="24"/>
          <w:szCs w:val="24"/>
        </w:rPr>
        <w:t>Levels of subcategory scores ranged from -100 to +200.</w:t>
      </w:r>
    </w:p>
    <w:sectPr w:rsidR="00C41241" w:rsidRPr="00C57C70" w:rsidSect="00C843F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4-18T15:13:00Z" w:initials="DB">
    <w:p w14:paraId="05AB399B" w14:textId="5A4D8A0C" w:rsidR="006A0E0F" w:rsidRDefault="006A0E0F">
      <w:pPr>
        <w:pStyle w:val="CommentText"/>
      </w:pPr>
      <w:r>
        <w:rPr>
          <w:rStyle w:val="CommentReference"/>
        </w:rPr>
        <w:annotationRef/>
      </w:r>
      <w:r>
        <w:t>Could we remove “common” and have this simply be mental disorder?</w:t>
      </w:r>
    </w:p>
  </w:comment>
  <w:comment w:id="1" w:author="Christopher Huong" w:date="2023-04-19T19:16:00Z" w:initials="CH">
    <w:p w14:paraId="3BDDA878" w14:textId="77777777" w:rsidR="00CA1790" w:rsidRDefault="00CA1790" w:rsidP="00483F92">
      <w:pPr>
        <w:pStyle w:val="CommentText"/>
      </w:pPr>
      <w:r>
        <w:rPr>
          <w:rStyle w:val="CommentReference"/>
        </w:rPr>
        <w:annotationRef/>
      </w:r>
      <w:r>
        <w:t>The statistic of 29% refers to the disorders listed I believe. The reference is:The global prevalence of common mental disorders: a systematic review and meta-analysis</w:t>
      </w:r>
    </w:p>
  </w:comment>
  <w:comment w:id="3" w:author="Denver Brown" w:date="2023-04-19T14:49:00Z" w:initials="DB">
    <w:p w14:paraId="2EB8D0A5" w14:textId="7A856BE8" w:rsidR="006A0E0F" w:rsidRDefault="006A0E0F">
      <w:pPr>
        <w:pStyle w:val="CommentText"/>
      </w:pPr>
      <w:r>
        <w:rPr>
          <w:rStyle w:val="CommentReference"/>
        </w:rPr>
        <w:annotationRef/>
      </w:r>
      <w:r>
        <w:t>This paragraph felt like it was missing a concluding statement to flow into the next</w:t>
      </w:r>
    </w:p>
  </w:comment>
  <w:comment w:id="4" w:author="Denver Brown" w:date="2023-04-18T15:23:00Z" w:initials="DB">
    <w:p w14:paraId="730F3A99" w14:textId="31B9B2A8" w:rsidR="006A0E0F" w:rsidRDefault="006A0E0F">
      <w:pPr>
        <w:pStyle w:val="CommentText"/>
      </w:pPr>
      <w:r>
        <w:rPr>
          <w:rStyle w:val="CommentReference"/>
        </w:rPr>
        <w:annotationRef/>
      </w:r>
      <w:r>
        <w:t>Report is used again later in the sentence so switching this</w:t>
      </w:r>
    </w:p>
  </w:comment>
  <w:comment w:id="5" w:author="Christopher Huong [2]" w:date="2023-02-15T21:50:00Z" w:initials="ch">
    <w:p w14:paraId="7BD26A00" w14:textId="7E60C746" w:rsidR="006A0E0F" w:rsidRDefault="006A0E0F">
      <w:pPr>
        <w:pStyle w:val="CommentText"/>
      </w:pPr>
      <w:r>
        <w:rPr>
          <w:rStyle w:val="CommentReference"/>
        </w:rPr>
        <w:annotationRef/>
      </w:r>
      <w:r>
        <w:t>Pretty sure at least some of these guidelines promote PA as adjunct to standard treatment</w:t>
      </w:r>
    </w:p>
  </w:comment>
  <w:comment w:id="6" w:author="Denver Brown [2]" w:date="2023-04-13T17:19:00Z" w:initials="DB">
    <w:p w14:paraId="2614A13B" w14:textId="77777777" w:rsidR="006A0E0F" w:rsidRDefault="006A0E0F" w:rsidP="00E907B7">
      <w:pPr>
        <w:pStyle w:val="CommentText"/>
      </w:pPr>
      <w:r>
        <w:rPr>
          <w:rStyle w:val="CommentReference"/>
        </w:rPr>
        <w:annotationRef/>
      </w:r>
      <w:r>
        <w:t>Correct. The NICE guidelines for instance</w:t>
      </w:r>
    </w:p>
  </w:comment>
  <w:comment w:id="9" w:author="Denver Brown" w:date="2023-04-19T15:28:00Z" w:initials="DB">
    <w:p w14:paraId="78820735" w14:textId="0FE252B5" w:rsidR="006A0E0F" w:rsidRDefault="006A0E0F">
      <w:pPr>
        <w:pStyle w:val="CommentText"/>
      </w:pPr>
      <w:r>
        <w:rPr>
          <w:rStyle w:val="CommentReference"/>
        </w:rPr>
        <w:annotationRef/>
      </w:r>
      <w:r>
        <w:t>Need to mention our age-based analyses</w:t>
      </w:r>
    </w:p>
  </w:comment>
  <w:comment w:id="12" w:author="Denver Brown" w:date="2023-02-07T12:27:00Z" w:initials="DB">
    <w:p w14:paraId="50284A16" w14:textId="037066DB" w:rsidR="006A0E0F" w:rsidRDefault="006A0E0F">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2]" w:date="2023-02-15T22:21:00Z" w:initials="ch">
    <w:p w14:paraId="4C0E3324" w14:textId="77777777" w:rsidR="006A0E0F" w:rsidRDefault="006A0E0F" w:rsidP="00E907B7">
      <w:pPr>
        <w:pStyle w:val="CommentText"/>
      </w:pPr>
      <w:r>
        <w:rPr>
          <w:rStyle w:val="CommentReference"/>
        </w:rPr>
        <w:annotationRef/>
      </w:r>
      <w:r>
        <w:t>Yes excluded arabic, which removed 2 rows</w:t>
      </w:r>
    </w:p>
  </w:comment>
  <w:comment w:id="14" w:author="Christopher Huong [2]" w:date="2023-02-15T22:22:00Z" w:initials="ch">
    <w:p w14:paraId="3D8376F3" w14:textId="77777777" w:rsidR="006A0E0F" w:rsidRDefault="006A0E0F" w:rsidP="00E907B7">
      <w:pPr>
        <w:pStyle w:val="CommentText"/>
      </w:pPr>
      <w:r>
        <w:rPr>
          <w:rStyle w:val="CommentReference"/>
        </w:rPr>
        <w:annotationRef/>
      </w:r>
      <w:r>
        <w:t>The only info I have on languages is from your previous methods section</w:t>
      </w:r>
    </w:p>
  </w:comment>
  <w:comment w:id="15" w:author="Christopher Huong [2]" w:date="2023-02-15T22:22:00Z" w:initials="ch">
    <w:p w14:paraId="1420B8E0" w14:textId="77777777" w:rsidR="006A0E0F" w:rsidRDefault="006A0E0F" w:rsidP="00E907B7">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6" w:author="Denver Brown [2]" w:date="2023-04-13T20:00:00Z" w:initials="DB">
    <w:p w14:paraId="220A3709" w14:textId="77777777" w:rsidR="006A0E0F" w:rsidRDefault="006A0E0F" w:rsidP="00E907B7">
      <w:pPr>
        <w:pStyle w:val="CommentText"/>
      </w:pPr>
      <w:r>
        <w:rPr>
          <w:rStyle w:val="CommentReference"/>
        </w:rPr>
        <w:annotationRef/>
      </w:r>
      <w:r>
        <w:t>I'm fine with what you have done below regarding info about the recruitment strategy</w:t>
      </w:r>
    </w:p>
  </w:comment>
  <w:comment w:id="24" w:author="Christopher Huong [2]" w:date="2023-04-04T07:05:00Z" w:initials="ch">
    <w:p w14:paraId="4C630507" w14:textId="71D1A27D" w:rsidR="006A0E0F" w:rsidRDefault="006A0E0F" w:rsidP="00E907B7">
      <w:pPr>
        <w:pStyle w:val="CommentText"/>
      </w:pPr>
      <w:r>
        <w:rPr>
          <w:rStyle w:val="CommentReference"/>
        </w:rPr>
        <w:annotationRef/>
      </w:r>
      <w:r>
        <w:t>Create box with descriptions of 6 subdomains from original Newson paper</w:t>
      </w:r>
    </w:p>
  </w:comment>
  <w:comment w:id="25" w:author="Christopher Huong [2]" w:date="2023-04-04T07:05:00Z" w:initials="ch">
    <w:p w14:paraId="585CD5A0" w14:textId="77777777" w:rsidR="006A0E0F" w:rsidRDefault="006A0E0F" w:rsidP="00E907B7">
      <w:pPr>
        <w:pStyle w:val="CommentText"/>
      </w:pPr>
      <w:r>
        <w:rPr>
          <w:rStyle w:val="CommentReference"/>
        </w:rPr>
        <w:annotationRef/>
      </w:r>
      <w:r>
        <w:t>Not sure how</w:t>
      </w:r>
    </w:p>
  </w:comment>
  <w:comment w:id="26" w:author="Denver Brown [2]" w:date="2023-04-13T20:03:00Z" w:initials="DB">
    <w:p w14:paraId="6AC123D2" w14:textId="77777777" w:rsidR="006A0E0F" w:rsidRDefault="006A0E0F" w:rsidP="00E907B7">
      <w:pPr>
        <w:pStyle w:val="CommentText"/>
      </w:pPr>
      <w:r>
        <w:rPr>
          <w:rStyle w:val="CommentReference"/>
        </w:rPr>
        <w:annotationRef/>
      </w:r>
      <w:r>
        <w:t>Perhaps put these in a table? See Example</w:t>
      </w:r>
    </w:p>
  </w:comment>
  <w:comment w:id="28" w:author="Christopher Huong" w:date="2023-04-18T07:09:00Z" w:initials="CH">
    <w:p w14:paraId="6B1F5DCE" w14:textId="77777777" w:rsidR="006A0E0F" w:rsidRDefault="006A0E0F" w:rsidP="009C74C9">
      <w:pPr>
        <w:pStyle w:val="CommentText"/>
      </w:pPr>
      <w:r>
        <w:rPr>
          <w:rStyle w:val="CommentReference"/>
        </w:rPr>
        <w:annotationRef/>
      </w:r>
      <w:r>
        <w:t>Does this table have to be put at the bottom of the manuscript?</w:t>
      </w:r>
    </w:p>
  </w:comment>
  <w:comment w:id="29" w:author="Denver Brown" w:date="2023-04-19T15:06:00Z" w:initials="DB">
    <w:p w14:paraId="0C5257EB" w14:textId="25CE8975" w:rsidR="006A0E0F" w:rsidRDefault="006A0E0F">
      <w:pPr>
        <w:pStyle w:val="CommentText"/>
      </w:pPr>
      <w:r>
        <w:rPr>
          <w:rStyle w:val="CommentReference"/>
        </w:rPr>
        <w:annotationRef/>
      </w:r>
      <w:r>
        <w:t>Yes, or it goes in an independent file for upload. You’ll need to format the table for APA guidelines (if I remember correct that ABM uses APA guidelines). You’ll see the instructions when it comes time to upload the docs</w:t>
      </w:r>
    </w:p>
  </w:comment>
  <w:comment w:id="36" w:author="Denver Brown [2]" w:date="2023-04-13T20:37:00Z" w:initials="DB">
    <w:p w14:paraId="654C2E4D" w14:textId="77777777" w:rsidR="006A0E0F" w:rsidRDefault="006A0E0F" w:rsidP="00E907B7">
      <w:pPr>
        <w:pStyle w:val="CommentText"/>
      </w:pPr>
      <w:r>
        <w:rPr>
          <w:rStyle w:val="CommentReference"/>
        </w:rPr>
        <w:annotationRef/>
      </w:r>
      <w:r>
        <w:t>Using the cobalt package? Worth making reference to if so</w:t>
      </w:r>
    </w:p>
  </w:comment>
  <w:comment w:id="37" w:author="Christopher Huong" w:date="2023-04-18T07:03:00Z" w:initials="CH">
    <w:p w14:paraId="7AA50A87" w14:textId="77777777" w:rsidR="006A0E0F" w:rsidRDefault="006A0E0F" w:rsidP="009C74C9">
      <w:pPr>
        <w:pStyle w:val="CommentText"/>
      </w:pPr>
      <w:r>
        <w:rPr>
          <w:rStyle w:val="CommentReference"/>
        </w:rPr>
        <w:annotationRef/>
      </w:r>
      <w:r>
        <w:t>Mentioned in supplementary. Is that ok?</w:t>
      </w:r>
    </w:p>
  </w:comment>
  <w:comment w:id="38" w:author="Denver Brown" w:date="2023-04-19T15:15:00Z" w:initials="DB">
    <w:p w14:paraId="719DF4B0" w14:textId="1C11D00B" w:rsidR="006A0E0F" w:rsidRDefault="006A0E0F">
      <w:pPr>
        <w:pStyle w:val="CommentText"/>
      </w:pPr>
      <w:r>
        <w:rPr>
          <w:rStyle w:val="CommentReference"/>
        </w:rPr>
        <w:annotationRef/>
      </w:r>
      <w:r>
        <w:t>Yep, this works</w:t>
      </w:r>
    </w:p>
  </w:comment>
  <w:comment w:id="40" w:author="Denver Brown [2]" w:date="2023-04-13T20:38:00Z" w:initials="DB">
    <w:p w14:paraId="23099163" w14:textId="17DB1C53" w:rsidR="006A0E0F" w:rsidRDefault="006A0E0F" w:rsidP="00E907B7">
      <w:pPr>
        <w:pStyle w:val="CommentText"/>
      </w:pPr>
      <w:r>
        <w:rPr>
          <w:rStyle w:val="CommentReference"/>
        </w:rPr>
        <w:annotationRef/>
      </w:r>
      <w:r>
        <w:t>I thought it was Mind-Body Connection?</w:t>
      </w:r>
    </w:p>
  </w:comment>
  <w:comment w:id="41" w:author="Christopher Huong" w:date="2023-04-18T07:04:00Z" w:initials="CH">
    <w:p w14:paraId="68A4E76E" w14:textId="77777777" w:rsidR="006A0E0F" w:rsidRDefault="006A0E0F" w:rsidP="009C74C9">
      <w:pPr>
        <w:pStyle w:val="CommentText"/>
      </w:pPr>
      <w:r>
        <w:rPr>
          <w:rStyle w:val="CommentReference"/>
        </w:rPr>
        <w:annotationRef/>
      </w:r>
      <w:r>
        <w:t>Yes, corrected</w:t>
      </w:r>
    </w:p>
  </w:comment>
  <w:comment w:id="46" w:author="Denver Brown" w:date="2023-04-14T08:08:00Z" w:initials="DB">
    <w:p w14:paraId="1353BF9B" w14:textId="4E28D782" w:rsidR="006A0E0F" w:rsidRDefault="006A0E0F">
      <w:pPr>
        <w:pStyle w:val="CommentText"/>
      </w:pPr>
      <w:r>
        <w:rPr>
          <w:rStyle w:val="CommentReference"/>
        </w:rPr>
        <w:annotationRef/>
      </w:r>
      <w:r>
        <w:t>Given that you calculated ATCs, would it be appropriate to refer to the untreated (inactive) group here?</w:t>
      </w:r>
    </w:p>
  </w:comment>
  <w:comment w:id="47" w:author="Christopher Huong" w:date="2023-04-18T07:17:00Z" w:initials="CH">
    <w:p w14:paraId="3C451FC0" w14:textId="77777777" w:rsidR="006A0E0F" w:rsidRDefault="006A0E0F">
      <w:pPr>
        <w:pStyle w:val="CommentText"/>
      </w:pPr>
      <w:r>
        <w:rPr>
          <w:rStyle w:val="CommentReference"/>
        </w:rPr>
        <w:annotationRef/>
      </w:r>
      <w:r>
        <w:t>Effective sample sizes</w:t>
      </w:r>
    </w:p>
    <w:p w14:paraId="42DFE463" w14:textId="77777777" w:rsidR="006A0E0F" w:rsidRDefault="006A0E0F">
      <w:pPr>
        <w:pStyle w:val="CommentText"/>
      </w:pPr>
      <w:r>
        <w:t xml:space="preserve">                Control  Treated</w:t>
      </w:r>
    </w:p>
    <w:p w14:paraId="2249896D" w14:textId="77777777" w:rsidR="006A0E0F" w:rsidRDefault="006A0E0F">
      <w:pPr>
        <w:pStyle w:val="CommentText"/>
      </w:pPr>
      <w:r>
        <w:t xml:space="preserve">Unadjusted  135525 206431. </w:t>
      </w:r>
    </w:p>
    <w:p w14:paraId="391348FD" w14:textId="77777777" w:rsidR="006A0E0F" w:rsidRDefault="006A0E0F" w:rsidP="009C74C9">
      <w:pPr>
        <w:pStyle w:val="CommentText"/>
      </w:pPr>
      <w:r>
        <w:t>Adjusted    135525 140633.8</w:t>
      </w:r>
    </w:p>
  </w:comment>
  <w:comment w:id="48" w:author="Christopher Huong" w:date="2023-04-18T07:17:00Z" w:initials="CH">
    <w:p w14:paraId="31A1F462" w14:textId="77777777" w:rsidR="006A0E0F" w:rsidRDefault="006A0E0F" w:rsidP="009C74C9">
      <w:pPr>
        <w:pStyle w:val="CommentText"/>
      </w:pPr>
      <w:r>
        <w:rPr>
          <w:rStyle w:val="CommentReference"/>
        </w:rPr>
        <w:annotationRef/>
      </w:r>
      <w:r>
        <w:t>^ output from bal.tab()</w:t>
      </w:r>
    </w:p>
  </w:comment>
  <w:comment w:id="49" w:author="Christopher Huong" w:date="2023-04-18T07:17:00Z" w:initials="CH">
    <w:p w14:paraId="489B2982" w14:textId="77777777" w:rsidR="006A0E0F" w:rsidRDefault="006A0E0F" w:rsidP="009C74C9">
      <w:pPr>
        <w:pStyle w:val="CommentText"/>
      </w:pPr>
      <w:r>
        <w:rPr>
          <w:rStyle w:val="CommentReference"/>
        </w:rPr>
        <w:annotationRef/>
      </w:r>
      <w:r>
        <w:t>"when the estimand is the ATC, the returned propensity score is the probability of being in the control (i.e., non-focal) group."</w:t>
      </w:r>
    </w:p>
  </w:comment>
  <w:comment w:id="50" w:author="Denver Brown" w:date="2023-04-19T15:19:00Z" w:initials="DB">
    <w:p w14:paraId="0F4CA408" w14:textId="66AAE713" w:rsidR="006A0E0F" w:rsidRDefault="006A0E0F">
      <w:pPr>
        <w:pStyle w:val="CommentText"/>
      </w:pPr>
      <w:r>
        <w:rPr>
          <w:rStyle w:val="CommentReference"/>
        </w:rPr>
        <w:annotationRef/>
      </w:r>
      <w:r>
        <w:t>Thanks for clarifying</w:t>
      </w:r>
    </w:p>
  </w:comment>
  <w:comment w:id="51" w:author="Denver Brown" w:date="2023-04-14T08:09:00Z" w:initials="DB">
    <w:p w14:paraId="22AAB7F5" w14:textId="0B7AF0B8" w:rsidR="006A0E0F" w:rsidRDefault="006A0E0F">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52" w:author="Christopher Huong" w:date="2023-04-18T07:39:00Z" w:initials="CH">
    <w:p w14:paraId="00FCBD46" w14:textId="77777777" w:rsidR="006A0E0F" w:rsidRDefault="006A0E0F" w:rsidP="009C74C9">
      <w:pPr>
        <w:pStyle w:val="CommentText"/>
      </w:pPr>
      <w:r>
        <w:rPr>
          <w:rStyle w:val="CommentReference"/>
        </w:rPr>
        <w:annotationRef/>
      </w:r>
      <w:r>
        <w:t>Added description and citation</w:t>
      </w:r>
    </w:p>
  </w:comment>
  <w:comment w:id="54" w:author="Denver Brown" w:date="2023-04-14T08:27:00Z" w:initials="DB">
    <w:p w14:paraId="1C26F787" w14:textId="3331B19E" w:rsidR="006A0E0F" w:rsidRDefault="006A0E0F">
      <w:pPr>
        <w:pStyle w:val="CommentText"/>
      </w:pPr>
      <w:r>
        <w:rPr>
          <w:rStyle w:val="CommentReference"/>
        </w:rPr>
        <w:annotationRef/>
      </w:r>
      <w:r>
        <w:t>We can remove Table 2 as you have all the information (side from the SEs) in here.</w:t>
      </w:r>
    </w:p>
    <w:p w14:paraId="00120726" w14:textId="77777777" w:rsidR="006A0E0F" w:rsidRDefault="006A0E0F">
      <w:pPr>
        <w:pStyle w:val="CommentText"/>
      </w:pPr>
    </w:p>
    <w:p w14:paraId="126EDAEB" w14:textId="59B5FCF5" w:rsidR="006A0E0F" w:rsidRDefault="006A0E0F">
      <w:pPr>
        <w:pStyle w:val="CommentText"/>
      </w:pPr>
      <w:r>
        <w:t>Always be sure when you have a Table that you refer to it in the text.</w:t>
      </w:r>
    </w:p>
  </w:comment>
  <w:comment w:id="55" w:author="Christopher Huong" w:date="2023-04-18T07:52:00Z" w:initials="CH">
    <w:p w14:paraId="09953FF6" w14:textId="77777777" w:rsidR="006A0E0F" w:rsidRDefault="006A0E0F" w:rsidP="009C74C9">
      <w:pPr>
        <w:pStyle w:val="CommentText"/>
      </w:pPr>
      <w:r>
        <w:rPr>
          <w:rStyle w:val="CommentReference"/>
        </w:rPr>
        <w:annotationRef/>
      </w:r>
      <w:r>
        <w:t>Done</w:t>
      </w:r>
    </w:p>
  </w:comment>
  <w:comment w:id="56" w:author="Denver Brown" w:date="2023-04-14T08:18:00Z" w:initials="DB">
    <w:p w14:paraId="3D91F3E8" w14:textId="0D41348C" w:rsidR="006A0E0F" w:rsidRDefault="006A0E0F">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57" w:author="Christopher Huong" w:date="2023-04-18T07:54:00Z" w:initials="CH">
    <w:p w14:paraId="6759C6D5" w14:textId="77777777" w:rsidR="006A0E0F" w:rsidRDefault="006A0E0F" w:rsidP="009C74C9">
      <w:pPr>
        <w:pStyle w:val="CommentText"/>
      </w:pPr>
      <w:r>
        <w:rPr>
          <w:rStyle w:val="CommentReference"/>
        </w:rPr>
        <w:annotationRef/>
      </w:r>
      <w:r>
        <w:t>Got it, thank you</w:t>
      </w:r>
    </w:p>
  </w:comment>
  <w:comment w:id="60" w:author="Denver Brown" w:date="2023-04-14T09:01:00Z" w:initials="DB">
    <w:p w14:paraId="212BD184" w14:textId="3D29F88C" w:rsidR="006A0E0F" w:rsidRDefault="006A0E0F">
      <w:pPr>
        <w:pStyle w:val="CommentText"/>
      </w:pPr>
      <w:r>
        <w:rPr>
          <w:rStyle w:val="CommentReference"/>
        </w:rPr>
        <w:annotationRef/>
      </w:r>
      <w:r>
        <w:t>I think this helps tie this paragraph together and link back to our introduction regarding the detriments of poor mental health on society.</w:t>
      </w:r>
    </w:p>
  </w:comment>
  <w:comment w:id="61" w:author="Denver Brown" w:date="2023-04-14T09:14:00Z" w:initials="DB">
    <w:p w14:paraId="23020C19" w14:textId="77777777" w:rsidR="006A0E0F" w:rsidRDefault="006A0E0F">
      <w:pPr>
        <w:pStyle w:val="CommentText"/>
      </w:pPr>
      <w:r>
        <w:rPr>
          <w:rStyle w:val="CommentReference"/>
        </w:rPr>
        <w:annotationRef/>
      </w:r>
      <w:r>
        <w:t xml:space="preserve">Add examples of social self items/aspects here. </w:t>
      </w:r>
    </w:p>
    <w:p w14:paraId="4E7752E9" w14:textId="77777777" w:rsidR="006A0E0F" w:rsidRDefault="006A0E0F">
      <w:pPr>
        <w:pStyle w:val="CommentText"/>
      </w:pPr>
    </w:p>
    <w:p w14:paraId="6975CCA5" w14:textId="55A9C7F6" w:rsidR="006A0E0F" w:rsidRDefault="006A0E0F">
      <w:pPr>
        <w:pStyle w:val="CommentText"/>
      </w:pPr>
      <w:r>
        <w:t>It is somewhat surprising given that physi</w:t>
      </w:r>
    </w:p>
  </w:comment>
  <w:comment w:id="62" w:author="Christopher Huong" w:date="2023-04-18T13:09:00Z" w:initials="CH">
    <w:p w14:paraId="6226455A" w14:textId="77777777" w:rsidR="006A0E0F" w:rsidRDefault="006A0E0F" w:rsidP="009C74C9">
      <w:pPr>
        <w:pStyle w:val="CommentText"/>
      </w:pPr>
      <w:r>
        <w:rPr>
          <w:rStyle w:val="CommentReference"/>
        </w:rPr>
        <w:annotationRef/>
      </w:r>
      <w:r>
        <w:t>I think the body image paper (on men) referenced here showed a lot of heterogeneity in the results which is why I consider it here. Maybe you have a better grasp of the literature as whole and can update this part. My search was nowhere near exhaustive</w:t>
      </w:r>
    </w:p>
  </w:comment>
  <w:comment w:id="64" w:author="Denver Brown" w:date="2023-04-19T15:33:00Z" w:initials="DB">
    <w:p w14:paraId="16F57025" w14:textId="29B9B1E7" w:rsidR="00865152" w:rsidRDefault="00865152">
      <w:pPr>
        <w:pStyle w:val="CommentText"/>
      </w:pPr>
      <w:r>
        <w:rPr>
          <w:rStyle w:val="CommentReference"/>
        </w:rPr>
        <w:annotationRef/>
      </w:r>
      <w:r>
        <w:t>There is a solid body of evidence connecting PA to body image. It may be that the communication/relationship aspects of this domain are washing out those effects so I’ve switched body image for communication skills</w:t>
      </w:r>
    </w:p>
  </w:comment>
  <w:comment w:id="65" w:author="Christopher Huong" w:date="2023-04-19T19:33:00Z" w:initials="CH">
    <w:p w14:paraId="65BA2398" w14:textId="77777777" w:rsidR="00166F14" w:rsidRDefault="00166F14" w:rsidP="006C2ACC">
      <w:pPr>
        <w:pStyle w:val="CommentText"/>
      </w:pPr>
      <w:r>
        <w:rPr>
          <w:rStyle w:val="CommentReference"/>
        </w:rPr>
        <w:annotationRef/>
      </w:r>
      <w:r>
        <w:t>I've removed the empathy paper citation. The 3 citations here are now on loneliness and empathy</w:t>
      </w:r>
    </w:p>
  </w:comment>
  <w:comment w:id="66" w:author="Denver Brown" w:date="2023-04-14T09:23:00Z" w:initials="DB">
    <w:p w14:paraId="6AFAD6DB" w14:textId="12DCF514" w:rsidR="006A0E0F" w:rsidRDefault="006A0E0F">
      <w:pPr>
        <w:pStyle w:val="CommentText"/>
      </w:pPr>
      <w:r>
        <w:rPr>
          <w:rStyle w:val="CommentReference"/>
        </w:rPr>
        <w:annotationRef/>
      </w:r>
      <w:r>
        <w:t xml:space="preserve">This will help to flow from the previous paragraph, while also highlighting how it addresses knowledge gaps </w:t>
      </w:r>
    </w:p>
  </w:comment>
  <w:comment w:id="69" w:author="Denver Brown" w:date="2023-04-19T15:41:00Z" w:initials="DB">
    <w:p w14:paraId="687A14E0" w14:textId="77777777" w:rsidR="00865152" w:rsidRDefault="00865152">
      <w:pPr>
        <w:pStyle w:val="CommentText"/>
      </w:pPr>
      <w:r>
        <w:rPr>
          <w:rStyle w:val="CommentReference"/>
        </w:rPr>
        <w:annotationRef/>
      </w:r>
      <w:r>
        <w:t>Would it make more sense to say “across the lifespan” here given that you say “differentially indicative”?</w:t>
      </w:r>
      <w:r w:rsidR="00E64D22">
        <w:t xml:space="preserve"> The “given the bi…” component could potentially be removed, I’m not sure whether it adds something at this point now. You decide if it was helpful for not</w:t>
      </w:r>
    </w:p>
    <w:p w14:paraId="3E085C2F" w14:textId="69D34139" w:rsidR="00E64D22" w:rsidRDefault="00E64D22">
      <w:pPr>
        <w:pStyle w:val="CommentText"/>
      </w:pPr>
    </w:p>
  </w:comment>
  <w:comment w:id="70" w:author="Christopher Huong" w:date="2023-04-19T19:35:00Z" w:initials="CH">
    <w:p w14:paraId="12A367A2" w14:textId="77777777" w:rsidR="00E873C1" w:rsidRDefault="00E873C1" w:rsidP="0097511B">
      <w:pPr>
        <w:pStyle w:val="CommentText"/>
      </w:pPr>
      <w:r>
        <w:rPr>
          <w:rStyle w:val="CommentReference"/>
        </w:rPr>
        <w:annotationRef/>
      </w:r>
      <w:r>
        <w:t>Does this help clarify?</w:t>
      </w:r>
    </w:p>
  </w:comment>
  <w:comment w:id="71" w:author="Denver Brown" w:date="2023-04-14T09:36:00Z" w:initials="DB">
    <w:p w14:paraId="5E0A10BD" w14:textId="7C9E7B37" w:rsidR="006A0E0F" w:rsidRDefault="006A0E0F">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72" w:author="Christopher Huong" w:date="2023-04-18T13:23:00Z" w:initials="CH">
    <w:p w14:paraId="1C221977" w14:textId="77777777" w:rsidR="006A0E0F" w:rsidRDefault="006A0E0F" w:rsidP="009C74C9">
      <w:pPr>
        <w:pStyle w:val="CommentText"/>
      </w:pPr>
      <w:r>
        <w:rPr>
          <w:rStyle w:val="CommentReference"/>
        </w:rPr>
        <w:annotationRef/>
      </w:r>
      <w:r>
        <w:t>Referring to younger ages here. My line of thinking was that since the average PA is higher among younger age groups, low PA is further from the 'norm' for that age group, and thus may be more indicative of impairment as compared to being sedentary in older adults.</w:t>
      </w:r>
    </w:p>
  </w:comment>
  <w:comment w:id="78" w:author="Denver Brown" w:date="2023-04-14T11:34:00Z" w:initials="DB">
    <w:p w14:paraId="0A59A7B1" w14:textId="30AEECC4" w:rsidR="006A0E0F" w:rsidRDefault="006A0E0F">
      <w:pPr>
        <w:pStyle w:val="CommentText"/>
      </w:pPr>
      <w:r>
        <w:rPr>
          <w:rStyle w:val="CommentReference"/>
        </w:rPr>
        <w:annotationRef/>
      </w:r>
      <w:r>
        <w:t>By this do you mean a study that did not use the MHM sample?</w:t>
      </w:r>
    </w:p>
  </w:comment>
  <w:comment w:id="79" w:author="Christopher Huong" w:date="2023-04-18T14:47:00Z" w:initials="CH">
    <w:p w14:paraId="1E8DE15B" w14:textId="77777777" w:rsidR="006A0E0F" w:rsidRDefault="006A0E0F" w:rsidP="009C74C9">
      <w:pPr>
        <w:pStyle w:val="CommentText"/>
      </w:pPr>
      <w:r>
        <w:rPr>
          <w:rStyle w:val="CommentReference"/>
        </w:rPr>
        <w:annotationRef/>
      </w:r>
      <w:r>
        <w:t>Yes, I suppose. There has not been an out-of-sample validation study to my knowledge</w:t>
      </w:r>
    </w:p>
  </w:comment>
  <w:comment w:id="81" w:author="Denver Brown" w:date="2023-04-19T15:53:00Z" w:initials="DB">
    <w:p w14:paraId="0FBD6AA5" w14:textId="0AB58F44" w:rsidR="001E741B" w:rsidRDefault="001E741B">
      <w:pPr>
        <w:pStyle w:val="CommentText"/>
      </w:pPr>
      <w:r>
        <w:rPr>
          <w:rStyle w:val="CommentReference"/>
        </w:rPr>
        <w:annotationRef/>
      </w:r>
      <w:r>
        <w:t>Will need to clean up references – e.g., Capitalize first letter of all major words in journals</w:t>
      </w:r>
    </w:p>
  </w:comment>
  <w:comment w:id="82" w:author="Denver Brown" w:date="2023-04-19T15:52:00Z" w:initials="DB">
    <w:p w14:paraId="496BCA10" w14:textId="5B2A0A1C" w:rsidR="00E64D22" w:rsidRDefault="00E64D22">
      <w:pPr>
        <w:pStyle w:val="CommentText"/>
      </w:pPr>
      <w:r>
        <w:rPr>
          <w:rStyle w:val="CommentReference"/>
        </w:rPr>
        <w:annotationRef/>
      </w:r>
      <w:r>
        <w:t>Make sure tables/figures follow APA formatting</w:t>
      </w:r>
    </w:p>
  </w:comment>
  <w:comment w:id="83" w:author="Denver Brown" w:date="2023-04-14T07:54:00Z" w:initials="DB">
    <w:p w14:paraId="22693159" w14:textId="7595149B" w:rsidR="006A0E0F" w:rsidRDefault="006A0E0F">
      <w:pPr>
        <w:pStyle w:val="CommentText"/>
      </w:pPr>
      <w:r>
        <w:rPr>
          <w:rStyle w:val="CommentReference"/>
        </w:rPr>
        <w:annotationRef/>
      </w:r>
      <w:r>
        <w:t>Lower case n for subsamples, capitalized N for full sample</w:t>
      </w:r>
    </w:p>
  </w:comment>
  <w:comment w:id="86" w:author="Denver Brown" w:date="2023-04-19T15:54:00Z" w:initials="DB">
    <w:p w14:paraId="06126A57" w14:textId="410A85AF" w:rsidR="001E741B" w:rsidRDefault="001E741B">
      <w:pPr>
        <w:pStyle w:val="CommentText"/>
      </w:pPr>
      <w:r>
        <w:rPr>
          <w:rStyle w:val="CommentReference"/>
        </w:rPr>
        <w:annotationRef/>
      </w:r>
      <w:r>
        <w:t>Can these six be presented to the right of the overall MHQ figure with the overall MHQ figure being as tall as two of the subcategories? Same thing for Figures 3/4</w:t>
      </w:r>
    </w:p>
  </w:comment>
  <w:comment w:id="87" w:author="Christopher Huong" w:date="2023-04-19T19:39:00Z" w:initials="CH">
    <w:p w14:paraId="272CCEDC" w14:textId="77777777" w:rsidR="00E873C1" w:rsidRDefault="00E873C1" w:rsidP="00B05114">
      <w:pPr>
        <w:pStyle w:val="CommentText"/>
      </w:pPr>
      <w:r>
        <w:rPr>
          <w:rStyle w:val="CommentReference"/>
        </w:rPr>
        <w:annotationRef/>
      </w:r>
      <w:r>
        <w:t>I'll put that together.</w:t>
      </w:r>
    </w:p>
  </w:comment>
  <w:comment w:id="88" w:author="Christopher Huong [2]" w:date="2023-04-04T07:25:00Z" w:initials="ch">
    <w:p w14:paraId="5C9B3355" w14:textId="69DCACED" w:rsidR="006A0E0F" w:rsidRDefault="006A0E0F" w:rsidP="00E907B7">
      <w:pPr>
        <w:pStyle w:val="CommentText"/>
      </w:pPr>
      <w:r>
        <w:rPr>
          <w:rStyle w:val="CommentReference"/>
        </w:rPr>
        <w:annotationRef/>
      </w:r>
      <w:r>
        <w:t>There must be a better way to do this</w:t>
      </w:r>
    </w:p>
  </w:comment>
  <w:comment w:id="89" w:author="Denver Brown" w:date="2023-04-14T08:00:00Z" w:initials="DB">
    <w:p w14:paraId="6215B945" w14:textId="782EBE66" w:rsidR="006A0E0F" w:rsidRDefault="006A0E0F">
      <w:pPr>
        <w:pStyle w:val="CommentText"/>
      </w:pPr>
      <w:r>
        <w:rPr>
          <w:rStyle w:val="CommentReference"/>
        </w:rPr>
        <w:annotationRef/>
      </w:r>
      <w:r>
        <w:t>Not sure what you are referring to? Looks good IMO</w:t>
      </w:r>
    </w:p>
  </w:comment>
  <w:comment w:id="90" w:author="Christopher Huong" w:date="2023-04-18T15:00:00Z" w:initials="CH">
    <w:p w14:paraId="5E929A08" w14:textId="77777777" w:rsidR="006A0E0F" w:rsidRDefault="006A0E0F" w:rsidP="009C74C9">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B399B" w15:done="0"/>
  <w15:commentEx w15:paraId="3BDDA878" w15:paraIdParent="05AB399B" w15:done="0"/>
  <w15:commentEx w15:paraId="2EB8D0A5" w15:done="0"/>
  <w15:commentEx w15:paraId="730F3A99" w15:done="0"/>
  <w15:commentEx w15:paraId="7BD26A00" w15:done="1"/>
  <w15:commentEx w15:paraId="2614A13B" w15:paraIdParent="7BD26A00" w15:done="1"/>
  <w15:commentEx w15:paraId="78820735" w15:done="0"/>
  <w15:commentEx w15:paraId="50284A16" w15:done="1"/>
  <w15:commentEx w15:paraId="4C0E3324" w15:paraIdParent="50284A16" w15:done="1"/>
  <w15:commentEx w15:paraId="3D8376F3" w15:paraIdParent="50284A16" w15:done="1"/>
  <w15:commentEx w15:paraId="1420B8E0" w15:paraIdParent="50284A16" w15:done="1"/>
  <w15:commentEx w15:paraId="220A3709" w15:paraIdParent="50284A16" w15:done="1"/>
  <w15:commentEx w15:paraId="4C630507" w15:done="1"/>
  <w15:commentEx w15:paraId="585CD5A0" w15:paraIdParent="4C630507" w15:done="1"/>
  <w15:commentEx w15:paraId="6AC123D2" w15:paraIdParent="4C630507" w15:done="1"/>
  <w15:commentEx w15:paraId="6B1F5DCE" w15:done="0"/>
  <w15:commentEx w15:paraId="0C5257EB" w15:paraIdParent="6B1F5DCE" w15:done="0"/>
  <w15:commentEx w15:paraId="654C2E4D" w15:done="0"/>
  <w15:commentEx w15:paraId="7AA50A87" w15:paraIdParent="654C2E4D" w15:done="0"/>
  <w15:commentEx w15:paraId="719DF4B0" w15:paraIdParent="654C2E4D" w15:done="0"/>
  <w15:commentEx w15:paraId="23099163" w15:done="0"/>
  <w15:commentEx w15:paraId="68A4E76E" w15:paraIdParent="23099163" w15:done="0"/>
  <w15:commentEx w15:paraId="1353BF9B" w15:done="1"/>
  <w15:commentEx w15:paraId="391348FD" w15:paraIdParent="1353BF9B" w15:done="1"/>
  <w15:commentEx w15:paraId="31A1F462" w15:paraIdParent="1353BF9B" w15:done="1"/>
  <w15:commentEx w15:paraId="489B2982" w15:paraIdParent="1353BF9B" w15:done="1"/>
  <w15:commentEx w15:paraId="0F4CA408" w15:paraIdParent="1353BF9B" w15:done="1"/>
  <w15:commentEx w15:paraId="22AAB7F5" w15:done="1"/>
  <w15:commentEx w15:paraId="00FCBD46" w15:paraIdParent="22AAB7F5" w15:done="1"/>
  <w15:commentEx w15:paraId="126EDAEB" w15:done="1"/>
  <w15:commentEx w15:paraId="09953FF6" w15:paraIdParent="126EDAEB" w15:done="1"/>
  <w15:commentEx w15:paraId="3D91F3E8" w15:done="1"/>
  <w15:commentEx w15:paraId="6759C6D5" w15:paraIdParent="3D91F3E8" w15:done="1"/>
  <w15:commentEx w15:paraId="212BD184" w15:done="1"/>
  <w15:commentEx w15:paraId="6975CCA5" w15:done="1"/>
  <w15:commentEx w15:paraId="6226455A" w15:paraIdParent="6975CCA5" w15:done="1"/>
  <w15:commentEx w15:paraId="16F57025" w15:done="0"/>
  <w15:commentEx w15:paraId="65BA2398" w15:paraIdParent="16F57025" w15:done="0"/>
  <w15:commentEx w15:paraId="6AFAD6DB" w15:done="1"/>
  <w15:commentEx w15:paraId="3E085C2F" w15:done="0"/>
  <w15:commentEx w15:paraId="12A367A2" w15:paraIdParent="3E085C2F" w15:done="0"/>
  <w15:commentEx w15:paraId="5E0A10BD" w15:done="0"/>
  <w15:commentEx w15:paraId="1C221977" w15:paraIdParent="5E0A10BD" w15:done="0"/>
  <w15:commentEx w15:paraId="0A59A7B1" w15:done="0"/>
  <w15:commentEx w15:paraId="1E8DE15B" w15:paraIdParent="0A59A7B1" w15:done="0"/>
  <w15:commentEx w15:paraId="0FBD6AA5" w15:done="0"/>
  <w15:commentEx w15:paraId="496BCA10" w15:done="0"/>
  <w15:commentEx w15:paraId="22693159" w15:done="1"/>
  <w15:commentEx w15:paraId="06126A57" w15:done="0"/>
  <w15:commentEx w15:paraId="272CCEDC" w15:paraIdParent="06126A57" w15:done="0"/>
  <w15:commentEx w15:paraId="5C9B3355" w15:done="1"/>
  <w15:commentEx w15:paraId="6215B945" w15:paraIdParent="5C9B3355" w15:done="1"/>
  <w15:commentEx w15:paraId="5E929A08" w15:paraIdParent="5C9B335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BC74" w16cex:dateUtc="2023-04-20T00:16:00Z"/>
  <w16cex:commentExtensible w16cex:durableId="2797D223" w16cex:dateUtc="2023-02-16T03:50:00Z"/>
  <w16cex:commentExtensible w16cex:durableId="27E2B83A" w16cex:dateUtc="2023-04-13T22:19:00Z"/>
  <w16cex:commentExtensible w16cex:durableId="2797D96C" w16cex:dateUtc="2023-02-16T04:21:00Z"/>
  <w16cex:commentExtensible w16cex:durableId="2797D9B9" w16cex:dateUtc="2023-02-16T04:22:00Z"/>
  <w16cex:commentExtensible w16cex:durableId="2797D9BD" w16cex:dateUtc="2023-02-16T04:22:00Z"/>
  <w16cex:commentExtensible w16cex:durableId="27E2DDE7" w16cex:dateUtc="2023-04-14T01:00:00Z"/>
  <w16cex:commentExtensible w16cex:durableId="27D64AAE" w16cex:dateUtc="2023-04-04T12:05:00Z"/>
  <w16cex:commentExtensible w16cex:durableId="27D64AB8" w16cex:dateUtc="2023-04-04T12:05:00Z"/>
  <w16cex:commentExtensible w16cex:durableId="27E2DEA2" w16cex:dateUtc="2023-04-14T01:03:00Z"/>
  <w16cex:commentExtensible w16cex:durableId="27E8C0C3" w16cex:dateUtc="2023-04-18T12:09:00Z"/>
  <w16cex:commentExtensible w16cex:durableId="27E2E693" w16cex:dateUtc="2023-04-14T01:37:00Z"/>
  <w16cex:commentExtensible w16cex:durableId="27E8BF4E" w16cex:dateUtc="2023-04-18T12:03:00Z"/>
  <w16cex:commentExtensible w16cex:durableId="27E2E6BF" w16cex:dateUtc="2023-04-14T01:38:00Z"/>
  <w16cex:commentExtensible w16cex:durableId="27E8BF7F" w16cex:dateUtc="2023-04-18T12:04: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91504" w16cex:dateUtc="2023-04-18T18:09:00Z"/>
  <w16cex:commentExtensible w16cex:durableId="27EAC07F" w16cex:dateUtc="2023-04-20T00:33:00Z"/>
  <w16cex:commentExtensible w16cex:durableId="27EAC11D" w16cex:dateUtc="2023-04-20T00:35:00Z"/>
  <w16cex:commentExtensible w16cex:durableId="27E91856" w16cex:dateUtc="2023-04-18T18:23:00Z"/>
  <w16cex:commentExtensible w16cex:durableId="27E92C08" w16cex:dateUtc="2023-04-18T19:47:00Z"/>
  <w16cex:commentExtensible w16cex:durableId="27EAC1E1" w16cex:dateUtc="2023-04-20T00:39:00Z"/>
  <w16cex:commentExtensible w16cex:durableId="27E92EFC" w16cex:dateUtc="2023-04-18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B399B" w16cid:durableId="27E931FC"/>
  <w16cid:commentId w16cid:paraId="3BDDA878" w16cid:durableId="27EABC74"/>
  <w16cid:commentId w16cid:paraId="2EB8D0A5" w16cid:durableId="27EA7E09"/>
  <w16cid:commentId w16cid:paraId="730F3A99" w16cid:durableId="27E93488"/>
  <w16cid:commentId w16cid:paraId="7BD26A00" w16cid:durableId="2797D223"/>
  <w16cid:commentId w16cid:paraId="2614A13B" w16cid:durableId="27E2B83A"/>
  <w16cid:commentId w16cid:paraId="78820735" w16cid:durableId="27EA8705"/>
  <w16cid:commentId w16cid:paraId="50284A16" w16cid:durableId="278CC233"/>
  <w16cid:commentId w16cid:paraId="4C0E3324" w16cid:durableId="2797D96C"/>
  <w16cid:commentId w16cid:paraId="3D8376F3" w16cid:durableId="2797D9B9"/>
  <w16cid:commentId w16cid:paraId="1420B8E0" w16cid:durableId="2797D9BD"/>
  <w16cid:commentId w16cid:paraId="220A3709" w16cid:durableId="27E2DDE7"/>
  <w16cid:commentId w16cid:paraId="4C630507" w16cid:durableId="27D64AAE"/>
  <w16cid:commentId w16cid:paraId="585CD5A0" w16cid:durableId="27D64AB8"/>
  <w16cid:commentId w16cid:paraId="6AC123D2" w16cid:durableId="27E2DEA2"/>
  <w16cid:commentId w16cid:paraId="6B1F5DCE" w16cid:durableId="27E8C0C3"/>
  <w16cid:commentId w16cid:paraId="0C5257EB" w16cid:durableId="27EA81FB"/>
  <w16cid:commentId w16cid:paraId="654C2E4D" w16cid:durableId="27E2E693"/>
  <w16cid:commentId w16cid:paraId="7AA50A87" w16cid:durableId="27E8BF4E"/>
  <w16cid:commentId w16cid:paraId="719DF4B0" w16cid:durableId="27EA83FD"/>
  <w16cid:commentId w16cid:paraId="23099163" w16cid:durableId="27E2E6BF"/>
  <w16cid:commentId w16cid:paraId="68A4E76E" w16cid:durableId="27E8BF7F"/>
  <w16cid:commentId w16cid:paraId="1353BF9B" w16cid:durableId="27E38895"/>
  <w16cid:commentId w16cid:paraId="391348FD" w16cid:durableId="27E8C27A"/>
  <w16cid:commentId w16cid:paraId="31A1F462" w16cid:durableId="27E8C28E"/>
  <w16cid:commentId w16cid:paraId="489B2982" w16cid:durableId="27E8C2A3"/>
  <w16cid:commentId w16cid:paraId="0F4CA408" w16cid:durableId="27EA84F3"/>
  <w16cid:commentId w16cid:paraId="22AAB7F5" w16cid:durableId="27E388B3"/>
  <w16cid:commentId w16cid:paraId="00FCBD46" w16cid:durableId="27E8C7B8"/>
  <w16cid:commentId w16cid:paraId="126EDAEB" w16cid:durableId="27E38CD9"/>
  <w16cid:commentId w16cid:paraId="09953FF6" w16cid:durableId="27E8CAAD"/>
  <w16cid:commentId w16cid:paraId="3D91F3E8" w16cid:durableId="27E38ADD"/>
  <w16cid:commentId w16cid:paraId="6759C6D5" w16cid:durableId="27E8CB43"/>
  <w16cid:commentId w16cid:paraId="212BD184" w16cid:durableId="27E394F9"/>
  <w16cid:commentId w16cid:paraId="6975CCA5" w16cid:durableId="27E39811"/>
  <w16cid:commentId w16cid:paraId="6226455A" w16cid:durableId="27E91504"/>
  <w16cid:commentId w16cid:paraId="16F57025" w16cid:durableId="27EA883A"/>
  <w16cid:commentId w16cid:paraId="65BA2398" w16cid:durableId="27EAC07F"/>
  <w16cid:commentId w16cid:paraId="6AFAD6DB" w16cid:durableId="27E399FD"/>
  <w16cid:commentId w16cid:paraId="3E085C2F" w16cid:durableId="27EA8A3F"/>
  <w16cid:commentId w16cid:paraId="12A367A2" w16cid:durableId="27EAC11D"/>
  <w16cid:commentId w16cid:paraId="5E0A10BD" w16cid:durableId="27E39D28"/>
  <w16cid:commentId w16cid:paraId="1C221977" w16cid:durableId="27E91856"/>
  <w16cid:commentId w16cid:paraId="0A59A7B1" w16cid:durableId="27E3B8A8"/>
  <w16cid:commentId w16cid:paraId="1E8DE15B" w16cid:durableId="27E92C08"/>
  <w16cid:commentId w16cid:paraId="0FBD6AA5" w16cid:durableId="27EA8CDE"/>
  <w16cid:commentId w16cid:paraId="496BCA10" w16cid:durableId="27EA8CC9"/>
  <w16cid:commentId w16cid:paraId="22693159" w16cid:durableId="27E3852C"/>
  <w16cid:commentId w16cid:paraId="06126A57" w16cid:durableId="27EA8D25"/>
  <w16cid:commentId w16cid:paraId="272CCEDC" w16cid:durableId="27EAC1E1"/>
  <w16cid:commentId w16cid:paraId="5C9B3355" w16cid:durableId="27E38647"/>
  <w16cid:commentId w16cid:paraId="6215B945" w16cid:durableId="27E386A9"/>
  <w16cid:commentId w16cid:paraId="5E929A08" w16cid:durableId="27E92E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19922293">
    <w:abstractNumId w:val="1"/>
  </w:num>
  <w:num w:numId="2" w16cid:durableId="1755321589">
    <w:abstractNumId w:val="2"/>
  </w:num>
  <w:num w:numId="3" w16cid:durableId="17257595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1-5-21-1922958001-1748050809-1695950106-1224754"/>
  </w15:person>
  <w15:person w15:author="Christopher Huong">
    <w15:presenceInfo w15:providerId="AD" w15:userId="S::christopher.huong@my.utsa.edu::e99aaf3a-44b8-4f14-8d34-6b95fd89c088"/>
  </w15:person>
  <w15:person w15:author="Christopher Huong [2]">
    <w15:presenceInfo w15:providerId="AD" w15:userId="S::christopher.huong@utsa.edu::20eee564-2dda-4196-9b97-83a3f0e0bd0e"/>
  </w15:person>
  <w15:person w15:author="Denver Brown [2]">
    <w15:presenceInfo w15:providerId="AD" w15:userId="S::denver.brown@utsa.edu::9acf3aa8-48d7-42c4-a809-28fc2109e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7&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item&gt;174&lt;/item&gt;&lt;item&gt;186&lt;/item&gt;&lt;item&gt;187&lt;/item&gt;&lt;item&gt;189&lt;/item&gt;&lt;item&gt;191&lt;/item&gt;&lt;item&gt;194&lt;/item&gt;&lt;item&gt;195&lt;/item&gt;&lt;item&gt;196&lt;/item&gt;&lt;item&gt;197&lt;/item&gt;&lt;/record-ids&gt;&lt;/item&gt;&lt;/Libraries&gt;"/>
  </w:docVars>
  <w:rsids>
    <w:rsidRoot w:val="000E750E"/>
    <w:rsid w:val="00000D82"/>
    <w:rsid w:val="00020CED"/>
    <w:rsid w:val="00021297"/>
    <w:rsid w:val="000244BA"/>
    <w:rsid w:val="0003573E"/>
    <w:rsid w:val="000411DA"/>
    <w:rsid w:val="000414AE"/>
    <w:rsid w:val="00046283"/>
    <w:rsid w:val="00050148"/>
    <w:rsid w:val="00055ADC"/>
    <w:rsid w:val="0006036D"/>
    <w:rsid w:val="00060775"/>
    <w:rsid w:val="00064BD7"/>
    <w:rsid w:val="00065819"/>
    <w:rsid w:val="0006789A"/>
    <w:rsid w:val="000709D0"/>
    <w:rsid w:val="00076A42"/>
    <w:rsid w:val="00076C6C"/>
    <w:rsid w:val="00083C8E"/>
    <w:rsid w:val="00091395"/>
    <w:rsid w:val="000932E6"/>
    <w:rsid w:val="00093325"/>
    <w:rsid w:val="000938A1"/>
    <w:rsid w:val="000A2DF6"/>
    <w:rsid w:val="000A5950"/>
    <w:rsid w:val="000B2383"/>
    <w:rsid w:val="000C15CF"/>
    <w:rsid w:val="000C4081"/>
    <w:rsid w:val="000D2AD1"/>
    <w:rsid w:val="000E2B50"/>
    <w:rsid w:val="000E750E"/>
    <w:rsid w:val="000F5D32"/>
    <w:rsid w:val="00106156"/>
    <w:rsid w:val="00107437"/>
    <w:rsid w:val="00110539"/>
    <w:rsid w:val="00120E25"/>
    <w:rsid w:val="00121A88"/>
    <w:rsid w:val="00122808"/>
    <w:rsid w:val="0013050B"/>
    <w:rsid w:val="00131192"/>
    <w:rsid w:val="00131359"/>
    <w:rsid w:val="00132355"/>
    <w:rsid w:val="001363BA"/>
    <w:rsid w:val="00141290"/>
    <w:rsid w:val="00152DF4"/>
    <w:rsid w:val="0015604F"/>
    <w:rsid w:val="00156533"/>
    <w:rsid w:val="001568C9"/>
    <w:rsid w:val="001640C4"/>
    <w:rsid w:val="00166F14"/>
    <w:rsid w:val="00171563"/>
    <w:rsid w:val="0017567C"/>
    <w:rsid w:val="00177061"/>
    <w:rsid w:val="00181106"/>
    <w:rsid w:val="00185CFE"/>
    <w:rsid w:val="001902B1"/>
    <w:rsid w:val="001921C7"/>
    <w:rsid w:val="001A4AA9"/>
    <w:rsid w:val="001A6190"/>
    <w:rsid w:val="001A73CF"/>
    <w:rsid w:val="001B3866"/>
    <w:rsid w:val="001B508B"/>
    <w:rsid w:val="001C1A1D"/>
    <w:rsid w:val="001C1F8B"/>
    <w:rsid w:val="001C34B7"/>
    <w:rsid w:val="001D1EEC"/>
    <w:rsid w:val="001D3CB4"/>
    <w:rsid w:val="001D5499"/>
    <w:rsid w:val="001D74C2"/>
    <w:rsid w:val="001E3EC7"/>
    <w:rsid w:val="001E741B"/>
    <w:rsid w:val="001F41B6"/>
    <w:rsid w:val="001F689C"/>
    <w:rsid w:val="00201635"/>
    <w:rsid w:val="00204412"/>
    <w:rsid w:val="002146E2"/>
    <w:rsid w:val="0021556C"/>
    <w:rsid w:val="00220D69"/>
    <w:rsid w:val="0022393E"/>
    <w:rsid w:val="00224F3E"/>
    <w:rsid w:val="00233B97"/>
    <w:rsid w:val="00244400"/>
    <w:rsid w:val="00262C02"/>
    <w:rsid w:val="002735DC"/>
    <w:rsid w:val="00277D25"/>
    <w:rsid w:val="00280BE1"/>
    <w:rsid w:val="002819A1"/>
    <w:rsid w:val="00286525"/>
    <w:rsid w:val="002914B5"/>
    <w:rsid w:val="0029428B"/>
    <w:rsid w:val="00297ADC"/>
    <w:rsid w:val="002A1385"/>
    <w:rsid w:val="002A1417"/>
    <w:rsid w:val="002A6F99"/>
    <w:rsid w:val="002B361C"/>
    <w:rsid w:val="002B6595"/>
    <w:rsid w:val="002B6E65"/>
    <w:rsid w:val="002C4D62"/>
    <w:rsid w:val="002D3639"/>
    <w:rsid w:val="002D4BFA"/>
    <w:rsid w:val="002E4E59"/>
    <w:rsid w:val="00306AC5"/>
    <w:rsid w:val="0031176D"/>
    <w:rsid w:val="00316EF3"/>
    <w:rsid w:val="0031730C"/>
    <w:rsid w:val="00317F72"/>
    <w:rsid w:val="0034290B"/>
    <w:rsid w:val="00343D29"/>
    <w:rsid w:val="00345D96"/>
    <w:rsid w:val="00347571"/>
    <w:rsid w:val="00352824"/>
    <w:rsid w:val="00353DC3"/>
    <w:rsid w:val="00354ECF"/>
    <w:rsid w:val="00354F08"/>
    <w:rsid w:val="00356B59"/>
    <w:rsid w:val="0036056A"/>
    <w:rsid w:val="00374208"/>
    <w:rsid w:val="003847B4"/>
    <w:rsid w:val="00393C84"/>
    <w:rsid w:val="0039631D"/>
    <w:rsid w:val="003A7FB5"/>
    <w:rsid w:val="003B0E66"/>
    <w:rsid w:val="003B4419"/>
    <w:rsid w:val="003B4DD9"/>
    <w:rsid w:val="003B7CE5"/>
    <w:rsid w:val="003C0078"/>
    <w:rsid w:val="003C0EAF"/>
    <w:rsid w:val="003C1253"/>
    <w:rsid w:val="003C2CF3"/>
    <w:rsid w:val="003D0AF0"/>
    <w:rsid w:val="003D31AD"/>
    <w:rsid w:val="003E68B2"/>
    <w:rsid w:val="003E7D8B"/>
    <w:rsid w:val="003F2CE5"/>
    <w:rsid w:val="003F3415"/>
    <w:rsid w:val="003F52CF"/>
    <w:rsid w:val="00401B9D"/>
    <w:rsid w:val="004038A3"/>
    <w:rsid w:val="0040436F"/>
    <w:rsid w:val="004043F1"/>
    <w:rsid w:val="0040576E"/>
    <w:rsid w:val="00420B33"/>
    <w:rsid w:val="00433639"/>
    <w:rsid w:val="00437151"/>
    <w:rsid w:val="004378B2"/>
    <w:rsid w:val="004414BC"/>
    <w:rsid w:val="004420E9"/>
    <w:rsid w:val="004425BA"/>
    <w:rsid w:val="00442DEB"/>
    <w:rsid w:val="0044417C"/>
    <w:rsid w:val="00447C8F"/>
    <w:rsid w:val="00452536"/>
    <w:rsid w:val="004538B6"/>
    <w:rsid w:val="00455C67"/>
    <w:rsid w:val="00461BB6"/>
    <w:rsid w:val="00471249"/>
    <w:rsid w:val="0047334C"/>
    <w:rsid w:val="004848C4"/>
    <w:rsid w:val="00485D6E"/>
    <w:rsid w:val="0048604D"/>
    <w:rsid w:val="00491022"/>
    <w:rsid w:val="0049163F"/>
    <w:rsid w:val="0049214C"/>
    <w:rsid w:val="00493854"/>
    <w:rsid w:val="00493E4D"/>
    <w:rsid w:val="00494E50"/>
    <w:rsid w:val="004A689F"/>
    <w:rsid w:val="004B20F4"/>
    <w:rsid w:val="004B62B7"/>
    <w:rsid w:val="004C0FB7"/>
    <w:rsid w:val="004C1458"/>
    <w:rsid w:val="004D2CF8"/>
    <w:rsid w:val="004D42FE"/>
    <w:rsid w:val="004D6298"/>
    <w:rsid w:val="004D6919"/>
    <w:rsid w:val="004E23FF"/>
    <w:rsid w:val="004E244E"/>
    <w:rsid w:val="004E63E8"/>
    <w:rsid w:val="004E6E0C"/>
    <w:rsid w:val="004E6F93"/>
    <w:rsid w:val="004E736A"/>
    <w:rsid w:val="004E7559"/>
    <w:rsid w:val="004E7BA4"/>
    <w:rsid w:val="004F1168"/>
    <w:rsid w:val="004F1596"/>
    <w:rsid w:val="004F37D7"/>
    <w:rsid w:val="004F47CF"/>
    <w:rsid w:val="004F6799"/>
    <w:rsid w:val="005072AE"/>
    <w:rsid w:val="005107AB"/>
    <w:rsid w:val="00514033"/>
    <w:rsid w:val="00520763"/>
    <w:rsid w:val="005351E4"/>
    <w:rsid w:val="0054132F"/>
    <w:rsid w:val="00541889"/>
    <w:rsid w:val="0054733E"/>
    <w:rsid w:val="00551A0B"/>
    <w:rsid w:val="00557257"/>
    <w:rsid w:val="00557374"/>
    <w:rsid w:val="00563442"/>
    <w:rsid w:val="00563C01"/>
    <w:rsid w:val="00564EEA"/>
    <w:rsid w:val="00570F1A"/>
    <w:rsid w:val="005712B3"/>
    <w:rsid w:val="0057234D"/>
    <w:rsid w:val="00575E5B"/>
    <w:rsid w:val="0057752B"/>
    <w:rsid w:val="00580235"/>
    <w:rsid w:val="005813BD"/>
    <w:rsid w:val="00582406"/>
    <w:rsid w:val="00584C19"/>
    <w:rsid w:val="00584FB9"/>
    <w:rsid w:val="00594BFE"/>
    <w:rsid w:val="00597D83"/>
    <w:rsid w:val="005B0F77"/>
    <w:rsid w:val="005B3C8B"/>
    <w:rsid w:val="005C0583"/>
    <w:rsid w:val="005C70FA"/>
    <w:rsid w:val="005E562C"/>
    <w:rsid w:val="005F136A"/>
    <w:rsid w:val="005F754A"/>
    <w:rsid w:val="005F7E9C"/>
    <w:rsid w:val="005F7FF2"/>
    <w:rsid w:val="0060389B"/>
    <w:rsid w:val="00603E49"/>
    <w:rsid w:val="00607CD2"/>
    <w:rsid w:val="00610A64"/>
    <w:rsid w:val="00611AB3"/>
    <w:rsid w:val="00611C21"/>
    <w:rsid w:val="006124FC"/>
    <w:rsid w:val="00623388"/>
    <w:rsid w:val="00624758"/>
    <w:rsid w:val="00624DFA"/>
    <w:rsid w:val="00626594"/>
    <w:rsid w:val="00631FCB"/>
    <w:rsid w:val="00633019"/>
    <w:rsid w:val="006344B0"/>
    <w:rsid w:val="006426DE"/>
    <w:rsid w:val="00670E9C"/>
    <w:rsid w:val="00671BB6"/>
    <w:rsid w:val="0067489F"/>
    <w:rsid w:val="00676C5F"/>
    <w:rsid w:val="006771E9"/>
    <w:rsid w:val="00682D10"/>
    <w:rsid w:val="00690635"/>
    <w:rsid w:val="00693729"/>
    <w:rsid w:val="00694B98"/>
    <w:rsid w:val="00694BA0"/>
    <w:rsid w:val="006974A4"/>
    <w:rsid w:val="00697636"/>
    <w:rsid w:val="006A0E0F"/>
    <w:rsid w:val="006A197B"/>
    <w:rsid w:val="006B76B9"/>
    <w:rsid w:val="006D3632"/>
    <w:rsid w:val="006D6F1A"/>
    <w:rsid w:val="006E134F"/>
    <w:rsid w:val="006E27FD"/>
    <w:rsid w:val="006F06F4"/>
    <w:rsid w:val="006F1D42"/>
    <w:rsid w:val="006F4468"/>
    <w:rsid w:val="00702E9C"/>
    <w:rsid w:val="00704989"/>
    <w:rsid w:val="0070713B"/>
    <w:rsid w:val="0071490D"/>
    <w:rsid w:val="007164B5"/>
    <w:rsid w:val="007238B8"/>
    <w:rsid w:val="007358B6"/>
    <w:rsid w:val="00745A4B"/>
    <w:rsid w:val="0074692C"/>
    <w:rsid w:val="007522E5"/>
    <w:rsid w:val="00760B47"/>
    <w:rsid w:val="00760D3A"/>
    <w:rsid w:val="0076191F"/>
    <w:rsid w:val="00765965"/>
    <w:rsid w:val="00771FDC"/>
    <w:rsid w:val="00775456"/>
    <w:rsid w:val="00780583"/>
    <w:rsid w:val="0079126F"/>
    <w:rsid w:val="0079243F"/>
    <w:rsid w:val="007927EB"/>
    <w:rsid w:val="00793401"/>
    <w:rsid w:val="007948B2"/>
    <w:rsid w:val="007A12E7"/>
    <w:rsid w:val="007A2A0B"/>
    <w:rsid w:val="007A2BAB"/>
    <w:rsid w:val="007A68DD"/>
    <w:rsid w:val="007B1816"/>
    <w:rsid w:val="007B26B8"/>
    <w:rsid w:val="007B67F8"/>
    <w:rsid w:val="007D1133"/>
    <w:rsid w:val="007D1A74"/>
    <w:rsid w:val="007D3A5E"/>
    <w:rsid w:val="007D65E5"/>
    <w:rsid w:val="007F3ACB"/>
    <w:rsid w:val="007F45DB"/>
    <w:rsid w:val="007F78F1"/>
    <w:rsid w:val="00803A43"/>
    <w:rsid w:val="00804833"/>
    <w:rsid w:val="0081587F"/>
    <w:rsid w:val="00822A0A"/>
    <w:rsid w:val="00825BF0"/>
    <w:rsid w:val="00826754"/>
    <w:rsid w:val="008319F8"/>
    <w:rsid w:val="00843720"/>
    <w:rsid w:val="008561F4"/>
    <w:rsid w:val="00864296"/>
    <w:rsid w:val="00865152"/>
    <w:rsid w:val="008763BC"/>
    <w:rsid w:val="008925CC"/>
    <w:rsid w:val="008A08B9"/>
    <w:rsid w:val="008A12DD"/>
    <w:rsid w:val="008B12AA"/>
    <w:rsid w:val="008B2E84"/>
    <w:rsid w:val="008B2F60"/>
    <w:rsid w:val="008B5A88"/>
    <w:rsid w:val="008C6428"/>
    <w:rsid w:val="008C775C"/>
    <w:rsid w:val="008D1FC8"/>
    <w:rsid w:val="008D2B84"/>
    <w:rsid w:val="008E1D18"/>
    <w:rsid w:val="008E5894"/>
    <w:rsid w:val="008F6D54"/>
    <w:rsid w:val="008F6DDC"/>
    <w:rsid w:val="008F7EC1"/>
    <w:rsid w:val="009116EF"/>
    <w:rsid w:val="00911748"/>
    <w:rsid w:val="00912139"/>
    <w:rsid w:val="009124DC"/>
    <w:rsid w:val="00913A33"/>
    <w:rsid w:val="00914D4B"/>
    <w:rsid w:val="00920188"/>
    <w:rsid w:val="0092241A"/>
    <w:rsid w:val="00926BCF"/>
    <w:rsid w:val="009276CB"/>
    <w:rsid w:val="00933F1B"/>
    <w:rsid w:val="009351F1"/>
    <w:rsid w:val="00946809"/>
    <w:rsid w:val="00946BC5"/>
    <w:rsid w:val="00954A99"/>
    <w:rsid w:val="00955219"/>
    <w:rsid w:val="0096157A"/>
    <w:rsid w:val="00971B2B"/>
    <w:rsid w:val="00974BEE"/>
    <w:rsid w:val="0097575E"/>
    <w:rsid w:val="00985E74"/>
    <w:rsid w:val="009942EC"/>
    <w:rsid w:val="0099768F"/>
    <w:rsid w:val="009A1276"/>
    <w:rsid w:val="009A5102"/>
    <w:rsid w:val="009B535C"/>
    <w:rsid w:val="009B5835"/>
    <w:rsid w:val="009B734B"/>
    <w:rsid w:val="009C74C9"/>
    <w:rsid w:val="009D1779"/>
    <w:rsid w:val="009D1E27"/>
    <w:rsid w:val="009D3402"/>
    <w:rsid w:val="009D3B6D"/>
    <w:rsid w:val="009E3B2A"/>
    <w:rsid w:val="009E5C24"/>
    <w:rsid w:val="009F21F3"/>
    <w:rsid w:val="00A0165A"/>
    <w:rsid w:val="00A04761"/>
    <w:rsid w:val="00A21A0A"/>
    <w:rsid w:val="00A310DD"/>
    <w:rsid w:val="00A31271"/>
    <w:rsid w:val="00A316DB"/>
    <w:rsid w:val="00A34EF5"/>
    <w:rsid w:val="00A47308"/>
    <w:rsid w:val="00A5251B"/>
    <w:rsid w:val="00A553D1"/>
    <w:rsid w:val="00A6326A"/>
    <w:rsid w:val="00A76ABE"/>
    <w:rsid w:val="00A76D85"/>
    <w:rsid w:val="00A80279"/>
    <w:rsid w:val="00A83633"/>
    <w:rsid w:val="00A90BDB"/>
    <w:rsid w:val="00A9133E"/>
    <w:rsid w:val="00A91612"/>
    <w:rsid w:val="00A95FF3"/>
    <w:rsid w:val="00A97E3E"/>
    <w:rsid w:val="00AB0A03"/>
    <w:rsid w:val="00AB29FF"/>
    <w:rsid w:val="00AB3ABC"/>
    <w:rsid w:val="00AC03A1"/>
    <w:rsid w:val="00AC4A78"/>
    <w:rsid w:val="00AC5C70"/>
    <w:rsid w:val="00AC7D11"/>
    <w:rsid w:val="00AD1BB5"/>
    <w:rsid w:val="00AD43DF"/>
    <w:rsid w:val="00AD4A49"/>
    <w:rsid w:val="00AD605B"/>
    <w:rsid w:val="00AD7571"/>
    <w:rsid w:val="00AE0709"/>
    <w:rsid w:val="00AE1C70"/>
    <w:rsid w:val="00AE6363"/>
    <w:rsid w:val="00AE7BE5"/>
    <w:rsid w:val="00AF03EE"/>
    <w:rsid w:val="00AF0E94"/>
    <w:rsid w:val="00AF4E1D"/>
    <w:rsid w:val="00AF52EB"/>
    <w:rsid w:val="00AF5CA0"/>
    <w:rsid w:val="00AF79C4"/>
    <w:rsid w:val="00B045F5"/>
    <w:rsid w:val="00B06082"/>
    <w:rsid w:val="00B06861"/>
    <w:rsid w:val="00B073A4"/>
    <w:rsid w:val="00B1605D"/>
    <w:rsid w:val="00B16124"/>
    <w:rsid w:val="00B170FB"/>
    <w:rsid w:val="00B2120E"/>
    <w:rsid w:val="00B279BA"/>
    <w:rsid w:val="00B35F7E"/>
    <w:rsid w:val="00B3703C"/>
    <w:rsid w:val="00B43B45"/>
    <w:rsid w:val="00B43E19"/>
    <w:rsid w:val="00B44B6B"/>
    <w:rsid w:val="00B479B7"/>
    <w:rsid w:val="00B528DC"/>
    <w:rsid w:val="00B53BAC"/>
    <w:rsid w:val="00B544FB"/>
    <w:rsid w:val="00B65B4D"/>
    <w:rsid w:val="00B667ED"/>
    <w:rsid w:val="00B71DAD"/>
    <w:rsid w:val="00B91739"/>
    <w:rsid w:val="00B917C0"/>
    <w:rsid w:val="00BA48DA"/>
    <w:rsid w:val="00BC156D"/>
    <w:rsid w:val="00BC7B4D"/>
    <w:rsid w:val="00BD0CC9"/>
    <w:rsid w:val="00BD3955"/>
    <w:rsid w:val="00BD4B6A"/>
    <w:rsid w:val="00BD7D7F"/>
    <w:rsid w:val="00BE4294"/>
    <w:rsid w:val="00BE5820"/>
    <w:rsid w:val="00BE59CE"/>
    <w:rsid w:val="00BF3FF8"/>
    <w:rsid w:val="00BF5A8A"/>
    <w:rsid w:val="00C13F30"/>
    <w:rsid w:val="00C223C0"/>
    <w:rsid w:val="00C22DB4"/>
    <w:rsid w:val="00C24C93"/>
    <w:rsid w:val="00C34425"/>
    <w:rsid w:val="00C371BD"/>
    <w:rsid w:val="00C41241"/>
    <w:rsid w:val="00C43637"/>
    <w:rsid w:val="00C44B18"/>
    <w:rsid w:val="00C47295"/>
    <w:rsid w:val="00C506C7"/>
    <w:rsid w:val="00C5110A"/>
    <w:rsid w:val="00C51F0B"/>
    <w:rsid w:val="00C57C70"/>
    <w:rsid w:val="00C67564"/>
    <w:rsid w:val="00C775FC"/>
    <w:rsid w:val="00C77A4D"/>
    <w:rsid w:val="00C8141F"/>
    <w:rsid w:val="00C83D63"/>
    <w:rsid w:val="00C843FD"/>
    <w:rsid w:val="00C879BE"/>
    <w:rsid w:val="00C9103A"/>
    <w:rsid w:val="00C974BD"/>
    <w:rsid w:val="00CA1790"/>
    <w:rsid w:val="00CA42E2"/>
    <w:rsid w:val="00CB2CB0"/>
    <w:rsid w:val="00CB55B6"/>
    <w:rsid w:val="00CB773A"/>
    <w:rsid w:val="00CD3197"/>
    <w:rsid w:val="00CD6CD5"/>
    <w:rsid w:val="00CE143E"/>
    <w:rsid w:val="00CF010F"/>
    <w:rsid w:val="00CF4D5B"/>
    <w:rsid w:val="00CF7639"/>
    <w:rsid w:val="00D04507"/>
    <w:rsid w:val="00D129F7"/>
    <w:rsid w:val="00D1414D"/>
    <w:rsid w:val="00D15FE2"/>
    <w:rsid w:val="00D16E16"/>
    <w:rsid w:val="00D24F86"/>
    <w:rsid w:val="00D3027F"/>
    <w:rsid w:val="00D30EF0"/>
    <w:rsid w:val="00D3295F"/>
    <w:rsid w:val="00D42971"/>
    <w:rsid w:val="00D435B5"/>
    <w:rsid w:val="00D6279E"/>
    <w:rsid w:val="00D663D5"/>
    <w:rsid w:val="00D71757"/>
    <w:rsid w:val="00D71E61"/>
    <w:rsid w:val="00D7538C"/>
    <w:rsid w:val="00D75C9A"/>
    <w:rsid w:val="00D80B76"/>
    <w:rsid w:val="00D87BEA"/>
    <w:rsid w:val="00DA06FA"/>
    <w:rsid w:val="00DA3BC1"/>
    <w:rsid w:val="00DA49EA"/>
    <w:rsid w:val="00DB1880"/>
    <w:rsid w:val="00DB6D8B"/>
    <w:rsid w:val="00DC41A2"/>
    <w:rsid w:val="00DC4DC6"/>
    <w:rsid w:val="00DC5193"/>
    <w:rsid w:val="00DC565B"/>
    <w:rsid w:val="00DE042D"/>
    <w:rsid w:val="00DE4A30"/>
    <w:rsid w:val="00DE5415"/>
    <w:rsid w:val="00DE7B60"/>
    <w:rsid w:val="00DF3994"/>
    <w:rsid w:val="00DF4DAE"/>
    <w:rsid w:val="00E0001D"/>
    <w:rsid w:val="00E04424"/>
    <w:rsid w:val="00E07B6D"/>
    <w:rsid w:val="00E158F1"/>
    <w:rsid w:val="00E16792"/>
    <w:rsid w:val="00E22BC9"/>
    <w:rsid w:val="00E22D7F"/>
    <w:rsid w:val="00E230F8"/>
    <w:rsid w:val="00E239C9"/>
    <w:rsid w:val="00E31B92"/>
    <w:rsid w:val="00E32C61"/>
    <w:rsid w:val="00E331F4"/>
    <w:rsid w:val="00E34326"/>
    <w:rsid w:val="00E37656"/>
    <w:rsid w:val="00E428F6"/>
    <w:rsid w:val="00E43E63"/>
    <w:rsid w:val="00E43FD5"/>
    <w:rsid w:val="00E44C08"/>
    <w:rsid w:val="00E61C46"/>
    <w:rsid w:val="00E63E55"/>
    <w:rsid w:val="00E64D22"/>
    <w:rsid w:val="00E74AEE"/>
    <w:rsid w:val="00E8113E"/>
    <w:rsid w:val="00E873C1"/>
    <w:rsid w:val="00E907B7"/>
    <w:rsid w:val="00E91F2A"/>
    <w:rsid w:val="00E924EA"/>
    <w:rsid w:val="00E94701"/>
    <w:rsid w:val="00E953E9"/>
    <w:rsid w:val="00E95721"/>
    <w:rsid w:val="00EA22B5"/>
    <w:rsid w:val="00EB038B"/>
    <w:rsid w:val="00EB6E32"/>
    <w:rsid w:val="00EC0BAB"/>
    <w:rsid w:val="00EC1816"/>
    <w:rsid w:val="00EC2793"/>
    <w:rsid w:val="00EC478B"/>
    <w:rsid w:val="00EC55A1"/>
    <w:rsid w:val="00ED26D4"/>
    <w:rsid w:val="00ED2A11"/>
    <w:rsid w:val="00EF70E0"/>
    <w:rsid w:val="00F01209"/>
    <w:rsid w:val="00F03438"/>
    <w:rsid w:val="00F04CFA"/>
    <w:rsid w:val="00F15D6A"/>
    <w:rsid w:val="00F2396C"/>
    <w:rsid w:val="00F25E5D"/>
    <w:rsid w:val="00F27B74"/>
    <w:rsid w:val="00F40811"/>
    <w:rsid w:val="00F40F22"/>
    <w:rsid w:val="00F51349"/>
    <w:rsid w:val="00F60530"/>
    <w:rsid w:val="00F60C25"/>
    <w:rsid w:val="00F71E85"/>
    <w:rsid w:val="00F721EE"/>
    <w:rsid w:val="00F81110"/>
    <w:rsid w:val="00F862EE"/>
    <w:rsid w:val="00F86C0C"/>
    <w:rsid w:val="00F932B7"/>
    <w:rsid w:val="00F96E9E"/>
    <w:rsid w:val="00F971C0"/>
    <w:rsid w:val="00FA7395"/>
    <w:rsid w:val="00FB37F9"/>
    <w:rsid w:val="00FB3E4C"/>
    <w:rsid w:val="00FB4787"/>
    <w:rsid w:val="00FB7CF1"/>
    <w:rsid w:val="00FC57A6"/>
    <w:rsid w:val="00FD63C2"/>
    <w:rsid w:val="00FE4527"/>
    <w:rsid w:val="00FE555F"/>
    <w:rsid w:val="00FF2885"/>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1D3CB4"/>
  </w:style>
  <w:style w:type="table" w:styleId="TableGrid">
    <w:name w:val="Table Grid"/>
    <w:basedOn w:val="TableNormal"/>
    <w:uiPriority w:val="39"/>
    <w:rsid w:val="00F71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410666486">
      <w:bodyDiv w:val="1"/>
      <w:marLeft w:val="0"/>
      <w:marRight w:val="0"/>
      <w:marTop w:val="0"/>
      <w:marBottom w:val="0"/>
      <w:divBdr>
        <w:top w:val="none" w:sz="0" w:space="0" w:color="auto"/>
        <w:left w:val="none" w:sz="0" w:space="0" w:color="auto"/>
        <w:bottom w:val="none" w:sz="0" w:space="0" w:color="auto"/>
        <w:right w:val="none" w:sz="0" w:space="0" w:color="auto"/>
      </w:divBdr>
    </w:div>
    <w:div w:id="47464055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701516798">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274098700">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25031366">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500390150">
      <w:bodyDiv w:val="1"/>
      <w:marLeft w:val="0"/>
      <w:marRight w:val="0"/>
      <w:marTop w:val="0"/>
      <w:marBottom w:val="0"/>
      <w:divBdr>
        <w:top w:val="none" w:sz="0" w:space="0" w:color="auto"/>
        <w:left w:val="none" w:sz="0" w:space="0" w:color="auto"/>
        <w:bottom w:val="none" w:sz="0" w:space="0" w:color="auto"/>
        <w:right w:val="none" w:sz="0" w:space="0" w:color="auto"/>
      </w:divBdr>
    </w:div>
    <w:div w:id="1541085568">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674796565">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0c66916-3f49-4777-9412-cc8e3e67a53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6F55D47EFA3F4A81289251B4143C44" ma:contentTypeVersion="15" ma:contentTypeDescription="Create a new document." ma:contentTypeScope="" ma:versionID="74ee42016a2afac4255bd38f4a94ce5f">
  <xsd:schema xmlns:xsd="http://www.w3.org/2001/XMLSchema" xmlns:xs="http://www.w3.org/2001/XMLSchema" xmlns:p="http://schemas.microsoft.com/office/2006/metadata/properties" xmlns:ns3="90c66916-3f49-4777-9412-cc8e3e67a534" xmlns:ns4="6fc17a83-a17a-49c7-931f-f2fcfb8b5f46" targetNamespace="http://schemas.microsoft.com/office/2006/metadata/properties" ma:root="true" ma:fieldsID="c92ac70a7769c67536e24c12550cfdd1" ns3:_="" ns4:_="">
    <xsd:import namespace="90c66916-3f49-4777-9412-cc8e3e67a534"/>
    <xsd:import namespace="6fc17a83-a17a-49c7-931f-f2fcfb8b5f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66916-3f49-4777-9412-cc8e3e67a5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c17a83-a17a-49c7-931f-f2fcfb8b5f4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9E2AE-729D-425B-9650-380CCB21A80B}">
  <ds:schemaRefs>
    <ds:schemaRef ds:uri="http://schemas.microsoft.com/sharepoint/v3/contenttype/forms"/>
  </ds:schemaRefs>
</ds:datastoreItem>
</file>

<file path=customXml/itemProps2.xml><?xml version="1.0" encoding="utf-8"?>
<ds:datastoreItem xmlns:ds="http://schemas.openxmlformats.org/officeDocument/2006/customXml" ds:itemID="{81351467-966E-4DE8-B0F1-C59943F80296}">
  <ds:schemaRefs>
    <ds:schemaRef ds:uri="http://schemas.microsoft.com/office/2006/metadata/properties"/>
    <ds:schemaRef ds:uri="http://schemas.microsoft.com/office/infopath/2007/PartnerControls"/>
    <ds:schemaRef ds:uri="90c66916-3f49-4777-9412-cc8e3e67a534"/>
  </ds:schemaRefs>
</ds:datastoreItem>
</file>

<file path=customXml/itemProps3.xml><?xml version="1.0" encoding="utf-8"?>
<ds:datastoreItem xmlns:ds="http://schemas.openxmlformats.org/officeDocument/2006/customXml" ds:itemID="{7036D06C-5789-4810-9685-AD43CC25D086}">
  <ds:schemaRefs>
    <ds:schemaRef ds:uri="http://schemas.openxmlformats.org/officeDocument/2006/bibliography"/>
  </ds:schemaRefs>
</ds:datastoreItem>
</file>

<file path=customXml/itemProps4.xml><?xml version="1.0" encoding="utf-8"?>
<ds:datastoreItem xmlns:ds="http://schemas.openxmlformats.org/officeDocument/2006/customXml" ds:itemID="{37027AE6-1622-43B6-837E-0B2DD0D8A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66916-3f49-4777-9412-cc8e3e67a534"/>
    <ds:schemaRef ds:uri="6fc17a83-a17a-49c7-931f-f2fcfb8b5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33</Pages>
  <Words>15529</Words>
  <Characters>88516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12</cp:revision>
  <dcterms:created xsi:type="dcterms:W3CDTF">2023-04-18T21:24:00Z</dcterms:created>
  <dcterms:modified xsi:type="dcterms:W3CDTF">2023-05-07T07:06:00Z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0x010100186F55D47EFA3F4A81289251B4143C44</vt:lpwstr>
  </property>
</Properties>
</file>