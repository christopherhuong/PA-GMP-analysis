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3CBC5" w14:textId="016E2FFB" w:rsidR="00913A33" w:rsidRDefault="00913A33" w:rsidP="00913A33">
      <w:pPr>
        <w:spacing w:line="480" w:lineRule="auto"/>
        <w:jc w:val="center"/>
        <w:rPr>
          <w:rFonts w:ascii="Times New Roman" w:hAnsi="Times New Roman" w:cs="Times New Roman"/>
          <w:b/>
          <w:bCs/>
          <w:sz w:val="24"/>
          <w:szCs w:val="24"/>
        </w:rPr>
      </w:pPr>
      <w:r w:rsidRPr="00913A33">
        <w:rPr>
          <w:rFonts w:ascii="Times New Roman" w:hAnsi="Times New Roman" w:cs="Times New Roman"/>
          <w:b/>
          <w:bCs/>
          <w:sz w:val="24"/>
          <w:szCs w:val="24"/>
        </w:rPr>
        <w:t xml:space="preserve">Estimating treatment effects of physical </w:t>
      </w:r>
      <w:r w:rsidR="003847B4">
        <w:rPr>
          <w:rFonts w:ascii="Times New Roman" w:hAnsi="Times New Roman" w:cs="Times New Roman"/>
          <w:b/>
          <w:bCs/>
          <w:sz w:val="24"/>
          <w:szCs w:val="24"/>
        </w:rPr>
        <w:t>activity</w:t>
      </w:r>
      <w:r w:rsidR="003847B4" w:rsidRPr="00913A33">
        <w:rPr>
          <w:rFonts w:ascii="Times New Roman" w:hAnsi="Times New Roman" w:cs="Times New Roman"/>
          <w:b/>
          <w:bCs/>
          <w:sz w:val="24"/>
          <w:szCs w:val="24"/>
        </w:rPr>
        <w:t xml:space="preserve"> </w:t>
      </w:r>
      <w:r w:rsidRPr="00913A33">
        <w:rPr>
          <w:rFonts w:ascii="Times New Roman" w:hAnsi="Times New Roman" w:cs="Times New Roman"/>
          <w:b/>
          <w:bCs/>
          <w:sz w:val="24"/>
          <w:szCs w:val="24"/>
        </w:rPr>
        <w:t xml:space="preserve">on subdomains of mental health: A propensity score analysis </w:t>
      </w:r>
      <w:r w:rsidR="007B67F8">
        <w:rPr>
          <w:rFonts w:ascii="Times New Roman" w:hAnsi="Times New Roman" w:cs="Times New Roman"/>
          <w:b/>
          <w:bCs/>
          <w:sz w:val="24"/>
          <w:szCs w:val="24"/>
        </w:rPr>
        <w:t>among</w:t>
      </w:r>
      <w:r w:rsidRPr="00913A33">
        <w:rPr>
          <w:rFonts w:ascii="Times New Roman" w:hAnsi="Times New Roman" w:cs="Times New Roman"/>
          <w:b/>
          <w:bCs/>
          <w:sz w:val="24"/>
          <w:szCs w:val="24"/>
        </w:rPr>
        <w:t xml:space="preserve"> a global sample</w:t>
      </w:r>
      <w:r w:rsidR="007B67F8">
        <w:rPr>
          <w:rFonts w:ascii="Times New Roman" w:hAnsi="Times New Roman" w:cs="Times New Roman"/>
          <w:b/>
          <w:bCs/>
          <w:sz w:val="24"/>
          <w:szCs w:val="24"/>
        </w:rPr>
        <w:t xml:space="preserve"> of </w:t>
      </w:r>
      <w:r w:rsidR="001D5499" w:rsidRPr="001D5499">
        <w:rPr>
          <w:rFonts w:ascii="Times New Roman" w:hAnsi="Times New Roman" w:cs="Times New Roman"/>
          <w:b/>
          <w:bCs/>
          <w:sz w:val="24"/>
          <w:szCs w:val="24"/>
        </w:rPr>
        <w:t>341,956</w:t>
      </w:r>
      <w:r w:rsidR="001D5499">
        <w:rPr>
          <w:rFonts w:ascii="Times New Roman" w:hAnsi="Times New Roman" w:cs="Times New Roman"/>
          <w:b/>
          <w:bCs/>
          <w:sz w:val="24"/>
          <w:szCs w:val="24"/>
        </w:rPr>
        <w:t xml:space="preserve"> </w:t>
      </w:r>
      <w:r w:rsidR="007B67F8">
        <w:rPr>
          <w:rFonts w:ascii="Times New Roman" w:hAnsi="Times New Roman" w:cs="Times New Roman"/>
          <w:b/>
          <w:bCs/>
          <w:sz w:val="24"/>
          <w:szCs w:val="24"/>
        </w:rPr>
        <w:t>adults</w:t>
      </w:r>
      <w:r w:rsidRPr="00913A33">
        <w:rPr>
          <w:rFonts w:ascii="Times New Roman" w:hAnsi="Times New Roman" w:cs="Times New Roman"/>
          <w:b/>
          <w:bCs/>
          <w:sz w:val="24"/>
          <w:szCs w:val="24"/>
        </w:rPr>
        <w:t xml:space="preserve"> </w:t>
      </w:r>
    </w:p>
    <w:p w14:paraId="45D8485F" w14:textId="77777777" w:rsidR="005F754A" w:rsidRPr="00D42971" w:rsidRDefault="005F754A" w:rsidP="005F754A">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6C8E6D7B" w14:textId="77777777" w:rsidR="005F754A" w:rsidRPr="00913A33" w:rsidRDefault="005F754A" w:rsidP="00913A33">
      <w:pPr>
        <w:spacing w:line="480" w:lineRule="auto"/>
        <w:jc w:val="center"/>
        <w:rPr>
          <w:rFonts w:ascii="Times New Roman" w:hAnsi="Times New Roman" w:cs="Times New Roman"/>
          <w:b/>
          <w:bCs/>
          <w:sz w:val="24"/>
          <w:szCs w:val="24"/>
        </w:rPr>
      </w:pP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7421ADE3" w14:textId="77777777" w:rsidR="00DC4DC6" w:rsidRDefault="00DC4DC6">
      <w:pPr>
        <w:rPr>
          <w:rFonts w:ascii="Times New Roman" w:hAnsi="Times New Roman" w:cs="Times New Roman"/>
          <w:b/>
          <w:bCs/>
          <w:sz w:val="24"/>
          <w:szCs w:val="24"/>
        </w:rPr>
      </w:pPr>
      <w:r>
        <w:rPr>
          <w:rFonts w:ascii="Times New Roman" w:hAnsi="Times New Roman" w:cs="Times New Roman"/>
          <w:b/>
          <w:bCs/>
          <w:sz w:val="24"/>
          <w:szCs w:val="24"/>
        </w:rPr>
        <w:br w:type="page"/>
      </w:r>
    </w:p>
    <w:p w14:paraId="14C5F1D1" w14:textId="78A017D5" w:rsidR="00DC4DC6" w:rsidRDefault="00DC4DC6">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w:t>
      </w:r>
    </w:p>
    <w:p w14:paraId="313AF676" w14:textId="4B426A94" w:rsidR="00DC4DC6" w:rsidRPr="00DC4DC6" w:rsidRDefault="00DC4DC6">
      <w:pPr>
        <w:rPr>
          <w:rFonts w:ascii="Times New Roman" w:hAnsi="Times New Roman" w:cs="Times New Roman"/>
          <w:sz w:val="24"/>
          <w:szCs w:val="24"/>
        </w:rPr>
      </w:pPr>
      <w:r w:rsidRPr="00DC4DC6">
        <w:rPr>
          <w:rFonts w:ascii="Times New Roman" w:hAnsi="Times New Roman" w:cs="Times New Roman"/>
          <w:sz w:val="24"/>
          <w:szCs w:val="24"/>
        </w:rPr>
        <w:t>CONTENT</w:t>
      </w:r>
    </w:p>
    <w:p w14:paraId="6068844E" w14:textId="77777777" w:rsidR="00DC4DC6" w:rsidRDefault="00DC4DC6">
      <w:pPr>
        <w:rPr>
          <w:rFonts w:ascii="Times New Roman" w:hAnsi="Times New Roman" w:cs="Times New Roman"/>
          <w:b/>
          <w:bCs/>
          <w:sz w:val="24"/>
          <w:szCs w:val="24"/>
        </w:rPr>
      </w:pPr>
    </w:p>
    <w:p w14:paraId="71A3B77F" w14:textId="77777777" w:rsidR="00DC4DC6" w:rsidRDefault="00DC4DC6">
      <w:pPr>
        <w:rPr>
          <w:rFonts w:ascii="Times New Roman" w:hAnsi="Times New Roman" w:cs="Times New Roman"/>
          <w:b/>
          <w:bCs/>
          <w:sz w:val="24"/>
          <w:szCs w:val="24"/>
        </w:rPr>
      </w:pPr>
      <w:r>
        <w:rPr>
          <w:rFonts w:ascii="Times New Roman" w:hAnsi="Times New Roman" w:cs="Times New Roman"/>
          <w:b/>
          <w:bCs/>
          <w:sz w:val="24"/>
          <w:szCs w:val="24"/>
        </w:rPr>
        <w:br w:type="page"/>
      </w:r>
    </w:p>
    <w:p w14:paraId="226F2B1A" w14:textId="24A88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lastRenderedPageBreak/>
        <w:t>Introduction</w:t>
      </w:r>
    </w:p>
    <w:p w14:paraId="6F3C7C94" w14:textId="5C3EBC39" w:rsidR="008561F4" w:rsidRPr="00D42971" w:rsidRDefault="0092241A" w:rsidP="00C843FD">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Suboptimal mental well-being and m</w:t>
      </w:r>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w:t>
      </w:r>
      <w:r w:rsidR="001C1F8B">
        <w:rPr>
          <w:rFonts w:ascii="Times New Roman" w:hAnsi="Times New Roman" w:cs="Times New Roman"/>
          <w:sz w:val="24"/>
          <w:szCs w:val="24"/>
        </w:rPr>
        <w:t>wa</w:t>
      </w:r>
      <w:r w:rsidR="008561F4" w:rsidRPr="00D42971">
        <w:rPr>
          <w:rFonts w:ascii="Times New Roman" w:hAnsi="Times New Roman" w:cs="Times New Roman"/>
          <w:sz w:val="24"/>
          <w:szCs w:val="24"/>
        </w:rPr>
        <w:t xml:space="preserve">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r w:rsidR="003C1253" w:rsidRPr="00D42971">
        <w:rPr>
          <w:rFonts w:ascii="Times New Roman" w:hAnsi="Times New Roman" w:cs="Times New Roman"/>
          <w:sz w:val="24"/>
          <w:szCs w:val="24"/>
        </w:rPr>
        <w:t xml:space="preserve"> 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p>
    <w:p w14:paraId="7B58913B" w14:textId="38836E9B" w:rsidR="008561F4" w:rsidRPr="00D42971" w:rsidRDefault="006124FC" w:rsidP="00F721EE">
      <w:pPr>
        <w:spacing w:line="480" w:lineRule="auto"/>
        <w:rPr>
          <w:rFonts w:ascii="Times New Roman" w:hAnsi="Times New Roman" w:cs="Times New Roman"/>
          <w:sz w:val="24"/>
          <w:szCs w:val="24"/>
        </w:rPr>
      </w:pPr>
      <w:r>
        <w:rPr>
          <w:rFonts w:ascii="Times New Roman" w:hAnsi="Times New Roman" w:cs="Times New Roman"/>
          <w:sz w:val="24"/>
          <w:szCs w:val="24"/>
        </w:rPr>
        <w:tab/>
      </w:r>
      <w:r w:rsidR="008561F4" w:rsidRPr="00D42971">
        <w:rPr>
          <w:rFonts w:ascii="Times New Roman" w:hAnsi="Times New Roman" w:cs="Times New Roman"/>
          <w:sz w:val="24"/>
          <w:szCs w:val="24"/>
        </w:rPr>
        <w:t>Emerging evidence</w:t>
      </w:r>
      <w:r w:rsidR="00693729" w:rsidRPr="00D42971">
        <w:rPr>
          <w:rFonts w:ascii="Times New Roman" w:hAnsi="Times New Roman" w:cs="Times New Roman"/>
          <w:sz w:val="24"/>
          <w:szCs w:val="24"/>
        </w:rPr>
        <w:t xml:space="preserve"> in addition to recent findings from the COVID-19 pandemic</w:t>
      </w:r>
      <w:r w:rsidR="008561F4" w:rsidRPr="00D42971">
        <w:rPr>
          <w:rFonts w:ascii="Times New Roman" w:hAnsi="Times New Roman" w:cs="Times New Roman"/>
          <w:sz w:val="24"/>
          <w:szCs w:val="24"/>
        </w:rPr>
        <w:t xml:space="preserve"> suggests </w:t>
      </w:r>
      <w:r w:rsidR="00B44B6B">
        <w:rPr>
          <w:rFonts w:ascii="Times New Roman" w:hAnsi="Times New Roman" w:cs="Times New Roman"/>
          <w:sz w:val="24"/>
          <w:szCs w:val="24"/>
        </w:rPr>
        <w:t>younger</w:t>
      </w:r>
      <w:r w:rsidR="008561F4" w:rsidRPr="00D42971">
        <w:rPr>
          <w:rFonts w:ascii="Times New Roman" w:hAnsi="Times New Roman" w:cs="Times New Roman"/>
          <w:sz w:val="24"/>
          <w:szCs w:val="24"/>
        </w:rPr>
        <w:t xml:space="preserve"> age cohorts may be at greater risk for poor mental health and well</w:t>
      </w:r>
      <w:r w:rsidR="00CB773A">
        <w:rPr>
          <w:rFonts w:ascii="Times New Roman" w:hAnsi="Times New Roman" w:cs="Times New Roman"/>
          <w:sz w:val="24"/>
          <w:szCs w:val="24"/>
        </w:rPr>
        <w:t>-</w:t>
      </w:r>
      <w:r w:rsidR="008561F4" w:rsidRPr="00D42971">
        <w:rPr>
          <w:rFonts w:ascii="Times New Roman" w:hAnsi="Times New Roman" w:cs="Times New Roman"/>
          <w:sz w:val="24"/>
          <w:szCs w:val="24"/>
        </w:rPr>
        <w:t xml:space="preserve">being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&lt;EndNote&gt;&lt;Cite&gt;&lt;Author&gt;Oswalt&lt;/Author&gt;&lt;Year&gt;2020&lt;/Year&gt;&lt;RecNum&gt;75&lt;/RecNum&gt;&lt;DisplayText&gt;[11, 12]&lt;/DisplayText&gt;&lt;record&gt;&lt;rec-number&gt;75&lt;/rec-number&gt;&lt;foreign-keys&gt;&lt;key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Cite&gt;&lt;Author&gt;Keyes&lt;/Author&gt;&lt;Year&gt;2019&lt;/Year&gt;&lt;RecNum&gt;191&lt;/RecNum&gt;&lt;record&gt;&lt;rec-number&gt;191&lt;/rec-number&gt;&lt;foreign-keys&gt;&lt;key app="EN" db-id="vda2pvwscxarw9e0z24p90wxpr2wfdzp2a0w" timestamp="1679079000"&gt;191&lt;/key&gt;&lt;/foreign-keys&gt;&lt;ref-type name="Journal Article"&gt;17&lt;/ref-type&gt;&lt;contributors&gt;&lt;authors&gt;&lt;author&gt;Keyes, Katherine M&lt;/author&gt;&lt;author&gt;Gary, Dahsan&lt;/author&gt;&lt;author&gt;O’Malley, Patrick M&lt;/author&gt;&lt;author&gt;Hamilton, Ava&lt;/author&gt;&lt;author&gt;Schulenberg, John&lt;/author&gt;&lt;/authors&gt;&lt;/contributors&gt;&lt;titles&gt;&lt;title&gt;Recent increases in depressive symptoms among US adolescents: trends from 1991 to 2018&lt;/title&gt;&lt;secondary-title&gt;Social psychiatry and psychiatric epidemiology&lt;/secondary-title&gt;&lt;/titles&gt;&lt;periodical&gt;&lt;full-title&gt;Social psychiatry and psychiatric epidemiology&lt;/full-title&gt;&lt;/periodical&gt;&lt;pages&gt;987-996&lt;/pages&gt;&lt;volume&gt;54&lt;/volume&gt;&lt;dates&gt;&lt;year&gt;2019&lt;/year&gt;&lt;/dates&gt;&lt;isbn&gt;0933-7954&lt;/isbn&gt;&lt;urls&gt;&lt;/urls&gt;&lt;/record&gt;&lt;/Cite&gt;&lt;/EndNote&gt;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[11, 12]</w:t>
      </w:r>
      <w:r w:rsidR="0022393E"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For example, a recent report showed that younger adults living in the US consistently report the lowest scores on all domains of </w:t>
      </w:r>
      <w:r w:rsidR="00F60530" w:rsidRPr="00D42971">
        <w:rPr>
          <w:rFonts w:ascii="Times New Roman" w:hAnsi="Times New Roman" w:cs="Times New Roman"/>
          <w:sz w:val="24"/>
          <w:szCs w:val="24"/>
        </w:rPr>
        <w:t xml:space="preserve">mental </w:t>
      </w:r>
      <w:r w:rsidR="008561F4" w:rsidRPr="00D42971">
        <w:rPr>
          <w:rFonts w:ascii="Times New Roman" w:hAnsi="Times New Roman" w:cs="Times New Roman"/>
          <w:sz w:val="24"/>
          <w:szCs w:val="24"/>
        </w:rPr>
        <w:t>well-being, including happiness, health, meaning and purpose, character, social relationships, and financial stability, with a linear pattern of improvements in well</w:t>
      </w:r>
      <w:r w:rsidR="00CB773A">
        <w:rPr>
          <w:rFonts w:ascii="Times New Roman" w:hAnsi="Times New Roman" w:cs="Times New Roman"/>
          <w:sz w:val="24"/>
          <w:szCs w:val="24"/>
        </w:rPr>
        <w:t>-</w:t>
      </w:r>
      <w:r w:rsidR="008561F4" w:rsidRPr="00D42971">
        <w:rPr>
          <w:rFonts w:ascii="Times New Roman" w:hAnsi="Times New Roman" w:cs="Times New Roman"/>
          <w:sz w:val="24"/>
          <w:szCs w:val="24"/>
        </w:rPr>
        <w:t xml:space="preserve">being observed with increased age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These findings are in contrast to previous work that had demonstrated an inverted-U relationship between age and mental well</w:t>
      </w:r>
      <w:ins w:id="0" w:author="Denver Brown" w:date="2023-04-13T17:04:00Z">
        <w:r w:rsidR="00AB29FF">
          <w:rPr>
            <w:rFonts w:ascii="Times New Roman" w:hAnsi="Times New Roman" w:cs="Times New Roman"/>
            <w:sz w:val="24"/>
            <w:szCs w:val="24"/>
          </w:rPr>
          <w:t>-</w:t>
        </w:r>
      </w:ins>
      <w:r w:rsidR="008561F4" w:rsidRPr="00D42971">
        <w:rPr>
          <w:rFonts w:ascii="Times New Roman" w:hAnsi="Times New Roman" w:cs="Times New Roman"/>
          <w:sz w:val="24"/>
          <w:szCs w:val="24"/>
        </w:rPr>
        <w:t>being in which mental well</w:t>
      </w:r>
      <w:ins w:id="1" w:author="Denver Brown" w:date="2023-04-13T17:04:00Z">
        <w:r w:rsidR="00AB29FF">
          <w:rPr>
            <w:rFonts w:ascii="Times New Roman" w:hAnsi="Times New Roman" w:cs="Times New Roman"/>
            <w:sz w:val="24"/>
            <w:szCs w:val="24"/>
          </w:rPr>
          <w:t>-</w:t>
        </w:r>
      </w:ins>
      <w:r w:rsidR="008561F4" w:rsidRPr="00D42971">
        <w:rPr>
          <w:rFonts w:ascii="Times New Roman" w:hAnsi="Times New Roman" w:cs="Times New Roman"/>
          <w:sz w:val="24"/>
          <w:szCs w:val="24"/>
        </w:rPr>
        <w:t xml:space="preserve">being was lowest in middle adulthood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&lt;EndNote&gt;&lt;Cite&gt;&lt;Author&gt;Blanchflower&lt;/Author&gt;&lt;Year&gt;2008&lt;/Year&gt;&lt;RecNum&gt;108&lt;/RecNum&gt;&lt;DisplayText&gt;[14]&lt;/DisplayText&gt;&lt;record&gt;&lt;rec-number&gt;108&lt;/rec-number&gt;&lt;foreign-keys&gt;&lt;key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[14]</w:t>
      </w:r>
      <w:r w:rsidR="0022393E"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008F6DDC" w:rsidRPr="00D42971">
        <w:rPr>
          <w:rFonts w:ascii="Times New Roman" w:hAnsi="Times New Roman" w:cs="Times New Roman"/>
          <w:sz w:val="24"/>
          <w:szCs w:val="24"/>
        </w:rPr>
        <w:t xml:space="preserve">Further, </w:t>
      </w:r>
      <w:r w:rsidR="00393C84">
        <w:rPr>
          <w:rFonts w:ascii="Times New Roman" w:hAnsi="Times New Roman" w:cs="Times New Roman"/>
          <w:sz w:val="24"/>
          <w:szCs w:val="24"/>
        </w:rPr>
        <w:t xml:space="preserve">the onset of </w:t>
      </w:r>
      <w:r w:rsidR="008F6DDC" w:rsidRPr="00D42971">
        <w:rPr>
          <w:rFonts w:ascii="Times New Roman" w:hAnsi="Times New Roman" w:cs="Times New Roman"/>
          <w:sz w:val="24"/>
          <w:szCs w:val="24"/>
        </w:rPr>
        <w:t>an estimated half of first mental disorder</w:t>
      </w:r>
      <w:r w:rsidR="00D15FE2">
        <w:rPr>
          <w:rFonts w:ascii="Times New Roman" w:hAnsi="Times New Roman" w:cs="Times New Roman"/>
          <w:sz w:val="24"/>
          <w:szCs w:val="24"/>
        </w:rPr>
        <w:t>s</w:t>
      </w:r>
      <w:r w:rsidR="008F6DDC" w:rsidRPr="00D42971">
        <w:rPr>
          <w:rFonts w:ascii="Times New Roman" w:hAnsi="Times New Roman" w:cs="Times New Roman"/>
          <w:sz w:val="24"/>
          <w:szCs w:val="24"/>
        </w:rPr>
        <w:t xml:space="preserve"> occur</w:t>
      </w:r>
      <w:r w:rsidR="00D15FE2">
        <w:rPr>
          <w:rFonts w:ascii="Times New Roman" w:hAnsi="Times New Roman" w:cs="Times New Roman"/>
          <w:sz w:val="24"/>
          <w:szCs w:val="24"/>
        </w:rPr>
        <w:t>s</w:t>
      </w:r>
      <w:r w:rsidR="008F6DDC" w:rsidRPr="00D42971">
        <w:rPr>
          <w:rFonts w:ascii="Times New Roman" w:hAnsi="Times New Roman" w:cs="Times New Roman"/>
          <w:sz w:val="24"/>
          <w:szCs w:val="24"/>
        </w:rPr>
        <w:t xml:space="preserve"> by age 18</w:t>
      </w:r>
      <w:r w:rsidR="00694B98">
        <w:rPr>
          <w:rFonts w:ascii="Times New Roman" w:hAnsi="Times New Roman" w:cs="Times New Roman"/>
          <w:sz w:val="24"/>
          <w:szCs w:val="24"/>
        </w:rPr>
        <w:t xml:space="preserve">, which speaks to the </w:t>
      </w:r>
      <w:r w:rsidR="000709D0">
        <w:rPr>
          <w:rFonts w:ascii="Times New Roman" w:hAnsi="Times New Roman" w:cs="Times New Roman"/>
          <w:sz w:val="24"/>
          <w:szCs w:val="24"/>
        </w:rPr>
        <w:t xml:space="preserve">pervasiveness of </w:t>
      </w:r>
      <w:r w:rsidR="00694B98">
        <w:rPr>
          <w:rFonts w:ascii="Times New Roman" w:hAnsi="Times New Roman" w:cs="Times New Roman"/>
          <w:sz w:val="24"/>
          <w:szCs w:val="24"/>
        </w:rPr>
        <w:t xml:space="preserve">mental health challenges experienced </w:t>
      </w:r>
      <w:r w:rsidR="008C6428">
        <w:rPr>
          <w:rFonts w:ascii="Times New Roman" w:hAnsi="Times New Roman" w:cs="Times New Roman"/>
          <w:sz w:val="24"/>
          <w:szCs w:val="24"/>
        </w:rPr>
        <w:t>in early adulthood</w:t>
      </w:r>
      <w:r w:rsidR="008F6DDC" w:rsidRPr="00D42971">
        <w:rPr>
          <w:rFonts w:ascii="Times New Roman" w:hAnsi="Times New Roman" w:cs="Times New Roman"/>
          <w:sz w:val="24"/>
          <w:szCs w:val="24"/>
        </w:rPr>
        <w:t xml:space="preserve"> </w:t>
      </w:r>
      <w:r w:rsidR="008F6DDC"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&lt;EndNote&gt;&lt;Cite&gt;&lt;Author&gt;Solmi&lt;/Author&gt;&lt;Year&gt;2022&lt;/Year&gt;&lt;RecNum&gt;141&lt;/RecNum&gt;&lt;DisplayText&gt;[15]&lt;/DisplayText&gt;&lt;record&gt;&lt;rec-number&gt;141&lt;/rec-number&gt;&lt;foreign-keys&gt;&lt;key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[15]</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Evidently, more research is needed </w:t>
      </w:r>
      <w:r w:rsidR="008561F4" w:rsidRPr="00D42971">
        <w:rPr>
          <w:rFonts w:ascii="Times New Roman" w:hAnsi="Times New Roman" w:cs="Times New Roman"/>
          <w:sz w:val="24"/>
          <w:szCs w:val="24"/>
        </w:rPr>
        <w:lastRenderedPageBreak/>
        <w:t xml:space="preserve">to better understand these </w:t>
      </w:r>
      <w:r w:rsidR="001640C4">
        <w:rPr>
          <w:rFonts w:ascii="Times New Roman" w:hAnsi="Times New Roman" w:cs="Times New Roman"/>
          <w:sz w:val="24"/>
          <w:szCs w:val="24"/>
        </w:rPr>
        <w:t xml:space="preserve">age-related </w:t>
      </w:r>
      <w:r w:rsidR="008561F4" w:rsidRPr="00D42971">
        <w:rPr>
          <w:rFonts w:ascii="Times New Roman" w:hAnsi="Times New Roman" w:cs="Times New Roman"/>
          <w:sz w:val="24"/>
          <w:szCs w:val="24"/>
        </w:rPr>
        <w:t>trends from a global perspective, including a focus on protective factors that may moderate the relationship between age</w:t>
      </w:r>
      <w:r w:rsidR="00C24C93">
        <w:rPr>
          <w:rFonts w:ascii="Times New Roman" w:hAnsi="Times New Roman" w:cs="Times New Roman"/>
          <w:sz w:val="24"/>
          <w:szCs w:val="24"/>
        </w:rPr>
        <w:t xml:space="preserve"> and </w:t>
      </w:r>
      <w:r w:rsidR="008561F4" w:rsidRPr="00D42971">
        <w:rPr>
          <w:rFonts w:ascii="Times New Roman" w:hAnsi="Times New Roman" w:cs="Times New Roman"/>
          <w:sz w:val="24"/>
          <w:szCs w:val="24"/>
        </w:rPr>
        <w:t xml:space="preserve">mental </w:t>
      </w:r>
      <w:r w:rsidR="00607CD2">
        <w:rPr>
          <w:rFonts w:ascii="Times New Roman" w:hAnsi="Times New Roman" w:cs="Times New Roman"/>
          <w:sz w:val="24"/>
          <w:szCs w:val="24"/>
        </w:rPr>
        <w:t>well-being</w:t>
      </w:r>
      <w:r w:rsidR="008561F4" w:rsidRPr="00D42971">
        <w:rPr>
          <w:rFonts w:ascii="Times New Roman" w:hAnsi="Times New Roman" w:cs="Times New Roman"/>
          <w:sz w:val="24"/>
          <w:szCs w:val="24"/>
        </w:rPr>
        <w:t xml:space="preserve">. </w:t>
      </w:r>
    </w:p>
    <w:p w14:paraId="0FC86FCF" w14:textId="778D7E35" w:rsidR="008561F4" w:rsidRPr="00D42971" w:rsidDel="001640C4" w:rsidRDefault="008561F4" w:rsidP="00F721EE">
      <w:pPr>
        <w:spacing w:line="480" w:lineRule="auto"/>
        <w:rPr>
          <w:del w:id="2" w:author="Denver Brown" w:date="2023-04-13T17:15:00Z"/>
          <w:rFonts w:ascii="Times New Roman" w:hAnsi="Times New Roman" w:cs="Times New Roman"/>
          <w:sz w:val="24"/>
          <w:szCs w:val="24"/>
        </w:rPr>
      </w:pPr>
    </w:p>
    <w:p w14:paraId="5327099D" w14:textId="7206F4B0" w:rsidR="00E230F8" w:rsidRPr="00D42971" w:rsidRDefault="00F60530" w:rsidP="00020CED">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Physical activity is one aspect of our lifestyle that has received increasing attention for its potential to promote mental well</w:t>
      </w:r>
      <w:r w:rsidR="00EC478B">
        <w:rPr>
          <w:rFonts w:ascii="Times New Roman" w:hAnsi="Times New Roman" w:cs="Times New Roman"/>
          <w:sz w:val="24"/>
          <w:szCs w:val="24"/>
        </w:rPr>
        <w:t>-</w:t>
      </w:r>
      <w:r w:rsidRPr="00D42971">
        <w:rPr>
          <w:rFonts w:ascii="Times New Roman" w:hAnsi="Times New Roman" w:cs="Times New Roman"/>
          <w:sz w:val="24"/>
          <w:szCs w:val="24"/>
        </w:rPr>
        <w:t xml:space="preserve">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[16-21]</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[22-24]</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9E3B2A">
        <w:rPr>
          <w:rFonts w:ascii="Times New Roman" w:hAnsi="Times New Roman" w:cs="Times New Roman"/>
          <w:sz w:val="24"/>
          <w:szCs w:val="24"/>
        </w:rPr>
        <w:t xml:space="preserve"> and well-being</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[25-27]</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w:t>
      </w:r>
      <w:commentRangeStart w:id="3"/>
      <w:commentRangeStart w:id="4"/>
      <w:r w:rsidR="008561F4" w:rsidRPr="00D42971">
        <w:rPr>
          <w:rFonts w:ascii="Times New Roman" w:hAnsi="Times New Roman" w:cs="Times New Roman"/>
          <w:sz w:val="24"/>
          <w:szCs w:val="24"/>
        </w:rPr>
        <w:t>using</w:t>
      </w:r>
      <w:ins w:id="5" w:author="Christopher Huong" w:date="2023-04-18T06:32:00Z">
        <w:r w:rsidR="00020CED">
          <w:rPr>
            <w:rFonts w:ascii="Times New Roman" w:hAnsi="Times New Roman" w:cs="Times New Roman"/>
            <w:sz w:val="24"/>
            <w:szCs w:val="24"/>
          </w:rPr>
          <w:t xml:space="preserve"> a</w:t>
        </w:r>
      </w:ins>
      <w:r w:rsidR="008561F4" w:rsidRPr="00D42971">
        <w:rPr>
          <w:rFonts w:ascii="Times New Roman" w:hAnsi="Times New Roman" w:cs="Times New Roman"/>
          <w:sz w:val="24"/>
          <w:szCs w:val="24"/>
        </w:rPr>
        <w:t xml:space="preserve"> </w:t>
      </w:r>
      <w:del w:id="6" w:author="Christopher Huong" w:date="2023-04-18T06:32:00Z">
        <w:r w:rsidR="008561F4" w:rsidRPr="00D42971" w:rsidDel="00020CED">
          <w:rPr>
            <w:rFonts w:ascii="Times New Roman" w:hAnsi="Times New Roman" w:cs="Times New Roman"/>
            <w:sz w:val="24"/>
            <w:szCs w:val="24"/>
          </w:rPr>
          <w:delText xml:space="preserve">non-parametric </w:delText>
        </w:r>
      </w:del>
      <w:r w:rsidR="008561F4" w:rsidRPr="00D42971">
        <w:rPr>
          <w:rFonts w:ascii="Times New Roman" w:hAnsi="Times New Roman" w:cs="Times New Roman"/>
          <w:sz w:val="24"/>
          <w:szCs w:val="24"/>
        </w:rPr>
        <w:t>matching</w:t>
      </w:r>
      <w:ins w:id="7" w:author="Christopher Huong" w:date="2023-04-18T06:32:00Z">
        <w:r w:rsidR="00020CED">
          <w:rPr>
            <w:rFonts w:ascii="Times New Roman" w:hAnsi="Times New Roman" w:cs="Times New Roman"/>
            <w:sz w:val="24"/>
            <w:szCs w:val="24"/>
          </w:rPr>
          <w:t xml:space="preserve"> procedure</w:t>
        </w:r>
      </w:ins>
      <w:r w:rsidR="008561F4" w:rsidRPr="00D42971">
        <w:rPr>
          <w:rFonts w:ascii="Times New Roman" w:hAnsi="Times New Roman" w:cs="Times New Roman"/>
          <w:sz w:val="24"/>
          <w:szCs w:val="24"/>
        </w:rPr>
        <w:t xml:space="preserve"> </w:t>
      </w:r>
      <w:commentRangeEnd w:id="3"/>
      <w:r w:rsidR="004A689F">
        <w:rPr>
          <w:rStyle w:val="CommentReference"/>
        </w:rPr>
        <w:commentReference w:id="3"/>
      </w:r>
      <w:commentRangeEnd w:id="4"/>
      <w:r w:rsidR="000932E6">
        <w:rPr>
          <w:rStyle w:val="CommentReference"/>
        </w:rPr>
        <w:commentReference w:id="4"/>
      </w:r>
      <w:r w:rsidR="008561F4" w:rsidRPr="00D42971">
        <w:rPr>
          <w:rFonts w:ascii="Times New Roman" w:hAnsi="Times New Roman" w:cs="Times New Roman"/>
          <w:sz w:val="24"/>
          <w:szCs w:val="24"/>
        </w:rPr>
        <w:t xml:space="preserve">in a large cross-sectional dataset,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&lt;EndNote&gt;&lt;Cite&gt;&lt;Author&gt;Ekkekakis&lt;/Author&gt;&lt;Year&gt;2020&lt;/Year&gt;&lt;RecNum&gt;136&lt;/RecNum&gt;&lt;DisplayText&gt;[29]&lt;/DisplayText&gt;&lt;record&gt;&lt;rec-number&gt;136&lt;/rec-number&gt;&lt;foreign-keys&gt;&lt;key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[29]</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The inclusion of physical activity – albeit as an alternative</w:t>
      </w:r>
      <w:r w:rsidR="00055ADC" w:rsidRPr="00D42971">
        <w:rPr>
          <w:rFonts w:ascii="Times New Roman" w:hAnsi="Times New Roman" w:cs="Times New Roman"/>
          <w:sz w:val="24"/>
          <w:szCs w:val="24"/>
        </w:rPr>
        <w:t xml:space="preserve"> </w:t>
      </w:r>
      <w:commentRangeStart w:id="8"/>
      <w:commentRangeStart w:id="9"/>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8"/>
      <w:r w:rsidR="00055ADC" w:rsidRPr="00D42971">
        <w:rPr>
          <w:rStyle w:val="CommentReference"/>
          <w:rFonts w:ascii="Times New Roman" w:hAnsi="Times New Roman" w:cs="Times New Roman"/>
          <w:sz w:val="24"/>
          <w:szCs w:val="24"/>
        </w:rPr>
        <w:commentReference w:id="8"/>
      </w:r>
      <w:commentRangeEnd w:id="9"/>
      <w:r w:rsidR="004A689F">
        <w:rPr>
          <w:rStyle w:val="CommentReference"/>
        </w:rPr>
        <w:commentReference w:id="9"/>
      </w:r>
      <w:r w:rsidR="00452536" w:rsidRPr="00D42971">
        <w:rPr>
          <w:rFonts w:ascii="Times New Roman" w:hAnsi="Times New Roman" w:cs="Times New Roman"/>
          <w:sz w:val="24"/>
          <w:szCs w:val="24"/>
        </w:rPr>
        <w:t xml:space="preserve">treatment – in several recent national guidelines 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[30-33]</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00CBF886" w:rsidR="00DF3994" w:rsidRPr="00D42971" w:rsidDel="004A689F" w:rsidRDefault="00DF3994" w:rsidP="00F721EE">
      <w:pPr>
        <w:spacing w:line="480" w:lineRule="auto"/>
        <w:rPr>
          <w:del w:id="10" w:author="Denver Brown" w:date="2023-04-13T17:19:00Z"/>
          <w:rFonts w:ascii="Times New Roman" w:hAnsi="Times New Roman" w:cs="Times New Roman"/>
          <w:sz w:val="24"/>
          <w:szCs w:val="24"/>
        </w:rPr>
      </w:pPr>
    </w:p>
    <w:p w14:paraId="16C4BDE6" w14:textId="0E452A6E" w:rsidR="0081587F" w:rsidRPr="00D42971" w:rsidRDefault="008561F4" w:rsidP="00493E4D">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While evidence supports the importance of physical activity for preventing and/or reducing a range of mental health problems and improving overall well</w:t>
      </w:r>
      <w:ins w:id="11" w:author="Denver Brown" w:date="2023-04-13T17:20:00Z">
        <w:r w:rsidR="004A689F">
          <w:rPr>
            <w:rFonts w:ascii="Times New Roman" w:hAnsi="Times New Roman" w:cs="Times New Roman"/>
            <w:sz w:val="24"/>
            <w:szCs w:val="24"/>
          </w:rPr>
          <w:t>-</w:t>
        </w:r>
      </w:ins>
      <w:r w:rsidRPr="00D42971">
        <w:rPr>
          <w:rFonts w:ascii="Times New Roman" w:hAnsi="Times New Roman" w:cs="Times New Roman"/>
          <w:sz w:val="24"/>
          <w:szCs w:val="24"/>
        </w:rPr>
        <w:t xml:space="preserve">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[34-39]</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w:t>
      </w:r>
      <w:r w:rsidR="00447C8F" w:rsidRPr="00D42971">
        <w:rPr>
          <w:rFonts w:ascii="Times New Roman" w:hAnsi="Times New Roman" w:cs="Times New Roman"/>
          <w:sz w:val="24"/>
          <w:szCs w:val="24"/>
        </w:rPr>
        <w:lastRenderedPageBreak/>
        <w:t>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&lt;EndNote&gt;&lt;Cite&gt;&lt;Author&gt;Borsboom&lt;/Author&gt;&lt;Year&gt;2011&lt;/Year&gt;&lt;RecNum&gt;71&lt;/RecNum&gt;&lt;DisplayText&gt;[40, 41]&lt;/DisplayText&gt;&lt;record&gt;&lt;rec-number&gt;71&lt;/rec-number&gt;&lt;foreign-keys&gt;&lt;key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[40, 41]</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1423E5A5" w:rsidR="008561F4" w:rsidRPr="00D42971" w:rsidRDefault="0081587F" w:rsidP="00493E4D">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&lt;EndNote&gt;&lt;Cite&gt;&lt;Author&gt;Murri&lt;/Author&gt;&lt;Year&gt;2018&lt;/Year&gt;&lt;RecNum&gt;123&lt;/RecNum&gt;&lt;DisplayText&gt;[42]&lt;/DisplayText&gt;&lt;record&gt;&lt;rec-number&gt;123&lt;/rec-number&gt;&lt;foreign-keys&gt;&lt;key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[42]</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promotion of mental well</w:t>
      </w:r>
      <w:ins w:id="12" w:author="Denver Brown" w:date="2023-04-13T17:21:00Z">
        <w:r w:rsidR="00181106">
          <w:rPr>
            <w:rFonts w:ascii="Times New Roman" w:hAnsi="Times New Roman" w:cs="Times New Roman"/>
            <w:sz w:val="24"/>
            <w:szCs w:val="24"/>
          </w:rPr>
          <w:t>-</w:t>
        </w:r>
      </w:ins>
      <w:r w:rsidRPr="00D42971">
        <w:rPr>
          <w:rFonts w:ascii="Times New Roman" w:hAnsi="Times New Roman" w:cs="Times New Roman"/>
          <w:sz w:val="24"/>
          <w:szCs w:val="24"/>
        </w:rPr>
        <w:t xml:space="preserve">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[43-45]</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168A045E" w:rsidR="008561F4" w:rsidRDefault="008561F4" w:rsidP="00181106">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commentRangeStart w:id="13"/>
      <w:del w:id="14" w:author="Christopher Huong" w:date="2023-04-18T06:44:00Z">
        <w:r w:rsidR="0092241A" w:rsidRPr="00D42971" w:rsidDel="00493E4D">
          <w:rPr>
            <w:rFonts w:ascii="Times New Roman" w:hAnsi="Times New Roman" w:cs="Times New Roman"/>
            <w:sz w:val="24"/>
            <w:szCs w:val="24"/>
          </w:rPr>
          <w:delText xml:space="preserve">regular </w:delText>
        </w:r>
        <w:commentRangeEnd w:id="13"/>
        <w:r w:rsidR="00AD1BB5" w:rsidDel="00493E4D">
          <w:rPr>
            <w:rStyle w:val="CommentReference"/>
          </w:rPr>
          <w:commentReference w:id="13"/>
        </w:r>
      </w:del>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4005CC13" w14:textId="203CEDCF" w:rsidR="000414AE" w:rsidRPr="00493E4D" w:rsidRDefault="000414AE" w:rsidP="00493E4D">
      <w:pPr>
        <w:spacing w:line="480" w:lineRule="auto"/>
        <w:jc w:val="center"/>
        <w:rPr>
          <w:rFonts w:ascii="Times New Roman" w:hAnsi="Times New Roman" w:cs="Times New Roman"/>
          <w:b/>
          <w:bCs/>
          <w:sz w:val="24"/>
          <w:szCs w:val="24"/>
        </w:rPr>
      </w:pPr>
      <w:r w:rsidRPr="00493E4D">
        <w:rPr>
          <w:rFonts w:ascii="Times New Roman" w:hAnsi="Times New Roman" w:cs="Times New Roman"/>
          <w:b/>
          <w:bCs/>
          <w:sz w:val="24"/>
          <w:szCs w:val="24"/>
        </w:rPr>
        <w:t>Methods</w:t>
      </w:r>
    </w:p>
    <w:p w14:paraId="2E730D63" w14:textId="079F8941" w:rsidR="008561F4" w:rsidRPr="00D42971" w:rsidDel="00181106" w:rsidRDefault="008561F4" w:rsidP="00F721EE">
      <w:pPr>
        <w:spacing w:line="480" w:lineRule="auto"/>
        <w:rPr>
          <w:del w:id="15" w:author="Denver Brown" w:date="2023-04-13T17:22:00Z"/>
          <w:rFonts w:ascii="Times New Roman" w:hAnsi="Times New Roman" w:cs="Times New Roman"/>
          <w:b/>
          <w:bCs/>
          <w:sz w:val="24"/>
          <w:szCs w:val="24"/>
        </w:rPr>
      </w:pPr>
    </w:p>
    <w:p w14:paraId="2A900A9D" w14:textId="12BEB4AB" w:rsidR="008561F4" w:rsidRPr="00D42971" w:rsidDel="00181106" w:rsidRDefault="008561F4" w:rsidP="00F721EE">
      <w:pPr>
        <w:spacing w:line="480" w:lineRule="auto"/>
        <w:rPr>
          <w:del w:id="16" w:author="Denver Brown" w:date="2023-04-13T17:22:00Z"/>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2BD1AE44"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 xml:space="preserve">on-going </w:t>
      </w:r>
      <w:r w:rsidR="001D1EEC">
        <w:rPr>
          <w:rFonts w:ascii="Times New Roman" w:hAnsi="Times New Roman" w:cs="Times New Roman"/>
          <w:sz w:val="24"/>
          <w:szCs w:val="24"/>
        </w:rPr>
        <w:t xml:space="preserve">online </w:t>
      </w:r>
      <w:r w:rsidR="00B917C0" w:rsidRPr="00D42971">
        <w:rPr>
          <w:rFonts w:ascii="Times New Roman" w:hAnsi="Times New Roman" w:cs="Times New Roman"/>
          <w:sz w:val="24"/>
          <w:szCs w:val="24"/>
        </w:rPr>
        <w:t>study with the purpose of assessing global mental well</w:t>
      </w:r>
      <w:r w:rsidR="001D1EEC">
        <w:rPr>
          <w:rFonts w:ascii="Times New Roman" w:hAnsi="Times New Roman" w:cs="Times New Roman"/>
          <w:sz w:val="24"/>
          <w:szCs w:val="24"/>
        </w:rPr>
        <w:t>-</w:t>
      </w:r>
      <w:r w:rsidR="00B917C0" w:rsidRPr="00D42971">
        <w:rPr>
          <w:rFonts w:ascii="Times New Roman" w:hAnsi="Times New Roman" w:cs="Times New Roman"/>
          <w:sz w:val="24"/>
          <w:szCs w:val="24"/>
        </w:rPr>
        <w:t>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7"/>
      <w:commentRangeStart w:id="18"/>
      <w:commentRangeStart w:id="19"/>
      <w:commentRangeStart w:id="20"/>
      <w:commentRangeStart w:id="21"/>
      <w:r w:rsidR="00ED2A11" w:rsidRPr="00D42971">
        <w:rPr>
          <w:rFonts w:ascii="Times New Roman" w:hAnsi="Times New Roman" w:cs="Times New Roman"/>
          <w:sz w:val="24"/>
          <w:szCs w:val="24"/>
        </w:rPr>
        <w:t>The</w:t>
      </w:r>
      <w:commentRangeEnd w:id="17"/>
      <w:r w:rsidRPr="00D42971">
        <w:rPr>
          <w:rStyle w:val="CommentReference"/>
          <w:rFonts w:ascii="Times New Roman" w:hAnsi="Times New Roman" w:cs="Times New Roman"/>
          <w:sz w:val="24"/>
          <w:szCs w:val="24"/>
        </w:rPr>
        <w:commentReference w:id="17"/>
      </w:r>
      <w:commentRangeEnd w:id="18"/>
      <w:r w:rsidR="00B667ED" w:rsidRPr="00D42971">
        <w:rPr>
          <w:rStyle w:val="CommentReference"/>
          <w:rFonts w:ascii="Times New Roman" w:hAnsi="Times New Roman" w:cs="Times New Roman"/>
          <w:sz w:val="24"/>
          <w:szCs w:val="24"/>
        </w:rPr>
        <w:commentReference w:id="18"/>
      </w:r>
      <w:commentRangeEnd w:id="19"/>
      <w:r w:rsidR="00B667ED" w:rsidRPr="00D42971">
        <w:rPr>
          <w:rStyle w:val="CommentReference"/>
          <w:rFonts w:ascii="Times New Roman" w:hAnsi="Times New Roman" w:cs="Times New Roman"/>
          <w:sz w:val="24"/>
          <w:szCs w:val="24"/>
        </w:rPr>
        <w:commentReference w:id="19"/>
      </w:r>
      <w:commentRangeEnd w:id="20"/>
      <w:r w:rsidR="00B667ED" w:rsidRPr="00D42971">
        <w:rPr>
          <w:rStyle w:val="CommentReference"/>
          <w:rFonts w:ascii="Times New Roman" w:hAnsi="Times New Roman" w:cs="Times New Roman"/>
          <w:sz w:val="24"/>
          <w:szCs w:val="24"/>
        </w:rPr>
        <w:commentReference w:id="20"/>
      </w:r>
      <w:commentRangeEnd w:id="21"/>
      <w:r w:rsidR="00D3295F">
        <w:rPr>
          <w:rStyle w:val="CommentReference"/>
        </w:rPr>
        <w:commentReference w:id="21"/>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w:t>
      </w:r>
      <w:r w:rsidR="001D1EEC">
        <w:rPr>
          <w:rFonts w:ascii="Times New Roman" w:hAnsi="Times New Roman" w:cs="Times New Roman"/>
          <w:sz w:val="24"/>
          <w:szCs w:val="24"/>
        </w:rPr>
        <w:t>MHM survey</w:t>
      </w:r>
      <w:r w:rsidR="001D1EEC" w:rsidRPr="00D42971">
        <w:rPr>
          <w:rFonts w:ascii="Times New Roman" w:hAnsi="Times New Roman" w:cs="Times New Roman"/>
          <w:sz w:val="24"/>
          <w:szCs w:val="24"/>
        </w:rPr>
        <w:t xml:space="preserve"> </w:t>
      </w:r>
      <w:r w:rsidR="00825BF0">
        <w:rPr>
          <w:rFonts w:ascii="Times New Roman" w:hAnsi="Times New Roman" w:cs="Times New Roman"/>
          <w:sz w:val="24"/>
          <w:szCs w:val="24"/>
        </w:rPr>
        <w:t>between</w:t>
      </w:r>
      <w:r w:rsidR="00ED2A11" w:rsidRPr="00D42971">
        <w:rPr>
          <w:rFonts w:ascii="Times New Roman" w:hAnsi="Times New Roman" w:cs="Times New Roman"/>
          <w:sz w:val="24"/>
          <w:szCs w:val="24"/>
        </w:rPr>
        <w:t xml:space="preserve">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w:t>
      </w:r>
      <w:r w:rsidR="00825BF0">
        <w:rPr>
          <w:rFonts w:ascii="Times New Roman" w:hAnsi="Times New Roman" w:cs="Times New Roman"/>
          <w:sz w:val="24"/>
          <w:szCs w:val="24"/>
        </w:rPr>
        <w:t>and</w:t>
      </w:r>
      <w:r w:rsidR="00ED2A11" w:rsidRPr="00D42971">
        <w:rPr>
          <w:rFonts w:ascii="Times New Roman" w:hAnsi="Times New Roman" w:cs="Times New Roman"/>
          <w:sz w:val="24"/>
          <w:szCs w:val="24"/>
        </w:rPr>
        <w:t xml:space="preserve"> </w:t>
      </w:r>
      <w:r w:rsidR="003E68B2" w:rsidRPr="00D42971">
        <w:rPr>
          <w:rFonts w:ascii="Times New Roman" w:hAnsi="Times New Roman" w:cs="Times New Roman"/>
          <w:sz w:val="24"/>
          <w:szCs w:val="24"/>
        </w:rPr>
        <w:t>Oct</w:t>
      </w:r>
      <w:r w:rsidR="00825BF0">
        <w:rPr>
          <w:rFonts w:ascii="Times New Roman" w:hAnsi="Times New Roman" w:cs="Times New Roman"/>
          <w:sz w:val="24"/>
          <w:szCs w:val="24"/>
        </w:rPr>
        <w:t>ober</w:t>
      </w:r>
      <w:r w:rsidR="003E68B2" w:rsidRPr="00D42971">
        <w:rPr>
          <w:rFonts w:ascii="Times New Roman" w:hAnsi="Times New Roman" w:cs="Times New Roman"/>
          <w:sz w:val="24"/>
          <w:szCs w:val="24"/>
        </w:rPr>
        <w:t xml:space="preserve">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49214C">
        <w:rPr>
          <w:rFonts w:ascii="Times New Roman" w:hAnsi="Times New Roman" w:cs="Times New Roman"/>
          <w:sz w:val="24"/>
          <w:szCs w:val="24"/>
        </w:rPr>
        <w:t>.</w:t>
      </w:r>
      <w:r w:rsidR="00985E74" w:rsidRPr="00D42971">
        <w:rPr>
          <w:rFonts w:ascii="Times New Roman" w:hAnsi="Times New Roman" w:cs="Times New Roman"/>
          <w:sz w:val="24"/>
          <w:szCs w:val="24"/>
        </w:rPr>
        <w:t xml:space="preserve"> Th</w:t>
      </w:r>
      <w:r w:rsidR="0049214C">
        <w:rPr>
          <w:rFonts w:ascii="Times New Roman" w:hAnsi="Times New Roman" w:cs="Times New Roman"/>
          <w:sz w:val="24"/>
          <w:szCs w:val="24"/>
        </w:rPr>
        <w:t>e</w:t>
      </w:r>
      <w:r w:rsidR="00985E74" w:rsidRPr="00D42971">
        <w:rPr>
          <w:rFonts w:ascii="Times New Roman" w:hAnsi="Times New Roman" w:cs="Times New Roman"/>
          <w:sz w:val="24"/>
          <w:szCs w:val="24"/>
        </w:rPr>
        <w:t xml:space="preserve">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xml:space="preserve">. This study involved secondary analysis of existing </w:t>
      </w:r>
      <w:r w:rsidR="00A21A0A">
        <w:rPr>
          <w:rFonts w:ascii="Times New Roman" w:hAnsi="Times New Roman" w:cs="Times New Roman"/>
          <w:sz w:val="24"/>
          <w:szCs w:val="24"/>
        </w:rPr>
        <w:t xml:space="preserve">non-identifiable </w:t>
      </w:r>
      <w:r w:rsidR="00ED2A11" w:rsidRPr="00D42971">
        <w:rPr>
          <w:rFonts w:ascii="Times New Roman" w:hAnsi="Times New Roman" w:cs="Times New Roman"/>
          <w:sz w:val="24"/>
          <w:szCs w:val="24"/>
        </w:rPr>
        <w:t>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514D8220" w:rsidR="00623388" w:rsidRPr="00D42971" w:rsidDel="00A21A0A" w:rsidRDefault="00623388" w:rsidP="00F721EE">
      <w:pPr>
        <w:spacing w:line="480" w:lineRule="auto"/>
        <w:rPr>
          <w:del w:id="22" w:author="Denver Brown" w:date="2023-04-13T17:26:00Z"/>
          <w:rFonts w:ascii="Times New Roman" w:hAnsi="Times New Roman" w:cs="Times New Roman"/>
          <w:sz w:val="24"/>
          <w:szCs w:val="24"/>
        </w:rPr>
      </w:pPr>
    </w:p>
    <w:p w14:paraId="4D785EF1" w14:textId="36D0CB76" w:rsidR="00623388" w:rsidRPr="00D42971" w:rsidDel="00A21A0A" w:rsidRDefault="00623388" w:rsidP="00F721EE">
      <w:pPr>
        <w:spacing w:line="480" w:lineRule="auto"/>
        <w:rPr>
          <w:del w:id="23" w:author="Denver Brown" w:date="2023-04-13T17:26:00Z"/>
          <w:rFonts w:ascii="Times New Roman" w:hAnsi="Times New Roman" w:cs="Times New Roman"/>
          <w:sz w:val="24"/>
          <w:szCs w:val="24"/>
        </w:rPr>
      </w:pPr>
    </w:p>
    <w:p w14:paraId="0B2482BA" w14:textId="102FCF1F" w:rsidR="00690635" w:rsidRPr="00D42971" w:rsidDel="00A21A0A" w:rsidRDefault="00690635" w:rsidP="00F721EE">
      <w:pPr>
        <w:spacing w:line="480" w:lineRule="auto"/>
        <w:rPr>
          <w:del w:id="24" w:author="Denver Brown" w:date="2023-04-13T17:26:00Z"/>
          <w:rFonts w:ascii="Times New Roman" w:hAnsi="Times New Roman" w:cs="Times New Roman"/>
          <w:sz w:val="24"/>
          <w:szCs w:val="24"/>
        </w:rPr>
      </w:pPr>
    </w:p>
    <w:p w14:paraId="2E5C4CE4" w14:textId="2E92EEF4" w:rsidR="00690635" w:rsidRPr="00D42971" w:rsidDel="00A21A0A" w:rsidRDefault="00690635" w:rsidP="00F721EE">
      <w:pPr>
        <w:spacing w:line="480" w:lineRule="auto"/>
        <w:rPr>
          <w:del w:id="25" w:author="Denver Brown" w:date="2023-04-13T17:26:00Z"/>
          <w:rFonts w:ascii="Times New Roman" w:hAnsi="Times New Roman" w:cs="Times New Roman"/>
          <w:sz w:val="24"/>
          <w:szCs w:val="24"/>
        </w:rPr>
      </w:pPr>
    </w:p>
    <w:p w14:paraId="2F78AA91" w14:textId="0DC11DBA" w:rsidR="00690635" w:rsidRPr="00D42971" w:rsidDel="00A21A0A" w:rsidRDefault="00690635" w:rsidP="00F721EE">
      <w:pPr>
        <w:spacing w:line="480" w:lineRule="auto"/>
        <w:rPr>
          <w:del w:id="26" w:author="Denver Brown" w:date="2023-04-13T17:26:00Z"/>
          <w:rFonts w:ascii="Times New Roman" w:hAnsi="Times New Roman" w:cs="Times New Roman"/>
          <w:sz w:val="24"/>
          <w:szCs w:val="24"/>
        </w:rPr>
      </w:pPr>
    </w:p>
    <w:p w14:paraId="3671852B" w14:textId="181025F4" w:rsidR="005813BD" w:rsidRPr="00D42971" w:rsidDel="00A21A0A" w:rsidRDefault="005813BD" w:rsidP="00F721EE">
      <w:pPr>
        <w:spacing w:line="480" w:lineRule="auto"/>
        <w:rPr>
          <w:del w:id="27" w:author="Denver Brown" w:date="2023-04-13T17:26:00Z"/>
          <w:rFonts w:ascii="Times New Roman" w:hAnsi="Times New Roman" w:cs="Times New Roman"/>
          <w:sz w:val="24"/>
          <w:szCs w:val="24"/>
        </w:rPr>
      </w:pPr>
    </w:p>
    <w:p w14:paraId="7CD5DB7D" w14:textId="1186CCD6"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Measures</w:t>
      </w:r>
    </w:p>
    <w:p w14:paraId="7B5AE076" w14:textId="3C0F52C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Mental </w:t>
      </w:r>
      <w:r w:rsidR="00A21A0A">
        <w:rPr>
          <w:rFonts w:ascii="Times New Roman" w:hAnsi="Times New Roman" w:cs="Times New Roman"/>
          <w:b/>
          <w:bCs/>
          <w:sz w:val="24"/>
          <w:szCs w:val="24"/>
        </w:rPr>
        <w:t>h</w:t>
      </w:r>
      <w:r w:rsidR="00B667ED" w:rsidRPr="00D42971">
        <w:rPr>
          <w:rFonts w:ascii="Times New Roman" w:hAnsi="Times New Roman" w:cs="Times New Roman"/>
          <w:b/>
          <w:bCs/>
          <w:sz w:val="24"/>
          <w:szCs w:val="24"/>
        </w:rPr>
        <w:t>ealth</w:t>
      </w:r>
      <w:r w:rsidR="00A21A0A">
        <w:rPr>
          <w:rFonts w:ascii="Times New Roman" w:hAnsi="Times New Roman" w:cs="Times New Roman"/>
          <w:b/>
          <w:bCs/>
          <w:sz w:val="24"/>
          <w:szCs w:val="24"/>
        </w:rPr>
        <w:t>.</w:t>
      </w:r>
      <w:r w:rsidR="00A21A0A">
        <w:rPr>
          <w:rFonts w:ascii="Times New Roman" w:hAnsi="Times New Roman" w:cs="Times New Roman"/>
          <w:sz w:val="24"/>
          <w:szCs w:val="24"/>
        </w:rPr>
        <w:t xml:space="preserve"> </w:t>
      </w: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w:t>
      </w:r>
      <w:r w:rsidR="009116EF">
        <w:rPr>
          <w:rFonts w:ascii="Times New Roman" w:hAnsi="Times New Roman" w:cs="Times New Roman"/>
          <w:sz w:val="24"/>
          <w:szCs w:val="24"/>
        </w:rPr>
        <w:t>-</w:t>
      </w:r>
      <w:r w:rsidRPr="00D42971">
        <w:rPr>
          <w:rFonts w:ascii="Times New Roman" w:hAnsi="Times New Roman" w:cs="Times New Roman"/>
          <w:sz w:val="24"/>
          <w:szCs w:val="24"/>
        </w:rPr>
        <w:t>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w:t>
      </w:r>
      <w:r w:rsidR="004043F1" w:rsidRPr="00D42971">
        <w:rPr>
          <w:rFonts w:ascii="Times New Roman" w:hAnsi="Times New Roman" w:cs="Times New Roman"/>
          <w:sz w:val="24"/>
          <w:szCs w:val="24"/>
        </w:rPr>
        <w:lastRenderedPageBreak/>
        <w:t>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130495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w:t>
      </w:r>
      <w:r w:rsidR="00AC7D11">
        <w:rPr>
          <w:rFonts w:ascii="Times New Roman" w:hAnsi="Times New Roman" w:cs="Times New Roman"/>
          <w:sz w:val="24"/>
          <w:szCs w:val="24"/>
        </w:rPr>
        <w:t xml:space="preserve">score of </w:t>
      </w:r>
      <w:r w:rsidRPr="00D42971">
        <w:rPr>
          <w:rFonts w:ascii="Times New Roman" w:hAnsi="Times New Roman" w:cs="Times New Roman"/>
          <w:sz w:val="24"/>
          <w:szCs w:val="24"/>
        </w:rPr>
        <w:t xml:space="preserve">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w:t>
      </w:r>
      <w:r w:rsidR="00493E4D">
        <w:rPr>
          <w:rFonts w:ascii="Times New Roman" w:hAnsi="Times New Roman" w:cs="Times New Roman"/>
          <w:sz w:val="24"/>
          <w:szCs w:val="24"/>
        </w:rPr>
        <w:t>-</w:t>
      </w:r>
      <w:r w:rsidRPr="00D42971">
        <w:rPr>
          <w:rFonts w:ascii="Times New Roman" w:hAnsi="Times New Roman" w:cs="Times New Roman"/>
          <w:sz w:val="24"/>
          <w:szCs w:val="24"/>
        </w:rPr>
        <w:t>being</w:t>
      </w:r>
      <w:r w:rsidR="00C223C0" w:rsidRPr="00D42971">
        <w:rPr>
          <w:rFonts w:ascii="Times New Roman" w:hAnsi="Times New Roman" w:cs="Times New Roman"/>
          <w:sz w:val="24"/>
          <w:szCs w:val="24"/>
        </w:rPr>
        <w:t>. The MHQ</w:t>
      </w:r>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at the lower bound</w:t>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21097458" w:rsidR="004043F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 xml:space="preserve">wellbeing were computed: Core Cognition, </w:t>
      </w:r>
      <w:r w:rsidR="0044417C" w:rsidRPr="00D42971">
        <w:rPr>
          <w:rFonts w:ascii="Times New Roman" w:hAnsi="Times New Roman" w:cs="Times New Roman"/>
          <w:sz w:val="24"/>
          <w:szCs w:val="24"/>
        </w:rPr>
        <w:t>Adaptability and Resilience</w:t>
      </w:r>
      <w:r w:rsidRPr="00D42971">
        <w:rPr>
          <w:rFonts w:ascii="Times New Roman" w:hAnsi="Times New Roman" w:cs="Times New Roman"/>
          <w:sz w:val="24"/>
          <w:szCs w:val="24"/>
        </w:rPr>
        <w:t>, Mood and Outlook</w:t>
      </w:r>
      <w:r w:rsidR="00122808" w:rsidRPr="00D42971">
        <w:rPr>
          <w:rFonts w:ascii="Times New Roman" w:hAnsi="Times New Roman" w:cs="Times New Roman"/>
          <w:sz w:val="24"/>
          <w:szCs w:val="24"/>
        </w:rPr>
        <w:t xml:space="preserve">, Drive and Motivation, Social Self, and Mind-Body </w:t>
      </w:r>
      <w:r w:rsidR="004414BC">
        <w:rPr>
          <w:rFonts w:ascii="Times New Roman" w:hAnsi="Times New Roman" w:cs="Times New Roman"/>
          <w:sz w:val="24"/>
          <w:szCs w:val="24"/>
        </w:rPr>
        <w:t xml:space="preserve">Connection </w:t>
      </w:r>
      <w:commentRangeStart w:id="28"/>
      <w:commentRangeStart w:id="29"/>
      <w:commentRangeStart w:id="30"/>
      <w:r w:rsidR="004D6298">
        <w:rPr>
          <w:rFonts w:ascii="Times New Roman" w:hAnsi="Times New Roman" w:cs="Times New Roman"/>
          <w:sz w:val="24"/>
          <w:szCs w:val="24"/>
        </w:rPr>
        <w:t>(</w:t>
      </w:r>
      <w:r w:rsidR="004414BC">
        <w:rPr>
          <w:rFonts w:ascii="Times New Roman" w:hAnsi="Times New Roman" w:cs="Times New Roman"/>
          <w:sz w:val="24"/>
          <w:szCs w:val="24"/>
        </w:rPr>
        <w:t>see Table</w:t>
      </w:r>
      <w:r w:rsidR="004D6298">
        <w:rPr>
          <w:rFonts w:ascii="Times New Roman" w:hAnsi="Times New Roman" w:cs="Times New Roman"/>
          <w:sz w:val="24"/>
          <w:szCs w:val="24"/>
        </w:rPr>
        <w:t xml:space="preserve"> 1)</w:t>
      </w:r>
      <w:r w:rsidR="00122808" w:rsidRPr="004D6298">
        <w:rPr>
          <w:rFonts w:ascii="Times New Roman" w:hAnsi="Times New Roman" w:cs="Times New Roman"/>
          <w:sz w:val="24"/>
          <w:szCs w:val="24"/>
        </w:rPr>
        <w:t xml:space="preserve">. </w:t>
      </w:r>
      <w:commentRangeEnd w:id="28"/>
      <w:r w:rsidR="004D6298">
        <w:rPr>
          <w:rStyle w:val="CommentReference"/>
        </w:rPr>
        <w:commentReference w:id="28"/>
      </w:r>
      <w:commentRangeEnd w:id="29"/>
      <w:r w:rsidR="004D6298">
        <w:rPr>
          <w:rStyle w:val="CommentReference"/>
        </w:rPr>
        <w:commentReference w:id="29"/>
      </w:r>
      <w:commentRangeEnd w:id="30"/>
      <w:r w:rsidR="007A2A0B">
        <w:rPr>
          <w:rStyle w:val="CommentReference"/>
        </w:rPr>
        <w:commentReference w:id="30"/>
      </w:r>
      <w:r w:rsidR="00122808" w:rsidRPr="00D42971">
        <w:rPr>
          <w:rFonts w:ascii="Times New Roman" w:hAnsi="Times New Roman" w:cs="Times New Roman"/>
          <w:sz w:val="24"/>
          <w:szCs w:val="24"/>
        </w:rPr>
        <w:t>Subcategory scores</w:t>
      </w:r>
      <w:r w:rsidR="004D42FE" w:rsidRPr="00D42971">
        <w:rPr>
          <w:rFonts w:ascii="Times New Roman" w:hAnsi="Times New Roman" w:cs="Times New Roman"/>
          <w:sz w:val="24"/>
          <w:szCs w:val="24"/>
        </w:rPr>
        <w:t xml:space="preserve"> ranged from -</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0 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4A0DAC0E" w14:textId="6CC06BBE" w:rsidR="007A2A0B" w:rsidRDefault="007A2A0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F04CFA">
        <w:rPr>
          <w:rFonts w:ascii="Times New Roman" w:hAnsi="Times New Roman" w:cs="Times New Roman"/>
          <w:sz w:val="24"/>
          <w:szCs w:val="24"/>
        </w:rPr>
        <w:t>1</w:t>
      </w:r>
      <w:r>
        <w:rPr>
          <w:rFonts w:ascii="Times New Roman" w:hAnsi="Times New Roman" w:cs="Times New Roman"/>
          <w:sz w:val="24"/>
          <w:szCs w:val="24"/>
        </w:rPr>
        <w:t>. Descriptions of</w:t>
      </w:r>
      <w:r w:rsidR="00F71E85">
        <w:rPr>
          <w:rFonts w:ascii="Times New Roman" w:hAnsi="Times New Roman" w:cs="Times New Roman"/>
          <w:sz w:val="24"/>
          <w:szCs w:val="24"/>
        </w:rPr>
        <w:t xml:space="preserve"> the Subdomains of the MHQ</w:t>
      </w:r>
    </w:p>
    <w:tbl>
      <w:tblPr>
        <w:tblStyle w:val="TableGrid"/>
        <w:tblW w:w="0" w:type="auto"/>
        <w:tblLook w:val="04A0" w:firstRow="1" w:lastRow="0" w:firstColumn="1" w:lastColumn="0" w:noHBand="0" w:noVBand="1"/>
      </w:tblPr>
      <w:tblGrid>
        <w:gridCol w:w="1717"/>
        <w:gridCol w:w="7859"/>
      </w:tblGrid>
      <w:tr w:rsidR="00F71E85" w14:paraId="00246171" w14:textId="77777777" w:rsidTr="00493E4D">
        <w:tc>
          <w:tcPr>
            <w:tcW w:w="0" w:type="auto"/>
          </w:tcPr>
          <w:p w14:paraId="38089B1E" w14:textId="26B35DF4" w:rsidR="00F71E85" w:rsidRDefault="00220D69"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MHQ </w:t>
            </w:r>
            <w:r w:rsidR="00F71E85">
              <w:rPr>
                <w:rFonts w:ascii="Times New Roman" w:hAnsi="Times New Roman" w:cs="Times New Roman"/>
                <w:sz w:val="24"/>
                <w:szCs w:val="24"/>
              </w:rPr>
              <w:t>Sub</w:t>
            </w:r>
            <w:r>
              <w:rPr>
                <w:rFonts w:ascii="Times New Roman" w:hAnsi="Times New Roman" w:cs="Times New Roman"/>
                <w:sz w:val="24"/>
                <w:szCs w:val="24"/>
              </w:rPr>
              <w:t>category</w:t>
            </w:r>
          </w:p>
        </w:tc>
        <w:tc>
          <w:tcPr>
            <w:tcW w:w="0" w:type="auto"/>
          </w:tcPr>
          <w:p w14:paraId="3D339D3F" w14:textId="3DB6CAFA" w:rsidR="00F71E85" w:rsidRDefault="00F71E85" w:rsidP="00F721EE">
            <w:pPr>
              <w:spacing w:line="480" w:lineRule="auto"/>
              <w:rPr>
                <w:rFonts w:ascii="Times New Roman" w:hAnsi="Times New Roman" w:cs="Times New Roman"/>
                <w:sz w:val="24"/>
                <w:szCs w:val="24"/>
              </w:rPr>
            </w:pPr>
            <w:r>
              <w:rPr>
                <w:rFonts w:ascii="Times New Roman" w:hAnsi="Times New Roman" w:cs="Times New Roman"/>
                <w:sz w:val="24"/>
                <w:szCs w:val="24"/>
              </w:rPr>
              <w:t>Description</w:t>
            </w:r>
          </w:p>
        </w:tc>
      </w:tr>
      <w:tr w:rsidR="00F71E85" w14:paraId="4E2791B5" w14:textId="77777777" w:rsidTr="00493E4D">
        <w:tc>
          <w:tcPr>
            <w:tcW w:w="0" w:type="auto"/>
          </w:tcPr>
          <w:p w14:paraId="0EBAE094" w14:textId="25D2F485" w:rsidR="00F71E85" w:rsidRDefault="00220D6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Core Cognition</w:t>
            </w:r>
          </w:p>
        </w:tc>
        <w:tc>
          <w:tcPr>
            <w:tcW w:w="0" w:type="auto"/>
          </w:tcPr>
          <w:p w14:paraId="32464DE8" w14:textId="20B6933E" w:rsidR="00F71E85" w:rsidRDefault="00864296" w:rsidP="00F721EE">
            <w:pPr>
              <w:spacing w:line="480" w:lineRule="auto"/>
              <w:rPr>
                <w:rFonts w:ascii="Times New Roman" w:hAnsi="Times New Roman" w:cs="Times New Roman"/>
                <w:sz w:val="24"/>
                <w:szCs w:val="24"/>
              </w:rPr>
            </w:pPr>
            <w:r w:rsidRPr="00864296">
              <w:rPr>
                <w:rFonts w:ascii="Times New Roman" w:hAnsi="Times New Roman" w:cs="Times New Roman"/>
                <w:sz w:val="24"/>
                <w:szCs w:val="24"/>
              </w:rPr>
              <w:t>The ability to function effectively and independently on a moment-to-moment basis. It includes brain functions such as attention, memory, learning, and self-control. Abnormal aspects of core cognition include severe or extreme forms of mental confusion, obsessive thoughts, sensory sensitivity, compulsive behaviors, psychosis, and hallucinations</w:t>
            </w:r>
            <w:r>
              <w:rPr>
                <w:rFonts w:ascii="Times New Roman" w:hAnsi="Times New Roman" w:cs="Times New Roman"/>
                <w:sz w:val="24"/>
                <w:szCs w:val="24"/>
              </w:rPr>
              <w:t>.</w:t>
            </w:r>
          </w:p>
        </w:tc>
      </w:tr>
      <w:tr w:rsidR="00F71E85" w14:paraId="5AD85F07" w14:textId="77777777" w:rsidTr="00493E4D">
        <w:tc>
          <w:tcPr>
            <w:tcW w:w="0" w:type="auto"/>
          </w:tcPr>
          <w:p w14:paraId="5F0DA34B" w14:textId="1DB5E78F" w:rsidR="00F71E85" w:rsidRDefault="00220D6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Adaptability and Resilience</w:t>
            </w:r>
          </w:p>
        </w:tc>
        <w:tc>
          <w:tcPr>
            <w:tcW w:w="0" w:type="auto"/>
          </w:tcPr>
          <w:p w14:paraId="293E6C95" w14:textId="18CA7EDF" w:rsidR="00F71E85" w:rsidRDefault="00864296" w:rsidP="00F721EE">
            <w:pPr>
              <w:spacing w:line="480" w:lineRule="auto"/>
              <w:rPr>
                <w:rFonts w:ascii="Times New Roman" w:hAnsi="Times New Roman" w:cs="Times New Roman"/>
                <w:sz w:val="24"/>
                <w:szCs w:val="24"/>
              </w:rPr>
            </w:pPr>
            <w:r w:rsidRPr="00864296">
              <w:rPr>
                <w:rFonts w:ascii="Times New Roman" w:hAnsi="Times New Roman" w:cs="Times New Roman"/>
                <w:sz w:val="24"/>
                <w:szCs w:val="24"/>
              </w:rPr>
              <w:t>The ability to synthesize and make sense of complex sets of events and situations and display a longer-term perspective in thoughts and behavior. It includes brain functions such as decision making, creativity, problem solving, planning, and adaptability to change. Abnormal forms of complex cognition are associated with extreme risk-taking and severe intolerance to change</w:t>
            </w:r>
            <w:r>
              <w:rPr>
                <w:rFonts w:ascii="Times New Roman" w:hAnsi="Times New Roman" w:cs="Times New Roman"/>
                <w:sz w:val="24"/>
                <w:szCs w:val="24"/>
              </w:rPr>
              <w:t>.</w:t>
            </w:r>
          </w:p>
        </w:tc>
      </w:tr>
      <w:tr w:rsidR="004414BC" w14:paraId="15B0A696" w14:textId="77777777" w:rsidTr="00F71E85">
        <w:tc>
          <w:tcPr>
            <w:tcW w:w="0" w:type="auto"/>
          </w:tcPr>
          <w:p w14:paraId="7CF1E483" w14:textId="67C99858" w:rsidR="004414BC" w:rsidRPr="00D42971" w:rsidRDefault="004414B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Mood and Outlook</w:t>
            </w:r>
          </w:p>
        </w:tc>
        <w:tc>
          <w:tcPr>
            <w:tcW w:w="0" w:type="auto"/>
          </w:tcPr>
          <w:p w14:paraId="66D85E90" w14:textId="6D4EB595" w:rsidR="004414BC" w:rsidRDefault="00864296" w:rsidP="00F721EE">
            <w:pPr>
              <w:spacing w:line="480" w:lineRule="auto"/>
              <w:rPr>
                <w:rFonts w:ascii="Times New Roman" w:hAnsi="Times New Roman" w:cs="Times New Roman"/>
                <w:sz w:val="24"/>
                <w:szCs w:val="24"/>
              </w:rPr>
            </w:pPr>
            <w:r w:rsidRPr="00864296">
              <w:rPr>
                <w:rFonts w:ascii="Times New Roman" w:hAnsi="Times New Roman" w:cs="Times New Roman"/>
                <w:sz w:val="24"/>
                <w:szCs w:val="24"/>
              </w:rPr>
              <w:t>The ability to manage and regulate emotions effectively and encompasses feelings of distress like fear, anxiety, anger, irritability, guilt, and sadness. It also includes the ability to have a constructive or optimistic outlook for the future. Abnormal forms of emotional functioning include uncontrollable crying, night terrors, severe temper outbursts, extreme phobias, uncontrollable panic attacks, highly traumatic flashbacks, intense mania, or suicidal intentions</w:t>
            </w:r>
            <w:r>
              <w:rPr>
                <w:rFonts w:ascii="Times New Roman" w:hAnsi="Times New Roman" w:cs="Times New Roman"/>
                <w:sz w:val="24"/>
                <w:szCs w:val="24"/>
              </w:rPr>
              <w:t>.</w:t>
            </w:r>
          </w:p>
        </w:tc>
      </w:tr>
      <w:tr w:rsidR="00F71E85" w14:paraId="45134FD7" w14:textId="77777777" w:rsidTr="00493E4D">
        <w:tc>
          <w:tcPr>
            <w:tcW w:w="0" w:type="auto"/>
          </w:tcPr>
          <w:p w14:paraId="39C273A6" w14:textId="169F27EB" w:rsidR="00F71E85" w:rsidRDefault="00220D6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Drive and Motivation</w:t>
            </w:r>
          </w:p>
        </w:tc>
        <w:tc>
          <w:tcPr>
            <w:tcW w:w="0" w:type="auto"/>
          </w:tcPr>
          <w:p w14:paraId="73DB748E" w14:textId="2AE67306" w:rsidR="00F71E85" w:rsidRDefault="00864296" w:rsidP="00F721EE">
            <w:pPr>
              <w:spacing w:line="480" w:lineRule="auto"/>
              <w:rPr>
                <w:rFonts w:ascii="Times New Roman" w:hAnsi="Times New Roman" w:cs="Times New Roman"/>
                <w:sz w:val="24"/>
                <w:szCs w:val="24"/>
              </w:rPr>
            </w:pPr>
            <w:r w:rsidRPr="00864296">
              <w:rPr>
                <w:rFonts w:ascii="Times New Roman" w:hAnsi="Times New Roman" w:cs="Times New Roman"/>
                <w:sz w:val="24"/>
                <w:szCs w:val="24"/>
              </w:rPr>
              <w:t>The ability to work toward desired goals and to initiate, persevere, and complete activities in daily life. It is associated with interest, curiosity, and motivation and is also related to overall energy levels. Abnormal forms of drive and motivation include severe addictions that cause harm or extreme withdrawal from activities or social interaction</w:t>
            </w:r>
            <w:r>
              <w:rPr>
                <w:rFonts w:ascii="Times New Roman" w:hAnsi="Times New Roman" w:cs="Times New Roman"/>
                <w:sz w:val="24"/>
                <w:szCs w:val="24"/>
              </w:rPr>
              <w:t>.</w:t>
            </w:r>
          </w:p>
        </w:tc>
      </w:tr>
      <w:tr w:rsidR="00F71E85" w14:paraId="399E1EB2" w14:textId="77777777" w:rsidTr="00493E4D">
        <w:tc>
          <w:tcPr>
            <w:tcW w:w="0" w:type="auto"/>
          </w:tcPr>
          <w:p w14:paraId="10EAC672" w14:textId="7414B063" w:rsidR="00F71E85" w:rsidRDefault="00220D6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Social Self</w:t>
            </w:r>
          </w:p>
        </w:tc>
        <w:tc>
          <w:tcPr>
            <w:tcW w:w="0" w:type="auto"/>
          </w:tcPr>
          <w:p w14:paraId="19CBC701" w14:textId="1987AFCD" w:rsidR="00F71E85" w:rsidRDefault="00864296" w:rsidP="00F721EE">
            <w:pPr>
              <w:spacing w:line="480" w:lineRule="auto"/>
              <w:rPr>
                <w:rFonts w:ascii="Times New Roman" w:hAnsi="Times New Roman" w:cs="Times New Roman"/>
                <w:sz w:val="24"/>
                <w:szCs w:val="24"/>
              </w:rPr>
            </w:pPr>
            <w:r w:rsidRPr="00864296">
              <w:rPr>
                <w:rFonts w:ascii="Times New Roman" w:hAnsi="Times New Roman" w:cs="Times New Roman"/>
                <w:sz w:val="24"/>
                <w:szCs w:val="24"/>
              </w:rPr>
              <w:t xml:space="preserve">The ability to interact with, relate to, and see oneself with respect to others. It </w:t>
            </w:r>
            <w:r w:rsidRPr="00864296">
              <w:rPr>
                <w:rFonts w:ascii="Times New Roman" w:hAnsi="Times New Roman" w:cs="Times New Roman"/>
                <w:sz w:val="24"/>
                <w:szCs w:val="24"/>
              </w:rPr>
              <w:lastRenderedPageBreak/>
              <w:t>includes factors like confidence, communication skills, self-worth, body image, empathy, and relationship building. Abnormal forms of social functioning include excessive unprovoked aggression, a strong sense of being detached from reality, or suicidal intentions</w:t>
            </w:r>
            <w:r>
              <w:rPr>
                <w:rFonts w:ascii="Times New Roman" w:hAnsi="Times New Roman" w:cs="Times New Roman"/>
                <w:sz w:val="24"/>
                <w:szCs w:val="24"/>
              </w:rPr>
              <w:t>.</w:t>
            </w:r>
          </w:p>
        </w:tc>
      </w:tr>
      <w:tr w:rsidR="00F71E85" w14:paraId="65CF3B2C" w14:textId="77777777" w:rsidTr="00493E4D">
        <w:tc>
          <w:tcPr>
            <w:tcW w:w="0" w:type="auto"/>
          </w:tcPr>
          <w:p w14:paraId="020C6863" w14:textId="1226D845" w:rsidR="00F71E85" w:rsidRDefault="004414B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Mind-Body</w:t>
            </w:r>
            <w:r>
              <w:rPr>
                <w:rFonts w:ascii="Times New Roman" w:hAnsi="Times New Roman" w:cs="Times New Roman"/>
                <w:sz w:val="24"/>
                <w:szCs w:val="24"/>
              </w:rPr>
              <w:t xml:space="preserve"> Connection</w:t>
            </w:r>
          </w:p>
        </w:tc>
        <w:tc>
          <w:tcPr>
            <w:tcW w:w="0" w:type="auto"/>
          </w:tcPr>
          <w:p w14:paraId="310D49A6" w14:textId="6B04ACDE" w:rsidR="00F71E85" w:rsidRDefault="00864296" w:rsidP="00F721EE">
            <w:pPr>
              <w:spacing w:line="480" w:lineRule="auto"/>
              <w:rPr>
                <w:rFonts w:ascii="Times New Roman" w:hAnsi="Times New Roman" w:cs="Times New Roman"/>
                <w:sz w:val="24"/>
                <w:szCs w:val="24"/>
              </w:rPr>
            </w:pPr>
            <w:r w:rsidRPr="00864296">
              <w:rPr>
                <w:rFonts w:ascii="Times New Roman" w:hAnsi="Times New Roman" w:cs="Times New Roman"/>
                <w:sz w:val="24"/>
                <w:szCs w:val="24"/>
              </w:rPr>
              <w:t>The regulation of the balance between mind and body to ensure that any mental concerns do not manifest themselves as physical symptoms in the body in a chronic or severe way. It includes functions like sleep, appetite, coordination, physical intimacy, and fatigue. Abnormal forms of mind-body balance can include insomnia or chronic and severe pain, as well as a propensity for infection or frequent physical symptoms (</w:t>
            </w:r>
            <w:proofErr w:type="spellStart"/>
            <w:r w:rsidRPr="00864296">
              <w:rPr>
                <w:rFonts w:ascii="Times New Roman" w:hAnsi="Times New Roman" w:cs="Times New Roman"/>
                <w:sz w:val="24"/>
                <w:szCs w:val="24"/>
              </w:rPr>
              <w:t>eg</w:t>
            </w:r>
            <w:proofErr w:type="spellEnd"/>
            <w:r w:rsidRPr="00864296">
              <w:rPr>
                <w:rFonts w:ascii="Times New Roman" w:hAnsi="Times New Roman" w:cs="Times New Roman"/>
                <w:sz w:val="24"/>
                <w:szCs w:val="24"/>
              </w:rPr>
              <w:t>, digestive issues) with no obvious physical cause</w:t>
            </w:r>
            <w:r>
              <w:rPr>
                <w:rFonts w:ascii="Times New Roman" w:hAnsi="Times New Roman" w:cs="Times New Roman"/>
                <w:sz w:val="24"/>
                <w:szCs w:val="24"/>
              </w:rPr>
              <w:t>.</w:t>
            </w:r>
          </w:p>
        </w:tc>
      </w:tr>
    </w:tbl>
    <w:p w14:paraId="62170F30" w14:textId="7108DEED" w:rsidR="00F71E85" w:rsidRPr="00D42971" w:rsidDel="000C4081" w:rsidRDefault="00F71E85" w:rsidP="00F721EE">
      <w:pPr>
        <w:spacing w:line="480" w:lineRule="auto"/>
        <w:rPr>
          <w:del w:id="31" w:author="Denver Brown" w:date="2023-04-13T20:06:00Z"/>
          <w:rFonts w:ascii="Times New Roman" w:hAnsi="Times New Roman" w:cs="Times New Roman"/>
          <w:sz w:val="24"/>
          <w:szCs w:val="24"/>
        </w:rPr>
      </w:pPr>
    </w:p>
    <w:p w14:paraId="59F1790C" w14:textId="550D40F5" w:rsidR="00946809" w:rsidRPr="00D42971" w:rsidRDefault="000C4081" w:rsidP="00F721EE">
      <w:pPr>
        <w:spacing w:line="480" w:lineRule="auto"/>
        <w:rPr>
          <w:rFonts w:ascii="Times New Roman" w:hAnsi="Times New Roman" w:cs="Times New Roman"/>
          <w:sz w:val="24"/>
          <w:szCs w:val="24"/>
        </w:rPr>
      </w:pPr>
      <w:commentRangeStart w:id="32"/>
      <w:r>
        <w:rPr>
          <w:rFonts w:ascii="Times New Roman" w:hAnsi="Times New Roman" w:cs="Times New Roman"/>
          <w:sz w:val="24"/>
          <w:szCs w:val="24"/>
        </w:rPr>
        <w:t xml:space="preserve">Descriptions adapted from </w:t>
      </w:r>
      <w:r w:rsidRPr="00864296">
        <w:rPr>
          <w:rFonts w:ascii="Times New Roman" w:hAnsi="Times New Roman" w:cs="Times New Roman"/>
          <w:sz w:val="24"/>
          <w:szCs w:val="24"/>
        </w:rPr>
        <w:t>Newson</w:t>
      </w:r>
      <w:r w:rsidR="00A6326A" w:rsidRPr="00864296">
        <w:rPr>
          <w:rFonts w:ascii="Times New Roman" w:hAnsi="Times New Roman" w:cs="Times New Roman"/>
          <w:sz w:val="24"/>
          <w:szCs w:val="24"/>
        </w:rPr>
        <w:t xml:space="preserve"> et al. </w:t>
      </w:r>
      <w:r w:rsidR="00864296" w:rsidRPr="00864296">
        <w:rPr>
          <w:rFonts w:ascii="Times New Roman" w:hAnsi="Times New Roman" w:cs="Times New Roman"/>
          <w:sz w:val="24"/>
          <w:szCs w:val="24"/>
        </w:rPr>
        <w:fldChar w:fldCharType="begin"/>
      </w:r>
      <w:r w:rsidR="00864296" w:rsidRPr="00864296">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864296" w:rsidRPr="00864296">
        <w:rPr>
          <w:rFonts w:ascii="Times New Roman" w:hAnsi="Times New Roman" w:cs="Times New Roman"/>
          <w:sz w:val="24"/>
          <w:szCs w:val="24"/>
        </w:rPr>
        <w:fldChar w:fldCharType="separate"/>
      </w:r>
      <w:r w:rsidR="00864296" w:rsidRPr="00864296">
        <w:rPr>
          <w:rFonts w:ascii="Times New Roman" w:hAnsi="Times New Roman" w:cs="Times New Roman"/>
          <w:noProof/>
          <w:sz w:val="24"/>
          <w:szCs w:val="24"/>
        </w:rPr>
        <w:t>[46]</w:t>
      </w:r>
      <w:r w:rsidR="00864296" w:rsidRPr="00864296">
        <w:rPr>
          <w:rFonts w:ascii="Times New Roman" w:hAnsi="Times New Roman" w:cs="Times New Roman"/>
          <w:sz w:val="24"/>
          <w:szCs w:val="24"/>
        </w:rPr>
        <w:fldChar w:fldCharType="end"/>
      </w:r>
      <w:commentRangeEnd w:id="32"/>
      <w:r w:rsidR="00864296">
        <w:rPr>
          <w:rStyle w:val="CommentReference"/>
        </w:rPr>
        <w:commentReference w:id="32"/>
      </w:r>
    </w:p>
    <w:p w14:paraId="6F840B72" w14:textId="1DE3D120" w:rsidR="00946809" w:rsidRPr="00D42971" w:rsidRDefault="00946809" w:rsidP="00864296">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w:t>
      </w:r>
      <w:del w:id="33" w:author="Christopher Huong" w:date="2023-04-18T06:50:00Z">
        <w:r w:rsidRPr="00D42971" w:rsidDel="00493E4D">
          <w:rPr>
            <w:rFonts w:ascii="Times New Roman" w:hAnsi="Times New Roman" w:cs="Times New Roman"/>
            <w:sz w:val="24"/>
            <w:szCs w:val="24"/>
          </w:rPr>
          <w:delText xml:space="preserve"> (</w:delText>
        </w:r>
        <w:commentRangeStart w:id="34"/>
        <w:commentRangeStart w:id="35"/>
        <w:r w:rsidRPr="00D42971" w:rsidDel="00493E4D">
          <w:rPr>
            <w:rFonts w:ascii="Times New Roman" w:hAnsi="Times New Roman" w:cs="Times New Roman"/>
            <w:sz w:val="24"/>
            <w:szCs w:val="24"/>
          </w:rPr>
          <w:delText>p = 0.99</w:delText>
        </w:r>
        <w:commentRangeEnd w:id="34"/>
        <w:r w:rsidR="00C44B18" w:rsidDel="00493E4D">
          <w:rPr>
            <w:rStyle w:val="CommentReference"/>
          </w:rPr>
          <w:commentReference w:id="34"/>
        </w:r>
      </w:del>
      <w:commentRangeEnd w:id="35"/>
      <w:r w:rsidR="00864296">
        <w:rPr>
          <w:rStyle w:val="CommentReference"/>
        </w:rPr>
        <w:commentReference w:id="35"/>
      </w:r>
      <w:del w:id="36" w:author="Christopher Huong" w:date="2023-04-18T06:50:00Z">
        <w:r w:rsidRPr="00D42971" w:rsidDel="00493E4D">
          <w:rPr>
            <w:rFonts w:ascii="Times New Roman" w:hAnsi="Times New Roman" w:cs="Times New Roman"/>
            <w:sz w:val="24"/>
            <w:szCs w:val="24"/>
          </w:rPr>
          <w:delText>)</w:delText>
        </w:r>
      </w:del>
      <w:r w:rsidRPr="00D42971">
        <w:rPr>
          <w:rFonts w:ascii="Times New Roman" w:hAnsi="Times New Roman" w:cs="Times New Roman"/>
          <w:sz w:val="24"/>
          <w:szCs w:val="24"/>
        </w:rPr>
        <w:t xml:space="preserve">, and resulting MHQ distribution </w:t>
      </w:r>
      <w:del w:id="37" w:author="Christopher Huong" w:date="2023-04-18T06:51:00Z">
        <w:r w:rsidRPr="00D42971" w:rsidDel="00493E4D">
          <w:rPr>
            <w:rFonts w:ascii="Times New Roman" w:hAnsi="Times New Roman" w:cs="Times New Roman"/>
            <w:sz w:val="24"/>
            <w:szCs w:val="24"/>
          </w:rPr>
          <w:delText>(p = 0.18)</w:delText>
        </w:r>
        <w:r w:rsidR="00CD6CD5" w:rsidRPr="00D42971" w:rsidDel="00493E4D">
          <w:rPr>
            <w:rFonts w:ascii="Times New Roman" w:hAnsi="Times New Roman" w:cs="Times New Roman"/>
            <w:sz w:val="24"/>
            <w:szCs w:val="24"/>
          </w:rPr>
          <w:delText xml:space="preserve"> </w:delText>
        </w:r>
      </w:del>
      <w:r w:rsidR="00CD6CD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&lt;EndNote&gt;&lt;Cite&gt;&lt;Author&gt;Newson&lt;/Author&gt;&lt;Year&gt;2022&lt;/Year&gt;&lt;RecNum&gt;60&lt;/RecNum&gt;&lt;DisplayText&gt;[47]&lt;/DisplayText&gt;&lt;record&gt;&lt;rec-number&gt;60&lt;/rec-number&gt;&lt;foreign-keys&gt;&lt;key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[47]</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w:t>
      </w:r>
      <w:r w:rsidR="001568C9">
        <w:rPr>
          <w:rFonts w:ascii="Times New Roman" w:hAnsi="Times New Roman" w:cs="Times New Roman"/>
          <w:sz w:val="24"/>
          <w:szCs w:val="24"/>
        </w:rPr>
        <w:t xml:space="preserve">strong </w:t>
      </w:r>
      <w:r w:rsidRPr="00D42971">
        <w:rPr>
          <w:rFonts w:ascii="Times New Roman" w:hAnsi="Times New Roman" w:cs="Times New Roman"/>
          <w:sz w:val="24"/>
          <w:szCs w:val="24"/>
        </w:rPr>
        <w:t xml:space="preserve">test-retest reliability </w:t>
      </w:r>
      <w:r w:rsidR="001568C9">
        <w:rPr>
          <w:rFonts w:ascii="Times New Roman" w:hAnsi="Times New Roman" w:cs="Times New Roman"/>
          <w:sz w:val="24"/>
          <w:szCs w:val="24"/>
        </w:rPr>
        <w:t xml:space="preserve">as evidenced by a correlation </w:t>
      </w:r>
      <w:r w:rsidRPr="00D42971">
        <w:rPr>
          <w:rFonts w:ascii="Times New Roman" w:hAnsi="Times New Roman" w:cs="Times New Roman"/>
          <w:sz w:val="24"/>
          <w:szCs w:val="24"/>
        </w:rPr>
        <w:t xml:space="preserve">of </w:t>
      </w:r>
      <w:r w:rsidRPr="00493E4D">
        <w:rPr>
          <w:rFonts w:ascii="Times New Roman" w:hAnsi="Times New Roman" w:cs="Times New Roman"/>
          <w:i/>
          <w:iCs/>
          <w:sz w:val="24"/>
          <w:szCs w:val="24"/>
        </w:rPr>
        <w:t>r</w:t>
      </w:r>
      <w:r w:rsidRPr="00D42971">
        <w:rPr>
          <w:rFonts w:ascii="Times New Roman" w:hAnsi="Times New Roman" w:cs="Times New Roman"/>
          <w:sz w:val="24"/>
          <w:szCs w:val="24"/>
        </w:rPr>
        <w:t xml:space="preserve"> = 0.84. Validity was assessed by asking a subset of participants additional questions concerning days missed from work and normal activities in the past month</w:t>
      </w:r>
      <w:r w:rsidR="001C34B7">
        <w:rPr>
          <w:rFonts w:ascii="Times New Roman" w:hAnsi="Times New Roman" w:cs="Times New Roman"/>
          <w:sz w:val="24"/>
          <w:szCs w:val="24"/>
        </w:rPr>
        <w:t xml:space="preserve"> due to </w:t>
      </w:r>
      <w:r w:rsidR="0079243F">
        <w:rPr>
          <w:rFonts w:ascii="Times New Roman" w:hAnsi="Times New Roman" w:cs="Times New Roman"/>
          <w:sz w:val="24"/>
          <w:szCs w:val="24"/>
        </w:rPr>
        <w:t>problems with their physical or mental health</w:t>
      </w:r>
      <w:r w:rsidRPr="00D42971">
        <w:rPr>
          <w:rFonts w:ascii="Times New Roman" w:hAnsi="Times New Roman" w:cs="Times New Roman"/>
          <w:sz w:val="24"/>
          <w:szCs w:val="24"/>
        </w:rPr>
        <w:t xml:space="preserve">. Those who were </w:t>
      </w:r>
      <w:r w:rsidR="0079243F">
        <w:rPr>
          <w:rFonts w:ascii="Times New Roman" w:hAnsi="Times New Roman" w:cs="Times New Roman"/>
          <w:sz w:val="24"/>
          <w:szCs w:val="24"/>
        </w:rPr>
        <w:t xml:space="preserve">reporting being </w:t>
      </w:r>
      <w:r w:rsidRPr="00D42971">
        <w:rPr>
          <w:rFonts w:ascii="Times New Roman" w:hAnsi="Times New Roman" w:cs="Times New Roman"/>
          <w:sz w:val="24"/>
          <w:szCs w:val="24"/>
        </w:rPr>
        <w:t xml:space="preserve">employed </w:t>
      </w:r>
      <w:r w:rsidR="0079243F">
        <w:rPr>
          <w:rFonts w:ascii="Times New Roman" w:hAnsi="Times New Roman" w:cs="Times New Roman"/>
          <w:sz w:val="24"/>
          <w:szCs w:val="24"/>
        </w:rPr>
        <w:t xml:space="preserve">and </w:t>
      </w:r>
      <w:r w:rsidRPr="00D42971">
        <w:rPr>
          <w:rFonts w:ascii="Times New Roman" w:hAnsi="Times New Roman" w:cs="Times New Roman"/>
          <w:sz w:val="24"/>
          <w:szCs w:val="24"/>
        </w:rPr>
        <w:t xml:space="preserve">scored an overall MHQ between 175 to 200 missed on average 0.2 days of work in the past </w:t>
      </w:r>
      <w:r w:rsidRPr="00D42971">
        <w:rPr>
          <w:rFonts w:ascii="Times New Roman" w:hAnsi="Times New Roman" w:cs="Times New Roman"/>
          <w:sz w:val="24"/>
          <w:szCs w:val="24"/>
        </w:rPr>
        <w:lastRenderedPageBreak/>
        <w:t>month, while</w:t>
      </w:r>
      <w:r w:rsidR="00E07B6D">
        <w:rPr>
          <w:rFonts w:ascii="Times New Roman" w:hAnsi="Times New Roman" w:cs="Times New Roman"/>
          <w:sz w:val="24"/>
          <w:szCs w:val="24"/>
        </w:rPr>
        <w:t xml:space="preserve"> adults who reporting being </w:t>
      </w:r>
      <w:r w:rsidRPr="00D42971">
        <w:rPr>
          <w:rFonts w:ascii="Times New Roman" w:hAnsi="Times New Roman" w:cs="Times New Roman"/>
          <w:sz w:val="24"/>
          <w:szCs w:val="24"/>
        </w:rPr>
        <w:t xml:space="preserve">employed </w:t>
      </w:r>
      <w:r w:rsidR="00E07B6D">
        <w:rPr>
          <w:rFonts w:ascii="Times New Roman" w:hAnsi="Times New Roman" w:cs="Times New Roman"/>
          <w:sz w:val="24"/>
          <w:szCs w:val="24"/>
        </w:rPr>
        <w:t xml:space="preserve">and </w:t>
      </w:r>
      <w:r w:rsidRPr="00D42971">
        <w:rPr>
          <w:rFonts w:ascii="Times New Roman" w:hAnsi="Times New Roman" w:cs="Times New Roman"/>
          <w:sz w:val="24"/>
          <w:szCs w:val="24"/>
        </w:rPr>
        <w:t>who scored between -75 to -100 missed an average of 9.3 days of work</w:t>
      </w:r>
      <w:r w:rsidR="00CD6CD5" w:rsidRPr="00D42971">
        <w:rPr>
          <w:rFonts w:ascii="Times New Roman" w:hAnsi="Times New Roman" w:cs="Times New Roman"/>
          <w:sz w:val="24"/>
          <w:szCs w:val="24"/>
        </w:rPr>
        <w:t>.</w:t>
      </w:r>
    </w:p>
    <w:p w14:paraId="4A9E26AE" w14:textId="15E919B6" w:rsidR="00946809" w:rsidRPr="00D42971" w:rsidDel="00E07B6D" w:rsidRDefault="00946809" w:rsidP="00F721EE">
      <w:pPr>
        <w:spacing w:line="480" w:lineRule="auto"/>
        <w:rPr>
          <w:del w:id="38" w:author="Denver Brown" w:date="2023-04-13T20:10:00Z"/>
          <w:rFonts w:ascii="Times New Roman" w:hAnsi="Times New Roman" w:cs="Times New Roman"/>
          <w:sz w:val="24"/>
          <w:szCs w:val="24"/>
        </w:rPr>
      </w:pPr>
    </w:p>
    <w:p w14:paraId="262E4AE7" w14:textId="191AFA44"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Physical </w:t>
      </w:r>
      <w:r w:rsidR="00E07B6D">
        <w:rPr>
          <w:rFonts w:ascii="Times New Roman" w:hAnsi="Times New Roman" w:cs="Times New Roman"/>
          <w:b/>
          <w:bCs/>
          <w:sz w:val="24"/>
          <w:szCs w:val="24"/>
        </w:rPr>
        <w:t>activity</w:t>
      </w:r>
      <w:r w:rsidRPr="00D42971">
        <w:rPr>
          <w:rFonts w:ascii="Times New Roman" w:hAnsi="Times New Roman" w:cs="Times New Roman"/>
          <w:sz w:val="24"/>
          <w:szCs w:val="24"/>
        </w:rPr>
        <w:t>:  Participants responded to single item that asked: “How regularly do you engage in physical exercise (30 minutes or more)?” Response options included “Rarely/never”; “Less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w:t>
      </w:r>
      <w:r w:rsidR="00CB55B6">
        <w:rPr>
          <w:rFonts w:ascii="Times New Roman" w:hAnsi="Times New Roman" w:cs="Times New Roman"/>
          <w:sz w:val="24"/>
          <w:szCs w:val="24"/>
        </w:rPr>
        <w:t xml:space="preserve">activity </w:t>
      </w:r>
      <w:r w:rsidR="00514033" w:rsidRPr="00D42971">
        <w:rPr>
          <w:rFonts w:ascii="Times New Roman" w:hAnsi="Times New Roman" w:cs="Times New Roman"/>
          <w:sz w:val="24"/>
          <w:szCs w:val="24"/>
        </w:rPr>
        <w:t xml:space="preserve">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 xml:space="preserve">no exposure to physical </w:t>
      </w:r>
      <w:r w:rsidR="00CB55B6">
        <w:rPr>
          <w:rFonts w:ascii="Times New Roman" w:hAnsi="Times New Roman" w:cs="Times New Roman"/>
          <w:sz w:val="24"/>
          <w:szCs w:val="24"/>
        </w:rPr>
        <w:t>activity</w:t>
      </w:r>
      <w:r w:rsidR="00514033" w:rsidRPr="00D42971">
        <w:rPr>
          <w:rFonts w:ascii="Times New Roman" w:hAnsi="Times New Roman" w:cs="Times New Roman"/>
          <w:sz w:val="24"/>
          <w:szCs w:val="24"/>
        </w:rPr>
        <w:t xml:space="preserve">), and all other responses coded </w:t>
      </w:r>
      <w:r w:rsidR="00CB55B6">
        <w:rPr>
          <w:rFonts w:ascii="Times New Roman" w:hAnsi="Times New Roman" w:cs="Times New Roman"/>
          <w:sz w:val="24"/>
          <w:szCs w:val="24"/>
        </w:rPr>
        <w:t xml:space="preserve">as </w:t>
      </w:r>
      <w:r w:rsidR="00514033" w:rsidRPr="00D42971">
        <w:rPr>
          <w:rFonts w:ascii="Times New Roman" w:hAnsi="Times New Roman" w:cs="Times New Roman"/>
          <w:sz w:val="24"/>
          <w:szCs w:val="24"/>
        </w:rPr>
        <w:t>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 xml:space="preserve">exposure to physical </w:t>
      </w:r>
      <w:r w:rsidR="00306AC5">
        <w:rPr>
          <w:rFonts w:ascii="Times New Roman" w:hAnsi="Times New Roman" w:cs="Times New Roman"/>
          <w:sz w:val="24"/>
          <w:szCs w:val="24"/>
        </w:rPr>
        <w:t>activity</w:t>
      </w:r>
      <w:r w:rsidR="00514033" w:rsidRPr="00D42971">
        <w:rPr>
          <w:rFonts w:ascii="Times New Roman" w:hAnsi="Times New Roman" w:cs="Times New Roman"/>
          <w:sz w:val="24"/>
          <w:szCs w:val="24"/>
        </w:rPr>
        <w:t>).</w:t>
      </w:r>
    </w:p>
    <w:p w14:paraId="570A4BC4" w14:textId="5129D2FD" w:rsidR="004D42FE" w:rsidRPr="00D42971" w:rsidDel="00306AC5" w:rsidRDefault="004D42FE" w:rsidP="00F721EE">
      <w:pPr>
        <w:spacing w:line="480" w:lineRule="auto"/>
        <w:rPr>
          <w:del w:id="39" w:author="Denver Brown" w:date="2023-04-13T20:11:00Z"/>
          <w:rFonts w:ascii="Times New Roman" w:hAnsi="Times New Roman" w:cs="Times New Roman"/>
          <w:sz w:val="24"/>
          <w:szCs w:val="24"/>
        </w:rPr>
      </w:pPr>
    </w:p>
    <w:p w14:paraId="252DAB93" w14:textId="711FF31B" w:rsidR="00E239C9" w:rsidRPr="00D42971" w:rsidDel="00306AC5" w:rsidRDefault="00E239C9" w:rsidP="00F721EE">
      <w:pPr>
        <w:spacing w:line="480" w:lineRule="auto"/>
        <w:rPr>
          <w:del w:id="40" w:author="Denver Brown" w:date="2023-04-13T20:11:00Z"/>
          <w:rFonts w:ascii="Times New Roman" w:hAnsi="Times New Roman" w:cs="Times New Roman"/>
          <w:sz w:val="24"/>
          <w:szCs w:val="24"/>
        </w:rPr>
      </w:pPr>
    </w:p>
    <w:p w14:paraId="1EA5FD04" w14:textId="1C554670"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Data inspection revealed considerable missingness for ethnicity (84.2%) and gender identity (98.5%)</w:t>
      </w:r>
      <w:r w:rsidR="00912139">
        <w:rPr>
          <w:rFonts w:ascii="Times New Roman" w:hAnsi="Times New Roman" w:cs="Times New Roman"/>
          <w:sz w:val="24"/>
          <w:szCs w:val="24"/>
        </w:rPr>
        <w:t xml:space="preserve"> due to only having been included on surveys</w:t>
      </w:r>
      <w:r w:rsidR="00091395">
        <w:rPr>
          <w:rFonts w:ascii="Times New Roman" w:hAnsi="Times New Roman" w:cs="Times New Roman"/>
          <w:sz w:val="24"/>
          <w:szCs w:val="24"/>
        </w:rPr>
        <w:t xml:space="preserve"> for individuals who reported residing in certain countries</w:t>
      </w:r>
      <w:r w:rsidR="00514033" w:rsidRPr="00D42971">
        <w:rPr>
          <w:rFonts w:ascii="Times New Roman" w:hAnsi="Times New Roman" w:cs="Times New Roman"/>
          <w:sz w:val="24"/>
          <w:szCs w:val="24"/>
        </w:rPr>
        <w:t xml:space="preserve">,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41"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42" w:author="Denver Brown" w:date="2023-02-08T08:23:00Z"/>
          <w:rFonts w:ascii="Times New Roman" w:hAnsi="Times New Roman" w:cs="Times New Roman"/>
          <w:sz w:val="24"/>
          <w:szCs w:val="24"/>
        </w:rPr>
      </w:pPr>
    </w:p>
    <w:p w14:paraId="452B50DC" w14:textId="2A3B7E94"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p>
    <w:p w14:paraId="50AAA852" w14:textId="38333241" w:rsidR="004F1168" w:rsidRDefault="00A76ABE" w:rsidP="00F81110">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&lt;EndNote&gt;&lt;Cite&gt;&lt;Author&gt;RCoreTeam&lt;/Author&gt;&lt;Year&gt;2022&lt;/Year&gt;&lt;RecNum&gt;62&lt;/RecNum&gt;&lt;DisplayText&gt;[48]&lt;/DisplayText&gt;&lt;record&gt;&lt;rec-number&gt;62&lt;/rec-number&gt;&lt;foreign-keys&gt;&lt;key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[48]</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 xml:space="preserve">the non-exposure </w:t>
      </w:r>
      <w:r w:rsidR="00F932B7">
        <w:rPr>
          <w:rFonts w:ascii="Times New Roman" w:hAnsi="Times New Roman" w:cs="Times New Roman"/>
          <w:sz w:val="24"/>
          <w:szCs w:val="24"/>
        </w:rPr>
        <w:t xml:space="preserve">(i.e., Inactive) </w:t>
      </w:r>
      <w:r w:rsidR="000C15CF" w:rsidRPr="00D42971">
        <w:rPr>
          <w:rFonts w:ascii="Times New Roman" w:hAnsi="Times New Roman" w:cs="Times New Roman"/>
          <w:sz w:val="24"/>
          <w:szCs w:val="24"/>
        </w:rPr>
        <w:t>and exposure</w:t>
      </w:r>
      <w:r w:rsidR="00C974BD" w:rsidRPr="00D42971">
        <w:rPr>
          <w:rFonts w:ascii="Times New Roman" w:hAnsi="Times New Roman" w:cs="Times New Roman"/>
          <w:sz w:val="24"/>
          <w:szCs w:val="24"/>
        </w:rPr>
        <w:t xml:space="preserve"> </w:t>
      </w:r>
      <w:r w:rsidR="00F932B7">
        <w:rPr>
          <w:rFonts w:ascii="Times New Roman" w:hAnsi="Times New Roman" w:cs="Times New Roman"/>
          <w:sz w:val="24"/>
          <w:szCs w:val="24"/>
        </w:rPr>
        <w:t xml:space="preserve">(i.e., Physically Active) </w:t>
      </w:r>
      <w:r w:rsidR="00C974BD" w:rsidRPr="00D42971">
        <w:rPr>
          <w:rFonts w:ascii="Times New Roman" w:hAnsi="Times New Roman" w:cs="Times New Roman"/>
          <w:sz w:val="24"/>
          <w:szCs w:val="24"/>
        </w:rPr>
        <w:t>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&lt;EndNote&gt;&lt;Cite&gt;&lt;Author&gt;McCaffrey&lt;/Author&gt;&lt;Year&gt;2004&lt;/Year&gt;&lt;RecNum&gt;52&lt;/RecNum&gt;&lt;DisplayText&gt;[49, 50]&lt;/DisplayText&gt;&lt;record&gt;&lt;rec-number&gt;52&lt;/rec-number&gt;&lt;foreign-keys&gt;&lt;key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[49, 50]</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proofErr w:type="spellStart"/>
      <w:r w:rsidR="004F6799" w:rsidRPr="00FE4527">
        <w:rPr>
          <w:rFonts w:ascii="Times New Roman" w:hAnsi="Times New Roman" w:cs="Times New Roman"/>
          <w:i/>
          <w:iCs/>
          <w:sz w:val="24"/>
          <w:szCs w:val="24"/>
        </w:rPr>
        <w:t>WeightIt</w:t>
      </w:r>
      <w:proofErr w:type="spellEnd"/>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w:t>
      </w:r>
      <w:r w:rsidR="0057752B">
        <w:rPr>
          <w:rFonts w:ascii="Times New Roman" w:hAnsi="Times New Roman" w:cs="Times New Roman"/>
          <w:sz w:val="24"/>
          <w:szCs w:val="24"/>
        </w:rPr>
        <w:t>Control</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(AT</w:t>
      </w:r>
      <w:r w:rsidR="0057752B">
        <w:rPr>
          <w:rFonts w:ascii="Times New Roman" w:hAnsi="Times New Roman" w:cs="Times New Roman"/>
          <w:sz w:val="24"/>
          <w:szCs w:val="24"/>
        </w:rPr>
        <w:t>C</w:t>
      </w:r>
      <w:r w:rsidR="00AF5CA0" w:rsidRPr="00D42971">
        <w:rPr>
          <w:rFonts w:ascii="Times New Roman" w:hAnsi="Times New Roman" w:cs="Times New Roman"/>
          <w:sz w:val="24"/>
          <w:szCs w:val="24"/>
        </w:rPr>
        <w:t xml:space="preserve">) </w:t>
      </w:r>
      <w:proofErr w:type="spellStart"/>
      <w:r w:rsidR="00347571" w:rsidRPr="00D42971">
        <w:rPr>
          <w:rFonts w:ascii="Times New Roman" w:hAnsi="Times New Roman" w:cs="Times New Roman"/>
          <w:sz w:val="24"/>
          <w:szCs w:val="24"/>
        </w:rPr>
        <w:t>estimand</w:t>
      </w:r>
      <w:proofErr w:type="spellEnd"/>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 xml:space="preserve">the </w:t>
      </w:r>
      <w:r w:rsidR="0057752B">
        <w:rPr>
          <w:rFonts w:ascii="Times New Roman" w:hAnsi="Times New Roman" w:cs="Times New Roman"/>
          <w:sz w:val="24"/>
          <w:szCs w:val="24"/>
        </w:rPr>
        <w:t xml:space="preserve">hypothetical </w:t>
      </w:r>
      <w:r w:rsidR="00244400">
        <w:rPr>
          <w:rFonts w:ascii="Times New Roman" w:hAnsi="Times New Roman" w:cs="Times New Roman"/>
          <w:sz w:val="24"/>
          <w:szCs w:val="24"/>
        </w:rPr>
        <w:t>average treatment effect on those who</w:t>
      </w:r>
      <w:r w:rsidR="0057752B">
        <w:rPr>
          <w:rFonts w:ascii="Times New Roman" w:hAnsi="Times New Roman" w:cs="Times New Roman"/>
          <w:sz w:val="24"/>
          <w:szCs w:val="24"/>
        </w:rPr>
        <w:t xml:space="preserve"> did not</w:t>
      </w:r>
      <w:r w:rsidR="00244400">
        <w:rPr>
          <w:rFonts w:ascii="Times New Roman" w:hAnsi="Times New Roman" w:cs="Times New Roman"/>
          <w:sz w:val="24"/>
          <w:szCs w:val="24"/>
        </w:rPr>
        <w:t xml:space="preserve"> receive the treatment. In other words, it is the</w:t>
      </w:r>
      <w:r w:rsidR="0057752B">
        <w:rPr>
          <w:rFonts w:ascii="Times New Roman" w:hAnsi="Times New Roman" w:cs="Times New Roman"/>
          <w:sz w:val="24"/>
          <w:szCs w:val="24"/>
        </w:rPr>
        <w:t xml:space="preserve"> expected effect of physical </w:t>
      </w:r>
      <w:r w:rsidR="00354ECF">
        <w:rPr>
          <w:rFonts w:ascii="Times New Roman" w:hAnsi="Times New Roman" w:cs="Times New Roman"/>
          <w:sz w:val="24"/>
          <w:szCs w:val="24"/>
        </w:rPr>
        <w:t xml:space="preserve">activity </w:t>
      </w:r>
      <w:r w:rsidR="0057752B">
        <w:rPr>
          <w:rFonts w:ascii="Times New Roman" w:hAnsi="Times New Roman" w:cs="Times New Roman"/>
          <w:sz w:val="24"/>
          <w:szCs w:val="24"/>
        </w:rPr>
        <w:t xml:space="preserve">on those in the sample who are </w:t>
      </w:r>
      <w:r w:rsidR="00354ECF">
        <w:rPr>
          <w:rFonts w:ascii="Times New Roman" w:hAnsi="Times New Roman" w:cs="Times New Roman"/>
          <w:sz w:val="24"/>
          <w:szCs w:val="24"/>
        </w:rPr>
        <w:t>inactive</w:t>
      </w:r>
      <w:r w:rsidR="0057752B">
        <w:rPr>
          <w:rFonts w:ascii="Times New Roman" w:hAnsi="Times New Roman" w:cs="Times New Roman"/>
          <w:sz w:val="24"/>
          <w:szCs w:val="24"/>
        </w:rPr>
        <w:t xml:space="preserve">, which would help inform the clinical question on whether mental health practitioners should encourage physical </w:t>
      </w:r>
      <w:r w:rsidR="005351E4">
        <w:rPr>
          <w:rFonts w:ascii="Times New Roman" w:hAnsi="Times New Roman" w:cs="Times New Roman"/>
          <w:sz w:val="24"/>
          <w:szCs w:val="24"/>
        </w:rPr>
        <w:t xml:space="preserve">activity </w:t>
      </w:r>
      <w:r w:rsidR="0057752B">
        <w:rPr>
          <w:rFonts w:ascii="Times New Roman" w:hAnsi="Times New Roman" w:cs="Times New Roman"/>
          <w:sz w:val="24"/>
          <w:szCs w:val="24"/>
        </w:rPr>
        <w:t xml:space="preserve">in </w:t>
      </w:r>
      <w:r w:rsidR="005351E4">
        <w:rPr>
          <w:rFonts w:ascii="Times New Roman" w:hAnsi="Times New Roman" w:cs="Times New Roman"/>
          <w:sz w:val="24"/>
          <w:szCs w:val="24"/>
        </w:rPr>
        <w:t>inactive</w:t>
      </w:r>
      <w:r w:rsidR="0057752B">
        <w:rPr>
          <w:rFonts w:ascii="Times New Roman" w:hAnsi="Times New Roman" w:cs="Times New Roman"/>
          <w:sz w:val="24"/>
          <w:szCs w:val="24"/>
        </w:rPr>
        <w:t xml:space="preserve"> patients. </w:t>
      </w:r>
      <w:r w:rsidR="005351E4">
        <w:rPr>
          <w:rFonts w:ascii="Times New Roman" w:hAnsi="Times New Roman" w:cs="Times New Roman"/>
          <w:sz w:val="24"/>
          <w:szCs w:val="24"/>
        </w:rPr>
        <w:t xml:space="preserve">This </w:t>
      </w:r>
      <w:r w:rsidR="00BC156D">
        <w:rPr>
          <w:rFonts w:ascii="Times New Roman" w:hAnsi="Times New Roman" w:cs="Times New Roman"/>
          <w:sz w:val="24"/>
          <w:szCs w:val="24"/>
        </w:rPr>
        <w:t xml:space="preserve">research </w:t>
      </w:r>
      <w:r w:rsidR="005351E4">
        <w:rPr>
          <w:rFonts w:ascii="Times New Roman" w:hAnsi="Times New Roman" w:cs="Times New Roman"/>
          <w:sz w:val="24"/>
          <w:szCs w:val="24"/>
        </w:rPr>
        <w:t xml:space="preserve">question is relevant for </w:t>
      </w:r>
      <w:r w:rsidR="00DE042D">
        <w:rPr>
          <w:rFonts w:ascii="Times New Roman" w:hAnsi="Times New Roman" w:cs="Times New Roman"/>
          <w:sz w:val="24"/>
          <w:szCs w:val="24"/>
        </w:rPr>
        <w:t>mental health practitioners given that individuals with mental health disorders</w:t>
      </w:r>
      <w:r w:rsidR="00BC156D">
        <w:rPr>
          <w:rFonts w:ascii="Times New Roman" w:hAnsi="Times New Roman" w:cs="Times New Roman"/>
          <w:sz w:val="24"/>
          <w:szCs w:val="24"/>
        </w:rPr>
        <w:t xml:space="preserve"> </w:t>
      </w:r>
      <w:r w:rsidR="00177061">
        <w:rPr>
          <w:rFonts w:ascii="Times New Roman" w:hAnsi="Times New Roman" w:cs="Times New Roman"/>
          <w:sz w:val="24"/>
          <w:szCs w:val="24"/>
        </w:rPr>
        <w:t xml:space="preserve">have been shown to be </w:t>
      </w:r>
      <w:r w:rsidR="005E562C">
        <w:rPr>
          <w:rFonts w:ascii="Times New Roman" w:hAnsi="Times New Roman" w:cs="Times New Roman"/>
          <w:sz w:val="24"/>
          <w:szCs w:val="24"/>
        </w:rPr>
        <w:t xml:space="preserve">more sedentary and </w:t>
      </w:r>
      <w:r w:rsidR="00177061">
        <w:rPr>
          <w:rFonts w:ascii="Times New Roman" w:hAnsi="Times New Roman" w:cs="Times New Roman"/>
          <w:sz w:val="24"/>
          <w:szCs w:val="24"/>
        </w:rPr>
        <w:t>less active than population norms</w:t>
      </w:r>
      <w:r w:rsidR="00B06082">
        <w:rPr>
          <w:rFonts w:ascii="Times New Roman" w:hAnsi="Times New Roman" w:cs="Times New Roman"/>
          <w:sz w:val="24"/>
          <w:szCs w:val="24"/>
        </w:rPr>
        <w:t xml:space="preserve"> </w:t>
      </w:r>
      <w:r w:rsidR="00B06082">
        <w:rPr>
          <w:rFonts w:ascii="Times New Roman" w:hAnsi="Times New Roman" w:cs="Times New Roman"/>
          <w:sz w:val="24"/>
          <w:szCs w:val="24"/>
        </w:rPr>
        <w:fldChar w:fldCharType="begin"/>
      </w:r>
      <w:r w:rsidR="00B06082">
        <w:rPr>
          <w:rFonts w:ascii="Times New Roman" w:hAnsi="Times New Roman" w:cs="Times New Roman"/>
          <w:sz w:val="24"/>
          <w:szCs w:val="24"/>
        </w:rPr>
        <w:instrText xml:space="preserve"> ADDIN EN.CITE &lt;EndNote&gt;&lt;Cite&gt;&lt;Author&gt;Vancampfort&lt;/Author&gt;&lt;Year&gt;2017&lt;/Year&gt;&lt;RecNum&gt;154&lt;/RecNum&gt;&lt;DisplayText&gt;[53]&lt;/DisplayText&gt;&lt;record&gt;&lt;rec-number&gt;154&lt;/rec-number&gt;&lt;foreign-keys&gt;&lt;key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B06082">
        <w:rPr>
          <w:rFonts w:ascii="Times New Roman" w:hAnsi="Times New Roman" w:cs="Times New Roman"/>
          <w:sz w:val="24"/>
          <w:szCs w:val="24"/>
        </w:rPr>
        <w:fldChar w:fldCharType="separate"/>
      </w:r>
      <w:r w:rsidR="00B06082">
        <w:rPr>
          <w:rFonts w:ascii="Times New Roman" w:hAnsi="Times New Roman" w:cs="Times New Roman"/>
          <w:noProof/>
          <w:sz w:val="24"/>
          <w:szCs w:val="24"/>
        </w:rPr>
        <w:t>[53]</w:t>
      </w:r>
      <w:r w:rsidR="00B06082">
        <w:rPr>
          <w:rFonts w:ascii="Times New Roman" w:hAnsi="Times New Roman" w:cs="Times New Roman"/>
          <w:sz w:val="24"/>
          <w:szCs w:val="24"/>
        </w:rPr>
        <w:fldChar w:fldCharType="end"/>
      </w:r>
      <w:r w:rsidR="00177061">
        <w:rPr>
          <w:rFonts w:ascii="Times New Roman" w:hAnsi="Times New Roman" w:cs="Times New Roman"/>
          <w:sz w:val="24"/>
          <w:szCs w:val="24"/>
        </w:rPr>
        <w:t xml:space="preserve">. </w:t>
      </w:r>
      <w:r w:rsidR="0057752B">
        <w:rPr>
          <w:rFonts w:ascii="Times New Roman" w:hAnsi="Times New Roman" w:cs="Times New Roman"/>
          <w:sz w:val="24"/>
          <w:szCs w:val="24"/>
        </w:rPr>
        <w:t xml:space="preserve">Treatment </w:t>
      </w:r>
      <w:r w:rsidR="006F06F4">
        <w:rPr>
          <w:rFonts w:ascii="Times New Roman" w:hAnsi="Times New Roman" w:cs="Times New Roman"/>
          <w:sz w:val="24"/>
          <w:szCs w:val="24"/>
        </w:rPr>
        <w:t xml:space="preserve">effects estimated </w:t>
      </w:r>
      <w:commentRangeStart w:id="43"/>
      <w:commentRangeStart w:id="44"/>
      <w:del w:id="45" w:author="Christopher Huong" w:date="2023-04-18T06:56:00Z">
        <w:r w:rsidR="006F06F4" w:rsidDel="00B06082">
          <w:rPr>
            <w:rFonts w:ascii="Times New Roman" w:hAnsi="Times New Roman" w:cs="Times New Roman"/>
            <w:sz w:val="24"/>
            <w:szCs w:val="24"/>
          </w:rPr>
          <w:delText>from</w:delText>
        </w:r>
        <w:commentRangeEnd w:id="43"/>
        <w:r w:rsidR="00765965" w:rsidDel="00B06082">
          <w:rPr>
            <w:rStyle w:val="CommentReference"/>
          </w:rPr>
          <w:commentReference w:id="43"/>
        </w:r>
        <w:commentRangeEnd w:id="44"/>
        <w:r w:rsidR="00B06082" w:rsidDel="00B06082">
          <w:rPr>
            <w:rStyle w:val="CommentReference"/>
          </w:rPr>
          <w:commentReference w:id="44"/>
        </w:r>
        <w:r w:rsidR="006F06F4" w:rsidDel="00B06082">
          <w:rPr>
            <w:rFonts w:ascii="Times New Roman" w:hAnsi="Times New Roman" w:cs="Times New Roman"/>
            <w:sz w:val="24"/>
            <w:szCs w:val="24"/>
          </w:rPr>
          <w:delText xml:space="preserve"> </w:delText>
        </w:r>
      </w:del>
      <w:ins w:id="46" w:author="Christopher Huong" w:date="2023-04-18T06:56:00Z">
        <w:r w:rsidR="00B06082">
          <w:rPr>
            <w:rFonts w:ascii="Times New Roman" w:hAnsi="Times New Roman" w:cs="Times New Roman"/>
            <w:sz w:val="24"/>
            <w:szCs w:val="24"/>
          </w:rPr>
          <w:t>with</w:t>
        </w:r>
        <w:r w:rsidR="00B06082">
          <w:rPr>
            <w:rFonts w:ascii="Times New Roman" w:hAnsi="Times New Roman" w:cs="Times New Roman"/>
            <w:sz w:val="24"/>
            <w:szCs w:val="24"/>
          </w:rPr>
          <w:t xml:space="preserve"> </w:t>
        </w:r>
      </w:ins>
      <w:r w:rsidR="006F06F4">
        <w:rPr>
          <w:rFonts w:ascii="Times New Roman" w:hAnsi="Times New Roman" w:cs="Times New Roman"/>
          <w:sz w:val="24"/>
          <w:szCs w:val="24"/>
        </w:rPr>
        <w:t xml:space="preserve">propensity score adjustment are </w:t>
      </w:r>
      <w:r w:rsidR="00345D96" w:rsidRPr="00D42971">
        <w:rPr>
          <w:rFonts w:ascii="Times New Roman" w:hAnsi="Times New Roman" w:cs="Times New Roman"/>
          <w:sz w:val="24"/>
          <w:szCs w:val="24"/>
        </w:rPr>
        <w:t xml:space="preserve">unbiased when the strong </w:t>
      </w:r>
      <w:proofErr w:type="spellStart"/>
      <w:r w:rsidR="00345D96" w:rsidRPr="00D42971">
        <w:rPr>
          <w:rFonts w:ascii="Times New Roman" w:hAnsi="Times New Roman" w:cs="Times New Roman"/>
          <w:sz w:val="24"/>
          <w:szCs w:val="24"/>
        </w:rPr>
        <w:t>ignorability</w:t>
      </w:r>
      <w:proofErr w:type="spellEnd"/>
      <w:r w:rsidR="00345D96" w:rsidRPr="00D42971">
        <w:rPr>
          <w:rFonts w:ascii="Times New Roman" w:hAnsi="Times New Roman" w:cs="Times New Roman"/>
          <w:sz w:val="24"/>
          <w:szCs w:val="24"/>
        </w:rPr>
        <w:t xml:space="preserve"> assumption is met</w:t>
      </w:r>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11D9968D" w:rsidR="004F1168" w:rsidDel="00765965" w:rsidRDefault="004F1168" w:rsidP="00F721EE">
      <w:pPr>
        <w:spacing w:line="480" w:lineRule="auto"/>
        <w:rPr>
          <w:del w:id="47" w:author="Denver Brown" w:date="2023-04-13T20:35:00Z"/>
          <w:rFonts w:ascii="Times New Roman" w:hAnsi="Times New Roman" w:cs="Times New Roman"/>
          <w:sz w:val="24"/>
          <w:szCs w:val="24"/>
        </w:rPr>
      </w:pPr>
    </w:p>
    <w:p w14:paraId="13676D6C" w14:textId="7F11C5B1" w:rsidR="00F40F22" w:rsidRDefault="00AD7571" w:rsidP="00B06082">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 xml:space="preserve">to improve </w:t>
      </w:r>
      <w:r w:rsidR="00611AB3">
        <w:rPr>
          <w:rFonts w:ascii="Times New Roman" w:hAnsi="Times New Roman" w:cs="Times New Roman"/>
          <w:sz w:val="24"/>
          <w:szCs w:val="24"/>
        </w:rPr>
        <w:lastRenderedPageBreak/>
        <w:t>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bT4xNDg8L1JlY051bT48RGlzcGxheVRleHQ+WzQ5LCA1NCwgNTVdPC9EaXNwbGF5VGV4dD48cmVj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06082">
        <w:rPr>
          <w:rFonts w:ascii="Times New Roman" w:hAnsi="Times New Roman" w:cs="Times New Roman"/>
          <w:sz w:val="24"/>
          <w:szCs w:val="24"/>
        </w:rPr>
        <w:instrText xml:space="preserve"> ADDIN EN.CITE </w:instrText>
      </w:r>
      <w:r w:rsidR="00B06082">
        <w:rPr>
          <w:rFonts w:ascii="Times New Roman" w:hAnsi="Times New Roman" w:cs="Times New Roman"/>
          <w:sz w:val="24"/>
          <w:szCs w:val="24"/>
        </w:rPr>
        <w:fldChar w:fldCharType="begin">
          <w:fldData xml:space="preserve">PEVuZE5vdGU+PENpdGU+PEF1dGhvcj5UdTwvQXV0aG9yPjxZZWFyPjIwMTk8L1llYXI+PFJlY051
bT4xNDg8L1JlY051bT48RGlzcGxheVRleHQ+WzQ5LCA1NCwgNTVdPC9EaXNwbGF5VGV4dD48cmVj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06082">
        <w:rPr>
          <w:rFonts w:ascii="Times New Roman" w:hAnsi="Times New Roman" w:cs="Times New Roman"/>
          <w:sz w:val="24"/>
          <w:szCs w:val="24"/>
        </w:rPr>
        <w:instrText xml:space="preserve"> ADDIN EN.CITE.DATA </w:instrText>
      </w:r>
      <w:r w:rsidR="00B06082">
        <w:rPr>
          <w:rFonts w:ascii="Times New Roman" w:hAnsi="Times New Roman" w:cs="Times New Roman"/>
          <w:sz w:val="24"/>
          <w:szCs w:val="24"/>
        </w:rPr>
      </w:r>
      <w:r w:rsidR="00B06082">
        <w:rPr>
          <w:rFonts w:ascii="Times New Roman" w:hAnsi="Times New Roman" w:cs="Times New Roman"/>
          <w:sz w:val="24"/>
          <w:szCs w:val="24"/>
        </w:rPr>
        <w:fldChar w:fldCharType="end"/>
      </w:r>
      <w:r w:rsidR="00DC5193">
        <w:rPr>
          <w:rFonts w:ascii="Times New Roman" w:hAnsi="Times New Roman" w:cs="Times New Roman"/>
          <w:sz w:val="24"/>
          <w:szCs w:val="24"/>
        </w:rPr>
        <w:fldChar w:fldCharType="separate"/>
      </w:r>
      <w:r w:rsidR="00B06082">
        <w:rPr>
          <w:rFonts w:ascii="Times New Roman" w:hAnsi="Times New Roman" w:cs="Times New Roman"/>
          <w:noProof/>
          <w:sz w:val="24"/>
          <w:szCs w:val="24"/>
        </w:rPr>
        <w:t>[49, 54, 55]</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r w:rsidR="0057752B">
        <w:rPr>
          <w:rFonts w:ascii="Times New Roman" w:hAnsi="Times New Roman" w:cs="Times New Roman"/>
          <w:sz w:val="24"/>
          <w:szCs w:val="24"/>
        </w:rPr>
        <w:t xml:space="preserve"> </w:t>
      </w:r>
      <w:r w:rsidR="001A73CF">
        <w:rPr>
          <w:rFonts w:ascii="Times New Roman" w:hAnsi="Times New Roman" w:cs="Times New Roman"/>
          <w:sz w:val="24"/>
          <w:szCs w:val="24"/>
        </w:rPr>
        <w:t xml:space="preserve">Several tuning parameters were selected to achieve covariate balancing, as </w:t>
      </w:r>
      <w:r w:rsidR="001A73CF" w:rsidRPr="00D42971">
        <w:rPr>
          <w:rFonts w:ascii="Times New Roman" w:hAnsi="Times New Roman" w:cs="Times New Roman"/>
          <w:sz w:val="24"/>
          <w:szCs w:val="24"/>
        </w:rPr>
        <w:t>suggested by</w:t>
      </w:r>
      <w:r w:rsidR="00B06082">
        <w:rPr>
          <w:rFonts w:ascii="Times New Roman" w:hAnsi="Times New Roman" w:cs="Times New Roman"/>
          <w:sz w:val="24"/>
          <w:szCs w:val="24"/>
        </w:rPr>
        <w:t xml:space="preserve"> McCaffrey et al </w:t>
      </w:r>
      <w:r w:rsidR="00B06082">
        <w:rPr>
          <w:rFonts w:ascii="Times New Roman" w:hAnsi="Times New Roman" w:cs="Times New Roman"/>
          <w:sz w:val="24"/>
          <w:szCs w:val="24"/>
        </w:rPr>
        <w:fldChar w:fldCharType="begin"/>
      </w:r>
      <w:r w:rsidR="00B06082">
        <w:rPr>
          <w:rFonts w:ascii="Times New Roman" w:hAnsi="Times New Roman" w:cs="Times New Roman"/>
          <w:sz w:val="24"/>
          <w:szCs w:val="24"/>
        </w:rPr>
        <w:instrText xml:space="preserve"> ADDIN EN.CITE &lt;EndNote&gt;&lt;Cite&gt;&lt;Author&gt;McCaffrey&lt;/Author&gt;&lt;Year&gt;2004&lt;/Year&gt;&lt;RecNum&gt;52&lt;/RecNum&gt;&lt;DisplayText&gt;[49]&lt;/DisplayText&gt;&lt;record&gt;&lt;rec-number&gt;52&lt;/rec-number&gt;&lt;foreign-keys&gt;&lt;key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B06082">
        <w:rPr>
          <w:rFonts w:ascii="Times New Roman" w:hAnsi="Times New Roman" w:cs="Times New Roman"/>
          <w:sz w:val="24"/>
          <w:szCs w:val="24"/>
        </w:rPr>
        <w:fldChar w:fldCharType="separate"/>
      </w:r>
      <w:r w:rsidR="00B06082">
        <w:rPr>
          <w:rFonts w:ascii="Times New Roman" w:hAnsi="Times New Roman" w:cs="Times New Roman"/>
          <w:noProof/>
          <w:sz w:val="24"/>
          <w:szCs w:val="24"/>
        </w:rPr>
        <w:t>[49]</w:t>
      </w:r>
      <w:r w:rsidR="00B06082">
        <w:rPr>
          <w:rFonts w:ascii="Times New Roman" w:hAnsi="Times New Roman" w:cs="Times New Roman"/>
          <w:sz w:val="24"/>
          <w:szCs w:val="24"/>
        </w:rPr>
        <w:fldChar w:fldCharType="end"/>
      </w:r>
      <w:r w:rsidR="001A73CF">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sidR="001A73CF">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sidR="001A73CF">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proofErr w:type="spellStart"/>
      <w:r w:rsidR="00E22D7F" w:rsidRPr="00FE4527">
        <w:rPr>
          <w:rFonts w:ascii="Times New Roman" w:hAnsi="Times New Roman" w:cs="Times New Roman"/>
          <w:i/>
          <w:iCs/>
          <w:sz w:val="24"/>
          <w:szCs w:val="24"/>
        </w:rPr>
        <w:t>WeightIt</w:t>
      </w:r>
      <w:proofErr w:type="spellEnd"/>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B06082">
        <w:rPr>
          <w:rFonts w:ascii="Times New Roman" w:hAnsi="Times New Roman" w:cs="Times New Roman"/>
          <w:sz w:val="24"/>
          <w:szCs w:val="24"/>
        </w:rPr>
        <w:instrText xml:space="preserve"> ADDIN EN.CITE &lt;EndNote&gt;&lt;Cite&gt;&lt;Author&gt;Lee&lt;/Author&gt;&lt;Year&gt;2011&lt;/Year&gt;&lt;RecNum&gt;53&lt;/RecNum&gt;&lt;DisplayText&gt;[56]&lt;/DisplayText&gt;&lt;record&gt;&lt;rec-number&gt;53&lt;/rec-number&gt;&lt;foreign-keys&gt;&lt;key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B06082">
        <w:rPr>
          <w:rFonts w:ascii="Times New Roman" w:hAnsi="Times New Roman" w:cs="Times New Roman"/>
          <w:noProof/>
          <w:sz w:val="24"/>
          <w:szCs w:val="24"/>
        </w:rPr>
        <w:t>[56]</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proofErr w:type="spellStart"/>
      <w:r w:rsidR="00C43637" w:rsidRPr="00C43637">
        <w:rPr>
          <w:rFonts w:ascii="Times New Roman" w:hAnsi="Times New Roman" w:cs="Times New Roman"/>
          <w:sz w:val="24"/>
          <w:szCs w:val="24"/>
        </w:rPr>
        <w:t>winsorized</w:t>
      </w:r>
      <w:proofErr w:type="spellEnd"/>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commentRangeStart w:id="48"/>
      <w:commentRangeStart w:id="49"/>
      <w:r w:rsidR="00926BCF" w:rsidRPr="00D42971">
        <w:rPr>
          <w:rFonts w:ascii="Times New Roman" w:hAnsi="Times New Roman" w:cs="Times New Roman"/>
          <w:sz w:val="24"/>
          <w:szCs w:val="24"/>
        </w:rPr>
        <w:t xml:space="preserve">Diagnostics </w:t>
      </w:r>
      <w:commentRangeEnd w:id="48"/>
      <w:r w:rsidR="007D65E5">
        <w:rPr>
          <w:rStyle w:val="CommentReference"/>
        </w:rPr>
        <w:commentReference w:id="48"/>
      </w:r>
      <w:commentRangeEnd w:id="49"/>
      <w:r w:rsidR="00B06082">
        <w:rPr>
          <w:rStyle w:val="CommentReference"/>
        </w:rPr>
        <w:commentReference w:id="49"/>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treatment and control group</w:t>
      </w:r>
      <w:r w:rsidR="00455C67">
        <w:rPr>
          <w:rFonts w:ascii="Times New Roman" w:hAnsi="Times New Roman" w:cs="Times New Roman"/>
          <w:sz w:val="24"/>
          <w:szCs w:val="24"/>
        </w:rPr>
        <w:t>.</w:t>
      </w:r>
    </w:p>
    <w:p w14:paraId="79385DC7" w14:textId="76C37AD8" w:rsidR="004F1168" w:rsidRPr="00D42971" w:rsidDel="007D65E5" w:rsidRDefault="004F1168" w:rsidP="00F721EE">
      <w:pPr>
        <w:spacing w:line="480" w:lineRule="auto"/>
        <w:rPr>
          <w:del w:id="50" w:author="Denver Brown" w:date="2023-04-13T20:37:00Z"/>
          <w:rFonts w:ascii="Times New Roman" w:hAnsi="Times New Roman" w:cs="Times New Roman"/>
          <w:sz w:val="24"/>
          <w:szCs w:val="24"/>
        </w:rPr>
      </w:pPr>
    </w:p>
    <w:p w14:paraId="04A0E0D2" w14:textId="3A57A113" w:rsidR="00E32C61" w:rsidRPr="00D42971" w:rsidRDefault="00F40F22" w:rsidP="00B06082">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xml:space="preserve">, </w:t>
      </w:r>
      <w:r w:rsidR="00760D3A">
        <w:rPr>
          <w:rFonts w:ascii="Times New Roman" w:hAnsi="Times New Roman" w:cs="Times New Roman"/>
          <w:sz w:val="24"/>
          <w:szCs w:val="24"/>
        </w:rPr>
        <w:t>propensity weights were fed into a regression model to</w:t>
      </w:r>
      <w:r w:rsidR="009B535C" w:rsidRPr="00D42971">
        <w:rPr>
          <w:rFonts w:ascii="Times New Roman" w:hAnsi="Times New Roman" w:cs="Times New Roman"/>
          <w:sz w:val="24"/>
          <w:szCs w:val="24"/>
        </w:rPr>
        <w:t xml:space="preserve"> estimate </w:t>
      </w:r>
      <w:r w:rsidRPr="00D42971">
        <w:rPr>
          <w:rFonts w:ascii="Times New Roman" w:hAnsi="Times New Roman" w:cs="Times New Roman"/>
          <w:sz w:val="24"/>
          <w:szCs w:val="24"/>
        </w:rPr>
        <w:t>the AT</w:t>
      </w:r>
      <w:r w:rsidR="0057752B">
        <w:rPr>
          <w:rFonts w:ascii="Times New Roman" w:hAnsi="Times New Roman" w:cs="Times New Roman"/>
          <w:sz w:val="24"/>
          <w:szCs w:val="24"/>
        </w:rPr>
        <w:t>C</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w:t>
      </w:r>
      <w:r w:rsidR="007D65E5">
        <w:rPr>
          <w:rFonts w:ascii="Times New Roman" w:hAnsi="Times New Roman" w:cs="Times New Roman"/>
          <w:sz w:val="24"/>
          <w:szCs w:val="24"/>
        </w:rPr>
        <w:t>activity</w:t>
      </w:r>
      <w:r w:rsidR="007D65E5" w:rsidRPr="00D42971">
        <w:rPr>
          <w:rFonts w:ascii="Times New Roman" w:hAnsi="Times New Roman" w:cs="Times New Roman"/>
          <w:sz w:val="24"/>
          <w:szCs w:val="24"/>
        </w:rPr>
        <w:t xml:space="preserve">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007D65E5" w:rsidRPr="00D42971">
        <w:rPr>
          <w:rFonts w:ascii="Times New Roman" w:hAnsi="Times New Roman" w:cs="Times New Roman"/>
          <w:sz w:val="24"/>
          <w:szCs w:val="24"/>
        </w:rPr>
        <w:t>sub</w:t>
      </w:r>
      <w:r w:rsidR="007D65E5">
        <w:rPr>
          <w:rFonts w:ascii="Times New Roman" w:hAnsi="Times New Roman" w:cs="Times New Roman"/>
          <w:sz w:val="24"/>
          <w:szCs w:val="24"/>
        </w:rPr>
        <w:t>categories</w:t>
      </w:r>
      <w:r w:rsidRPr="00D42971">
        <w:rPr>
          <w:rFonts w:ascii="Times New Roman" w:hAnsi="Times New Roman" w:cs="Times New Roman"/>
          <w:sz w:val="24"/>
          <w:szCs w:val="24"/>
        </w:rPr>
        <w:t xml:space="preserve">: Core Cognition, Adaptability and Resilience, Mood and Outlook, Drive and Motivation, Social Self, and </w:t>
      </w:r>
      <w:commentRangeStart w:id="51"/>
      <w:commentRangeStart w:id="52"/>
      <w:r w:rsidRPr="00D42971">
        <w:rPr>
          <w:rFonts w:ascii="Times New Roman" w:hAnsi="Times New Roman" w:cs="Times New Roman"/>
          <w:sz w:val="24"/>
          <w:szCs w:val="24"/>
        </w:rPr>
        <w:t>Mind-Body</w:t>
      </w:r>
      <w:commentRangeEnd w:id="51"/>
      <w:r w:rsidR="007D65E5">
        <w:rPr>
          <w:rStyle w:val="CommentReference"/>
        </w:rPr>
        <w:commentReference w:id="51"/>
      </w:r>
      <w:commentRangeEnd w:id="52"/>
      <w:r w:rsidR="00B06082">
        <w:rPr>
          <w:rStyle w:val="CommentReference"/>
        </w:rPr>
        <w:commentReference w:id="52"/>
      </w:r>
      <w:r w:rsidR="00B06082">
        <w:rPr>
          <w:rFonts w:ascii="Times New Roman" w:hAnsi="Times New Roman" w:cs="Times New Roman"/>
          <w:sz w:val="24"/>
          <w:szCs w:val="24"/>
        </w:rPr>
        <w:t xml:space="preserve"> Connection</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185CFE">
        <w:rPr>
          <w:rFonts w:ascii="Times New Roman" w:hAnsi="Times New Roman" w:cs="Times New Roman"/>
          <w:sz w:val="24"/>
          <w:szCs w:val="24"/>
        </w:rPr>
        <w:t xml:space="preserve">To explore whether the effect of physical </w:t>
      </w:r>
      <w:r w:rsidR="00B073A4">
        <w:rPr>
          <w:rFonts w:ascii="Times New Roman" w:hAnsi="Times New Roman" w:cs="Times New Roman"/>
          <w:sz w:val="24"/>
          <w:szCs w:val="24"/>
        </w:rPr>
        <w:t>activity</w:t>
      </w:r>
      <w:r w:rsidR="00A90BDB">
        <w:rPr>
          <w:rFonts w:ascii="Times New Roman" w:hAnsi="Times New Roman" w:cs="Times New Roman"/>
          <w:sz w:val="24"/>
          <w:szCs w:val="24"/>
        </w:rPr>
        <w:t xml:space="preserve"> on mental health</w:t>
      </w:r>
      <w:r w:rsidR="00B073A4">
        <w:rPr>
          <w:rFonts w:ascii="Times New Roman" w:hAnsi="Times New Roman" w:cs="Times New Roman"/>
          <w:sz w:val="24"/>
          <w:szCs w:val="24"/>
        </w:rPr>
        <w:t xml:space="preserve"> </w:t>
      </w:r>
      <w:r w:rsidR="00185CFE">
        <w:rPr>
          <w:rFonts w:ascii="Times New Roman" w:hAnsi="Times New Roman" w:cs="Times New Roman"/>
          <w:sz w:val="24"/>
          <w:szCs w:val="24"/>
        </w:rPr>
        <w:t>differs across age</w:t>
      </w:r>
      <w:r w:rsidR="00A90BDB">
        <w:rPr>
          <w:rFonts w:ascii="Times New Roman" w:hAnsi="Times New Roman" w:cs="Times New Roman"/>
          <w:sz w:val="24"/>
          <w:szCs w:val="24"/>
        </w:rPr>
        <w:t xml:space="preserve"> groups</w:t>
      </w:r>
      <w:r w:rsidR="00185CFE">
        <w:rPr>
          <w:rFonts w:ascii="Times New Roman" w:hAnsi="Times New Roman" w:cs="Times New Roman"/>
          <w:sz w:val="24"/>
          <w:szCs w:val="24"/>
        </w:rPr>
        <w:t xml:space="preserve">, we performed the same analysis on each age group for </w:t>
      </w:r>
      <w:r w:rsidR="00A90BDB">
        <w:rPr>
          <w:rFonts w:ascii="Times New Roman" w:hAnsi="Times New Roman" w:cs="Times New Roman"/>
          <w:sz w:val="24"/>
          <w:szCs w:val="24"/>
        </w:rPr>
        <w:t xml:space="preserve">the </w:t>
      </w:r>
      <w:r w:rsidR="00185CFE">
        <w:rPr>
          <w:rFonts w:ascii="Times New Roman" w:hAnsi="Times New Roman" w:cs="Times New Roman"/>
          <w:sz w:val="24"/>
          <w:szCs w:val="24"/>
        </w:rPr>
        <w:t xml:space="preserve">MHQ and its six </w:t>
      </w:r>
      <w:r w:rsidR="00A90BDB">
        <w:rPr>
          <w:rFonts w:ascii="Times New Roman" w:hAnsi="Times New Roman" w:cs="Times New Roman"/>
          <w:sz w:val="24"/>
          <w:szCs w:val="24"/>
        </w:rPr>
        <w:t>subcategories</w:t>
      </w:r>
      <w:r w:rsidR="00185CFE">
        <w:rPr>
          <w:rFonts w:ascii="Times New Roman" w:hAnsi="Times New Roman" w:cs="Times New Roman"/>
          <w:sz w:val="24"/>
          <w:szCs w:val="24"/>
        </w:rPr>
        <w:t>.</w:t>
      </w:r>
      <w:r w:rsidR="00F27B74">
        <w:rPr>
          <w:rFonts w:ascii="Times New Roman" w:hAnsi="Times New Roman" w:cs="Times New Roman"/>
          <w:sz w:val="24"/>
          <w:szCs w:val="24"/>
        </w:rPr>
        <w:t xml:space="preserve"> </w:t>
      </w:r>
      <w:r w:rsidR="00F25E5D">
        <w:rPr>
          <w:rFonts w:ascii="Times New Roman" w:hAnsi="Times New Roman" w:cs="Times New Roman"/>
          <w:sz w:val="24"/>
          <w:szCs w:val="24"/>
        </w:rPr>
        <w:t xml:space="preserve">Lastly, </w:t>
      </w:r>
      <w:r w:rsidR="00563442">
        <w:rPr>
          <w:rFonts w:ascii="Times New Roman" w:hAnsi="Times New Roman" w:cs="Times New Roman"/>
          <w:sz w:val="24"/>
          <w:szCs w:val="24"/>
        </w:rPr>
        <w:t xml:space="preserve">we </w:t>
      </w:r>
      <w:r w:rsidR="003D31AD">
        <w:rPr>
          <w:rFonts w:ascii="Times New Roman" w:hAnsi="Times New Roman" w:cs="Times New Roman"/>
          <w:sz w:val="24"/>
          <w:szCs w:val="24"/>
        </w:rPr>
        <w:t xml:space="preserve">estimated the marginal </w:t>
      </w:r>
      <w:r w:rsidR="00A34EF5">
        <w:rPr>
          <w:rFonts w:ascii="Times New Roman" w:hAnsi="Times New Roman" w:cs="Times New Roman"/>
          <w:sz w:val="24"/>
          <w:szCs w:val="24"/>
        </w:rPr>
        <w:t xml:space="preserve">interaction </w:t>
      </w:r>
      <w:r w:rsidR="003D31AD">
        <w:rPr>
          <w:rFonts w:ascii="Times New Roman" w:hAnsi="Times New Roman" w:cs="Times New Roman"/>
          <w:sz w:val="24"/>
          <w:szCs w:val="24"/>
        </w:rPr>
        <w:t xml:space="preserve">effects </w:t>
      </w:r>
      <w:r w:rsidR="00A34EF5">
        <w:rPr>
          <w:rFonts w:ascii="Times New Roman" w:hAnsi="Times New Roman" w:cs="Times New Roman"/>
          <w:sz w:val="24"/>
          <w:szCs w:val="24"/>
        </w:rPr>
        <w:t xml:space="preserve">of age and physical activity </w:t>
      </w:r>
      <w:r w:rsidR="003D31AD">
        <w:rPr>
          <w:rFonts w:ascii="Times New Roman" w:hAnsi="Times New Roman" w:cs="Times New Roman"/>
          <w:sz w:val="24"/>
          <w:szCs w:val="24"/>
        </w:rPr>
        <w:t>on</w:t>
      </w:r>
      <w:r w:rsidR="0076191F">
        <w:rPr>
          <w:rFonts w:ascii="Times New Roman" w:hAnsi="Times New Roman" w:cs="Times New Roman"/>
          <w:sz w:val="24"/>
          <w:szCs w:val="24"/>
        </w:rPr>
        <w:t xml:space="preserve"> </w:t>
      </w:r>
      <w:r w:rsidR="00C47295">
        <w:rPr>
          <w:rFonts w:ascii="Times New Roman" w:hAnsi="Times New Roman" w:cs="Times New Roman"/>
          <w:sz w:val="24"/>
          <w:szCs w:val="24"/>
        </w:rPr>
        <w:t>MHQ t</w:t>
      </w:r>
      <w:r w:rsidR="00563442">
        <w:rPr>
          <w:rFonts w:ascii="Times New Roman" w:hAnsi="Times New Roman" w:cs="Times New Roman"/>
          <w:sz w:val="24"/>
          <w:szCs w:val="24"/>
        </w:rPr>
        <w:t xml:space="preserve">o </w:t>
      </w:r>
      <w:r w:rsidR="0076191F">
        <w:rPr>
          <w:rFonts w:ascii="Times New Roman" w:hAnsi="Times New Roman" w:cs="Times New Roman"/>
          <w:sz w:val="24"/>
          <w:szCs w:val="24"/>
        </w:rPr>
        <w:t>investigate</w:t>
      </w:r>
      <w:r w:rsidR="00563442">
        <w:rPr>
          <w:rFonts w:ascii="Times New Roman" w:hAnsi="Times New Roman" w:cs="Times New Roman"/>
          <w:sz w:val="24"/>
          <w:szCs w:val="24"/>
        </w:rPr>
        <w:t xml:space="preserve"> whether an age gradient for mental health exists</w:t>
      </w:r>
      <w:r w:rsidR="0076191F">
        <w:rPr>
          <w:rFonts w:ascii="Times New Roman" w:hAnsi="Times New Roman" w:cs="Times New Roman"/>
          <w:sz w:val="24"/>
          <w:szCs w:val="24"/>
        </w:rPr>
        <w:t xml:space="preserve">, and </w:t>
      </w:r>
      <w:r w:rsidR="0076191F">
        <w:rPr>
          <w:rFonts w:ascii="Times New Roman" w:hAnsi="Times New Roman" w:cs="Times New Roman"/>
          <w:sz w:val="24"/>
          <w:szCs w:val="24"/>
        </w:rPr>
        <w:lastRenderedPageBreak/>
        <w:t xml:space="preserve">how this may be moderated by physical </w:t>
      </w:r>
      <w:r w:rsidR="008B2E84">
        <w:rPr>
          <w:rFonts w:ascii="Times New Roman" w:hAnsi="Times New Roman" w:cs="Times New Roman"/>
          <w:sz w:val="24"/>
          <w:szCs w:val="24"/>
        </w:rPr>
        <w:t xml:space="preserve">activity </w:t>
      </w:r>
      <w:r w:rsidR="0076191F">
        <w:rPr>
          <w:rFonts w:ascii="Times New Roman" w:hAnsi="Times New Roman" w:cs="Times New Roman"/>
          <w:sz w:val="24"/>
          <w:szCs w:val="24"/>
        </w:rPr>
        <w:t>status</w:t>
      </w:r>
      <w:r w:rsidR="00563442">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p>
    <w:p w14:paraId="44B21388" w14:textId="410A19D4" w:rsidR="00F40F22" w:rsidRPr="00D42971" w:rsidRDefault="008B2E84" w:rsidP="00F721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Several sensitivity analyses were performed to determine whether </w:t>
      </w:r>
      <w:r w:rsidR="00DA49EA" w:rsidRPr="00D42971">
        <w:rPr>
          <w:rFonts w:ascii="Times New Roman" w:hAnsi="Times New Roman" w:cs="Times New Roman"/>
          <w:sz w:val="24"/>
          <w:szCs w:val="24"/>
        </w:rPr>
        <w:t>the inferences of the main analys</w:t>
      </w:r>
      <w:r w:rsidR="00F40F22" w:rsidRPr="00D42971">
        <w:rPr>
          <w:rFonts w:ascii="Times New Roman" w:hAnsi="Times New Roman" w:cs="Times New Roman"/>
          <w:sz w:val="24"/>
          <w:szCs w:val="24"/>
        </w:rPr>
        <w:t>e</w:t>
      </w:r>
      <w:r w:rsidR="00DA49EA"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00DA49EA"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00DA49EA"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00DA49EA"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fldData xml:space="preserve">PEVuZE5vdGU+PENpdGU+PEF1dGhvcj5DaGFtPC9BdXRob3I+PFllYXI+MjAxNjwvWWVhcj48UmVj
TnVtPjE0OTwvUmVjTnVtPjxEaXNwbGF5VGV4dD5bNTcsIDU4XTwvRGlzcGxheVRleHQ+PHJlY29y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06082">
        <w:rPr>
          <w:rFonts w:ascii="Times New Roman" w:hAnsi="Times New Roman" w:cs="Times New Roman"/>
          <w:sz w:val="24"/>
          <w:szCs w:val="24"/>
        </w:rPr>
        <w:instrText xml:space="preserve"> ADDIN EN.CITE </w:instrText>
      </w:r>
      <w:r w:rsidR="00B06082">
        <w:rPr>
          <w:rFonts w:ascii="Times New Roman" w:hAnsi="Times New Roman" w:cs="Times New Roman"/>
          <w:sz w:val="24"/>
          <w:szCs w:val="24"/>
        </w:rPr>
        <w:fldChar w:fldCharType="begin">
          <w:fldData xml:space="preserve">PEVuZE5vdGU+PENpdGU+PEF1dGhvcj5DaGFtPC9BdXRob3I+PFllYXI+MjAxNjwvWWVhcj48UmVj
TnVtPjE0OTwvUmVjTnVtPjxEaXNwbGF5VGV4dD5bNTcsIDU4XTwvRGlzcGxheVRleHQ+PHJlY29y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06082">
        <w:rPr>
          <w:rFonts w:ascii="Times New Roman" w:hAnsi="Times New Roman" w:cs="Times New Roman"/>
          <w:sz w:val="24"/>
          <w:szCs w:val="24"/>
        </w:rPr>
        <w:instrText xml:space="preserve"> ADDIN EN.CITE.DATA </w:instrText>
      </w:r>
      <w:r w:rsidR="00B06082">
        <w:rPr>
          <w:rFonts w:ascii="Times New Roman" w:hAnsi="Times New Roman" w:cs="Times New Roman"/>
          <w:sz w:val="24"/>
          <w:szCs w:val="24"/>
        </w:rPr>
      </w:r>
      <w:r w:rsidR="00B06082">
        <w:rPr>
          <w:rFonts w:ascii="Times New Roman" w:hAnsi="Times New Roman" w:cs="Times New Roman"/>
          <w:sz w:val="24"/>
          <w:szCs w:val="24"/>
        </w:rPr>
        <w:fldChar w:fldCharType="end"/>
      </w:r>
      <w:r w:rsidR="00F2396C">
        <w:rPr>
          <w:rFonts w:ascii="Times New Roman" w:hAnsi="Times New Roman" w:cs="Times New Roman"/>
          <w:sz w:val="24"/>
          <w:szCs w:val="24"/>
        </w:rPr>
        <w:fldChar w:fldCharType="separate"/>
      </w:r>
      <w:r w:rsidR="00B06082">
        <w:rPr>
          <w:rFonts w:ascii="Times New Roman" w:hAnsi="Times New Roman" w:cs="Times New Roman"/>
          <w:noProof/>
          <w:sz w:val="24"/>
          <w:szCs w:val="24"/>
        </w:rPr>
        <w:t>[57, 58]</w:t>
      </w:r>
      <w:r w:rsidR="00F2396C">
        <w:rPr>
          <w:rFonts w:ascii="Times New Roman" w:hAnsi="Times New Roman" w:cs="Times New Roman"/>
          <w:sz w:val="24"/>
          <w:szCs w:val="24"/>
        </w:rPr>
        <w:fldChar w:fldCharType="end"/>
      </w:r>
      <w:r w:rsidR="00704989" w:rsidRPr="00D42971">
        <w:rPr>
          <w:rFonts w:ascii="Times New Roman" w:hAnsi="Times New Roman" w:cs="Times New Roman"/>
          <w:sz w:val="24"/>
          <w:szCs w:val="24"/>
        </w:rPr>
        <w:t xml:space="preserve">.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B06082">
        <w:rPr>
          <w:rFonts w:ascii="Times New Roman" w:hAnsi="Times New Roman" w:cs="Times New Roman"/>
          <w:sz w:val="24"/>
          <w:szCs w:val="24"/>
        </w:rPr>
        <w:instrText xml:space="preserve"> ADDIN EN.CITE &lt;EndNote&gt;&lt;Cite&gt;&lt;Author&gt;Funk&lt;/Author&gt;&lt;Year&gt;2011&lt;/Year&gt;&lt;RecNum&gt;66&lt;/RecNum&gt;&lt;DisplayText&gt;[59]&lt;/DisplayText&gt;&lt;record&gt;&lt;rec-number&gt;66&lt;/rec-number&gt;&lt;foreign-keys&gt;&lt;key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B06082">
        <w:rPr>
          <w:rFonts w:ascii="Times New Roman" w:hAnsi="Times New Roman" w:cs="Times New Roman"/>
          <w:noProof/>
          <w:sz w:val="24"/>
          <w:szCs w:val="24"/>
        </w:rPr>
        <w:t>[59]</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t>
      </w:r>
      <w:r w:rsidR="005C70FA">
        <w:rPr>
          <w:rFonts w:ascii="Times New Roman" w:hAnsi="Times New Roman" w:cs="Times New Roman"/>
          <w:sz w:val="24"/>
          <w:szCs w:val="24"/>
        </w:rPr>
        <w:t xml:space="preserve">instead of handling covariate missingness by surrogate splitting, we first implemented multiple imputation (MI) before </w:t>
      </w:r>
      <w:r w:rsidR="0021556C">
        <w:rPr>
          <w:rFonts w:ascii="Times New Roman" w:hAnsi="Times New Roman" w:cs="Times New Roman"/>
          <w:sz w:val="24"/>
          <w:szCs w:val="24"/>
        </w:rPr>
        <w:t>the GBM estimation of propensity scores.</w:t>
      </w:r>
      <w:r w:rsidR="0034290B">
        <w:rPr>
          <w:rFonts w:ascii="Times New Roman" w:hAnsi="Times New Roman" w:cs="Times New Roman"/>
          <w:sz w:val="24"/>
          <w:szCs w:val="24"/>
        </w:rPr>
        <w:t xml:space="preserve"> </w:t>
      </w:r>
      <w:r w:rsidR="0021556C">
        <w:rPr>
          <w:rFonts w:ascii="Times New Roman" w:hAnsi="Times New Roman" w:cs="Times New Roman"/>
          <w:sz w:val="24"/>
          <w:szCs w:val="24"/>
        </w:rPr>
        <w:t xml:space="preserve">Third, </w:t>
      </w:r>
      <w:r w:rsidR="00704989" w:rsidRPr="00D42971">
        <w:rPr>
          <w:rFonts w:ascii="Times New Roman" w:hAnsi="Times New Roman" w:cs="Times New Roman"/>
          <w:sz w:val="24"/>
          <w:szCs w:val="24"/>
        </w:rPr>
        <w:t xml:space="preserve">we estimated </w:t>
      </w:r>
      <w:r w:rsidR="009E5C24" w:rsidRPr="00D42971">
        <w:rPr>
          <w:rFonts w:ascii="Times New Roman" w:hAnsi="Times New Roman" w:cs="Times New Roman"/>
          <w:sz w:val="24"/>
          <w:szCs w:val="24"/>
        </w:rPr>
        <w:t>AT</w:t>
      </w:r>
      <w:r w:rsidR="0034290B">
        <w:rPr>
          <w:rFonts w:ascii="Times New Roman" w:hAnsi="Times New Roman" w:cs="Times New Roman"/>
          <w:sz w:val="24"/>
          <w:szCs w:val="24"/>
        </w:rPr>
        <w:t>C</w:t>
      </w:r>
      <w:r w:rsidR="009E5C24" w:rsidRPr="00D42971">
        <w:rPr>
          <w:rFonts w:ascii="Times New Roman" w:hAnsi="Times New Roman" w:cs="Times New Roman"/>
          <w:sz w:val="24"/>
          <w:szCs w:val="24"/>
        </w:rPr>
        <w:t>s</w:t>
      </w:r>
      <w:r w:rsidR="00704989" w:rsidRPr="00D42971">
        <w:rPr>
          <w:rFonts w:ascii="Times New Roman" w:hAnsi="Times New Roman" w:cs="Times New Roman"/>
          <w:sz w:val="24"/>
          <w:szCs w:val="24"/>
        </w:rPr>
        <w:t xml:space="preserve"> using</w:t>
      </w:r>
      <w:r w:rsidR="00DA49EA"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w:t>
      </w:r>
      <w:r w:rsidR="00DA49EA"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B06082">
        <w:rPr>
          <w:rFonts w:ascii="Times New Roman" w:hAnsi="Times New Roman" w:cs="Times New Roman"/>
          <w:sz w:val="24"/>
          <w:szCs w:val="24"/>
        </w:rPr>
        <w:instrText xml:space="preserve"> ADDIN EN.CITE &lt;EndNote&gt;&lt;Cite&gt;&lt;Author&gt;Setodji&lt;/Author&gt;&lt;Year&gt;2017&lt;/Year&gt;&lt;RecNum&gt;69&lt;/RecNum&gt;&lt;DisplayText&gt;[60]&lt;/DisplayText&gt;&lt;record&gt;&lt;rec-number&gt;69&lt;/rec-number&gt;&lt;foreign-keys&gt;&lt;key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B06082">
        <w:rPr>
          <w:rFonts w:ascii="Times New Roman" w:hAnsi="Times New Roman" w:cs="Times New Roman"/>
          <w:noProof/>
          <w:sz w:val="24"/>
          <w:szCs w:val="24"/>
        </w:rPr>
        <w:t>[60]</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w:t>
      </w:r>
      <w:r w:rsidR="0021556C">
        <w:rPr>
          <w:rFonts w:ascii="Times New Roman" w:hAnsi="Times New Roman" w:cs="Times New Roman"/>
          <w:sz w:val="24"/>
          <w:szCs w:val="24"/>
        </w:rPr>
        <w:t>MI and CBPS are</w:t>
      </w:r>
      <w:r w:rsidR="009E5C24" w:rsidRPr="00D42971">
        <w:rPr>
          <w:rFonts w:ascii="Times New Roman" w:hAnsi="Times New Roman" w:cs="Times New Roman"/>
          <w:sz w:val="24"/>
          <w:szCs w:val="24"/>
        </w:rPr>
        <w:t xml:space="preserve"> described in greater detail in the </w:t>
      </w:r>
      <w:r w:rsidR="00354F08" w:rsidRPr="00D42971">
        <w:rPr>
          <w:rFonts w:ascii="Times New Roman" w:hAnsi="Times New Roman" w:cs="Times New Roman"/>
          <w:sz w:val="24"/>
          <w:szCs w:val="24"/>
        </w:rPr>
        <w:t>S</w:t>
      </w:r>
      <w:r w:rsidR="00DA49EA"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00DA49EA" w:rsidRPr="00D42971">
        <w:rPr>
          <w:rFonts w:ascii="Times New Roman" w:hAnsi="Times New Roman" w:cs="Times New Roman"/>
          <w:sz w:val="24"/>
          <w:szCs w:val="24"/>
        </w:rPr>
        <w:t>).</w:t>
      </w:r>
      <w:r w:rsidR="0034290B">
        <w:rPr>
          <w:rFonts w:ascii="Times New Roman" w:hAnsi="Times New Roman" w:cs="Times New Roman"/>
          <w:sz w:val="24"/>
          <w:szCs w:val="24"/>
        </w:rPr>
        <w:t xml:space="preserve"> D</w:t>
      </w:r>
      <w:r w:rsidR="009E5C24" w:rsidRPr="00D42971">
        <w:rPr>
          <w:rFonts w:ascii="Times New Roman" w:hAnsi="Times New Roman" w:cs="Times New Roman"/>
          <w:sz w:val="24"/>
          <w:szCs w:val="24"/>
        </w:rPr>
        <w:t xml:space="preserve">oubly robust estimation </w:t>
      </w:r>
      <w:r w:rsidR="00DF4DAE">
        <w:rPr>
          <w:rFonts w:ascii="Times New Roman" w:hAnsi="Times New Roman" w:cs="Times New Roman"/>
          <w:sz w:val="24"/>
          <w:szCs w:val="24"/>
        </w:rPr>
        <w:t>w</w:t>
      </w:r>
      <w:r w:rsidR="00AF52EB">
        <w:rPr>
          <w:rFonts w:ascii="Times New Roman" w:hAnsi="Times New Roman" w:cs="Times New Roman"/>
          <w:sz w:val="24"/>
          <w:szCs w:val="24"/>
        </w:rPr>
        <w:t>as</w:t>
      </w:r>
      <w:r w:rsidR="009E5C24" w:rsidRPr="00D42971">
        <w:rPr>
          <w:rFonts w:ascii="Times New Roman" w:hAnsi="Times New Roman" w:cs="Times New Roman"/>
          <w:sz w:val="24"/>
          <w:szCs w:val="24"/>
        </w:rPr>
        <w:t xml:space="preserve"> also computed for these models by including the full covariate set in the multiply imputed, </w:t>
      </w:r>
      <w:r w:rsidR="00704989" w:rsidRPr="00D42971">
        <w:rPr>
          <w:rFonts w:ascii="Times New Roman" w:hAnsi="Times New Roman" w:cs="Times New Roman"/>
          <w:sz w:val="24"/>
          <w:szCs w:val="24"/>
        </w:rPr>
        <w:t>CBPS</w:t>
      </w:r>
      <w:r w:rsidR="0034290B">
        <w:rPr>
          <w:rFonts w:ascii="Times New Roman" w:hAnsi="Times New Roman" w:cs="Times New Roman"/>
          <w:sz w:val="24"/>
          <w:szCs w:val="24"/>
        </w:rPr>
        <w:t xml:space="preserve"> or GBM</w:t>
      </w:r>
      <w:r w:rsidR="00704989" w:rsidRPr="00D42971">
        <w:rPr>
          <w:rFonts w:ascii="Times New Roman" w:hAnsi="Times New Roman" w:cs="Times New Roman"/>
          <w:sz w:val="24"/>
          <w:szCs w:val="24"/>
        </w:rPr>
        <w:t xml:space="preserve"> weight</w:t>
      </w:r>
      <w:r w:rsidR="009E5C24" w:rsidRPr="00D42971">
        <w:rPr>
          <w:rFonts w:ascii="Times New Roman" w:hAnsi="Times New Roman" w:cs="Times New Roman"/>
          <w:sz w:val="24"/>
          <w:szCs w:val="24"/>
        </w:rPr>
        <w:t>ed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53"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7C28430A" w14:textId="4181B5C8" w:rsidR="004E63E8" w:rsidRDefault="003E7D8B" w:rsidP="00864296">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dropping two cases</w:t>
      </w:r>
      <w:r w:rsidR="00E907B7">
        <w:rPr>
          <w:rFonts w:ascii="Times New Roman" w:hAnsi="Times New Roman" w:cs="Times New Roman"/>
          <w:sz w:val="24"/>
          <w:szCs w:val="24"/>
        </w:rPr>
        <w:t xml:space="preserve"> </w:t>
      </w:r>
      <w:commentRangeStart w:id="54"/>
      <w:commentRangeStart w:id="55"/>
      <w:r w:rsidR="00E907B7">
        <w:rPr>
          <w:rFonts w:ascii="Times New Roman" w:hAnsi="Times New Roman" w:cs="Times New Roman"/>
          <w:sz w:val="24"/>
          <w:szCs w:val="24"/>
        </w:rPr>
        <w:t>due to</w:t>
      </w:r>
      <w:del w:id="56" w:author="Christopher Huong" w:date="2023-04-18T07:10:00Z">
        <w:r w:rsidR="00E907B7" w:rsidDel="00864296">
          <w:rPr>
            <w:rFonts w:ascii="Times New Roman" w:hAnsi="Times New Roman" w:cs="Times New Roman"/>
            <w:sz w:val="24"/>
            <w:szCs w:val="24"/>
          </w:rPr>
          <w:delText>…</w:delText>
        </w:r>
        <w:commentRangeEnd w:id="54"/>
        <w:r w:rsidR="00E907B7" w:rsidDel="00864296">
          <w:rPr>
            <w:rStyle w:val="CommentReference"/>
          </w:rPr>
          <w:commentReference w:id="54"/>
        </w:r>
      </w:del>
      <w:commentRangeEnd w:id="55"/>
      <w:r w:rsidR="00864296">
        <w:rPr>
          <w:rStyle w:val="CommentReference"/>
        </w:rPr>
        <w:commentReference w:id="55"/>
      </w:r>
      <w:del w:id="57" w:author="Christopher Huong" w:date="2023-04-18T07:10:00Z">
        <w:r w:rsidDel="00864296">
          <w:rPr>
            <w:rFonts w:ascii="Times New Roman" w:hAnsi="Times New Roman" w:cs="Times New Roman"/>
            <w:sz w:val="24"/>
            <w:szCs w:val="24"/>
          </w:rPr>
          <w:delText xml:space="preserve">, </w:delText>
        </w:r>
      </w:del>
      <w:ins w:id="58" w:author="Christopher Huong" w:date="2023-04-18T07:10:00Z">
        <w:r w:rsidR="00864296">
          <w:rPr>
            <w:rFonts w:ascii="Times New Roman" w:hAnsi="Times New Roman" w:cs="Times New Roman"/>
            <w:sz w:val="24"/>
            <w:szCs w:val="24"/>
          </w:rPr>
          <w:t xml:space="preserve"> Arabic responses not translating </w:t>
        </w:r>
      </w:ins>
      <w:ins w:id="59" w:author="Christopher Huong" w:date="2023-04-18T07:11:00Z">
        <w:r w:rsidR="00864296">
          <w:rPr>
            <w:rFonts w:ascii="Times New Roman" w:hAnsi="Times New Roman" w:cs="Times New Roman"/>
            <w:sz w:val="24"/>
            <w:szCs w:val="24"/>
          </w:rPr>
          <w:t>properly</w:t>
        </w:r>
      </w:ins>
      <w:ins w:id="60" w:author="Christopher Huong" w:date="2023-04-18T07:10:00Z">
        <w:r w:rsidR="00864296">
          <w:rPr>
            <w:rFonts w:ascii="Times New Roman" w:hAnsi="Times New Roman" w:cs="Times New Roman"/>
            <w:sz w:val="24"/>
            <w:szCs w:val="24"/>
          </w:rPr>
          <w:t xml:space="preserve">, </w:t>
        </w:r>
      </w:ins>
      <w:r>
        <w:rPr>
          <w:rFonts w:ascii="Times New Roman" w:hAnsi="Times New Roman" w:cs="Times New Roman"/>
          <w:sz w:val="24"/>
          <w:szCs w:val="24"/>
        </w:rPr>
        <w:t xml:space="preserve">the final sample </w:t>
      </w:r>
      <w:r w:rsidR="004E63E8">
        <w:rPr>
          <w:rFonts w:ascii="Times New Roman" w:hAnsi="Times New Roman" w:cs="Times New Roman"/>
          <w:sz w:val="24"/>
          <w:szCs w:val="24"/>
        </w:rPr>
        <w:t>included</w:t>
      </w:r>
      <w:r>
        <w:rPr>
          <w:rFonts w:ascii="Times New Roman" w:hAnsi="Times New Roman" w:cs="Times New Roman"/>
          <w:sz w:val="24"/>
          <w:szCs w:val="24"/>
        </w:rPr>
        <w:t xml:space="preserve"> </w:t>
      </w:r>
      <w:r w:rsidRPr="003E7D8B">
        <w:rPr>
          <w:rFonts w:ascii="Times New Roman" w:hAnsi="Times New Roman" w:cs="Times New Roman"/>
          <w:sz w:val="24"/>
          <w:szCs w:val="24"/>
        </w:rPr>
        <w:t>341</w:t>
      </w:r>
      <w:r>
        <w:rPr>
          <w:rFonts w:ascii="Times New Roman" w:hAnsi="Times New Roman" w:cs="Times New Roman"/>
          <w:sz w:val="24"/>
          <w:szCs w:val="24"/>
        </w:rPr>
        <w:t>,</w:t>
      </w:r>
      <w:r w:rsidRPr="003E7D8B">
        <w:rPr>
          <w:rFonts w:ascii="Times New Roman" w:hAnsi="Times New Roman" w:cs="Times New Roman"/>
          <w:sz w:val="24"/>
          <w:szCs w:val="24"/>
        </w:rPr>
        <w:t>956</w:t>
      </w:r>
      <w:r>
        <w:rPr>
          <w:rFonts w:ascii="Times New Roman" w:hAnsi="Times New Roman" w:cs="Times New Roman"/>
          <w:sz w:val="24"/>
          <w:szCs w:val="24"/>
        </w:rPr>
        <w:t xml:space="preserve"> participants, and</w:t>
      </w:r>
      <w:r w:rsidR="00AC5C70">
        <w:rPr>
          <w:rFonts w:ascii="Times New Roman" w:hAnsi="Times New Roman" w:cs="Times New Roman"/>
          <w:sz w:val="24"/>
          <w:szCs w:val="24"/>
        </w:rPr>
        <w:t xml:space="preserve"> was predominantly</w:t>
      </w:r>
      <w:r w:rsidR="00201635">
        <w:rPr>
          <w:rFonts w:ascii="Times New Roman" w:hAnsi="Times New Roman" w:cs="Times New Roman"/>
          <w:sz w:val="24"/>
          <w:szCs w:val="24"/>
        </w:rPr>
        <w:t xml:space="preserve"> female (55.3%)</w:t>
      </w:r>
      <w:r w:rsidR="00AC5C70">
        <w:rPr>
          <w:rFonts w:ascii="Times New Roman" w:hAnsi="Times New Roman" w:cs="Times New Roman"/>
          <w:sz w:val="24"/>
          <w:szCs w:val="24"/>
        </w:rPr>
        <w:t xml:space="preserve">, </w:t>
      </w:r>
      <w:r w:rsidR="00E907B7">
        <w:rPr>
          <w:rFonts w:ascii="Times New Roman" w:hAnsi="Times New Roman" w:cs="Times New Roman"/>
          <w:sz w:val="24"/>
          <w:szCs w:val="24"/>
        </w:rPr>
        <w:t xml:space="preserve">post-secondary </w:t>
      </w:r>
      <w:r w:rsidR="00AC5C70">
        <w:rPr>
          <w:rFonts w:ascii="Times New Roman" w:hAnsi="Times New Roman" w:cs="Times New Roman"/>
          <w:sz w:val="24"/>
          <w:szCs w:val="24"/>
        </w:rPr>
        <w:t>educated (47.5% with a bachelor’s or graduate degree), employed (47.8%), married (42.5%), and physically active</w:t>
      </w:r>
      <w:r w:rsidR="00E907B7">
        <w:rPr>
          <w:rFonts w:ascii="Times New Roman" w:hAnsi="Times New Roman" w:cs="Times New Roman"/>
          <w:sz w:val="24"/>
          <w:szCs w:val="24"/>
        </w:rPr>
        <w:t xml:space="preserve"> to some degree</w:t>
      </w:r>
      <w:r w:rsidR="00AC5C70">
        <w:rPr>
          <w:rFonts w:ascii="Times New Roman" w:hAnsi="Times New Roman" w:cs="Times New Roman"/>
          <w:sz w:val="24"/>
          <w:szCs w:val="24"/>
        </w:rPr>
        <w:t xml:space="preserve"> (60.4%). The sample was also representative across the adult life</w:t>
      </w:r>
      <w:del w:id="61" w:author="Denver Brown [2]" w:date="2023-04-14T07:52:00Z">
        <w:r w:rsidR="00AC5C70" w:rsidDel="00E907B7">
          <w:rPr>
            <w:rFonts w:ascii="Times New Roman" w:hAnsi="Times New Roman" w:cs="Times New Roman"/>
            <w:sz w:val="24"/>
            <w:szCs w:val="24"/>
          </w:rPr>
          <w:delText xml:space="preserve"> </w:delText>
        </w:r>
      </w:del>
      <w:r w:rsidR="00AC5C70">
        <w:rPr>
          <w:rFonts w:ascii="Times New Roman" w:hAnsi="Times New Roman" w:cs="Times New Roman"/>
          <w:sz w:val="24"/>
          <w:szCs w:val="24"/>
        </w:rPr>
        <w:t>span (18-24 and 55-64 were the most common age ranges</w:t>
      </w:r>
      <w:r w:rsidR="00633019">
        <w:rPr>
          <w:rFonts w:ascii="Times New Roman" w:hAnsi="Times New Roman" w:cs="Times New Roman"/>
          <w:sz w:val="24"/>
          <w:szCs w:val="24"/>
        </w:rPr>
        <w:t xml:space="preserve"> </w:t>
      </w:r>
      <w:r w:rsidR="00E907B7">
        <w:rPr>
          <w:rFonts w:ascii="Times New Roman" w:hAnsi="Times New Roman" w:cs="Times New Roman"/>
          <w:sz w:val="24"/>
          <w:szCs w:val="24"/>
        </w:rPr>
        <w:t xml:space="preserve">selected </w:t>
      </w:r>
      <w:r w:rsidR="00633019">
        <w:rPr>
          <w:rFonts w:ascii="Times New Roman" w:hAnsi="Times New Roman" w:cs="Times New Roman"/>
          <w:sz w:val="24"/>
          <w:szCs w:val="24"/>
        </w:rPr>
        <w:t xml:space="preserve">at 18.91% and 18.50% of </w:t>
      </w:r>
      <w:r w:rsidR="00633019">
        <w:rPr>
          <w:rFonts w:ascii="Times New Roman" w:hAnsi="Times New Roman" w:cs="Times New Roman"/>
          <w:sz w:val="24"/>
          <w:szCs w:val="24"/>
        </w:rPr>
        <w:lastRenderedPageBreak/>
        <w:t>the sample</w:t>
      </w:r>
      <w:r w:rsidR="00E907B7">
        <w:rPr>
          <w:rFonts w:ascii="Times New Roman" w:hAnsi="Times New Roman" w:cs="Times New Roman"/>
          <w:sz w:val="24"/>
          <w:szCs w:val="24"/>
        </w:rPr>
        <w:t>,</w:t>
      </w:r>
      <w:r w:rsidR="00633019">
        <w:rPr>
          <w:rFonts w:ascii="Times New Roman" w:hAnsi="Times New Roman" w:cs="Times New Roman"/>
          <w:sz w:val="24"/>
          <w:szCs w:val="24"/>
        </w:rPr>
        <w:t xml:space="preserve"> respectively</w:t>
      </w:r>
      <w:r w:rsidR="00AC5C70">
        <w:rPr>
          <w:rFonts w:ascii="Times New Roman" w:hAnsi="Times New Roman" w:cs="Times New Roman"/>
          <w:sz w:val="24"/>
          <w:szCs w:val="24"/>
        </w:rPr>
        <w:t xml:space="preserve">). </w:t>
      </w:r>
      <w:r w:rsidR="00AC5C70" w:rsidRPr="00D42971">
        <w:rPr>
          <w:rFonts w:ascii="Times New Roman" w:hAnsi="Times New Roman" w:cs="Times New Roman"/>
          <w:sz w:val="24"/>
          <w:szCs w:val="24"/>
        </w:rPr>
        <w:t>The mean score for the MHQ was 67.93 ± 72.70 S</w:t>
      </w:r>
      <w:r w:rsidR="00AC5C70">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r w:rsidR="000E2B50" w:rsidRPr="00D42971">
        <w:rPr>
          <w:rFonts w:ascii="Times New Roman" w:hAnsi="Times New Roman" w:cs="Times New Roman"/>
          <w:sz w:val="24"/>
          <w:szCs w:val="24"/>
        </w:rPr>
        <w:t xml:space="preserve">demographic characteristics, </w:t>
      </w:r>
      <w:r w:rsidR="00E907B7">
        <w:rPr>
          <w:rFonts w:ascii="Times New Roman" w:hAnsi="Times New Roman" w:cs="Times New Roman"/>
          <w:sz w:val="24"/>
          <w:szCs w:val="24"/>
        </w:rPr>
        <w:t xml:space="preserve">covariates, </w:t>
      </w:r>
      <w:r w:rsidR="000E2B50" w:rsidRPr="00D42971">
        <w:rPr>
          <w:rFonts w:ascii="Times New Roman" w:hAnsi="Times New Roman" w:cs="Times New Roman"/>
          <w:sz w:val="24"/>
          <w:szCs w:val="24"/>
        </w:rPr>
        <w:t xml:space="preserve">physical </w:t>
      </w:r>
      <w:r w:rsidR="00E907B7">
        <w:rPr>
          <w:rFonts w:ascii="Times New Roman" w:hAnsi="Times New Roman" w:cs="Times New Roman"/>
          <w:sz w:val="24"/>
          <w:szCs w:val="24"/>
        </w:rPr>
        <w:t>activity</w:t>
      </w:r>
      <w:r w:rsidR="00633019">
        <w:rPr>
          <w:rFonts w:ascii="Times New Roman" w:hAnsi="Times New Roman" w:cs="Times New Roman"/>
          <w:sz w:val="24"/>
          <w:szCs w:val="24"/>
        </w:rPr>
        <w:t>,</w:t>
      </w:r>
      <w:r w:rsidR="000E2B50" w:rsidRPr="00D42971">
        <w:rPr>
          <w:rFonts w:ascii="Times New Roman" w:hAnsi="Times New Roman" w:cs="Times New Roman"/>
          <w:sz w:val="24"/>
          <w:szCs w:val="24"/>
        </w:rPr>
        <w:t xml:space="preserve"> and mental health </w:t>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 xml:space="preserve">Table </w:t>
      </w:r>
      <w:r w:rsidR="00F04CFA">
        <w:rPr>
          <w:rFonts w:ascii="Times New Roman" w:hAnsi="Times New Roman" w:cs="Times New Roman"/>
          <w:sz w:val="24"/>
          <w:szCs w:val="24"/>
        </w:rPr>
        <w:t>2</w:t>
      </w:r>
      <w:r w:rsidR="00316EF3" w:rsidRPr="00D42971">
        <w:rPr>
          <w:rFonts w:ascii="Times New Roman" w:hAnsi="Times New Roman" w:cs="Times New Roman"/>
          <w:sz w:val="24"/>
          <w:szCs w:val="24"/>
        </w:rPr>
        <w:t xml:space="preserve">. </w:t>
      </w:r>
    </w:p>
    <w:p w14:paraId="06D56FDC" w14:textId="095202FE" w:rsidR="00D30EF0" w:rsidRDefault="003E7D8B" w:rsidP="0086429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w:t>
      </w:r>
      <w:r w:rsidR="004E63E8">
        <w:rPr>
          <w:rFonts w:ascii="Times New Roman" w:hAnsi="Times New Roman" w:cs="Times New Roman"/>
          <w:sz w:val="24"/>
          <w:szCs w:val="24"/>
        </w:rPr>
        <w:t xml:space="preserve">adjusting for </w:t>
      </w:r>
      <w:r>
        <w:rPr>
          <w:rFonts w:ascii="Times New Roman" w:hAnsi="Times New Roman" w:cs="Times New Roman"/>
          <w:sz w:val="24"/>
          <w:szCs w:val="24"/>
        </w:rPr>
        <w:t>propensity score weighting,</w:t>
      </w:r>
      <w:r w:rsidR="004E63E8">
        <w:rPr>
          <w:rFonts w:ascii="Times New Roman" w:hAnsi="Times New Roman" w:cs="Times New Roman"/>
          <w:sz w:val="24"/>
          <w:szCs w:val="24"/>
        </w:rPr>
        <w:t xml:space="preserve"> </w:t>
      </w:r>
      <w:commentRangeStart w:id="62"/>
      <w:commentRangeStart w:id="63"/>
      <w:commentRangeStart w:id="64"/>
      <w:commentRangeStart w:id="65"/>
      <w:r w:rsidR="004E63E8">
        <w:rPr>
          <w:rFonts w:ascii="Times New Roman" w:hAnsi="Times New Roman" w:cs="Times New Roman"/>
          <w:sz w:val="24"/>
          <w:szCs w:val="24"/>
        </w:rPr>
        <w:t>the</w:t>
      </w:r>
      <w:r>
        <w:rPr>
          <w:rFonts w:ascii="Times New Roman" w:hAnsi="Times New Roman" w:cs="Times New Roman"/>
          <w:sz w:val="24"/>
          <w:szCs w:val="24"/>
        </w:rPr>
        <w:t xml:space="preserve"> </w:t>
      </w:r>
      <w:r w:rsidR="004E63E8">
        <w:rPr>
          <w:rFonts w:ascii="Times New Roman" w:hAnsi="Times New Roman" w:cs="Times New Roman"/>
          <w:sz w:val="24"/>
          <w:szCs w:val="24"/>
        </w:rPr>
        <w:t xml:space="preserve">effective sample for the </w:t>
      </w:r>
      <w:r w:rsidR="0034290B">
        <w:rPr>
          <w:rFonts w:ascii="Times New Roman" w:hAnsi="Times New Roman" w:cs="Times New Roman"/>
          <w:sz w:val="24"/>
          <w:szCs w:val="24"/>
        </w:rPr>
        <w:t>treated</w:t>
      </w:r>
      <w:r w:rsidR="004E63E8">
        <w:rPr>
          <w:rFonts w:ascii="Times New Roman" w:hAnsi="Times New Roman" w:cs="Times New Roman"/>
          <w:sz w:val="24"/>
          <w:szCs w:val="24"/>
        </w:rPr>
        <w:t xml:space="preserve"> (</w:t>
      </w:r>
      <w:r w:rsidR="0034290B">
        <w:rPr>
          <w:rFonts w:ascii="Times New Roman" w:hAnsi="Times New Roman" w:cs="Times New Roman"/>
          <w:sz w:val="24"/>
          <w:szCs w:val="24"/>
        </w:rPr>
        <w:t>active</w:t>
      </w:r>
      <w:r w:rsidR="004E63E8">
        <w:rPr>
          <w:rFonts w:ascii="Times New Roman" w:hAnsi="Times New Roman" w:cs="Times New Roman"/>
          <w:sz w:val="24"/>
          <w:szCs w:val="24"/>
        </w:rPr>
        <w:t xml:space="preserve">) group </w:t>
      </w:r>
      <w:commentRangeEnd w:id="62"/>
      <w:r w:rsidR="00DE4A30">
        <w:rPr>
          <w:rStyle w:val="CommentReference"/>
        </w:rPr>
        <w:commentReference w:id="62"/>
      </w:r>
      <w:commentRangeEnd w:id="63"/>
      <w:r w:rsidR="00676C5F">
        <w:rPr>
          <w:rStyle w:val="CommentReference"/>
        </w:rPr>
        <w:commentReference w:id="63"/>
      </w:r>
      <w:commentRangeEnd w:id="64"/>
      <w:r w:rsidR="00676C5F">
        <w:rPr>
          <w:rStyle w:val="CommentReference"/>
        </w:rPr>
        <w:commentReference w:id="64"/>
      </w:r>
      <w:commentRangeEnd w:id="65"/>
      <w:r w:rsidR="00676C5F">
        <w:rPr>
          <w:rStyle w:val="CommentReference"/>
        </w:rPr>
        <w:commentReference w:id="65"/>
      </w:r>
      <w:r w:rsidR="004E63E8">
        <w:rPr>
          <w:rFonts w:ascii="Times New Roman" w:hAnsi="Times New Roman" w:cs="Times New Roman"/>
          <w:sz w:val="24"/>
          <w:szCs w:val="24"/>
        </w:rPr>
        <w:t xml:space="preserve">was reduced to </w:t>
      </w:r>
      <w:r w:rsidR="0034290B" w:rsidRPr="0034290B">
        <w:rPr>
          <w:rFonts w:ascii="Times New Roman" w:hAnsi="Times New Roman" w:cs="Times New Roman"/>
          <w:sz w:val="24"/>
          <w:szCs w:val="24"/>
        </w:rPr>
        <w:t>140</w:t>
      </w:r>
      <w:r w:rsidR="0034290B">
        <w:rPr>
          <w:rFonts w:ascii="Times New Roman" w:hAnsi="Times New Roman" w:cs="Times New Roman"/>
          <w:sz w:val="24"/>
          <w:szCs w:val="24"/>
        </w:rPr>
        <w:t>,</w:t>
      </w:r>
      <w:r w:rsidR="0034290B" w:rsidRPr="0034290B">
        <w:rPr>
          <w:rFonts w:ascii="Times New Roman" w:hAnsi="Times New Roman" w:cs="Times New Roman"/>
          <w:sz w:val="24"/>
          <w:szCs w:val="24"/>
        </w:rPr>
        <w:t xml:space="preserve">633.8 </w:t>
      </w:r>
      <w:r w:rsidR="004E63E8">
        <w:rPr>
          <w:rFonts w:ascii="Times New Roman" w:hAnsi="Times New Roman" w:cs="Times New Roman"/>
          <w:sz w:val="24"/>
          <w:szCs w:val="24"/>
        </w:rPr>
        <w:t>(6</w:t>
      </w:r>
      <w:r w:rsidR="0034290B">
        <w:rPr>
          <w:rFonts w:ascii="Times New Roman" w:hAnsi="Times New Roman" w:cs="Times New Roman"/>
          <w:sz w:val="24"/>
          <w:szCs w:val="24"/>
        </w:rPr>
        <w:t>8</w:t>
      </w:r>
      <w:r w:rsidR="004E63E8">
        <w:rPr>
          <w:rFonts w:ascii="Times New Roman" w:hAnsi="Times New Roman" w:cs="Times New Roman"/>
          <w:sz w:val="24"/>
          <w:szCs w:val="24"/>
        </w:rPr>
        <w:t>.1</w:t>
      </w:r>
      <w:r w:rsidR="0034290B">
        <w:rPr>
          <w:rFonts w:ascii="Times New Roman" w:hAnsi="Times New Roman" w:cs="Times New Roman"/>
          <w:sz w:val="24"/>
          <w:szCs w:val="24"/>
        </w:rPr>
        <w:t>3</w:t>
      </w:r>
      <w:r w:rsidR="004E63E8">
        <w:rPr>
          <w:rFonts w:ascii="Times New Roman" w:hAnsi="Times New Roman" w:cs="Times New Roman"/>
          <w:sz w:val="24"/>
          <w:szCs w:val="24"/>
        </w:rPr>
        <w:t xml:space="preserve">% of unadjusted), yielding an overall effective </w:t>
      </w:r>
      <w:commentRangeStart w:id="66"/>
      <w:commentRangeStart w:id="67"/>
      <w:r w:rsidR="004E63E8">
        <w:rPr>
          <w:rFonts w:ascii="Times New Roman" w:hAnsi="Times New Roman" w:cs="Times New Roman"/>
          <w:sz w:val="24"/>
          <w:szCs w:val="24"/>
        </w:rPr>
        <w:t xml:space="preserve">sample size of </w:t>
      </w:r>
      <w:r w:rsidR="0034290B" w:rsidRPr="0034290B">
        <w:rPr>
          <w:rFonts w:ascii="Times New Roman" w:hAnsi="Times New Roman" w:cs="Times New Roman"/>
          <w:sz w:val="24"/>
          <w:szCs w:val="24"/>
        </w:rPr>
        <w:t>276</w:t>
      </w:r>
      <w:r w:rsidR="0034290B">
        <w:rPr>
          <w:rFonts w:ascii="Times New Roman" w:hAnsi="Times New Roman" w:cs="Times New Roman"/>
          <w:sz w:val="24"/>
          <w:szCs w:val="24"/>
        </w:rPr>
        <w:t>,</w:t>
      </w:r>
      <w:r w:rsidR="0034290B" w:rsidRPr="0034290B">
        <w:rPr>
          <w:rFonts w:ascii="Times New Roman" w:hAnsi="Times New Roman" w:cs="Times New Roman"/>
          <w:sz w:val="24"/>
          <w:szCs w:val="24"/>
        </w:rPr>
        <w:t>158.8</w:t>
      </w:r>
      <w:r w:rsidR="004E63E8">
        <w:rPr>
          <w:rFonts w:ascii="Times New Roman" w:hAnsi="Times New Roman" w:cs="Times New Roman"/>
          <w:sz w:val="24"/>
          <w:szCs w:val="24"/>
        </w:rPr>
        <w:t xml:space="preserve"> (</w:t>
      </w:r>
      <w:r w:rsidR="004E63E8" w:rsidRPr="004E63E8">
        <w:rPr>
          <w:rFonts w:ascii="Times New Roman" w:hAnsi="Times New Roman" w:cs="Times New Roman"/>
          <w:sz w:val="24"/>
          <w:szCs w:val="24"/>
        </w:rPr>
        <w:t>8</w:t>
      </w:r>
      <w:r w:rsidR="0034290B">
        <w:rPr>
          <w:rFonts w:ascii="Times New Roman" w:hAnsi="Times New Roman" w:cs="Times New Roman"/>
          <w:sz w:val="24"/>
          <w:szCs w:val="24"/>
        </w:rPr>
        <w:t>0</w:t>
      </w:r>
      <w:r w:rsidR="004E63E8">
        <w:rPr>
          <w:rFonts w:ascii="Times New Roman" w:hAnsi="Times New Roman" w:cs="Times New Roman"/>
          <w:sz w:val="24"/>
          <w:szCs w:val="24"/>
        </w:rPr>
        <w:t>.</w:t>
      </w:r>
      <w:r w:rsidR="0034290B">
        <w:rPr>
          <w:rFonts w:ascii="Times New Roman" w:hAnsi="Times New Roman" w:cs="Times New Roman"/>
          <w:sz w:val="24"/>
          <w:szCs w:val="24"/>
        </w:rPr>
        <w:t>76</w:t>
      </w:r>
      <w:r w:rsidR="004E63E8">
        <w:rPr>
          <w:rFonts w:ascii="Times New Roman" w:hAnsi="Times New Roman" w:cs="Times New Roman"/>
          <w:sz w:val="24"/>
          <w:szCs w:val="24"/>
        </w:rPr>
        <w:t xml:space="preserve">% of original sample). </w:t>
      </w:r>
      <w:commentRangeEnd w:id="66"/>
      <w:r w:rsidR="00DE4A30">
        <w:rPr>
          <w:rStyle w:val="CommentReference"/>
        </w:rPr>
        <w:commentReference w:id="66"/>
      </w:r>
      <w:commentRangeEnd w:id="67"/>
      <w:r w:rsidR="00670E9C">
        <w:rPr>
          <w:rStyle w:val="CommentReference"/>
        </w:rPr>
        <w:commentReference w:id="67"/>
      </w:r>
      <w:r w:rsidR="00670E9C">
        <w:rPr>
          <w:rFonts w:ascii="Times New Roman" w:hAnsi="Times New Roman" w:cs="Times New Roman"/>
          <w:sz w:val="24"/>
          <w:szCs w:val="24"/>
        </w:rPr>
        <w:t xml:space="preserve"> The effective sample size is </w:t>
      </w:r>
      <w:r w:rsidR="00670E9C">
        <w:rPr>
          <w:rFonts w:ascii="Times New Roman" w:hAnsi="Times New Roman" w:cs="Times New Roman"/>
          <w:sz w:val="24"/>
          <w:szCs w:val="24"/>
        </w:rPr>
        <w:t>the</w:t>
      </w:r>
      <w:r w:rsidR="00670E9C">
        <w:rPr>
          <w:rFonts w:ascii="Times New Roman" w:hAnsi="Times New Roman" w:cs="Times New Roman"/>
          <w:sz w:val="24"/>
          <w:szCs w:val="24"/>
        </w:rPr>
        <w:t xml:space="preserve"> “</w:t>
      </w:r>
      <w:r w:rsidR="00670E9C" w:rsidRPr="00670E9C">
        <w:rPr>
          <w:rFonts w:ascii="Times New Roman" w:hAnsi="Times New Roman" w:cs="Times New Roman"/>
          <w:sz w:val="24"/>
          <w:szCs w:val="24"/>
        </w:rPr>
        <w:t>approximately the number of observations from a simple random sample that yields an estimate with sampling variation equal to the sampling variation obtained with the weighted comparison observation</w:t>
      </w:r>
      <w:r w:rsidR="00670E9C">
        <w:rPr>
          <w:rFonts w:ascii="Times New Roman" w:hAnsi="Times New Roman" w:cs="Times New Roman"/>
          <w:sz w:val="24"/>
          <w:szCs w:val="24"/>
        </w:rPr>
        <w:t>”</w:t>
      </w:r>
      <w:r w:rsidR="00670E9C">
        <w:rPr>
          <w:rFonts w:ascii="Times New Roman" w:hAnsi="Times New Roman" w:cs="Times New Roman"/>
          <w:sz w:val="24"/>
          <w:szCs w:val="24"/>
        </w:rPr>
        <w:t>, and can be interpreted as a conservative lower bound for the adjusted size of the weighted sample</w:t>
      </w:r>
      <w:r w:rsidR="00670E9C">
        <w:rPr>
          <w:rFonts w:ascii="Times New Roman" w:hAnsi="Times New Roman" w:cs="Times New Roman"/>
          <w:sz w:val="24"/>
          <w:szCs w:val="24"/>
        </w:rPr>
        <w:t xml:space="preserve"> </w:t>
      </w:r>
      <w:r w:rsidR="00670E9C">
        <w:rPr>
          <w:rFonts w:ascii="Times New Roman" w:hAnsi="Times New Roman" w:cs="Times New Roman"/>
          <w:sz w:val="24"/>
          <w:szCs w:val="24"/>
        </w:rPr>
        <w:fldChar w:fldCharType="begin"/>
      </w:r>
      <w:r w:rsidR="00670E9C">
        <w:rPr>
          <w:rFonts w:ascii="Times New Roman" w:hAnsi="Times New Roman" w:cs="Times New Roman"/>
          <w:sz w:val="24"/>
          <w:szCs w:val="24"/>
        </w:rPr>
        <w:instrText xml:space="preserve"> ADDIN EN.CITE &lt;EndNote&gt;&lt;Cite&gt;&lt;Author&gt;Ridgeway&lt;/Author&gt;&lt;Year&gt;2021&lt;/Year&gt;&lt;RecNum&gt;194&lt;/RecNum&gt;&lt;DisplayText&gt;[61]&lt;/DisplayText&gt;&lt;record&gt;&lt;rec-number&gt;194&lt;/rec-number&gt;&lt;foreign-keys&gt;&lt;key app="EN" db-id="vda2pvwscxarw9e0z24p90wxpr2wfdzp2a0w" timestamp="1681821525"&gt;194&lt;/key&gt;&lt;/foreign-keys&gt;&lt;ref-type name="Journal Article"&gt;17&lt;/ref-type&gt;&lt;contributors&gt;&lt;authors&gt;&lt;author&gt;Ridgeway, Greg&lt;/author&gt;&lt;author&gt;McCaffrey, Dan&lt;/author&gt;&lt;author&gt;Morral, Andrew&lt;/author&gt;&lt;author&gt;Cefalu, Matthew&lt;/author&gt;&lt;author&gt;Burgette, Lane&lt;/author&gt;&lt;author&gt;Pane, Joseph&lt;/author&gt;&lt;author&gt;Griffin, Beth Ann&lt;/author&gt;&lt;/authors&gt;&lt;/contributors&gt;&lt;titles&gt;&lt;title&gt;Toolkit for Weighting and Analysis of Nonequivalent Groups: A guide to the twang package&lt;/title&gt;&lt;secondary-title&gt;vignette, July&lt;/secondary-title&gt;&lt;/titles&gt;&lt;periodical&gt;&lt;full-title&gt;vignette, July&lt;/full-title&gt;&lt;/periodical&gt;&lt;volume&gt;26&lt;/volume&gt;&lt;dates&gt;&lt;year&gt;2021&lt;/year&gt;&lt;/dates&gt;&lt;urls&gt;&lt;/urls&gt;&lt;/record&gt;&lt;/Cite&gt;&lt;/EndNote&gt;</w:instrText>
      </w:r>
      <w:r w:rsidR="00670E9C">
        <w:rPr>
          <w:rFonts w:ascii="Times New Roman" w:hAnsi="Times New Roman" w:cs="Times New Roman"/>
          <w:sz w:val="24"/>
          <w:szCs w:val="24"/>
        </w:rPr>
        <w:fldChar w:fldCharType="separate"/>
      </w:r>
      <w:r w:rsidR="00670E9C">
        <w:rPr>
          <w:rFonts w:ascii="Times New Roman" w:hAnsi="Times New Roman" w:cs="Times New Roman"/>
          <w:noProof/>
          <w:sz w:val="24"/>
          <w:szCs w:val="24"/>
        </w:rPr>
        <w:t>[61]</w:t>
      </w:r>
      <w:r w:rsidR="00670E9C">
        <w:rPr>
          <w:rFonts w:ascii="Times New Roman" w:hAnsi="Times New Roman" w:cs="Times New Roman"/>
          <w:sz w:val="24"/>
          <w:szCs w:val="24"/>
        </w:rPr>
        <w:fldChar w:fldCharType="end"/>
      </w:r>
      <w:r w:rsidR="00670E9C">
        <w:rPr>
          <w:rFonts w:ascii="Times New Roman" w:hAnsi="Times New Roman" w:cs="Times New Roman"/>
          <w:sz w:val="24"/>
          <w:szCs w:val="24"/>
        </w:rPr>
        <w:t xml:space="preserve">. </w:t>
      </w:r>
      <w:r w:rsidR="00D30EF0" w:rsidRPr="00D42971">
        <w:rPr>
          <w:rFonts w:ascii="Times New Roman" w:hAnsi="Times New Roman" w:cs="Times New Roman"/>
          <w:sz w:val="24"/>
          <w:szCs w:val="24"/>
        </w:rPr>
        <w:t xml:space="preserve">Diagnostics indicated that covariate balance was successfully achieved after GBM </w:t>
      </w:r>
      <w:r w:rsidR="00455C67">
        <w:rPr>
          <w:rFonts w:ascii="Times New Roman" w:hAnsi="Times New Roman" w:cs="Times New Roman"/>
          <w:sz w:val="24"/>
          <w:szCs w:val="24"/>
        </w:rPr>
        <w:t xml:space="preserve">and CBPS </w:t>
      </w:r>
      <w:r w:rsidR="00D30EF0" w:rsidRPr="00D42971">
        <w:rPr>
          <w:rFonts w:ascii="Times New Roman" w:hAnsi="Times New Roman" w:cs="Times New Roman"/>
          <w:sz w:val="24"/>
          <w:szCs w:val="24"/>
        </w:rPr>
        <w:t>weighting procedures were implemented</w:t>
      </w:r>
      <w:r w:rsidR="00D80B76" w:rsidRPr="00D42971">
        <w:rPr>
          <w:rFonts w:ascii="Times New Roman" w:hAnsi="Times New Roman" w:cs="Times New Roman"/>
          <w:sz w:val="24"/>
          <w:szCs w:val="24"/>
        </w:rPr>
        <w:t xml:space="preserve"> (</w:t>
      </w:r>
      <w:r w:rsidR="00DE4A30">
        <w:rPr>
          <w:rFonts w:ascii="Times New Roman" w:hAnsi="Times New Roman" w:cs="Times New Roman"/>
          <w:sz w:val="24"/>
          <w:szCs w:val="24"/>
        </w:rPr>
        <w:t xml:space="preserve">see </w:t>
      </w:r>
      <w:r w:rsidR="00D80B76" w:rsidRPr="00D42971">
        <w:rPr>
          <w:rFonts w:ascii="Times New Roman" w:hAnsi="Times New Roman" w:cs="Times New Roman"/>
          <w:sz w:val="24"/>
          <w:szCs w:val="24"/>
        </w:rPr>
        <w:t>Supplementary Materials, Section B).</w:t>
      </w:r>
    </w:p>
    <w:p w14:paraId="2263FF49" w14:textId="16551A1E"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DE4A30">
        <w:rPr>
          <w:rFonts w:ascii="Times New Roman" w:hAnsi="Times New Roman" w:cs="Times New Roman"/>
          <w:b/>
          <w:sz w:val="24"/>
          <w:szCs w:val="24"/>
        </w:rPr>
        <w:t>Activity</w:t>
      </w:r>
    </w:p>
    <w:p w14:paraId="67C3D768" w14:textId="2F617D39" w:rsidR="00A47308" w:rsidRPr="00D42971" w:rsidRDefault="00076C6C" w:rsidP="002914B5">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 xml:space="preserve">demonstrated physical </w:t>
      </w:r>
      <w:r w:rsidR="00DE4A30">
        <w:rPr>
          <w:rFonts w:ascii="Times New Roman" w:hAnsi="Times New Roman" w:cs="Times New Roman"/>
          <w:sz w:val="24"/>
          <w:szCs w:val="24"/>
        </w:rPr>
        <w:t>activity</w:t>
      </w:r>
      <w:r w:rsidR="00DE4A3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w:t>
      </w:r>
      <w:r w:rsidR="00BD4B6A">
        <w:rPr>
          <w:rFonts w:ascii="Times New Roman" w:hAnsi="Times New Roman" w:cs="Times New Roman"/>
          <w:sz w:val="24"/>
          <w:szCs w:val="24"/>
        </w:rPr>
        <w:t xml:space="preserve"> </w:t>
      </w:r>
      <w:r w:rsidR="006771E9" w:rsidRPr="00D42971">
        <w:rPr>
          <w:rFonts w:ascii="Times New Roman" w:hAnsi="Times New Roman" w:cs="Times New Roman"/>
          <w:sz w:val="24"/>
          <w:szCs w:val="24"/>
        </w:rPr>
        <w:t>(p &lt; 0.01)</w:t>
      </w:r>
      <w:r w:rsidR="000E2B50" w:rsidRPr="00D42971">
        <w:rPr>
          <w:rFonts w:ascii="Times New Roman" w:hAnsi="Times New Roman" w:cs="Times New Roman"/>
          <w:sz w:val="24"/>
          <w:szCs w:val="24"/>
        </w:rPr>
        <w:t xml:space="preserve"> </w:t>
      </w:r>
      <w:r w:rsidR="00BD4B6A">
        <w:rPr>
          <w:rFonts w:ascii="Times New Roman" w:hAnsi="Times New Roman" w:cs="Times New Roman"/>
          <w:sz w:val="24"/>
          <w:szCs w:val="24"/>
        </w:rPr>
        <w:t xml:space="preserve">treatment effects on </w:t>
      </w:r>
      <w:r w:rsidR="00DE4A30">
        <w:rPr>
          <w:rFonts w:ascii="Times New Roman" w:hAnsi="Times New Roman" w:cs="Times New Roman"/>
          <w:sz w:val="24"/>
          <w:szCs w:val="24"/>
        </w:rPr>
        <w:t xml:space="preserve">overall </w:t>
      </w:r>
      <w:r w:rsidR="00BD4B6A">
        <w:rPr>
          <w:rFonts w:ascii="Times New Roman" w:hAnsi="Times New Roman" w:cs="Times New Roman"/>
          <w:sz w:val="24"/>
          <w:szCs w:val="24"/>
        </w:rPr>
        <w:t>MHQ</w:t>
      </w:r>
      <w:r w:rsidR="000E2B50" w:rsidRPr="00D42971">
        <w:rPr>
          <w:rFonts w:ascii="Times New Roman" w:hAnsi="Times New Roman" w:cs="Times New Roman"/>
          <w:sz w:val="24"/>
          <w:szCs w:val="24"/>
        </w:rPr>
        <w:t xml:space="preserve"> </w:t>
      </w:r>
      <w:r w:rsidR="00DE4A30">
        <w:rPr>
          <w:rFonts w:ascii="Times New Roman" w:hAnsi="Times New Roman" w:cs="Times New Roman"/>
          <w:sz w:val="24"/>
          <w:szCs w:val="24"/>
        </w:rPr>
        <w:t xml:space="preserve">scores </w:t>
      </w:r>
      <w:commentRangeStart w:id="68"/>
      <w:commentRangeStart w:id="69"/>
      <w:r w:rsidR="000E2B50" w:rsidRPr="00D42971">
        <w:rPr>
          <w:rFonts w:ascii="Times New Roman" w:hAnsi="Times New Roman" w:cs="Times New Roman"/>
          <w:sz w:val="24"/>
          <w:szCs w:val="24"/>
        </w:rPr>
        <w:t>(</w:t>
      </w:r>
      <w:r w:rsidR="00FF2885">
        <w:rPr>
          <w:rFonts w:ascii="Times New Roman" w:hAnsi="Times New Roman" w:cs="Times New Roman"/>
          <w:sz w:val="24"/>
          <w:szCs w:val="24"/>
        </w:rPr>
        <w:t>ATC</w:t>
      </w:r>
      <w:r w:rsidR="000E2B50" w:rsidRPr="00D42971">
        <w:rPr>
          <w:rFonts w:ascii="Times New Roman" w:hAnsi="Times New Roman" w:cs="Times New Roman"/>
          <w:sz w:val="24"/>
          <w:szCs w:val="24"/>
        </w:rPr>
        <w:t xml:space="preserve"> = </w:t>
      </w:r>
      <w:r w:rsidR="006426DE" w:rsidRPr="00D42971">
        <w:rPr>
          <w:rFonts w:ascii="Times New Roman" w:hAnsi="Times New Roman" w:cs="Times New Roman"/>
          <w:sz w:val="24"/>
          <w:szCs w:val="24"/>
        </w:rPr>
        <w:t>1</w:t>
      </w:r>
      <w:r w:rsidR="00FF2885">
        <w:rPr>
          <w:rFonts w:ascii="Times New Roman" w:hAnsi="Times New Roman" w:cs="Times New Roman"/>
          <w:sz w:val="24"/>
          <w:szCs w:val="24"/>
        </w:rPr>
        <w:t>7</w:t>
      </w:r>
      <w:r w:rsidR="006426DE" w:rsidRPr="00D42971">
        <w:rPr>
          <w:rFonts w:ascii="Times New Roman" w:hAnsi="Times New Roman" w:cs="Times New Roman"/>
          <w:sz w:val="24"/>
          <w:szCs w:val="24"/>
        </w:rPr>
        <w:t>.</w:t>
      </w:r>
      <w:r w:rsidR="00FF2885">
        <w:rPr>
          <w:rFonts w:ascii="Times New Roman" w:hAnsi="Times New Roman" w:cs="Times New Roman"/>
          <w:sz w:val="24"/>
          <w:szCs w:val="24"/>
        </w:rPr>
        <w:t>86</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w:t>
      </w:r>
      <w:r w:rsidR="00FF2885">
        <w:rPr>
          <w:rFonts w:ascii="Times New Roman" w:hAnsi="Times New Roman" w:cs="Times New Roman"/>
          <w:sz w:val="24"/>
          <w:szCs w:val="24"/>
        </w:rPr>
        <w:t>07</w:t>
      </w:r>
      <w:r w:rsidR="006426DE" w:rsidRPr="00D42971">
        <w:rPr>
          <w:rFonts w:ascii="Times New Roman" w:hAnsi="Times New Roman" w:cs="Times New Roman"/>
          <w:sz w:val="24"/>
          <w:szCs w:val="24"/>
        </w:rPr>
        <w:t>-2</w:t>
      </w:r>
      <w:r w:rsidR="00FF2885">
        <w:rPr>
          <w:rFonts w:ascii="Times New Roman" w:hAnsi="Times New Roman" w:cs="Times New Roman"/>
          <w:sz w:val="24"/>
          <w:szCs w:val="24"/>
        </w:rPr>
        <w:t>0.64</w:t>
      </w:r>
      <w:r w:rsidR="006426DE" w:rsidRPr="00D42971">
        <w:rPr>
          <w:rFonts w:ascii="Times New Roman" w:hAnsi="Times New Roman" w:cs="Times New Roman"/>
          <w:sz w:val="24"/>
          <w:szCs w:val="24"/>
        </w:rPr>
        <w:t>)</w:t>
      </w:r>
      <w:r w:rsidR="000E2B50" w:rsidRPr="00D42971">
        <w:rPr>
          <w:rFonts w:ascii="Times New Roman" w:hAnsi="Times New Roman" w:cs="Times New Roman"/>
          <w:sz w:val="24"/>
          <w:szCs w:val="24"/>
        </w:rPr>
        <w:t>, which coincided with a small effect size</w:t>
      </w:r>
      <w:r w:rsidR="009D1E27">
        <w:rPr>
          <w:rFonts w:ascii="Times New Roman" w:hAnsi="Times New Roman" w:cs="Times New Roman"/>
          <w:sz w:val="24"/>
          <w:szCs w:val="24"/>
        </w:rPr>
        <w:t xml:space="preserve"> calculated using standard deviations from the unweighted data</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w:t>
      </w:r>
      <w:r w:rsidR="00E158F1">
        <w:rPr>
          <w:rFonts w:ascii="Times New Roman" w:hAnsi="Times New Roman" w:cs="Times New Roman"/>
          <w:sz w:val="24"/>
          <w:szCs w:val="24"/>
        </w:rPr>
        <w:t>standardized mean difference (SMD)</w:t>
      </w:r>
      <w:r w:rsidR="00FE555F" w:rsidRPr="00D42971">
        <w:rPr>
          <w:rFonts w:ascii="Times New Roman" w:hAnsi="Times New Roman" w:cs="Times New Roman"/>
          <w:sz w:val="24"/>
          <w:szCs w:val="24"/>
        </w:rPr>
        <w:t xml:space="preserve"> = 0.2</w:t>
      </w:r>
      <w:r w:rsidR="00FF2885">
        <w:rPr>
          <w:rFonts w:ascii="Times New Roman" w:hAnsi="Times New Roman" w:cs="Times New Roman"/>
          <w:sz w:val="24"/>
          <w:szCs w:val="24"/>
        </w:rPr>
        <w:t>5</w:t>
      </w:r>
      <w:r w:rsidR="00FE555F" w:rsidRPr="00D42971">
        <w:rPr>
          <w:rFonts w:ascii="Times New Roman" w:hAnsi="Times New Roman" w:cs="Times New Roman"/>
          <w:sz w:val="24"/>
          <w:szCs w:val="24"/>
        </w:rPr>
        <w:t>)</w:t>
      </w:r>
      <w:r w:rsidR="000E2B50" w:rsidRPr="00D42971">
        <w:rPr>
          <w:rFonts w:ascii="Times New Roman" w:hAnsi="Times New Roman" w:cs="Times New Roman"/>
          <w:sz w:val="24"/>
          <w:szCs w:val="24"/>
        </w:rPr>
        <w:t xml:space="preserve">. Physical </w:t>
      </w:r>
      <w:r w:rsidR="00DE4A30">
        <w:rPr>
          <w:rFonts w:ascii="Times New Roman" w:hAnsi="Times New Roman" w:cs="Times New Roman"/>
          <w:sz w:val="24"/>
          <w:szCs w:val="24"/>
        </w:rPr>
        <w:t xml:space="preserve">activity </w:t>
      </w:r>
      <w:r w:rsidR="000E2B50" w:rsidRPr="00D42971">
        <w:rPr>
          <w:rFonts w:ascii="Times New Roman" w:hAnsi="Times New Roman" w:cs="Times New Roman"/>
          <w:sz w:val="24"/>
          <w:szCs w:val="24"/>
        </w:rPr>
        <w:t xml:space="preserve">was also associated with </w:t>
      </w:r>
      <w:r w:rsidR="00BD4B6A">
        <w:rPr>
          <w:rFonts w:ascii="Times New Roman" w:hAnsi="Times New Roman" w:cs="Times New Roman"/>
          <w:sz w:val="24"/>
          <w:szCs w:val="24"/>
        </w:rPr>
        <w:t xml:space="preserve">treatment effects </w:t>
      </w:r>
      <w:r w:rsidR="000E2B50" w:rsidRPr="00D42971">
        <w:rPr>
          <w:rFonts w:ascii="Times New Roman" w:hAnsi="Times New Roman" w:cs="Times New Roman"/>
          <w:sz w:val="24"/>
          <w:szCs w:val="24"/>
        </w:rPr>
        <w:t xml:space="preserve">for each of the six MHQ </w:t>
      </w:r>
      <w:r w:rsidR="00DE4A30" w:rsidRPr="00D42971">
        <w:rPr>
          <w:rFonts w:ascii="Times New Roman" w:hAnsi="Times New Roman" w:cs="Times New Roman"/>
          <w:sz w:val="24"/>
          <w:szCs w:val="24"/>
        </w:rPr>
        <w:t>sub</w:t>
      </w:r>
      <w:r w:rsidR="00DE4A30">
        <w:rPr>
          <w:rFonts w:ascii="Times New Roman" w:hAnsi="Times New Roman" w:cs="Times New Roman"/>
          <w:sz w:val="24"/>
          <w:szCs w:val="24"/>
        </w:rPr>
        <w:t>categorie</w:t>
      </w:r>
      <w:r w:rsidR="00DE4A30" w:rsidRPr="00D42971">
        <w:rPr>
          <w:rFonts w:ascii="Times New Roman" w:hAnsi="Times New Roman" w:cs="Times New Roman"/>
          <w:sz w:val="24"/>
          <w:szCs w:val="24"/>
        </w:rPr>
        <w:t>s</w:t>
      </w:r>
      <w:r w:rsidR="000E2B50" w:rsidRPr="00D42971">
        <w:rPr>
          <w:rFonts w:ascii="Times New Roman" w:hAnsi="Times New Roman" w:cs="Times New Roman"/>
          <w:sz w:val="24"/>
          <w:szCs w:val="24"/>
        </w:rPr>
        <w:t xml:space="preserve">: Core Cognition </w:t>
      </w:r>
      <w:r w:rsidR="00FF2885">
        <w:rPr>
          <w:rFonts w:ascii="Times New Roman" w:hAnsi="Times New Roman" w:cs="Times New Roman"/>
          <w:sz w:val="24"/>
          <w:szCs w:val="24"/>
        </w:rPr>
        <w:t xml:space="preserve">(ATC = </w:t>
      </w:r>
      <w:r w:rsidR="004378B2" w:rsidRPr="00D42971">
        <w:rPr>
          <w:rFonts w:ascii="Times New Roman" w:hAnsi="Times New Roman" w:cs="Times New Roman"/>
          <w:sz w:val="24"/>
          <w:szCs w:val="24"/>
        </w:rPr>
        <w:t>16.</w:t>
      </w:r>
      <w:r w:rsidR="00FF2885">
        <w:rPr>
          <w:rFonts w:ascii="Times New Roman" w:hAnsi="Times New Roman" w:cs="Times New Roman"/>
          <w:sz w:val="24"/>
          <w:szCs w:val="24"/>
        </w:rPr>
        <w:t>33</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w:t>
      </w:r>
      <w:r w:rsidR="00D71757">
        <w:rPr>
          <w:rFonts w:ascii="Times New Roman" w:hAnsi="Times New Roman" w:cs="Times New Roman"/>
          <w:sz w:val="24"/>
          <w:szCs w:val="24"/>
        </w:rPr>
        <w:t>8</w:t>
      </w:r>
      <w:r w:rsidR="004378B2" w:rsidRPr="00D42971">
        <w:rPr>
          <w:rFonts w:ascii="Times New Roman" w:hAnsi="Times New Roman" w:cs="Times New Roman"/>
          <w:sz w:val="24"/>
          <w:szCs w:val="24"/>
        </w:rPr>
        <w:t>7</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w:t>
      </w:r>
      <w:r w:rsidR="00682D10" w:rsidRPr="00D42971">
        <w:rPr>
          <w:rFonts w:ascii="Times New Roman" w:hAnsi="Times New Roman" w:cs="Times New Roman"/>
          <w:sz w:val="24"/>
          <w:szCs w:val="24"/>
        </w:rPr>
        <w:t>.</w:t>
      </w:r>
      <w:r w:rsidR="000D2AD1">
        <w:rPr>
          <w:rFonts w:ascii="Times New Roman" w:hAnsi="Times New Roman" w:cs="Times New Roman"/>
          <w:sz w:val="24"/>
          <w:szCs w:val="24"/>
        </w:rPr>
        <w:t>78</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Adaptability and Resilience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w:t>
      </w:r>
      <w:r w:rsidR="00D71757">
        <w:rPr>
          <w:rFonts w:ascii="Times New Roman" w:hAnsi="Times New Roman" w:cs="Times New Roman"/>
          <w:sz w:val="24"/>
          <w:szCs w:val="24"/>
        </w:rPr>
        <w:t>57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4</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83</w:t>
      </w:r>
      <w:r w:rsidR="00682D10" w:rsidRPr="00D42971">
        <w:rPr>
          <w:rFonts w:ascii="Times New Roman" w:hAnsi="Times New Roman" w:cs="Times New Roman"/>
          <w:sz w:val="24"/>
          <w:szCs w:val="24"/>
        </w:rPr>
        <w:t>-20.</w:t>
      </w:r>
      <w:r w:rsidR="00D71757">
        <w:rPr>
          <w:rFonts w:ascii="Times New Roman" w:hAnsi="Times New Roman" w:cs="Times New Roman"/>
          <w:sz w:val="24"/>
          <w:szCs w:val="24"/>
        </w:rPr>
        <w:t>31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w:t>
      </w:r>
      <w:r w:rsidR="00D71757">
        <w:rPr>
          <w:rFonts w:ascii="Times New Roman" w:hAnsi="Times New Roman" w:cs="Times New Roman"/>
          <w:sz w:val="24"/>
          <w:szCs w:val="24"/>
        </w:rPr>
        <w:t>6</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Drive and Motivation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15.</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w:t>
      </w:r>
      <w:r w:rsidR="00D71757">
        <w:rPr>
          <w:rFonts w:ascii="Times New Roman" w:hAnsi="Times New Roman" w:cs="Times New Roman"/>
          <w:sz w:val="24"/>
          <w:szCs w:val="24"/>
        </w:rPr>
        <w:t>87</w:t>
      </w:r>
      <w:r w:rsidR="00682D10" w:rsidRPr="00D42971">
        <w:rPr>
          <w:rFonts w:ascii="Times New Roman" w:hAnsi="Times New Roman" w:cs="Times New Roman"/>
          <w:sz w:val="24"/>
          <w:szCs w:val="24"/>
        </w:rPr>
        <w:t>-18.</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Mood and Outlook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27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2.53</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8.01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Pr="00D42971">
        <w:rPr>
          <w:rFonts w:ascii="Times New Roman" w:hAnsi="Times New Roman" w:cs="Times New Roman"/>
          <w:i/>
          <w:sz w:val="24"/>
          <w:szCs w:val="24"/>
        </w:rPr>
        <w:t xml:space="preserve"> </w:t>
      </w:r>
      <w:r w:rsidR="00682D10" w:rsidRPr="00D42971">
        <w:rPr>
          <w:rFonts w:ascii="Times New Roman" w:hAnsi="Times New Roman" w:cs="Times New Roman"/>
          <w:sz w:val="24"/>
          <w:szCs w:val="24"/>
        </w:rPr>
        <w:t>= 0.2</w:t>
      </w:r>
      <w:r w:rsidR="00D71757">
        <w:rPr>
          <w:rFonts w:ascii="Times New Roman" w:hAnsi="Times New Roman" w:cs="Times New Roman"/>
          <w:sz w:val="24"/>
          <w:szCs w:val="24"/>
        </w:rPr>
        <w:t>2</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Social Self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3</w:t>
      </w:r>
      <w:r w:rsidR="00682D10" w:rsidRPr="00D42971">
        <w:rPr>
          <w:rFonts w:ascii="Times New Roman" w:hAnsi="Times New Roman" w:cs="Times New Roman"/>
          <w:sz w:val="24"/>
          <w:szCs w:val="24"/>
        </w:rPr>
        <w:t>.0</w:t>
      </w:r>
      <w:r w:rsidR="00D71757">
        <w:rPr>
          <w:rFonts w:ascii="Times New Roman" w:hAnsi="Times New Roman" w:cs="Times New Roman"/>
          <w:sz w:val="24"/>
          <w:szCs w:val="24"/>
        </w:rPr>
        <w:t>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0</w:t>
      </w:r>
      <w:r w:rsidR="00682D10" w:rsidRPr="00D42971">
        <w:rPr>
          <w:rFonts w:ascii="Times New Roman" w:hAnsi="Times New Roman" w:cs="Times New Roman"/>
          <w:sz w:val="24"/>
          <w:szCs w:val="24"/>
        </w:rPr>
        <w:t>.</w:t>
      </w:r>
      <w:r w:rsidR="00D71757">
        <w:rPr>
          <w:rFonts w:ascii="Times New Roman" w:hAnsi="Times New Roman" w:cs="Times New Roman"/>
          <w:sz w:val="24"/>
          <w:szCs w:val="24"/>
        </w:rPr>
        <w:t>18</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85</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 xml:space="preserve">), and </w:t>
      </w:r>
      <w:r w:rsidRPr="00D42971">
        <w:rPr>
          <w:rFonts w:ascii="Times New Roman" w:hAnsi="Times New Roman" w:cs="Times New Roman"/>
          <w:sz w:val="24"/>
          <w:szCs w:val="24"/>
        </w:rPr>
        <w:t>Mind-Body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19.</w:t>
      </w:r>
      <w:r w:rsidR="00D71757">
        <w:rPr>
          <w:rFonts w:ascii="Times New Roman" w:hAnsi="Times New Roman" w:cs="Times New Roman"/>
          <w:sz w:val="24"/>
          <w:szCs w:val="24"/>
        </w:rPr>
        <w:t>25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6.66</w:t>
      </w:r>
      <w:r w:rsidR="00682D10" w:rsidRPr="00D42971">
        <w:rPr>
          <w:rFonts w:ascii="Times New Roman" w:hAnsi="Times New Roman" w:cs="Times New Roman"/>
          <w:sz w:val="24"/>
          <w:szCs w:val="24"/>
        </w:rPr>
        <w:t>-2</w:t>
      </w:r>
      <w:r w:rsidR="00D71757">
        <w:rPr>
          <w:rFonts w:ascii="Times New Roman" w:hAnsi="Times New Roman" w:cs="Times New Roman"/>
          <w:sz w:val="24"/>
          <w:szCs w:val="24"/>
        </w:rPr>
        <w:t>1.84</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0.3</w:t>
      </w:r>
      <w:r w:rsidR="00D71757">
        <w:rPr>
          <w:rFonts w:ascii="Times New Roman" w:hAnsi="Times New Roman" w:cs="Times New Roman"/>
          <w:sz w:val="24"/>
          <w:szCs w:val="24"/>
        </w:rPr>
        <w:t>1</w:t>
      </w:r>
      <w:r w:rsidR="00682D10" w:rsidRPr="00D42971">
        <w:rPr>
          <w:rFonts w:ascii="Times New Roman" w:hAnsi="Times New Roman" w:cs="Times New Roman"/>
          <w:sz w:val="24"/>
          <w:szCs w:val="24"/>
        </w:rPr>
        <w:t xml:space="preserve">). </w:t>
      </w:r>
      <w:commentRangeEnd w:id="68"/>
      <w:r w:rsidR="00DA06FA">
        <w:rPr>
          <w:rStyle w:val="CommentReference"/>
        </w:rPr>
        <w:commentReference w:id="68"/>
      </w:r>
      <w:commentRangeEnd w:id="69"/>
      <w:r w:rsidR="002914B5">
        <w:rPr>
          <w:rStyle w:val="CommentReference"/>
        </w:rPr>
        <w:commentReference w:id="69"/>
      </w:r>
    </w:p>
    <w:p w14:paraId="0DF51C61" w14:textId="2E61049E" w:rsidR="004B62B7"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lastRenderedPageBreak/>
        <w:t xml:space="preserve">Physical </w:t>
      </w:r>
      <w:r w:rsidR="00DE4A30">
        <w:rPr>
          <w:rFonts w:ascii="Times New Roman" w:hAnsi="Times New Roman" w:cs="Times New Roman"/>
          <w:b/>
          <w:sz w:val="24"/>
          <w:szCs w:val="24"/>
        </w:rPr>
        <w:t>Activity</w:t>
      </w:r>
      <w:r w:rsidR="00DE4A30" w:rsidRPr="00D42971">
        <w:rPr>
          <w:rFonts w:ascii="Times New Roman" w:hAnsi="Times New Roman" w:cs="Times New Roman"/>
          <w:b/>
          <w:sz w:val="24"/>
          <w:szCs w:val="24"/>
        </w:rPr>
        <w:t xml:space="preserve"> </w:t>
      </w:r>
      <w:r w:rsidR="0076191F">
        <w:rPr>
          <w:rFonts w:ascii="Times New Roman" w:hAnsi="Times New Roman" w:cs="Times New Roman"/>
          <w:b/>
          <w:sz w:val="24"/>
          <w:szCs w:val="24"/>
        </w:rPr>
        <w:t>and</w:t>
      </w:r>
      <w:r w:rsidRPr="00D42971">
        <w:rPr>
          <w:rFonts w:ascii="Times New Roman" w:hAnsi="Times New Roman" w:cs="Times New Roman"/>
          <w:b/>
          <w:sz w:val="24"/>
          <w:szCs w:val="24"/>
        </w:rPr>
        <w:t xml:space="preserve"> Age</w:t>
      </w:r>
      <w:r w:rsidR="0039631D">
        <w:rPr>
          <w:rFonts w:ascii="Times New Roman" w:hAnsi="Times New Roman" w:cs="Times New Roman"/>
          <w:b/>
          <w:sz w:val="24"/>
          <w:szCs w:val="24"/>
        </w:rPr>
        <w:t xml:space="preserve"> </w:t>
      </w:r>
    </w:p>
    <w:p w14:paraId="3C7F8C89" w14:textId="11F9BAB2" w:rsidR="00A5251B" w:rsidRDefault="00760B47" w:rsidP="00F721EE">
      <w:pPr>
        <w:spacing w:line="480" w:lineRule="auto"/>
        <w:rPr>
          <w:rFonts w:ascii="Times New Roman" w:hAnsi="Times New Roman" w:cs="Times New Roman"/>
          <w:sz w:val="24"/>
          <w:szCs w:val="24"/>
        </w:rPr>
      </w:pPr>
      <w:r>
        <w:rPr>
          <w:rFonts w:ascii="Times New Roman" w:hAnsi="Times New Roman" w:cs="Times New Roman"/>
          <w:sz w:val="24"/>
          <w:szCs w:val="24"/>
        </w:rPr>
        <w:t>Figure</w:t>
      </w:r>
      <w:r w:rsidR="00DE4A30">
        <w:rPr>
          <w:rFonts w:ascii="Times New Roman" w:hAnsi="Times New Roman" w:cs="Times New Roman"/>
          <w:sz w:val="24"/>
          <w:szCs w:val="24"/>
        </w:rPr>
        <w:t>s</w:t>
      </w:r>
      <w:r>
        <w:rPr>
          <w:rFonts w:ascii="Times New Roman" w:hAnsi="Times New Roman" w:cs="Times New Roman"/>
          <w:sz w:val="24"/>
          <w:szCs w:val="24"/>
        </w:rPr>
        <w:t xml:space="preserve"> 1 and 2 show effects of PA on </w:t>
      </w:r>
      <w:r w:rsidR="00DE4A30">
        <w:rPr>
          <w:rFonts w:ascii="Times New Roman" w:hAnsi="Times New Roman" w:cs="Times New Roman"/>
          <w:sz w:val="24"/>
          <w:szCs w:val="24"/>
        </w:rPr>
        <w:t xml:space="preserve">overall </w:t>
      </w:r>
      <w:r>
        <w:rPr>
          <w:rFonts w:ascii="Times New Roman" w:hAnsi="Times New Roman" w:cs="Times New Roman"/>
          <w:sz w:val="24"/>
          <w:szCs w:val="24"/>
        </w:rPr>
        <w:t>MHQ</w:t>
      </w:r>
      <w:r w:rsidR="00DE4A30">
        <w:rPr>
          <w:rFonts w:ascii="Times New Roman" w:hAnsi="Times New Roman" w:cs="Times New Roman"/>
          <w:sz w:val="24"/>
          <w:szCs w:val="24"/>
        </w:rPr>
        <w:t xml:space="preserve"> scores</w:t>
      </w:r>
      <w:r>
        <w:rPr>
          <w:rFonts w:ascii="Times New Roman" w:hAnsi="Times New Roman" w:cs="Times New Roman"/>
          <w:sz w:val="24"/>
          <w:szCs w:val="24"/>
        </w:rPr>
        <w:t xml:space="preserve"> and each </w:t>
      </w:r>
      <w:r w:rsidR="00DE4A30">
        <w:rPr>
          <w:rFonts w:ascii="Times New Roman" w:hAnsi="Times New Roman" w:cs="Times New Roman"/>
          <w:sz w:val="24"/>
          <w:szCs w:val="24"/>
        </w:rPr>
        <w:t>subcategory by each</w:t>
      </w:r>
      <w:r>
        <w:rPr>
          <w:rFonts w:ascii="Times New Roman" w:hAnsi="Times New Roman" w:cs="Times New Roman"/>
          <w:sz w:val="24"/>
          <w:szCs w:val="24"/>
        </w:rPr>
        <w:t xml:space="preserve"> age group.</w:t>
      </w:r>
      <w:r w:rsidR="00843720">
        <w:rPr>
          <w:rFonts w:ascii="Times New Roman" w:hAnsi="Times New Roman" w:cs="Times New Roman"/>
          <w:sz w:val="24"/>
          <w:szCs w:val="24"/>
        </w:rPr>
        <w:t xml:space="preserve"> </w:t>
      </w:r>
      <w:r w:rsidR="00DA06FA">
        <w:rPr>
          <w:rFonts w:ascii="Times New Roman" w:hAnsi="Times New Roman" w:cs="Times New Roman"/>
          <w:sz w:val="24"/>
          <w:szCs w:val="24"/>
        </w:rPr>
        <w:t>Briefly, overall trends showed significant b</w:t>
      </w:r>
      <w:r w:rsidR="00843720">
        <w:rPr>
          <w:rFonts w:ascii="Times New Roman" w:hAnsi="Times New Roman" w:cs="Times New Roman"/>
          <w:sz w:val="24"/>
          <w:szCs w:val="24"/>
        </w:rPr>
        <w:t>eneficial effects of physical activity on overall MHQ scores and each MHQ subcategory across each age group</w:t>
      </w:r>
      <w:r w:rsidR="00DA06FA">
        <w:rPr>
          <w:rFonts w:ascii="Times New Roman" w:hAnsi="Times New Roman" w:cs="Times New Roman"/>
          <w:sz w:val="24"/>
          <w:szCs w:val="24"/>
        </w:rPr>
        <w:t xml:space="preserve">. Larger effects were observed for young and middle-aged adults as well as those 85+ years of age. </w:t>
      </w:r>
      <w:commentRangeStart w:id="70"/>
      <w:commentRangeStart w:id="71"/>
      <w:r w:rsidR="00C8141F">
        <w:rPr>
          <w:rFonts w:ascii="Times New Roman" w:hAnsi="Times New Roman" w:cs="Times New Roman"/>
          <w:sz w:val="24"/>
          <w:szCs w:val="24"/>
        </w:rPr>
        <w:t xml:space="preserve">Inspection of the </w:t>
      </w:r>
      <w:r w:rsidR="003D31AD">
        <w:rPr>
          <w:rFonts w:ascii="Times New Roman" w:hAnsi="Times New Roman" w:cs="Times New Roman"/>
          <w:sz w:val="24"/>
          <w:szCs w:val="24"/>
        </w:rPr>
        <w:t xml:space="preserve">estimated </w:t>
      </w:r>
      <w:r w:rsidR="00C8141F">
        <w:rPr>
          <w:rFonts w:ascii="Times New Roman" w:hAnsi="Times New Roman" w:cs="Times New Roman"/>
          <w:sz w:val="24"/>
          <w:szCs w:val="24"/>
        </w:rPr>
        <w:t xml:space="preserve">effects on the </w:t>
      </w:r>
      <w:r w:rsidR="00DA06FA">
        <w:rPr>
          <w:rFonts w:ascii="Times New Roman" w:hAnsi="Times New Roman" w:cs="Times New Roman"/>
          <w:sz w:val="24"/>
          <w:szCs w:val="24"/>
        </w:rPr>
        <w:t xml:space="preserve">six MHQ subcategories </w:t>
      </w:r>
      <w:r w:rsidR="00C8141F">
        <w:rPr>
          <w:rFonts w:ascii="Times New Roman" w:hAnsi="Times New Roman" w:cs="Times New Roman"/>
          <w:sz w:val="24"/>
          <w:szCs w:val="24"/>
        </w:rPr>
        <w:t>suggest that younger age groups ma</w:t>
      </w:r>
      <w:r w:rsidR="00A5251B">
        <w:rPr>
          <w:rFonts w:ascii="Times New Roman" w:hAnsi="Times New Roman" w:cs="Times New Roman"/>
          <w:sz w:val="24"/>
          <w:szCs w:val="24"/>
        </w:rPr>
        <w:t xml:space="preserve">y experience more favorable effects from physical </w:t>
      </w:r>
      <w:r w:rsidR="00DA06FA">
        <w:rPr>
          <w:rFonts w:ascii="Times New Roman" w:hAnsi="Times New Roman" w:cs="Times New Roman"/>
          <w:sz w:val="24"/>
          <w:szCs w:val="24"/>
        </w:rPr>
        <w:t xml:space="preserve">activity </w:t>
      </w:r>
      <w:r w:rsidR="00A5251B">
        <w:rPr>
          <w:rFonts w:ascii="Times New Roman" w:hAnsi="Times New Roman" w:cs="Times New Roman"/>
          <w:sz w:val="24"/>
          <w:szCs w:val="24"/>
        </w:rPr>
        <w:t xml:space="preserve">for Core Cognition and Adaptability and Resilience, as compared to the other older age groups. All ATCs and </w:t>
      </w:r>
      <w:r w:rsidR="009351F1">
        <w:rPr>
          <w:rFonts w:ascii="Times New Roman" w:hAnsi="Times New Roman" w:cs="Times New Roman"/>
          <w:sz w:val="24"/>
          <w:szCs w:val="24"/>
        </w:rPr>
        <w:t>standard errors</w:t>
      </w:r>
      <w:r w:rsidR="00A5251B">
        <w:rPr>
          <w:rFonts w:ascii="Times New Roman" w:hAnsi="Times New Roman" w:cs="Times New Roman"/>
          <w:sz w:val="24"/>
          <w:szCs w:val="24"/>
        </w:rPr>
        <w:t xml:space="preserve"> </w:t>
      </w:r>
      <w:r w:rsidR="00F60C25">
        <w:rPr>
          <w:rFonts w:ascii="Times New Roman" w:hAnsi="Times New Roman" w:cs="Times New Roman"/>
          <w:sz w:val="24"/>
          <w:szCs w:val="24"/>
        </w:rPr>
        <w:t xml:space="preserve">can be found in </w:t>
      </w:r>
      <w:r>
        <w:rPr>
          <w:rFonts w:ascii="Times New Roman" w:hAnsi="Times New Roman" w:cs="Times New Roman"/>
          <w:sz w:val="24"/>
          <w:szCs w:val="24"/>
        </w:rPr>
        <w:t>Supplementary Materials</w:t>
      </w:r>
      <w:r w:rsidR="00584FB9">
        <w:rPr>
          <w:rFonts w:ascii="Times New Roman" w:hAnsi="Times New Roman" w:cs="Times New Roman"/>
          <w:sz w:val="24"/>
          <w:szCs w:val="24"/>
        </w:rPr>
        <w:t xml:space="preserve"> Table 1</w:t>
      </w:r>
      <w:r w:rsidR="00F60C25">
        <w:rPr>
          <w:rFonts w:ascii="Times New Roman" w:hAnsi="Times New Roman" w:cs="Times New Roman"/>
          <w:sz w:val="24"/>
          <w:szCs w:val="24"/>
        </w:rPr>
        <w:t>.</w:t>
      </w:r>
      <w:commentRangeEnd w:id="70"/>
      <w:r w:rsidR="00843720">
        <w:rPr>
          <w:rStyle w:val="CommentReference"/>
        </w:rPr>
        <w:commentReference w:id="70"/>
      </w:r>
      <w:commentRangeEnd w:id="71"/>
      <w:r w:rsidR="002914B5">
        <w:rPr>
          <w:rStyle w:val="CommentReference"/>
        </w:rPr>
        <w:commentReference w:id="71"/>
      </w:r>
    </w:p>
    <w:p w14:paraId="08F415A2" w14:textId="18AF59E2" w:rsidR="0076191F" w:rsidRDefault="0076191F" w:rsidP="00697636">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w:t>
      </w:r>
      <w:r w:rsidR="006E134F">
        <w:rPr>
          <w:rFonts w:ascii="Times New Roman" w:hAnsi="Times New Roman" w:cs="Times New Roman"/>
          <w:sz w:val="24"/>
          <w:szCs w:val="24"/>
        </w:rPr>
        <w:t>s</w:t>
      </w:r>
      <w:r>
        <w:rPr>
          <w:rFonts w:ascii="Times New Roman" w:hAnsi="Times New Roman" w:cs="Times New Roman"/>
          <w:sz w:val="24"/>
          <w:szCs w:val="24"/>
        </w:rPr>
        <w:t xml:space="preserve"> 3 </w:t>
      </w:r>
      <w:r w:rsidR="006E134F">
        <w:rPr>
          <w:rFonts w:ascii="Times New Roman" w:hAnsi="Times New Roman" w:cs="Times New Roman"/>
          <w:sz w:val="24"/>
          <w:szCs w:val="24"/>
        </w:rPr>
        <w:t xml:space="preserve">and 4 </w:t>
      </w:r>
      <w:r>
        <w:rPr>
          <w:rFonts w:ascii="Times New Roman" w:hAnsi="Times New Roman" w:cs="Times New Roman"/>
          <w:sz w:val="24"/>
          <w:szCs w:val="24"/>
        </w:rPr>
        <w:t>shows</w:t>
      </w:r>
      <w:r w:rsidR="00C47295">
        <w:rPr>
          <w:rFonts w:ascii="Times New Roman" w:hAnsi="Times New Roman" w:cs="Times New Roman"/>
          <w:sz w:val="24"/>
          <w:szCs w:val="24"/>
        </w:rPr>
        <w:t xml:space="preserve"> predicted </w:t>
      </w:r>
      <w:r w:rsidR="00356B59">
        <w:rPr>
          <w:rFonts w:ascii="Times New Roman" w:hAnsi="Times New Roman" w:cs="Times New Roman"/>
          <w:sz w:val="24"/>
          <w:szCs w:val="24"/>
        </w:rPr>
        <w:t>values</w:t>
      </w:r>
      <w:r w:rsidR="00C47295">
        <w:rPr>
          <w:rFonts w:ascii="Times New Roman" w:hAnsi="Times New Roman" w:cs="Times New Roman"/>
          <w:sz w:val="24"/>
          <w:szCs w:val="24"/>
        </w:rPr>
        <w:t xml:space="preserve"> of </w:t>
      </w:r>
      <w:r w:rsidR="006E134F">
        <w:rPr>
          <w:rFonts w:ascii="Times New Roman" w:hAnsi="Times New Roman" w:cs="Times New Roman"/>
          <w:sz w:val="24"/>
          <w:szCs w:val="24"/>
        </w:rPr>
        <w:t xml:space="preserve">overall </w:t>
      </w:r>
      <w:r w:rsidR="00C47295">
        <w:rPr>
          <w:rFonts w:ascii="Times New Roman" w:hAnsi="Times New Roman" w:cs="Times New Roman"/>
          <w:sz w:val="24"/>
          <w:szCs w:val="24"/>
        </w:rPr>
        <w:t xml:space="preserve">MHQ </w:t>
      </w:r>
      <w:r w:rsidR="006E134F">
        <w:rPr>
          <w:rFonts w:ascii="Times New Roman" w:hAnsi="Times New Roman" w:cs="Times New Roman"/>
          <w:sz w:val="24"/>
          <w:szCs w:val="24"/>
        </w:rPr>
        <w:t xml:space="preserve">scores and each of the six subcategories </w:t>
      </w:r>
      <w:r w:rsidR="00C47295">
        <w:rPr>
          <w:rFonts w:ascii="Times New Roman" w:hAnsi="Times New Roman" w:cs="Times New Roman"/>
          <w:sz w:val="24"/>
          <w:szCs w:val="24"/>
        </w:rPr>
        <w:t xml:space="preserve">as a function of age and physical </w:t>
      </w:r>
      <w:r w:rsidR="00584FB9">
        <w:rPr>
          <w:rFonts w:ascii="Times New Roman" w:hAnsi="Times New Roman" w:cs="Times New Roman"/>
          <w:sz w:val="24"/>
          <w:szCs w:val="24"/>
        </w:rPr>
        <w:t>activity engagement</w:t>
      </w:r>
      <w:r w:rsidR="00C47295">
        <w:rPr>
          <w:rFonts w:ascii="Times New Roman" w:hAnsi="Times New Roman" w:cs="Times New Roman"/>
          <w:sz w:val="24"/>
          <w:szCs w:val="24"/>
        </w:rPr>
        <w:t xml:space="preserve">, demonstrating </w:t>
      </w:r>
      <w:r w:rsidR="00356B59">
        <w:rPr>
          <w:rFonts w:ascii="Times New Roman" w:hAnsi="Times New Roman" w:cs="Times New Roman"/>
          <w:sz w:val="24"/>
          <w:szCs w:val="24"/>
        </w:rPr>
        <w:t>consistent increase</w:t>
      </w:r>
      <w:r w:rsidR="006E134F">
        <w:rPr>
          <w:rFonts w:ascii="Times New Roman" w:hAnsi="Times New Roman" w:cs="Times New Roman"/>
          <w:sz w:val="24"/>
          <w:szCs w:val="24"/>
        </w:rPr>
        <w:t>s</w:t>
      </w:r>
      <w:r w:rsidR="00356B59">
        <w:rPr>
          <w:rFonts w:ascii="Times New Roman" w:hAnsi="Times New Roman" w:cs="Times New Roman"/>
          <w:sz w:val="24"/>
          <w:szCs w:val="24"/>
        </w:rPr>
        <w:t xml:space="preserve"> in mental health </w:t>
      </w:r>
      <w:r w:rsidR="00584FB9">
        <w:rPr>
          <w:rFonts w:ascii="Times New Roman" w:hAnsi="Times New Roman" w:cs="Times New Roman"/>
          <w:sz w:val="24"/>
          <w:szCs w:val="24"/>
        </w:rPr>
        <w:t>with</w:t>
      </w:r>
      <w:r w:rsidR="00356B59">
        <w:rPr>
          <w:rFonts w:ascii="Times New Roman" w:hAnsi="Times New Roman" w:cs="Times New Roman"/>
          <w:sz w:val="24"/>
          <w:szCs w:val="24"/>
        </w:rPr>
        <w:t xml:space="preserve"> ag</w:t>
      </w:r>
      <w:r w:rsidR="00584FB9">
        <w:rPr>
          <w:rFonts w:ascii="Times New Roman" w:hAnsi="Times New Roman" w:cs="Times New Roman"/>
          <w:sz w:val="24"/>
          <w:szCs w:val="24"/>
        </w:rPr>
        <w:t>ing</w:t>
      </w:r>
      <w:r w:rsidR="00356B59">
        <w:rPr>
          <w:rFonts w:ascii="Times New Roman" w:hAnsi="Times New Roman" w:cs="Times New Roman"/>
          <w:sz w:val="24"/>
          <w:szCs w:val="24"/>
        </w:rPr>
        <w:t>, with the exception of 7</w:t>
      </w:r>
      <w:r w:rsidR="00584FB9">
        <w:rPr>
          <w:rFonts w:ascii="Times New Roman" w:hAnsi="Times New Roman" w:cs="Times New Roman"/>
          <w:sz w:val="24"/>
          <w:szCs w:val="24"/>
        </w:rPr>
        <w:t>5</w:t>
      </w:r>
      <w:r w:rsidR="00356B59">
        <w:rPr>
          <w:rFonts w:ascii="Times New Roman" w:hAnsi="Times New Roman" w:cs="Times New Roman"/>
          <w:sz w:val="24"/>
          <w:szCs w:val="24"/>
        </w:rPr>
        <w:t>-</w:t>
      </w:r>
      <w:r w:rsidR="00584FB9">
        <w:rPr>
          <w:rFonts w:ascii="Times New Roman" w:hAnsi="Times New Roman" w:cs="Times New Roman"/>
          <w:sz w:val="24"/>
          <w:szCs w:val="24"/>
        </w:rPr>
        <w:t>84</w:t>
      </w:r>
      <w:r w:rsidR="00356B59">
        <w:rPr>
          <w:rFonts w:ascii="Times New Roman" w:hAnsi="Times New Roman" w:cs="Times New Roman"/>
          <w:sz w:val="24"/>
          <w:szCs w:val="24"/>
        </w:rPr>
        <w:t xml:space="preserve"> to 85+ where </w:t>
      </w:r>
      <w:r w:rsidR="00584FB9">
        <w:rPr>
          <w:rFonts w:ascii="Times New Roman" w:hAnsi="Times New Roman" w:cs="Times New Roman"/>
          <w:sz w:val="24"/>
          <w:szCs w:val="24"/>
        </w:rPr>
        <w:t xml:space="preserve">mental health appears to plateau as evidenced by </w:t>
      </w:r>
      <w:r w:rsidR="00356B59">
        <w:rPr>
          <w:rFonts w:ascii="Times New Roman" w:hAnsi="Times New Roman" w:cs="Times New Roman"/>
          <w:sz w:val="24"/>
          <w:szCs w:val="24"/>
        </w:rPr>
        <w:t>no</w:t>
      </w:r>
      <w:r w:rsidR="00584FB9">
        <w:rPr>
          <w:rFonts w:ascii="Times New Roman" w:hAnsi="Times New Roman" w:cs="Times New Roman"/>
          <w:sz w:val="24"/>
          <w:szCs w:val="24"/>
        </w:rPr>
        <w:t>n-</w:t>
      </w:r>
      <w:r w:rsidR="00356B59">
        <w:rPr>
          <w:rFonts w:ascii="Times New Roman" w:hAnsi="Times New Roman" w:cs="Times New Roman"/>
          <w:sz w:val="24"/>
          <w:szCs w:val="24"/>
        </w:rPr>
        <w:t>significant change</w:t>
      </w:r>
      <w:r w:rsidR="00584FB9">
        <w:rPr>
          <w:rFonts w:ascii="Times New Roman" w:hAnsi="Times New Roman" w:cs="Times New Roman"/>
          <w:sz w:val="24"/>
          <w:szCs w:val="24"/>
        </w:rPr>
        <w:t xml:space="preserve">s </w:t>
      </w:r>
      <w:r w:rsidR="00356B59">
        <w:rPr>
          <w:rFonts w:ascii="Times New Roman" w:hAnsi="Times New Roman" w:cs="Times New Roman"/>
          <w:sz w:val="24"/>
          <w:szCs w:val="24"/>
        </w:rPr>
        <w:t xml:space="preserve">in </w:t>
      </w:r>
      <w:r w:rsidR="00584FB9">
        <w:rPr>
          <w:rFonts w:ascii="Times New Roman" w:hAnsi="Times New Roman" w:cs="Times New Roman"/>
          <w:sz w:val="24"/>
          <w:szCs w:val="24"/>
        </w:rPr>
        <w:t>both</w:t>
      </w:r>
      <w:r w:rsidR="00356B59">
        <w:rPr>
          <w:rFonts w:ascii="Times New Roman" w:hAnsi="Times New Roman" w:cs="Times New Roman"/>
          <w:sz w:val="24"/>
          <w:szCs w:val="24"/>
        </w:rPr>
        <w:t xml:space="preserve"> the inactive </w:t>
      </w:r>
      <w:r w:rsidR="00584FB9">
        <w:rPr>
          <w:rFonts w:ascii="Times New Roman" w:hAnsi="Times New Roman" w:cs="Times New Roman"/>
          <w:sz w:val="24"/>
          <w:szCs w:val="24"/>
        </w:rPr>
        <w:t>and</w:t>
      </w:r>
      <w:r w:rsidR="00356B59">
        <w:rPr>
          <w:rFonts w:ascii="Times New Roman" w:hAnsi="Times New Roman" w:cs="Times New Roman"/>
          <w:sz w:val="24"/>
          <w:szCs w:val="24"/>
        </w:rPr>
        <w:t xml:space="preserve"> active groups.</w:t>
      </w:r>
      <w:r w:rsidR="00584FB9">
        <w:rPr>
          <w:rFonts w:ascii="Times New Roman" w:hAnsi="Times New Roman" w:cs="Times New Roman"/>
          <w:sz w:val="24"/>
          <w:szCs w:val="24"/>
        </w:rPr>
        <w:t xml:space="preserve"> </w:t>
      </w:r>
      <w:r w:rsidR="00356B59">
        <w:rPr>
          <w:rFonts w:ascii="Times New Roman" w:hAnsi="Times New Roman" w:cs="Times New Roman"/>
          <w:sz w:val="24"/>
          <w:szCs w:val="24"/>
        </w:rPr>
        <w:t xml:space="preserve">Being physically active </w:t>
      </w:r>
      <w:r w:rsidR="006E134F">
        <w:rPr>
          <w:rFonts w:ascii="Times New Roman" w:hAnsi="Times New Roman" w:cs="Times New Roman"/>
          <w:sz w:val="24"/>
          <w:szCs w:val="24"/>
        </w:rPr>
        <w:t>was</w:t>
      </w:r>
      <w:r w:rsidR="00356B59">
        <w:rPr>
          <w:rFonts w:ascii="Times New Roman" w:hAnsi="Times New Roman" w:cs="Times New Roman"/>
          <w:sz w:val="24"/>
          <w:szCs w:val="24"/>
        </w:rPr>
        <w:t xml:space="preserve"> associated with consistently higher mental health across all age groups.</w:t>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4B789688"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Our</w:t>
      </w:r>
      <w:r w:rsidR="005F7E9C" w:rsidRPr="00D42971">
        <w:rPr>
          <w:rFonts w:ascii="Times New Roman" w:hAnsi="Times New Roman" w:cs="Times New Roman"/>
          <w:sz w:val="24"/>
          <w:szCs w:val="24"/>
        </w:rPr>
        <w:t xml:space="preserve"> sensitivity analyses</w:t>
      </w:r>
      <w:r w:rsidR="00760B47">
        <w:rPr>
          <w:rFonts w:ascii="Times New Roman" w:hAnsi="Times New Roman" w:cs="Times New Roman"/>
          <w:sz w:val="24"/>
          <w:szCs w:val="24"/>
        </w:rPr>
        <w:t xml:space="preserve"> (</w:t>
      </w:r>
      <w:r w:rsidR="00584FB9">
        <w:rPr>
          <w:rFonts w:ascii="Times New Roman" w:hAnsi="Times New Roman" w:cs="Times New Roman"/>
          <w:sz w:val="24"/>
          <w:szCs w:val="24"/>
        </w:rPr>
        <w:t xml:space="preserve">see </w:t>
      </w:r>
      <w:r w:rsidR="00760B47">
        <w:rPr>
          <w:rFonts w:ascii="Times New Roman" w:hAnsi="Times New Roman" w:cs="Times New Roman"/>
          <w:sz w:val="24"/>
          <w:szCs w:val="24"/>
        </w:rPr>
        <w:t xml:space="preserve">Table </w:t>
      </w:r>
      <w:r w:rsidR="00C47295">
        <w:rPr>
          <w:rFonts w:ascii="Times New Roman" w:hAnsi="Times New Roman" w:cs="Times New Roman"/>
          <w:sz w:val="24"/>
          <w:szCs w:val="24"/>
        </w:rPr>
        <w:t>3</w:t>
      </w:r>
      <w:r w:rsidR="00760B47">
        <w:rPr>
          <w:rFonts w:ascii="Times New Roman" w:hAnsi="Times New Roman" w:cs="Times New Roman"/>
          <w:sz w:val="24"/>
          <w:szCs w:val="24"/>
        </w:rPr>
        <w:t>)</w:t>
      </w:r>
      <w:r w:rsidR="005F7E9C" w:rsidRPr="00D42971">
        <w:rPr>
          <w:rFonts w:ascii="Times New Roman" w:hAnsi="Times New Roman" w:cs="Times New Roman"/>
          <w:sz w:val="24"/>
          <w:szCs w:val="24"/>
        </w:rPr>
        <w:t xml:space="preserve"> </w:t>
      </w:r>
      <w:r w:rsidR="00760B47">
        <w:rPr>
          <w:rFonts w:ascii="Times New Roman" w:hAnsi="Times New Roman" w:cs="Times New Roman"/>
          <w:sz w:val="24"/>
          <w:szCs w:val="24"/>
        </w:rPr>
        <w:t>demonstrate</w:t>
      </w:r>
      <w:r w:rsidR="00584FB9">
        <w:rPr>
          <w:rFonts w:ascii="Times New Roman" w:hAnsi="Times New Roman" w:cs="Times New Roman"/>
          <w:sz w:val="24"/>
          <w:szCs w:val="24"/>
        </w:rPr>
        <w:t>d</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w:t>
      </w:r>
      <w:r w:rsidR="00584FB9">
        <w:rPr>
          <w:rFonts w:ascii="Times New Roman" w:hAnsi="Times New Roman" w:cs="Times New Roman"/>
          <w:sz w:val="24"/>
          <w:szCs w:val="24"/>
        </w:rPr>
        <w:t>activity</w:t>
      </w:r>
      <w:r w:rsidR="00584FB9" w:rsidRPr="00D42971">
        <w:rPr>
          <w:rFonts w:ascii="Times New Roman" w:hAnsi="Times New Roman" w:cs="Times New Roman"/>
          <w:sz w:val="24"/>
          <w:szCs w:val="24"/>
        </w:rPr>
        <w:t xml:space="preserve"> </w:t>
      </w:r>
      <w:r w:rsidRPr="00D42971">
        <w:rPr>
          <w:rFonts w:ascii="Times New Roman" w:hAnsi="Times New Roman" w:cs="Times New Roman"/>
          <w:sz w:val="24"/>
          <w:szCs w:val="24"/>
        </w:rPr>
        <w:t>on mental health across each of the alternative statistical techniques employed when compared to the main GBM</w:t>
      </w:r>
      <w:r w:rsidR="00914D4B">
        <w:rPr>
          <w:rFonts w:ascii="Times New Roman" w:hAnsi="Times New Roman" w:cs="Times New Roman"/>
          <w:sz w:val="24"/>
          <w:szCs w:val="24"/>
        </w:rPr>
        <w:t xml:space="preserve"> results</w:t>
      </w:r>
      <w:r w:rsidR="00584FB9">
        <w:rPr>
          <w:rFonts w:ascii="Times New Roman" w:hAnsi="Times New Roman" w:cs="Times New Roman"/>
          <w:sz w:val="24"/>
          <w:szCs w:val="24"/>
        </w:rPr>
        <w:t xml:space="preserve">. </w:t>
      </w:r>
    </w:p>
    <w:p w14:paraId="071BA901" w14:textId="5128E4B4" w:rsidR="00B2120E" w:rsidRPr="00D42971" w:rsidDel="00584FB9" w:rsidRDefault="00B2120E" w:rsidP="00F721EE">
      <w:pPr>
        <w:spacing w:line="480" w:lineRule="auto"/>
        <w:rPr>
          <w:del w:id="72" w:author="Denver Brown [2]" w:date="2023-04-14T08:38:00Z"/>
          <w:rFonts w:ascii="Times New Roman" w:hAnsi="Times New Roman" w:cs="Times New Roman"/>
          <w:sz w:val="24"/>
          <w:szCs w:val="24"/>
        </w:rPr>
      </w:pPr>
    </w:p>
    <w:p w14:paraId="35E3DF41" w14:textId="57F71D3F" w:rsidR="003B7CE5" w:rsidRPr="00D42971" w:rsidDel="00584FB9" w:rsidRDefault="003B7CE5" w:rsidP="00F721EE">
      <w:pPr>
        <w:spacing w:line="480" w:lineRule="auto"/>
        <w:rPr>
          <w:del w:id="73" w:author="Denver Brown [2]" w:date="2023-04-14T08:38:00Z"/>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Discussion</w:t>
      </w:r>
    </w:p>
    <w:p w14:paraId="382A8AAC" w14:textId="582D0580" w:rsidR="00131359" w:rsidRDefault="00584FB9" w:rsidP="004E244E">
      <w:pPr>
        <w:spacing w:line="480" w:lineRule="auto"/>
        <w:rPr>
          <w:rFonts w:ascii="Times New Roman" w:hAnsi="Times New Roman" w:cs="Times New Roman"/>
          <w:sz w:val="24"/>
          <w:szCs w:val="24"/>
        </w:rPr>
      </w:pPr>
      <w:commentRangeStart w:id="74"/>
      <w:commentRangeStart w:id="75"/>
      <w:r>
        <w:rPr>
          <w:rFonts w:ascii="Times New Roman" w:hAnsi="Times New Roman" w:cs="Times New Roman"/>
          <w:sz w:val="24"/>
          <w:szCs w:val="24"/>
        </w:rPr>
        <w:t xml:space="preserve">The purpose of the present study was </w:t>
      </w:r>
      <w:r w:rsidRPr="00697636">
        <w:rPr>
          <w:rFonts w:ascii="Times New Roman" w:hAnsi="Times New Roman" w:cs="Times New Roman"/>
          <w:sz w:val="24"/>
          <w:szCs w:val="24"/>
          <w:highlight w:val="yellow"/>
        </w:rPr>
        <w:t>to</w:t>
      </w:r>
      <w:del w:id="76" w:author="Christopher Huong" w:date="2023-04-18T08:05:00Z">
        <w:r w:rsidRPr="00697636" w:rsidDel="00FB4787">
          <w:rPr>
            <w:rFonts w:ascii="Times New Roman" w:hAnsi="Times New Roman" w:cs="Times New Roman"/>
            <w:sz w:val="24"/>
            <w:szCs w:val="24"/>
            <w:highlight w:val="yellow"/>
          </w:rPr>
          <w:delText>…</w:delText>
        </w:r>
        <w:commentRangeEnd w:id="74"/>
        <w:r w:rsidRPr="00697636" w:rsidDel="00FB4787">
          <w:rPr>
            <w:rStyle w:val="CommentReference"/>
            <w:highlight w:val="yellow"/>
          </w:rPr>
          <w:commentReference w:id="74"/>
        </w:r>
      </w:del>
      <w:commentRangeEnd w:id="75"/>
      <w:r w:rsidR="00FB4787">
        <w:rPr>
          <w:rStyle w:val="CommentReference"/>
        </w:rPr>
        <w:commentReference w:id="75"/>
      </w:r>
      <w:r w:rsidR="006E134F" w:rsidRPr="006E134F">
        <w:rPr>
          <w:rFonts w:ascii="Times New Roman" w:hAnsi="Times New Roman" w:cs="Times New Roman"/>
          <w:sz w:val="24"/>
          <w:szCs w:val="24"/>
        </w:rPr>
        <w:t xml:space="preserve"> </w:t>
      </w:r>
      <w:ins w:id="77" w:author="Christopher Huong" w:date="2023-04-18T08:05:00Z">
        <w:r w:rsidR="00FB4787">
          <w:rPr>
            <w:rFonts w:ascii="Times New Roman" w:hAnsi="Times New Roman" w:cs="Times New Roman"/>
            <w:sz w:val="24"/>
            <w:szCs w:val="24"/>
          </w:rPr>
          <w:t xml:space="preserve">estimate a treatment effect of physical activity engagement on mental health </w:t>
        </w:r>
      </w:ins>
      <w:del w:id="78" w:author="Christopher Huong" w:date="2023-04-18T08:06:00Z">
        <w:r w:rsidR="006E134F" w:rsidDel="00FB4787">
          <w:rPr>
            <w:rFonts w:ascii="Times New Roman" w:hAnsi="Times New Roman" w:cs="Times New Roman"/>
            <w:sz w:val="24"/>
            <w:szCs w:val="24"/>
          </w:rPr>
          <w:delText xml:space="preserve">This study was the first to examine associations between physical activity and mental health </w:delText>
        </w:r>
      </w:del>
      <w:r w:rsidR="006E134F">
        <w:rPr>
          <w:rFonts w:ascii="Times New Roman" w:hAnsi="Times New Roman" w:cs="Times New Roman"/>
          <w:sz w:val="24"/>
          <w:szCs w:val="24"/>
        </w:rPr>
        <w:t xml:space="preserve">using the novel comprehensive MHQ instrument, which captures a broad range of clinical mental health symptoms as well as aspects of wellbeing, summarizing them on a single dimension ranging from clinical risk to thriving. </w:t>
      </w:r>
      <w:r>
        <w:rPr>
          <w:rFonts w:ascii="Times New Roman" w:hAnsi="Times New Roman" w:cs="Times New Roman"/>
          <w:sz w:val="24"/>
          <w:szCs w:val="24"/>
        </w:rPr>
        <w:t xml:space="preserve">Our findings revealed </w:t>
      </w:r>
      <w:r w:rsidR="00494E50">
        <w:rPr>
          <w:rFonts w:ascii="Times New Roman" w:hAnsi="Times New Roman" w:cs="Times New Roman"/>
          <w:sz w:val="24"/>
          <w:szCs w:val="24"/>
        </w:rPr>
        <w:t xml:space="preserve">a significant </w:t>
      </w:r>
      <w:r w:rsidR="00B43B45">
        <w:rPr>
          <w:rFonts w:ascii="Times New Roman" w:hAnsi="Times New Roman" w:cs="Times New Roman"/>
          <w:sz w:val="24"/>
          <w:szCs w:val="24"/>
        </w:rPr>
        <w:t xml:space="preserve">small </w:t>
      </w:r>
      <w:r w:rsidR="004E23FF">
        <w:rPr>
          <w:rFonts w:ascii="Times New Roman" w:hAnsi="Times New Roman" w:cs="Times New Roman"/>
          <w:sz w:val="24"/>
          <w:szCs w:val="24"/>
        </w:rPr>
        <w:t>effect</w:t>
      </w:r>
      <w:r w:rsidR="00494E50">
        <w:rPr>
          <w:rFonts w:ascii="Times New Roman" w:hAnsi="Times New Roman" w:cs="Times New Roman"/>
          <w:sz w:val="24"/>
          <w:szCs w:val="24"/>
        </w:rPr>
        <w:t xml:space="preserve"> </w:t>
      </w:r>
      <w:r w:rsidR="004E23FF">
        <w:rPr>
          <w:rFonts w:ascii="Times New Roman" w:hAnsi="Times New Roman" w:cs="Times New Roman"/>
          <w:sz w:val="24"/>
          <w:szCs w:val="24"/>
        </w:rPr>
        <w:t>of</w:t>
      </w:r>
      <w:r w:rsidR="00494E50">
        <w:rPr>
          <w:rFonts w:ascii="Times New Roman" w:hAnsi="Times New Roman" w:cs="Times New Roman"/>
          <w:sz w:val="24"/>
          <w:szCs w:val="24"/>
        </w:rPr>
        <w:t xml:space="preserve"> self-reported physical </w:t>
      </w:r>
      <w:r>
        <w:rPr>
          <w:rFonts w:ascii="Times New Roman" w:hAnsi="Times New Roman" w:cs="Times New Roman"/>
          <w:sz w:val="24"/>
          <w:szCs w:val="24"/>
        </w:rPr>
        <w:t xml:space="preserve">activity on overall mental health and well-being. </w:t>
      </w:r>
      <w:r w:rsidR="006E134F">
        <w:rPr>
          <w:rFonts w:ascii="Times New Roman" w:hAnsi="Times New Roman" w:cs="Times New Roman"/>
          <w:sz w:val="24"/>
          <w:szCs w:val="24"/>
        </w:rPr>
        <w:t>Sensitivity analyses revealed th</w:t>
      </w:r>
      <w:r w:rsidR="00131359">
        <w:rPr>
          <w:rFonts w:ascii="Times New Roman" w:hAnsi="Times New Roman" w:cs="Times New Roman"/>
          <w:sz w:val="24"/>
          <w:szCs w:val="24"/>
        </w:rPr>
        <w:t>is</w:t>
      </w:r>
      <w:r w:rsidR="00494E50">
        <w:rPr>
          <w:rFonts w:ascii="Times New Roman" w:hAnsi="Times New Roman" w:cs="Times New Roman"/>
          <w:sz w:val="24"/>
          <w:szCs w:val="24"/>
        </w:rPr>
        <w:t xml:space="preserve"> effect was robust after </w:t>
      </w:r>
      <w:r w:rsidR="006D6F1A">
        <w:rPr>
          <w:rFonts w:ascii="Times New Roman" w:hAnsi="Times New Roman" w:cs="Times New Roman"/>
          <w:sz w:val="24"/>
          <w:szCs w:val="24"/>
        </w:rPr>
        <w:t>adjust</w:t>
      </w:r>
      <w:r w:rsidR="008C775C">
        <w:rPr>
          <w:rFonts w:ascii="Times New Roman" w:hAnsi="Times New Roman" w:cs="Times New Roman"/>
          <w:sz w:val="24"/>
          <w:szCs w:val="24"/>
        </w:rPr>
        <w:t>ing</w:t>
      </w:r>
      <w:r w:rsidR="006D6F1A">
        <w:rPr>
          <w:rFonts w:ascii="Times New Roman" w:hAnsi="Times New Roman" w:cs="Times New Roman"/>
          <w:sz w:val="24"/>
          <w:szCs w:val="24"/>
        </w:rPr>
        <w:t xml:space="preserve"> for covariates using several </w:t>
      </w:r>
      <w:r w:rsidR="006E134F">
        <w:rPr>
          <w:rFonts w:ascii="Times New Roman" w:hAnsi="Times New Roman" w:cs="Times New Roman"/>
          <w:sz w:val="24"/>
          <w:szCs w:val="24"/>
        </w:rPr>
        <w:t xml:space="preserve">different statistical </w:t>
      </w:r>
      <w:r w:rsidR="006D6F1A">
        <w:rPr>
          <w:rFonts w:ascii="Times New Roman" w:hAnsi="Times New Roman" w:cs="Times New Roman"/>
          <w:sz w:val="24"/>
          <w:szCs w:val="24"/>
        </w:rPr>
        <w:t>methods</w:t>
      </w:r>
      <w:r w:rsidR="00946BC5">
        <w:rPr>
          <w:rFonts w:ascii="Times New Roman" w:hAnsi="Times New Roman" w:cs="Times New Roman"/>
          <w:sz w:val="24"/>
          <w:szCs w:val="24"/>
        </w:rPr>
        <w:t xml:space="preserve">. </w:t>
      </w:r>
      <w:r w:rsidR="006E134F">
        <w:rPr>
          <w:rFonts w:ascii="Times New Roman" w:hAnsi="Times New Roman" w:cs="Times New Roman"/>
          <w:sz w:val="24"/>
          <w:szCs w:val="24"/>
        </w:rPr>
        <w:t xml:space="preserve">These </w:t>
      </w:r>
      <w:r w:rsidR="00120E25">
        <w:rPr>
          <w:rFonts w:ascii="Times New Roman" w:hAnsi="Times New Roman" w:cs="Times New Roman"/>
          <w:sz w:val="24"/>
          <w:szCs w:val="24"/>
        </w:rPr>
        <w:t>findings</w:t>
      </w:r>
      <w:r w:rsidR="00F971C0">
        <w:rPr>
          <w:rFonts w:ascii="Times New Roman" w:hAnsi="Times New Roman" w:cs="Times New Roman"/>
          <w:sz w:val="24"/>
          <w:szCs w:val="24"/>
        </w:rPr>
        <w:t xml:space="preserve"> </w:t>
      </w:r>
      <w:r w:rsidR="00461BB6">
        <w:rPr>
          <w:rFonts w:ascii="Times New Roman" w:hAnsi="Times New Roman" w:cs="Times New Roman"/>
          <w:sz w:val="24"/>
          <w:szCs w:val="24"/>
        </w:rPr>
        <w:t xml:space="preserve">are consistent </w:t>
      </w:r>
      <w:r w:rsidR="00F971C0">
        <w:rPr>
          <w:rFonts w:ascii="Times New Roman" w:hAnsi="Times New Roman" w:cs="Times New Roman"/>
          <w:sz w:val="24"/>
          <w:szCs w:val="24"/>
        </w:rPr>
        <w:t xml:space="preserve">with </w:t>
      </w:r>
      <w:r w:rsidR="00120E25">
        <w:rPr>
          <w:rFonts w:ascii="Times New Roman" w:hAnsi="Times New Roman" w:cs="Times New Roman"/>
          <w:sz w:val="24"/>
          <w:szCs w:val="24"/>
        </w:rPr>
        <w:t xml:space="preserve">the existing </w:t>
      </w:r>
      <w:r w:rsidR="00F971C0">
        <w:rPr>
          <w:rFonts w:ascii="Times New Roman" w:hAnsi="Times New Roman" w:cs="Times New Roman"/>
          <w:sz w:val="24"/>
          <w:szCs w:val="24"/>
        </w:rPr>
        <w:t>evidence</w:t>
      </w:r>
      <w:r w:rsidR="00120E25">
        <w:rPr>
          <w:rFonts w:ascii="Times New Roman" w:hAnsi="Times New Roman" w:cs="Times New Roman"/>
          <w:sz w:val="24"/>
          <w:szCs w:val="24"/>
        </w:rPr>
        <w:t xml:space="preserve"> </w:t>
      </w:r>
      <w:r w:rsidR="006E134F">
        <w:rPr>
          <w:rFonts w:ascii="Times New Roman" w:hAnsi="Times New Roman" w:cs="Times New Roman"/>
          <w:sz w:val="24"/>
          <w:szCs w:val="24"/>
        </w:rPr>
        <w:t xml:space="preserve">that has demonstrated beneficial </w:t>
      </w:r>
      <w:r w:rsidR="006974A4">
        <w:rPr>
          <w:rFonts w:ascii="Times New Roman" w:hAnsi="Times New Roman" w:cs="Times New Roman"/>
          <w:sz w:val="24"/>
          <w:szCs w:val="24"/>
        </w:rPr>
        <w:t>associat</w:t>
      </w:r>
      <w:r w:rsidR="006E134F">
        <w:rPr>
          <w:rFonts w:ascii="Times New Roman" w:hAnsi="Times New Roman" w:cs="Times New Roman"/>
          <w:sz w:val="24"/>
          <w:szCs w:val="24"/>
        </w:rPr>
        <w:t>ions between</w:t>
      </w:r>
      <w:r w:rsidR="00120E25">
        <w:rPr>
          <w:rFonts w:ascii="Times New Roman" w:hAnsi="Times New Roman" w:cs="Times New Roman"/>
          <w:sz w:val="24"/>
          <w:szCs w:val="24"/>
        </w:rPr>
        <w:t xml:space="preserve"> physical </w:t>
      </w:r>
      <w:r w:rsidR="006E134F">
        <w:rPr>
          <w:rFonts w:ascii="Times New Roman" w:hAnsi="Times New Roman" w:cs="Times New Roman"/>
          <w:sz w:val="24"/>
          <w:szCs w:val="24"/>
        </w:rPr>
        <w:t>activity and</w:t>
      </w:r>
      <w:r w:rsidR="00120E25">
        <w:rPr>
          <w:rFonts w:ascii="Times New Roman" w:hAnsi="Times New Roman" w:cs="Times New Roman"/>
          <w:sz w:val="24"/>
          <w:szCs w:val="24"/>
        </w:rPr>
        <w:t xml:space="preserve"> various </w:t>
      </w:r>
      <w:r w:rsidR="006974A4">
        <w:rPr>
          <w:rFonts w:ascii="Times New Roman" w:hAnsi="Times New Roman" w:cs="Times New Roman"/>
          <w:sz w:val="24"/>
          <w:szCs w:val="24"/>
        </w:rPr>
        <w:t>psychological</w:t>
      </w:r>
      <w:r w:rsidR="00120E25">
        <w:rPr>
          <w:rFonts w:ascii="Times New Roman" w:hAnsi="Times New Roman" w:cs="Times New Roman"/>
          <w:sz w:val="24"/>
          <w:szCs w:val="24"/>
        </w:rPr>
        <w:t xml:space="preserve"> outcomes</w:t>
      </w:r>
      <w:r w:rsidR="00AD605B">
        <w:rPr>
          <w:rFonts w:ascii="Times New Roman" w:hAnsi="Times New Roman" w:cs="Times New Roman"/>
          <w:sz w:val="24"/>
          <w:szCs w:val="24"/>
        </w:rPr>
        <w:t xml:space="preserve"> including severe mental disorders </w:t>
      </w:r>
      <w:r w:rsidR="00AD605B">
        <w:rPr>
          <w:rFonts w:ascii="Times New Roman" w:hAnsi="Times New Roman" w:cs="Times New Roman"/>
          <w:sz w:val="24"/>
          <w:szCs w:val="24"/>
        </w:rPr>
        <w:fldChar w:fldCharType="begin"/>
      </w:r>
      <w:r w:rsidR="00B06082">
        <w:rPr>
          <w:rFonts w:ascii="Times New Roman" w:hAnsi="Times New Roman" w:cs="Times New Roman"/>
          <w:sz w:val="24"/>
          <w:szCs w:val="24"/>
        </w:rPr>
        <w:instrText xml:space="preserve"> ADDIN EN.CITE &lt;EndNote&gt;&lt;Cite&gt;&lt;Author&gt;Vancampfort&lt;/Author&gt;&lt;Year&gt;2017&lt;/Year&gt;&lt;RecNum&gt;154&lt;/RecNum&gt;&lt;DisplayText&gt;[53]&lt;/DisplayText&gt;&lt;record&gt;&lt;rec-number&gt;154&lt;/rec-number&gt;&lt;foreign-keys&gt;&lt;key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AD605B">
        <w:rPr>
          <w:rFonts w:ascii="Times New Roman" w:hAnsi="Times New Roman" w:cs="Times New Roman"/>
          <w:sz w:val="24"/>
          <w:szCs w:val="24"/>
        </w:rPr>
        <w:fldChar w:fldCharType="separate"/>
      </w:r>
      <w:r w:rsidR="00B06082">
        <w:rPr>
          <w:rFonts w:ascii="Times New Roman" w:hAnsi="Times New Roman" w:cs="Times New Roman"/>
          <w:noProof/>
          <w:sz w:val="24"/>
          <w:szCs w:val="24"/>
        </w:rPr>
        <w:t>[53]</w:t>
      </w:r>
      <w:r w:rsidR="00AD605B">
        <w:rPr>
          <w:rFonts w:ascii="Times New Roman" w:hAnsi="Times New Roman" w:cs="Times New Roman"/>
          <w:sz w:val="24"/>
          <w:szCs w:val="24"/>
        </w:rPr>
        <w:fldChar w:fldCharType="end"/>
      </w:r>
      <w:r w:rsidR="00AD605B">
        <w:rPr>
          <w:rFonts w:ascii="Times New Roman" w:hAnsi="Times New Roman" w:cs="Times New Roman"/>
          <w:sz w:val="24"/>
          <w:szCs w:val="24"/>
        </w:rPr>
        <w:t xml:space="preserve">, </w:t>
      </w:r>
      <w:r w:rsidR="00461BB6">
        <w:rPr>
          <w:rFonts w:ascii="Times New Roman" w:hAnsi="Times New Roman" w:cs="Times New Roman"/>
          <w:sz w:val="24"/>
          <w:szCs w:val="24"/>
        </w:rPr>
        <w:t xml:space="preserve">cognitive function </w:t>
      </w:r>
      <w:r w:rsidR="00461BB6">
        <w:rPr>
          <w:rFonts w:ascii="Times New Roman" w:hAnsi="Times New Roman" w:cs="Times New Roman"/>
          <w:sz w:val="24"/>
          <w:szCs w:val="24"/>
        </w:rPr>
        <w:fldChar w:fldCharType="begin"/>
      </w:r>
      <w:r w:rsidR="00670E9C">
        <w:rPr>
          <w:rFonts w:ascii="Times New Roman" w:hAnsi="Times New Roman" w:cs="Times New Roman"/>
          <w:sz w:val="24"/>
          <w:szCs w:val="24"/>
        </w:rPr>
        <w:instrText xml:space="preserve"> ADDIN EN.CITE &lt;EndNote&gt;&lt;Cite&gt;&lt;Author&gt;Bidzan-Bluma&lt;/Author&gt;&lt;Year&gt;2018&lt;/Year&gt;&lt;RecNum&gt;155&lt;/RecNum&gt;&lt;DisplayText&gt;[62, 63]&lt;/DisplayText&gt;&lt;record&gt;&lt;rec-number&gt;155&lt;/rec-number&gt;&lt;foreign-keys&gt;&lt;key app="EN" db-id="vda2pvwscxarw9e0z24p90wxpr2wfdzp2a0w" timestamp="1677650609"&gt;155&lt;/key&gt;&lt;/foreign-keys&gt;&lt;ref-type name="Journal Article"&gt;17&lt;/ref-type&gt;&lt;contributors&gt;&lt;authors&gt;&lt;author&gt;Bidzan-Bluma, Ilona&lt;/author&gt;&lt;author&gt;Lipowska, Małgorzata&lt;/author&gt;&lt;/authors&gt;&lt;/contributors&gt;&lt;titles&gt;&lt;title&gt;Physical activity and cognitive functioning of children: a systematic review&lt;/title&gt;&lt;secondary-title&gt;International journal of environmental research and public health&lt;/secondary-title&gt;&lt;/titles&gt;&lt;periodical&gt;&lt;full-title&gt;International journal of environmental research and public health&lt;/full-title&gt;&lt;/periodical&gt;&lt;pages&gt;800&lt;/pages&gt;&lt;volume&gt;15&lt;/volume&gt;&lt;number&gt;4&lt;/number&gt;&lt;dates&gt;&lt;year&gt;2018&lt;/year&gt;&lt;/dates&gt;&lt;isbn&gt;1660-4601&lt;/isbn&gt;&lt;urls&gt;&lt;/urls&gt;&lt;/record&gt;&lt;/Cite&gt;&lt;Cite&gt;&lt;Author&gt;Carvalho&lt;/Author&gt;&lt;Year&gt;2014&lt;/Year&gt;&lt;RecNum&gt;156&lt;/RecNum&gt;&lt;record&gt;&lt;rec-number&gt;156&lt;/rec-number&gt;&lt;foreign-keys&gt;&lt;key app="EN" db-id="vda2pvwscxarw9e0z24p90wxpr2wfdzp2a0w" timestamp="1677650652"&gt;156&lt;/key&gt;&lt;/foreign-keys&gt;&lt;ref-type name="Journal Article"&gt;17&lt;/ref-type&gt;&lt;contributors&gt;&lt;authors&gt;&lt;author&gt;Carvalho, Ashley&lt;/author&gt;&lt;author&gt;Rea, Irene Maeve&lt;/author&gt;&lt;author&gt;Parimon, Tanyalak&lt;/author&gt;&lt;author&gt;Cusack, Barry J&lt;/author&gt;&lt;/authors&gt;&lt;/contributors&gt;&lt;titles&gt;&lt;title&gt;Physical activity and cognitive function in individuals over 60 years of age: a systematic review&lt;/title&gt;&lt;secondary-title&gt;Clinical interventions in aging&lt;/secondary-title&gt;&lt;/titles&gt;&lt;periodical&gt;&lt;full-title&gt;Clinical interventions in aging&lt;/full-title&gt;&lt;/periodical&gt;&lt;pages&gt;661-682&lt;/pages&gt;&lt;dates&gt;&lt;year&gt;2014&lt;/year&gt;&lt;/dates&gt;&lt;isbn&gt;1176-9092&lt;/isbn&gt;&lt;urls&gt;&lt;/urls&gt;&lt;/record&gt;&lt;/Cite&gt;&lt;/EndNote&gt;</w:instrText>
      </w:r>
      <w:r w:rsidR="00461BB6">
        <w:rPr>
          <w:rFonts w:ascii="Times New Roman" w:hAnsi="Times New Roman" w:cs="Times New Roman"/>
          <w:sz w:val="24"/>
          <w:szCs w:val="24"/>
        </w:rPr>
        <w:fldChar w:fldCharType="separate"/>
      </w:r>
      <w:r w:rsidR="00670E9C">
        <w:rPr>
          <w:rFonts w:ascii="Times New Roman" w:hAnsi="Times New Roman" w:cs="Times New Roman"/>
          <w:noProof/>
          <w:sz w:val="24"/>
          <w:szCs w:val="24"/>
        </w:rPr>
        <w:t>[62, 63]</w:t>
      </w:r>
      <w:r w:rsidR="00461BB6">
        <w:rPr>
          <w:rFonts w:ascii="Times New Roman" w:hAnsi="Times New Roman" w:cs="Times New Roman"/>
          <w:sz w:val="24"/>
          <w:szCs w:val="24"/>
        </w:rPr>
        <w:fldChar w:fldCharType="end"/>
      </w:r>
      <w:r w:rsidR="00461BB6">
        <w:rPr>
          <w:rFonts w:ascii="Times New Roman" w:hAnsi="Times New Roman" w:cs="Times New Roman"/>
          <w:sz w:val="24"/>
          <w:szCs w:val="24"/>
        </w:rPr>
        <w:t xml:space="preserve">, </w:t>
      </w:r>
      <w:r w:rsidR="00DE7B60">
        <w:rPr>
          <w:rFonts w:ascii="Times New Roman" w:hAnsi="Times New Roman" w:cs="Times New Roman"/>
          <w:sz w:val="24"/>
          <w:szCs w:val="24"/>
        </w:rPr>
        <w:t xml:space="preserve">emotional </w:t>
      </w:r>
      <w:r w:rsidR="00A95FF3">
        <w:rPr>
          <w:rFonts w:ascii="Times New Roman" w:hAnsi="Times New Roman" w:cs="Times New Roman"/>
          <w:sz w:val="24"/>
          <w:szCs w:val="24"/>
        </w:rPr>
        <w:t xml:space="preserve">skills </w:t>
      </w:r>
      <w:r w:rsidR="00A95FF3">
        <w:rPr>
          <w:rFonts w:ascii="Times New Roman" w:hAnsi="Times New Roman" w:cs="Times New Roman"/>
          <w:sz w:val="24"/>
          <w:szCs w:val="24"/>
        </w:rPr>
        <w:fldChar w:fldCharType="begin"/>
      </w:r>
      <w:r w:rsidR="00670E9C">
        <w:rPr>
          <w:rFonts w:ascii="Times New Roman" w:hAnsi="Times New Roman" w:cs="Times New Roman"/>
          <w:sz w:val="24"/>
          <w:szCs w:val="24"/>
        </w:rPr>
        <w:instrText xml:space="preserve"> ADDIN EN.CITE &lt;EndNote&gt;&lt;Cite&gt;&lt;Author&gt;Laborde&lt;/Author&gt;&lt;Year&gt;2016&lt;/Year&gt;&lt;RecNum&gt;161&lt;/RecNum&gt;&lt;DisplayText&gt;[64]&lt;/DisplayText&gt;&lt;record&gt;&lt;rec-number&gt;161&lt;/rec-number&gt;&lt;foreign-keys&gt;&lt;key app="EN" db-id="vda2pvwscxarw9e0z24p90wxpr2wfdzp2a0w" timestamp="1677807740"&gt;161&lt;/key&gt;&lt;/foreign-keys&gt;&lt;ref-type name="Journal Article"&gt;17&lt;/ref-type&gt;&lt;contributors&gt;&lt;authors&gt;&lt;author&gt;Laborde, Sylvain&lt;/author&gt;&lt;author&gt;Dosseville, Fabrice&lt;/author&gt;&lt;author&gt;Allen, Mark S&lt;/author&gt;&lt;/authors&gt;&lt;/contributors&gt;&lt;titles&gt;&lt;title&gt;Emotional intelligence in sport and exercise: A systematic review&lt;/title&gt;&lt;secondary-title&gt;Scandinavian journal of medicine &amp;amp; science in sports&lt;/secondary-title&gt;&lt;/titles&gt;&lt;periodical&gt;&lt;full-title&gt;Scandinavian journal of medicine &amp;amp; science in sports&lt;/full-title&gt;&lt;/periodical&gt;&lt;pages&gt;862-874&lt;/pages&gt;&lt;volume&gt;26&lt;/volume&gt;&lt;number&gt;8&lt;/number&gt;&lt;dates&gt;&lt;year&gt;2016&lt;/year&gt;&lt;/dates&gt;&lt;isbn&gt;0905-7188&lt;/isbn&gt;&lt;urls&gt;&lt;/urls&gt;&lt;/record&gt;&lt;/Cite&gt;&lt;/EndNote&gt;</w:instrText>
      </w:r>
      <w:r w:rsidR="00A95FF3">
        <w:rPr>
          <w:rFonts w:ascii="Times New Roman" w:hAnsi="Times New Roman" w:cs="Times New Roman"/>
          <w:sz w:val="24"/>
          <w:szCs w:val="24"/>
        </w:rPr>
        <w:fldChar w:fldCharType="separate"/>
      </w:r>
      <w:r w:rsidR="00670E9C">
        <w:rPr>
          <w:rFonts w:ascii="Times New Roman" w:hAnsi="Times New Roman" w:cs="Times New Roman"/>
          <w:noProof/>
          <w:sz w:val="24"/>
          <w:szCs w:val="24"/>
        </w:rPr>
        <w:t>[64]</w:t>
      </w:r>
      <w:r w:rsidR="00A95FF3">
        <w:rPr>
          <w:rFonts w:ascii="Times New Roman" w:hAnsi="Times New Roman" w:cs="Times New Roman"/>
          <w:sz w:val="24"/>
          <w:szCs w:val="24"/>
        </w:rPr>
        <w:fldChar w:fldCharType="end"/>
      </w:r>
      <w:r w:rsidR="00702E9C">
        <w:rPr>
          <w:rFonts w:ascii="Times New Roman" w:hAnsi="Times New Roman" w:cs="Times New Roman"/>
          <w:sz w:val="24"/>
          <w:szCs w:val="24"/>
        </w:rPr>
        <w:t xml:space="preserve">, resilience </w:t>
      </w:r>
      <w:r w:rsidR="00702E9C">
        <w:rPr>
          <w:rFonts w:ascii="Times New Roman" w:hAnsi="Times New Roman" w:cs="Times New Roman"/>
          <w:sz w:val="24"/>
          <w:szCs w:val="24"/>
        </w:rPr>
        <w:fldChar w:fldCharType="begin"/>
      </w:r>
      <w:r w:rsidR="00670E9C">
        <w:rPr>
          <w:rFonts w:ascii="Times New Roman" w:hAnsi="Times New Roman" w:cs="Times New Roman"/>
          <w:sz w:val="24"/>
          <w:szCs w:val="24"/>
        </w:rPr>
        <w:instrText xml:space="preserve"> ADDIN EN.CITE &lt;EndNote&gt;&lt;Cite&gt;&lt;Author&gt;Shanahan&lt;/Author&gt;&lt;Year&gt;2022&lt;/Year&gt;&lt;RecNum&gt;159&lt;/RecNum&gt;&lt;DisplayText&gt;[65]&lt;/DisplayText&gt;&lt;record&gt;&lt;rec-number&gt;159&lt;/rec-number&gt;&lt;foreign-keys&gt;&lt;key app="EN" db-id="vda2pvwscxarw9e0z24p90wxpr2wfdzp2a0w" timestamp="1677652725"&gt;159&lt;/key&gt;&lt;/foreign-keys&gt;&lt;ref-type name="Journal Article"&gt;17&lt;/ref-type&gt;&lt;contributors&gt;&lt;authors&gt;&lt;author&gt;Shanahan, Lilly&lt;/author&gt;&lt;author&gt;Steinhoff, Annekatrin&lt;/author&gt;&lt;author&gt;Bechtiger, Laura&lt;/author&gt;&lt;author&gt;Murray, Aja L&lt;/author&gt;&lt;author&gt;Nivette, Amy&lt;/author&gt;&lt;author&gt;Hepp, Urs&lt;/author&gt;&lt;author&gt;Ribeaud, Denis&lt;/author&gt;&lt;author&gt;Eisner, Manuel&lt;/author&gt;&lt;/authors&gt;&lt;/contributors&gt;&lt;titles&gt;&lt;title&gt;Emotional distress in young adults during the COVID-19 pandemic: evidence of risk and resilience from a longitudinal cohort study&lt;/title&gt;&lt;secondary-title&gt;Psychological medicine&lt;/secondary-title&gt;&lt;/titles&gt;&lt;periodical&gt;&lt;full-title&gt;Psychological medicine&lt;/full-title&gt;&lt;/periodical&gt;&lt;pages&gt;824-833&lt;/pages&gt;&lt;volume&gt;52&lt;/volume&gt;&lt;number&gt;5&lt;/number&gt;&lt;dates&gt;&lt;year&gt;2022&lt;/year&gt;&lt;/dates&gt;&lt;isbn&gt;0033-2917&lt;/isbn&gt;&lt;urls&gt;&lt;/urls&gt;&lt;/record&gt;&lt;/Cite&gt;&lt;/EndNote&gt;</w:instrText>
      </w:r>
      <w:r w:rsidR="00702E9C">
        <w:rPr>
          <w:rFonts w:ascii="Times New Roman" w:hAnsi="Times New Roman" w:cs="Times New Roman"/>
          <w:sz w:val="24"/>
          <w:szCs w:val="24"/>
        </w:rPr>
        <w:fldChar w:fldCharType="separate"/>
      </w:r>
      <w:r w:rsidR="00670E9C">
        <w:rPr>
          <w:rFonts w:ascii="Times New Roman" w:hAnsi="Times New Roman" w:cs="Times New Roman"/>
          <w:noProof/>
          <w:sz w:val="24"/>
          <w:szCs w:val="24"/>
        </w:rPr>
        <w:t>[65]</w:t>
      </w:r>
      <w:r w:rsidR="00702E9C">
        <w:rPr>
          <w:rFonts w:ascii="Times New Roman" w:hAnsi="Times New Roman" w:cs="Times New Roman"/>
          <w:sz w:val="24"/>
          <w:szCs w:val="24"/>
        </w:rPr>
        <w:fldChar w:fldCharType="end"/>
      </w:r>
      <w:r w:rsidR="002C4D62">
        <w:rPr>
          <w:rFonts w:ascii="Times New Roman" w:hAnsi="Times New Roman" w:cs="Times New Roman"/>
          <w:sz w:val="24"/>
          <w:szCs w:val="24"/>
        </w:rPr>
        <w:t xml:space="preserve">, </w:t>
      </w:r>
      <w:r w:rsidR="006974A4">
        <w:rPr>
          <w:rFonts w:ascii="Times New Roman" w:hAnsi="Times New Roman" w:cs="Times New Roman"/>
          <w:sz w:val="24"/>
          <w:szCs w:val="24"/>
        </w:rPr>
        <w:t xml:space="preserve">and </w:t>
      </w:r>
      <w:r w:rsidR="002C4D62">
        <w:rPr>
          <w:rFonts w:ascii="Times New Roman" w:hAnsi="Times New Roman" w:cs="Times New Roman"/>
          <w:sz w:val="24"/>
          <w:szCs w:val="24"/>
        </w:rPr>
        <w:t xml:space="preserve">quality of life </w:t>
      </w:r>
      <w:r w:rsidR="002C4D62">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C4D62">
        <w:rPr>
          <w:rFonts w:ascii="Times New Roman" w:hAnsi="Times New Roman" w:cs="Times New Roman"/>
          <w:sz w:val="24"/>
          <w:szCs w:val="24"/>
        </w:rPr>
      </w:r>
      <w:r w:rsidR="002C4D62">
        <w:rPr>
          <w:rFonts w:ascii="Times New Roman" w:hAnsi="Times New Roman" w:cs="Times New Roman"/>
          <w:sz w:val="24"/>
          <w:szCs w:val="24"/>
        </w:rPr>
        <w:fldChar w:fldCharType="separate"/>
      </w:r>
      <w:r w:rsidR="00B44B6B">
        <w:rPr>
          <w:rFonts w:ascii="Times New Roman" w:hAnsi="Times New Roman" w:cs="Times New Roman"/>
          <w:noProof/>
          <w:sz w:val="24"/>
          <w:szCs w:val="24"/>
        </w:rPr>
        <w:t>[21, 26]</w:t>
      </w:r>
      <w:r w:rsidR="002C4D62">
        <w:rPr>
          <w:rFonts w:ascii="Times New Roman" w:hAnsi="Times New Roman" w:cs="Times New Roman"/>
          <w:sz w:val="24"/>
          <w:szCs w:val="24"/>
        </w:rPr>
        <w:fldChar w:fldCharType="end"/>
      </w:r>
      <w:r w:rsidR="006974A4">
        <w:rPr>
          <w:rFonts w:ascii="Times New Roman" w:hAnsi="Times New Roman" w:cs="Times New Roman"/>
          <w:sz w:val="24"/>
          <w:szCs w:val="24"/>
        </w:rPr>
        <w:t>.</w:t>
      </w:r>
      <w:r w:rsidR="00A95FF3">
        <w:rPr>
          <w:rFonts w:ascii="Times New Roman" w:hAnsi="Times New Roman" w:cs="Times New Roman"/>
          <w:sz w:val="24"/>
          <w:szCs w:val="24"/>
        </w:rPr>
        <w:t xml:space="preserve"> </w:t>
      </w:r>
      <w:r w:rsidR="006E134F">
        <w:rPr>
          <w:rFonts w:ascii="Times New Roman" w:hAnsi="Times New Roman" w:cs="Times New Roman"/>
          <w:sz w:val="24"/>
          <w:szCs w:val="24"/>
        </w:rPr>
        <w:t xml:space="preserve">Our results also align with previous work that has shown favorable effects of physical activity on indicators of mental health </w:t>
      </w:r>
      <w:r w:rsidR="00131359">
        <w:rPr>
          <w:rFonts w:ascii="Times New Roman" w:hAnsi="Times New Roman" w:cs="Times New Roman"/>
          <w:sz w:val="24"/>
          <w:szCs w:val="24"/>
        </w:rPr>
        <w:t xml:space="preserve">are consistent </w:t>
      </w:r>
      <w:r w:rsidR="006974A4">
        <w:rPr>
          <w:rFonts w:ascii="Times New Roman" w:hAnsi="Times New Roman" w:cs="Times New Roman"/>
          <w:sz w:val="24"/>
          <w:szCs w:val="24"/>
        </w:rPr>
        <w:t xml:space="preserve">across the </w:t>
      </w:r>
      <w:r w:rsidR="006E134F">
        <w:rPr>
          <w:rFonts w:ascii="Times New Roman" w:hAnsi="Times New Roman" w:cs="Times New Roman"/>
          <w:sz w:val="24"/>
          <w:szCs w:val="24"/>
        </w:rPr>
        <w:t xml:space="preserve">adult </w:t>
      </w:r>
      <w:r w:rsidR="006974A4">
        <w:rPr>
          <w:rFonts w:ascii="Times New Roman" w:hAnsi="Times New Roman" w:cs="Times New Roman"/>
          <w:sz w:val="24"/>
          <w:szCs w:val="24"/>
        </w:rPr>
        <w:t xml:space="preserve">lifespan </w:t>
      </w:r>
      <w:r w:rsidR="006974A4">
        <w:rPr>
          <w:rFonts w:ascii="Times New Roman" w:hAnsi="Times New Roman" w:cs="Times New Roman"/>
          <w:sz w:val="24"/>
          <w:szCs w:val="24"/>
        </w:rPr>
        <w:fldChar w:fldCharType="begin"/>
      </w:r>
      <w:r w:rsidR="00670E9C">
        <w:rPr>
          <w:rFonts w:ascii="Times New Roman" w:hAnsi="Times New Roman" w:cs="Times New Roman"/>
          <w:sz w:val="24"/>
          <w:szCs w:val="24"/>
        </w:rPr>
        <w:instrText xml:space="preserve"> ADDIN EN.CITE &lt;EndNote&gt;&lt;Cite&gt;&lt;Author&gt;Cunningham&lt;/Author&gt;&lt;Year&gt;2020&lt;/Year&gt;&lt;RecNum&gt;163&lt;/RecNum&gt;&lt;DisplayText&gt;[66, 67]&lt;/DisplayText&gt;&lt;record&gt;&lt;rec-number&gt;163&lt;/rec-number&gt;&lt;foreign-keys&gt;&lt;key app="EN" db-id="vda2pvwscxarw9e0z24p90wxpr2wfdzp2a0w" timestamp="1677808367"&gt;163&lt;/key&gt;&lt;/foreign-keys&gt;&lt;ref-type name="Journal Article"&gt;17&lt;/ref-type&gt;&lt;contributors&gt;&lt;authors&gt;&lt;author&gt;Cunningham, Conor&lt;/author&gt;&lt;author&gt;O&amp;apos;Sullivan, Roger&lt;/author&gt;&lt;author&gt;Caserotti, Paolo&lt;/author&gt;&lt;author&gt;Tully, Mark A&lt;/author&gt;&lt;/authors&gt;&lt;/contributors&gt;&lt;titles&gt;&lt;title&gt;Consequences of physical inactivity in older adults: A systematic review of reviews and meta‐analyses&lt;/title&gt;&lt;secondary-title&gt;Scandinavian journal of medicine &amp;amp; science in sports&lt;/secondary-title&gt;&lt;/titles&gt;&lt;periodical&gt;&lt;full-title&gt;Scandinavian journal of medicine &amp;amp; science in sports&lt;/full-title&gt;&lt;/periodical&gt;&lt;pages&gt;816-827&lt;/pages&gt;&lt;volume&gt;30&lt;/volume&gt;&lt;number&gt;5&lt;/number&gt;&lt;dates&gt;&lt;year&gt;2020&lt;/year&gt;&lt;/dates&gt;&lt;isbn&gt;0905-7188&lt;/isbn&gt;&lt;urls&gt;&lt;/urls&gt;&lt;/record&gt;&lt;/Cite&gt;&lt;Cite&gt;&lt;Author&gt;de Oliveira&lt;/Author&gt;&lt;Year&gt;2019&lt;/Year&gt;&lt;RecNum&gt;162&lt;/RecNum&gt;&lt;record&gt;&lt;rec-number&gt;162&lt;/rec-number&gt;&lt;foreign-keys&gt;&lt;key app="EN" db-id="vda2pvwscxarw9e0z24p90wxpr2wfdzp2a0w" timestamp="1677808366"&gt;162&lt;/key&gt;&lt;/foreign-keys&gt;&lt;ref-type name="Journal Article"&gt;17&lt;/ref-type&gt;&lt;contributors&gt;&lt;authors&gt;&lt;author&gt;de Oliveira, Lucineide da Silva Santos Castelo Branco&lt;/author&gt;&lt;author&gt;Souza, Edila C&lt;/author&gt;&lt;author&gt;Rodrigues, Rosilene Andrade Silva&lt;/author&gt;&lt;author&gt;Fett, Carlos Alexandre&lt;/author&gt;&lt;author&gt;Piva, Angelo Biagini&lt;/author&gt;&lt;/authors&gt;&lt;/contributors&gt;&lt;titles&gt;&lt;title&gt;The effects of physical activity on anxiety, depression, and quality of life in elderly people living in the community&lt;/title&gt;&lt;secondary-title&gt;Trends in psychiatry and psychotherapy&lt;/secondary-title&gt;&lt;/titles&gt;&lt;periodical&gt;&lt;full-title&gt;Trends in psychiatry and psychotherapy&lt;/full-title&gt;&lt;/periodical&gt;&lt;pages&gt;36-42&lt;/pages&gt;&lt;volume&gt;41&lt;/volume&gt;&lt;dates&gt;&lt;year&gt;2019&lt;/year&gt;&lt;/dates&gt;&lt;isbn&gt;2237-6089&lt;/isbn&gt;&lt;urls&gt;&lt;/urls&gt;&lt;/record&gt;&lt;/Cite&gt;&lt;/EndNote&gt;</w:instrText>
      </w:r>
      <w:r w:rsidR="006974A4">
        <w:rPr>
          <w:rFonts w:ascii="Times New Roman" w:hAnsi="Times New Roman" w:cs="Times New Roman"/>
          <w:sz w:val="24"/>
          <w:szCs w:val="24"/>
        </w:rPr>
        <w:fldChar w:fldCharType="separate"/>
      </w:r>
      <w:r w:rsidR="00670E9C">
        <w:rPr>
          <w:rFonts w:ascii="Times New Roman" w:hAnsi="Times New Roman" w:cs="Times New Roman"/>
          <w:noProof/>
          <w:sz w:val="24"/>
          <w:szCs w:val="24"/>
        </w:rPr>
        <w:t>[66, 67]</w:t>
      </w:r>
      <w:r w:rsidR="006974A4">
        <w:rPr>
          <w:rFonts w:ascii="Times New Roman" w:hAnsi="Times New Roman" w:cs="Times New Roman"/>
          <w:sz w:val="24"/>
          <w:szCs w:val="24"/>
        </w:rPr>
        <w:fldChar w:fldCharType="end"/>
      </w:r>
      <w:r w:rsidR="006974A4">
        <w:rPr>
          <w:rFonts w:ascii="Times New Roman" w:hAnsi="Times New Roman" w:cs="Times New Roman"/>
          <w:sz w:val="24"/>
          <w:szCs w:val="24"/>
        </w:rPr>
        <w:t>.</w:t>
      </w:r>
      <w:r w:rsidR="00E158F1">
        <w:rPr>
          <w:rFonts w:ascii="Times New Roman" w:hAnsi="Times New Roman" w:cs="Times New Roman"/>
          <w:sz w:val="24"/>
          <w:szCs w:val="24"/>
        </w:rPr>
        <w:t xml:space="preserve"> </w:t>
      </w:r>
      <w:commentRangeStart w:id="79"/>
      <w:r w:rsidR="00131359">
        <w:rPr>
          <w:rFonts w:ascii="Times New Roman" w:hAnsi="Times New Roman" w:cs="Times New Roman"/>
          <w:sz w:val="24"/>
          <w:szCs w:val="24"/>
        </w:rPr>
        <w:t>Taken together, these findings further underscore the importance of promoting a physically activity lifestyle to improve population mental health and well-being, which has the potential to significantly reduce the forecasted growing economic costs associated with poor mental health over the next decade.</w:t>
      </w:r>
      <w:commentRangeEnd w:id="79"/>
      <w:r w:rsidR="00131359">
        <w:rPr>
          <w:rStyle w:val="CommentReference"/>
        </w:rPr>
        <w:commentReference w:id="79"/>
      </w:r>
    </w:p>
    <w:p w14:paraId="3626B7CE" w14:textId="6193E19B" w:rsidR="00DE7B60" w:rsidRPr="00AE6363" w:rsidRDefault="00046283" w:rsidP="004E244E">
      <w:pPr>
        <w:spacing w:line="480" w:lineRule="auto"/>
      </w:pPr>
      <w:r>
        <w:rPr>
          <w:rFonts w:ascii="Times New Roman" w:hAnsi="Times New Roman" w:cs="Times New Roman"/>
          <w:sz w:val="24"/>
          <w:szCs w:val="24"/>
        </w:rPr>
        <w:tab/>
        <w:t xml:space="preserve">Findings from the present study also contribute to the body of literature investigating associations between physical activity and mental health through examining specific subcategories of mental health and well-being. Our results </w:t>
      </w:r>
      <w:r w:rsidR="002C4D62">
        <w:rPr>
          <w:rFonts w:ascii="Times New Roman" w:hAnsi="Times New Roman" w:cs="Times New Roman"/>
          <w:sz w:val="24"/>
          <w:szCs w:val="24"/>
        </w:rPr>
        <w:t>showed robust</w:t>
      </w:r>
      <w:r w:rsidR="00DE5415">
        <w:rPr>
          <w:rFonts w:ascii="Times New Roman" w:hAnsi="Times New Roman" w:cs="Times New Roman"/>
          <w:sz w:val="24"/>
          <w:szCs w:val="24"/>
        </w:rPr>
        <w:t xml:space="preserve"> and consistent</w:t>
      </w:r>
      <w:r w:rsidR="002C4D62">
        <w:rPr>
          <w:rFonts w:ascii="Times New Roman" w:hAnsi="Times New Roman" w:cs="Times New Roman"/>
          <w:sz w:val="24"/>
          <w:szCs w:val="24"/>
        </w:rPr>
        <w:t xml:space="preserve"> </w:t>
      </w:r>
      <w:r>
        <w:rPr>
          <w:rFonts w:ascii="Times New Roman" w:hAnsi="Times New Roman" w:cs="Times New Roman"/>
          <w:sz w:val="24"/>
          <w:szCs w:val="24"/>
        </w:rPr>
        <w:t xml:space="preserve">beneficial </w:t>
      </w:r>
      <w:r w:rsidR="00B06861">
        <w:rPr>
          <w:rFonts w:ascii="Times New Roman" w:hAnsi="Times New Roman" w:cs="Times New Roman"/>
          <w:sz w:val="24"/>
          <w:szCs w:val="24"/>
        </w:rPr>
        <w:t>effect</w:t>
      </w:r>
      <w:r>
        <w:rPr>
          <w:rFonts w:ascii="Times New Roman" w:hAnsi="Times New Roman" w:cs="Times New Roman"/>
          <w:sz w:val="24"/>
          <w:szCs w:val="24"/>
        </w:rPr>
        <w:t>s of physical activity on each of</w:t>
      </w:r>
      <w:r w:rsidR="002C4D62">
        <w:rPr>
          <w:rFonts w:ascii="Times New Roman" w:hAnsi="Times New Roman" w:cs="Times New Roman"/>
          <w:sz w:val="24"/>
          <w:szCs w:val="24"/>
        </w:rPr>
        <w:t xml:space="preserve"> the six sub</w:t>
      </w:r>
      <w:r>
        <w:rPr>
          <w:rFonts w:ascii="Times New Roman" w:hAnsi="Times New Roman" w:cs="Times New Roman"/>
          <w:sz w:val="24"/>
          <w:szCs w:val="24"/>
        </w:rPr>
        <w:t xml:space="preserve">categories, although it should be noted that physical activity appears to have a significantly stronger relationship with Mind-Body compared to Social Self as evidenced by </w:t>
      </w:r>
      <w:r w:rsidR="00FA7395">
        <w:rPr>
          <w:rFonts w:ascii="Times New Roman" w:hAnsi="Times New Roman" w:cs="Times New Roman"/>
          <w:sz w:val="24"/>
          <w:szCs w:val="24"/>
        </w:rPr>
        <w:t xml:space="preserve">non-overlapping </w:t>
      </w:r>
      <w:r>
        <w:rPr>
          <w:rFonts w:ascii="Times New Roman" w:hAnsi="Times New Roman" w:cs="Times New Roman"/>
          <w:sz w:val="24"/>
          <w:szCs w:val="24"/>
        </w:rPr>
        <w:t xml:space="preserve">95% </w:t>
      </w:r>
      <w:r w:rsidR="00FA7395">
        <w:rPr>
          <w:rFonts w:ascii="Times New Roman" w:hAnsi="Times New Roman" w:cs="Times New Roman"/>
          <w:sz w:val="24"/>
          <w:szCs w:val="24"/>
        </w:rPr>
        <w:t>CIs</w:t>
      </w:r>
      <w:r w:rsidR="00E924EA">
        <w:rPr>
          <w:rFonts w:ascii="Times New Roman" w:hAnsi="Times New Roman" w:cs="Times New Roman"/>
          <w:sz w:val="24"/>
          <w:szCs w:val="24"/>
        </w:rPr>
        <w:t xml:space="preserve">. </w:t>
      </w:r>
      <w:r>
        <w:rPr>
          <w:rFonts w:ascii="Times New Roman" w:hAnsi="Times New Roman" w:cs="Times New Roman"/>
          <w:sz w:val="24"/>
          <w:szCs w:val="24"/>
        </w:rPr>
        <w:t>T</w:t>
      </w:r>
      <w:r w:rsidR="00FA7395">
        <w:rPr>
          <w:rFonts w:ascii="Times New Roman" w:hAnsi="Times New Roman" w:cs="Times New Roman"/>
          <w:sz w:val="24"/>
          <w:szCs w:val="24"/>
        </w:rPr>
        <w:t>he Mind-Body</w:t>
      </w:r>
      <w:r w:rsidR="00E924EA">
        <w:rPr>
          <w:rFonts w:ascii="Times New Roman" w:hAnsi="Times New Roman" w:cs="Times New Roman"/>
          <w:sz w:val="24"/>
          <w:szCs w:val="24"/>
        </w:rPr>
        <w:t xml:space="preserve"> </w:t>
      </w:r>
      <w:r w:rsidR="002B6595">
        <w:rPr>
          <w:rFonts w:ascii="Times New Roman" w:hAnsi="Times New Roman" w:cs="Times New Roman"/>
          <w:sz w:val="24"/>
          <w:szCs w:val="24"/>
        </w:rPr>
        <w:t xml:space="preserve">Connection </w:t>
      </w:r>
      <w:r>
        <w:rPr>
          <w:rFonts w:ascii="Times New Roman" w:hAnsi="Times New Roman" w:cs="Times New Roman"/>
          <w:sz w:val="24"/>
          <w:szCs w:val="24"/>
        </w:rPr>
        <w:lastRenderedPageBreak/>
        <w:t>subcategory</w:t>
      </w:r>
      <w:r w:rsidR="00131192">
        <w:rPr>
          <w:rFonts w:ascii="Times New Roman" w:hAnsi="Times New Roman" w:cs="Times New Roman"/>
          <w:sz w:val="24"/>
          <w:szCs w:val="24"/>
        </w:rPr>
        <w:t xml:space="preserve">, in which the largest </w:t>
      </w:r>
      <w:r w:rsidR="00ED26D4">
        <w:rPr>
          <w:rFonts w:ascii="Times New Roman" w:hAnsi="Times New Roman" w:cs="Times New Roman"/>
          <w:sz w:val="24"/>
          <w:szCs w:val="24"/>
        </w:rPr>
        <w:t>effects</w:t>
      </w:r>
      <w:r w:rsidR="00131192">
        <w:rPr>
          <w:rFonts w:ascii="Times New Roman" w:hAnsi="Times New Roman" w:cs="Times New Roman"/>
          <w:sz w:val="24"/>
          <w:szCs w:val="24"/>
        </w:rPr>
        <w:t xml:space="preserve"> were observed for physical activity</w:t>
      </w:r>
      <w:r w:rsidR="00ED26D4">
        <w:rPr>
          <w:rFonts w:ascii="Times New Roman" w:hAnsi="Times New Roman" w:cs="Times New Roman"/>
          <w:sz w:val="24"/>
          <w:szCs w:val="24"/>
        </w:rPr>
        <w:t>,</w:t>
      </w:r>
      <w:r w:rsidR="00E924EA">
        <w:rPr>
          <w:rFonts w:ascii="Times New Roman" w:hAnsi="Times New Roman" w:cs="Times New Roman"/>
          <w:sz w:val="24"/>
          <w:szCs w:val="24"/>
        </w:rPr>
        <w:t xml:space="preserve"> contain</w:t>
      </w:r>
      <w:r w:rsidR="00131192">
        <w:rPr>
          <w:rFonts w:ascii="Times New Roman" w:hAnsi="Times New Roman" w:cs="Times New Roman"/>
          <w:sz w:val="24"/>
          <w:szCs w:val="24"/>
        </w:rPr>
        <w:t>s</w:t>
      </w:r>
      <w:r w:rsidR="00E924EA">
        <w:rPr>
          <w:rFonts w:ascii="Times New Roman" w:hAnsi="Times New Roman" w:cs="Times New Roman"/>
          <w:sz w:val="24"/>
          <w:szCs w:val="24"/>
        </w:rPr>
        <w:t xml:space="preserve"> items assessing </w:t>
      </w:r>
      <w:r w:rsidR="00C77A4D">
        <w:rPr>
          <w:rFonts w:ascii="Times New Roman" w:hAnsi="Times New Roman" w:cs="Times New Roman"/>
          <w:sz w:val="24"/>
          <w:szCs w:val="24"/>
        </w:rPr>
        <w:t>aspects of well</w:t>
      </w:r>
      <w:r w:rsidR="00131192">
        <w:rPr>
          <w:rFonts w:ascii="Times New Roman" w:hAnsi="Times New Roman" w:cs="Times New Roman"/>
          <w:sz w:val="24"/>
          <w:szCs w:val="24"/>
        </w:rPr>
        <w:t>-</w:t>
      </w:r>
      <w:r w:rsidR="00C77A4D">
        <w:rPr>
          <w:rFonts w:ascii="Times New Roman" w:hAnsi="Times New Roman" w:cs="Times New Roman"/>
          <w:sz w:val="24"/>
          <w:szCs w:val="24"/>
        </w:rPr>
        <w:t xml:space="preserve">being </w:t>
      </w:r>
      <w:r w:rsidR="00DE5415">
        <w:rPr>
          <w:rFonts w:ascii="Times New Roman" w:hAnsi="Times New Roman" w:cs="Times New Roman"/>
          <w:sz w:val="24"/>
          <w:szCs w:val="24"/>
        </w:rPr>
        <w:t>with benefits robustly related to</w:t>
      </w:r>
      <w:r w:rsidR="00E924EA">
        <w:rPr>
          <w:rFonts w:ascii="Times New Roman" w:hAnsi="Times New Roman" w:cs="Times New Roman"/>
          <w:sz w:val="24"/>
          <w:szCs w:val="24"/>
        </w:rPr>
        <w:t xml:space="preserve"> physical </w:t>
      </w:r>
      <w:r w:rsidR="00131192">
        <w:rPr>
          <w:rFonts w:ascii="Times New Roman" w:hAnsi="Times New Roman" w:cs="Times New Roman"/>
          <w:sz w:val="24"/>
          <w:szCs w:val="24"/>
        </w:rPr>
        <w:t>activity</w:t>
      </w:r>
      <w:r w:rsidR="00E924EA">
        <w:rPr>
          <w:rFonts w:ascii="Times New Roman" w:hAnsi="Times New Roman" w:cs="Times New Roman"/>
          <w:sz w:val="24"/>
          <w:szCs w:val="24"/>
        </w:rPr>
        <w:t xml:space="preserve">, such as </w:t>
      </w:r>
      <w:r w:rsidR="00C77A4D">
        <w:rPr>
          <w:rFonts w:ascii="Times New Roman" w:hAnsi="Times New Roman" w:cs="Times New Roman"/>
          <w:sz w:val="24"/>
          <w:szCs w:val="24"/>
        </w:rPr>
        <w:t xml:space="preserve">pain </w:t>
      </w:r>
      <w:r w:rsidR="00C77A4D">
        <w:rPr>
          <w:rFonts w:ascii="Times New Roman" w:hAnsi="Times New Roman" w:cs="Times New Roman"/>
          <w:sz w:val="24"/>
          <w:szCs w:val="24"/>
        </w:rPr>
        <w:fldChar w:fldCharType="begin"/>
      </w:r>
      <w:r w:rsidR="00670E9C">
        <w:rPr>
          <w:rFonts w:ascii="Times New Roman" w:hAnsi="Times New Roman" w:cs="Times New Roman"/>
          <w:sz w:val="24"/>
          <w:szCs w:val="24"/>
        </w:rPr>
        <w:instrText xml:space="preserve"> ADDIN EN.CITE &lt;EndNote&gt;&lt;Cite&gt;&lt;Author&gt;Rice&lt;/Author&gt;&lt;Year&gt;2019&lt;/Year&gt;&lt;RecNum&gt;166&lt;/RecNum&gt;&lt;DisplayText&gt;[73, 74]&lt;/DisplayText&gt;&lt;record&gt;&lt;rec-number&gt;166&lt;/rec-number&gt;&lt;foreign-keys&gt;&lt;key app="EN" db-id="vda2pvwscxarw9e0z24p90wxpr2wfdzp2a0w" timestamp="1677810402"&gt;166&lt;/key&gt;&lt;/foreign-keys&gt;&lt;ref-type name="Journal Article"&gt;17&lt;/ref-type&gt;&lt;contributors&gt;&lt;authors&gt;&lt;author&gt;Rice, David&lt;/author&gt;&lt;author&gt;Nijs, Jo&lt;/author&gt;&lt;author&gt;Kosek, Eva&lt;/author&gt;&lt;author&gt;Wideman, Timothy&lt;/author&gt;&lt;author&gt;Hasenbring, Monika I&lt;/author&gt;&lt;author&gt;Koltyn, Kelli&lt;/author&gt;&lt;author&gt;Graven-Nielsen, Thomas&lt;/author&gt;&lt;author&gt;Polli, Andrea&lt;/author&gt;&lt;/authors&gt;&lt;/contributors&gt;&lt;titles&gt;&lt;title&gt;Exercise-induced hypoalgesia in pain-free and chronic pain populations: state of the art and future directions&lt;/title&gt;&lt;secondary-title&gt;The Journal of Pain&lt;/secondary-title&gt;&lt;/titles&gt;&lt;periodical&gt;&lt;full-title&gt;The Journal of Pain&lt;/full-title&gt;&lt;/periodical&gt;&lt;pages&gt;1249-1266&lt;/pages&gt;&lt;volume&gt;20&lt;/volume&gt;&lt;number&gt;11&lt;/number&gt;&lt;dates&gt;&lt;year&gt;2019&lt;/year&gt;&lt;/dates&gt;&lt;isbn&gt;1526-5900&lt;/isbn&gt;&lt;urls&gt;&lt;/urls&gt;&lt;/record&gt;&lt;/Cite&gt;&lt;Cite&gt;&lt;Author&gt;Shiri&lt;/Author&gt;&lt;Year&gt;2017&lt;/Year&gt;&lt;RecNum&gt;189&lt;/RecNum&gt;&lt;record&gt;&lt;rec-number&gt;189&lt;/rec-number&gt;&lt;foreign-keys&gt;&lt;key app="EN" db-id="vda2pvwscxarw9e0z24p90wxpr2wfdzp2a0w" timestamp="1678663350"&gt;189&lt;/key&gt;&lt;/foreign-keys&gt;&lt;ref-type name="Journal Article"&gt;17&lt;/ref-type&gt;&lt;contributors&gt;&lt;authors&gt;&lt;author&gt;Shiri, Rahman&lt;/author&gt;&lt;author&gt;Falah-Hassani, Kobra&lt;/author&gt;&lt;/authors&gt;&lt;/contributors&gt;&lt;titles&gt;&lt;title&gt;Does leisure time physical activity protect against low back pain? Systematic review and meta-analysis of 36 prospective cohort studies&lt;/title&gt;&lt;secondary-title&gt;British journal of sports medicine&lt;/secondary-title&gt;&lt;/titles&gt;&lt;periodical&gt;&lt;full-title&gt;British journal of sports medicine&lt;/full-title&gt;&lt;/periodical&gt;&lt;pages&gt;1410-1418&lt;/pages&gt;&lt;volume&gt;51&lt;/volume&gt;&lt;number&gt;19&lt;/number&gt;&lt;dates&gt;&lt;year&gt;2017&lt;/year&gt;&lt;/dates&gt;&lt;isbn&gt;0306-3674&lt;/isbn&gt;&lt;urls&gt;&lt;/urls&gt;&lt;/record&gt;&lt;/Cite&gt;&lt;/EndNote&gt;</w:instrText>
      </w:r>
      <w:r w:rsidR="00C77A4D">
        <w:rPr>
          <w:rFonts w:ascii="Times New Roman" w:hAnsi="Times New Roman" w:cs="Times New Roman"/>
          <w:sz w:val="24"/>
          <w:szCs w:val="24"/>
        </w:rPr>
        <w:fldChar w:fldCharType="separate"/>
      </w:r>
      <w:r w:rsidR="00670E9C">
        <w:rPr>
          <w:rFonts w:ascii="Times New Roman" w:hAnsi="Times New Roman" w:cs="Times New Roman"/>
          <w:noProof/>
          <w:sz w:val="24"/>
          <w:szCs w:val="24"/>
        </w:rPr>
        <w:t>[73, 74]</w:t>
      </w:r>
      <w:r w:rsidR="00C77A4D">
        <w:rPr>
          <w:rFonts w:ascii="Times New Roman" w:hAnsi="Times New Roman" w:cs="Times New Roman"/>
          <w:sz w:val="24"/>
          <w:szCs w:val="24"/>
        </w:rPr>
        <w:fldChar w:fldCharType="end"/>
      </w:r>
      <w:r w:rsidR="00E924EA">
        <w:rPr>
          <w:rFonts w:ascii="Times New Roman" w:hAnsi="Times New Roman" w:cs="Times New Roman"/>
          <w:sz w:val="24"/>
          <w:szCs w:val="24"/>
        </w:rPr>
        <w:t>, sleep</w:t>
      </w:r>
      <w:r w:rsidR="00570F1A">
        <w:rPr>
          <w:rFonts w:ascii="Times New Roman" w:hAnsi="Times New Roman" w:cs="Times New Roman"/>
          <w:sz w:val="24"/>
          <w:szCs w:val="24"/>
        </w:rPr>
        <w:t xml:space="preserve"> </w:t>
      </w:r>
      <w:r w:rsidR="00570F1A">
        <w:rPr>
          <w:rFonts w:ascii="Times New Roman" w:hAnsi="Times New Roman" w:cs="Times New Roman"/>
          <w:sz w:val="24"/>
          <w:szCs w:val="24"/>
        </w:rPr>
        <w:fldChar w:fldCharType="begin"/>
      </w:r>
      <w:r w:rsidR="00670E9C">
        <w:rPr>
          <w:rFonts w:ascii="Times New Roman" w:hAnsi="Times New Roman" w:cs="Times New Roman"/>
          <w:sz w:val="24"/>
          <w:szCs w:val="24"/>
        </w:rPr>
        <w:instrText xml:space="preserve"> ADDIN EN.CITE &lt;EndNote&gt;&lt;Cite&gt;&lt;Author&gt;Lederman&lt;/Author&gt;&lt;Year&gt;2019&lt;/Year&gt;&lt;RecNum&gt;168&lt;/RecNum&gt;&lt;DisplayText&gt;[75, 76]&lt;/DisplayText&gt;&lt;record&gt;&lt;rec-number&gt;168&lt;/rec-number&gt;&lt;foreign-keys&gt;&lt;key app="EN" db-id="vda2pvwscxarw9e0z24p90wxpr2wfdzp2a0w" timestamp="1677811165"&gt;168&lt;/key&gt;&lt;/foreign-keys&gt;&lt;ref-type name="Journal Article"&gt;17&lt;/ref-type&gt;&lt;contributors&gt;&lt;authors&gt;&lt;author&gt;Lederman, Oscar&lt;/author&gt;&lt;author&gt;Ward, Philip B&lt;/author&gt;&lt;author&gt;Firth, Joseph&lt;/author&gt;&lt;author&gt;Maloney, Christopher&lt;/author&gt;&lt;author&gt;Carney, Rebekah&lt;/author&gt;&lt;author&gt;Vancampfort, Davy&lt;/author&gt;&lt;author&gt;Stubbs, Brendon&lt;/author&gt;&lt;author&gt;Kalucy, Megan&lt;/author&gt;&lt;author&gt;Rosenbaum, Simon&lt;/author&gt;&lt;/authors&gt;&lt;/contributors&gt;&lt;titles&gt;&lt;title&gt;Does exercise improve sleep quality in individuals with mental illness? A systematic review and meta-analysis&lt;/title&gt;&lt;secondary-title&gt;Journal of psychiatric research&lt;/secondary-title&gt;&lt;/titles&gt;&lt;periodical&gt;&lt;full-title&gt;Journal of psychiatric research&lt;/full-title&gt;&lt;/periodical&gt;&lt;pages&gt;96-106&lt;/pages&gt;&lt;volume&gt;109&lt;/volume&gt;&lt;dates&gt;&lt;year&gt;2019&lt;/year&gt;&lt;/dates&gt;&lt;isbn&gt;0022-3956&lt;/isbn&gt;&lt;urls&gt;&lt;/urls&gt;&lt;/record&gt;&lt;/Cite&gt;&lt;Cite&gt;&lt;Author&gt;Kredlow&lt;/Author&gt;&lt;Year&gt;2015&lt;/Year&gt;&lt;RecNum&gt;167&lt;/RecNum&gt;&lt;record&gt;&lt;rec-number&gt;167&lt;/rec-number&gt;&lt;foreign-keys&gt;&lt;key app="EN" db-id="vda2pvwscxarw9e0z24p90wxpr2wfdzp2a0w" timestamp="1677811148"&gt;167&lt;/key&gt;&lt;/foreign-keys&gt;&lt;ref-type name="Journal Article"&gt;17&lt;/ref-type&gt;&lt;contributors&gt;&lt;authors&gt;&lt;author&gt;Kredlow, M Alexandra&lt;/author&gt;&lt;author&gt;Capozzoli, Michelle C&lt;/author&gt;&lt;author&gt;Hearon, Bridget A&lt;/author&gt;&lt;author&gt;Calkins, Amanda W&lt;/author&gt;&lt;author&gt;Otto, Michael W&lt;/author&gt;&lt;/authors&gt;&lt;/contributors&gt;&lt;titles&gt;&lt;title&gt;The effects of physical activity on sleep: a meta-analytic review&lt;/title&gt;&lt;secondary-title&gt;Journal of behavioral medicine&lt;/secondary-title&gt;&lt;/titles&gt;&lt;periodical&gt;&lt;full-title&gt;Journal of behavioral medicine&lt;/full-title&gt;&lt;/periodical&gt;&lt;pages&gt;427-449&lt;/pages&gt;&lt;volume&gt;38&lt;/volume&gt;&lt;dates&gt;&lt;year&gt;2015&lt;/year&gt;&lt;/dates&gt;&lt;isbn&gt;0160-7715&lt;/isbn&gt;&lt;urls&gt;&lt;/urls&gt;&lt;/record&gt;&lt;/Cite&gt;&lt;/EndNote&gt;</w:instrText>
      </w:r>
      <w:r w:rsidR="00570F1A">
        <w:rPr>
          <w:rFonts w:ascii="Times New Roman" w:hAnsi="Times New Roman" w:cs="Times New Roman"/>
          <w:sz w:val="24"/>
          <w:szCs w:val="24"/>
        </w:rPr>
        <w:fldChar w:fldCharType="separate"/>
      </w:r>
      <w:r w:rsidR="00670E9C">
        <w:rPr>
          <w:rFonts w:ascii="Times New Roman" w:hAnsi="Times New Roman" w:cs="Times New Roman"/>
          <w:noProof/>
          <w:sz w:val="24"/>
          <w:szCs w:val="24"/>
        </w:rPr>
        <w:t>[75, 76]</w:t>
      </w:r>
      <w:r w:rsidR="00570F1A">
        <w:rPr>
          <w:rFonts w:ascii="Times New Roman" w:hAnsi="Times New Roman" w:cs="Times New Roman"/>
          <w:sz w:val="24"/>
          <w:szCs w:val="24"/>
        </w:rPr>
        <w:fldChar w:fldCharType="end"/>
      </w:r>
      <w:r w:rsidR="00E924EA">
        <w:rPr>
          <w:rFonts w:ascii="Times New Roman" w:hAnsi="Times New Roman" w:cs="Times New Roman"/>
          <w:sz w:val="24"/>
          <w:szCs w:val="24"/>
        </w:rPr>
        <w:t>, appetite</w:t>
      </w:r>
      <w:r w:rsidR="00570F1A">
        <w:rPr>
          <w:rFonts w:ascii="Times New Roman" w:hAnsi="Times New Roman" w:cs="Times New Roman"/>
          <w:sz w:val="24"/>
          <w:szCs w:val="24"/>
        </w:rPr>
        <w:t xml:space="preserve"> regulation</w:t>
      </w:r>
      <w:r w:rsidR="00611C21">
        <w:rPr>
          <w:rFonts w:ascii="Times New Roman" w:hAnsi="Times New Roman" w:cs="Times New Roman"/>
          <w:sz w:val="24"/>
          <w:szCs w:val="24"/>
        </w:rPr>
        <w:t xml:space="preserve"> </w:t>
      </w:r>
      <w:r w:rsidR="00611C21">
        <w:rPr>
          <w:rFonts w:ascii="Times New Roman" w:hAnsi="Times New Roman" w:cs="Times New Roman"/>
          <w:sz w:val="24"/>
          <w:szCs w:val="24"/>
        </w:rPr>
        <w:fldChar w:fldCharType="begin"/>
      </w:r>
      <w:r w:rsidR="00670E9C">
        <w:rPr>
          <w:rFonts w:ascii="Times New Roman" w:hAnsi="Times New Roman" w:cs="Times New Roman"/>
          <w:sz w:val="24"/>
          <w:szCs w:val="24"/>
        </w:rPr>
        <w:instrText xml:space="preserve"> ADDIN EN.CITE &lt;EndNote&gt;&lt;Cite&gt;&lt;Author&gt;Beaulieu&lt;/Author&gt;&lt;Year&gt;2018&lt;/Year&gt;&lt;RecNum&gt;170&lt;/RecNum&gt;&lt;DisplayText&gt;[77, 78]&lt;/DisplayText&gt;&lt;record&gt;&lt;rec-number&gt;170&lt;/rec-number&gt;&lt;foreign-keys&gt;&lt;key app="EN" db-id="vda2pvwscxarw9e0z24p90wxpr2wfdzp2a0w" timestamp="1677811975"&gt;170&lt;/key&gt;&lt;/foreign-keys&gt;&lt;ref-type name="Journal Article"&gt;17&lt;/ref-type&gt;&lt;contributors&gt;&lt;authors&gt;&lt;author&gt;Beaulieu, Kristine&lt;/author&gt;&lt;author&gt;Hopkins, Mark&lt;/author&gt;&lt;author&gt;Blundell, John&lt;/author&gt;&lt;author&gt;Finlayson, Graham&lt;/author&gt;&lt;/authors&gt;&lt;/contributors&gt;&lt;titles&gt;&lt;title&gt;Homeostatic and non-homeostatic appetite control along the spectrum of physical activity levels: An updated perspective&lt;/title&gt;&lt;secondary-title&gt;Physiology &amp;amp; behavior&lt;/secondary-title&gt;&lt;/titles&gt;&lt;periodical&gt;&lt;full-title&gt;Physiology &amp;amp; behavior&lt;/full-title&gt;&lt;/periodical&gt;&lt;pages&gt;23-29&lt;/pages&gt;&lt;volume&gt;192&lt;/volume&gt;&lt;dates&gt;&lt;year&gt;2018&lt;/year&gt;&lt;/dates&gt;&lt;isbn&gt;0031-9384&lt;/isbn&gt;&lt;urls&gt;&lt;/urls&gt;&lt;/record&gt;&lt;/Cite&gt;&lt;Cite&gt;&lt;Author&gt;Beaulieu&lt;/Author&gt;&lt;Year&gt;2016&lt;/Year&gt;&lt;RecNum&gt;171&lt;/RecNum&gt;&lt;record&gt;&lt;rec-number&gt;171&lt;/rec-number&gt;&lt;foreign-keys&gt;&lt;key app="EN" db-id="vda2pvwscxarw9e0z24p90wxpr2wfdzp2a0w" timestamp="1677812540"&gt;171&lt;/key&gt;&lt;/foreign-keys&gt;&lt;ref-type name="Journal Article"&gt;17&lt;/ref-type&gt;&lt;contributors&gt;&lt;authors&gt;&lt;author&gt;Beaulieu, Kristine&lt;/author&gt;&lt;author&gt;Hopkins, Mark&lt;/author&gt;&lt;author&gt;Blundell, John&lt;/author&gt;&lt;author&gt;Finlayson, Graham&lt;/author&gt;&lt;/authors&gt;&lt;/contributors&gt;&lt;titles&gt;&lt;title&gt;Does habitual physical activity increase the sensitivity of the appetite control system? A systematic review&lt;/title&gt;&lt;secondary-title&gt;Sports Medicine&lt;/secondary-title&gt;&lt;/titles&gt;&lt;periodical&gt;&lt;full-title&gt;Sports Medicine&lt;/full-title&gt;&lt;/periodical&gt;&lt;pages&gt;1897-1919&lt;/pages&gt;&lt;volume&gt;46&lt;/volume&gt;&lt;dates&gt;&lt;year&gt;2016&lt;/year&gt;&lt;/dates&gt;&lt;isbn&gt;0112-1642&lt;/isbn&gt;&lt;urls&gt;&lt;/urls&gt;&lt;/record&gt;&lt;/Cite&gt;&lt;/EndNote&gt;</w:instrText>
      </w:r>
      <w:r w:rsidR="00611C21">
        <w:rPr>
          <w:rFonts w:ascii="Times New Roman" w:hAnsi="Times New Roman" w:cs="Times New Roman"/>
          <w:sz w:val="24"/>
          <w:szCs w:val="24"/>
        </w:rPr>
        <w:fldChar w:fldCharType="separate"/>
      </w:r>
      <w:r w:rsidR="00670E9C">
        <w:rPr>
          <w:rFonts w:ascii="Times New Roman" w:hAnsi="Times New Roman" w:cs="Times New Roman"/>
          <w:noProof/>
          <w:sz w:val="24"/>
          <w:szCs w:val="24"/>
        </w:rPr>
        <w:t>[77, 78]</w:t>
      </w:r>
      <w:r w:rsidR="00611C21">
        <w:rPr>
          <w:rFonts w:ascii="Times New Roman" w:hAnsi="Times New Roman" w:cs="Times New Roman"/>
          <w:sz w:val="24"/>
          <w:szCs w:val="24"/>
        </w:rPr>
        <w:fldChar w:fldCharType="end"/>
      </w:r>
      <w:r w:rsidR="00E924EA">
        <w:rPr>
          <w:rFonts w:ascii="Times New Roman" w:hAnsi="Times New Roman" w:cs="Times New Roman"/>
          <w:sz w:val="24"/>
          <w:szCs w:val="24"/>
        </w:rPr>
        <w:t xml:space="preserve">, </w:t>
      </w:r>
      <w:r w:rsidR="00B43B45">
        <w:rPr>
          <w:rFonts w:ascii="Times New Roman" w:hAnsi="Times New Roman" w:cs="Times New Roman"/>
          <w:sz w:val="24"/>
          <w:szCs w:val="24"/>
        </w:rPr>
        <w:t xml:space="preserve">and fatigue </w:t>
      </w:r>
      <w:r w:rsidR="00B43B45">
        <w:rPr>
          <w:rFonts w:ascii="Times New Roman" w:hAnsi="Times New Roman" w:cs="Times New Roman"/>
          <w:sz w:val="24"/>
          <w:szCs w:val="24"/>
        </w:rPr>
        <w:fldChar w:fldCharType="begin"/>
      </w:r>
      <w:r w:rsidR="00670E9C">
        <w:rPr>
          <w:rFonts w:ascii="Times New Roman" w:hAnsi="Times New Roman" w:cs="Times New Roman"/>
          <w:sz w:val="24"/>
          <w:szCs w:val="24"/>
        </w:rPr>
        <w:instrText xml:space="preserve"> ADDIN EN.CITE &lt;EndNote&gt;&lt;Cite&gt;&lt;Author&gt;Pilutti&lt;/Author&gt;&lt;Year&gt;2013&lt;/Year&gt;&lt;RecNum&gt;173&lt;/RecNum&gt;&lt;DisplayText&gt;[79, 80]&lt;/DisplayText&gt;&lt;record&gt;&lt;rec-number&gt;173&lt;/rec-number&gt;&lt;foreign-keys&gt;&lt;key app="EN" db-id="vda2pvwscxarw9e0z24p90wxpr2wfdzp2a0w" timestamp="1677813413"&gt;173&lt;/key&gt;&lt;/foreign-keys&gt;&lt;ref-type name="Journal Article"&gt;17&lt;/ref-type&gt;&lt;contributors&gt;&lt;authors&gt;&lt;author&gt;Pilutti, Lara A&lt;/author&gt;&lt;author&gt;Greenlee, Tina A&lt;/author&gt;&lt;author&gt;Motl, Robert W&lt;/author&gt;&lt;author&gt;Nickrent, Megan S&lt;/author&gt;&lt;author&gt;Petruzzello, Steven J&lt;/author&gt;&lt;/authors&gt;&lt;/contributors&gt;&lt;titles&gt;&lt;title&gt;Effects of exercise training on fatigue in multiple sclerosis: a meta-analysis&lt;/title&gt;&lt;secondary-title&gt;Psychosomatic medicine&lt;/secondary-title&gt;&lt;/titles&gt;&lt;periodical&gt;&lt;full-title&gt;Psychosomatic medicine&lt;/full-title&gt;&lt;/periodical&gt;&lt;pages&gt;575-580&lt;/pages&gt;&lt;volume&gt;75&lt;/volume&gt;&lt;number&gt;6&lt;/number&gt;&lt;dates&gt;&lt;year&gt;2013&lt;/year&gt;&lt;/dates&gt;&lt;isbn&gt;0033-3174&lt;/isbn&gt;&lt;urls&gt;&lt;/urls&gt;&lt;/record&gt;&lt;/Cite&gt;&lt;Cite&gt;&lt;Author&gt;Bower&lt;/Author&gt;&lt;Year&gt;2014&lt;/Year&gt;&lt;RecNum&gt;172&lt;/RecNum&gt;&lt;record&gt;&lt;rec-number&gt;172&lt;/rec-number&gt;&lt;foreign-keys&gt;&lt;key app="EN" db-id="vda2pvwscxarw9e0z24p90wxpr2wfdzp2a0w" timestamp="1677813412"&gt;172&lt;/key&gt;&lt;/foreign-keys&gt;&lt;ref-type name="Journal Article"&gt;17&lt;/ref-type&gt;&lt;contributors&gt;&lt;authors&gt;&lt;author&gt;Bower, Julienne E&lt;/author&gt;&lt;/authors&gt;&lt;/contributors&gt;&lt;titles&gt;&lt;title&gt;Cancer-related fatigue—mechanisms, risk factors, and treatments&lt;/title&gt;&lt;secondary-title&gt;Nature reviews Clinical oncology&lt;/secondary-title&gt;&lt;/titles&gt;&lt;periodical&gt;&lt;full-title&gt;Nature reviews Clinical oncology&lt;/full-title&gt;&lt;/periodical&gt;&lt;pages&gt;597-609&lt;/pages&gt;&lt;volume&gt;11&lt;/volume&gt;&lt;number&gt;10&lt;/number&gt;&lt;dates&gt;&lt;year&gt;2014&lt;/year&gt;&lt;/dates&gt;&lt;isbn&gt;1759-4774&lt;/isbn&gt;&lt;urls&gt;&lt;/urls&gt;&lt;/record&gt;&lt;/Cite&gt;&lt;/EndNote&gt;</w:instrText>
      </w:r>
      <w:r w:rsidR="00B43B45">
        <w:rPr>
          <w:rFonts w:ascii="Times New Roman" w:hAnsi="Times New Roman" w:cs="Times New Roman"/>
          <w:sz w:val="24"/>
          <w:szCs w:val="24"/>
        </w:rPr>
        <w:fldChar w:fldCharType="separate"/>
      </w:r>
      <w:r w:rsidR="00670E9C">
        <w:rPr>
          <w:rFonts w:ascii="Times New Roman" w:hAnsi="Times New Roman" w:cs="Times New Roman"/>
          <w:noProof/>
          <w:sz w:val="24"/>
          <w:szCs w:val="24"/>
        </w:rPr>
        <w:t>[79, 80]</w:t>
      </w:r>
      <w:r w:rsidR="00B43B45">
        <w:rPr>
          <w:rFonts w:ascii="Times New Roman" w:hAnsi="Times New Roman" w:cs="Times New Roman"/>
          <w:sz w:val="24"/>
          <w:szCs w:val="24"/>
        </w:rPr>
        <w:fldChar w:fldCharType="end"/>
      </w:r>
      <w:r w:rsidR="00B43B45">
        <w:rPr>
          <w:rFonts w:ascii="Times New Roman" w:hAnsi="Times New Roman" w:cs="Times New Roman"/>
          <w:sz w:val="24"/>
          <w:szCs w:val="24"/>
        </w:rPr>
        <w:t xml:space="preserve">. </w:t>
      </w:r>
      <w:r w:rsidR="003B0E66">
        <w:rPr>
          <w:rFonts w:ascii="Times New Roman" w:hAnsi="Times New Roman" w:cs="Times New Roman"/>
          <w:sz w:val="24"/>
          <w:szCs w:val="24"/>
        </w:rPr>
        <w:t xml:space="preserve">Conversely, the </w:t>
      </w:r>
      <w:r w:rsidR="00131192">
        <w:rPr>
          <w:rFonts w:ascii="Times New Roman" w:hAnsi="Times New Roman" w:cs="Times New Roman"/>
          <w:sz w:val="24"/>
          <w:szCs w:val="24"/>
        </w:rPr>
        <w:t xml:space="preserve">smallest </w:t>
      </w:r>
      <w:r w:rsidR="003B0E66">
        <w:rPr>
          <w:rFonts w:ascii="Times New Roman" w:hAnsi="Times New Roman" w:cs="Times New Roman"/>
          <w:sz w:val="24"/>
          <w:szCs w:val="24"/>
        </w:rPr>
        <w:t xml:space="preserve">effect was shown for Social Self, which </w:t>
      </w:r>
      <w:r w:rsidR="00131192">
        <w:rPr>
          <w:rFonts w:ascii="Times New Roman" w:hAnsi="Times New Roman" w:cs="Times New Roman"/>
          <w:sz w:val="24"/>
          <w:szCs w:val="24"/>
        </w:rPr>
        <w:t>includes</w:t>
      </w:r>
      <w:r w:rsidR="003B0E66">
        <w:rPr>
          <w:rFonts w:ascii="Times New Roman" w:hAnsi="Times New Roman" w:cs="Times New Roman"/>
          <w:sz w:val="24"/>
          <w:szCs w:val="24"/>
        </w:rPr>
        <w:t xml:space="preserve"> aspects of well</w:t>
      </w:r>
      <w:r w:rsidR="00131192">
        <w:rPr>
          <w:rFonts w:ascii="Times New Roman" w:hAnsi="Times New Roman" w:cs="Times New Roman"/>
          <w:sz w:val="24"/>
          <w:szCs w:val="24"/>
        </w:rPr>
        <w:t>-</w:t>
      </w:r>
      <w:r w:rsidR="003B0E66">
        <w:rPr>
          <w:rFonts w:ascii="Times New Roman" w:hAnsi="Times New Roman" w:cs="Times New Roman"/>
          <w:sz w:val="24"/>
          <w:szCs w:val="24"/>
        </w:rPr>
        <w:t xml:space="preserve">being with less established associations </w:t>
      </w:r>
      <w:r w:rsidR="004F47CF">
        <w:rPr>
          <w:rFonts w:ascii="Times New Roman" w:hAnsi="Times New Roman" w:cs="Times New Roman"/>
          <w:sz w:val="24"/>
          <w:szCs w:val="24"/>
        </w:rPr>
        <w:t>to</w:t>
      </w:r>
      <w:r w:rsidR="003B0E66">
        <w:rPr>
          <w:rFonts w:ascii="Times New Roman" w:hAnsi="Times New Roman" w:cs="Times New Roman"/>
          <w:sz w:val="24"/>
          <w:szCs w:val="24"/>
        </w:rPr>
        <w:t xml:space="preserve"> physical </w:t>
      </w:r>
      <w:r w:rsidR="00131192">
        <w:rPr>
          <w:rFonts w:ascii="Times New Roman" w:hAnsi="Times New Roman" w:cs="Times New Roman"/>
          <w:sz w:val="24"/>
          <w:szCs w:val="24"/>
        </w:rPr>
        <w:t>activity such as</w:t>
      </w:r>
      <w:commentRangeStart w:id="80"/>
      <w:r w:rsidR="00131192" w:rsidRPr="00131192">
        <w:rPr>
          <w:rFonts w:ascii="Times New Roman" w:hAnsi="Times New Roman" w:cs="Times New Roman"/>
          <w:sz w:val="24"/>
          <w:szCs w:val="24"/>
          <w:highlight w:val="yellow"/>
          <w:rPrChange w:id="81" w:author="Denver Brown [2]" w:date="2023-04-14T09:14:00Z">
            <w:rPr>
              <w:rFonts w:ascii="Times New Roman" w:hAnsi="Times New Roman" w:cs="Times New Roman"/>
              <w:sz w:val="24"/>
              <w:szCs w:val="24"/>
            </w:rPr>
          </w:rPrChange>
        </w:rPr>
        <w:t>…</w:t>
      </w:r>
      <w:commentRangeEnd w:id="80"/>
      <w:r w:rsidR="00131192">
        <w:rPr>
          <w:rStyle w:val="CommentReference"/>
        </w:rPr>
        <w:commentReference w:id="80"/>
      </w:r>
      <w:r w:rsidR="0031730C">
        <w:rPr>
          <w:rFonts w:ascii="Times New Roman" w:hAnsi="Times New Roman" w:cs="Times New Roman"/>
          <w:sz w:val="24"/>
          <w:szCs w:val="24"/>
        </w:rPr>
        <w:t xml:space="preserve"> </w:t>
      </w:r>
      <w:ins w:id="82" w:author="Christopher Huong" w:date="2023-04-18T08:16:00Z">
        <w:r w:rsidR="0031730C">
          <w:rPr>
            <w:rFonts w:ascii="Times New Roman" w:hAnsi="Times New Roman" w:cs="Times New Roman"/>
            <w:sz w:val="24"/>
            <w:szCs w:val="24"/>
          </w:rPr>
          <w:t>empathy and body image</w:t>
        </w:r>
      </w:ins>
      <w:r w:rsidR="00131192">
        <w:t xml:space="preserve"> </w:t>
      </w:r>
      <w:r w:rsidR="00702E9C">
        <w:rPr>
          <w:rFonts w:ascii="Times New Roman" w:hAnsi="Times New Roman" w:cs="Times New Roman"/>
          <w:sz w:val="24"/>
          <w:szCs w:val="24"/>
        </w:rPr>
        <w:fldChar w:fldCharType="begin">
          <w:fldData xml:space="preserve">PEVuZE5vdGU+PENpdGU+PEF1dGhvcj5QZWxzPC9BdXRob3I+PFllYXI+MjAxNjwvWWVhcj48UmVj
TnVtPjE1ODwvUmVjTnVtPjxEaXNwbGF5VGV4dD5bODEtODRdPC9EaXNwbGF5VGV4dD48cmVjb3Jk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670E9C">
        <w:rPr>
          <w:rFonts w:ascii="Times New Roman" w:hAnsi="Times New Roman" w:cs="Times New Roman"/>
          <w:sz w:val="24"/>
          <w:szCs w:val="24"/>
        </w:rPr>
        <w:instrText xml:space="preserve"> ADDIN EN.CITE </w:instrText>
      </w:r>
      <w:r w:rsidR="00670E9C">
        <w:rPr>
          <w:rFonts w:ascii="Times New Roman" w:hAnsi="Times New Roman" w:cs="Times New Roman"/>
          <w:sz w:val="24"/>
          <w:szCs w:val="24"/>
        </w:rPr>
        <w:fldChar w:fldCharType="begin">
          <w:fldData xml:space="preserve">PEVuZE5vdGU+PENpdGU+PEF1dGhvcj5QZWxzPC9BdXRob3I+PFllYXI+MjAxNjwvWWVhcj48UmVj
TnVtPjE1ODwvUmVjTnVtPjxEaXNwbGF5VGV4dD5bODEtODRdPC9EaXNwbGF5VGV4dD48cmVjb3Jk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670E9C">
        <w:rPr>
          <w:rFonts w:ascii="Times New Roman" w:hAnsi="Times New Roman" w:cs="Times New Roman"/>
          <w:sz w:val="24"/>
          <w:szCs w:val="24"/>
        </w:rPr>
        <w:instrText xml:space="preserve"> ADDIN EN.CITE.DATA </w:instrText>
      </w:r>
      <w:r w:rsidR="00670E9C">
        <w:rPr>
          <w:rFonts w:ascii="Times New Roman" w:hAnsi="Times New Roman" w:cs="Times New Roman"/>
          <w:sz w:val="24"/>
          <w:szCs w:val="24"/>
        </w:rPr>
      </w:r>
      <w:r w:rsidR="00670E9C">
        <w:rPr>
          <w:rFonts w:ascii="Times New Roman" w:hAnsi="Times New Roman" w:cs="Times New Roman"/>
          <w:sz w:val="24"/>
          <w:szCs w:val="24"/>
        </w:rPr>
        <w:fldChar w:fldCharType="end"/>
      </w:r>
      <w:r w:rsidR="00702E9C">
        <w:rPr>
          <w:rFonts w:ascii="Times New Roman" w:hAnsi="Times New Roman" w:cs="Times New Roman"/>
          <w:sz w:val="24"/>
          <w:szCs w:val="24"/>
        </w:rPr>
        <w:fldChar w:fldCharType="separate"/>
      </w:r>
      <w:r w:rsidR="00670E9C">
        <w:rPr>
          <w:rFonts w:ascii="Times New Roman" w:hAnsi="Times New Roman" w:cs="Times New Roman"/>
          <w:noProof/>
          <w:sz w:val="24"/>
          <w:szCs w:val="24"/>
        </w:rPr>
        <w:t>[81-84]</w:t>
      </w:r>
      <w:r w:rsidR="00702E9C">
        <w:rPr>
          <w:rFonts w:ascii="Times New Roman" w:hAnsi="Times New Roman" w:cs="Times New Roman"/>
          <w:sz w:val="24"/>
          <w:szCs w:val="24"/>
        </w:rPr>
        <w:fldChar w:fldCharType="end"/>
      </w:r>
      <w:r w:rsidR="003B0E66">
        <w:rPr>
          <w:rFonts w:ascii="Times New Roman" w:hAnsi="Times New Roman" w:cs="Times New Roman"/>
          <w:sz w:val="24"/>
          <w:szCs w:val="24"/>
        </w:rPr>
        <w:t xml:space="preserve">. </w:t>
      </w:r>
      <w:ins w:id="83" w:author="Denver Brown [2]" w:date="2023-04-14T09:15:00Z">
        <w:r w:rsidR="00131192">
          <w:rPr>
            <w:rFonts w:ascii="Times New Roman" w:hAnsi="Times New Roman" w:cs="Times New Roman"/>
            <w:sz w:val="24"/>
            <w:szCs w:val="24"/>
          </w:rPr>
          <w:t>Although physical activity is a social pursuit for many</w:t>
        </w:r>
      </w:ins>
      <w:ins w:id="84" w:author="Denver Brown [2]" w:date="2023-04-14T09:18:00Z">
        <w:r w:rsidR="00131192">
          <w:rPr>
            <w:rFonts w:ascii="Times New Roman" w:hAnsi="Times New Roman" w:cs="Times New Roman"/>
            <w:sz w:val="24"/>
            <w:szCs w:val="24"/>
          </w:rPr>
          <w:t xml:space="preserve"> across the world</w:t>
        </w:r>
      </w:ins>
      <w:ins w:id="85" w:author="Denver Brown [2]" w:date="2023-04-14T09:16:00Z">
        <w:r w:rsidR="00131192">
          <w:rPr>
            <w:rFonts w:ascii="Times New Roman" w:hAnsi="Times New Roman" w:cs="Times New Roman"/>
            <w:sz w:val="24"/>
            <w:szCs w:val="24"/>
          </w:rPr>
          <w:t xml:space="preserve">, </w:t>
        </w:r>
      </w:ins>
      <w:ins w:id="86" w:author="Denver Brown [2]" w:date="2023-04-14T09:17:00Z">
        <w:r w:rsidR="00131192">
          <w:rPr>
            <w:rFonts w:ascii="Times New Roman" w:hAnsi="Times New Roman" w:cs="Times New Roman"/>
            <w:sz w:val="24"/>
            <w:szCs w:val="24"/>
          </w:rPr>
          <w:t xml:space="preserve">one potential explanation for a smaller effect of physical activity on Social Self is that </w:t>
        </w:r>
      </w:ins>
      <w:ins w:id="87" w:author="Denver Brown [2]" w:date="2023-04-14T09:18:00Z">
        <w:r w:rsidR="00131192">
          <w:rPr>
            <w:rFonts w:ascii="Times New Roman" w:hAnsi="Times New Roman" w:cs="Times New Roman"/>
            <w:sz w:val="24"/>
            <w:szCs w:val="24"/>
          </w:rPr>
          <w:t xml:space="preserve">some individuals </w:t>
        </w:r>
      </w:ins>
      <w:ins w:id="88" w:author="Denver Brown [2]" w:date="2023-04-14T09:16:00Z">
        <w:r w:rsidR="00131192">
          <w:rPr>
            <w:rFonts w:ascii="Times New Roman" w:hAnsi="Times New Roman" w:cs="Times New Roman"/>
            <w:sz w:val="24"/>
            <w:szCs w:val="24"/>
          </w:rPr>
          <w:t>prefer to engage in independent activities</w:t>
        </w:r>
      </w:ins>
      <w:ins w:id="89" w:author="Denver Brown [2]" w:date="2023-04-14T09:19:00Z">
        <w:r w:rsidR="00131192">
          <w:rPr>
            <w:rFonts w:ascii="Times New Roman" w:hAnsi="Times New Roman" w:cs="Times New Roman"/>
            <w:sz w:val="24"/>
            <w:szCs w:val="24"/>
          </w:rPr>
          <w:t xml:space="preserve"> such as running or cycling alone</w:t>
        </w:r>
      </w:ins>
      <w:ins w:id="90" w:author="Denver Brown [2]" w:date="2023-04-14T09:17:00Z">
        <w:r w:rsidR="00131192">
          <w:rPr>
            <w:rFonts w:ascii="Times New Roman" w:hAnsi="Times New Roman" w:cs="Times New Roman"/>
            <w:sz w:val="24"/>
            <w:szCs w:val="24"/>
          </w:rPr>
          <w:t xml:space="preserve">, thus negating the potential social benefits associated with more </w:t>
        </w:r>
      </w:ins>
      <w:ins w:id="91" w:author="Denver Brown [2]" w:date="2023-04-14T09:20:00Z">
        <w:r w:rsidR="00131192">
          <w:rPr>
            <w:rFonts w:ascii="Times New Roman" w:hAnsi="Times New Roman" w:cs="Times New Roman"/>
            <w:sz w:val="24"/>
            <w:szCs w:val="24"/>
          </w:rPr>
          <w:t>group-oriented</w:t>
        </w:r>
      </w:ins>
      <w:ins w:id="92" w:author="Denver Brown [2]" w:date="2023-04-14T09:18:00Z">
        <w:r w:rsidR="00131192">
          <w:rPr>
            <w:rFonts w:ascii="Times New Roman" w:hAnsi="Times New Roman" w:cs="Times New Roman"/>
            <w:sz w:val="24"/>
            <w:szCs w:val="24"/>
          </w:rPr>
          <w:t xml:space="preserve"> activities such as team sports and exercise classes. </w:t>
        </w:r>
      </w:ins>
      <w:ins w:id="93" w:author="Denver Brown [2]" w:date="2023-04-14T09:19:00Z">
        <w:r w:rsidR="00131192">
          <w:rPr>
            <w:rFonts w:ascii="Times New Roman" w:hAnsi="Times New Roman" w:cs="Times New Roman"/>
            <w:sz w:val="24"/>
            <w:szCs w:val="24"/>
          </w:rPr>
          <w:t xml:space="preserve">Nevertheless, </w:t>
        </w:r>
      </w:ins>
      <w:del w:id="94" w:author="Denver Brown [2]" w:date="2023-04-14T09:19:00Z">
        <w:r w:rsidR="00ED26D4" w:rsidDel="00131192">
          <w:rPr>
            <w:rFonts w:ascii="Times New Roman" w:hAnsi="Times New Roman" w:cs="Times New Roman"/>
            <w:sz w:val="24"/>
            <w:szCs w:val="24"/>
          </w:rPr>
          <w:delText>T</w:delText>
        </w:r>
      </w:del>
      <w:ins w:id="95" w:author="Denver Brown [2]" w:date="2023-04-14T09:19:00Z">
        <w:r w:rsidR="00131192">
          <w:rPr>
            <w:rFonts w:ascii="Times New Roman" w:hAnsi="Times New Roman" w:cs="Times New Roman"/>
            <w:sz w:val="24"/>
            <w:szCs w:val="24"/>
          </w:rPr>
          <w:t>t</w:t>
        </w:r>
      </w:ins>
      <w:r w:rsidR="00ED26D4">
        <w:rPr>
          <w:rFonts w:ascii="Times New Roman" w:hAnsi="Times New Roman" w:cs="Times New Roman"/>
          <w:sz w:val="24"/>
          <w:szCs w:val="24"/>
        </w:rPr>
        <w:t>hese</w:t>
      </w:r>
      <w:r w:rsidR="00DE5415">
        <w:rPr>
          <w:rFonts w:ascii="Times New Roman" w:hAnsi="Times New Roman" w:cs="Times New Roman"/>
          <w:sz w:val="24"/>
          <w:szCs w:val="24"/>
        </w:rPr>
        <w:t xml:space="preserve"> findings suggest that physical </w:t>
      </w:r>
      <w:ins w:id="96" w:author="Denver Brown [2]" w:date="2023-04-14T09:19:00Z">
        <w:r w:rsidR="00131192">
          <w:rPr>
            <w:rFonts w:ascii="Times New Roman" w:hAnsi="Times New Roman" w:cs="Times New Roman"/>
            <w:sz w:val="24"/>
            <w:szCs w:val="24"/>
          </w:rPr>
          <w:t xml:space="preserve">activity may confer benefits for all aspects of mental health </w:t>
        </w:r>
      </w:ins>
      <w:ins w:id="97" w:author="Denver Brown [2]" w:date="2023-04-14T09:20:00Z">
        <w:r w:rsidR="00131192">
          <w:rPr>
            <w:rFonts w:ascii="Times New Roman" w:hAnsi="Times New Roman" w:cs="Times New Roman"/>
            <w:sz w:val="24"/>
            <w:szCs w:val="24"/>
          </w:rPr>
          <w:t xml:space="preserve">and </w:t>
        </w:r>
      </w:ins>
      <w:del w:id="98" w:author="Denver Brown [2]" w:date="2023-04-14T09:20:00Z">
        <w:r w:rsidR="0076191F" w:rsidDel="00131192">
          <w:rPr>
            <w:rFonts w:ascii="Times New Roman" w:hAnsi="Times New Roman" w:cs="Times New Roman"/>
            <w:sz w:val="24"/>
            <w:szCs w:val="24"/>
          </w:rPr>
          <w:delText>exercise</w:delText>
        </w:r>
        <w:r w:rsidR="00DE5415" w:rsidDel="00131192">
          <w:rPr>
            <w:rFonts w:ascii="Times New Roman" w:hAnsi="Times New Roman" w:cs="Times New Roman"/>
            <w:sz w:val="24"/>
            <w:szCs w:val="24"/>
          </w:rPr>
          <w:delText xml:space="preserve"> </w:delText>
        </w:r>
        <w:r w:rsidR="00ED26D4" w:rsidDel="00131192">
          <w:rPr>
            <w:rFonts w:ascii="Times New Roman" w:hAnsi="Times New Roman" w:cs="Times New Roman"/>
            <w:sz w:val="24"/>
            <w:szCs w:val="24"/>
          </w:rPr>
          <w:delText xml:space="preserve">benefits overall mental </w:delText>
        </w:r>
      </w:del>
      <w:r w:rsidR="00ED26D4">
        <w:rPr>
          <w:rFonts w:ascii="Times New Roman" w:hAnsi="Times New Roman" w:cs="Times New Roman"/>
          <w:sz w:val="24"/>
          <w:szCs w:val="24"/>
        </w:rPr>
        <w:t>well</w:t>
      </w:r>
      <w:ins w:id="99" w:author="Denver Brown [2]" w:date="2023-04-14T09:20:00Z">
        <w:r w:rsidR="00131192">
          <w:rPr>
            <w:rFonts w:ascii="Times New Roman" w:hAnsi="Times New Roman" w:cs="Times New Roman"/>
            <w:sz w:val="24"/>
            <w:szCs w:val="24"/>
          </w:rPr>
          <w:t>-</w:t>
        </w:r>
      </w:ins>
      <w:r w:rsidR="00ED26D4">
        <w:rPr>
          <w:rFonts w:ascii="Times New Roman" w:hAnsi="Times New Roman" w:cs="Times New Roman"/>
          <w:sz w:val="24"/>
          <w:szCs w:val="24"/>
        </w:rPr>
        <w:t xml:space="preserve">being, with small differences favoring psychophysiological over social aspects. </w:t>
      </w:r>
    </w:p>
    <w:p w14:paraId="75C089B1" w14:textId="10528B57" w:rsidR="002C4D62" w:rsidDel="00131192" w:rsidRDefault="002C4D62" w:rsidP="004E244E">
      <w:pPr>
        <w:spacing w:line="480" w:lineRule="auto"/>
        <w:rPr>
          <w:del w:id="100" w:author="Denver Brown [2]" w:date="2023-04-14T09:20:00Z"/>
          <w:rFonts w:ascii="Times New Roman" w:hAnsi="Times New Roman" w:cs="Times New Roman"/>
          <w:sz w:val="24"/>
          <w:szCs w:val="24"/>
        </w:rPr>
      </w:pPr>
      <w:commentRangeStart w:id="101"/>
    </w:p>
    <w:p w14:paraId="525CC845" w14:textId="3347BC58" w:rsidR="00793401" w:rsidRDefault="00131192" w:rsidP="00793401">
      <w:pPr>
        <w:spacing w:line="480" w:lineRule="auto"/>
        <w:ind w:firstLine="720"/>
        <w:rPr>
          <w:ins w:id="102" w:author="Denver Brown [2]" w:date="2023-04-14T09:59:00Z"/>
          <w:rFonts w:ascii="Times New Roman" w:hAnsi="Times New Roman" w:cs="Times New Roman"/>
          <w:sz w:val="24"/>
          <w:szCs w:val="24"/>
        </w:rPr>
      </w:pPr>
      <w:ins w:id="103" w:author="Denver Brown [2]" w:date="2023-04-14T09:21:00Z">
        <w:r>
          <w:rPr>
            <w:rFonts w:ascii="Times New Roman" w:hAnsi="Times New Roman" w:cs="Times New Roman"/>
            <w:sz w:val="24"/>
            <w:szCs w:val="24"/>
          </w:rPr>
          <w:t>T</w:t>
        </w:r>
      </w:ins>
      <w:ins w:id="104" w:author="Denver Brown [2]" w:date="2023-04-14T09:22:00Z">
        <w:r>
          <w:rPr>
            <w:rFonts w:ascii="Times New Roman" w:hAnsi="Times New Roman" w:cs="Times New Roman"/>
            <w:sz w:val="24"/>
            <w:szCs w:val="24"/>
          </w:rPr>
          <w:t xml:space="preserve">his study also addressed a knowledge gap regarding a dearth of evidence investigating potential differential effects of physical activity on </w:t>
        </w:r>
        <w:r w:rsidR="00060775">
          <w:rPr>
            <w:rFonts w:ascii="Times New Roman" w:hAnsi="Times New Roman" w:cs="Times New Roman"/>
            <w:sz w:val="24"/>
            <w:szCs w:val="24"/>
          </w:rPr>
          <w:t>certain aspects of ment</w:t>
        </w:r>
      </w:ins>
      <w:ins w:id="105" w:author="Denver Brown [2]" w:date="2023-04-14T09:23:00Z">
        <w:r w:rsidR="00060775">
          <w:rPr>
            <w:rFonts w:ascii="Times New Roman" w:hAnsi="Times New Roman" w:cs="Times New Roman"/>
            <w:sz w:val="24"/>
            <w:szCs w:val="24"/>
          </w:rPr>
          <w:t>al health and well-being across the adult lifespan</w:t>
        </w:r>
        <w:commentRangeEnd w:id="101"/>
        <w:r w:rsidR="00060775">
          <w:rPr>
            <w:rStyle w:val="CommentReference"/>
          </w:rPr>
          <w:commentReference w:id="101"/>
        </w:r>
        <w:r w:rsidR="00060775">
          <w:rPr>
            <w:rFonts w:ascii="Times New Roman" w:hAnsi="Times New Roman" w:cs="Times New Roman"/>
            <w:sz w:val="24"/>
            <w:szCs w:val="24"/>
          </w:rPr>
          <w:t xml:space="preserve">. </w:t>
        </w:r>
      </w:ins>
      <w:ins w:id="106" w:author="Denver Brown [2]" w:date="2023-04-14T09:24:00Z">
        <w:r w:rsidR="00060775">
          <w:rPr>
            <w:rFonts w:ascii="Times New Roman" w:hAnsi="Times New Roman" w:cs="Times New Roman"/>
            <w:sz w:val="24"/>
            <w:szCs w:val="24"/>
          </w:rPr>
          <w:t xml:space="preserve">Evidence indicated that </w:t>
        </w:r>
      </w:ins>
      <w:del w:id="107" w:author="Denver Brown [2]" w:date="2023-04-14T09:24:00Z">
        <w:r w:rsidR="00F60C25" w:rsidDel="00060775">
          <w:rPr>
            <w:rFonts w:ascii="Times New Roman" w:hAnsi="Times New Roman" w:cs="Times New Roman"/>
            <w:sz w:val="24"/>
            <w:szCs w:val="24"/>
          </w:rPr>
          <w:delText xml:space="preserve">Investigating the </w:delText>
        </w:r>
        <w:r w:rsidR="004E23FF" w:rsidDel="00060775">
          <w:rPr>
            <w:rFonts w:ascii="Times New Roman" w:hAnsi="Times New Roman" w:cs="Times New Roman"/>
            <w:sz w:val="24"/>
            <w:szCs w:val="24"/>
          </w:rPr>
          <w:delText xml:space="preserve">estimated </w:delText>
        </w:r>
        <w:r w:rsidR="00F60C25" w:rsidDel="00060775">
          <w:rPr>
            <w:rFonts w:ascii="Times New Roman" w:hAnsi="Times New Roman" w:cs="Times New Roman"/>
            <w:sz w:val="24"/>
            <w:szCs w:val="24"/>
          </w:rPr>
          <w:delText>effect of physical exercise</w:delText>
        </w:r>
        <w:r w:rsidR="00B91739" w:rsidDel="00060775">
          <w:rPr>
            <w:rFonts w:ascii="Times New Roman" w:hAnsi="Times New Roman" w:cs="Times New Roman"/>
            <w:sz w:val="24"/>
            <w:szCs w:val="24"/>
          </w:rPr>
          <w:delText xml:space="preserve"> on mental health</w:delText>
        </w:r>
        <w:r w:rsidR="00F60C25" w:rsidDel="00060775">
          <w:rPr>
            <w:rFonts w:ascii="Times New Roman" w:hAnsi="Times New Roman" w:cs="Times New Roman"/>
            <w:sz w:val="24"/>
            <w:szCs w:val="24"/>
          </w:rPr>
          <w:delText xml:space="preserve"> across age groups </w:delText>
        </w:r>
        <w:r w:rsidR="004E23FF" w:rsidDel="00060775">
          <w:rPr>
            <w:rFonts w:ascii="Times New Roman" w:hAnsi="Times New Roman" w:cs="Times New Roman"/>
            <w:sz w:val="24"/>
            <w:szCs w:val="24"/>
          </w:rPr>
          <w:delText>shows</w:delText>
        </w:r>
        <w:r w:rsidR="003D31AD" w:rsidDel="00060775">
          <w:rPr>
            <w:rFonts w:ascii="Times New Roman" w:hAnsi="Times New Roman" w:cs="Times New Roman"/>
            <w:sz w:val="24"/>
            <w:szCs w:val="24"/>
          </w:rPr>
          <w:delText xml:space="preserve"> that </w:delText>
        </w:r>
      </w:del>
      <w:r w:rsidR="003D31AD">
        <w:rPr>
          <w:rFonts w:ascii="Times New Roman" w:hAnsi="Times New Roman" w:cs="Times New Roman"/>
          <w:sz w:val="24"/>
          <w:szCs w:val="24"/>
        </w:rPr>
        <w:t>young</w:t>
      </w:r>
      <w:del w:id="108" w:author="Denver Brown [2]" w:date="2023-04-14T09:24:00Z">
        <w:r w:rsidR="003D31AD" w:rsidDel="00060775">
          <w:rPr>
            <w:rFonts w:ascii="Times New Roman" w:hAnsi="Times New Roman" w:cs="Times New Roman"/>
            <w:sz w:val="24"/>
            <w:szCs w:val="24"/>
          </w:rPr>
          <w:delText>er</w:delText>
        </w:r>
      </w:del>
      <w:r w:rsidR="003D31AD">
        <w:rPr>
          <w:rFonts w:ascii="Times New Roman" w:hAnsi="Times New Roman" w:cs="Times New Roman"/>
          <w:sz w:val="24"/>
          <w:szCs w:val="24"/>
        </w:rPr>
        <w:t xml:space="preserve"> and middle</w:t>
      </w:r>
      <w:ins w:id="109" w:author="Denver Brown [2]" w:date="2023-04-14T09:24:00Z">
        <w:r w:rsidR="00060775">
          <w:rPr>
            <w:rFonts w:ascii="Times New Roman" w:hAnsi="Times New Roman" w:cs="Times New Roman"/>
            <w:sz w:val="24"/>
            <w:szCs w:val="24"/>
          </w:rPr>
          <w:t>-aged</w:t>
        </w:r>
      </w:ins>
      <w:r w:rsidR="003D31AD">
        <w:rPr>
          <w:rFonts w:ascii="Times New Roman" w:hAnsi="Times New Roman" w:cs="Times New Roman"/>
          <w:sz w:val="24"/>
          <w:szCs w:val="24"/>
        </w:rPr>
        <w:t xml:space="preserve"> adults may </w:t>
      </w:r>
      <w:ins w:id="110" w:author="Denver Brown [2]" w:date="2023-04-14T09:25:00Z">
        <w:r w:rsidR="00060775">
          <w:rPr>
            <w:rFonts w:ascii="Times New Roman" w:hAnsi="Times New Roman" w:cs="Times New Roman"/>
            <w:sz w:val="24"/>
            <w:szCs w:val="24"/>
          </w:rPr>
          <w:t xml:space="preserve">experience greater </w:t>
        </w:r>
      </w:ins>
      <w:r w:rsidR="003D31AD">
        <w:rPr>
          <w:rFonts w:ascii="Times New Roman" w:hAnsi="Times New Roman" w:cs="Times New Roman"/>
          <w:sz w:val="24"/>
          <w:szCs w:val="24"/>
        </w:rPr>
        <w:t>benefit</w:t>
      </w:r>
      <w:ins w:id="111" w:author="Denver Brown [2]" w:date="2023-04-14T09:25:00Z">
        <w:r w:rsidR="00060775">
          <w:rPr>
            <w:rFonts w:ascii="Times New Roman" w:hAnsi="Times New Roman" w:cs="Times New Roman"/>
            <w:sz w:val="24"/>
            <w:szCs w:val="24"/>
          </w:rPr>
          <w:t>s</w:t>
        </w:r>
      </w:ins>
      <w:r w:rsidR="003D31AD">
        <w:rPr>
          <w:rFonts w:ascii="Times New Roman" w:hAnsi="Times New Roman" w:cs="Times New Roman"/>
          <w:sz w:val="24"/>
          <w:szCs w:val="24"/>
        </w:rPr>
        <w:t xml:space="preserve"> </w:t>
      </w:r>
      <w:ins w:id="112" w:author="Denver Brown [2]" w:date="2023-04-14T09:43:00Z">
        <w:r w:rsidR="00557257">
          <w:rPr>
            <w:rFonts w:ascii="Times New Roman" w:hAnsi="Times New Roman" w:cs="Times New Roman"/>
            <w:sz w:val="24"/>
            <w:szCs w:val="24"/>
          </w:rPr>
          <w:t xml:space="preserve">for their overall mental health </w:t>
        </w:r>
      </w:ins>
      <w:del w:id="113" w:author="Denver Brown [2]" w:date="2023-04-14T09:25:00Z">
        <w:r w:rsidR="003D31AD" w:rsidDel="00060775">
          <w:rPr>
            <w:rFonts w:ascii="Times New Roman" w:hAnsi="Times New Roman" w:cs="Times New Roman"/>
            <w:sz w:val="24"/>
            <w:szCs w:val="24"/>
          </w:rPr>
          <w:delText xml:space="preserve">more </w:delText>
        </w:r>
      </w:del>
      <w:r w:rsidR="003D31AD">
        <w:rPr>
          <w:rFonts w:ascii="Times New Roman" w:hAnsi="Times New Roman" w:cs="Times New Roman"/>
          <w:sz w:val="24"/>
          <w:szCs w:val="24"/>
        </w:rPr>
        <w:t xml:space="preserve">from physical </w:t>
      </w:r>
      <w:del w:id="114" w:author="Denver Brown [2]" w:date="2023-04-14T09:24:00Z">
        <w:r w:rsidR="003D31AD" w:rsidDel="00060775">
          <w:rPr>
            <w:rFonts w:ascii="Times New Roman" w:hAnsi="Times New Roman" w:cs="Times New Roman"/>
            <w:sz w:val="24"/>
            <w:szCs w:val="24"/>
          </w:rPr>
          <w:delText xml:space="preserve">exercise </w:delText>
        </w:r>
      </w:del>
      <w:ins w:id="115" w:author="Denver Brown [2]" w:date="2023-04-14T09:24:00Z">
        <w:r w:rsidR="00060775">
          <w:rPr>
            <w:rFonts w:ascii="Times New Roman" w:hAnsi="Times New Roman" w:cs="Times New Roman"/>
            <w:sz w:val="24"/>
            <w:szCs w:val="24"/>
          </w:rPr>
          <w:t>activity engagement in comparison</w:t>
        </w:r>
      </w:ins>
      <w:del w:id="116" w:author="Denver Brown [2]" w:date="2023-04-14T09:24:00Z">
        <w:r w:rsidR="003D31AD" w:rsidDel="00060775">
          <w:rPr>
            <w:rFonts w:ascii="Times New Roman" w:hAnsi="Times New Roman" w:cs="Times New Roman"/>
            <w:sz w:val="24"/>
            <w:szCs w:val="24"/>
          </w:rPr>
          <w:delText>as compared t</w:delText>
        </w:r>
      </w:del>
      <w:ins w:id="117" w:author="Denver Brown [2]" w:date="2023-04-14T09:24:00Z">
        <w:r w:rsidR="00060775">
          <w:rPr>
            <w:rFonts w:ascii="Times New Roman" w:hAnsi="Times New Roman" w:cs="Times New Roman"/>
            <w:sz w:val="24"/>
            <w:szCs w:val="24"/>
          </w:rPr>
          <w:t xml:space="preserve"> t</w:t>
        </w:r>
      </w:ins>
      <w:r w:rsidR="003D31AD">
        <w:rPr>
          <w:rFonts w:ascii="Times New Roman" w:hAnsi="Times New Roman" w:cs="Times New Roman"/>
          <w:sz w:val="24"/>
          <w:szCs w:val="24"/>
        </w:rPr>
        <w:t xml:space="preserve">o older </w:t>
      </w:r>
      <w:del w:id="118" w:author="Denver Brown [2]" w:date="2023-04-14T09:24:00Z">
        <w:r w:rsidR="003D31AD" w:rsidDel="00060775">
          <w:rPr>
            <w:rFonts w:ascii="Times New Roman" w:hAnsi="Times New Roman" w:cs="Times New Roman"/>
            <w:sz w:val="24"/>
            <w:szCs w:val="24"/>
          </w:rPr>
          <w:delText>age groups</w:delText>
        </w:r>
      </w:del>
      <w:ins w:id="119" w:author="Denver Brown [2]" w:date="2023-04-14T09:24:00Z">
        <w:r w:rsidR="00060775">
          <w:rPr>
            <w:rFonts w:ascii="Times New Roman" w:hAnsi="Times New Roman" w:cs="Times New Roman"/>
            <w:sz w:val="24"/>
            <w:szCs w:val="24"/>
          </w:rPr>
          <w:t>adults</w:t>
        </w:r>
      </w:ins>
      <w:ins w:id="120" w:author="Denver Brown [2]" w:date="2023-04-14T09:25:00Z">
        <w:r w:rsidR="00060775">
          <w:rPr>
            <w:rFonts w:ascii="Times New Roman" w:hAnsi="Times New Roman" w:cs="Times New Roman"/>
            <w:sz w:val="24"/>
            <w:szCs w:val="24"/>
          </w:rPr>
          <w:t xml:space="preserve">. It should be noted that </w:t>
        </w:r>
      </w:ins>
      <w:del w:id="121" w:author="Denver Brown [2]" w:date="2023-04-14T09:25:00Z">
        <w:r w:rsidR="003D31AD" w:rsidDel="00060775">
          <w:rPr>
            <w:rFonts w:ascii="Times New Roman" w:hAnsi="Times New Roman" w:cs="Times New Roman"/>
            <w:sz w:val="24"/>
            <w:szCs w:val="24"/>
          </w:rPr>
          <w:delText xml:space="preserve">, with the exception of </w:delText>
        </w:r>
      </w:del>
      <w:ins w:id="122" w:author="Denver Brown [2]" w:date="2023-04-14T09:25:00Z">
        <w:r w:rsidR="00060775">
          <w:rPr>
            <w:rFonts w:ascii="Times New Roman" w:hAnsi="Times New Roman" w:cs="Times New Roman"/>
            <w:sz w:val="24"/>
            <w:szCs w:val="24"/>
          </w:rPr>
          <w:t xml:space="preserve">adults </w:t>
        </w:r>
      </w:ins>
      <w:r w:rsidR="003D31AD">
        <w:rPr>
          <w:rFonts w:ascii="Times New Roman" w:hAnsi="Times New Roman" w:cs="Times New Roman"/>
          <w:sz w:val="24"/>
          <w:szCs w:val="24"/>
        </w:rPr>
        <w:t>85+</w:t>
      </w:r>
      <w:ins w:id="123" w:author="Denver Brown [2]" w:date="2023-04-14T09:25:00Z">
        <w:r w:rsidR="00060775">
          <w:rPr>
            <w:rFonts w:ascii="Times New Roman" w:hAnsi="Times New Roman" w:cs="Times New Roman"/>
            <w:sz w:val="24"/>
            <w:szCs w:val="24"/>
          </w:rPr>
          <w:t xml:space="preserve"> years of age appear to be an </w:t>
        </w:r>
      </w:ins>
      <w:ins w:id="124" w:author="Denver Brown [2]" w:date="2023-04-14T09:37:00Z">
        <w:r w:rsidR="00E0001D">
          <w:rPr>
            <w:rFonts w:ascii="Times New Roman" w:hAnsi="Times New Roman" w:cs="Times New Roman"/>
            <w:sz w:val="24"/>
            <w:szCs w:val="24"/>
          </w:rPr>
          <w:t>exception;</w:t>
        </w:r>
      </w:ins>
      <w:ins w:id="125" w:author="Denver Brown [2]" w:date="2023-04-14T09:25:00Z">
        <w:r w:rsidR="00060775">
          <w:rPr>
            <w:rFonts w:ascii="Times New Roman" w:hAnsi="Times New Roman" w:cs="Times New Roman"/>
            <w:sz w:val="24"/>
            <w:szCs w:val="24"/>
          </w:rPr>
          <w:t xml:space="preserve"> however, </w:t>
        </w:r>
      </w:ins>
      <w:ins w:id="126" w:author="Denver Brown [2]" w:date="2023-04-14T09:26:00Z">
        <w:r w:rsidR="00060775">
          <w:rPr>
            <w:rFonts w:ascii="Times New Roman" w:hAnsi="Times New Roman" w:cs="Times New Roman"/>
            <w:sz w:val="24"/>
            <w:szCs w:val="24"/>
          </w:rPr>
          <w:t>this group also had the largest confidence interval likely due to a relatively smaller sample</w:t>
        </w:r>
      </w:ins>
      <w:r w:rsidR="003D31AD">
        <w:rPr>
          <w:rFonts w:ascii="Times New Roman" w:hAnsi="Times New Roman" w:cs="Times New Roman"/>
          <w:sz w:val="24"/>
          <w:szCs w:val="24"/>
        </w:rPr>
        <w:t xml:space="preserve">. </w:t>
      </w:r>
      <w:commentRangeStart w:id="127"/>
      <w:commentRangeStart w:id="128"/>
      <w:r w:rsidR="003D31AD" w:rsidRPr="003D31AD">
        <w:rPr>
          <w:rFonts w:ascii="Times New Roman" w:hAnsi="Times New Roman" w:cs="Times New Roman"/>
          <w:sz w:val="24"/>
          <w:szCs w:val="24"/>
        </w:rPr>
        <w:t xml:space="preserve">As average levels of physical activity </w:t>
      </w:r>
      <w:ins w:id="129" w:author="Denver Brown [2]" w:date="2023-04-14T09:36:00Z">
        <w:r w:rsidR="00E0001D">
          <w:rPr>
            <w:rFonts w:ascii="Times New Roman" w:hAnsi="Times New Roman" w:cs="Times New Roman"/>
            <w:sz w:val="24"/>
            <w:szCs w:val="24"/>
          </w:rPr>
          <w:t xml:space="preserve">tend to be </w:t>
        </w:r>
      </w:ins>
      <w:del w:id="130" w:author="Denver Brown [2]" w:date="2023-04-14T09:36:00Z">
        <w:r w:rsidR="003D31AD" w:rsidRPr="003D31AD" w:rsidDel="00E0001D">
          <w:rPr>
            <w:rFonts w:ascii="Times New Roman" w:hAnsi="Times New Roman" w:cs="Times New Roman"/>
            <w:sz w:val="24"/>
            <w:szCs w:val="24"/>
          </w:rPr>
          <w:delText xml:space="preserve">are </w:delText>
        </w:r>
      </w:del>
      <w:r w:rsidR="003D31AD" w:rsidRPr="003D31AD">
        <w:rPr>
          <w:rFonts w:ascii="Times New Roman" w:hAnsi="Times New Roman" w:cs="Times New Roman"/>
          <w:sz w:val="24"/>
          <w:szCs w:val="24"/>
        </w:rPr>
        <w:t xml:space="preserve">higher among young </w:t>
      </w:r>
      <w:r w:rsidR="0031176D">
        <w:rPr>
          <w:rFonts w:ascii="Times New Roman" w:hAnsi="Times New Roman" w:cs="Times New Roman"/>
          <w:sz w:val="24"/>
          <w:szCs w:val="24"/>
        </w:rPr>
        <w:t>and middle</w:t>
      </w:r>
      <w:ins w:id="131" w:author="Denver Brown [2]" w:date="2023-04-14T09:35:00Z">
        <w:r w:rsidR="00E0001D">
          <w:rPr>
            <w:rFonts w:ascii="Times New Roman" w:hAnsi="Times New Roman" w:cs="Times New Roman"/>
            <w:sz w:val="24"/>
            <w:szCs w:val="24"/>
          </w:rPr>
          <w:t>-aged</w:t>
        </w:r>
      </w:ins>
      <w:r w:rsidR="0031176D">
        <w:rPr>
          <w:rFonts w:ascii="Times New Roman" w:hAnsi="Times New Roman" w:cs="Times New Roman"/>
          <w:sz w:val="24"/>
          <w:szCs w:val="24"/>
        </w:rPr>
        <w:t xml:space="preserve"> </w:t>
      </w:r>
      <w:r w:rsidR="003D31AD" w:rsidRPr="003D31AD">
        <w:rPr>
          <w:rFonts w:ascii="Times New Roman" w:hAnsi="Times New Roman" w:cs="Times New Roman"/>
          <w:sz w:val="24"/>
          <w:szCs w:val="24"/>
        </w:rPr>
        <w:t xml:space="preserve">adults than </w:t>
      </w:r>
      <w:del w:id="132" w:author="Denver Brown [2]" w:date="2023-04-14T09:36:00Z">
        <w:r w:rsidR="003D31AD" w:rsidRPr="003D31AD" w:rsidDel="00E0001D">
          <w:rPr>
            <w:rFonts w:ascii="Times New Roman" w:hAnsi="Times New Roman" w:cs="Times New Roman"/>
            <w:sz w:val="24"/>
            <w:szCs w:val="24"/>
          </w:rPr>
          <w:delText xml:space="preserve">seniors </w:delText>
        </w:r>
      </w:del>
      <w:ins w:id="133" w:author="Denver Brown [2]" w:date="2023-04-14T09:36:00Z">
        <w:r w:rsidR="00E0001D">
          <w:rPr>
            <w:rFonts w:ascii="Times New Roman" w:hAnsi="Times New Roman" w:cs="Times New Roman"/>
            <w:sz w:val="24"/>
            <w:szCs w:val="24"/>
          </w:rPr>
          <w:t>older adults</w:t>
        </w:r>
        <w:r w:rsidR="00E0001D" w:rsidRPr="003D31AD">
          <w:rPr>
            <w:rFonts w:ascii="Times New Roman" w:hAnsi="Times New Roman" w:cs="Times New Roman"/>
            <w:sz w:val="24"/>
            <w:szCs w:val="24"/>
          </w:rPr>
          <w:t xml:space="preserve"> </w:t>
        </w:r>
      </w:ins>
      <w:r w:rsidR="003D31AD" w:rsidRPr="003D31AD">
        <w:rPr>
          <w:rFonts w:ascii="Times New Roman" w:hAnsi="Times New Roman" w:cs="Times New Roman"/>
          <w:sz w:val="24"/>
          <w:szCs w:val="24"/>
        </w:rPr>
        <w:t xml:space="preserve">[REF], </w:t>
      </w:r>
      <w:commentRangeEnd w:id="127"/>
      <w:r w:rsidR="0031176D">
        <w:rPr>
          <w:rStyle w:val="CommentReference"/>
        </w:rPr>
        <w:commentReference w:id="127"/>
      </w:r>
      <w:commentRangeEnd w:id="128"/>
      <w:ins w:id="134" w:author="Denver Brown [2]" w:date="2023-04-14T09:32:00Z">
        <w:r w:rsidR="00060775">
          <w:rPr>
            <w:rFonts w:ascii="Times New Roman" w:hAnsi="Times New Roman" w:cs="Times New Roman"/>
            <w:sz w:val="24"/>
            <w:szCs w:val="24"/>
          </w:rPr>
          <w:t xml:space="preserve">a more </w:t>
        </w:r>
      </w:ins>
      <w:r w:rsidR="00060775">
        <w:rPr>
          <w:rStyle w:val="CommentReference"/>
        </w:rPr>
        <w:commentReference w:id="128"/>
      </w:r>
      <w:r w:rsidR="003D31AD" w:rsidRPr="003D31AD">
        <w:rPr>
          <w:rFonts w:ascii="Times New Roman" w:hAnsi="Times New Roman" w:cs="Times New Roman"/>
          <w:sz w:val="24"/>
          <w:szCs w:val="24"/>
        </w:rPr>
        <w:t xml:space="preserve">sedentary </w:t>
      </w:r>
      <w:del w:id="135" w:author="Denver Brown [2]" w:date="2023-04-14T09:32:00Z">
        <w:r w:rsidR="003D31AD" w:rsidRPr="003D31AD" w:rsidDel="00060775">
          <w:rPr>
            <w:rFonts w:ascii="Times New Roman" w:hAnsi="Times New Roman" w:cs="Times New Roman"/>
            <w:sz w:val="24"/>
            <w:szCs w:val="24"/>
          </w:rPr>
          <w:delText xml:space="preserve">behaviors </w:delText>
        </w:r>
      </w:del>
      <w:ins w:id="136" w:author="Denver Brown [2]" w:date="2023-04-14T09:32:00Z">
        <w:r w:rsidR="00060775">
          <w:rPr>
            <w:rFonts w:ascii="Times New Roman" w:hAnsi="Times New Roman" w:cs="Times New Roman"/>
            <w:sz w:val="24"/>
            <w:szCs w:val="24"/>
          </w:rPr>
          <w:t>lifestyle</w:t>
        </w:r>
        <w:r w:rsidR="00060775" w:rsidRPr="003D31AD">
          <w:rPr>
            <w:rFonts w:ascii="Times New Roman" w:hAnsi="Times New Roman" w:cs="Times New Roman"/>
            <w:sz w:val="24"/>
            <w:szCs w:val="24"/>
          </w:rPr>
          <w:t xml:space="preserve"> </w:t>
        </w:r>
      </w:ins>
      <w:r w:rsidR="003D31AD" w:rsidRPr="003D31AD">
        <w:rPr>
          <w:rFonts w:ascii="Times New Roman" w:hAnsi="Times New Roman" w:cs="Times New Roman"/>
          <w:sz w:val="24"/>
          <w:szCs w:val="24"/>
        </w:rPr>
        <w:t xml:space="preserve">may be differentially </w:t>
      </w:r>
      <w:r w:rsidR="003D31AD" w:rsidRPr="003D31AD">
        <w:rPr>
          <w:rFonts w:ascii="Times New Roman" w:hAnsi="Times New Roman" w:cs="Times New Roman"/>
          <w:sz w:val="24"/>
          <w:szCs w:val="24"/>
        </w:rPr>
        <w:lastRenderedPageBreak/>
        <w:t xml:space="preserve">indicative of impairment in </w:t>
      </w:r>
      <w:commentRangeStart w:id="137"/>
      <w:r w:rsidR="003D31AD" w:rsidRPr="003D31AD">
        <w:rPr>
          <w:rFonts w:ascii="Times New Roman" w:hAnsi="Times New Roman" w:cs="Times New Roman"/>
          <w:sz w:val="24"/>
          <w:szCs w:val="24"/>
        </w:rPr>
        <w:t>this population</w:t>
      </w:r>
      <w:ins w:id="138" w:author="Denver Brown [2]" w:date="2023-04-14T09:33:00Z">
        <w:r w:rsidR="00E0001D">
          <w:rPr>
            <w:rFonts w:ascii="Times New Roman" w:hAnsi="Times New Roman" w:cs="Times New Roman"/>
            <w:sz w:val="24"/>
            <w:szCs w:val="24"/>
          </w:rPr>
          <w:t xml:space="preserve"> </w:t>
        </w:r>
      </w:ins>
      <w:commentRangeEnd w:id="137"/>
      <w:ins w:id="139" w:author="Denver Brown [2]" w:date="2023-04-14T09:36:00Z">
        <w:r w:rsidR="00E0001D">
          <w:rPr>
            <w:rStyle w:val="CommentReference"/>
          </w:rPr>
          <w:commentReference w:id="137"/>
        </w:r>
      </w:ins>
      <w:ins w:id="140" w:author="Denver Brown [2]" w:date="2023-04-14T09:33:00Z">
        <w:r w:rsidR="00E0001D">
          <w:rPr>
            <w:rFonts w:ascii="Times New Roman" w:hAnsi="Times New Roman" w:cs="Times New Roman"/>
            <w:sz w:val="24"/>
            <w:szCs w:val="24"/>
          </w:rPr>
          <w:t xml:space="preserve">given the bi-directional nature of the physical activity – mental health relationship </w:t>
        </w:r>
        <w:commentRangeStart w:id="141"/>
        <w:r w:rsidR="00E0001D">
          <w:rPr>
            <w:rFonts w:ascii="Times New Roman" w:hAnsi="Times New Roman" w:cs="Times New Roman"/>
            <w:sz w:val="24"/>
            <w:szCs w:val="24"/>
          </w:rPr>
          <w:t>[REF]</w:t>
        </w:r>
        <w:commentRangeEnd w:id="141"/>
        <w:r w:rsidR="00E0001D">
          <w:rPr>
            <w:rStyle w:val="CommentReference"/>
          </w:rPr>
          <w:commentReference w:id="141"/>
        </w:r>
      </w:ins>
      <w:r w:rsidR="004038A3">
        <w:rPr>
          <w:rFonts w:ascii="Times New Roman" w:hAnsi="Times New Roman" w:cs="Times New Roman"/>
          <w:sz w:val="24"/>
          <w:szCs w:val="24"/>
        </w:rPr>
        <w:t>.</w:t>
      </w:r>
      <w:r w:rsidR="0031176D">
        <w:rPr>
          <w:rFonts w:ascii="Times New Roman" w:hAnsi="Times New Roman" w:cs="Times New Roman"/>
          <w:sz w:val="24"/>
          <w:szCs w:val="24"/>
        </w:rPr>
        <w:t xml:space="preserve"> </w:t>
      </w:r>
      <w:r w:rsidR="00745A4B">
        <w:rPr>
          <w:rFonts w:ascii="Times New Roman" w:hAnsi="Times New Roman" w:cs="Times New Roman"/>
          <w:sz w:val="24"/>
          <w:szCs w:val="24"/>
        </w:rPr>
        <w:t>Core Cognition, Drive and Motivation, and Adaptability and Resilience followed the same trend</w:t>
      </w:r>
      <w:ins w:id="142" w:author="Denver Brown [2]" w:date="2023-04-14T09:40:00Z">
        <w:r w:rsidR="00E0001D">
          <w:rPr>
            <w:rFonts w:ascii="Times New Roman" w:hAnsi="Times New Roman" w:cs="Times New Roman"/>
            <w:sz w:val="24"/>
            <w:szCs w:val="24"/>
          </w:rPr>
          <w:t xml:space="preserve"> as overall MHQ scores</w:t>
        </w:r>
      </w:ins>
      <w:r w:rsidR="00745A4B">
        <w:rPr>
          <w:rFonts w:ascii="Times New Roman" w:hAnsi="Times New Roman" w:cs="Times New Roman"/>
          <w:sz w:val="24"/>
          <w:szCs w:val="24"/>
        </w:rPr>
        <w:t xml:space="preserve">, and thus these </w:t>
      </w:r>
      <w:ins w:id="143" w:author="Denver Brown [2]" w:date="2023-04-14T09:40:00Z">
        <w:r w:rsidR="00E0001D">
          <w:rPr>
            <w:rFonts w:ascii="Times New Roman" w:hAnsi="Times New Roman" w:cs="Times New Roman"/>
            <w:sz w:val="24"/>
            <w:szCs w:val="24"/>
          </w:rPr>
          <w:t xml:space="preserve">specific </w:t>
        </w:r>
      </w:ins>
      <w:r w:rsidR="00745A4B">
        <w:rPr>
          <w:rFonts w:ascii="Times New Roman" w:hAnsi="Times New Roman" w:cs="Times New Roman"/>
          <w:sz w:val="24"/>
          <w:szCs w:val="24"/>
        </w:rPr>
        <w:t xml:space="preserve">aspects of mental health </w:t>
      </w:r>
      <w:ins w:id="144" w:author="Denver Brown [2]" w:date="2023-04-14T09:39:00Z">
        <w:r w:rsidR="00E0001D">
          <w:rPr>
            <w:rFonts w:ascii="Times New Roman" w:hAnsi="Times New Roman" w:cs="Times New Roman"/>
            <w:sz w:val="24"/>
            <w:szCs w:val="24"/>
          </w:rPr>
          <w:t xml:space="preserve">and well-being </w:t>
        </w:r>
      </w:ins>
      <w:r w:rsidR="00745A4B">
        <w:rPr>
          <w:rFonts w:ascii="Times New Roman" w:hAnsi="Times New Roman" w:cs="Times New Roman"/>
          <w:sz w:val="24"/>
          <w:szCs w:val="24"/>
        </w:rPr>
        <w:t xml:space="preserve">may </w:t>
      </w:r>
      <w:ins w:id="145" w:author="Denver Brown [2]" w:date="2023-04-14T09:40:00Z">
        <w:r w:rsidR="00E0001D">
          <w:rPr>
            <w:rFonts w:ascii="Times New Roman" w:hAnsi="Times New Roman" w:cs="Times New Roman"/>
            <w:sz w:val="24"/>
            <w:szCs w:val="24"/>
          </w:rPr>
          <w:t xml:space="preserve">be more amenable to </w:t>
        </w:r>
      </w:ins>
      <w:del w:id="146" w:author="Denver Brown [2]" w:date="2023-04-14T09:40:00Z">
        <w:r w:rsidR="00C5110A" w:rsidDel="00E0001D">
          <w:rPr>
            <w:rFonts w:ascii="Times New Roman" w:hAnsi="Times New Roman" w:cs="Times New Roman"/>
            <w:sz w:val="24"/>
            <w:szCs w:val="24"/>
          </w:rPr>
          <w:delText xml:space="preserve">especially </w:delText>
        </w:r>
      </w:del>
      <w:r w:rsidR="00C5110A">
        <w:rPr>
          <w:rFonts w:ascii="Times New Roman" w:hAnsi="Times New Roman" w:cs="Times New Roman"/>
          <w:sz w:val="24"/>
          <w:szCs w:val="24"/>
        </w:rPr>
        <w:t>benefit</w:t>
      </w:r>
      <w:ins w:id="147" w:author="Denver Brown [2]" w:date="2023-04-14T09:40:00Z">
        <w:r w:rsidR="00E0001D">
          <w:rPr>
            <w:rFonts w:ascii="Times New Roman" w:hAnsi="Times New Roman" w:cs="Times New Roman"/>
            <w:sz w:val="24"/>
            <w:szCs w:val="24"/>
          </w:rPr>
          <w:t>s</w:t>
        </w:r>
      </w:ins>
      <w:r w:rsidR="00C5110A">
        <w:rPr>
          <w:rFonts w:ascii="Times New Roman" w:hAnsi="Times New Roman" w:cs="Times New Roman"/>
          <w:sz w:val="24"/>
          <w:szCs w:val="24"/>
        </w:rPr>
        <w:t xml:space="preserve"> from adopting a</w:t>
      </w:r>
      <w:ins w:id="148" w:author="Denver Brown [2]" w:date="2023-04-14T09:39:00Z">
        <w:r w:rsidR="00E0001D">
          <w:rPr>
            <w:rFonts w:ascii="Times New Roman" w:hAnsi="Times New Roman" w:cs="Times New Roman"/>
            <w:sz w:val="24"/>
            <w:szCs w:val="24"/>
          </w:rPr>
          <w:t xml:space="preserve"> more</w:t>
        </w:r>
      </w:ins>
      <w:del w:id="149" w:author="Denver Brown [2]" w:date="2023-04-14T09:39:00Z">
        <w:r w:rsidR="00C5110A" w:rsidDel="00E0001D">
          <w:rPr>
            <w:rFonts w:ascii="Times New Roman" w:hAnsi="Times New Roman" w:cs="Times New Roman"/>
            <w:sz w:val="24"/>
            <w:szCs w:val="24"/>
          </w:rPr>
          <w:delText>n</w:delText>
        </w:r>
      </w:del>
      <w:r w:rsidR="00C5110A">
        <w:rPr>
          <w:rFonts w:ascii="Times New Roman" w:hAnsi="Times New Roman" w:cs="Times New Roman"/>
          <w:sz w:val="24"/>
          <w:szCs w:val="24"/>
        </w:rPr>
        <w:t xml:space="preserve"> active lifestyle, </w:t>
      </w:r>
      <w:ins w:id="150" w:author="Denver Brown [2]" w:date="2023-04-14T09:41:00Z">
        <w:r w:rsidR="00E0001D">
          <w:rPr>
            <w:rFonts w:ascii="Times New Roman" w:hAnsi="Times New Roman" w:cs="Times New Roman"/>
            <w:sz w:val="24"/>
            <w:szCs w:val="24"/>
          </w:rPr>
          <w:t>whereas</w:t>
        </w:r>
      </w:ins>
      <w:del w:id="151" w:author="Denver Brown [2]" w:date="2023-04-14T09:41:00Z">
        <w:r w:rsidR="00C5110A" w:rsidDel="00E0001D">
          <w:rPr>
            <w:rFonts w:ascii="Times New Roman" w:hAnsi="Times New Roman" w:cs="Times New Roman"/>
            <w:sz w:val="24"/>
            <w:szCs w:val="24"/>
          </w:rPr>
          <w:delText>while</w:delText>
        </w:r>
      </w:del>
      <w:r w:rsidR="00C5110A">
        <w:rPr>
          <w:rFonts w:ascii="Times New Roman" w:hAnsi="Times New Roman" w:cs="Times New Roman"/>
          <w:sz w:val="24"/>
          <w:szCs w:val="24"/>
        </w:rPr>
        <w:t xml:space="preserve"> the other </w:t>
      </w:r>
      <w:del w:id="152" w:author="Denver Brown [2]" w:date="2023-04-14T09:41:00Z">
        <w:r w:rsidR="00C5110A" w:rsidDel="00E0001D">
          <w:rPr>
            <w:rFonts w:ascii="Times New Roman" w:hAnsi="Times New Roman" w:cs="Times New Roman"/>
            <w:sz w:val="24"/>
            <w:szCs w:val="24"/>
          </w:rPr>
          <w:delText xml:space="preserve">subdomains </w:delText>
        </w:r>
      </w:del>
      <w:ins w:id="153" w:author="Denver Brown [2]" w:date="2023-04-14T09:41:00Z">
        <w:r w:rsidR="00E0001D">
          <w:rPr>
            <w:rFonts w:ascii="Times New Roman" w:hAnsi="Times New Roman" w:cs="Times New Roman"/>
            <w:sz w:val="24"/>
            <w:szCs w:val="24"/>
          </w:rPr>
          <w:t xml:space="preserve">subcategories </w:t>
        </w:r>
      </w:ins>
      <w:r w:rsidR="00C5110A">
        <w:rPr>
          <w:rFonts w:ascii="Times New Roman" w:hAnsi="Times New Roman" w:cs="Times New Roman"/>
          <w:sz w:val="24"/>
          <w:szCs w:val="24"/>
        </w:rPr>
        <w:t xml:space="preserve">seem to </w:t>
      </w:r>
      <w:ins w:id="154" w:author="Denver Brown [2]" w:date="2023-04-14T09:41:00Z">
        <w:r w:rsidR="00E0001D">
          <w:rPr>
            <w:rFonts w:ascii="Times New Roman" w:hAnsi="Times New Roman" w:cs="Times New Roman"/>
            <w:sz w:val="24"/>
            <w:szCs w:val="24"/>
          </w:rPr>
          <w:t xml:space="preserve">demonstrate relatively consistent </w:t>
        </w:r>
      </w:ins>
      <w:r w:rsidR="00C5110A">
        <w:rPr>
          <w:rFonts w:ascii="Times New Roman" w:hAnsi="Times New Roman" w:cs="Times New Roman"/>
          <w:sz w:val="24"/>
          <w:szCs w:val="24"/>
        </w:rPr>
        <w:t>benefit</w:t>
      </w:r>
      <w:ins w:id="155" w:author="Denver Brown [2]" w:date="2023-04-14T09:41:00Z">
        <w:r w:rsidR="00E0001D">
          <w:rPr>
            <w:rFonts w:ascii="Times New Roman" w:hAnsi="Times New Roman" w:cs="Times New Roman"/>
            <w:sz w:val="24"/>
            <w:szCs w:val="24"/>
          </w:rPr>
          <w:t>s</w:t>
        </w:r>
      </w:ins>
      <w:del w:id="156" w:author="Denver Brown [2]" w:date="2023-04-14T09:41:00Z">
        <w:r w:rsidR="00C5110A" w:rsidDel="00E0001D">
          <w:rPr>
            <w:rFonts w:ascii="Times New Roman" w:hAnsi="Times New Roman" w:cs="Times New Roman"/>
            <w:sz w:val="24"/>
            <w:szCs w:val="24"/>
          </w:rPr>
          <w:delText xml:space="preserve"> consistently</w:delText>
        </w:r>
      </w:del>
      <w:ins w:id="157" w:author="Denver Brown [2]" w:date="2023-04-14T09:41:00Z">
        <w:r w:rsidR="00E0001D">
          <w:rPr>
            <w:rFonts w:ascii="Times New Roman" w:hAnsi="Times New Roman" w:cs="Times New Roman"/>
            <w:sz w:val="24"/>
            <w:szCs w:val="24"/>
          </w:rPr>
          <w:t xml:space="preserve"> from physical activity</w:t>
        </w:r>
      </w:ins>
      <w:r w:rsidR="00C5110A">
        <w:rPr>
          <w:rFonts w:ascii="Times New Roman" w:hAnsi="Times New Roman" w:cs="Times New Roman"/>
          <w:sz w:val="24"/>
          <w:szCs w:val="24"/>
        </w:rPr>
        <w:t xml:space="preserve"> across </w:t>
      </w:r>
      <w:ins w:id="158" w:author="Denver Brown [2]" w:date="2023-04-14T09:41:00Z">
        <w:r w:rsidR="00E0001D">
          <w:rPr>
            <w:rFonts w:ascii="Times New Roman" w:hAnsi="Times New Roman" w:cs="Times New Roman"/>
            <w:sz w:val="24"/>
            <w:szCs w:val="24"/>
          </w:rPr>
          <w:t>the adult lifespan</w:t>
        </w:r>
      </w:ins>
      <w:del w:id="159" w:author="Denver Brown [2]" w:date="2023-04-14T09:41:00Z">
        <w:r w:rsidR="00C5110A" w:rsidDel="00E0001D">
          <w:rPr>
            <w:rFonts w:ascii="Times New Roman" w:hAnsi="Times New Roman" w:cs="Times New Roman"/>
            <w:sz w:val="24"/>
            <w:szCs w:val="24"/>
          </w:rPr>
          <w:delText>age groups</w:delText>
        </w:r>
      </w:del>
      <w:r w:rsidR="00C5110A">
        <w:rPr>
          <w:rFonts w:ascii="Times New Roman" w:hAnsi="Times New Roman" w:cs="Times New Roman"/>
          <w:sz w:val="24"/>
          <w:szCs w:val="24"/>
        </w:rPr>
        <w:t>.</w:t>
      </w:r>
      <w:r w:rsidR="00AD43DF">
        <w:rPr>
          <w:rFonts w:ascii="Times New Roman" w:hAnsi="Times New Roman" w:cs="Times New Roman"/>
          <w:sz w:val="24"/>
          <w:szCs w:val="24"/>
        </w:rPr>
        <w:t xml:space="preserve"> </w:t>
      </w:r>
      <w:ins w:id="160" w:author="Denver Brown [2]" w:date="2023-04-14T09:56:00Z">
        <w:r w:rsidR="00793401">
          <w:rPr>
            <w:rFonts w:ascii="Times New Roman" w:hAnsi="Times New Roman" w:cs="Times New Roman"/>
            <w:sz w:val="24"/>
            <w:szCs w:val="24"/>
          </w:rPr>
          <w:t xml:space="preserve">Finally, differences between inactive and active groups across ages were most pronounced in the 85+ age group </w:t>
        </w:r>
      </w:ins>
      <w:ins w:id="161" w:author="Denver Brown [2]" w:date="2023-04-14T09:57:00Z">
        <w:r w:rsidR="00793401">
          <w:rPr>
            <w:rFonts w:ascii="Times New Roman" w:hAnsi="Times New Roman" w:cs="Times New Roman"/>
            <w:sz w:val="24"/>
            <w:szCs w:val="24"/>
          </w:rPr>
          <w:t xml:space="preserve">as evidenced by the </w:t>
        </w:r>
      </w:ins>
      <w:ins w:id="162" w:author="Denver Brown [2]" w:date="2023-04-14T09:58:00Z">
        <w:r w:rsidR="00793401">
          <w:rPr>
            <w:rFonts w:ascii="Times New Roman" w:hAnsi="Times New Roman" w:cs="Times New Roman"/>
            <w:sz w:val="24"/>
            <w:szCs w:val="24"/>
          </w:rPr>
          <w:t>largest average marginal effect across all subcategories</w:t>
        </w:r>
      </w:ins>
      <w:ins w:id="163" w:author="Denver Brown [2]" w:date="2023-04-14T09:59:00Z">
        <w:r w:rsidR="00793401">
          <w:rPr>
            <w:rFonts w:ascii="Times New Roman" w:hAnsi="Times New Roman" w:cs="Times New Roman"/>
            <w:sz w:val="24"/>
            <w:szCs w:val="24"/>
          </w:rPr>
          <w:t xml:space="preserve">. </w:t>
        </w:r>
      </w:ins>
      <w:ins w:id="164" w:author="Denver Brown [2]" w:date="2023-04-14T09:58:00Z">
        <w:r w:rsidR="00793401">
          <w:rPr>
            <w:rFonts w:ascii="Times New Roman" w:hAnsi="Times New Roman" w:cs="Times New Roman"/>
            <w:sz w:val="24"/>
            <w:szCs w:val="24"/>
          </w:rPr>
          <w:t>This finding makes it clear that physical activity engagement is</w:t>
        </w:r>
      </w:ins>
      <w:ins w:id="165" w:author="Denver Brown [2]" w:date="2023-04-14T09:56:00Z">
        <w:r w:rsidR="00793401">
          <w:rPr>
            <w:rFonts w:ascii="Times New Roman" w:hAnsi="Times New Roman" w:cs="Times New Roman"/>
            <w:sz w:val="24"/>
            <w:szCs w:val="24"/>
          </w:rPr>
          <w:t xml:space="preserve"> especially </w:t>
        </w:r>
      </w:ins>
      <w:ins w:id="166" w:author="Denver Brown [2]" w:date="2023-04-14T09:58:00Z">
        <w:r w:rsidR="00793401">
          <w:rPr>
            <w:rFonts w:ascii="Times New Roman" w:hAnsi="Times New Roman" w:cs="Times New Roman"/>
            <w:sz w:val="24"/>
            <w:szCs w:val="24"/>
          </w:rPr>
          <w:t>important for</w:t>
        </w:r>
      </w:ins>
      <w:ins w:id="167" w:author="Denver Brown [2]" w:date="2023-04-14T09:56:00Z">
        <w:r w:rsidR="00793401">
          <w:rPr>
            <w:rFonts w:ascii="Times New Roman" w:hAnsi="Times New Roman" w:cs="Times New Roman"/>
            <w:sz w:val="24"/>
            <w:szCs w:val="24"/>
          </w:rPr>
          <w:t xml:space="preserve"> maintaining </w:t>
        </w:r>
      </w:ins>
      <w:ins w:id="168" w:author="Denver Brown [2]" w:date="2023-04-14T09:58:00Z">
        <w:r w:rsidR="00793401">
          <w:rPr>
            <w:rFonts w:ascii="Times New Roman" w:hAnsi="Times New Roman" w:cs="Times New Roman"/>
            <w:sz w:val="24"/>
            <w:szCs w:val="24"/>
          </w:rPr>
          <w:t xml:space="preserve">better </w:t>
        </w:r>
      </w:ins>
      <w:ins w:id="169" w:author="Denver Brown [2]" w:date="2023-04-14T09:56:00Z">
        <w:r w:rsidR="00793401">
          <w:rPr>
            <w:rFonts w:ascii="Times New Roman" w:hAnsi="Times New Roman" w:cs="Times New Roman"/>
            <w:sz w:val="24"/>
            <w:szCs w:val="24"/>
          </w:rPr>
          <w:t xml:space="preserve">mental </w:t>
        </w:r>
      </w:ins>
      <w:ins w:id="170" w:author="Denver Brown [2]" w:date="2023-04-14T09:58:00Z">
        <w:r w:rsidR="00793401">
          <w:rPr>
            <w:rFonts w:ascii="Times New Roman" w:hAnsi="Times New Roman" w:cs="Times New Roman"/>
            <w:sz w:val="24"/>
            <w:szCs w:val="24"/>
          </w:rPr>
          <w:t xml:space="preserve">health and </w:t>
        </w:r>
      </w:ins>
      <w:ins w:id="171" w:author="Denver Brown [2]" w:date="2023-04-14T09:56:00Z">
        <w:r w:rsidR="00793401">
          <w:rPr>
            <w:rFonts w:ascii="Times New Roman" w:hAnsi="Times New Roman" w:cs="Times New Roman"/>
            <w:sz w:val="24"/>
            <w:szCs w:val="24"/>
          </w:rPr>
          <w:t>well</w:t>
        </w:r>
      </w:ins>
      <w:ins w:id="172" w:author="Denver Brown [2]" w:date="2023-04-14T09:59:00Z">
        <w:r w:rsidR="00793401">
          <w:rPr>
            <w:rFonts w:ascii="Times New Roman" w:hAnsi="Times New Roman" w:cs="Times New Roman"/>
            <w:sz w:val="24"/>
            <w:szCs w:val="24"/>
          </w:rPr>
          <w:t>-</w:t>
        </w:r>
      </w:ins>
      <w:ins w:id="173" w:author="Denver Brown [2]" w:date="2023-04-14T09:56:00Z">
        <w:r w:rsidR="00793401">
          <w:rPr>
            <w:rFonts w:ascii="Times New Roman" w:hAnsi="Times New Roman" w:cs="Times New Roman"/>
            <w:sz w:val="24"/>
            <w:szCs w:val="24"/>
          </w:rPr>
          <w:t xml:space="preserve">being in the latest stages of life. </w:t>
        </w:r>
      </w:ins>
    </w:p>
    <w:p w14:paraId="28F1DCD3" w14:textId="1F97F20B" w:rsidR="00793401" w:rsidRDefault="002146E2">
      <w:pPr>
        <w:spacing w:line="480" w:lineRule="auto"/>
        <w:ind w:firstLine="720"/>
        <w:rPr>
          <w:rFonts w:ascii="Times New Roman" w:hAnsi="Times New Roman" w:cs="Times New Roman"/>
          <w:sz w:val="24"/>
          <w:szCs w:val="24"/>
        </w:rPr>
        <w:pPrChange w:id="174" w:author="Denver Brown [2]" w:date="2023-04-14T10:00:00Z">
          <w:pPr>
            <w:spacing w:line="480" w:lineRule="auto"/>
          </w:pPr>
        </w:pPrChange>
      </w:pPr>
      <w:ins w:id="175" w:author="Denver Brown [2]" w:date="2023-04-14T10:25:00Z">
        <w:r>
          <w:rPr>
            <w:rFonts w:ascii="Times New Roman" w:hAnsi="Times New Roman" w:cs="Times New Roman"/>
            <w:sz w:val="24"/>
            <w:szCs w:val="24"/>
          </w:rPr>
          <w:t xml:space="preserve">As the body of literature examining associations between physical activity and mental health continues to grow, it is imperative that researchers adopt </w:t>
        </w:r>
      </w:ins>
      <w:ins w:id="176" w:author="Denver Brown [2]" w:date="2023-04-14T10:26:00Z">
        <w:r>
          <w:rPr>
            <w:rFonts w:ascii="Times New Roman" w:hAnsi="Times New Roman" w:cs="Times New Roman"/>
            <w:sz w:val="24"/>
            <w:szCs w:val="24"/>
          </w:rPr>
          <w:t xml:space="preserve">statistical </w:t>
        </w:r>
      </w:ins>
      <w:ins w:id="177" w:author="Denver Brown [2]" w:date="2023-04-14T10:25:00Z">
        <w:r>
          <w:rPr>
            <w:rFonts w:ascii="Times New Roman" w:hAnsi="Times New Roman" w:cs="Times New Roman"/>
            <w:sz w:val="24"/>
            <w:szCs w:val="24"/>
          </w:rPr>
          <w:t>best practices</w:t>
        </w:r>
      </w:ins>
      <w:ins w:id="178" w:author="Denver Brown [2]" w:date="2023-04-14T10:26:00Z">
        <w:r>
          <w:rPr>
            <w:rFonts w:ascii="Times New Roman" w:hAnsi="Times New Roman" w:cs="Times New Roman"/>
            <w:sz w:val="24"/>
            <w:szCs w:val="24"/>
          </w:rPr>
          <w:t xml:space="preserve"> that can reduce bias and strengthen our inferences. Matching and weighting techniques have received little attention in the fields of </w:t>
        </w:r>
      </w:ins>
      <w:ins w:id="179" w:author="Denver Brown [2]" w:date="2023-04-14T10:27:00Z">
        <w:r>
          <w:rPr>
            <w:rFonts w:ascii="Times New Roman" w:hAnsi="Times New Roman" w:cs="Times New Roman"/>
            <w:sz w:val="24"/>
            <w:szCs w:val="24"/>
          </w:rPr>
          <w:t xml:space="preserve">exercise psychology and behavioral medicine to date. </w:t>
        </w:r>
      </w:ins>
      <w:ins w:id="180" w:author="Denver Brown [2]" w:date="2023-04-14T10:28:00Z">
        <w:r>
          <w:rPr>
            <w:rFonts w:ascii="Times New Roman" w:hAnsi="Times New Roman" w:cs="Times New Roman"/>
            <w:sz w:val="24"/>
            <w:szCs w:val="24"/>
          </w:rPr>
          <w:t>For example, a</w:t>
        </w:r>
      </w:ins>
      <w:ins w:id="181" w:author="Denver Brown [2]" w:date="2023-04-14T10:27:00Z">
        <w:r>
          <w:rPr>
            <w:rFonts w:ascii="Times New Roman" w:hAnsi="Times New Roman" w:cs="Times New Roman"/>
            <w:sz w:val="24"/>
            <w:szCs w:val="24"/>
          </w:rPr>
          <w:t xml:space="preserve">n advantage of utilizing propensity scores over controlling for covariates in a traditional multivariable linear regression is that the propensity model can deal with non-linear relationships between the covariates and outcome, as well as higher order interactions, and the GBM can handle these interaction terms non-parametrically when estimating the propensity score. As different propensity score estimation methods may perform differentially based on different assumptions and approaches to handle missing data </w:t>
        </w:r>
        <w:r>
          <w:rPr>
            <w:rFonts w:ascii="Times New Roman" w:hAnsi="Times New Roman" w:cs="Times New Roman"/>
            <w:sz w:val="24"/>
            <w:szCs w:val="24"/>
          </w:rPr>
          <w:fldChar w:fldCharType="begin">
            <w:fldData xml:space="preserve">PEVuZE5vdGU+PENpdGU+PEF1dGhvcj5TZXRvZGppPC9BdXRob3I+PFllYXI+MjAxNzwvWWVhcj48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=
</w:fldData>
          </w:fldChar>
        </w:r>
      </w:ins>
      <w:r w:rsidR="00B06082">
        <w:rPr>
          <w:rFonts w:ascii="Times New Roman" w:hAnsi="Times New Roman" w:cs="Times New Roman"/>
          <w:sz w:val="24"/>
          <w:szCs w:val="24"/>
        </w:rPr>
        <w:instrText xml:space="preserve"> ADDIN EN.CITE </w:instrText>
      </w:r>
      <w:r w:rsidR="00B06082">
        <w:rPr>
          <w:rFonts w:ascii="Times New Roman" w:hAnsi="Times New Roman" w:cs="Times New Roman"/>
          <w:sz w:val="24"/>
          <w:szCs w:val="24"/>
        </w:rPr>
        <w:fldChar w:fldCharType="begin">
          <w:fldData xml:space="preserve">PEVuZE5vdGU+PENpdGU+PEF1dGhvcj5TZXRvZGppPC9BdXRob3I+PFllYXI+MjAxNzwvWWVhcj48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=
</w:fldData>
        </w:fldChar>
      </w:r>
      <w:r w:rsidR="00B06082">
        <w:rPr>
          <w:rFonts w:ascii="Times New Roman" w:hAnsi="Times New Roman" w:cs="Times New Roman"/>
          <w:sz w:val="24"/>
          <w:szCs w:val="24"/>
        </w:rPr>
        <w:instrText xml:space="preserve"> ADDIN EN.CITE.DATA </w:instrText>
      </w:r>
      <w:r w:rsidR="00B06082">
        <w:rPr>
          <w:rFonts w:ascii="Times New Roman" w:hAnsi="Times New Roman" w:cs="Times New Roman"/>
          <w:sz w:val="24"/>
          <w:szCs w:val="24"/>
        </w:rPr>
      </w:r>
      <w:r w:rsidR="00B06082">
        <w:rPr>
          <w:rFonts w:ascii="Times New Roman" w:hAnsi="Times New Roman" w:cs="Times New Roman"/>
          <w:sz w:val="24"/>
          <w:szCs w:val="24"/>
        </w:rPr>
        <w:fldChar w:fldCharType="end"/>
      </w:r>
      <w:ins w:id="182" w:author="Denver Brown [2]" w:date="2023-04-14T10:27:00Z">
        <w:r>
          <w:rPr>
            <w:rFonts w:ascii="Times New Roman" w:hAnsi="Times New Roman" w:cs="Times New Roman"/>
            <w:sz w:val="24"/>
            <w:szCs w:val="24"/>
          </w:rPr>
          <w:fldChar w:fldCharType="separate"/>
        </w:r>
      </w:ins>
      <w:r w:rsidR="00B06082">
        <w:rPr>
          <w:rFonts w:ascii="Times New Roman" w:hAnsi="Times New Roman" w:cs="Times New Roman"/>
          <w:noProof/>
          <w:sz w:val="24"/>
          <w:szCs w:val="24"/>
        </w:rPr>
        <w:t>[57, 58, 60]</w:t>
      </w:r>
      <w:ins w:id="183" w:author="Denver Brown [2]" w:date="2023-04-14T10:27:00Z">
        <w:r>
          <w:rPr>
            <w:rFonts w:ascii="Times New Roman" w:hAnsi="Times New Roman" w:cs="Times New Roman"/>
            <w:sz w:val="24"/>
            <w:szCs w:val="24"/>
          </w:rPr>
          <w:fldChar w:fldCharType="end"/>
        </w:r>
      </w:ins>
      <w:ins w:id="184" w:author="Denver Brown [2]" w:date="2023-04-14T10:28:00Z">
        <w:r>
          <w:rPr>
            <w:rFonts w:ascii="Times New Roman" w:hAnsi="Times New Roman" w:cs="Times New Roman"/>
            <w:sz w:val="24"/>
            <w:szCs w:val="24"/>
          </w:rPr>
          <w:t>,</w:t>
        </w:r>
      </w:ins>
      <w:ins w:id="185" w:author="Denver Brown [2]" w:date="2023-04-14T10:27:00Z">
        <w:r>
          <w:rPr>
            <w:rFonts w:ascii="Times New Roman" w:hAnsi="Times New Roman" w:cs="Times New Roman"/>
            <w:sz w:val="24"/>
            <w:szCs w:val="24"/>
          </w:rPr>
          <w:t xml:space="preserve"> we utilized several combinations of methods in </w:t>
        </w:r>
      </w:ins>
      <w:ins w:id="186" w:author="Denver Brown [2]" w:date="2023-04-14T10:28:00Z">
        <w:r>
          <w:rPr>
            <w:rFonts w:ascii="Times New Roman" w:hAnsi="Times New Roman" w:cs="Times New Roman"/>
            <w:sz w:val="24"/>
            <w:szCs w:val="24"/>
          </w:rPr>
          <w:t>our</w:t>
        </w:r>
      </w:ins>
      <w:ins w:id="187" w:author="Denver Brown [2]" w:date="2023-04-14T10:27:00Z">
        <w:r>
          <w:rPr>
            <w:rFonts w:ascii="Times New Roman" w:hAnsi="Times New Roman" w:cs="Times New Roman"/>
            <w:sz w:val="24"/>
            <w:szCs w:val="24"/>
          </w:rPr>
          <w:t xml:space="preserve"> sensitivity analys</w:t>
        </w:r>
      </w:ins>
      <w:ins w:id="188" w:author="Denver Brown [2]" w:date="2023-04-14T10:28:00Z">
        <w:r>
          <w:rPr>
            <w:rFonts w:ascii="Times New Roman" w:hAnsi="Times New Roman" w:cs="Times New Roman"/>
            <w:sz w:val="24"/>
            <w:szCs w:val="24"/>
          </w:rPr>
          <w:t>es</w:t>
        </w:r>
      </w:ins>
      <w:ins w:id="189" w:author="Denver Brown [2]" w:date="2023-04-14T10:27:00Z">
        <w:r>
          <w:rPr>
            <w:rFonts w:ascii="Times New Roman" w:hAnsi="Times New Roman" w:cs="Times New Roman"/>
            <w:sz w:val="24"/>
            <w:szCs w:val="24"/>
          </w:rPr>
          <w:t xml:space="preserve">. </w:t>
        </w:r>
        <w:r w:rsidRPr="00B16124">
          <w:rPr>
            <w:rFonts w:ascii="Times New Roman" w:hAnsi="Times New Roman" w:cs="Times New Roman"/>
            <w:sz w:val="24"/>
            <w:szCs w:val="24"/>
          </w:rPr>
          <w:t>Our sensitivity analys</w:t>
        </w:r>
        <w:r>
          <w:rPr>
            <w:rFonts w:ascii="Times New Roman" w:hAnsi="Times New Roman" w:cs="Times New Roman"/>
            <w:sz w:val="24"/>
            <w:szCs w:val="24"/>
          </w:rPr>
          <w:t>i</w:t>
        </w:r>
        <w:r w:rsidRPr="00B16124">
          <w:rPr>
            <w:rFonts w:ascii="Times New Roman" w:hAnsi="Times New Roman" w:cs="Times New Roman"/>
            <w:sz w:val="24"/>
            <w:szCs w:val="24"/>
          </w:rPr>
          <w:t xml:space="preserve">s </w:t>
        </w:r>
      </w:ins>
      <w:ins w:id="190" w:author="Denver Brown [2]" w:date="2023-04-14T11:27:00Z">
        <w:r w:rsidR="00541889">
          <w:rPr>
            <w:rFonts w:ascii="Times New Roman" w:hAnsi="Times New Roman" w:cs="Times New Roman"/>
            <w:sz w:val="24"/>
            <w:szCs w:val="24"/>
          </w:rPr>
          <w:t xml:space="preserve">revealed minimal deviance in the </w:t>
        </w:r>
      </w:ins>
      <w:ins w:id="191" w:author="Denver Brown [2]" w:date="2023-04-14T10:27:00Z">
        <w:r w:rsidRPr="00B16124">
          <w:rPr>
            <w:rFonts w:ascii="Times New Roman" w:hAnsi="Times New Roman" w:cs="Times New Roman"/>
            <w:sz w:val="24"/>
            <w:szCs w:val="24"/>
          </w:rPr>
          <w:t xml:space="preserve">estimated effects of physical activity on </w:t>
        </w:r>
      </w:ins>
      <w:ins w:id="192" w:author="Denver Brown [2]" w:date="2023-04-14T11:27:00Z">
        <w:r w:rsidR="00541889">
          <w:rPr>
            <w:rFonts w:ascii="Times New Roman" w:hAnsi="Times New Roman" w:cs="Times New Roman"/>
            <w:sz w:val="24"/>
            <w:szCs w:val="24"/>
          </w:rPr>
          <w:t xml:space="preserve">overall </w:t>
        </w:r>
      </w:ins>
      <w:ins w:id="193" w:author="Denver Brown [2]" w:date="2023-04-14T10:27:00Z">
        <w:r w:rsidRPr="00B16124">
          <w:rPr>
            <w:rFonts w:ascii="Times New Roman" w:hAnsi="Times New Roman" w:cs="Times New Roman"/>
            <w:sz w:val="24"/>
            <w:szCs w:val="24"/>
          </w:rPr>
          <w:t xml:space="preserve">MHQ </w:t>
        </w:r>
      </w:ins>
      <w:ins w:id="194" w:author="Denver Brown [2]" w:date="2023-04-14T11:27:00Z">
        <w:r w:rsidR="00541889">
          <w:rPr>
            <w:rFonts w:ascii="Times New Roman" w:hAnsi="Times New Roman" w:cs="Times New Roman"/>
            <w:sz w:val="24"/>
            <w:szCs w:val="24"/>
          </w:rPr>
          <w:t xml:space="preserve">scores </w:t>
        </w:r>
      </w:ins>
      <w:ins w:id="195" w:author="Denver Brown [2]" w:date="2023-04-14T10:27:00Z">
        <w:r w:rsidRPr="00B16124">
          <w:rPr>
            <w:rFonts w:ascii="Times New Roman" w:hAnsi="Times New Roman" w:cs="Times New Roman"/>
            <w:sz w:val="24"/>
            <w:szCs w:val="24"/>
          </w:rPr>
          <w:t xml:space="preserve">across </w:t>
        </w:r>
      </w:ins>
      <w:ins w:id="196" w:author="Denver Brown [2]" w:date="2023-04-14T11:27:00Z">
        <w:r w:rsidR="00541889">
          <w:rPr>
            <w:rFonts w:ascii="Times New Roman" w:hAnsi="Times New Roman" w:cs="Times New Roman"/>
            <w:sz w:val="24"/>
            <w:szCs w:val="24"/>
          </w:rPr>
          <w:t xml:space="preserve">the </w:t>
        </w:r>
      </w:ins>
      <w:ins w:id="197" w:author="Denver Brown [2]" w:date="2023-04-14T10:27:00Z">
        <w:r w:rsidRPr="00B16124">
          <w:rPr>
            <w:rFonts w:ascii="Times New Roman" w:hAnsi="Times New Roman" w:cs="Times New Roman"/>
            <w:sz w:val="24"/>
            <w:szCs w:val="24"/>
          </w:rPr>
          <w:t>various covariate adjustment and missing data procedures</w:t>
        </w:r>
      </w:ins>
      <w:ins w:id="198" w:author="Denver Brown [2]" w:date="2023-04-14T11:27:00Z">
        <w:r w:rsidR="00541889">
          <w:rPr>
            <w:rFonts w:ascii="Times New Roman" w:hAnsi="Times New Roman" w:cs="Times New Roman"/>
            <w:sz w:val="24"/>
            <w:szCs w:val="24"/>
          </w:rPr>
          <w:t xml:space="preserve"> that were implemented</w:t>
        </w:r>
      </w:ins>
      <w:ins w:id="199" w:author="Denver Brown [2]" w:date="2023-04-14T11:28:00Z">
        <w:r w:rsidR="00541889">
          <w:rPr>
            <w:rFonts w:ascii="Times New Roman" w:hAnsi="Times New Roman" w:cs="Times New Roman"/>
            <w:sz w:val="24"/>
            <w:szCs w:val="24"/>
          </w:rPr>
          <w:t xml:space="preserve"> – effect sizes ranged </w:t>
        </w:r>
        <w:r w:rsidR="00541889">
          <w:rPr>
            <w:rFonts w:ascii="Times New Roman" w:hAnsi="Times New Roman" w:cs="Times New Roman"/>
            <w:sz w:val="24"/>
            <w:szCs w:val="24"/>
          </w:rPr>
          <w:lastRenderedPageBreak/>
          <w:t>from an</w:t>
        </w:r>
      </w:ins>
      <w:ins w:id="200" w:author="Denver Brown [2]" w:date="2023-04-14T10:27:00Z">
        <w:r w:rsidRPr="00B16124">
          <w:rPr>
            <w:rFonts w:ascii="Times New Roman" w:hAnsi="Times New Roman" w:cs="Times New Roman"/>
            <w:sz w:val="24"/>
            <w:szCs w:val="24"/>
          </w:rPr>
          <w:t xml:space="preserve"> </w:t>
        </w:r>
        <w:commentRangeStart w:id="201"/>
        <w:r w:rsidRPr="00B16124">
          <w:rPr>
            <w:rFonts w:ascii="Times New Roman" w:hAnsi="Times New Roman" w:cs="Times New Roman"/>
            <w:sz w:val="24"/>
            <w:szCs w:val="24"/>
          </w:rPr>
          <w:t>SMD of 0.25</w:t>
        </w:r>
      </w:ins>
      <w:ins w:id="202" w:author="Denver Brown [2]" w:date="2023-04-14T11:28:00Z">
        <w:r w:rsidR="00541889">
          <w:rPr>
            <w:rFonts w:ascii="Times New Roman" w:hAnsi="Times New Roman" w:cs="Times New Roman"/>
            <w:sz w:val="24"/>
            <w:szCs w:val="24"/>
          </w:rPr>
          <w:t xml:space="preserve"> to 0.XX</w:t>
        </w:r>
      </w:ins>
      <w:commentRangeEnd w:id="201"/>
      <w:ins w:id="203" w:author="Denver Brown [2]" w:date="2023-04-14T11:29:00Z">
        <w:r w:rsidR="00541889">
          <w:rPr>
            <w:rStyle w:val="CommentReference"/>
          </w:rPr>
          <w:commentReference w:id="201"/>
        </w:r>
      </w:ins>
      <w:ins w:id="204" w:author="Denver Brown [2]" w:date="2023-04-14T10:27:00Z">
        <w:r w:rsidRPr="00B16124">
          <w:rPr>
            <w:rFonts w:ascii="Times New Roman" w:hAnsi="Times New Roman" w:cs="Times New Roman"/>
            <w:sz w:val="24"/>
            <w:szCs w:val="24"/>
          </w:rPr>
          <w:t xml:space="preserve">. </w:t>
        </w:r>
        <w:r>
          <w:rPr>
            <w:rFonts w:ascii="Times New Roman" w:hAnsi="Times New Roman" w:cs="Times New Roman"/>
            <w:sz w:val="24"/>
            <w:szCs w:val="24"/>
          </w:rPr>
          <w:t xml:space="preserve">Using </w:t>
        </w:r>
      </w:ins>
      <w:ins w:id="205" w:author="Denver Brown [2]" w:date="2023-04-14T11:29:00Z">
        <w:r w:rsidR="00541889">
          <w:rPr>
            <w:rFonts w:ascii="Times New Roman" w:hAnsi="Times New Roman" w:cs="Times New Roman"/>
            <w:sz w:val="24"/>
            <w:szCs w:val="24"/>
          </w:rPr>
          <w:t xml:space="preserve">these </w:t>
        </w:r>
      </w:ins>
      <w:ins w:id="206" w:author="Denver Brown [2]" w:date="2023-04-14T10:27:00Z">
        <w:r>
          <w:rPr>
            <w:rFonts w:ascii="Times New Roman" w:hAnsi="Times New Roman" w:cs="Times New Roman"/>
            <w:sz w:val="24"/>
            <w:szCs w:val="24"/>
          </w:rPr>
          <w:t xml:space="preserve">various propensity score estimation techniques </w:t>
        </w:r>
      </w:ins>
      <w:ins w:id="207" w:author="Denver Brown [2]" w:date="2023-04-14T11:29:00Z">
        <w:r w:rsidR="00541889">
          <w:rPr>
            <w:rFonts w:ascii="Times New Roman" w:hAnsi="Times New Roman" w:cs="Times New Roman"/>
            <w:sz w:val="24"/>
            <w:szCs w:val="24"/>
          </w:rPr>
          <w:t xml:space="preserve">helped to </w:t>
        </w:r>
      </w:ins>
      <w:ins w:id="208" w:author="Denver Brown [2]" w:date="2023-04-14T10:27:00Z">
        <w:r>
          <w:rPr>
            <w:rFonts w:ascii="Times New Roman" w:hAnsi="Times New Roman" w:cs="Times New Roman"/>
            <w:sz w:val="24"/>
            <w:szCs w:val="24"/>
          </w:rPr>
          <w:t xml:space="preserve">improve </w:t>
        </w:r>
      </w:ins>
      <w:ins w:id="209" w:author="Denver Brown [2]" w:date="2023-04-14T11:29:00Z">
        <w:r w:rsidR="00541889">
          <w:rPr>
            <w:rFonts w:ascii="Times New Roman" w:hAnsi="Times New Roman" w:cs="Times New Roman"/>
            <w:sz w:val="24"/>
            <w:szCs w:val="24"/>
          </w:rPr>
          <w:t xml:space="preserve">our </w:t>
        </w:r>
      </w:ins>
      <w:ins w:id="210" w:author="Denver Brown [2]" w:date="2023-04-14T10:27:00Z">
        <w:r>
          <w:rPr>
            <w:rFonts w:ascii="Times New Roman" w:hAnsi="Times New Roman" w:cs="Times New Roman"/>
            <w:sz w:val="24"/>
            <w:szCs w:val="24"/>
          </w:rPr>
          <w:t xml:space="preserve">confidence that the estimated effect </w:t>
        </w:r>
      </w:ins>
      <w:ins w:id="211" w:author="Denver Brown [2]" w:date="2023-04-14T11:29:00Z">
        <w:r w:rsidR="00541889">
          <w:rPr>
            <w:rFonts w:ascii="Times New Roman" w:hAnsi="Times New Roman" w:cs="Times New Roman"/>
            <w:sz w:val="24"/>
            <w:szCs w:val="24"/>
          </w:rPr>
          <w:t>wa</w:t>
        </w:r>
      </w:ins>
      <w:ins w:id="212" w:author="Denver Brown [2]" w:date="2023-04-14T10:27:00Z">
        <w:r>
          <w:rPr>
            <w:rFonts w:ascii="Times New Roman" w:hAnsi="Times New Roman" w:cs="Times New Roman"/>
            <w:sz w:val="24"/>
            <w:szCs w:val="24"/>
          </w:rPr>
          <w:t xml:space="preserve">s not biased due to misspecification of the propensity model. </w:t>
        </w:r>
      </w:ins>
      <w:ins w:id="213" w:author="Denver Brown [2]" w:date="2023-04-14T11:30:00Z">
        <w:r w:rsidR="00541889">
          <w:rPr>
            <w:rFonts w:ascii="Times New Roman" w:hAnsi="Times New Roman" w:cs="Times New Roman"/>
            <w:sz w:val="24"/>
            <w:szCs w:val="24"/>
          </w:rPr>
          <w:t xml:space="preserve">In doing so, these estimates strengthen the inferences we can make about the relationship between physical activity and mental health. </w:t>
        </w:r>
      </w:ins>
      <w:commentRangeStart w:id="214"/>
      <w:r w:rsidR="00793401">
        <w:rPr>
          <w:rFonts w:ascii="Times New Roman" w:hAnsi="Times New Roman" w:cs="Times New Roman"/>
          <w:sz w:val="24"/>
          <w:szCs w:val="24"/>
        </w:rPr>
        <w:t xml:space="preserve">Though strong causal inferences are not indicated by cross-sectional observations, our results converge with existing intervention studies </w:t>
      </w:r>
      <w:r w:rsidR="00793401">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PjxSZWNOdW0+MTU3PC9SZWNOdW0+PERpc3BsYXlUZXh0PlsyMiwgNjgtNzBdPC9EaXNwbGF5VGV4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670E9C">
        <w:rPr>
          <w:rFonts w:ascii="Times New Roman" w:hAnsi="Times New Roman" w:cs="Times New Roman"/>
          <w:sz w:val="24"/>
          <w:szCs w:val="24"/>
        </w:rPr>
        <w:instrText xml:space="preserve"> ADDIN EN.CITE </w:instrText>
      </w:r>
      <w:r w:rsidR="00670E9C">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PjxSZWNOdW0+MTU3PC9SZWNOdW0+PERpc3BsYXlUZXh0PlsyMiwgNjgtNzBdPC9EaXNwbGF5VGV4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670E9C">
        <w:rPr>
          <w:rFonts w:ascii="Times New Roman" w:hAnsi="Times New Roman" w:cs="Times New Roman"/>
          <w:sz w:val="24"/>
          <w:szCs w:val="24"/>
        </w:rPr>
        <w:instrText xml:space="preserve"> ADDIN EN.CITE.DATA </w:instrText>
      </w:r>
      <w:r w:rsidR="00670E9C">
        <w:rPr>
          <w:rFonts w:ascii="Times New Roman" w:hAnsi="Times New Roman" w:cs="Times New Roman"/>
          <w:sz w:val="24"/>
          <w:szCs w:val="24"/>
        </w:rPr>
      </w:r>
      <w:r w:rsidR="00670E9C">
        <w:rPr>
          <w:rFonts w:ascii="Times New Roman" w:hAnsi="Times New Roman" w:cs="Times New Roman"/>
          <w:sz w:val="24"/>
          <w:szCs w:val="24"/>
        </w:rPr>
        <w:fldChar w:fldCharType="end"/>
      </w:r>
      <w:r w:rsidR="00793401">
        <w:rPr>
          <w:rFonts w:ascii="Times New Roman" w:hAnsi="Times New Roman" w:cs="Times New Roman"/>
          <w:sz w:val="24"/>
          <w:szCs w:val="24"/>
        </w:rPr>
        <w:fldChar w:fldCharType="separate"/>
      </w:r>
      <w:r w:rsidR="00670E9C">
        <w:rPr>
          <w:rFonts w:ascii="Times New Roman" w:hAnsi="Times New Roman" w:cs="Times New Roman"/>
          <w:noProof/>
          <w:sz w:val="24"/>
          <w:szCs w:val="24"/>
        </w:rPr>
        <w:t>[22, 68-70]</w:t>
      </w:r>
      <w:r w:rsidR="00793401">
        <w:rPr>
          <w:rFonts w:ascii="Times New Roman" w:hAnsi="Times New Roman" w:cs="Times New Roman"/>
          <w:sz w:val="24"/>
          <w:szCs w:val="24"/>
        </w:rPr>
        <w:fldChar w:fldCharType="end"/>
      </w:r>
      <w:r w:rsidR="00793401">
        <w:rPr>
          <w:rFonts w:ascii="Times New Roman" w:hAnsi="Times New Roman" w:cs="Times New Roman"/>
          <w:sz w:val="24"/>
          <w:szCs w:val="24"/>
        </w:rPr>
        <w:t xml:space="preserve">. For example, previous meta-analyses of randomized controlled trials on exercise and depression found pooled effect sizes ranging from 0.62 to 0.98 </w:t>
      </w:r>
      <w:r w:rsidR="00793401">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ZWNOdW0+MTUyPC9SZWNOdW0+PERpc3BsYXlUZXh0PlsyMCwgNzEsIDcyXTwvRGlzcGxheVRleHQ+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670E9C">
        <w:rPr>
          <w:rFonts w:ascii="Times New Roman" w:hAnsi="Times New Roman" w:cs="Times New Roman"/>
          <w:sz w:val="24"/>
          <w:szCs w:val="24"/>
        </w:rPr>
        <w:instrText xml:space="preserve"> ADDIN EN.CITE </w:instrText>
      </w:r>
      <w:r w:rsidR="00670E9C">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ZWNOdW0+MTUyPC9SZWNOdW0+PERpc3BsYXlUZXh0PlsyMCwgNzEsIDcyXTwvRGlzcGxheVRleHQ+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670E9C">
        <w:rPr>
          <w:rFonts w:ascii="Times New Roman" w:hAnsi="Times New Roman" w:cs="Times New Roman"/>
          <w:sz w:val="24"/>
          <w:szCs w:val="24"/>
        </w:rPr>
        <w:instrText xml:space="preserve"> ADDIN EN.CITE.DATA </w:instrText>
      </w:r>
      <w:r w:rsidR="00670E9C">
        <w:rPr>
          <w:rFonts w:ascii="Times New Roman" w:hAnsi="Times New Roman" w:cs="Times New Roman"/>
          <w:sz w:val="24"/>
          <w:szCs w:val="24"/>
        </w:rPr>
      </w:r>
      <w:r w:rsidR="00670E9C">
        <w:rPr>
          <w:rFonts w:ascii="Times New Roman" w:hAnsi="Times New Roman" w:cs="Times New Roman"/>
          <w:sz w:val="24"/>
          <w:szCs w:val="24"/>
        </w:rPr>
        <w:fldChar w:fldCharType="end"/>
      </w:r>
      <w:r w:rsidR="00793401">
        <w:rPr>
          <w:rFonts w:ascii="Times New Roman" w:hAnsi="Times New Roman" w:cs="Times New Roman"/>
          <w:sz w:val="24"/>
          <w:szCs w:val="24"/>
        </w:rPr>
        <w:fldChar w:fldCharType="separate"/>
      </w:r>
      <w:r w:rsidR="00670E9C">
        <w:rPr>
          <w:rFonts w:ascii="Times New Roman" w:hAnsi="Times New Roman" w:cs="Times New Roman"/>
          <w:noProof/>
          <w:sz w:val="24"/>
          <w:szCs w:val="24"/>
        </w:rPr>
        <w:t>[20, 71, 72]</w:t>
      </w:r>
      <w:r w:rsidR="00793401">
        <w:rPr>
          <w:rFonts w:ascii="Times New Roman" w:hAnsi="Times New Roman" w:cs="Times New Roman"/>
          <w:sz w:val="24"/>
          <w:szCs w:val="24"/>
        </w:rPr>
        <w:fldChar w:fldCharType="end"/>
      </w:r>
      <w:r w:rsidR="00793401">
        <w:rPr>
          <w:rFonts w:ascii="Times New Roman" w:hAnsi="Times New Roman" w:cs="Times New Roman"/>
          <w:sz w:val="24"/>
          <w:szCs w:val="24"/>
        </w:rPr>
        <w:t>. Compared to previous intervention</w:t>
      </w:r>
      <w:ins w:id="215" w:author="Denver Brown [2]" w:date="2023-04-14T11:31:00Z">
        <w:r w:rsidR="00541889">
          <w:rPr>
            <w:rFonts w:ascii="Times New Roman" w:hAnsi="Times New Roman" w:cs="Times New Roman"/>
            <w:sz w:val="24"/>
            <w:szCs w:val="24"/>
          </w:rPr>
          <w:t xml:space="preserve"> research</w:t>
        </w:r>
      </w:ins>
      <w:del w:id="216" w:author="Denver Brown [2]" w:date="2023-04-14T11:31:00Z">
        <w:r w:rsidR="00793401" w:rsidDel="00541889">
          <w:rPr>
            <w:rFonts w:ascii="Times New Roman" w:hAnsi="Times New Roman" w:cs="Times New Roman"/>
            <w:sz w:val="24"/>
            <w:szCs w:val="24"/>
          </w:rPr>
          <w:delText>s</w:delText>
        </w:r>
      </w:del>
      <w:r w:rsidR="00793401">
        <w:rPr>
          <w:rFonts w:ascii="Times New Roman" w:hAnsi="Times New Roman" w:cs="Times New Roman"/>
          <w:sz w:val="24"/>
          <w:szCs w:val="24"/>
        </w:rPr>
        <w:t xml:space="preserve">, </w:t>
      </w:r>
      <w:ins w:id="217" w:author="Denver Brown [2]" w:date="2023-04-14T11:31:00Z">
        <w:r w:rsidR="00541889">
          <w:rPr>
            <w:rFonts w:ascii="Times New Roman" w:hAnsi="Times New Roman" w:cs="Times New Roman"/>
            <w:sz w:val="24"/>
            <w:szCs w:val="24"/>
          </w:rPr>
          <w:t xml:space="preserve">however, </w:t>
        </w:r>
      </w:ins>
      <w:r w:rsidR="00793401">
        <w:rPr>
          <w:rFonts w:ascii="Times New Roman" w:hAnsi="Times New Roman" w:cs="Times New Roman"/>
          <w:sz w:val="24"/>
          <w:szCs w:val="24"/>
        </w:rPr>
        <w:t>our findings may under</w:t>
      </w:r>
      <w:ins w:id="218" w:author="Denver Brown [2]" w:date="2023-04-14T11:31:00Z">
        <w:r w:rsidR="00541889">
          <w:rPr>
            <w:rFonts w:ascii="Times New Roman" w:hAnsi="Times New Roman" w:cs="Times New Roman"/>
            <w:sz w:val="24"/>
            <w:szCs w:val="24"/>
          </w:rPr>
          <w:t>estimate</w:t>
        </w:r>
      </w:ins>
      <w:del w:id="219" w:author="Denver Brown [2]" w:date="2023-04-14T11:31:00Z">
        <w:r w:rsidR="00793401" w:rsidDel="00541889">
          <w:rPr>
            <w:rFonts w:ascii="Times New Roman" w:hAnsi="Times New Roman" w:cs="Times New Roman"/>
            <w:sz w:val="24"/>
            <w:szCs w:val="24"/>
          </w:rPr>
          <w:delText>state</w:delText>
        </w:r>
      </w:del>
      <w:r w:rsidR="00793401">
        <w:rPr>
          <w:rFonts w:ascii="Times New Roman" w:hAnsi="Times New Roman" w:cs="Times New Roman"/>
          <w:sz w:val="24"/>
          <w:szCs w:val="24"/>
        </w:rPr>
        <w:t xml:space="preserve"> the true effect of physical activity</w:t>
      </w:r>
      <w:del w:id="220" w:author="Denver Brown [2]" w:date="2023-04-14T11:31:00Z">
        <w:r w:rsidR="00793401" w:rsidDel="00541889">
          <w:rPr>
            <w:rFonts w:ascii="Times New Roman" w:hAnsi="Times New Roman" w:cs="Times New Roman"/>
            <w:sz w:val="24"/>
            <w:szCs w:val="24"/>
          </w:rPr>
          <w:delText xml:space="preserve"> (as our effect size for Mood and Outlook was only 0.24)</w:delText>
        </w:r>
      </w:del>
      <w:r w:rsidR="00793401">
        <w:rPr>
          <w:rFonts w:ascii="Times New Roman" w:hAnsi="Times New Roman" w:cs="Times New Roman"/>
          <w:sz w:val="24"/>
          <w:szCs w:val="24"/>
        </w:rPr>
        <w:t>,</w:t>
      </w:r>
      <w:ins w:id="221" w:author="Denver Brown [2]" w:date="2023-04-14T11:32:00Z">
        <w:r w:rsidR="00541889">
          <w:rPr>
            <w:rFonts w:ascii="Times New Roman" w:hAnsi="Times New Roman" w:cs="Times New Roman"/>
            <w:sz w:val="24"/>
            <w:szCs w:val="24"/>
          </w:rPr>
          <w:t xml:space="preserve"> yet the size and diversity of our sample</w:t>
        </w:r>
      </w:ins>
      <w:r w:rsidR="00793401">
        <w:rPr>
          <w:rFonts w:ascii="Times New Roman" w:hAnsi="Times New Roman" w:cs="Times New Roman"/>
          <w:sz w:val="24"/>
          <w:szCs w:val="24"/>
        </w:rPr>
        <w:t xml:space="preserve"> </w:t>
      </w:r>
      <w:ins w:id="222" w:author="Denver Brown [2]" w:date="2023-04-14T11:32:00Z">
        <w:r w:rsidR="00541889">
          <w:rPr>
            <w:rFonts w:ascii="Times New Roman" w:hAnsi="Times New Roman" w:cs="Times New Roman"/>
            <w:sz w:val="24"/>
            <w:szCs w:val="24"/>
          </w:rPr>
          <w:t xml:space="preserve">may indicate this association is not as strong as randomized controlled trials would otherwise suggest. </w:t>
        </w:r>
      </w:ins>
      <w:ins w:id="223" w:author="Denver Brown [2]" w:date="2023-04-14T11:45:00Z">
        <w:r w:rsidR="00FC57A6">
          <w:rPr>
            <w:rFonts w:ascii="Times New Roman" w:hAnsi="Times New Roman" w:cs="Times New Roman"/>
            <w:sz w:val="24"/>
            <w:szCs w:val="24"/>
          </w:rPr>
          <w:t>Regardless, the present</w:t>
        </w:r>
      </w:ins>
      <w:ins w:id="224" w:author="Denver Brown [2]" w:date="2023-04-14T11:46:00Z">
        <w:r w:rsidR="00FC57A6">
          <w:rPr>
            <w:rFonts w:ascii="Times New Roman" w:hAnsi="Times New Roman" w:cs="Times New Roman"/>
            <w:sz w:val="24"/>
            <w:szCs w:val="24"/>
          </w:rPr>
          <w:t xml:space="preserve"> findings support </w:t>
        </w:r>
        <w:r w:rsidR="00FC57A6" w:rsidRPr="00FC57A6">
          <w:rPr>
            <w:rFonts w:ascii="Times New Roman" w:hAnsi="Times New Roman" w:cs="Times New Roman"/>
            <w:sz w:val="24"/>
            <w:szCs w:val="24"/>
            <w:highlight w:val="yellow"/>
            <w:rPrChange w:id="225" w:author="Denver Brown [2]" w:date="2023-04-14T11:46:00Z">
              <w:rPr>
                <w:rFonts w:ascii="Times New Roman" w:hAnsi="Times New Roman" w:cs="Times New Roman"/>
                <w:sz w:val="24"/>
                <w:szCs w:val="24"/>
              </w:rPr>
            </w:rPrChange>
          </w:rPr>
          <w:t>ADD CLINICAL IMPLICATIONS SENTENCE to wrap up paragraph</w:t>
        </w:r>
        <w:r w:rsidR="00FC57A6">
          <w:rPr>
            <w:rFonts w:ascii="Times New Roman" w:hAnsi="Times New Roman" w:cs="Times New Roman"/>
            <w:sz w:val="24"/>
            <w:szCs w:val="24"/>
          </w:rPr>
          <w:t>.</w:t>
        </w:r>
      </w:ins>
      <w:del w:id="226" w:author="Denver Brown [2]" w:date="2023-04-14T11:33:00Z">
        <w:r w:rsidR="00793401" w:rsidDel="00541889">
          <w:rPr>
            <w:rFonts w:ascii="Times New Roman" w:hAnsi="Times New Roman" w:cs="Times New Roman"/>
            <w:sz w:val="24"/>
            <w:szCs w:val="24"/>
          </w:rPr>
          <w:delText>as self-report measures are prone to recall errors – particularly among older adults when cognitive abilities tend to decline – and social desirability bias [</w:delText>
        </w:r>
        <w:commentRangeStart w:id="227"/>
        <w:commentRangeStart w:id="228"/>
        <w:r w:rsidR="00793401" w:rsidDel="00541889">
          <w:rPr>
            <w:rFonts w:ascii="Times New Roman" w:hAnsi="Times New Roman" w:cs="Times New Roman"/>
            <w:sz w:val="24"/>
            <w:szCs w:val="24"/>
          </w:rPr>
          <w:delText>REF</w:delText>
        </w:r>
        <w:commentRangeEnd w:id="227"/>
        <w:r w:rsidR="00793401" w:rsidDel="00541889">
          <w:rPr>
            <w:rStyle w:val="CommentReference"/>
          </w:rPr>
          <w:commentReference w:id="227"/>
        </w:r>
        <w:commentRangeEnd w:id="228"/>
        <w:r w:rsidR="00793401" w:rsidDel="00541889">
          <w:rPr>
            <w:rStyle w:val="CommentReference"/>
          </w:rPr>
          <w:commentReference w:id="228"/>
        </w:r>
        <w:r w:rsidR="00793401" w:rsidDel="00541889">
          <w:rPr>
            <w:rFonts w:ascii="Times New Roman" w:hAnsi="Times New Roman" w:cs="Times New Roman"/>
            <w:sz w:val="24"/>
            <w:szCs w:val="24"/>
          </w:rPr>
          <w:delText xml:space="preserve">]. </w:delText>
        </w:r>
        <w:commentRangeEnd w:id="214"/>
        <w:r w:rsidR="00793401" w:rsidDel="00541889">
          <w:rPr>
            <w:rStyle w:val="CommentReference"/>
          </w:rPr>
          <w:commentReference w:id="214"/>
        </w:r>
      </w:del>
    </w:p>
    <w:p w14:paraId="61B14432" w14:textId="308403F3" w:rsidR="00793401" w:rsidDel="00793401" w:rsidRDefault="00793401" w:rsidP="00793401">
      <w:pPr>
        <w:spacing w:line="480" w:lineRule="auto"/>
        <w:rPr>
          <w:del w:id="229" w:author="Denver Brown [2]" w:date="2023-04-14T10:01:00Z"/>
          <w:rFonts w:ascii="Times New Roman" w:hAnsi="Times New Roman" w:cs="Times New Roman"/>
          <w:sz w:val="24"/>
          <w:szCs w:val="24"/>
        </w:rPr>
      </w:pPr>
    </w:p>
    <w:p w14:paraId="68921F2F" w14:textId="1FB08844" w:rsidR="00793401" w:rsidRPr="00B16124" w:rsidDel="002146E2" w:rsidRDefault="00793401">
      <w:pPr>
        <w:spacing w:line="480" w:lineRule="auto"/>
        <w:ind w:firstLine="720"/>
        <w:rPr>
          <w:del w:id="230" w:author="Denver Brown [2]" w:date="2023-04-14T10:27:00Z"/>
          <w:rFonts w:ascii="Times New Roman" w:hAnsi="Times New Roman" w:cs="Times New Roman"/>
          <w:sz w:val="24"/>
          <w:szCs w:val="24"/>
        </w:rPr>
        <w:pPrChange w:id="231" w:author="Denver Brown [2]" w:date="2023-04-14T10:01:00Z">
          <w:pPr>
            <w:spacing w:line="480" w:lineRule="auto"/>
          </w:pPr>
        </w:pPrChange>
      </w:pPr>
      <w:del w:id="232" w:author="Denver Brown [2]" w:date="2023-04-14T10:27:00Z">
        <w:r w:rsidDel="002146E2">
          <w:rPr>
            <w:rFonts w:ascii="Times New Roman" w:hAnsi="Times New Roman" w:cs="Times New Roman"/>
            <w:sz w:val="24"/>
            <w:szCs w:val="24"/>
          </w:rPr>
          <w:delText xml:space="preserve">An advantage of utilizing propensity scores over controlling for covariates in a traditional multivariable linear regression is that the propensity model can deal with non-linear relationships between the covariates and outcome, as well as higher order interactions, and the GBM can handle these interaction terms non-parametrically when estimating the propensity score. As different propensity score estimation methods may perform differentially based on different assumptions and approaches to handle missing data </w:delText>
        </w:r>
        <w:r w:rsidDel="002146E2">
          <w:rPr>
            <w:rFonts w:ascii="Times New Roman" w:hAnsi="Times New Roman" w:cs="Times New Roman"/>
            <w:sz w:val="24"/>
            <w:szCs w:val="24"/>
          </w:rPr>
          <w:fldChar w:fldCharType="begin">
            <w:fldData xml:space="preserve">PEVuZE5vdGU+PENpdGU+PEF1dGhvcj5TZXRvZGppPC9BdXRob3I+PFllYXI+MjAxNzwvWWVhcj48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=
</w:fldData>
          </w:fldChar>
        </w:r>
      </w:del>
      <w:r w:rsidR="00B06082">
        <w:rPr>
          <w:rFonts w:ascii="Times New Roman" w:hAnsi="Times New Roman" w:cs="Times New Roman"/>
          <w:sz w:val="24"/>
          <w:szCs w:val="24"/>
        </w:rPr>
        <w:instrText xml:space="preserve"> ADDIN EN.CITE </w:instrText>
      </w:r>
      <w:r w:rsidR="00B06082">
        <w:rPr>
          <w:rFonts w:ascii="Times New Roman" w:hAnsi="Times New Roman" w:cs="Times New Roman"/>
          <w:sz w:val="24"/>
          <w:szCs w:val="24"/>
        </w:rPr>
        <w:fldChar w:fldCharType="begin">
          <w:fldData xml:space="preserve">PEVuZE5vdGU+PENpdGU+PEF1dGhvcj5TZXRvZGppPC9BdXRob3I+PFllYXI+MjAxNzwvWWVhcj48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=
</w:fldData>
        </w:fldChar>
      </w:r>
      <w:r w:rsidR="00B06082">
        <w:rPr>
          <w:rFonts w:ascii="Times New Roman" w:hAnsi="Times New Roman" w:cs="Times New Roman"/>
          <w:sz w:val="24"/>
          <w:szCs w:val="24"/>
        </w:rPr>
        <w:instrText xml:space="preserve"> ADDIN EN.CITE.DATA </w:instrText>
      </w:r>
      <w:r w:rsidR="00B06082">
        <w:rPr>
          <w:rFonts w:ascii="Times New Roman" w:hAnsi="Times New Roman" w:cs="Times New Roman"/>
          <w:sz w:val="24"/>
          <w:szCs w:val="24"/>
        </w:rPr>
      </w:r>
      <w:r w:rsidR="00B06082">
        <w:rPr>
          <w:rFonts w:ascii="Times New Roman" w:hAnsi="Times New Roman" w:cs="Times New Roman"/>
          <w:sz w:val="24"/>
          <w:szCs w:val="24"/>
        </w:rPr>
        <w:fldChar w:fldCharType="end"/>
      </w:r>
      <w:del w:id="233" w:author="Denver Brown [2]" w:date="2023-04-14T10:27:00Z">
        <w:r w:rsidDel="002146E2">
          <w:rPr>
            <w:rFonts w:ascii="Times New Roman" w:hAnsi="Times New Roman" w:cs="Times New Roman"/>
            <w:sz w:val="24"/>
            <w:szCs w:val="24"/>
          </w:rPr>
          <w:fldChar w:fldCharType="separate"/>
        </w:r>
      </w:del>
      <w:r w:rsidR="00B06082">
        <w:rPr>
          <w:rFonts w:ascii="Times New Roman" w:hAnsi="Times New Roman" w:cs="Times New Roman"/>
          <w:noProof/>
          <w:sz w:val="24"/>
          <w:szCs w:val="24"/>
        </w:rPr>
        <w:t>[57, 58, 60]</w:t>
      </w:r>
      <w:del w:id="234" w:author="Denver Brown [2]" w:date="2023-04-14T10:27:00Z">
        <w:r w:rsidDel="002146E2">
          <w:rPr>
            <w:rFonts w:ascii="Times New Roman" w:hAnsi="Times New Roman" w:cs="Times New Roman"/>
            <w:sz w:val="24"/>
            <w:szCs w:val="24"/>
          </w:rPr>
          <w:fldChar w:fldCharType="end"/>
        </w:r>
        <w:r w:rsidDel="002146E2">
          <w:rPr>
            <w:rFonts w:ascii="Times New Roman" w:hAnsi="Times New Roman" w:cs="Times New Roman"/>
            <w:sz w:val="24"/>
            <w:szCs w:val="24"/>
          </w:rPr>
          <w:delText xml:space="preserve"> we utilized several combinations of methods in a sensitivity analysis. </w:delText>
        </w:r>
        <w:r w:rsidRPr="00B16124" w:rsidDel="002146E2">
          <w:rPr>
            <w:rFonts w:ascii="Times New Roman" w:hAnsi="Times New Roman" w:cs="Times New Roman"/>
            <w:sz w:val="24"/>
            <w:szCs w:val="24"/>
          </w:rPr>
          <w:delText>Our sensitivity analys</w:delText>
        </w:r>
        <w:r w:rsidDel="002146E2">
          <w:rPr>
            <w:rFonts w:ascii="Times New Roman" w:hAnsi="Times New Roman" w:cs="Times New Roman"/>
            <w:sz w:val="24"/>
            <w:szCs w:val="24"/>
          </w:rPr>
          <w:delText>i</w:delText>
        </w:r>
        <w:r w:rsidRPr="00B16124" w:rsidDel="002146E2">
          <w:rPr>
            <w:rFonts w:ascii="Times New Roman" w:hAnsi="Times New Roman" w:cs="Times New Roman"/>
            <w:sz w:val="24"/>
            <w:szCs w:val="24"/>
          </w:rPr>
          <w:delText xml:space="preserve">s demonstrate a convergence of estimated effects of physical activity on MHQ across various covariate adjustment and missing </w:delText>
        </w:r>
        <w:r w:rsidRPr="00B16124" w:rsidDel="002146E2">
          <w:rPr>
            <w:rFonts w:ascii="Times New Roman" w:hAnsi="Times New Roman" w:cs="Times New Roman"/>
            <w:sz w:val="24"/>
            <w:szCs w:val="24"/>
          </w:rPr>
          <w:lastRenderedPageBreak/>
          <w:delText xml:space="preserve">data procedures, with an average estimated effect of 17.86 (SD = 0.15), corresponding to a SMD of 0.25. </w:delText>
        </w:r>
        <w:r w:rsidDel="002146E2">
          <w:rPr>
            <w:rFonts w:ascii="Times New Roman" w:hAnsi="Times New Roman" w:cs="Times New Roman"/>
            <w:sz w:val="24"/>
            <w:szCs w:val="24"/>
          </w:rPr>
          <w:delText xml:space="preserve">Using various propensity score estimation techniques improves confidence that the estimated effect is not biased due to misspecification of the propensity model. </w:delText>
        </w:r>
      </w:del>
    </w:p>
    <w:p w14:paraId="6DA4F91B" w14:textId="2F92EC2E" w:rsidR="00F60C25" w:rsidDel="00541889" w:rsidRDefault="00AD43DF">
      <w:pPr>
        <w:spacing w:line="480" w:lineRule="auto"/>
        <w:ind w:firstLine="720"/>
        <w:rPr>
          <w:del w:id="235" w:author="Denver Brown [2]" w:date="2023-04-14T11:33:00Z"/>
          <w:rFonts w:ascii="Times New Roman" w:hAnsi="Times New Roman" w:cs="Times New Roman"/>
          <w:sz w:val="24"/>
          <w:szCs w:val="24"/>
        </w:rPr>
        <w:pPrChange w:id="236" w:author="Denver Brown [2]" w:date="2023-04-14T09:20:00Z">
          <w:pPr>
            <w:spacing w:line="480" w:lineRule="auto"/>
          </w:pPr>
        </w:pPrChange>
      </w:pPr>
      <w:commentRangeStart w:id="237"/>
      <w:commentRangeStart w:id="238"/>
      <w:del w:id="239" w:author="Denver Brown [2]" w:date="2023-04-14T09:48:00Z">
        <w:r w:rsidDel="00557257">
          <w:rPr>
            <w:rFonts w:ascii="Times New Roman" w:hAnsi="Times New Roman" w:cs="Times New Roman"/>
            <w:sz w:val="24"/>
            <w:szCs w:val="24"/>
          </w:rPr>
          <w:delText>T</w:delText>
        </w:r>
      </w:del>
      <w:del w:id="240" w:author="Denver Brown [2]" w:date="2023-04-14T11:33:00Z">
        <w:r w:rsidDel="00541889">
          <w:rPr>
            <w:rFonts w:ascii="Times New Roman" w:hAnsi="Times New Roman" w:cs="Times New Roman"/>
            <w:sz w:val="24"/>
            <w:szCs w:val="24"/>
          </w:rPr>
          <w:delText>he moderated marginal effects model</w:delText>
        </w:r>
        <w:commentRangeEnd w:id="237"/>
        <w:r w:rsidR="00557257" w:rsidDel="00541889">
          <w:rPr>
            <w:rStyle w:val="CommentReference"/>
          </w:rPr>
          <w:commentReference w:id="237"/>
        </w:r>
        <w:r w:rsidDel="00541889">
          <w:rPr>
            <w:rFonts w:ascii="Times New Roman" w:hAnsi="Times New Roman" w:cs="Times New Roman"/>
            <w:sz w:val="24"/>
            <w:szCs w:val="24"/>
          </w:rPr>
          <w:delText xml:space="preserve"> reveal</w:delText>
        </w:r>
      </w:del>
      <w:del w:id="241" w:author="Denver Brown [2]" w:date="2023-04-14T09:43:00Z">
        <w:r w:rsidDel="00557257">
          <w:rPr>
            <w:rFonts w:ascii="Times New Roman" w:hAnsi="Times New Roman" w:cs="Times New Roman"/>
            <w:sz w:val="24"/>
            <w:szCs w:val="24"/>
          </w:rPr>
          <w:delText>s</w:delText>
        </w:r>
      </w:del>
      <w:del w:id="242" w:author="Denver Brown [2]" w:date="2023-04-14T11:33:00Z">
        <w:r w:rsidDel="00541889">
          <w:rPr>
            <w:rFonts w:ascii="Times New Roman" w:hAnsi="Times New Roman" w:cs="Times New Roman"/>
            <w:sz w:val="24"/>
            <w:szCs w:val="24"/>
          </w:rPr>
          <w:delText xml:space="preserve"> an age gradient for all mental health subdomains</w:delText>
        </w:r>
      </w:del>
      <w:del w:id="243" w:author="Denver Brown [2]" w:date="2023-04-14T09:49:00Z">
        <w:r w:rsidDel="00557257">
          <w:rPr>
            <w:rFonts w:ascii="Times New Roman" w:hAnsi="Times New Roman" w:cs="Times New Roman"/>
            <w:sz w:val="24"/>
            <w:szCs w:val="24"/>
          </w:rPr>
          <w:delText xml:space="preserve">, </w:delText>
        </w:r>
      </w:del>
      <w:del w:id="244" w:author="Denver Brown [2]" w:date="2023-04-14T09:44:00Z">
        <w:r w:rsidDel="00557257">
          <w:rPr>
            <w:rFonts w:ascii="Times New Roman" w:hAnsi="Times New Roman" w:cs="Times New Roman"/>
            <w:sz w:val="24"/>
            <w:szCs w:val="24"/>
          </w:rPr>
          <w:delText>similar to</w:delText>
        </w:r>
      </w:del>
      <w:del w:id="245" w:author="Denver Brown [2]" w:date="2023-04-14T11:33:00Z">
        <w:r w:rsidDel="00541889">
          <w:rPr>
            <w:rFonts w:ascii="Times New Roman" w:hAnsi="Times New Roman" w:cs="Times New Roman"/>
            <w:sz w:val="24"/>
            <w:szCs w:val="24"/>
          </w:rPr>
          <w:delText xml:space="preserve"> previous findings</w:delText>
        </w:r>
        <w:r w:rsidR="004C0FB7" w:rsidDel="00541889">
          <w:rPr>
            <w:rFonts w:ascii="Times New Roman" w:hAnsi="Times New Roman" w:cs="Times New Roman"/>
            <w:sz w:val="24"/>
            <w:szCs w:val="24"/>
          </w:rPr>
          <w:delText xml:space="preserve"> </w:delText>
        </w:r>
      </w:del>
      <w:del w:id="246" w:author="Denver Brown [2]" w:date="2023-04-14T09:44:00Z">
        <w:r w:rsidR="004C0FB7" w:rsidDel="00557257">
          <w:rPr>
            <w:rFonts w:ascii="Times New Roman" w:hAnsi="Times New Roman" w:cs="Times New Roman"/>
            <w:sz w:val="24"/>
            <w:szCs w:val="24"/>
          </w:rPr>
          <w:delText>by</w:delText>
        </w:r>
      </w:del>
      <w:del w:id="247" w:author="Denver Brown [2]" w:date="2023-04-14T11:33:00Z">
        <w:r w:rsidR="004C0FB7" w:rsidDel="00541889">
          <w:rPr>
            <w:rFonts w:ascii="Times New Roman" w:hAnsi="Times New Roman" w:cs="Times New Roman"/>
            <w:sz w:val="24"/>
            <w:szCs w:val="24"/>
          </w:rPr>
          <w:delText xml:space="preserve"> Chen and colleagues</w:delText>
        </w:r>
        <w:r w:rsidDel="00541889">
          <w:rPr>
            <w:rFonts w:ascii="Times New Roman" w:hAnsi="Times New Roman" w:cs="Times New Roman"/>
            <w:sz w:val="24"/>
            <w:szCs w:val="24"/>
          </w:rPr>
          <w:delText xml:space="preserve"> </w:delText>
        </w:r>
        <w:bookmarkStart w:id="248" w:name="_Hlk131905552"/>
        <w:r w:rsidDel="00541889">
          <w:rPr>
            <w:rFonts w:ascii="Times New Roman" w:hAnsi="Times New Roman" w:cs="Times New Roman"/>
            <w:sz w:val="24"/>
            <w:szCs w:val="24"/>
          </w:rPr>
          <w:fldChar w:fldCharType="begin"/>
        </w:r>
        <w:r w:rsidDel="00541889">
          <w:rPr>
            <w:rFonts w:ascii="Times New Roman" w:hAnsi="Times New Roman" w:cs="Times New Roman"/>
            <w:sz w:val="24"/>
            <w:szCs w:val="24"/>
          </w:rPr>
          <w:del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delInstrText>
        </w:r>
        <w:r w:rsidDel="00541889">
          <w:rPr>
            <w:rFonts w:ascii="Times New Roman" w:hAnsi="Times New Roman" w:cs="Times New Roman"/>
            <w:sz w:val="24"/>
            <w:szCs w:val="24"/>
          </w:rPr>
          <w:fldChar w:fldCharType="separate"/>
        </w:r>
        <w:r w:rsidDel="00541889">
          <w:rPr>
            <w:rFonts w:ascii="Times New Roman" w:hAnsi="Times New Roman" w:cs="Times New Roman"/>
            <w:noProof/>
            <w:sz w:val="24"/>
            <w:szCs w:val="24"/>
          </w:rPr>
          <w:delText>[13]</w:delText>
        </w:r>
        <w:r w:rsidDel="00541889">
          <w:rPr>
            <w:rFonts w:ascii="Times New Roman" w:hAnsi="Times New Roman" w:cs="Times New Roman"/>
            <w:sz w:val="24"/>
            <w:szCs w:val="24"/>
          </w:rPr>
          <w:fldChar w:fldCharType="end"/>
        </w:r>
      </w:del>
      <w:del w:id="249" w:author="Denver Brown [2]" w:date="2023-04-14T09:43:00Z">
        <w:r w:rsidDel="00557257">
          <w:rPr>
            <w:rFonts w:ascii="Times New Roman" w:hAnsi="Times New Roman" w:cs="Times New Roman"/>
            <w:sz w:val="24"/>
            <w:szCs w:val="24"/>
          </w:rPr>
          <w:delText xml:space="preserve"> </w:delText>
        </w:r>
      </w:del>
      <w:bookmarkEnd w:id="248"/>
      <w:del w:id="250" w:author="Denver Brown [2]" w:date="2023-04-14T09:45:00Z">
        <w:r w:rsidDel="00557257">
          <w:rPr>
            <w:rFonts w:ascii="Times New Roman" w:hAnsi="Times New Roman" w:cs="Times New Roman"/>
            <w:sz w:val="24"/>
            <w:szCs w:val="24"/>
          </w:rPr>
          <w:delText>demonstrat</w:delText>
        </w:r>
      </w:del>
      <w:del w:id="251" w:author="Denver Brown [2]" w:date="2023-04-14T09:43:00Z">
        <w:r w:rsidDel="00557257">
          <w:rPr>
            <w:rFonts w:ascii="Times New Roman" w:hAnsi="Times New Roman" w:cs="Times New Roman"/>
            <w:sz w:val="24"/>
            <w:szCs w:val="24"/>
          </w:rPr>
          <w:delText>ing</w:delText>
        </w:r>
      </w:del>
      <w:del w:id="252" w:author="Denver Brown [2]" w:date="2023-04-14T09:45:00Z">
        <w:r w:rsidDel="00557257">
          <w:rPr>
            <w:rFonts w:ascii="Times New Roman" w:hAnsi="Times New Roman" w:cs="Times New Roman"/>
            <w:sz w:val="24"/>
            <w:szCs w:val="24"/>
          </w:rPr>
          <w:delText xml:space="preserve"> </w:delText>
        </w:r>
      </w:del>
      <w:del w:id="253" w:author="Denver Brown [2]" w:date="2023-04-14T11:33:00Z">
        <w:r w:rsidDel="00541889">
          <w:rPr>
            <w:rFonts w:ascii="Times New Roman" w:hAnsi="Times New Roman" w:cs="Times New Roman"/>
            <w:sz w:val="24"/>
            <w:szCs w:val="24"/>
          </w:rPr>
          <w:delText xml:space="preserve">greater wellbeing </w:delText>
        </w:r>
      </w:del>
      <w:del w:id="254" w:author="Denver Brown [2]" w:date="2023-04-14T09:45:00Z">
        <w:r w:rsidDel="00557257">
          <w:rPr>
            <w:rFonts w:ascii="Times New Roman" w:hAnsi="Times New Roman" w:cs="Times New Roman"/>
            <w:sz w:val="24"/>
            <w:szCs w:val="24"/>
          </w:rPr>
          <w:delText>in</w:delText>
        </w:r>
      </w:del>
      <w:del w:id="255" w:author="Denver Brown [2]" w:date="2023-04-14T11:33:00Z">
        <w:r w:rsidDel="00541889">
          <w:rPr>
            <w:rFonts w:ascii="Times New Roman" w:hAnsi="Times New Roman" w:cs="Times New Roman"/>
            <w:sz w:val="24"/>
            <w:szCs w:val="24"/>
          </w:rPr>
          <w:delText xml:space="preserve"> </w:delText>
        </w:r>
        <w:commentRangeStart w:id="256"/>
        <w:r w:rsidR="005F7FF2" w:rsidDel="00541889">
          <w:rPr>
            <w:rFonts w:ascii="Times New Roman" w:hAnsi="Times New Roman" w:cs="Times New Roman"/>
            <w:sz w:val="24"/>
            <w:szCs w:val="24"/>
          </w:rPr>
          <w:delText>earlier</w:delText>
        </w:r>
        <w:r w:rsidDel="00541889">
          <w:rPr>
            <w:rFonts w:ascii="Times New Roman" w:hAnsi="Times New Roman" w:cs="Times New Roman"/>
            <w:sz w:val="24"/>
            <w:szCs w:val="24"/>
          </w:rPr>
          <w:delText xml:space="preserve"> generations</w:delText>
        </w:r>
        <w:r w:rsidR="004C0FB7" w:rsidDel="00541889">
          <w:rPr>
            <w:rFonts w:ascii="Times New Roman" w:hAnsi="Times New Roman" w:cs="Times New Roman"/>
            <w:sz w:val="24"/>
            <w:szCs w:val="24"/>
          </w:rPr>
          <w:delText xml:space="preserve"> </w:delText>
        </w:r>
        <w:commentRangeEnd w:id="256"/>
        <w:r w:rsidR="00557257" w:rsidDel="00541889">
          <w:rPr>
            <w:rStyle w:val="CommentReference"/>
          </w:rPr>
          <w:commentReference w:id="256"/>
        </w:r>
      </w:del>
      <w:del w:id="257" w:author="Denver Brown [2]" w:date="2023-04-14T09:49:00Z">
        <w:r w:rsidR="004C0FB7" w:rsidDel="00557257">
          <w:rPr>
            <w:rFonts w:ascii="Times New Roman" w:hAnsi="Times New Roman" w:cs="Times New Roman"/>
            <w:sz w:val="24"/>
            <w:szCs w:val="24"/>
          </w:rPr>
          <w:delText xml:space="preserve">using a </w:delText>
        </w:r>
      </w:del>
      <w:del w:id="258" w:author="Denver Brown [2]" w:date="2023-04-14T09:45:00Z">
        <w:r w:rsidR="004C0FB7" w:rsidDel="00557257">
          <w:rPr>
            <w:rFonts w:ascii="Times New Roman" w:hAnsi="Times New Roman" w:cs="Times New Roman"/>
            <w:sz w:val="24"/>
            <w:szCs w:val="24"/>
          </w:rPr>
          <w:delText>6</w:delText>
        </w:r>
      </w:del>
      <w:del w:id="259" w:author="Denver Brown [2]" w:date="2023-04-14T09:49:00Z">
        <w:r w:rsidR="004C0FB7" w:rsidDel="00557257">
          <w:rPr>
            <w:rFonts w:ascii="Times New Roman" w:hAnsi="Times New Roman" w:cs="Times New Roman"/>
            <w:sz w:val="24"/>
            <w:szCs w:val="24"/>
          </w:rPr>
          <w:delText xml:space="preserve">-domain flourishing index </w:delText>
        </w:r>
        <w:commentRangeStart w:id="260"/>
        <w:r w:rsidR="004C0FB7" w:rsidDel="00557257">
          <w:rPr>
            <w:rFonts w:ascii="Times New Roman" w:hAnsi="Times New Roman" w:cs="Times New Roman"/>
            <w:sz w:val="24"/>
            <w:szCs w:val="24"/>
          </w:rPr>
          <w:fldChar w:fldCharType="begin"/>
        </w:r>
      </w:del>
      <w:r w:rsidR="00670E9C">
        <w:rPr>
          <w:rFonts w:ascii="Times New Roman" w:hAnsi="Times New Roman" w:cs="Times New Roman"/>
          <w:sz w:val="24"/>
          <w:szCs w:val="24"/>
        </w:rPr>
        <w:instrText xml:space="preserve"> ADDIN EN.CITE &lt;EndNote&gt;&lt;Cite&gt;&lt;Author&gt;VanderWeele&lt;/Author&gt;&lt;Year&gt;2017&lt;/Year&gt;&lt;RecNum&gt;190&lt;/RecNum&gt;&lt;DisplayText&gt;[85]&lt;/DisplayText&gt;&lt;record&gt;&lt;rec-number&gt;190&lt;/rec-number&gt;&lt;foreign-keys&gt;&lt;key app="EN" db-id="vda2pvwscxarw9e0z24p90wxpr2wfdzp2a0w" timestamp="1679078087"&gt;190&lt;/key&gt;&lt;/foreign-keys&gt;&lt;ref-type name="Journal Article"&gt;17&lt;/ref-type&gt;&lt;contributors&gt;&lt;authors&gt;&lt;author&gt;VanderWeele, Tyler J&lt;/author&gt;&lt;/authors&gt;&lt;/contributors&gt;&lt;titles&gt;&lt;title&gt;On the promotion of human flourishing&lt;/title&gt;&lt;secondary-title&gt;Proceedings of the National Academy of Sciences&lt;/secondary-title&gt;&lt;/titles&gt;&lt;periodical&gt;&lt;full-title&gt;Proceedings of the National Academy of Sciences&lt;/full-title&gt;&lt;/periodical&gt;&lt;pages&gt;8148-8156&lt;/pages&gt;&lt;volume&gt;114&lt;/volume&gt;&lt;number&gt;31&lt;/number&gt;&lt;dates&gt;&lt;year&gt;2017&lt;/year&gt;&lt;/dates&gt;&lt;isbn&gt;0027-8424&lt;/isbn&gt;&lt;urls&gt;&lt;/urls&gt;&lt;/record&gt;&lt;/Cite&gt;&lt;/EndNote&gt;</w:instrText>
      </w:r>
      <w:del w:id="261" w:author="Denver Brown [2]" w:date="2023-04-14T09:49:00Z">
        <w:r w:rsidR="004C0FB7" w:rsidDel="00557257">
          <w:rPr>
            <w:rFonts w:ascii="Times New Roman" w:hAnsi="Times New Roman" w:cs="Times New Roman"/>
            <w:sz w:val="24"/>
            <w:szCs w:val="24"/>
          </w:rPr>
          <w:fldChar w:fldCharType="separate"/>
        </w:r>
      </w:del>
      <w:r w:rsidR="00670E9C">
        <w:rPr>
          <w:rFonts w:ascii="Times New Roman" w:hAnsi="Times New Roman" w:cs="Times New Roman"/>
          <w:noProof/>
          <w:sz w:val="24"/>
          <w:szCs w:val="24"/>
        </w:rPr>
        <w:t>[85]</w:t>
      </w:r>
      <w:del w:id="262" w:author="Denver Brown [2]" w:date="2023-04-14T09:49:00Z">
        <w:r w:rsidR="004C0FB7" w:rsidDel="00557257">
          <w:rPr>
            <w:rFonts w:ascii="Times New Roman" w:hAnsi="Times New Roman" w:cs="Times New Roman"/>
            <w:sz w:val="24"/>
            <w:szCs w:val="24"/>
          </w:rPr>
          <w:fldChar w:fldCharType="end"/>
        </w:r>
        <w:commentRangeEnd w:id="260"/>
        <w:r w:rsidR="00557257" w:rsidDel="00557257">
          <w:rPr>
            <w:rStyle w:val="CommentReference"/>
          </w:rPr>
          <w:commentReference w:id="260"/>
        </w:r>
        <w:r w:rsidR="004C0FB7" w:rsidDel="00557257">
          <w:rPr>
            <w:rFonts w:ascii="Times New Roman" w:hAnsi="Times New Roman" w:cs="Times New Roman"/>
            <w:sz w:val="24"/>
            <w:szCs w:val="24"/>
          </w:rPr>
          <w:delText xml:space="preserve"> in</w:delText>
        </w:r>
      </w:del>
      <w:del w:id="263" w:author="Denver Brown [2]" w:date="2023-04-14T11:33:00Z">
        <w:r w:rsidR="004C0FB7" w:rsidDel="00541889">
          <w:rPr>
            <w:rFonts w:ascii="Times New Roman" w:hAnsi="Times New Roman" w:cs="Times New Roman"/>
            <w:sz w:val="24"/>
            <w:szCs w:val="24"/>
          </w:rPr>
          <w:delText xml:space="preserve"> a nationally representative sample of </w:delText>
        </w:r>
      </w:del>
      <w:del w:id="264" w:author="Denver Brown [2]" w:date="2023-04-14T09:46:00Z">
        <w:r w:rsidR="004C0FB7" w:rsidDel="00557257">
          <w:rPr>
            <w:rFonts w:ascii="Times New Roman" w:hAnsi="Times New Roman" w:cs="Times New Roman"/>
            <w:sz w:val="24"/>
            <w:szCs w:val="24"/>
          </w:rPr>
          <w:delText xml:space="preserve">the </w:delText>
        </w:r>
      </w:del>
      <w:del w:id="265" w:author="Denver Brown [2]" w:date="2023-04-14T11:33:00Z">
        <w:r w:rsidR="004C0FB7" w:rsidDel="00541889">
          <w:rPr>
            <w:rFonts w:ascii="Times New Roman" w:hAnsi="Times New Roman" w:cs="Times New Roman"/>
            <w:sz w:val="24"/>
            <w:szCs w:val="24"/>
          </w:rPr>
          <w:delText>US</w:delText>
        </w:r>
        <w:r w:rsidDel="00541889">
          <w:rPr>
            <w:rFonts w:ascii="Times New Roman" w:hAnsi="Times New Roman" w:cs="Times New Roman"/>
            <w:sz w:val="24"/>
            <w:szCs w:val="24"/>
          </w:rPr>
          <w:delText xml:space="preserve">. </w:delText>
        </w:r>
      </w:del>
      <w:del w:id="266" w:author="Denver Brown [2]" w:date="2023-04-14T09:46:00Z">
        <w:r w:rsidR="005F7FF2" w:rsidDel="00557257">
          <w:rPr>
            <w:rFonts w:ascii="Times New Roman" w:hAnsi="Times New Roman" w:cs="Times New Roman"/>
            <w:sz w:val="24"/>
            <w:szCs w:val="24"/>
          </w:rPr>
          <w:delText>T</w:delText>
        </w:r>
      </w:del>
      <w:del w:id="267" w:author="Denver Brown [2]" w:date="2023-04-14T11:33:00Z">
        <w:r w:rsidR="005F7FF2" w:rsidDel="00541889">
          <w:rPr>
            <w:rFonts w:ascii="Times New Roman" w:hAnsi="Times New Roman" w:cs="Times New Roman"/>
            <w:sz w:val="24"/>
            <w:szCs w:val="24"/>
          </w:rPr>
          <w:delText xml:space="preserve">he </w:delText>
        </w:r>
        <w:r w:rsidR="004C0FB7" w:rsidDel="00541889">
          <w:rPr>
            <w:rFonts w:ascii="Times New Roman" w:hAnsi="Times New Roman" w:cs="Times New Roman"/>
            <w:sz w:val="24"/>
            <w:szCs w:val="24"/>
          </w:rPr>
          <w:delText xml:space="preserve">MHQ </w:delText>
        </w:r>
        <w:r w:rsidR="005F7FF2" w:rsidDel="00541889">
          <w:rPr>
            <w:rFonts w:ascii="Times New Roman" w:hAnsi="Times New Roman" w:cs="Times New Roman"/>
            <w:sz w:val="24"/>
            <w:szCs w:val="24"/>
          </w:rPr>
          <w:delText>sub</w:delText>
        </w:r>
      </w:del>
      <w:del w:id="268" w:author="Denver Brown [2]" w:date="2023-04-14T09:50:00Z">
        <w:r w:rsidR="005F7FF2" w:rsidDel="00557257">
          <w:rPr>
            <w:rFonts w:ascii="Times New Roman" w:hAnsi="Times New Roman" w:cs="Times New Roman"/>
            <w:sz w:val="24"/>
            <w:szCs w:val="24"/>
          </w:rPr>
          <w:delText xml:space="preserve">domains </w:delText>
        </w:r>
        <w:r w:rsidR="004C0FB7" w:rsidDel="00557257">
          <w:rPr>
            <w:rFonts w:ascii="Times New Roman" w:hAnsi="Times New Roman" w:cs="Times New Roman"/>
            <w:sz w:val="24"/>
            <w:szCs w:val="24"/>
          </w:rPr>
          <w:delText xml:space="preserve">which </w:delText>
        </w:r>
        <w:r w:rsidR="00D435B5" w:rsidDel="00557257">
          <w:rPr>
            <w:rFonts w:ascii="Times New Roman" w:hAnsi="Times New Roman" w:cs="Times New Roman"/>
            <w:sz w:val="24"/>
            <w:szCs w:val="24"/>
          </w:rPr>
          <w:delText>appear to</w:delText>
        </w:r>
        <w:r w:rsidR="004C0FB7" w:rsidDel="00557257">
          <w:rPr>
            <w:rFonts w:ascii="Times New Roman" w:hAnsi="Times New Roman" w:cs="Times New Roman"/>
            <w:sz w:val="24"/>
            <w:szCs w:val="24"/>
          </w:rPr>
          <w:delText xml:space="preserve"> benefit most from age</w:delText>
        </w:r>
        <w:r w:rsidR="00D435B5" w:rsidDel="00557257">
          <w:rPr>
            <w:rFonts w:ascii="Times New Roman" w:hAnsi="Times New Roman" w:cs="Times New Roman"/>
            <w:sz w:val="24"/>
            <w:szCs w:val="24"/>
          </w:rPr>
          <w:delText xml:space="preserve"> (largest marginal effects difference between</w:delText>
        </w:r>
        <w:r w:rsidR="00775456" w:rsidDel="00557257">
          <w:rPr>
            <w:rFonts w:ascii="Times New Roman" w:hAnsi="Times New Roman" w:cs="Times New Roman"/>
            <w:sz w:val="24"/>
            <w:szCs w:val="24"/>
          </w:rPr>
          <w:delText xml:space="preserve"> the 18-24 </w:delText>
        </w:r>
        <w:r w:rsidR="00D435B5" w:rsidDel="00557257">
          <w:rPr>
            <w:rFonts w:ascii="Times New Roman" w:hAnsi="Times New Roman" w:cs="Times New Roman"/>
            <w:sz w:val="24"/>
            <w:szCs w:val="24"/>
          </w:rPr>
          <w:delText xml:space="preserve">and </w:delText>
        </w:r>
        <w:r w:rsidR="00775456" w:rsidDel="00557257">
          <w:rPr>
            <w:rFonts w:ascii="Times New Roman" w:hAnsi="Times New Roman" w:cs="Times New Roman"/>
            <w:sz w:val="24"/>
            <w:szCs w:val="24"/>
          </w:rPr>
          <w:delText>85+ years</w:delText>
        </w:r>
        <w:r w:rsidR="00D435B5" w:rsidDel="00557257">
          <w:rPr>
            <w:rFonts w:ascii="Times New Roman" w:hAnsi="Times New Roman" w:cs="Times New Roman"/>
            <w:sz w:val="24"/>
            <w:szCs w:val="24"/>
          </w:rPr>
          <w:delText>)</w:delText>
        </w:r>
        <w:r w:rsidR="004C0FB7" w:rsidDel="00557257">
          <w:rPr>
            <w:rFonts w:ascii="Times New Roman" w:hAnsi="Times New Roman" w:cs="Times New Roman"/>
            <w:sz w:val="24"/>
            <w:szCs w:val="24"/>
          </w:rPr>
          <w:delText xml:space="preserve"> are </w:delText>
        </w:r>
      </w:del>
      <w:del w:id="269" w:author="Denver Brown [2]" w:date="2023-04-14T11:33:00Z">
        <w:r w:rsidR="004C0FB7" w:rsidDel="00541889">
          <w:rPr>
            <w:rFonts w:ascii="Times New Roman" w:hAnsi="Times New Roman" w:cs="Times New Roman"/>
            <w:sz w:val="24"/>
            <w:szCs w:val="24"/>
          </w:rPr>
          <w:delText>Mood and Outlook</w:delText>
        </w:r>
        <w:r w:rsidR="00775456" w:rsidDel="00541889">
          <w:rPr>
            <w:rFonts w:ascii="Times New Roman" w:hAnsi="Times New Roman" w:cs="Times New Roman"/>
            <w:sz w:val="24"/>
            <w:szCs w:val="24"/>
          </w:rPr>
          <w:delText xml:space="preserve"> (B = 93.62)</w:delText>
        </w:r>
        <w:r w:rsidR="004C0FB7" w:rsidDel="00541889">
          <w:rPr>
            <w:rFonts w:ascii="Times New Roman" w:hAnsi="Times New Roman" w:cs="Times New Roman"/>
            <w:sz w:val="24"/>
            <w:szCs w:val="24"/>
          </w:rPr>
          <w:delText xml:space="preserve"> and Social Self</w:delText>
        </w:r>
        <w:r w:rsidR="00775456" w:rsidDel="00541889">
          <w:rPr>
            <w:rFonts w:ascii="Times New Roman" w:hAnsi="Times New Roman" w:cs="Times New Roman"/>
            <w:sz w:val="24"/>
            <w:szCs w:val="24"/>
          </w:rPr>
          <w:delText xml:space="preserve"> (</w:delText>
        </w:r>
        <w:r w:rsidR="00DA3BC1" w:rsidDel="00541889">
          <w:rPr>
            <w:rFonts w:ascii="Times New Roman" w:hAnsi="Times New Roman" w:cs="Times New Roman"/>
            <w:sz w:val="24"/>
            <w:szCs w:val="24"/>
          </w:rPr>
          <w:delText>B</w:delText>
        </w:r>
        <w:r w:rsidR="00775456" w:rsidDel="00541889">
          <w:rPr>
            <w:rFonts w:ascii="Times New Roman" w:hAnsi="Times New Roman" w:cs="Times New Roman"/>
            <w:sz w:val="24"/>
            <w:szCs w:val="24"/>
          </w:rPr>
          <w:delText xml:space="preserve"> = 94.27)</w:delText>
        </w:r>
      </w:del>
      <w:del w:id="270" w:author="Denver Brown [2]" w:date="2023-04-14T09:50:00Z">
        <w:r w:rsidR="004C0FB7" w:rsidDel="00557257">
          <w:rPr>
            <w:rFonts w:ascii="Times New Roman" w:hAnsi="Times New Roman" w:cs="Times New Roman"/>
            <w:sz w:val="24"/>
            <w:szCs w:val="24"/>
          </w:rPr>
          <w:delText>, which</w:delText>
        </w:r>
      </w:del>
      <w:del w:id="271" w:author="Denver Brown [2]" w:date="2023-04-14T11:33:00Z">
        <w:r w:rsidR="004C0FB7" w:rsidDel="00541889">
          <w:rPr>
            <w:rFonts w:ascii="Times New Roman" w:hAnsi="Times New Roman" w:cs="Times New Roman"/>
            <w:sz w:val="24"/>
            <w:szCs w:val="24"/>
          </w:rPr>
          <w:delText xml:space="preserve"> are conceptually similar to the two flourishing domains </w:delText>
        </w:r>
      </w:del>
      <w:del w:id="272" w:author="Denver Brown [2]" w:date="2023-04-14T09:53:00Z">
        <w:r w:rsidR="004C0FB7" w:rsidDel="00793401">
          <w:rPr>
            <w:rFonts w:ascii="Times New Roman" w:hAnsi="Times New Roman" w:cs="Times New Roman"/>
            <w:sz w:val="24"/>
            <w:szCs w:val="24"/>
          </w:rPr>
          <w:delText>scored highest by the silent generation</w:delText>
        </w:r>
      </w:del>
      <w:del w:id="273" w:author="Denver Brown [2]" w:date="2023-04-14T11:33:00Z">
        <w:r w:rsidR="004C0FB7" w:rsidDel="00541889">
          <w:rPr>
            <w:rFonts w:ascii="Times New Roman" w:hAnsi="Times New Roman" w:cs="Times New Roman"/>
            <w:sz w:val="24"/>
            <w:szCs w:val="24"/>
          </w:rPr>
          <w:delText xml:space="preserve"> (</w:delText>
        </w:r>
        <w:r w:rsidR="004C0FB7" w:rsidRPr="004C0FB7" w:rsidDel="00541889">
          <w:rPr>
            <w:rFonts w:ascii="Times New Roman" w:hAnsi="Times New Roman" w:cs="Times New Roman"/>
            <w:sz w:val="24"/>
            <w:szCs w:val="24"/>
          </w:rPr>
          <w:delText>≥7</w:delText>
        </w:r>
        <w:r w:rsidR="004C0FB7" w:rsidDel="00541889">
          <w:rPr>
            <w:rFonts w:ascii="Times New Roman" w:hAnsi="Times New Roman" w:cs="Times New Roman"/>
            <w:sz w:val="24"/>
            <w:szCs w:val="24"/>
          </w:rPr>
          <w:delText xml:space="preserve">7 years) </w:delText>
        </w:r>
      </w:del>
      <w:del w:id="274" w:author="Denver Brown [2]" w:date="2023-04-14T09:53:00Z">
        <w:r w:rsidR="004C0FB7" w:rsidDel="00793401">
          <w:rPr>
            <w:rFonts w:ascii="Times New Roman" w:hAnsi="Times New Roman" w:cs="Times New Roman"/>
            <w:sz w:val="24"/>
            <w:szCs w:val="24"/>
          </w:rPr>
          <w:delText>of “Happiness and life satisfaction” and “Close social relationships”</w:delText>
        </w:r>
      </w:del>
      <w:del w:id="275" w:author="Denver Brown [2]" w:date="2023-04-14T11:33:00Z">
        <w:r w:rsidR="00775456" w:rsidDel="00541889">
          <w:rPr>
            <w:rFonts w:ascii="Times New Roman" w:hAnsi="Times New Roman" w:cs="Times New Roman"/>
            <w:sz w:val="24"/>
            <w:szCs w:val="24"/>
          </w:rPr>
          <w:delText xml:space="preserve"> </w:delText>
        </w:r>
        <w:r w:rsidR="00775456" w:rsidDel="00541889">
          <w:rPr>
            <w:rFonts w:ascii="Times New Roman" w:hAnsi="Times New Roman" w:cs="Times New Roman"/>
            <w:sz w:val="24"/>
            <w:szCs w:val="24"/>
          </w:rPr>
          <w:fldChar w:fldCharType="begin"/>
        </w:r>
        <w:r w:rsidR="00775456" w:rsidDel="00541889">
          <w:rPr>
            <w:rFonts w:ascii="Times New Roman" w:hAnsi="Times New Roman" w:cs="Times New Roman"/>
            <w:sz w:val="24"/>
            <w:szCs w:val="24"/>
          </w:rPr>
          <w:del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delInstrText>
        </w:r>
        <w:r w:rsidR="00775456" w:rsidDel="00541889">
          <w:rPr>
            <w:rFonts w:ascii="Times New Roman" w:hAnsi="Times New Roman" w:cs="Times New Roman"/>
            <w:sz w:val="24"/>
            <w:szCs w:val="24"/>
          </w:rPr>
          <w:fldChar w:fldCharType="separate"/>
        </w:r>
        <w:r w:rsidR="00775456" w:rsidDel="00541889">
          <w:rPr>
            <w:rFonts w:ascii="Times New Roman" w:hAnsi="Times New Roman" w:cs="Times New Roman"/>
            <w:noProof/>
            <w:sz w:val="24"/>
            <w:szCs w:val="24"/>
          </w:rPr>
          <w:delText>[13]</w:delText>
        </w:r>
        <w:r w:rsidR="00775456" w:rsidDel="00541889">
          <w:rPr>
            <w:rFonts w:ascii="Times New Roman" w:hAnsi="Times New Roman" w:cs="Times New Roman"/>
            <w:sz w:val="24"/>
            <w:szCs w:val="24"/>
          </w:rPr>
          <w:fldChar w:fldCharType="end"/>
        </w:r>
        <w:r w:rsidR="004C0FB7" w:rsidDel="00541889">
          <w:rPr>
            <w:rFonts w:ascii="Times New Roman" w:hAnsi="Times New Roman" w:cs="Times New Roman"/>
            <w:sz w:val="24"/>
            <w:szCs w:val="24"/>
          </w:rPr>
          <w:delText>.</w:delText>
        </w:r>
        <w:r w:rsidR="008D2B84" w:rsidDel="00541889">
          <w:rPr>
            <w:rFonts w:ascii="Times New Roman" w:hAnsi="Times New Roman" w:cs="Times New Roman"/>
            <w:sz w:val="24"/>
            <w:szCs w:val="24"/>
          </w:rPr>
          <w:delText xml:space="preserve"> </w:delText>
        </w:r>
      </w:del>
      <w:del w:id="276" w:author="Denver Brown [2]" w:date="2023-04-14T09:54:00Z">
        <w:r w:rsidR="004B20F4" w:rsidDel="00793401">
          <w:rPr>
            <w:rFonts w:ascii="Times New Roman" w:hAnsi="Times New Roman" w:cs="Times New Roman"/>
            <w:sz w:val="24"/>
            <w:szCs w:val="24"/>
          </w:rPr>
          <w:delText>The largest</w:delText>
        </w:r>
        <w:r w:rsidR="0013050B" w:rsidDel="00793401">
          <w:rPr>
            <w:rFonts w:ascii="Times New Roman" w:hAnsi="Times New Roman" w:cs="Times New Roman"/>
            <w:sz w:val="24"/>
            <w:szCs w:val="24"/>
          </w:rPr>
          <w:delText xml:space="preserve"> </w:delText>
        </w:r>
        <w:r w:rsidR="00C67564" w:rsidDel="00793401">
          <w:rPr>
            <w:rFonts w:ascii="Times New Roman" w:hAnsi="Times New Roman" w:cs="Times New Roman"/>
            <w:sz w:val="24"/>
            <w:szCs w:val="24"/>
          </w:rPr>
          <w:delText>difference</w:delText>
        </w:r>
        <w:r w:rsidR="007F3ACB" w:rsidDel="00793401">
          <w:rPr>
            <w:rFonts w:ascii="Times New Roman" w:hAnsi="Times New Roman" w:cs="Times New Roman"/>
            <w:sz w:val="24"/>
            <w:szCs w:val="24"/>
          </w:rPr>
          <w:delText xml:space="preserve">s between active and inactive groups averaged across ages </w:delText>
        </w:r>
        <w:r w:rsidR="004B20F4" w:rsidDel="00793401">
          <w:rPr>
            <w:rFonts w:ascii="Times New Roman" w:hAnsi="Times New Roman" w:cs="Times New Roman"/>
            <w:sz w:val="24"/>
            <w:szCs w:val="24"/>
          </w:rPr>
          <w:delText xml:space="preserve">was for Mind-Body Connection (31.42) and lowest for Core Cognition (24.39) and Social Self (24.90), converging with the treatment effects estimated from the propensity model. </w:delText>
        </w:r>
        <w:r w:rsidR="0013050B" w:rsidDel="00793401">
          <w:rPr>
            <w:rFonts w:ascii="Times New Roman" w:hAnsi="Times New Roman" w:cs="Times New Roman"/>
            <w:sz w:val="24"/>
            <w:szCs w:val="24"/>
          </w:rPr>
          <w:delText>D</w:delText>
        </w:r>
        <w:r w:rsidR="008D2B84" w:rsidDel="00793401">
          <w:rPr>
            <w:rFonts w:ascii="Times New Roman" w:hAnsi="Times New Roman" w:cs="Times New Roman"/>
            <w:sz w:val="24"/>
            <w:szCs w:val="24"/>
          </w:rPr>
          <w:delText xml:space="preserve">ifferences between inactive and active groups across ages </w:delText>
        </w:r>
        <w:r w:rsidR="00DA3BC1" w:rsidDel="00793401">
          <w:rPr>
            <w:rFonts w:ascii="Times New Roman" w:hAnsi="Times New Roman" w:cs="Times New Roman"/>
            <w:sz w:val="24"/>
            <w:szCs w:val="24"/>
          </w:rPr>
          <w:delText>are</w:delText>
        </w:r>
        <w:r w:rsidR="008D2B84" w:rsidDel="00793401">
          <w:rPr>
            <w:rFonts w:ascii="Times New Roman" w:hAnsi="Times New Roman" w:cs="Times New Roman"/>
            <w:sz w:val="24"/>
            <w:szCs w:val="24"/>
          </w:rPr>
          <w:delText xml:space="preserve"> most pronounced in the 85+ group</w:delText>
        </w:r>
        <w:r w:rsidR="00DA3BC1" w:rsidDel="00793401">
          <w:rPr>
            <w:rFonts w:ascii="Times New Roman" w:hAnsi="Times New Roman" w:cs="Times New Roman"/>
            <w:sz w:val="24"/>
            <w:szCs w:val="24"/>
          </w:rPr>
          <w:delText xml:space="preserve"> (average marginal effect of 31.31 across all subdomains)</w:delText>
        </w:r>
        <w:r w:rsidR="008D2B84" w:rsidDel="00793401">
          <w:rPr>
            <w:rFonts w:ascii="Times New Roman" w:hAnsi="Times New Roman" w:cs="Times New Roman"/>
            <w:sz w:val="24"/>
            <w:szCs w:val="24"/>
          </w:rPr>
          <w:delText xml:space="preserve">, suggesting an active lifestyle may especially play a role in maintaining mental wellbeing in </w:delText>
        </w:r>
        <w:r w:rsidR="004B20F4" w:rsidDel="00793401">
          <w:rPr>
            <w:rFonts w:ascii="Times New Roman" w:hAnsi="Times New Roman" w:cs="Times New Roman"/>
            <w:sz w:val="24"/>
            <w:szCs w:val="24"/>
          </w:rPr>
          <w:delText xml:space="preserve">the </w:delText>
        </w:r>
        <w:r w:rsidR="008D2B84" w:rsidDel="00793401">
          <w:rPr>
            <w:rFonts w:ascii="Times New Roman" w:hAnsi="Times New Roman" w:cs="Times New Roman"/>
            <w:sz w:val="24"/>
            <w:szCs w:val="24"/>
          </w:rPr>
          <w:delText>late</w:delText>
        </w:r>
        <w:r w:rsidR="004B20F4" w:rsidDel="00793401">
          <w:rPr>
            <w:rFonts w:ascii="Times New Roman" w:hAnsi="Times New Roman" w:cs="Times New Roman"/>
            <w:sz w:val="24"/>
            <w:szCs w:val="24"/>
          </w:rPr>
          <w:delText>st stages of</w:delText>
        </w:r>
        <w:r w:rsidR="008D2B84" w:rsidDel="00793401">
          <w:rPr>
            <w:rFonts w:ascii="Times New Roman" w:hAnsi="Times New Roman" w:cs="Times New Roman"/>
            <w:sz w:val="24"/>
            <w:szCs w:val="24"/>
          </w:rPr>
          <w:delText xml:space="preserve"> life.</w:delText>
        </w:r>
        <w:r w:rsidR="00775456" w:rsidDel="00793401">
          <w:rPr>
            <w:rFonts w:ascii="Times New Roman" w:hAnsi="Times New Roman" w:cs="Times New Roman"/>
            <w:sz w:val="24"/>
            <w:szCs w:val="24"/>
          </w:rPr>
          <w:delText xml:space="preserve"> </w:delText>
        </w:r>
      </w:del>
      <w:commentRangeEnd w:id="238"/>
      <w:del w:id="277" w:author="Denver Brown [2]" w:date="2023-04-14T11:33:00Z">
        <w:r w:rsidR="00793401" w:rsidDel="00541889">
          <w:rPr>
            <w:rStyle w:val="CommentReference"/>
          </w:rPr>
          <w:commentReference w:id="238"/>
        </w:r>
      </w:del>
    </w:p>
    <w:p w14:paraId="2B5DA5D5" w14:textId="73EAC312" w:rsidR="00491022" w:rsidDel="00793401" w:rsidRDefault="00491022" w:rsidP="002C4D62">
      <w:pPr>
        <w:spacing w:line="480" w:lineRule="auto"/>
        <w:rPr>
          <w:del w:id="278" w:author="Denver Brown [2]" w:date="2023-04-14T10:00:00Z"/>
          <w:rFonts w:ascii="Times New Roman" w:hAnsi="Times New Roman" w:cs="Times New Roman"/>
          <w:sz w:val="24"/>
          <w:szCs w:val="24"/>
        </w:rPr>
      </w:pPr>
    </w:p>
    <w:p w14:paraId="68C08198" w14:textId="3466FD6B" w:rsidR="00491022" w:rsidRPr="00B16124" w:rsidDel="00793401" w:rsidRDefault="007A68DD" w:rsidP="002C4D62">
      <w:pPr>
        <w:spacing w:line="480" w:lineRule="auto"/>
        <w:rPr>
          <w:del w:id="279" w:author="Denver Brown [2]" w:date="2023-04-14T10:00:00Z"/>
          <w:rFonts w:ascii="Times New Roman" w:hAnsi="Times New Roman" w:cs="Times New Roman"/>
          <w:sz w:val="24"/>
          <w:szCs w:val="24"/>
        </w:rPr>
      </w:pPr>
      <w:del w:id="280" w:author="Denver Brown [2]" w:date="2023-04-14T10:00:00Z">
        <w:r w:rsidDel="00793401">
          <w:rPr>
            <w:rFonts w:ascii="Times New Roman" w:hAnsi="Times New Roman" w:cs="Times New Roman"/>
            <w:sz w:val="24"/>
            <w:szCs w:val="24"/>
          </w:rPr>
          <w:delText xml:space="preserve">An </w:delText>
        </w:r>
        <w:r w:rsidR="00CE143E" w:rsidDel="00793401">
          <w:rPr>
            <w:rFonts w:ascii="Times New Roman" w:hAnsi="Times New Roman" w:cs="Times New Roman"/>
            <w:sz w:val="24"/>
            <w:szCs w:val="24"/>
          </w:rPr>
          <w:delText>advantage of utilizing propensity scores over controlling for covariates in a traditional multivariable linear regression is that the propensity model can deal with non-linear relationships between the covariates and outcome, as well as higher order interactions</w:delText>
        </w:r>
        <w:r w:rsidDel="00793401">
          <w:rPr>
            <w:rFonts w:ascii="Times New Roman" w:hAnsi="Times New Roman" w:cs="Times New Roman"/>
            <w:sz w:val="24"/>
            <w:szCs w:val="24"/>
          </w:rPr>
          <w:delText>, and the GBM can handle these interaction terms non-parametrically</w:delText>
        </w:r>
        <w:r w:rsidR="00AE7BE5" w:rsidDel="00793401">
          <w:rPr>
            <w:rFonts w:ascii="Times New Roman" w:hAnsi="Times New Roman" w:cs="Times New Roman"/>
            <w:sz w:val="24"/>
            <w:szCs w:val="24"/>
          </w:rPr>
          <w:delText xml:space="preserve"> when estimating the propensity score</w:delText>
        </w:r>
        <w:r w:rsidR="00CE143E" w:rsidDel="00793401">
          <w:rPr>
            <w:rFonts w:ascii="Times New Roman" w:hAnsi="Times New Roman" w:cs="Times New Roman"/>
            <w:sz w:val="24"/>
            <w:szCs w:val="24"/>
          </w:rPr>
          <w:delText>.</w:delText>
        </w:r>
        <w:r w:rsidR="00AE7BE5" w:rsidDel="00793401">
          <w:rPr>
            <w:rFonts w:ascii="Times New Roman" w:hAnsi="Times New Roman" w:cs="Times New Roman"/>
            <w:sz w:val="24"/>
            <w:szCs w:val="24"/>
          </w:rPr>
          <w:delText xml:space="preserve"> </w:delText>
        </w:r>
        <w:r w:rsidR="0096157A" w:rsidDel="00793401">
          <w:rPr>
            <w:rFonts w:ascii="Times New Roman" w:hAnsi="Times New Roman" w:cs="Times New Roman"/>
            <w:sz w:val="24"/>
            <w:szCs w:val="24"/>
          </w:rPr>
          <w:delText xml:space="preserve">As different propensity score estimation methods may perform differentially based on different </w:delText>
        </w:r>
        <w:r w:rsidR="0096157A" w:rsidDel="00793401">
          <w:rPr>
            <w:rFonts w:ascii="Times New Roman" w:hAnsi="Times New Roman" w:cs="Times New Roman"/>
            <w:sz w:val="24"/>
            <w:szCs w:val="24"/>
          </w:rPr>
          <w:lastRenderedPageBreak/>
          <w:delText xml:space="preserve">assumptions and approaches to handle missing data </w:delText>
        </w:r>
        <w:r w:rsidR="0096157A" w:rsidDel="00793401">
          <w:rPr>
            <w:rFonts w:ascii="Times New Roman" w:hAnsi="Times New Roman" w:cs="Times New Roman"/>
            <w:sz w:val="24"/>
            <w:szCs w:val="24"/>
          </w:rPr>
          <w:fldChar w:fldCharType="begin">
            <w:fldData xml:space="preserve">PEVuZE5vdGU+PENpdGU+PEF1dGhvcj5TZXRvZGppPC9BdXRob3I+PFllYXI+MjAxNzwvWWVhcj48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=
</w:fldData>
          </w:fldChar>
        </w:r>
      </w:del>
      <w:r w:rsidR="00B06082">
        <w:rPr>
          <w:rFonts w:ascii="Times New Roman" w:hAnsi="Times New Roman" w:cs="Times New Roman"/>
          <w:sz w:val="24"/>
          <w:szCs w:val="24"/>
        </w:rPr>
        <w:instrText xml:space="preserve"> ADDIN EN.CITE </w:instrText>
      </w:r>
      <w:r w:rsidR="00B06082">
        <w:rPr>
          <w:rFonts w:ascii="Times New Roman" w:hAnsi="Times New Roman" w:cs="Times New Roman"/>
          <w:sz w:val="24"/>
          <w:szCs w:val="24"/>
        </w:rPr>
        <w:fldChar w:fldCharType="begin">
          <w:fldData xml:space="preserve">PEVuZE5vdGU+PENpdGU+PEF1dGhvcj5TZXRvZGppPC9BdXRob3I+PFllYXI+MjAxNzwvWWVhcj48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=
</w:fldData>
        </w:fldChar>
      </w:r>
      <w:r w:rsidR="00B06082">
        <w:rPr>
          <w:rFonts w:ascii="Times New Roman" w:hAnsi="Times New Roman" w:cs="Times New Roman"/>
          <w:sz w:val="24"/>
          <w:szCs w:val="24"/>
        </w:rPr>
        <w:instrText xml:space="preserve"> ADDIN EN.CITE.DATA </w:instrText>
      </w:r>
      <w:r w:rsidR="00B06082">
        <w:rPr>
          <w:rFonts w:ascii="Times New Roman" w:hAnsi="Times New Roman" w:cs="Times New Roman"/>
          <w:sz w:val="24"/>
          <w:szCs w:val="24"/>
        </w:rPr>
      </w:r>
      <w:r w:rsidR="00B06082">
        <w:rPr>
          <w:rFonts w:ascii="Times New Roman" w:hAnsi="Times New Roman" w:cs="Times New Roman"/>
          <w:sz w:val="24"/>
          <w:szCs w:val="24"/>
        </w:rPr>
        <w:fldChar w:fldCharType="end"/>
      </w:r>
      <w:del w:id="281" w:author="Denver Brown [2]" w:date="2023-04-14T10:00:00Z">
        <w:r w:rsidR="0096157A" w:rsidDel="00793401">
          <w:rPr>
            <w:rFonts w:ascii="Times New Roman" w:hAnsi="Times New Roman" w:cs="Times New Roman"/>
            <w:sz w:val="24"/>
            <w:szCs w:val="24"/>
          </w:rPr>
          <w:fldChar w:fldCharType="separate"/>
        </w:r>
      </w:del>
      <w:r w:rsidR="00B06082">
        <w:rPr>
          <w:rFonts w:ascii="Times New Roman" w:hAnsi="Times New Roman" w:cs="Times New Roman"/>
          <w:noProof/>
          <w:sz w:val="24"/>
          <w:szCs w:val="24"/>
        </w:rPr>
        <w:t>[57, 58, 60]</w:t>
      </w:r>
      <w:del w:id="282" w:author="Denver Brown [2]" w:date="2023-04-14T10:00:00Z">
        <w:r w:rsidR="0096157A" w:rsidDel="00793401">
          <w:rPr>
            <w:rFonts w:ascii="Times New Roman" w:hAnsi="Times New Roman" w:cs="Times New Roman"/>
            <w:sz w:val="24"/>
            <w:szCs w:val="24"/>
          </w:rPr>
          <w:fldChar w:fldCharType="end"/>
        </w:r>
        <w:r w:rsidR="0096157A" w:rsidDel="00793401">
          <w:rPr>
            <w:rFonts w:ascii="Times New Roman" w:hAnsi="Times New Roman" w:cs="Times New Roman"/>
            <w:sz w:val="24"/>
            <w:szCs w:val="24"/>
          </w:rPr>
          <w:delText xml:space="preserve"> we utilized several combinations of methods in a sensitivity analysis.</w:delText>
        </w:r>
        <w:r w:rsidR="00CE143E" w:rsidDel="00793401">
          <w:rPr>
            <w:rFonts w:ascii="Times New Roman" w:hAnsi="Times New Roman" w:cs="Times New Roman"/>
            <w:sz w:val="24"/>
            <w:szCs w:val="24"/>
          </w:rPr>
          <w:delText xml:space="preserve"> </w:delText>
        </w:r>
        <w:r w:rsidR="00491022" w:rsidRPr="00B16124" w:rsidDel="00793401">
          <w:rPr>
            <w:rFonts w:ascii="Times New Roman" w:hAnsi="Times New Roman" w:cs="Times New Roman"/>
            <w:sz w:val="24"/>
            <w:szCs w:val="24"/>
          </w:rPr>
          <w:delText>Our sensitivity analys</w:delText>
        </w:r>
        <w:r w:rsidR="0096157A" w:rsidDel="00793401">
          <w:rPr>
            <w:rFonts w:ascii="Times New Roman" w:hAnsi="Times New Roman" w:cs="Times New Roman"/>
            <w:sz w:val="24"/>
            <w:szCs w:val="24"/>
          </w:rPr>
          <w:delText>i</w:delText>
        </w:r>
        <w:r w:rsidR="00491022" w:rsidRPr="00B16124" w:rsidDel="00793401">
          <w:rPr>
            <w:rFonts w:ascii="Times New Roman" w:hAnsi="Times New Roman" w:cs="Times New Roman"/>
            <w:sz w:val="24"/>
            <w:szCs w:val="24"/>
          </w:rPr>
          <w:delText xml:space="preserve">s </w:delText>
        </w:r>
        <w:r w:rsidR="00F15D6A" w:rsidRPr="00B16124" w:rsidDel="00793401">
          <w:rPr>
            <w:rFonts w:ascii="Times New Roman" w:hAnsi="Times New Roman" w:cs="Times New Roman"/>
            <w:sz w:val="24"/>
            <w:szCs w:val="24"/>
          </w:rPr>
          <w:delText>demonstrate</w:delText>
        </w:r>
        <w:r w:rsidR="00491022" w:rsidRPr="00B16124" w:rsidDel="00793401">
          <w:rPr>
            <w:rFonts w:ascii="Times New Roman" w:hAnsi="Times New Roman" w:cs="Times New Roman"/>
            <w:sz w:val="24"/>
            <w:szCs w:val="24"/>
          </w:rPr>
          <w:delText xml:space="preserve"> a convergence of estimated effects of physical activity on </w:delText>
        </w:r>
        <w:r w:rsidR="000F5D32" w:rsidRPr="00B16124" w:rsidDel="00793401">
          <w:rPr>
            <w:rFonts w:ascii="Times New Roman" w:hAnsi="Times New Roman" w:cs="Times New Roman"/>
            <w:sz w:val="24"/>
            <w:szCs w:val="24"/>
          </w:rPr>
          <w:delText>MHQ</w:delText>
        </w:r>
        <w:r w:rsidR="00280BE1" w:rsidRPr="00B16124" w:rsidDel="00793401">
          <w:rPr>
            <w:rFonts w:ascii="Times New Roman" w:hAnsi="Times New Roman" w:cs="Times New Roman"/>
            <w:sz w:val="24"/>
            <w:szCs w:val="24"/>
          </w:rPr>
          <w:delText xml:space="preserve"> across various covariate adjustment</w:delText>
        </w:r>
        <w:r w:rsidR="00954A99" w:rsidRPr="00B16124" w:rsidDel="00793401">
          <w:rPr>
            <w:rFonts w:ascii="Times New Roman" w:hAnsi="Times New Roman" w:cs="Times New Roman"/>
            <w:sz w:val="24"/>
            <w:szCs w:val="24"/>
          </w:rPr>
          <w:delText xml:space="preserve"> and missing data</w:delText>
        </w:r>
        <w:r w:rsidR="00280BE1" w:rsidRPr="00B16124" w:rsidDel="00793401">
          <w:rPr>
            <w:rFonts w:ascii="Times New Roman" w:hAnsi="Times New Roman" w:cs="Times New Roman"/>
            <w:sz w:val="24"/>
            <w:szCs w:val="24"/>
          </w:rPr>
          <w:delText xml:space="preserve"> procedures</w:delText>
        </w:r>
        <w:r w:rsidR="000F5D32" w:rsidRPr="00B16124" w:rsidDel="00793401">
          <w:rPr>
            <w:rFonts w:ascii="Times New Roman" w:hAnsi="Times New Roman" w:cs="Times New Roman"/>
            <w:sz w:val="24"/>
            <w:szCs w:val="24"/>
          </w:rPr>
          <w:delText xml:space="preserve">, </w:delText>
        </w:r>
        <w:r w:rsidR="00954A99" w:rsidRPr="00B16124" w:rsidDel="00793401">
          <w:rPr>
            <w:rFonts w:ascii="Times New Roman" w:hAnsi="Times New Roman" w:cs="Times New Roman"/>
            <w:sz w:val="24"/>
            <w:szCs w:val="24"/>
          </w:rPr>
          <w:delText xml:space="preserve">with an average </w:delText>
        </w:r>
        <w:r w:rsidR="005F7FF2" w:rsidRPr="00B16124" w:rsidDel="00793401">
          <w:rPr>
            <w:rFonts w:ascii="Times New Roman" w:hAnsi="Times New Roman" w:cs="Times New Roman"/>
            <w:sz w:val="24"/>
            <w:szCs w:val="24"/>
          </w:rPr>
          <w:delText xml:space="preserve">estimated </w:delText>
        </w:r>
        <w:r w:rsidR="00954A99" w:rsidRPr="00B16124" w:rsidDel="00793401">
          <w:rPr>
            <w:rFonts w:ascii="Times New Roman" w:hAnsi="Times New Roman" w:cs="Times New Roman"/>
            <w:sz w:val="24"/>
            <w:szCs w:val="24"/>
          </w:rPr>
          <w:delText xml:space="preserve">effect of 17.86 (SD = 0.15), corresponding to a SMD of 0.25. </w:delText>
        </w:r>
        <w:r w:rsidR="00B16124" w:rsidDel="00793401">
          <w:rPr>
            <w:rFonts w:ascii="Times New Roman" w:hAnsi="Times New Roman" w:cs="Times New Roman"/>
            <w:sz w:val="24"/>
            <w:szCs w:val="24"/>
          </w:rPr>
          <w:delText>Using various propensity score estimation techniques improves confidence</w:delText>
        </w:r>
        <w:r w:rsidR="00FD63C2" w:rsidDel="00793401">
          <w:rPr>
            <w:rFonts w:ascii="Times New Roman" w:hAnsi="Times New Roman" w:cs="Times New Roman"/>
            <w:sz w:val="24"/>
            <w:szCs w:val="24"/>
          </w:rPr>
          <w:delText xml:space="preserve"> that the estimated effect is not biased due to misspecification of the propensity model. </w:delText>
        </w:r>
      </w:del>
    </w:p>
    <w:p w14:paraId="2856B8F2" w14:textId="77509364" w:rsidR="00064BD7" w:rsidDel="00541889" w:rsidRDefault="00064BD7" w:rsidP="002C4D62">
      <w:pPr>
        <w:spacing w:line="480" w:lineRule="auto"/>
        <w:rPr>
          <w:del w:id="283" w:author="Denver Brown [2]" w:date="2023-04-14T11:33:00Z"/>
          <w:rFonts w:ascii="Times New Roman" w:hAnsi="Times New Roman" w:cs="Times New Roman"/>
          <w:sz w:val="24"/>
          <w:szCs w:val="24"/>
        </w:rPr>
      </w:pPr>
    </w:p>
    <w:p w14:paraId="3B38D898" w14:textId="59EB03C2" w:rsidR="00064BD7" w:rsidDel="00541889" w:rsidRDefault="00064BD7" w:rsidP="002C4D62">
      <w:pPr>
        <w:spacing w:line="480" w:lineRule="auto"/>
        <w:rPr>
          <w:del w:id="284" w:author="Denver Brown [2]" w:date="2023-04-14T11:33:00Z"/>
          <w:rFonts w:ascii="Times New Roman" w:hAnsi="Times New Roman" w:cs="Times New Roman"/>
          <w:sz w:val="24"/>
          <w:szCs w:val="24"/>
        </w:rPr>
      </w:pPr>
    </w:p>
    <w:p w14:paraId="64825B62" w14:textId="560364C4" w:rsidR="00064BD7" w:rsidRPr="00D42971" w:rsidRDefault="00541889">
      <w:pPr>
        <w:spacing w:line="480" w:lineRule="auto"/>
        <w:ind w:firstLine="720"/>
        <w:rPr>
          <w:rFonts w:ascii="Times New Roman" w:hAnsi="Times New Roman" w:cs="Times New Roman"/>
          <w:sz w:val="24"/>
          <w:szCs w:val="24"/>
        </w:rPr>
        <w:pPrChange w:id="285" w:author="Denver Brown [2]" w:date="2023-04-14T11:33:00Z">
          <w:pPr>
            <w:spacing w:line="480" w:lineRule="auto"/>
          </w:pPr>
        </w:pPrChange>
      </w:pPr>
      <w:ins w:id="286" w:author="Denver Brown [2]" w:date="2023-04-14T11:33:00Z">
        <w:r>
          <w:rPr>
            <w:rFonts w:ascii="Times New Roman" w:hAnsi="Times New Roman" w:cs="Times New Roman"/>
            <w:sz w:val="24"/>
            <w:szCs w:val="24"/>
          </w:rPr>
          <w:t xml:space="preserve">Despite several strengths, </w:t>
        </w:r>
      </w:ins>
      <w:del w:id="287" w:author="Denver Brown [2]" w:date="2023-04-14T11:33:00Z">
        <w:r w:rsidR="00064BD7" w:rsidRPr="00D42971" w:rsidDel="00541889">
          <w:rPr>
            <w:rFonts w:ascii="Times New Roman" w:hAnsi="Times New Roman" w:cs="Times New Roman"/>
            <w:sz w:val="24"/>
            <w:szCs w:val="24"/>
          </w:rPr>
          <w:delText>T</w:delText>
        </w:r>
      </w:del>
      <w:ins w:id="288" w:author="Denver Brown [2]" w:date="2023-04-14T11:33:00Z">
        <w:r>
          <w:rPr>
            <w:rFonts w:ascii="Times New Roman" w:hAnsi="Times New Roman" w:cs="Times New Roman"/>
            <w:sz w:val="24"/>
            <w:szCs w:val="24"/>
          </w:rPr>
          <w:t>t</w:t>
        </w:r>
      </w:ins>
      <w:r w:rsidR="00064BD7" w:rsidRPr="00D42971">
        <w:rPr>
          <w:rFonts w:ascii="Times New Roman" w:hAnsi="Times New Roman" w:cs="Times New Roman"/>
          <w:sz w:val="24"/>
          <w:szCs w:val="24"/>
        </w:rPr>
        <w:t>here are several limitations with the current study. Firstly, unlike</w:t>
      </w:r>
      <w:r w:rsidR="00760D3A">
        <w:rPr>
          <w:rFonts w:ascii="Times New Roman" w:hAnsi="Times New Roman" w:cs="Times New Roman"/>
          <w:sz w:val="24"/>
          <w:szCs w:val="24"/>
        </w:rPr>
        <w:t xml:space="preserve"> true</w:t>
      </w:r>
      <w:r w:rsidR="00064BD7" w:rsidRPr="00D42971">
        <w:rPr>
          <w:rFonts w:ascii="Times New Roman" w:hAnsi="Times New Roman" w:cs="Times New Roman"/>
          <w:sz w:val="24"/>
          <w:szCs w:val="24"/>
        </w:rPr>
        <w:t xml:space="preserve"> randomization, propensity score weighting does not adjust for unobserved covariates</w:t>
      </w:r>
      <w:r w:rsidR="00BF5A8A">
        <w:rPr>
          <w:rFonts w:ascii="Times New Roman" w:hAnsi="Times New Roman" w:cs="Times New Roman"/>
          <w:sz w:val="24"/>
          <w:szCs w:val="24"/>
        </w:rPr>
        <w:t xml:space="preserve"> </w:t>
      </w:r>
      <w:r w:rsidR="00BF5A8A">
        <w:rPr>
          <w:rFonts w:ascii="Times New Roman" w:hAnsi="Times New Roman" w:cs="Times New Roman"/>
          <w:sz w:val="24"/>
          <w:szCs w:val="24"/>
        </w:rPr>
        <w:fldChar w:fldCharType="begin"/>
      </w:r>
      <w:r w:rsidR="00670E9C">
        <w:rPr>
          <w:rFonts w:ascii="Times New Roman" w:hAnsi="Times New Roman" w:cs="Times New Roman"/>
          <w:sz w:val="24"/>
          <w:szCs w:val="24"/>
        </w:rPr>
        <w:instrText xml:space="preserve"> ADDIN EN.CITE &lt;EndNote&gt;&lt;Cite&gt;&lt;Author&gt;Joffe&lt;/Author&gt;&lt;Year&gt;1999&lt;/Year&gt;&lt;RecNum&gt;137&lt;/RecNum&gt;&lt;DisplayText&gt;[86]&lt;/DisplayText&gt;&lt;record&gt;&lt;rec-number&gt;137&lt;/rec-number&gt;&lt;foreign-keys&gt;&lt;key app="EN" db-id="vda2pvwscxarw9e0z24p90wxpr2wfdzp2a0w" timestamp="1675048714"&gt;137&lt;/key&gt;&lt;/foreign-keys&gt;&lt;ref-type name="Journal Article"&gt;17&lt;/ref-type&gt;&lt;contributors&gt;&lt;authors&gt;&lt;author&gt;Joffe, Marshall M&lt;/author&gt;&lt;author&gt;Rosenbaum, Paul R&lt;/author&gt;&lt;/authors&gt;&lt;/contributors&gt;&lt;titles&gt;&lt;title&gt;Invited commentary: propensity scores&lt;/title&gt;&lt;secondary-title&gt;American journal of epidemiology&lt;/secondary-title&gt;&lt;/titles&gt;&lt;periodical&gt;&lt;full-title&gt;American journal of epidemiology&lt;/full-title&gt;&lt;/periodical&gt;&lt;pages&gt;327-333&lt;/pages&gt;&lt;volume&gt;150&lt;/volume&gt;&lt;number&gt;4&lt;/number&gt;&lt;dates&gt;&lt;year&gt;1999&lt;/year&gt;&lt;/dates&gt;&lt;isbn&gt;1476-6256&lt;/isbn&gt;&lt;urls&gt;&lt;/urls&gt;&lt;/record&gt;&lt;/Cite&gt;&lt;/EndNote&gt;</w:instrText>
      </w:r>
      <w:r w:rsidR="00BF5A8A">
        <w:rPr>
          <w:rFonts w:ascii="Times New Roman" w:hAnsi="Times New Roman" w:cs="Times New Roman"/>
          <w:sz w:val="24"/>
          <w:szCs w:val="24"/>
        </w:rPr>
        <w:fldChar w:fldCharType="separate"/>
      </w:r>
      <w:r w:rsidR="00670E9C">
        <w:rPr>
          <w:rFonts w:ascii="Times New Roman" w:hAnsi="Times New Roman" w:cs="Times New Roman"/>
          <w:noProof/>
          <w:sz w:val="24"/>
          <w:szCs w:val="24"/>
        </w:rPr>
        <w:t>[86]</w:t>
      </w:r>
      <w:r w:rsidR="00BF5A8A">
        <w:rPr>
          <w:rFonts w:ascii="Times New Roman" w:hAnsi="Times New Roman" w:cs="Times New Roman"/>
          <w:sz w:val="24"/>
          <w:szCs w:val="24"/>
        </w:rPr>
        <w:fldChar w:fldCharType="end"/>
      </w:r>
      <w:r w:rsidR="00064BD7" w:rsidRPr="00D42971">
        <w:rPr>
          <w:rFonts w:ascii="Times New Roman" w:hAnsi="Times New Roman" w:cs="Times New Roman"/>
          <w:sz w:val="24"/>
          <w:szCs w:val="24"/>
        </w:rPr>
        <w:t>. An unbiased treatment effect assumes that all potential confounders are observed, which is unlikely to be the case in any observational study.</w:t>
      </w:r>
      <w:r w:rsidR="00B65B4D">
        <w:rPr>
          <w:rFonts w:ascii="Times New Roman" w:hAnsi="Times New Roman" w:cs="Times New Roman"/>
          <w:sz w:val="24"/>
          <w:szCs w:val="24"/>
        </w:rPr>
        <w:t xml:space="preserve"> Additionally, the covariates included in this analysis were restricted by what was included in the MHM </w:t>
      </w:r>
      <w:del w:id="289" w:author="Denver Brown [2]" w:date="2023-04-14T11:33:00Z">
        <w:r w:rsidR="00B65B4D" w:rsidDel="00541889">
          <w:rPr>
            <w:rFonts w:ascii="Times New Roman" w:hAnsi="Times New Roman" w:cs="Times New Roman"/>
            <w:sz w:val="24"/>
            <w:szCs w:val="24"/>
          </w:rPr>
          <w:delText>questionnaire</w:delText>
        </w:r>
      </w:del>
      <w:ins w:id="290" w:author="Denver Brown [2]" w:date="2023-04-14T11:33:00Z">
        <w:r>
          <w:rPr>
            <w:rFonts w:ascii="Times New Roman" w:hAnsi="Times New Roman" w:cs="Times New Roman"/>
            <w:sz w:val="24"/>
            <w:szCs w:val="24"/>
          </w:rPr>
          <w:t>survey</w:t>
        </w:r>
      </w:ins>
      <w:r w:rsidR="00B65B4D">
        <w:rPr>
          <w:rFonts w:ascii="Times New Roman" w:hAnsi="Times New Roman" w:cs="Times New Roman"/>
          <w:sz w:val="24"/>
          <w:szCs w:val="24"/>
        </w:rPr>
        <w:t>.</w:t>
      </w:r>
      <w:r w:rsidR="00064BD7" w:rsidRPr="00D42971">
        <w:rPr>
          <w:rFonts w:ascii="Times New Roman" w:hAnsi="Times New Roman" w:cs="Times New Roman"/>
          <w:sz w:val="24"/>
          <w:szCs w:val="24"/>
        </w:rPr>
        <w:t xml:space="preserve"> Adjusting for </w:t>
      </w:r>
      <w:r w:rsidR="0096157A">
        <w:rPr>
          <w:rFonts w:ascii="Times New Roman" w:hAnsi="Times New Roman" w:cs="Times New Roman"/>
          <w:sz w:val="24"/>
          <w:szCs w:val="24"/>
        </w:rPr>
        <w:t>a partial set of</w:t>
      </w:r>
      <w:r w:rsidR="00064BD7" w:rsidRPr="00D42971">
        <w:rPr>
          <w:rFonts w:ascii="Times New Roman" w:hAnsi="Times New Roman" w:cs="Times New Roman"/>
          <w:sz w:val="24"/>
          <w:szCs w:val="24"/>
        </w:rPr>
        <w:t xml:space="preserve"> confounders may reduce bias, but it is unknown to what extent.</w:t>
      </w:r>
      <w:r w:rsidR="004425BA">
        <w:rPr>
          <w:rFonts w:ascii="Times New Roman" w:hAnsi="Times New Roman" w:cs="Times New Roman"/>
          <w:sz w:val="24"/>
          <w:szCs w:val="24"/>
        </w:rPr>
        <w:t xml:space="preserve"> </w:t>
      </w:r>
      <w:r w:rsidR="00277D25">
        <w:rPr>
          <w:rFonts w:ascii="Times New Roman" w:hAnsi="Times New Roman" w:cs="Times New Roman"/>
          <w:sz w:val="24"/>
          <w:szCs w:val="24"/>
        </w:rPr>
        <w:t>Sec</w:t>
      </w:r>
      <w:r w:rsidR="000411DA">
        <w:rPr>
          <w:rFonts w:ascii="Times New Roman" w:hAnsi="Times New Roman" w:cs="Times New Roman"/>
          <w:sz w:val="24"/>
          <w:szCs w:val="24"/>
        </w:rPr>
        <w:t>ond</w:t>
      </w:r>
      <w:r w:rsidR="00A316DB">
        <w:rPr>
          <w:rFonts w:ascii="Times New Roman" w:hAnsi="Times New Roman" w:cs="Times New Roman"/>
          <w:sz w:val="24"/>
          <w:szCs w:val="24"/>
        </w:rPr>
        <w:t>, the MHQ</w:t>
      </w:r>
      <w:r w:rsidR="00822A0A">
        <w:rPr>
          <w:rFonts w:ascii="Times New Roman" w:hAnsi="Times New Roman" w:cs="Times New Roman"/>
          <w:sz w:val="24"/>
          <w:szCs w:val="24"/>
        </w:rPr>
        <w:t xml:space="preserve"> and its subdomains</w:t>
      </w:r>
      <w:r w:rsidR="00A316DB">
        <w:rPr>
          <w:rFonts w:ascii="Times New Roman" w:hAnsi="Times New Roman" w:cs="Times New Roman"/>
          <w:sz w:val="24"/>
          <w:szCs w:val="24"/>
        </w:rPr>
        <w:t xml:space="preserve"> ha</w:t>
      </w:r>
      <w:r w:rsidR="00822A0A">
        <w:rPr>
          <w:rFonts w:ascii="Times New Roman" w:hAnsi="Times New Roman" w:cs="Times New Roman"/>
          <w:sz w:val="24"/>
          <w:szCs w:val="24"/>
        </w:rPr>
        <w:t>ve</w:t>
      </w:r>
      <w:r w:rsidR="00A316DB">
        <w:rPr>
          <w:rFonts w:ascii="Times New Roman" w:hAnsi="Times New Roman" w:cs="Times New Roman"/>
          <w:sz w:val="24"/>
          <w:szCs w:val="24"/>
        </w:rPr>
        <w:t xml:space="preserve"> yet, to our knowledge, been validated in a</w:t>
      </w:r>
      <w:r w:rsidR="007164B5">
        <w:rPr>
          <w:rFonts w:ascii="Times New Roman" w:hAnsi="Times New Roman" w:cs="Times New Roman"/>
          <w:sz w:val="24"/>
          <w:szCs w:val="24"/>
        </w:rPr>
        <w:t xml:space="preserve">n </w:t>
      </w:r>
      <w:commentRangeStart w:id="291"/>
      <w:r w:rsidR="00822A0A">
        <w:rPr>
          <w:rFonts w:ascii="Times New Roman" w:hAnsi="Times New Roman" w:cs="Times New Roman"/>
          <w:sz w:val="24"/>
          <w:szCs w:val="24"/>
        </w:rPr>
        <w:t>independent sample</w:t>
      </w:r>
      <w:commentRangeEnd w:id="291"/>
      <w:r>
        <w:rPr>
          <w:rStyle w:val="CommentReference"/>
        </w:rPr>
        <w:commentReference w:id="291"/>
      </w:r>
      <w:r w:rsidR="00822A0A">
        <w:rPr>
          <w:rFonts w:ascii="Times New Roman" w:hAnsi="Times New Roman" w:cs="Times New Roman"/>
          <w:sz w:val="24"/>
          <w:szCs w:val="24"/>
        </w:rPr>
        <w:t>. It would</w:t>
      </w:r>
      <w:r w:rsidR="00626594">
        <w:rPr>
          <w:rFonts w:ascii="Times New Roman" w:hAnsi="Times New Roman" w:cs="Times New Roman"/>
          <w:sz w:val="24"/>
          <w:szCs w:val="24"/>
        </w:rPr>
        <w:t xml:space="preserve"> be interesting, for example, to investigate whether the MHQ </w:t>
      </w:r>
      <w:r w:rsidR="00DB1880">
        <w:rPr>
          <w:rFonts w:ascii="Times New Roman" w:hAnsi="Times New Roman" w:cs="Times New Roman"/>
          <w:sz w:val="24"/>
          <w:szCs w:val="24"/>
        </w:rPr>
        <w:t xml:space="preserve">and its </w:t>
      </w:r>
      <w:r w:rsidR="00626594">
        <w:rPr>
          <w:rFonts w:ascii="Times New Roman" w:hAnsi="Times New Roman" w:cs="Times New Roman"/>
          <w:sz w:val="24"/>
          <w:szCs w:val="24"/>
        </w:rPr>
        <w:t>subdomains predict</w:t>
      </w:r>
      <w:r w:rsidR="00DB1880">
        <w:rPr>
          <w:rFonts w:ascii="Times New Roman" w:hAnsi="Times New Roman" w:cs="Times New Roman"/>
          <w:sz w:val="24"/>
          <w:szCs w:val="24"/>
        </w:rPr>
        <w:t xml:space="preserve"> the onset </w:t>
      </w:r>
      <w:r w:rsidR="00BF5A8A">
        <w:rPr>
          <w:rFonts w:ascii="Times New Roman" w:hAnsi="Times New Roman" w:cs="Times New Roman"/>
          <w:sz w:val="24"/>
          <w:szCs w:val="24"/>
        </w:rPr>
        <w:t xml:space="preserve">or course </w:t>
      </w:r>
      <w:r w:rsidR="00DB1880">
        <w:rPr>
          <w:rFonts w:ascii="Times New Roman" w:hAnsi="Times New Roman" w:cs="Times New Roman"/>
          <w:sz w:val="24"/>
          <w:szCs w:val="24"/>
        </w:rPr>
        <w:t>of distinct mental disorders.</w:t>
      </w:r>
      <w:r w:rsidR="001C1A1D">
        <w:rPr>
          <w:rFonts w:ascii="Times New Roman" w:hAnsi="Times New Roman" w:cs="Times New Roman"/>
          <w:sz w:val="24"/>
          <w:szCs w:val="24"/>
        </w:rPr>
        <w:t xml:space="preserve"> </w:t>
      </w:r>
      <w:ins w:id="292" w:author="Denver Brown [2]" w:date="2023-04-14T11:35:00Z">
        <w:r>
          <w:rPr>
            <w:rFonts w:ascii="Times New Roman" w:hAnsi="Times New Roman" w:cs="Times New Roman"/>
            <w:sz w:val="24"/>
            <w:szCs w:val="24"/>
          </w:rPr>
          <w:t>Third, physical activity was self-reported, which can introduc</w:t>
        </w:r>
      </w:ins>
      <w:ins w:id="293" w:author="Denver Brown [2]" w:date="2023-04-14T11:36:00Z">
        <w:r>
          <w:rPr>
            <w:rFonts w:ascii="Times New Roman" w:hAnsi="Times New Roman" w:cs="Times New Roman"/>
            <w:sz w:val="24"/>
            <w:szCs w:val="24"/>
          </w:rPr>
          <w:t>e recall errors – particularly among older adults who are more prone to cognitive decline – and social desirability effects [</w:t>
        </w:r>
        <w:commentRangeStart w:id="294"/>
        <w:r>
          <w:rPr>
            <w:rFonts w:ascii="Times New Roman" w:hAnsi="Times New Roman" w:cs="Times New Roman"/>
            <w:sz w:val="24"/>
            <w:szCs w:val="24"/>
          </w:rPr>
          <w:t>REF</w:t>
        </w:r>
        <w:commentRangeEnd w:id="294"/>
        <w:r>
          <w:rPr>
            <w:rStyle w:val="CommentReference"/>
          </w:rPr>
          <w:commentReference w:id="294"/>
        </w:r>
        <w:r>
          <w:rPr>
            <w:rFonts w:ascii="Times New Roman" w:hAnsi="Times New Roman" w:cs="Times New Roman"/>
            <w:sz w:val="24"/>
            <w:szCs w:val="24"/>
          </w:rPr>
          <w:t xml:space="preserve">]. However, </w:t>
        </w:r>
      </w:ins>
      <w:ins w:id="295" w:author="Denver Brown [2]" w:date="2023-04-14T11:37:00Z">
        <w:r w:rsidR="00FC57A6">
          <w:rPr>
            <w:rFonts w:ascii="Times New Roman" w:hAnsi="Times New Roman" w:cs="Times New Roman"/>
            <w:sz w:val="24"/>
            <w:szCs w:val="24"/>
          </w:rPr>
          <w:t xml:space="preserve">researchers need to balance feasibility with practicality and </w:t>
        </w:r>
      </w:ins>
      <w:ins w:id="296" w:author="Denver Brown [2]" w:date="2023-04-14T11:38:00Z">
        <w:r w:rsidR="00FC57A6">
          <w:rPr>
            <w:rFonts w:ascii="Times New Roman" w:hAnsi="Times New Roman" w:cs="Times New Roman"/>
            <w:sz w:val="24"/>
            <w:szCs w:val="24"/>
          </w:rPr>
          <w:t xml:space="preserve">therefore using a self-reported measure of physical activity may be best suited for data collection with a sample of this size and geographic dispersion. </w:t>
        </w:r>
      </w:ins>
      <w:r w:rsidR="00BF5A8A">
        <w:rPr>
          <w:rFonts w:ascii="Times New Roman" w:hAnsi="Times New Roman" w:cs="Times New Roman"/>
          <w:sz w:val="24"/>
          <w:szCs w:val="24"/>
        </w:rPr>
        <w:t xml:space="preserve">Lastly, </w:t>
      </w:r>
      <w:del w:id="297" w:author="Denver Brown [2]" w:date="2023-04-14T11:40:00Z">
        <w:r w:rsidR="00076A42" w:rsidDel="00FC57A6">
          <w:rPr>
            <w:rFonts w:ascii="Times New Roman" w:hAnsi="Times New Roman" w:cs="Times New Roman"/>
            <w:sz w:val="24"/>
            <w:szCs w:val="24"/>
          </w:rPr>
          <w:delText>th</w:delText>
        </w:r>
      </w:del>
      <w:ins w:id="298" w:author="Denver Brown [2]" w:date="2023-04-14T11:40:00Z">
        <w:r w:rsidR="00FC57A6">
          <w:rPr>
            <w:rFonts w:ascii="Times New Roman" w:hAnsi="Times New Roman" w:cs="Times New Roman"/>
            <w:sz w:val="24"/>
            <w:szCs w:val="24"/>
          </w:rPr>
          <w:t>the MHM project has used</w:t>
        </w:r>
      </w:ins>
      <w:ins w:id="299" w:author="Denver Brown [2]" w:date="2023-04-14T11:39:00Z">
        <w:r w:rsidR="00FC57A6">
          <w:rPr>
            <w:rFonts w:ascii="Times New Roman" w:hAnsi="Times New Roman" w:cs="Times New Roman"/>
            <w:sz w:val="24"/>
            <w:szCs w:val="24"/>
          </w:rPr>
          <w:t xml:space="preserve"> convenience sampl</w:t>
        </w:r>
      </w:ins>
      <w:ins w:id="300" w:author="Denver Brown [2]" w:date="2023-04-14T11:40:00Z">
        <w:r w:rsidR="00FC57A6">
          <w:rPr>
            <w:rFonts w:ascii="Times New Roman" w:hAnsi="Times New Roman" w:cs="Times New Roman"/>
            <w:sz w:val="24"/>
            <w:szCs w:val="24"/>
          </w:rPr>
          <w:t>ing</w:t>
        </w:r>
      </w:ins>
      <w:ins w:id="301" w:author="Denver Brown [2]" w:date="2023-04-14T11:41:00Z">
        <w:r w:rsidR="00FC57A6">
          <w:rPr>
            <w:rFonts w:ascii="Times New Roman" w:hAnsi="Times New Roman" w:cs="Times New Roman"/>
            <w:sz w:val="24"/>
            <w:szCs w:val="24"/>
          </w:rPr>
          <w:t xml:space="preserve"> to recruit participants</w:t>
        </w:r>
      </w:ins>
      <w:ins w:id="302" w:author="Denver Brown [2]" w:date="2023-04-14T11:40:00Z">
        <w:r w:rsidR="00FC57A6">
          <w:rPr>
            <w:rFonts w:ascii="Times New Roman" w:hAnsi="Times New Roman" w:cs="Times New Roman"/>
            <w:sz w:val="24"/>
            <w:szCs w:val="24"/>
          </w:rPr>
          <w:t xml:space="preserve">, </w:t>
        </w:r>
      </w:ins>
      <w:ins w:id="303" w:author="Denver Brown [2]" w:date="2023-04-14T11:39:00Z">
        <w:r w:rsidR="00FC57A6">
          <w:rPr>
            <w:rFonts w:ascii="Times New Roman" w:hAnsi="Times New Roman" w:cs="Times New Roman"/>
            <w:sz w:val="24"/>
            <w:szCs w:val="24"/>
          </w:rPr>
          <w:t>target</w:t>
        </w:r>
      </w:ins>
      <w:ins w:id="304" w:author="Denver Brown [2]" w:date="2023-04-14T11:40:00Z">
        <w:r w:rsidR="00FC57A6">
          <w:rPr>
            <w:rFonts w:ascii="Times New Roman" w:hAnsi="Times New Roman" w:cs="Times New Roman"/>
            <w:sz w:val="24"/>
            <w:szCs w:val="24"/>
          </w:rPr>
          <w:t>ed towards individuals who use</w:t>
        </w:r>
      </w:ins>
      <w:ins w:id="305" w:author="Denver Brown [2]" w:date="2023-04-14T11:41:00Z">
        <w:r w:rsidR="00FC57A6">
          <w:rPr>
            <w:rFonts w:ascii="Times New Roman" w:hAnsi="Times New Roman" w:cs="Times New Roman"/>
            <w:sz w:val="24"/>
            <w:szCs w:val="24"/>
          </w:rPr>
          <w:t>d</w:t>
        </w:r>
      </w:ins>
      <w:ins w:id="306" w:author="Denver Brown [2]" w:date="2023-04-14T11:40:00Z">
        <w:r w:rsidR="00FC57A6">
          <w:rPr>
            <w:rFonts w:ascii="Times New Roman" w:hAnsi="Times New Roman" w:cs="Times New Roman"/>
            <w:sz w:val="24"/>
            <w:szCs w:val="24"/>
          </w:rPr>
          <w:t xml:space="preserve"> </w:t>
        </w:r>
      </w:ins>
      <w:del w:id="307" w:author="Denver Brown [2]" w:date="2023-04-14T11:40:00Z">
        <w:r w:rsidR="00076A42" w:rsidDel="00FC57A6">
          <w:rPr>
            <w:rFonts w:ascii="Times New Roman" w:hAnsi="Times New Roman" w:cs="Times New Roman"/>
            <w:sz w:val="24"/>
            <w:szCs w:val="24"/>
          </w:rPr>
          <w:delText xml:space="preserve">e convenience sampling method of </w:delText>
        </w:r>
        <w:r w:rsidR="00971B2B" w:rsidDel="00FC57A6">
          <w:rPr>
            <w:rFonts w:ascii="Times New Roman" w:hAnsi="Times New Roman" w:cs="Times New Roman"/>
            <w:sz w:val="24"/>
            <w:szCs w:val="24"/>
          </w:rPr>
          <w:delText>online</w:delText>
        </w:r>
        <w:r w:rsidR="00076A42" w:rsidDel="00FC57A6">
          <w:rPr>
            <w:rFonts w:ascii="Times New Roman" w:hAnsi="Times New Roman" w:cs="Times New Roman"/>
            <w:sz w:val="24"/>
            <w:szCs w:val="24"/>
          </w:rPr>
          <w:delText xml:space="preserve"> advertisements targeting those with </w:delText>
        </w:r>
      </w:del>
      <w:r w:rsidR="00076A42">
        <w:rPr>
          <w:rFonts w:ascii="Times New Roman" w:hAnsi="Times New Roman" w:cs="Times New Roman"/>
          <w:sz w:val="24"/>
          <w:szCs w:val="24"/>
        </w:rPr>
        <w:t xml:space="preserve">mental </w:t>
      </w:r>
      <w:r w:rsidR="00076A42">
        <w:rPr>
          <w:rFonts w:ascii="Times New Roman" w:hAnsi="Times New Roman" w:cs="Times New Roman"/>
          <w:sz w:val="24"/>
          <w:szCs w:val="24"/>
        </w:rPr>
        <w:lastRenderedPageBreak/>
        <w:t xml:space="preserve">health-related search terms </w:t>
      </w:r>
      <w:ins w:id="308" w:author="Denver Brown [2]" w:date="2023-04-14T11:40:00Z">
        <w:r w:rsidR="00FC57A6">
          <w:rPr>
            <w:rFonts w:ascii="Times New Roman" w:hAnsi="Times New Roman" w:cs="Times New Roman"/>
            <w:sz w:val="24"/>
            <w:szCs w:val="24"/>
          </w:rPr>
          <w:t>in Google and Facebook</w:t>
        </w:r>
      </w:ins>
      <w:ins w:id="309" w:author="Denver Brown [2]" w:date="2023-04-14T11:41:00Z">
        <w:r w:rsidR="00FC57A6">
          <w:rPr>
            <w:rFonts w:ascii="Times New Roman" w:hAnsi="Times New Roman" w:cs="Times New Roman"/>
            <w:sz w:val="24"/>
            <w:szCs w:val="24"/>
          </w:rPr>
          <w:t>.</w:t>
        </w:r>
      </w:ins>
      <w:ins w:id="310" w:author="Denver Brown [2]" w:date="2023-04-14T11:42:00Z">
        <w:r w:rsidR="00FC57A6">
          <w:rPr>
            <w:rFonts w:ascii="Times New Roman" w:hAnsi="Times New Roman" w:cs="Times New Roman"/>
            <w:sz w:val="24"/>
            <w:szCs w:val="24"/>
          </w:rPr>
          <w:t xml:space="preserve"> Although the present sample includes individuals from </w:t>
        </w:r>
      </w:ins>
      <w:del w:id="311" w:author="Denver Brown [2]" w:date="2023-04-14T11:42:00Z">
        <w:r w:rsidR="00076A42" w:rsidDel="00FC57A6">
          <w:rPr>
            <w:rFonts w:ascii="Times New Roman" w:hAnsi="Times New Roman" w:cs="Times New Roman"/>
            <w:sz w:val="24"/>
            <w:szCs w:val="24"/>
          </w:rPr>
          <w:delText xml:space="preserve">makes the sampling, though including </w:delText>
        </w:r>
      </w:del>
      <w:r w:rsidR="00076A42">
        <w:rPr>
          <w:rFonts w:ascii="Times New Roman" w:hAnsi="Times New Roman" w:cs="Times New Roman"/>
          <w:sz w:val="24"/>
          <w:szCs w:val="24"/>
        </w:rPr>
        <w:t xml:space="preserve">over 200 countries, </w:t>
      </w:r>
      <w:ins w:id="312" w:author="Denver Brown [2]" w:date="2023-04-14T11:42:00Z">
        <w:r w:rsidR="00FC57A6">
          <w:rPr>
            <w:rFonts w:ascii="Times New Roman" w:hAnsi="Times New Roman" w:cs="Times New Roman"/>
            <w:sz w:val="24"/>
            <w:szCs w:val="24"/>
          </w:rPr>
          <w:t xml:space="preserve">it may </w:t>
        </w:r>
      </w:ins>
      <w:r w:rsidR="00076A42">
        <w:rPr>
          <w:rFonts w:ascii="Times New Roman" w:hAnsi="Times New Roman" w:cs="Times New Roman"/>
          <w:sz w:val="24"/>
          <w:szCs w:val="24"/>
        </w:rPr>
        <w:t xml:space="preserve">not </w:t>
      </w:r>
      <w:ins w:id="313" w:author="Denver Brown [2]" w:date="2023-04-14T11:42:00Z">
        <w:r w:rsidR="00FC57A6">
          <w:rPr>
            <w:rFonts w:ascii="Times New Roman" w:hAnsi="Times New Roman" w:cs="Times New Roman"/>
            <w:sz w:val="24"/>
            <w:szCs w:val="24"/>
          </w:rPr>
          <w:t xml:space="preserve">truly be </w:t>
        </w:r>
      </w:ins>
      <w:del w:id="314" w:author="Denver Brown [2]" w:date="2023-04-14T11:42:00Z">
        <w:r w:rsidR="00076A42" w:rsidDel="00FC57A6">
          <w:rPr>
            <w:rFonts w:ascii="Times New Roman" w:hAnsi="Times New Roman" w:cs="Times New Roman"/>
            <w:sz w:val="24"/>
            <w:szCs w:val="24"/>
          </w:rPr>
          <w:delText>a truly</w:delText>
        </w:r>
      </w:del>
      <w:ins w:id="315" w:author="Denver Brown [2]" w:date="2023-04-14T11:42:00Z">
        <w:r w:rsidR="00FC57A6">
          <w:rPr>
            <w:rFonts w:ascii="Times New Roman" w:hAnsi="Times New Roman" w:cs="Times New Roman"/>
            <w:sz w:val="24"/>
            <w:szCs w:val="24"/>
          </w:rPr>
          <w:t xml:space="preserve">globally </w:t>
        </w:r>
      </w:ins>
      <w:del w:id="316" w:author="Denver Brown [2]" w:date="2023-04-14T11:42:00Z">
        <w:r w:rsidR="00076A42" w:rsidDel="00FC57A6">
          <w:rPr>
            <w:rFonts w:ascii="Times New Roman" w:hAnsi="Times New Roman" w:cs="Times New Roman"/>
            <w:sz w:val="24"/>
            <w:szCs w:val="24"/>
          </w:rPr>
          <w:delText xml:space="preserve"> </w:delText>
        </w:r>
      </w:del>
      <w:r w:rsidR="00076A42">
        <w:rPr>
          <w:rFonts w:ascii="Times New Roman" w:hAnsi="Times New Roman" w:cs="Times New Roman"/>
          <w:sz w:val="24"/>
          <w:szCs w:val="24"/>
        </w:rPr>
        <w:t>representative</w:t>
      </w:r>
      <w:del w:id="317" w:author="Denver Brown [2]" w:date="2023-04-14T11:42:00Z">
        <w:r w:rsidR="00076A42" w:rsidDel="00FC57A6">
          <w:rPr>
            <w:rFonts w:ascii="Times New Roman" w:hAnsi="Times New Roman" w:cs="Times New Roman"/>
            <w:sz w:val="24"/>
            <w:szCs w:val="24"/>
          </w:rPr>
          <w:delText xml:space="preserve"> global sample</w:delText>
        </w:r>
      </w:del>
      <w:r w:rsidR="00971B2B">
        <w:rPr>
          <w:rFonts w:ascii="Times New Roman" w:hAnsi="Times New Roman" w:cs="Times New Roman"/>
          <w:sz w:val="24"/>
          <w:szCs w:val="24"/>
        </w:rPr>
        <w:t xml:space="preserve">, </w:t>
      </w:r>
      <w:ins w:id="318" w:author="Denver Brown [2]" w:date="2023-04-14T11:42:00Z">
        <w:r w:rsidR="00FC57A6">
          <w:rPr>
            <w:rFonts w:ascii="Times New Roman" w:hAnsi="Times New Roman" w:cs="Times New Roman"/>
            <w:sz w:val="24"/>
            <w:szCs w:val="24"/>
          </w:rPr>
          <w:t xml:space="preserve">as it would have also </w:t>
        </w:r>
      </w:ins>
      <w:del w:id="319" w:author="Denver Brown [2]" w:date="2023-04-14T11:42:00Z">
        <w:r w:rsidR="00971B2B" w:rsidDel="00FC57A6">
          <w:rPr>
            <w:rFonts w:ascii="Times New Roman" w:hAnsi="Times New Roman" w:cs="Times New Roman"/>
            <w:sz w:val="24"/>
            <w:szCs w:val="24"/>
          </w:rPr>
          <w:delText xml:space="preserve">particularly </w:delText>
        </w:r>
      </w:del>
      <w:r w:rsidR="00971B2B">
        <w:rPr>
          <w:rFonts w:ascii="Times New Roman" w:hAnsi="Times New Roman" w:cs="Times New Roman"/>
          <w:sz w:val="24"/>
          <w:szCs w:val="24"/>
        </w:rPr>
        <w:t>overlook</w:t>
      </w:r>
      <w:ins w:id="320" w:author="Denver Brown [2]" w:date="2023-04-14T11:43:00Z">
        <w:r w:rsidR="00FC57A6">
          <w:rPr>
            <w:rFonts w:ascii="Times New Roman" w:hAnsi="Times New Roman" w:cs="Times New Roman"/>
            <w:sz w:val="24"/>
            <w:szCs w:val="24"/>
          </w:rPr>
          <w:t>ed individuals living</w:t>
        </w:r>
      </w:ins>
      <w:del w:id="321" w:author="Denver Brown [2]" w:date="2023-04-14T11:43:00Z">
        <w:r w:rsidR="00971B2B" w:rsidDel="00FC57A6">
          <w:rPr>
            <w:rFonts w:ascii="Times New Roman" w:hAnsi="Times New Roman" w:cs="Times New Roman"/>
            <w:sz w:val="24"/>
            <w:szCs w:val="24"/>
          </w:rPr>
          <w:delText>ing</w:delText>
        </w:r>
      </w:del>
      <w:ins w:id="322" w:author="Denver Brown [2]" w:date="2023-04-14T11:43:00Z">
        <w:r w:rsidR="00FC57A6">
          <w:rPr>
            <w:rFonts w:ascii="Times New Roman" w:hAnsi="Times New Roman" w:cs="Times New Roman"/>
            <w:sz w:val="24"/>
            <w:szCs w:val="24"/>
          </w:rPr>
          <w:t xml:space="preserve"> in</w:t>
        </w:r>
      </w:ins>
      <w:r w:rsidR="00971B2B">
        <w:rPr>
          <w:rFonts w:ascii="Times New Roman" w:hAnsi="Times New Roman" w:cs="Times New Roman"/>
          <w:sz w:val="24"/>
          <w:szCs w:val="24"/>
        </w:rPr>
        <w:t xml:space="preserve"> regions with little to no internet access.</w:t>
      </w:r>
      <w:r w:rsidR="00076A42">
        <w:rPr>
          <w:rFonts w:ascii="Times New Roman" w:hAnsi="Times New Roman" w:cs="Times New Roman"/>
          <w:sz w:val="24"/>
          <w:szCs w:val="24"/>
        </w:rPr>
        <w:t xml:space="preserve"> </w:t>
      </w:r>
    </w:p>
    <w:p w14:paraId="33D42EB9" w14:textId="18FCC9D0" w:rsidR="0036056A" w:rsidDel="00FC57A6" w:rsidRDefault="0036056A" w:rsidP="002C4D62">
      <w:pPr>
        <w:spacing w:line="480" w:lineRule="auto"/>
        <w:rPr>
          <w:del w:id="323" w:author="Denver Brown [2]" w:date="2023-04-14T11:43:00Z"/>
          <w:rFonts w:ascii="Times New Roman" w:hAnsi="Times New Roman" w:cs="Times New Roman"/>
          <w:sz w:val="24"/>
          <w:szCs w:val="24"/>
        </w:rPr>
      </w:pPr>
    </w:p>
    <w:p w14:paraId="43489F15" w14:textId="0E197FD4" w:rsidR="001A6190" w:rsidRDefault="001A6190" w:rsidP="002C4D62">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3D73F931" w14:textId="6B9DBA0D" w:rsidR="001A6190" w:rsidRDefault="001D74C2" w:rsidP="002C4D62">
      <w:pPr>
        <w:spacing w:line="480" w:lineRule="auto"/>
        <w:rPr>
          <w:ins w:id="324" w:author="Denver Brown [2]" w:date="2023-04-14T11:33:00Z"/>
          <w:rFonts w:ascii="Times New Roman" w:hAnsi="Times New Roman" w:cs="Times New Roman"/>
          <w:sz w:val="24"/>
          <w:szCs w:val="24"/>
        </w:rPr>
      </w:pPr>
      <w:ins w:id="325" w:author="Denver Brown [2]" w:date="2023-04-14T11:49:00Z">
        <w:r>
          <w:rPr>
            <w:rFonts w:ascii="Times New Roman" w:hAnsi="Times New Roman" w:cs="Times New Roman"/>
            <w:sz w:val="24"/>
            <w:szCs w:val="24"/>
          </w:rPr>
          <w:t>T</w:t>
        </w:r>
      </w:ins>
      <w:ins w:id="326" w:author="Denver Brown [2]" w:date="2023-04-14T11:43:00Z">
        <w:r w:rsidR="00FC57A6">
          <w:rPr>
            <w:rFonts w:ascii="Times New Roman" w:hAnsi="Times New Roman" w:cs="Times New Roman"/>
            <w:sz w:val="24"/>
            <w:szCs w:val="24"/>
          </w:rPr>
          <w:t>h</w:t>
        </w:r>
      </w:ins>
      <w:ins w:id="327" w:author="Denver Brown [2]" w:date="2023-04-14T11:44:00Z">
        <w:r w:rsidR="00FC57A6">
          <w:rPr>
            <w:rFonts w:ascii="Times New Roman" w:hAnsi="Times New Roman" w:cs="Times New Roman"/>
            <w:sz w:val="24"/>
            <w:szCs w:val="24"/>
          </w:rPr>
          <w:t>is cross-sectional study</w:t>
        </w:r>
      </w:ins>
      <w:ins w:id="328" w:author="Denver Brown [2]" w:date="2023-04-14T11:43:00Z">
        <w:r w:rsidR="00FC57A6">
          <w:rPr>
            <w:rFonts w:ascii="Times New Roman" w:hAnsi="Times New Roman" w:cs="Times New Roman"/>
            <w:sz w:val="24"/>
            <w:szCs w:val="24"/>
          </w:rPr>
          <w:t xml:space="preserve"> </w:t>
        </w:r>
      </w:ins>
      <w:del w:id="329" w:author="Denver Brown [2]" w:date="2023-04-14T11:43:00Z">
        <w:r w:rsidR="001A6190" w:rsidDel="00FC57A6">
          <w:rPr>
            <w:rFonts w:ascii="Times New Roman" w:hAnsi="Times New Roman" w:cs="Times New Roman"/>
            <w:sz w:val="24"/>
            <w:szCs w:val="24"/>
          </w:rPr>
          <w:delText xml:space="preserve">Our present </w:delText>
        </w:r>
        <w:r w:rsidR="00760D3A" w:rsidDel="00FC57A6">
          <w:rPr>
            <w:rFonts w:ascii="Times New Roman" w:hAnsi="Times New Roman" w:cs="Times New Roman"/>
            <w:sz w:val="24"/>
            <w:szCs w:val="24"/>
          </w:rPr>
          <w:delText>analyses</w:delText>
        </w:r>
        <w:r w:rsidR="001A6190" w:rsidDel="00FC57A6">
          <w:rPr>
            <w:rFonts w:ascii="Times New Roman" w:hAnsi="Times New Roman" w:cs="Times New Roman"/>
            <w:sz w:val="24"/>
            <w:szCs w:val="24"/>
          </w:rPr>
          <w:delText xml:space="preserve"> </w:delText>
        </w:r>
      </w:del>
      <w:r w:rsidR="001A6190">
        <w:rPr>
          <w:rFonts w:ascii="Times New Roman" w:hAnsi="Times New Roman" w:cs="Times New Roman"/>
          <w:sz w:val="24"/>
          <w:szCs w:val="24"/>
        </w:rPr>
        <w:t>estimate</w:t>
      </w:r>
      <w:ins w:id="330" w:author="Denver Brown [2]" w:date="2023-04-14T11:43:00Z">
        <w:r w:rsidR="00FC57A6">
          <w:rPr>
            <w:rFonts w:ascii="Times New Roman" w:hAnsi="Times New Roman" w:cs="Times New Roman"/>
            <w:sz w:val="24"/>
            <w:szCs w:val="24"/>
          </w:rPr>
          <w:t>d</w:t>
        </w:r>
      </w:ins>
      <w:del w:id="331" w:author="Denver Brown [2]" w:date="2023-04-14T11:43:00Z">
        <w:r w:rsidR="001A6190" w:rsidDel="00FC57A6">
          <w:rPr>
            <w:rFonts w:ascii="Times New Roman" w:hAnsi="Times New Roman" w:cs="Times New Roman"/>
            <w:sz w:val="24"/>
            <w:szCs w:val="24"/>
          </w:rPr>
          <w:delText>s</w:delText>
        </w:r>
      </w:del>
      <w:r w:rsidR="001A6190">
        <w:rPr>
          <w:rFonts w:ascii="Times New Roman" w:hAnsi="Times New Roman" w:cs="Times New Roman"/>
          <w:sz w:val="24"/>
          <w:szCs w:val="24"/>
        </w:rPr>
        <w:t xml:space="preserve"> </w:t>
      </w:r>
      <w:del w:id="332" w:author="Denver Brown [2]" w:date="2023-04-14T11:43:00Z">
        <w:r w:rsidR="001A6190" w:rsidDel="00FC57A6">
          <w:rPr>
            <w:rFonts w:ascii="Times New Roman" w:hAnsi="Times New Roman" w:cs="Times New Roman"/>
            <w:sz w:val="24"/>
            <w:szCs w:val="24"/>
          </w:rPr>
          <w:delText xml:space="preserve">a </w:delText>
        </w:r>
      </w:del>
      <w:r w:rsidR="001A6190">
        <w:rPr>
          <w:rFonts w:ascii="Times New Roman" w:hAnsi="Times New Roman" w:cs="Times New Roman"/>
          <w:sz w:val="24"/>
          <w:szCs w:val="24"/>
        </w:rPr>
        <w:t>treatment effect</w:t>
      </w:r>
      <w:ins w:id="333" w:author="Denver Brown [2]" w:date="2023-04-14T11:43:00Z">
        <w:r w:rsidR="00FC57A6">
          <w:rPr>
            <w:rFonts w:ascii="Times New Roman" w:hAnsi="Times New Roman" w:cs="Times New Roman"/>
            <w:sz w:val="24"/>
            <w:szCs w:val="24"/>
          </w:rPr>
          <w:t>s</w:t>
        </w:r>
      </w:ins>
      <w:r w:rsidR="001A6190">
        <w:rPr>
          <w:rFonts w:ascii="Times New Roman" w:hAnsi="Times New Roman" w:cs="Times New Roman"/>
          <w:sz w:val="24"/>
          <w:szCs w:val="24"/>
        </w:rPr>
        <w:t xml:space="preserve"> of physical </w:t>
      </w:r>
      <w:del w:id="334" w:author="Denver Brown [2]" w:date="2023-04-14T11:43:00Z">
        <w:r w:rsidR="001A6190" w:rsidDel="00FC57A6">
          <w:rPr>
            <w:rFonts w:ascii="Times New Roman" w:hAnsi="Times New Roman" w:cs="Times New Roman"/>
            <w:sz w:val="24"/>
            <w:szCs w:val="24"/>
          </w:rPr>
          <w:delText xml:space="preserve">exercise </w:delText>
        </w:r>
      </w:del>
      <w:ins w:id="335" w:author="Denver Brown [2]" w:date="2023-04-14T11:43:00Z">
        <w:r w:rsidR="00FC57A6">
          <w:rPr>
            <w:rFonts w:ascii="Times New Roman" w:hAnsi="Times New Roman" w:cs="Times New Roman"/>
            <w:sz w:val="24"/>
            <w:szCs w:val="24"/>
          </w:rPr>
          <w:t xml:space="preserve">activity on several aspects of mental health </w:t>
        </w:r>
      </w:ins>
      <w:del w:id="336" w:author="Denver Brown [2]" w:date="2023-04-14T11:43:00Z">
        <w:r w:rsidR="001A6190" w:rsidDel="00FC57A6">
          <w:rPr>
            <w:rFonts w:ascii="Times New Roman" w:hAnsi="Times New Roman" w:cs="Times New Roman"/>
            <w:sz w:val="24"/>
            <w:szCs w:val="24"/>
          </w:rPr>
          <w:delText xml:space="preserve">on those who are sedentary from </w:delText>
        </w:r>
      </w:del>
      <w:ins w:id="337" w:author="Denver Brown [2]" w:date="2023-04-14T11:43:00Z">
        <w:r w:rsidR="00FC57A6">
          <w:rPr>
            <w:rFonts w:ascii="Times New Roman" w:hAnsi="Times New Roman" w:cs="Times New Roman"/>
            <w:sz w:val="24"/>
            <w:szCs w:val="24"/>
          </w:rPr>
          <w:t xml:space="preserve">among </w:t>
        </w:r>
      </w:ins>
      <w:r w:rsidR="001A6190">
        <w:rPr>
          <w:rFonts w:ascii="Times New Roman" w:hAnsi="Times New Roman" w:cs="Times New Roman"/>
          <w:sz w:val="24"/>
          <w:szCs w:val="24"/>
        </w:rPr>
        <w:t xml:space="preserve">a large </w:t>
      </w:r>
      <w:ins w:id="338" w:author="Denver Brown [2]" w:date="2023-04-14T11:44:00Z">
        <w:r w:rsidR="00FC57A6">
          <w:rPr>
            <w:rFonts w:ascii="Times New Roman" w:hAnsi="Times New Roman" w:cs="Times New Roman"/>
            <w:sz w:val="24"/>
            <w:szCs w:val="24"/>
          </w:rPr>
          <w:t xml:space="preserve">global sample of adults </w:t>
        </w:r>
      </w:ins>
      <w:del w:id="339" w:author="Denver Brown [2]" w:date="2023-04-14T11:44:00Z">
        <w:r w:rsidR="001A6190" w:rsidDel="00FC57A6">
          <w:rPr>
            <w:rFonts w:ascii="Times New Roman" w:hAnsi="Times New Roman" w:cs="Times New Roman"/>
            <w:sz w:val="24"/>
            <w:szCs w:val="24"/>
          </w:rPr>
          <w:delText xml:space="preserve">cross-sectional sample </w:delText>
        </w:r>
      </w:del>
      <w:r w:rsidR="001A6190">
        <w:rPr>
          <w:rFonts w:ascii="Times New Roman" w:hAnsi="Times New Roman" w:cs="Times New Roman"/>
          <w:sz w:val="24"/>
          <w:szCs w:val="24"/>
        </w:rPr>
        <w:t>using a</w:t>
      </w:r>
      <w:ins w:id="340" w:author="Denver Brown [2]" w:date="2023-04-14T11:44:00Z">
        <w:r w:rsidR="00FC57A6">
          <w:rPr>
            <w:rFonts w:ascii="Times New Roman" w:hAnsi="Times New Roman" w:cs="Times New Roman"/>
            <w:sz w:val="24"/>
            <w:szCs w:val="24"/>
          </w:rPr>
          <w:t>dvanced covariate balancing techniques to reduce bias in our estimates</w:t>
        </w:r>
      </w:ins>
      <w:del w:id="341" w:author="Denver Brown [2]" w:date="2023-04-14T11:44:00Z">
        <w:r w:rsidR="001A6190" w:rsidDel="00FC57A6">
          <w:rPr>
            <w:rFonts w:ascii="Times New Roman" w:hAnsi="Times New Roman" w:cs="Times New Roman"/>
            <w:sz w:val="24"/>
            <w:szCs w:val="24"/>
          </w:rPr>
          <w:delText xml:space="preserve"> propensity score weighted model</w:delText>
        </w:r>
      </w:del>
      <w:r w:rsidR="001A6190">
        <w:rPr>
          <w:rFonts w:ascii="Times New Roman" w:hAnsi="Times New Roman" w:cs="Times New Roman"/>
          <w:sz w:val="24"/>
          <w:szCs w:val="24"/>
        </w:rPr>
        <w:t xml:space="preserve">. Our results demonstrate a significant small effect of </w:t>
      </w:r>
      <w:r w:rsidR="00760D3A">
        <w:rPr>
          <w:rFonts w:ascii="Times New Roman" w:hAnsi="Times New Roman" w:cs="Times New Roman"/>
          <w:sz w:val="24"/>
          <w:szCs w:val="24"/>
        </w:rPr>
        <w:t xml:space="preserve">self-reported physical </w:t>
      </w:r>
      <w:del w:id="342" w:author="Denver Brown [2]" w:date="2023-04-14T11:44:00Z">
        <w:r w:rsidR="00760D3A" w:rsidDel="00FC57A6">
          <w:rPr>
            <w:rFonts w:ascii="Times New Roman" w:hAnsi="Times New Roman" w:cs="Times New Roman"/>
            <w:sz w:val="24"/>
            <w:szCs w:val="24"/>
          </w:rPr>
          <w:delText xml:space="preserve">exercise </w:delText>
        </w:r>
      </w:del>
      <w:ins w:id="343" w:author="Denver Brown [2]" w:date="2023-04-14T11:44:00Z">
        <w:r w:rsidR="00FC57A6">
          <w:rPr>
            <w:rFonts w:ascii="Times New Roman" w:hAnsi="Times New Roman" w:cs="Times New Roman"/>
            <w:sz w:val="24"/>
            <w:szCs w:val="24"/>
          </w:rPr>
          <w:t xml:space="preserve">activity </w:t>
        </w:r>
      </w:ins>
      <w:r w:rsidR="00760D3A">
        <w:rPr>
          <w:rFonts w:ascii="Times New Roman" w:hAnsi="Times New Roman" w:cs="Times New Roman"/>
          <w:sz w:val="24"/>
          <w:szCs w:val="24"/>
        </w:rPr>
        <w:t>on a comprehensive measure of overall mental health and well</w:t>
      </w:r>
      <w:ins w:id="344" w:author="Denver Brown [2]" w:date="2023-04-14T11:44:00Z">
        <w:r w:rsidR="00FC57A6">
          <w:rPr>
            <w:rFonts w:ascii="Times New Roman" w:hAnsi="Times New Roman" w:cs="Times New Roman"/>
            <w:sz w:val="24"/>
            <w:szCs w:val="24"/>
          </w:rPr>
          <w:t>-</w:t>
        </w:r>
      </w:ins>
      <w:r w:rsidR="00760D3A">
        <w:rPr>
          <w:rFonts w:ascii="Times New Roman" w:hAnsi="Times New Roman" w:cs="Times New Roman"/>
          <w:sz w:val="24"/>
          <w:szCs w:val="24"/>
        </w:rPr>
        <w:t>being</w:t>
      </w:r>
      <w:ins w:id="345" w:author="Denver Brown [2]" w:date="2023-04-14T11:44:00Z">
        <w:r w:rsidR="00FC57A6">
          <w:rPr>
            <w:rFonts w:ascii="Times New Roman" w:hAnsi="Times New Roman" w:cs="Times New Roman"/>
            <w:sz w:val="24"/>
            <w:szCs w:val="24"/>
          </w:rPr>
          <w:t xml:space="preserve">, </w:t>
        </w:r>
      </w:ins>
      <w:ins w:id="346" w:author="Denver Brown [2]" w:date="2023-04-14T11:45:00Z">
        <w:r w:rsidR="00FC57A6">
          <w:rPr>
            <w:rFonts w:ascii="Times New Roman" w:hAnsi="Times New Roman" w:cs="Times New Roman"/>
            <w:sz w:val="24"/>
            <w:szCs w:val="24"/>
          </w:rPr>
          <w:t xml:space="preserve">in addition to similar benefits across several specific subcategories of mental health. </w:t>
        </w:r>
      </w:ins>
      <w:ins w:id="347" w:author="Denver Brown [2]" w:date="2023-04-14T11:48:00Z">
        <w:r>
          <w:rPr>
            <w:rFonts w:ascii="Times New Roman" w:hAnsi="Times New Roman" w:cs="Times New Roman"/>
            <w:sz w:val="24"/>
            <w:szCs w:val="24"/>
          </w:rPr>
          <w:t>The strongest associations between p</w:t>
        </w:r>
      </w:ins>
      <w:ins w:id="348" w:author="Denver Brown [2]" w:date="2023-04-14T11:46:00Z">
        <w:r w:rsidR="00FC57A6">
          <w:rPr>
            <w:rFonts w:ascii="Times New Roman" w:hAnsi="Times New Roman" w:cs="Times New Roman"/>
            <w:sz w:val="24"/>
            <w:szCs w:val="24"/>
          </w:rPr>
          <w:t xml:space="preserve">hysical activity </w:t>
        </w:r>
      </w:ins>
      <w:ins w:id="349" w:author="Denver Brown [2]" w:date="2023-04-14T11:48:00Z">
        <w:r>
          <w:rPr>
            <w:rFonts w:ascii="Times New Roman" w:hAnsi="Times New Roman" w:cs="Times New Roman"/>
            <w:sz w:val="24"/>
            <w:szCs w:val="24"/>
          </w:rPr>
          <w:t>and mental health appear to occur during the early and middle-aged adult life stages</w:t>
        </w:r>
      </w:ins>
      <w:ins w:id="350" w:author="Denver Brown [2]" w:date="2023-04-14T11:49:00Z">
        <w:r>
          <w:rPr>
            <w:rFonts w:ascii="Times New Roman" w:hAnsi="Times New Roman" w:cs="Times New Roman"/>
            <w:sz w:val="24"/>
            <w:szCs w:val="24"/>
          </w:rPr>
          <w:t xml:space="preserve">, with effects becoming weaker into old age. </w:t>
        </w:r>
      </w:ins>
      <w:ins w:id="351" w:author="Denver Brown [2]" w:date="2023-04-14T11:50:00Z">
        <w:r>
          <w:rPr>
            <w:rFonts w:ascii="Times New Roman" w:hAnsi="Times New Roman" w:cs="Times New Roman"/>
            <w:sz w:val="24"/>
            <w:szCs w:val="24"/>
          </w:rPr>
          <w:t xml:space="preserve">Collectively, findings further buttress the growing body of evidence in support of promoting physical activity to promote </w:t>
        </w:r>
      </w:ins>
      <w:ins w:id="352" w:author="Denver Brown [2]" w:date="2023-04-14T11:51:00Z">
        <w:r>
          <w:rPr>
            <w:rFonts w:ascii="Times New Roman" w:hAnsi="Times New Roman" w:cs="Times New Roman"/>
            <w:sz w:val="24"/>
            <w:szCs w:val="24"/>
          </w:rPr>
          <w:t xml:space="preserve">various aspects of </w:t>
        </w:r>
      </w:ins>
      <w:ins w:id="353" w:author="Denver Brown [2]" w:date="2023-04-14T11:50:00Z">
        <w:r>
          <w:rPr>
            <w:rFonts w:ascii="Times New Roman" w:hAnsi="Times New Roman" w:cs="Times New Roman"/>
            <w:sz w:val="24"/>
            <w:szCs w:val="24"/>
          </w:rPr>
          <w:t>mental health and well-being among the population.</w:t>
        </w:r>
      </w:ins>
      <w:del w:id="354" w:author="Denver Brown [2]" w:date="2023-04-14T11:45:00Z">
        <w:r w:rsidR="00CB2CB0" w:rsidDel="00FC57A6">
          <w:rPr>
            <w:rFonts w:ascii="Times New Roman" w:hAnsi="Times New Roman" w:cs="Times New Roman"/>
            <w:sz w:val="24"/>
            <w:szCs w:val="24"/>
          </w:rPr>
          <w:delText xml:space="preserve"> in a large global adult sample.</w:delText>
        </w:r>
      </w:del>
    </w:p>
    <w:p w14:paraId="2CF2297E" w14:textId="530EFA29" w:rsidR="00541889" w:rsidRDefault="00541889" w:rsidP="002C4D62">
      <w:pPr>
        <w:spacing w:line="480" w:lineRule="auto"/>
        <w:rPr>
          <w:ins w:id="355" w:author="Denver Brown [2]" w:date="2023-04-14T11:33:00Z"/>
          <w:rFonts w:ascii="Times New Roman" w:hAnsi="Times New Roman" w:cs="Times New Roman"/>
          <w:sz w:val="24"/>
          <w:szCs w:val="24"/>
        </w:rPr>
      </w:pPr>
    </w:p>
    <w:p w14:paraId="440E8B6D" w14:textId="77777777" w:rsidR="00541889" w:rsidRDefault="00541889" w:rsidP="00541889">
      <w:pPr>
        <w:spacing w:line="480" w:lineRule="auto"/>
        <w:ind w:firstLine="720"/>
        <w:rPr>
          <w:ins w:id="356" w:author="Denver Brown [2]" w:date="2023-04-14T11:33:00Z"/>
          <w:rFonts w:ascii="Times New Roman" w:hAnsi="Times New Roman" w:cs="Times New Roman"/>
          <w:sz w:val="24"/>
          <w:szCs w:val="24"/>
        </w:rPr>
      </w:pPr>
      <w:commentRangeStart w:id="357"/>
      <w:ins w:id="358" w:author="Denver Brown [2]" w:date="2023-04-14T11:33:00Z">
        <w:r>
          <w:rPr>
            <w:rFonts w:ascii="Times New Roman" w:hAnsi="Times New Roman" w:cs="Times New Roman"/>
            <w:sz w:val="24"/>
            <w:szCs w:val="24"/>
          </w:rPr>
          <w:t xml:space="preserve">The largest differences between the active and inactive groups averaged across ages was for Mind-Body Connection (31.42) and lowest for Core Cognition (24.39) and Social Self (24.90), converging with the treatment effects estimated from the propensity model. </w:t>
        </w:r>
        <w:commentRangeEnd w:id="357"/>
        <w:r>
          <w:rPr>
            <w:rStyle w:val="CommentReference"/>
          </w:rPr>
          <w:commentReference w:id="357"/>
        </w:r>
        <w:r>
          <w:rPr>
            <w:rFonts w:ascii="Times New Roman" w:hAnsi="Times New Roman" w:cs="Times New Roman"/>
            <w:sz w:val="24"/>
            <w:szCs w:val="24"/>
          </w:rPr>
          <w:t xml:space="preserve"> </w:t>
        </w:r>
      </w:ins>
    </w:p>
    <w:p w14:paraId="7D07AE49" w14:textId="77777777" w:rsidR="00541889" w:rsidRDefault="00541889" w:rsidP="00541889">
      <w:pPr>
        <w:spacing w:line="480" w:lineRule="auto"/>
        <w:ind w:firstLine="720"/>
        <w:rPr>
          <w:ins w:id="359" w:author="Denver Brown [2]" w:date="2023-04-14T11:33:00Z"/>
          <w:rFonts w:ascii="Times New Roman" w:hAnsi="Times New Roman" w:cs="Times New Roman"/>
          <w:sz w:val="24"/>
          <w:szCs w:val="24"/>
        </w:rPr>
      </w:pPr>
    </w:p>
    <w:p w14:paraId="2AB6109F" w14:textId="77777777" w:rsidR="00541889" w:rsidRDefault="00541889" w:rsidP="00541889">
      <w:pPr>
        <w:spacing w:line="480" w:lineRule="auto"/>
        <w:ind w:firstLine="720"/>
        <w:rPr>
          <w:ins w:id="360" w:author="Denver Brown [2]" w:date="2023-04-14T11:33:00Z"/>
          <w:rFonts w:ascii="Times New Roman" w:hAnsi="Times New Roman" w:cs="Times New Roman"/>
          <w:sz w:val="24"/>
          <w:szCs w:val="24"/>
        </w:rPr>
      </w:pPr>
      <w:commentRangeStart w:id="361"/>
      <w:commentRangeStart w:id="362"/>
      <w:ins w:id="363" w:author="Denver Brown [2]" w:date="2023-04-14T11:33:00Z">
        <w:r>
          <w:rPr>
            <w:rFonts w:ascii="Times New Roman" w:hAnsi="Times New Roman" w:cs="Times New Roman"/>
            <w:sz w:val="24"/>
            <w:szCs w:val="24"/>
          </w:rPr>
          <w:lastRenderedPageBreak/>
          <w:t>Another interesting finding is that the moderated marginal effects model</w:t>
        </w:r>
        <w:commentRangeEnd w:id="361"/>
        <w:r>
          <w:rPr>
            <w:rStyle w:val="CommentReference"/>
          </w:rPr>
          <w:commentReference w:id="361"/>
        </w:r>
        <w:r>
          <w:rPr>
            <w:rFonts w:ascii="Times New Roman" w:hAnsi="Times New Roman" w:cs="Times New Roman"/>
            <w:sz w:val="24"/>
            <w:szCs w:val="24"/>
          </w:rPr>
          <w:t xml:space="preserve"> revealed an age gradient for all mental health subdomains, which aligns with previous findings of Chen and colleagues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wherein greater well-being was observed in </w:t>
        </w:r>
        <w:commentRangeStart w:id="364"/>
        <w:r>
          <w:rPr>
            <w:rFonts w:ascii="Times New Roman" w:hAnsi="Times New Roman" w:cs="Times New Roman"/>
            <w:sz w:val="24"/>
            <w:szCs w:val="24"/>
          </w:rPr>
          <w:t xml:space="preserve">earlier generations </w:t>
        </w:r>
        <w:commentRangeEnd w:id="364"/>
        <w:r>
          <w:rPr>
            <w:rStyle w:val="CommentReference"/>
          </w:rPr>
          <w:commentReference w:id="364"/>
        </w:r>
        <w:r>
          <w:rPr>
            <w:rFonts w:ascii="Times New Roman" w:hAnsi="Times New Roman" w:cs="Times New Roman"/>
            <w:sz w:val="24"/>
            <w:szCs w:val="24"/>
          </w:rPr>
          <w:t>among a nationally representative sample of adults living in the US. Closer inspection of the MHQ subcategories revealed that Mood and Outlook (B = 93.62) and Social Self (B = 94.27) appear to benefit the most from aging. These subcategories are conceptually similar to the two flourishing domains (i.e., Happiness and Life Satisfaction; and Close Social Relationships) that older adults (</w:t>
        </w:r>
        <w:r w:rsidRPr="004C0FB7">
          <w:rPr>
            <w:rFonts w:ascii="Times New Roman" w:hAnsi="Times New Roman" w:cs="Times New Roman"/>
            <w:sz w:val="24"/>
            <w:szCs w:val="24"/>
          </w:rPr>
          <w:t>≥7</w:t>
        </w:r>
        <w:r>
          <w:rPr>
            <w:rFonts w:ascii="Times New Roman" w:hAnsi="Times New Roman" w:cs="Times New Roman"/>
            <w:sz w:val="24"/>
            <w:szCs w:val="24"/>
          </w:rPr>
          <w:t xml:space="preserve">7 years) scored highest on in the study by Chen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commentRangeEnd w:id="362"/>
        <w:r>
          <w:rPr>
            <w:rStyle w:val="CommentReference"/>
          </w:rPr>
          <w:commentReference w:id="362"/>
        </w:r>
      </w:ins>
    </w:p>
    <w:p w14:paraId="009FCE57" w14:textId="77777777" w:rsidR="00541889" w:rsidRPr="001A6190" w:rsidRDefault="00541889" w:rsidP="002C4D62">
      <w:pPr>
        <w:spacing w:line="480" w:lineRule="auto"/>
        <w:rPr>
          <w:rFonts w:ascii="Times New Roman" w:hAnsi="Times New Roman" w:cs="Times New Roman"/>
          <w:sz w:val="24"/>
          <w:szCs w:val="24"/>
        </w:rPr>
      </w:pP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65"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How does this compare to </w:t>
      </w:r>
      <w:proofErr w:type="spellStart"/>
      <w:r w:rsidRPr="00D42971">
        <w:rPr>
          <w:rFonts w:ascii="Times New Roman" w:hAnsi="Times New Roman" w:cs="Times New Roman"/>
          <w:sz w:val="24"/>
          <w:szCs w:val="24"/>
        </w:rPr>
        <w:t>chekroud</w:t>
      </w:r>
      <w:proofErr w:type="spell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Strong </w:t>
      </w:r>
      <w:proofErr w:type="spellStart"/>
      <w:r w:rsidRPr="00D42971">
        <w:rPr>
          <w:rFonts w:ascii="Times New Roman" w:hAnsi="Times New Roman" w:cs="Times New Roman"/>
          <w:sz w:val="24"/>
          <w:szCs w:val="24"/>
        </w:rPr>
        <w:t>ignorability</w:t>
      </w:r>
      <w:proofErr w:type="spellEnd"/>
      <w:r w:rsidRPr="00D42971">
        <w:rPr>
          <w:rFonts w:ascii="Times New Roman" w:hAnsi="Times New Roman" w:cs="Times New Roman"/>
          <w:sz w:val="24"/>
          <w:szCs w:val="24"/>
        </w:rPr>
        <w:t xml:space="preserve">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7F943E68" w14:textId="77777777" w:rsidR="00670E9C" w:rsidRPr="00670E9C" w:rsidRDefault="00485D6E" w:rsidP="00670E9C">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670E9C" w:rsidRPr="00670E9C">
        <w:t>1.</w:t>
      </w:r>
      <w:r w:rsidR="00670E9C" w:rsidRPr="00670E9C">
        <w:tab/>
        <w:t xml:space="preserve">Steel Z, Marnane C, Iranpour C, et al.: The global prevalence of common mental disorders: a systematic review and meta-analysis 1980–2013. </w:t>
      </w:r>
      <w:r w:rsidR="00670E9C" w:rsidRPr="00670E9C">
        <w:rPr>
          <w:i/>
        </w:rPr>
        <w:t>International journal of epidemiology.</w:t>
      </w:r>
      <w:r w:rsidR="00670E9C" w:rsidRPr="00670E9C">
        <w:t xml:space="preserve"> 2014, </w:t>
      </w:r>
      <w:r w:rsidR="00670E9C" w:rsidRPr="00670E9C">
        <w:rPr>
          <w:i/>
        </w:rPr>
        <w:t>43:</w:t>
      </w:r>
      <w:r w:rsidR="00670E9C" w:rsidRPr="00670E9C">
        <w:t>476-493.</w:t>
      </w:r>
    </w:p>
    <w:p w14:paraId="4680ED14" w14:textId="77777777" w:rsidR="00670E9C" w:rsidRPr="00670E9C" w:rsidRDefault="00670E9C" w:rsidP="00670E9C">
      <w:pPr>
        <w:pStyle w:val="EndNoteBibliography"/>
        <w:spacing w:after="0"/>
      </w:pPr>
      <w:r w:rsidRPr="00670E9C">
        <w:t>2.</w:t>
      </w:r>
      <w:r w:rsidRPr="00670E9C">
        <w:tab/>
        <w:t xml:space="preserve">Collaborators GMD: Global, regional, and national burden of 12 mental disorders in 204 countries and territories, 1990–2019: a systematic analysis for the Global Burden of Disease Study 2019. </w:t>
      </w:r>
      <w:r w:rsidRPr="00670E9C">
        <w:rPr>
          <w:i/>
        </w:rPr>
        <w:t>The Lancet Psychiatry.</w:t>
      </w:r>
      <w:r w:rsidRPr="00670E9C">
        <w:t xml:space="preserve"> 2022, </w:t>
      </w:r>
      <w:r w:rsidRPr="00670E9C">
        <w:rPr>
          <w:i/>
        </w:rPr>
        <w:t>9:</w:t>
      </w:r>
      <w:r w:rsidRPr="00670E9C">
        <w:t>137-150.</w:t>
      </w:r>
    </w:p>
    <w:p w14:paraId="048B26E6" w14:textId="77777777" w:rsidR="00670E9C" w:rsidRPr="00670E9C" w:rsidRDefault="00670E9C" w:rsidP="00670E9C">
      <w:pPr>
        <w:pStyle w:val="EndNoteBibliography"/>
        <w:spacing w:after="0"/>
      </w:pPr>
      <w:r w:rsidRPr="00670E9C">
        <w:t>3.</w:t>
      </w:r>
      <w:r w:rsidRPr="00670E9C">
        <w:tab/>
        <w:t xml:space="preserve">Health TLG: Mental health matters. </w:t>
      </w:r>
      <w:r w:rsidRPr="00670E9C">
        <w:rPr>
          <w:i/>
        </w:rPr>
        <w:t>The Lancet. Global Health.</w:t>
      </w:r>
      <w:r w:rsidRPr="00670E9C">
        <w:t xml:space="preserve"> 2020, </w:t>
      </w:r>
      <w:r w:rsidRPr="00670E9C">
        <w:rPr>
          <w:i/>
        </w:rPr>
        <w:t>8:</w:t>
      </w:r>
      <w:r w:rsidRPr="00670E9C">
        <w:t>e1352.</w:t>
      </w:r>
    </w:p>
    <w:p w14:paraId="227CB299" w14:textId="77777777" w:rsidR="00670E9C" w:rsidRPr="00670E9C" w:rsidRDefault="00670E9C" w:rsidP="00670E9C">
      <w:pPr>
        <w:pStyle w:val="EndNoteBibliography"/>
        <w:spacing w:after="0"/>
      </w:pPr>
      <w:r w:rsidRPr="00670E9C">
        <w:t>4.</w:t>
      </w:r>
      <w:r w:rsidRPr="00670E9C">
        <w:tab/>
        <w:t xml:space="preserve">Samji H, Wu J, Ladak A, et al.: Mental health impacts of the COVID‐19 pandemic on children and youth–a systematic review. </w:t>
      </w:r>
      <w:r w:rsidRPr="00670E9C">
        <w:rPr>
          <w:i/>
        </w:rPr>
        <w:t>Child and adolescent mental health.</w:t>
      </w:r>
      <w:r w:rsidRPr="00670E9C">
        <w:t xml:space="preserve"> 2022, </w:t>
      </w:r>
      <w:r w:rsidRPr="00670E9C">
        <w:rPr>
          <w:i/>
        </w:rPr>
        <w:t>27:</w:t>
      </w:r>
      <w:r w:rsidRPr="00670E9C">
        <w:t>173-189.</w:t>
      </w:r>
    </w:p>
    <w:p w14:paraId="0FCE4428" w14:textId="77777777" w:rsidR="00670E9C" w:rsidRPr="00670E9C" w:rsidRDefault="00670E9C" w:rsidP="00670E9C">
      <w:pPr>
        <w:pStyle w:val="EndNoteBibliography"/>
        <w:spacing w:after="0"/>
      </w:pPr>
      <w:r w:rsidRPr="00670E9C">
        <w:lastRenderedPageBreak/>
        <w:t>5.</w:t>
      </w:r>
      <w:r w:rsidRPr="00670E9C">
        <w:tab/>
        <w:t xml:space="preserve">Patel K, Robertson E, Kwong AS, et al.: Psychological distress before and during the COVID-19 pandemic among adults in the United Kingdom based on coordinated analyses of 11 longitudinal studies. </w:t>
      </w:r>
      <w:r w:rsidRPr="00670E9C">
        <w:rPr>
          <w:i/>
        </w:rPr>
        <w:t>JAMA Network open.</w:t>
      </w:r>
      <w:r w:rsidRPr="00670E9C">
        <w:t xml:space="preserve"> 2022, </w:t>
      </w:r>
      <w:r w:rsidRPr="00670E9C">
        <w:rPr>
          <w:i/>
        </w:rPr>
        <w:t>5:</w:t>
      </w:r>
      <w:r w:rsidRPr="00670E9C">
        <w:t>e227629-e227629.</w:t>
      </w:r>
    </w:p>
    <w:p w14:paraId="3DF78CFC" w14:textId="77777777" w:rsidR="00670E9C" w:rsidRPr="00670E9C" w:rsidRDefault="00670E9C" w:rsidP="00670E9C">
      <w:pPr>
        <w:pStyle w:val="EndNoteBibliography"/>
        <w:spacing w:after="0"/>
      </w:pPr>
      <w:r w:rsidRPr="00670E9C">
        <w:t>6.</w:t>
      </w:r>
      <w:r w:rsidRPr="00670E9C">
        <w:tab/>
        <w:t xml:space="preserve">Panchal U, Salazar de Pablo G, Franco M, et al.: The impact of COVID-19 lockdown on child and adolescent mental health: systematic review. </w:t>
      </w:r>
      <w:r w:rsidRPr="00670E9C">
        <w:rPr>
          <w:i/>
        </w:rPr>
        <w:t>European child &amp; adolescent psychiatry.</w:t>
      </w:r>
      <w:r w:rsidRPr="00670E9C">
        <w:t xml:space="preserve"> 2021</w:t>
      </w:r>
      <w:r w:rsidRPr="00670E9C">
        <w:rPr>
          <w:i/>
        </w:rPr>
        <w:t>:</w:t>
      </w:r>
      <w:r w:rsidRPr="00670E9C">
        <w:t>1-27.</w:t>
      </w:r>
    </w:p>
    <w:p w14:paraId="0B441DA8" w14:textId="77777777" w:rsidR="00670E9C" w:rsidRPr="00670E9C" w:rsidRDefault="00670E9C" w:rsidP="00670E9C">
      <w:pPr>
        <w:pStyle w:val="EndNoteBibliography"/>
        <w:spacing w:after="0"/>
      </w:pPr>
      <w:r w:rsidRPr="00670E9C">
        <w:t>7.</w:t>
      </w:r>
      <w:r w:rsidRPr="00670E9C">
        <w:tab/>
        <w:t xml:space="preserve">Prati G, Mancini AD: The psychological impact of COVID-19 pandemic lockdowns: a review and meta-analysis of longitudinal studies and natural experiments. </w:t>
      </w:r>
      <w:r w:rsidRPr="00670E9C">
        <w:rPr>
          <w:i/>
        </w:rPr>
        <w:t>Psychological medicine.</w:t>
      </w:r>
      <w:r w:rsidRPr="00670E9C">
        <w:t xml:space="preserve"> 2021, </w:t>
      </w:r>
      <w:r w:rsidRPr="00670E9C">
        <w:rPr>
          <w:i/>
        </w:rPr>
        <w:t>51:</w:t>
      </w:r>
      <w:r w:rsidRPr="00670E9C">
        <w:t>201-211.</w:t>
      </w:r>
    </w:p>
    <w:p w14:paraId="60CC1821" w14:textId="77777777" w:rsidR="00670E9C" w:rsidRPr="00670E9C" w:rsidRDefault="00670E9C" w:rsidP="00670E9C">
      <w:pPr>
        <w:pStyle w:val="EndNoteBibliography"/>
        <w:spacing w:after="0"/>
      </w:pPr>
      <w:r w:rsidRPr="00670E9C">
        <w:t>8.</w:t>
      </w:r>
      <w:r w:rsidRPr="00670E9C">
        <w:tab/>
        <w:t xml:space="preserve">Robinson E, Sutin AR, Daly M, Jones A: A systematic review and meta-analysis of longitudinal cohort studies comparing mental health before versus during the COVID-19 pandemic in 2020. </w:t>
      </w:r>
      <w:r w:rsidRPr="00670E9C">
        <w:rPr>
          <w:i/>
        </w:rPr>
        <w:t>Journal of Affective Disorders.</w:t>
      </w:r>
      <w:r w:rsidRPr="00670E9C">
        <w:t xml:space="preserve"> 2022, </w:t>
      </w:r>
      <w:r w:rsidRPr="00670E9C">
        <w:rPr>
          <w:i/>
        </w:rPr>
        <w:t>296:</w:t>
      </w:r>
      <w:r w:rsidRPr="00670E9C">
        <w:t>567-576.</w:t>
      </w:r>
    </w:p>
    <w:p w14:paraId="44E1E03A" w14:textId="77777777" w:rsidR="00670E9C" w:rsidRPr="00670E9C" w:rsidRDefault="00670E9C" w:rsidP="00670E9C">
      <w:pPr>
        <w:pStyle w:val="EndNoteBibliography"/>
        <w:spacing w:after="0"/>
      </w:pPr>
      <w:r w:rsidRPr="00670E9C">
        <w:t>9.</w:t>
      </w:r>
      <w:r w:rsidRPr="00670E9C">
        <w:tab/>
        <w:t xml:space="preserve">Kauhanen L, Wan Mohd Yunus WMA, Lempinen L, et al.: A systematic review of the mental health changes of children and young people before and during the COVID-19 pandemic. </w:t>
      </w:r>
      <w:r w:rsidRPr="00670E9C">
        <w:rPr>
          <w:i/>
        </w:rPr>
        <w:t>European child &amp; adolescent psychiatry.</w:t>
      </w:r>
      <w:r w:rsidRPr="00670E9C">
        <w:t xml:space="preserve"> 2022</w:t>
      </w:r>
      <w:r w:rsidRPr="00670E9C">
        <w:rPr>
          <w:i/>
        </w:rPr>
        <w:t>:</w:t>
      </w:r>
      <w:r w:rsidRPr="00670E9C">
        <w:t>1-19.</w:t>
      </w:r>
    </w:p>
    <w:p w14:paraId="1D68709C" w14:textId="77777777" w:rsidR="00670E9C" w:rsidRPr="00670E9C" w:rsidRDefault="00670E9C" w:rsidP="00670E9C">
      <w:pPr>
        <w:pStyle w:val="EndNoteBibliography"/>
        <w:spacing w:after="0"/>
      </w:pPr>
      <w:r w:rsidRPr="00670E9C">
        <w:t>10.</w:t>
      </w:r>
      <w:r w:rsidRPr="00670E9C">
        <w:tab/>
        <w:t xml:space="preserve">Santomauro DF, Herrera AMM, Shadid J, et al.: Global prevalence and burden of depressive and anxiety disorders in 204 countries and territories in 2020 due to the COVID-19 pandemic. </w:t>
      </w:r>
      <w:r w:rsidRPr="00670E9C">
        <w:rPr>
          <w:i/>
        </w:rPr>
        <w:t>The Lancet.</w:t>
      </w:r>
      <w:r w:rsidRPr="00670E9C">
        <w:t xml:space="preserve"> 2021, </w:t>
      </w:r>
      <w:r w:rsidRPr="00670E9C">
        <w:rPr>
          <w:i/>
        </w:rPr>
        <w:t>398:</w:t>
      </w:r>
      <w:r w:rsidRPr="00670E9C">
        <w:t>1700-1712.</w:t>
      </w:r>
    </w:p>
    <w:p w14:paraId="35A40309" w14:textId="77777777" w:rsidR="00670E9C" w:rsidRPr="00670E9C" w:rsidRDefault="00670E9C" w:rsidP="00670E9C">
      <w:pPr>
        <w:pStyle w:val="EndNoteBibliography"/>
        <w:spacing w:after="0"/>
      </w:pPr>
      <w:r w:rsidRPr="00670E9C">
        <w:t>11.</w:t>
      </w:r>
      <w:r w:rsidRPr="00670E9C">
        <w:tab/>
        <w:t xml:space="preserve">Oswalt SB, Lederer AM, Chestnut-Steich K, et al.: Trends in college students’ mental health diagnoses and utilization of services, 2009–2015. </w:t>
      </w:r>
      <w:r w:rsidRPr="00670E9C">
        <w:rPr>
          <w:i/>
        </w:rPr>
        <w:t>Journal of American college health.</w:t>
      </w:r>
      <w:r w:rsidRPr="00670E9C">
        <w:t xml:space="preserve"> 2020, </w:t>
      </w:r>
      <w:r w:rsidRPr="00670E9C">
        <w:rPr>
          <w:i/>
        </w:rPr>
        <w:t>68:</w:t>
      </w:r>
      <w:r w:rsidRPr="00670E9C">
        <w:t>41-51.</w:t>
      </w:r>
    </w:p>
    <w:p w14:paraId="599DF371" w14:textId="77777777" w:rsidR="00670E9C" w:rsidRPr="00670E9C" w:rsidRDefault="00670E9C" w:rsidP="00670E9C">
      <w:pPr>
        <w:pStyle w:val="EndNoteBibliography"/>
        <w:spacing w:after="0"/>
      </w:pPr>
      <w:r w:rsidRPr="00670E9C">
        <w:t>12.</w:t>
      </w:r>
      <w:r w:rsidRPr="00670E9C">
        <w:tab/>
        <w:t xml:space="preserve">Keyes KM, Gary D, O’Malley PM, Hamilton A, Schulenberg J: Recent increases in depressive symptoms among US adolescents: trends from 1991 to 2018. </w:t>
      </w:r>
      <w:r w:rsidRPr="00670E9C">
        <w:rPr>
          <w:i/>
        </w:rPr>
        <w:t>Social psychiatry and psychiatric epidemiology.</w:t>
      </w:r>
      <w:r w:rsidRPr="00670E9C">
        <w:t xml:space="preserve"> 2019, </w:t>
      </w:r>
      <w:r w:rsidRPr="00670E9C">
        <w:rPr>
          <w:i/>
        </w:rPr>
        <w:t>54:</w:t>
      </w:r>
      <w:r w:rsidRPr="00670E9C">
        <w:t>987-996.</w:t>
      </w:r>
    </w:p>
    <w:p w14:paraId="7BC76425" w14:textId="77777777" w:rsidR="00670E9C" w:rsidRPr="00670E9C" w:rsidRDefault="00670E9C" w:rsidP="00670E9C">
      <w:pPr>
        <w:pStyle w:val="EndNoteBibliography"/>
        <w:spacing w:after="0"/>
      </w:pPr>
      <w:r w:rsidRPr="00670E9C">
        <w:t>13.</w:t>
      </w:r>
      <w:r w:rsidRPr="00670E9C">
        <w:tab/>
        <w:t xml:space="preserve">Chen Y, Cowden RG, Fulks J, Plake JF, VanderWeele TJ: National data on age gradients in well-being among US adults. </w:t>
      </w:r>
      <w:r w:rsidRPr="00670E9C">
        <w:rPr>
          <w:i/>
        </w:rPr>
        <w:t>JAMA psychiatry.</w:t>
      </w:r>
      <w:r w:rsidRPr="00670E9C">
        <w:t xml:space="preserve"> 2022, </w:t>
      </w:r>
      <w:r w:rsidRPr="00670E9C">
        <w:rPr>
          <w:i/>
        </w:rPr>
        <w:t>79:</w:t>
      </w:r>
      <w:r w:rsidRPr="00670E9C">
        <w:t>1046-1047.</w:t>
      </w:r>
    </w:p>
    <w:p w14:paraId="30560097" w14:textId="77777777" w:rsidR="00670E9C" w:rsidRPr="00670E9C" w:rsidRDefault="00670E9C" w:rsidP="00670E9C">
      <w:pPr>
        <w:pStyle w:val="EndNoteBibliography"/>
        <w:spacing w:after="0"/>
      </w:pPr>
      <w:r w:rsidRPr="00670E9C">
        <w:t>14.</w:t>
      </w:r>
      <w:r w:rsidRPr="00670E9C">
        <w:tab/>
        <w:t xml:space="preserve">Blanchflower DG, Oswald AJ: Is well-being U-shaped over the life cycle? </w:t>
      </w:r>
      <w:r w:rsidRPr="00670E9C">
        <w:rPr>
          <w:i/>
        </w:rPr>
        <w:t>Social science &amp; medicine.</w:t>
      </w:r>
      <w:r w:rsidRPr="00670E9C">
        <w:t xml:space="preserve"> 2008, </w:t>
      </w:r>
      <w:r w:rsidRPr="00670E9C">
        <w:rPr>
          <w:i/>
        </w:rPr>
        <w:t>66:</w:t>
      </w:r>
      <w:r w:rsidRPr="00670E9C">
        <w:t>1733-1749.</w:t>
      </w:r>
    </w:p>
    <w:p w14:paraId="537A5730" w14:textId="77777777" w:rsidR="00670E9C" w:rsidRPr="00670E9C" w:rsidRDefault="00670E9C" w:rsidP="00670E9C">
      <w:pPr>
        <w:pStyle w:val="EndNoteBibliography"/>
        <w:spacing w:after="0"/>
      </w:pPr>
      <w:r w:rsidRPr="00670E9C">
        <w:t>15.</w:t>
      </w:r>
      <w:r w:rsidRPr="00670E9C">
        <w:tab/>
        <w:t xml:space="preserve">Solmi M, Radua J, Olivola M, et al.: Age at onset of mental disorders worldwide: large-scale meta-analysis of 192 epidemiological studies. </w:t>
      </w:r>
      <w:r w:rsidRPr="00670E9C">
        <w:rPr>
          <w:i/>
        </w:rPr>
        <w:t>Molecular psychiatry.</w:t>
      </w:r>
      <w:r w:rsidRPr="00670E9C">
        <w:t xml:space="preserve"> 2022, </w:t>
      </w:r>
      <w:r w:rsidRPr="00670E9C">
        <w:rPr>
          <w:i/>
        </w:rPr>
        <w:t>27:</w:t>
      </w:r>
      <w:r w:rsidRPr="00670E9C">
        <w:t>281-295.</w:t>
      </w:r>
    </w:p>
    <w:p w14:paraId="259CDCD6" w14:textId="77777777" w:rsidR="00670E9C" w:rsidRPr="00670E9C" w:rsidRDefault="00670E9C" w:rsidP="00670E9C">
      <w:pPr>
        <w:pStyle w:val="EndNoteBibliography"/>
        <w:spacing w:after="0"/>
      </w:pPr>
      <w:r w:rsidRPr="00670E9C">
        <w:t>16.</w:t>
      </w:r>
      <w:r w:rsidRPr="00670E9C">
        <w:tab/>
        <w:t xml:space="preserve">Gordon BR, McDowell CP, Hallgren M, et al.: Association of efficacy of resistance exercise training with depressive symptoms: meta-analysis and meta-regression analysis of randomized clinical trials. </w:t>
      </w:r>
      <w:r w:rsidRPr="00670E9C">
        <w:rPr>
          <w:i/>
        </w:rPr>
        <w:t>JAMA psychiatry.</w:t>
      </w:r>
      <w:r w:rsidRPr="00670E9C">
        <w:t xml:space="preserve"> 2018, </w:t>
      </w:r>
      <w:r w:rsidRPr="00670E9C">
        <w:rPr>
          <w:i/>
        </w:rPr>
        <w:t>75:</w:t>
      </w:r>
      <w:r w:rsidRPr="00670E9C">
        <w:t>566-576.</w:t>
      </w:r>
    </w:p>
    <w:p w14:paraId="1AAFBD12" w14:textId="77777777" w:rsidR="00670E9C" w:rsidRPr="00670E9C" w:rsidRDefault="00670E9C" w:rsidP="00670E9C">
      <w:pPr>
        <w:pStyle w:val="EndNoteBibliography"/>
        <w:spacing w:after="0"/>
      </w:pPr>
      <w:r w:rsidRPr="00670E9C">
        <w:t>17.</w:t>
      </w:r>
      <w:r w:rsidRPr="00670E9C">
        <w:tab/>
        <w:t xml:space="preserve">Kvam S, Kleppe CL, Nordhus IH, Hovland A: Exercise as a treatment for depression: a meta-analysis. </w:t>
      </w:r>
      <w:r w:rsidRPr="00670E9C">
        <w:rPr>
          <w:i/>
        </w:rPr>
        <w:t>Journal of Affective Disorders.</w:t>
      </w:r>
      <w:r w:rsidRPr="00670E9C">
        <w:t xml:space="preserve"> 2016, </w:t>
      </w:r>
      <w:r w:rsidRPr="00670E9C">
        <w:rPr>
          <w:i/>
        </w:rPr>
        <w:t>202:</w:t>
      </w:r>
      <w:r w:rsidRPr="00670E9C">
        <w:t>67-86.</w:t>
      </w:r>
    </w:p>
    <w:p w14:paraId="12E93865" w14:textId="77777777" w:rsidR="00670E9C" w:rsidRPr="00670E9C" w:rsidRDefault="00670E9C" w:rsidP="00670E9C">
      <w:pPr>
        <w:pStyle w:val="EndNoteBibliography"/>
        <w:spacing w:after="0"/>
      </w:pPr>
      <w:r w:rsidRPr="00670E9C">
        <w:t>18.</w:t>
      </w:r>
      <w:r w:rsidRPr="00670E9C">
        <w:tab/>
        <w:t xml:space="preserve">Pearce M, Garcia L, Abbas A, et al.: Association Between Physical Activity and Risk of Depression: A Systematic Review and Meta-analysis. </w:t>
      </w:r>
      <w:r w:rsidRPr="00670E9C">
        <w:rPr>
          <w:i/>
        </w:rPr>
        <w:t>JAMA psychiatry.</w:t>
      </w:r>
      <w:r w:rsidRPr="00670E9C">
        <w:t xml:space="preserve"> 2022.</w:t>
      </w:r>
    </w:p>
    <w:p w14:paraId="61D67B5A" w14:textId="77777777" w:rsidR="00670E9C" w:rsidRPr="00670E9C" w:rsidRDefault="00670E9C" w:rsidP="00670E9C">
      <w:pPr>
        <w:pStyle w:val="EndNoteBibliography"/>
        <w:spacing w:after="0"/>
      </w:pPr>
      <w:r w:rsidRPr="00670E9C">
        <w:t>19.</w:t>
      </w:r>
      <w:r w:rsidRPr="00670E9C">
        <w:tab/>
        <w:t xml:space="preserve">Schuch F, Vancampfort D, Firth J, et al.: Physical activity and sedentary behavior in people with major depressive disorder: a systematic review and meta-analysis. </w:t>
      </w:r>
      <w:r w:rsidRPr="00670E9C">
        <w:rPr>
          <w:i/>
        </w:rPr>
        <w:t>Journal of Affective Disorders.</w:t>
      </w:r>
      <w:r w:rsidRPr="00670E9C">
        <w:t xml:space="preserve"> 2017, </w:t>
      </w:r>
      <w:r w:rsidRPr="00670E9C">
        <w:rPr>
          <w:i/>
        </w:rPr>
        <w:t>210:</w:t>
      </w:r>
      <w:r w:rsidRPr="00670E9C">
        <w:t>139-150.</w:t>
      </w:r>
    </w:p>
    <w:p w14:paraId="34546412" w14:textId="77777777" w:rsidR="00670E9C" w:rsidRPr="00670E9C" w:rsidRDefault="00670E9C" w:rsidP="00670E9C">
      <w:pPr>
        <w:pStyle w:val="EndNoteBibliography"/>
        <w:spacing w:after="0"/>
      </w:pPr>
      <w:r w:rsidRPr="00670E9C">
        <w:t>20.</w:t>
      </w:r>
      <w:r w:rsidRPr="00670E9C">
        <w:tab/>
        <w:t xml:space="preserve">Schuch FB, Vancampfort D, Richards J, et al.: Exercise as a treatment for depression: a meta-analysis adjusting for publication bias. </w:t>
      </w:r>
      <w:r w:rsidRPr="00670E9C">
        <w:rPr>
          <w:i/>
        </w:rPr>
        <w:t>Journal of psychiatric research.</w:t>
      </w:r>
      <w:r w:rsidRPr="00670E9C">
        <w:t xml:space="preserve"> 2016, </w:t>
      </w:r>
      <w:r w:rsidRPr="00670E9C">
        <w:rPr>
          <w:i/>
        </w:rPr>
        <w:t>77:</w:t>
      </w:r>
      <w:r w:rsidRPr="00670E9C">
        <w:t>42-51.</w:t>
      </w:r>
    </w:p>
    <w:p w14:paraId="0549E08C" w14:textId="77777777" w:rsidR="00670E9C" w:rsidRPr="00670E9C" w:rsidRDefault="00670E9C" w:rsidP="00670E9C">
      <w:pPr>
        <w:pStyle w:val="EndNoteBibliography"/>
        <w:spacing w:after="0"/>
      </w:pPr>
      <w:r w:rsidRPr="00670E9C">
        <w:t>21.</w:t>
      </w:r>
      <w:r w:rsidRPr="00670E9C">
        <w:tab/>
        <w:t xml:space="preserve">Schuch FB, Vancampfort D, Rosenbaum S, et al.: Exercise improves physical and psychological quality of life in people with depression: A meta-analysis including the evaluation of control group response. </w:t>
      </w:r>
      <w:r w:rsidRPr="00670E9C">
        <w:rPr>
          <w:i/>
        </w:rPr>
        <w:t>Psychiatry research.</w:t>
      </w:r>
      <w:r w:rsidRPr="00670E9C">
        <w:t xml:space="preserve"> 2016, </w:t>
      </w:r>
      <w:r w:rsidRPr="00670E9C">
        <w:rPr>
          <w:i/>
        </w:rPr>
        <w:t>241:</w:t>
      </w:r>
      <w:r w:rsidRPr="00670E9C">
        <w:t>47-54.</w:t>
      </w:r>
    </w:p>
    <w:p w14:paraId="48D27C2C" w14:textId="77777777" w:rsidR="00670E9C" w:rsidRPr="00670E9C" w:rsidRDefault="00670E9C" w:rsidP="00670E9C">
      <w:pPr>
        <w:pStyle w:val="EndNoteBibliography"/>
        <w:spacing w:after="0"/>
      </w:pPr>
      <w:r w:rsidRPr="00670E9C">
        <w:t>22.</w:t>
      </w:r>
      <w:r w:rsidRPr="00670E9C">
        <w:tab/>
        <w:t xml:space="preserve">Aylett E, Small N, Bower P: Exercise in the treatment of clinical anxiety in general practice–a systematic review and meta-analysis. </w:t>
      </w:r>
      <w:r w:rsidRPr="00670E9C">
        <w:rPr>
          <w:i/>
        </w:rPr>
        <w:t>BMC health services research.</w:t>
      </w:r>
      <w:r w:rsidRPr="00670E9C">
        <w:t xml:space="preserve"> 2018, </w:t>
      </w:r>
      <w:r w:rsidRPr="00670E9C">
        <w:rPr>
          <w:i/>
        </w:rPr>
        <w:t>18:</w:t>
      </w:r>
      <w:r w:rsidRPr="00670E9C">
        <w:t>1-18.</w:t>
      </w:r>
    </w:p>
    <w:p w14:paraId="333C84FA" w14:textId="77777777" w:rsidR="00670E9C" w:rsidRPr="00670E9C" w:rsidRDefault="00670E9C" w:rsidP="00670E9C">
      <w:pPr>
        <w:pStyle w:val="EndNoteBibliography"/>
        <w:spacing w:after="0"/>
      </w:pPr>
      <w:r w:rsidRPr="00670E9C">
        <w:t>23.</w:t>
      </w:r>
      <w:r w:rsidRPr="00670E9C">
        <w:tab/>
        <w:t xml:space="preserve">Biddle SJ, Ciaccioni S, Thomas G, Vergeer I: Physical activity and mental health in children and adolescents: An updated review of reviews and an analysis of causality. </w:t>
      </w:r>
      <w:r w:rsidRPr="00670E9C">
        <w:rPr>
          <w:i/>
        </w:rPr>
        <w:t>Psychology of Sport and Exercise.</w:t>
      </w:r>
      <w:r w:rsidRPr="00670E9C">
        <w:t xml:space="preserve"> 2019, </w:t>
      </w:r>
      <w:r w:rsidRPr="00670E9C">
        <w:rPr>
          <w:i/>
        </w:rPr>
        <w:t>42:</w:t>
      </w:r>
      <w:r w:rsidRPr="00670E9C">
        <w:t>146-155.</w:t>
      </w:r>
    </w:p>
    <w:p w14:paraId="5EF0E5B1" w14:textId="77777777" w:rsidR="00670E9C" w:rsidRPr="00670E9C" w:rsidRDefault="00670E9C" w:rsidP="00670E9C">
      <w:pPr>
        <w:pStyle w:val="EndNoteBibliography"/>
        <w:spacing w:after="0"/>
      </w:pPr>
      <w:r w:rsidRPr="00670E9C">
        <w:lastRenderedPageBreak/>
        <w:t>24.</w:t>
      </w:r>
      <w:r w:rsidRPr="00670E9C">
        <w:tab/>
        <w:t xml:space="preserve">McDowell CP, Dishman RK, Gordon BR, Herring MP: Physical activity and anxiety: a systematic review and meta-analysis of prospective cohort studies. </w:t>
      </w:r>
      <w:r w:rsidRPr="00670E9C">
        <w:rPr>
          <w:i/>
        </w:rPr>
        <w:t>American journal of preventive medicine.</w:t>
      </w:r>
      <w:r w:rsidRPr="00670E9C">
        <w:t xml:space="preserve"> 2019, </w:t>
      </w:r>
      <w:r w:rsidRPr="00670E9C">
        <w:rPr>
          <w:i/>
        </w:rPr>
        <w:t>57:</w:t>
      </w:r>
      <w:r w:rsidRPr="00670E9C">
        <w:t>545-556.</w:t>
      </w:r>
    </w:p>
    <w:p w14:paraId="492A70CF" w14:textId="77777777" w:rsidR="00670E9C" w:rsidRPr="00670E9C" w:rsidRDefault="00670E9C" w:rsidP="00670E9C">
      <w:pPr>
        <w:pStyle w:val="EndNoteBibliography"/>
        <w:spacing w:after="0"/>
      </w:pPr>
      <w:r w:rsidRPr="00670E9C">
        <w:t>25.</w:t>
      </w:r>
      <w:r w:rsidRPr="00670E9C">
        <w:tab/>
        <w:t xml:space="preserve">Firth J, Solmi M, Wootton RE, et al.: A meta‐review of “lifestyle psychiatry”: the role of exercise, smoking, diet and sleep in the prevention and treatment of mental disorders. </w:t>
      </w:r>
      <w:r w:rsidRPr="00670E9C">
        <w:rPr>
          <w:i/>
        </w:rPr>
        <w:t>World Psychiatry.</w:t>
      </w:r>
      <w:r w:rsidRPr="00670E9C">
        <w:t xml:space="preserve"> 2020, </w:t>
      </w:r>
      <w:r w:rsidRPr="00670E9C">
        <w:rPr>
          <w:i/>
        </w:rPr>
        <w:t>19:</w:t>
      </w:r>
      <w:r w:rsidRPr="00670E9C">
        <w:t>360-380.</w:t>
      </w:r>
    </w:p>
    <w:p w14:paraId="47778E0B" w14:textId="77777777" w:rsidR="00670E9C" w:rsidRPr="00670E9C" w:rsidRDefault="00670E9C" w:rsidP="00670E9C">
      <w:pPr>
        <w:pStyle w:val="EndNoteBibliography"/>
        <w:spacing w:after="0"/>
      </w:pPr>
      <w:r w:rsidRPr="00670E9C">
        <w:t>26.</w:t>
      </w:r>
      <w:r w:rsidRPr="00670E9C">
        <w:tab/>
        <w:t xml:space="preserve">Marquez DX, Aguiñaga S, Vásquez PM, et al.: A systematic review of physical activity and quality of life and well-being. </w:t>
      </w:r>
      <w:r w:rsidRPr="00670E9C">
        <w:rPr>
          <w:i/>
        </w:rPr>
        <w:t>Translational behavioral medicine.</w:t>
      </w:r>
      <w:r w:rsidRPr="00670E9C">
        <w:t xml:space="preserve"> 2020, </w:t>
      </w:r>
      <w:r w:rsidRPr="00670E9C">
        <w:rPr>
          <w:i/>
        </w:rPr>
        <w:t>10:</w:t>
      </w:r>
      <w:r w:rsidRPr="00670E9C">
        <w:t>1098-1109.</w:t>
      </w:r>
    </w:p>
    <w:p w14:paraId="7A800BD8" w14:textId="77777777" w:rsidR="00670E9C" w:rsidRPr="00670E9C" w:rsidRDefault="00670E9C" w:rsidP="00670E9C">
      <w:pPr>
        <w:pStyle w:val="EndNoteBibliography"/>
        <w:spacing w:after="0"/>
      </w:pPr>
      <w:r w:rsidRPr="00670E9C">
        <w:t>27.</w:t>
      </w:r>
      <w:r w:rsidRPr="00670E9C">
        <w:tab/>
        <w:t xml:space="preserve">Rodriguez-Ayllon M, Cadenas-Sánchez C, Estévez-López F, et al.: Role of physical activity and sedentary behavior in the mental health of preschoolers, children and adolescents: a systematic review and meta-analysis. </w:t>
      </w:r>
      <w:r w:rsidRPr="00670E9C">
        <w:rPr>
          <w:i/>
        </w:rPr>
        <w:t>Sports Medicine.</w:t>
      </w:r>
      <w:r w:rsidRPr="00670E9C">
        <w:t xml:space="preserve"> 2019, </w:t>
      </w:r>
      <w:r w:rsidRPr="00670E9C">
        <w:rPr>
          <w:i/>
        </w:rPr>
        <w:t>49:</w:t>
      </w:r>
      <w:r w:rsidRPr="00670E9C">
        <w:t>1383-1410.</w:t>
      </w:r>
    </w:p>
    <w:p w14:paraId="2123ADE8" w14:textId="77777777" w:rsidR="00670E9C" w:rsidRPr="00670E9C" w:rsidRDefault="00670E9C" w:rsidP="00670E9C">
      <w:pPr>
        <w:pStyle w:val="EndNoteBibliography"/>
        <w:spacing w:after="0"/>
      </w:pPr>
      <w:r w:rsidRPr="00670E9C">
        <w:t>28.</w:t>
      </w:r>
      <w:r w:rsidRPr="00670E9C">
        <w:tab/>
        <w:t xml:space="preserve">Chekroud SR, Gueorguieva R, Zheutlin AB, et al.: Association between physical exercise and mental health in 1· 2 million individuals in the USA between 2011 and 2015: a cross-sectional study. </w:t>
      </w:r>
      <w:r w:rsidRPr="00670E9C">
        <w:rPr>
          <w:i/>
        </w:rPr>
        <w:t>The Lancet Psychiatry.</w:t>
      </w:r>
      <w:r w:rsidRPr="00670E9C">
        <w:t xml:space="preserve"> 2018, </w:t>
      </w:r>
      <w:r w:rsidRPr="00670E9C">
        <w:rPr>
          <w:i/>
        </w:rPr>
        <w:t>5:</w:t>
      </w:r>
      <w:r w:rsidRPr="00670E9C">
        <w:t>739-746.</w:t>
      </w:r>
    </w:p>
    <w:p w14:paraId="62BA17B8" w14:textId="77777777" w:rsidR="00670E9C" w:rsidRPr="00670E9C" w:rsidRDefault="00670E9C" w:rsidP="00670E9C">
      <w:pPr>
        <w:pStyle w:val="EndNoteBibliography"/>
        <w:spacing w:after="0"/>
      </w:pPr>
      <w:r w:rsidRPr="00670E9C">
        <w:t>29.</w:t>
      </w:r>
      <w:r w:rsidRPr="00670E9C">
        <w:tab/>
        <w:t xml:space="preserve">Ekkekakis P: Why Is Exercise Underutilized in Clinical Practice Despite Evidence It Is Effective? Lessons in Pragmatism From the Inclusion of Exercise in Guidelines for the Treatment of Depression in the British National Health Service. </w:t>
      </w:r>
      <w:r w:rsidRPr="00670E9C">
        <w:rPr>
          <w:i/>
        </w:rPr>
        <w:t>Kinesiology Review.</w:t>
      </w:r>
      <w:r w:rsidRPr="00670E9C">
        <w:t xml:space="preserve"> 2020, </w:t>
      </w:r>
      <w:r w:rsidRPr="00670E9C">
        <w:rPr>
          <w:i/>
        </w:rPr>
        <w:t>10:</w:t>
      </w:r>
      <w:r w:rsidRPr="00670E9C">
        <w:t>29-50.</w:t>
      </w:r>
    </w:p>
    <w:p w14:paraId="0E56384D" w14:textId="77777777" w:rsidR="00670E9C" w:rsidRPr="00670E9C" w:rsidRDefault="00670E9C" w:rsidP="00670E9C">
      <w:pPr>
        <w:pStyle w:val="EndNoteBibliography"/>
        <w:spacing w:after="0"/>
      </w:pPr>
      <w:r w:rsidRPr="00670E9C">
        <w:t>30.</w:t>
      </w:r>
      <w:r w:rsidRPr="00670E9C">
        <w:tab/>
      </w:r>
      <w:r w:rsidRPr="00670E9C">
        <w:rPr>
          <w:i/>
        </w:rPr>
        <w:t>Depression in adults: treatment and management</w:t>
      </w:r>
      <w:r w:rsidRPr="00670E9C">
        <w:t>. London: National Institute for Health and Care Excellence (NICE), 2022.</w:t>
      </w:r>
    </w:p>
    <w:p w14:paraId="7D8DB750" w14:textId="77777777" w:rsidR="00670E9C" w:rsidRPr="00670E9C" w:rsidRDefault="00670E9C" w:rsidP="00670E9C">
      <w:pPr>
        <w:pStyle w:val="EndNoteBibliography"/>
        <w:spacing w:after="0"/>
      </w:pPr>
      <w:r w:rsidRPr="00670E9C">
        <w:t>31.</w:t>
      </w:r>
      <w:r w:rsidRPr="00670E9C">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670E9C">
        <w:rPr>
          <w:i/>
        </w:rPr>
        <w:t>The Canadian Journal of Psychiatry.</w:t>
      </w:r>
      <w:r w:rsidRPr="00670E9C">
        <w:t xml:space="preserve"> 2016, </w:t>
      </w:r>
      <w:r w:rsidRPr="00670E9C">
        <w:rPr>
          <w:i/>
        </w:rPr>
        <w:t>61:</w:t>
      </w:r>
      <w:r w:rsidRPr="00670E9C">
        <w:t>576-587.</w:t>
      </w:r>
    </w:p>
    <w:p w14:paraId="0B9F6489" w14:textId="77777777" w:rsidR="00670E9C" w:rsidRPr="00670E9C" w:rsidRDefault="00670E9C" w:rsidP="00670E9C">
      <w:pPr>
        <w:pStyle w:val="EndNoteBibliography"/>
        <w:spacing w:after="0"/>
      </w:pPr>
      <w:r w:rsidRPr="00670E9C">
        <w:t>32.</w:t>
      </w:r>
      <w:r w:rsidRPr="00670E9C">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670E9C">
        <w:rPr>
          <w:i/>
        </w:rPr>
        <w:t>European Psychiatry.</w:t>
      </w:r>
      <w:r w:rsidRPr="00670E9C">
        <w:t xml:space="preserve"> 2018, </w:t>
      </w:r>
      <w:r w:rsidRPr="00670E9C">
        <w:rPr>
          <w:i/>
        </w:rPr>
        <w:t>54:</w:t>
      </w:r>
      <w:r w:rsidRPr="00670E9C">
        <w:t>124-144.</w:t>
      </w:r>
    </w:p>
    <w:p w14:paraId="0F385091" w14:textId="77777777" w:rsidR="00670E9C" w:rsidRPr="00670E9C" w:rsidRDefault="00670E9C" w:rsidP="00670E9C">
      <w:pPr>
        <w:pStyle w:val="EndNoteBibliography"/>
        <w:spacing w:after="0"/>
      </w:pPr>
      <w:r w:rsidRPr="00670E9C">
        <w:t>33.</w:t>
      </w:r>
      <w:r w:rsidRPr="00670E9C">
        <w:tab/>
        <w:t xml:space="preserve">Malhi GS, Bassett D, Boyce P, et al.: Royal Australian and New Zealand College of Psychiatrists clinical practice guidelines for mood disorders. </w:t>
      </w:r>
      <w:r w:rsidRPr="00670E9C">
        <w:rPr>
          <w:i/>
        </w:rPr>
        <w:t>Australian &amp; New Zealand Journal of Psychiatry.</w:t>
      </w:r>
      <w:r w:rsidRPr="00670E9C">
        <w:t xml:space="preserve"> 2015, </w:t>
      </w:r>
      <w:r w:rsidRPr="00670E9C">
        <w:rPr>
          <w:i/>
        </w:rPr>
        <w:t>49:</w:t>
      </w:r>
      <w:r w:rsidRPr="00670E9C">
        <w:t>1087-1206.</w:t>
      </w:r>
    </w:p>
    <w:p w14:paraId="48AE15A9" w14:textId="77777777" w:rsidR="00670E9C" w:rsidRPr="00670E9C" w:rsidRDefault="00670E9C" w:rsidP="00670E9C">
      <w:pPr>
        <w:pStyle w:val="EndNoteBibliography"/>
        <w:spacing w:after="0"/>
      </w:pPr>
      <w:r w:rsidRPr="00670E9C">
        <w:t>34.</w:t>
      </w:r>
      <w:r w:rsidRPr="00670E9C">
        <w:tab/>
        <w:t xml:space="preserve">Firth J, Cotter J, Elliott R, French P, Yung AR: A systematic review and meta-analysis of exercise interventions in schizophrenia patients. </w:t>
      </w:r>
      <w:r w:rsidRPr="00670E9C">
        <w:rPr>
          <w:i/>
        </w:rPr>
        <w:t>Psychological medicine.</w:t>
      </w:r>
      <w:r w:rsidRPr="00670E9C">
        <w:t xml:space="preserve"> 2015, </w:t>
      </w:r>
      <w:r w:rsidRPr="00670E9C">
        <w:rPr>
          <w:i/>
        </w:rPr>
        <w:t>45:</w:t>
      </w:r>
      <w:r w:rsidRPr="00670E9C">
        <w:t>1343-1361.</w:t>
      </w:r>
    </w:p>
    <w:p w14:paraId="38048BD3" w14:textId="77777777" w:rsidR="00670E9C" w:rsidRPr="00670E9C" w:rsidRDefault="00670E9C" w:rsidP="00670E9C">
      <w:pPr>
        <w:pStyle w:val="EndNoteBibliography"/>
        <w:spacing w:after="0"/>
      </w:pPr>
      <w:r w:rsidRPr="00670E9C">
        <w:t>35.</w:t>
      </w:r>
      <w:r w:rsidRPr="00670E9C">
        <w:tab/>
        <w:t xml:space="preserve">Dauwan M, Begemann MJ, Heringa SM, Sommer IE: Exercise improves clinical symptoms, quality of life, global functioning, and depression in schizophrenia: a systematic review and meta-analysis. </w:t>
      </w:r>
      <w:r w:rsidRPr="00670E9C">
        <w:rPr>
          <w:i/>
        </w:rPr>
        <w:t>Schizophrenia bulletin.</w:t>
      </w:r>
      <w:r w:rsidRPr="00670E9C">
        <w:t xml:space="preserve"> 2016, </w:t>
      </w:r>
      <w:r w:rsidRPr="00670E9C">
        <w:rPr>
          <w:i/>
        </w:rPr>
        <w:t>42:</w:t>
      </w:r>
      <w:r w:rsidRPr="00670E9C">
        <w:t>588-599.</w:t>
      </w:r>
    </w:p>
    <w:p w14:paraId="02D06CFA" w14:textId="77777777" w:rsidR="00670E9C" w:rsidRPr="00670E9C" w:rsidRDefault="00670E9C" w:rsidP="00670E9C">
      <w:pPr>
        <w:pStyle w:val="EndNoteBibliography"/>
        <w:spacing w:after="0"/>
      </w:pPr>
      <w:r w:rsidRPr="00670E9C">
        <w:t>36.</w:t>
      </w:r>
      <w:r w:rsidRPr="00670E9C">
        <w:tab/>
        <w:t xml:space="preserve">Brokmeier LL, Firth J, Vancampfort D, et al.: Does physical activity reduce the risk of psychosis? A systematic review and meta-analysis of prospective studies. </w:t>
      </w:r>
      <w:r w:rsidRPr="00670E9C">
        <w:rPr>
          <w:i/>
        </w:rPr>
        <w:t>Psychiatry research.</w:t>
      </w:r>
      <w:r w:rsidRPr="00670E9C">
        <w:t xml:space="preserve"> 2020, </w:t>
      </w:r>
      <w:r w:rsidRPr="00670E9C">
        <w:rPr>
          <w:i/>
        </w:rPr>
        <w:t>284:</w:t>
      </w:r>
      <w:r w:rsidRPr="00670E9C">
        <w:t>112675.</w:t>
      </w:r>
    </w:p>
    <w:p w14:paraId="24E3655C" w14:textId="77777777" w:rsidR="00670E9C" w:rsidRPr="00670E9C" w:rsidRDefault="00670E9C" w:rsidP="00670E9C">
      <w:pPr>
        <w:pStyle w:val="EndNoteBibliography"/>
        <w:spacing w:after="0"/>
      </w:pPr>
      <w:r w:rsidRPr="00670E9C">
        <w:t>37.</w:t>
      </w:r>
      <w:r w:rsidRPr="00670E9C">
        <w:tab/>
        <w:t xml:space="preserve">Brondino N, Rocchetti M, Fusar‐Poli L, et al.: A systematic review of cognitive effects of exercise in depression. </w:t>
      </w:r>
      <w:r w:rsidRPr="00670E9C">
        <w:rPr>
          <w:i/>
        </w:rPr>
        <w:t>Acta Psychiatrica Scandinavica.</w:t>
      </w:r>
      <w:r w:rsidRPr="00670E9C">
        <w:t xml:space="preserve"> 2017, </w:t>
      </w:r>
      <w:r w:rsidRPr="00670E9C">
        <w:rPr>
          <w:i/>
        </w:rPr>
        <w:t>135:</w:t>
      </w:r>
      <w:r w:rsidRPr="00670E9C">
        <w:t>285-295.</w:t>
      </w:r>
    </w:p>
    <w:p w14:paraId="10FF6DB9" w14:textId="77777777" w:rsidR="00670E9C" w:rsidRPr="00670E9C" w:rsidRDefault="00670E9C" w:rsidP="00670E9C">
      <w:pPr>
        <w:pStyle w:val="EndNoteBibliography"/>
        <w:spacing w:after="0"/>
      </w:pPr>
      <w:r w:rsidRPr="00670E9C">
        <w:t>38.</w:t>
      </w:r>
      <w:r w:rsidRPr="00670E9C">
        <w:tab/>
        <w:t xml:space="preserve">Ashdown-Franks G, Firth J, Carney R, et al.: Exercise as medicine for mental and substance use disorders: a meta-review of the benefits for neuropsychiatric and cognitive outcomes. </w:t>
      </w:r>
      <w:r w:rsidRPr="00670E9C">
        <w:rPr>
          <w:i/>
        </w:rPr>
        <w:t>Sports Medicine.</w:t>
      </w:r>
      <w:r w:rsidRPr="00670E9C">
        <w:t xml:space="preserve"> 2020, </w:t>
      </w:r>
      <w:r w:rsidRPr="00670E9C">
        <w:rPr>
          <w:i/>
        </w:rPr>
        <w:t>50:</w:t>
      </w:r>
      <w:r w:rsidRPr="00670E9C">
        <w:t>151-170.</w:t>
      </w:r>
    </w:p>
    <w:p w14:paraId="36544E39" w14:textId="77777777" w:rsidR="00670E9C" w:rsidRPr="00670E9C" w:rsidRDefault="00670E9C" w:rsidP="00670E9C">
      <w:pPr>
        <w:pStyle w:val="EndNoteBibliography"/>
        <w:spacing w:after="0"/>
      </w:pPr>
      <w:r w:rsidRPr="00670E9C">
        <w:t>39.</w:t>
      </w:r>
      <w:r w:rsidRPr="00670E9C">
        <w:tab/>
        <w:t xml:space="preserve">Melo MCA, Daher EDF, Albuquerque SGC, de Bruin VMS: Exercise in bipolar patients: a systematic review. </w:t>
      </w:r>
      <w:r w:rsidRPr="00670E9C">
        <w:rPr>
          <w:i/>
        </w:rPr>
        <w:t>Journal of Affective Disorders.</w:t>
      </w:r>
      <w:r w:rsidRPr="00670E9C">
        <w:t xml:space="preserve"> 2016, </w:t>
      </w:r>
      <w:r w:rsidRPr="00670E9C">
        <w:rPr>
          <w:i/>
        </w:rPr>
        <w:t>198:</w:t>
      </w:r>
      <w:r w:rsidRPr="00670E9C">
        <w:t>32-38.</w:t>
      </w:r>
    </w:p>
    <w:p w14:paraId="329E6B48" w14:textId="77777777" w:rsidR="00670E9C" w:rsidRPr="00670E9C" w:rsidRDefault="00670E9C" w:rsidP="00670E9C">
      <w:pPr>
        <w:pStyle w:val="EndNoteBibliography"/>
        <w:spacing w:after="0"/>
      </w:pPr>
      <w:r w:rsidRPr="00670E9C">
        <w:t>40.</w:t>
      </w:r>
      <w:r w:rsidRPr="00670E9C">
        <w:tab/>
        <w:t xml:space="preserve">Borsboom D, Cramer AO, Schmittmann VD, Epskamp S, Waldorp LJ: The small world of psychopathology. </w:t>
      </w:r>
      <w:r w:rsidRPr="00670E9C">
        <w:rPr>
          <w:i/>
        </w:rPr>
        <w:t>PloS one.</w:t>
      </w:r>
      <w:r w:rsidRPr="00670E9C">
        <w:t xml:space="preserve"> 2011, </w:t>
      </w:r>
      <w:r w:rsidRPr="00670E9C">
        <w:rPr>
          <w:i/>
        </w:rPr>
        <w:t>6:</w:t>
      </w:r>
      <w:r w:rsidRPr="00670E9C">
        <w:t>e27407.</w:t>
      </w:r>
    </w:p>
    <w:p w14:paraId="795170DD" w14:textId="77777777" w:rsidR="00670E9C" w:rsidRPr="00670E9C" w:rsidRDefault="00670E9C" w:rsidP="00670E9C">
      <w:pPr>
        <w:pStyle w:val="EndNoteBibliography"/>
        <w:spacing w:after="0"/>
      </w:pPr>
      <w:r w:rsidRPr="00670E9C">
        <w:t>41.</w:t>
      </w:r>
      <w:r w:rsidRPr="00670E9C">
        <w:tab/>
        <w:t xml:space="preserve">Newson JJ, Pastukh V, Thiagarajan TC: Poor separation of clinical symptom profiles by DSM-5 disorder criteria. </w:t>
      </w:r>
      <w:r w:rsidRPr="00670E9C">
        <w:rPr>
          <w:i/>
        </w:rPr>
        <w:t>Frontiers in psychiatry.</w:t>
      </w:r>
      <w:r w:rsidRPr="00670E9C">
        <w:t xml:space="preserve"> 2021, </w:t>
      </w:r>
      <w:r w:rsidRPr="00670E9C">
        <w:rPr>
          <w:i/>
        </w:rPr>
        <w:t>12</w:t>
      </w:r>
      <w:r w:rsidRPr="00670E9C">
        <w:t>.</w:t>
      </w:r>
    </w:p>
    <w:p w14:paraId="477D7557" w14:textId="77777777" w:rsidR="00670E9C" w:rsidRPr="00670E9C" w:rsidRDefault="00670E9C" w:rsidP="00670E9C">
      <w:pPr>
        <w:pStyle w:val="EndNoteBibliography"/>
        <w:spacing w:after="0"/>
      </w:pPr>
      <w:r w:rsidRPr="00670E9C">
        <w:lastRenderedPageBreak/>
        <w:t>42.</w:t>
      </w:r>
      <w:r w:rsidRPr="00670E9C">
        <w:tab/>
        <w:t xml:space="preserve">Murri MB, Ekkekakis P, Menchetti M, et al.: Physical exercise for late-life depression: effects on symptom dimensions and time course. </w:t>
      </w:r>
      <w:r w:rsidRPr="00670E9C">
        <w:rPr>
          <w:i/>
        </w:rPr>
        <w:t>Journal of Affective Disorders.</w:t>
      </w:r>
      <w:r w:rsidRPr="00670E9C">
        <w:t xml:space="preserve"> 2018, </w:t>
      </w:r>
      <w:r w:rsidRPr="00670E9C">
        <w:rPr>
          <w:i/>
        </w:rPr>
        <w:t>230:</w:t>
      </w:r>
      <w:r w:rsidRPr="00670E9C">
        <w:t>65-70.</w:t>
      </w:r>
    </w:p>
    <w:p w14:paraId="4CBCB74A" w14:textId="77777777" w:rsidR="00670E9C" w:rsidRPr="00670E9C" w:rsidRDefault="00670E9C" w:rsidP="00670E9C">
      <w:pPr>
        <w:pStyle w:val="EndNoteBibliography"/>
        <w:spacing w:after="0"/>
      </w:pPr>
      <w:r w:rsidRPr="00670E9C">
        <w:t>43.</w:t>
      </w:r>
      <w:r w:rsidRPr="00670E9C">
        <w:tab/>
        <w:t xml:space="preserve">Uher R, Perlis R, Henigsberg N, et al.: Depression symptom dimensions as predictors of antidepressant treatment outcome: replicable evidence for interest-activity symptoms. </w:t>
      </w:r>
      <w:r w:rsidRPr="00670E9C">
        <w:rPr>
          <w:i/>
        </w:rPr>
        <w:t>Psychological medicine.</w:t>
      </w:r>
      <w:r w:rsidRPr="00670E9C">
        <w:t xml:space="preserve"> 2012, </w:t>
      </w:r>
      <w:r w:rsidRPr="00670E9C">
        <w:rPr>
          <w:i/>
        </w:rPr>
        <w:t>42:</w:t>
      </w:r>
      <w:r w:rsidRPr="00670E9C">
        <w:t>967-980.</w:t>
      </w:r>
    </w:p>
    <w:p w14:paraId="082647B0" w14:textId="77777777" w:rsidR="00670E9C" w:rsidRPr="00670E9C" w:rsidRDefault="00670E9C" w:rsidP="00670E9C">
      <w:pPr>
        <w:pStyle w:val="EndNoteBibliography"/>
        <w:spacing w:after="0"/>
      </w:pPr>
      <w:r w:rsidRPr="00670E9C">
        <w:t>44.</w:t>
      </w:r>
      <w:r w:rsidRPr="00670E9C">
        <w:tab/>
        <w:t xml:space="preserve">Iniesta R, Malki K, Maier W, et al.: Combining clinical variables to optimize prediction of antidepressant treatment outcomes. </w:t>
      </w:r>
      <w:r w:rsidRPr="00670E9C">
        <w:rPr>
          <w:i/>
        </w:rPr>
        <w:t>Journal of psychiatric research.</w:t>
      </w:r>
      <w:r w:rsidRPr="00670E9C">
        <w:t xml:space="preserve"> 2016, </w:t>
      </w:r>
      <w:r w:rsidRPr="00670E9C">
        <w:rPr>
          <w:i/>
        </w:rPr>
        <w:t>78:</w:t>
      </w:r>
      <w:r w:rsidRPr="00670E9C">
        <w:t>94-102.</w:t>
      </w:r>
    </w:p>
    <w:p w14:paraId="65C1C3E1" w14:textId="77777777" w:rsidR="00670E9C" w:rsidRPr="00670E9C" w:rsidRDefault="00670E9C" w:rsidP="00670E9C">
      <w:pPr>
        <w:pStyle w:val="EndNoteBibliography"/>
        <w:spacing w:after="0"/>
      </w:pPr>
      <w:r w:rsidRPr="00670E9C">
        <w:t>45.</w:t>
      </w:r>
      <w:r w:rsidRPr="00670E9C">
        <w:tab/>
        <w:t xml:space="preserve">Fried EI, Nesse RM: Depression sum-scores don’t add up: why analyzing specific depression symptoms is essential. </w:t>
      </w:r>
      <w:r w:rsidRPr="00670E9C">
        <w:rPr>
          <w:i/>
        </w:rPr>
        <w:t>BMC medicine.</w:t>
      </w:r>
      <w:r w:rsidRPr="00670E9C">
        <w:t xml:space="preserve"> 2015, </w:t>
      </w:r>
      <w:r w:rsidRPr="00670E9C">
        <w:rPr>
          <w:i/>
        </w:rPr>
        <w:t>13:</w:t>
      </w:r>
      <w:r w:rsidRPr="00670E9C">
        <w:t>1-11.</w:t>
      </w:r>
    </w:p>
    <w:p w14:paraId="0EBF7091" w14:textId="77777777" w:rsidR="00670E9C" w:rsidRPr="00670E9C" w:rsidRDefault="00670E9C" w:rsidP="00670E9C">
      <w:pPr>
        <w:pStyle w:val="EndNoteBibliography"/>
        <w:spacing w:after="0"/>
      </w:pPr>
      <w:r w:rsidRPr="00670E9C">
        <w:t>46.</w:t>
      </w:r>
      <w:r w:rsidRPr="00670E9C">
        <w:tab/>
        <w:t xml:space="preserve">Newson JJ, Thiagarajan TC: Assessment of population well-being with the Mental Health Quotient (MHQ): development and usability study. </w:t>
      </w:r>
      <w:r w:rsidRPr="00670E9C">
        <w:rPr>
          <w:i/>
        </w:rPr>
        <w:t>JMIR Mental Health.</w:t>
      </w:r>
      <w:r w:rsidRPr="00670E9C">
        <w:t xml:space="preserve"> 2020, </w:t>
      </w:r>
      <w:r w:rsidRPr="00670E9C">
        <w:rPr>
          <w:i/>
        </w:rPr>
        <w:t>7:</w:t>
      </w:r>
      <w:r w:rsidRPr="00670E9C">
        <w:t>e17935.</w:t>
      </w:r>
    </w:p>
    <w:p w14:paraId="0C749504" w14:textId="77777777" w:rsidR="00670E9C" w:rsidRPr="00670E9C" w:rsidRDefault="00670E9C" w:rsidP="00670E9C">
      <w:pPr>
        <w:pStyle w:val="EndNoteBibliography"/>
        <w:spacing w:after="0"/>
      </w:pPr>
      <w:r w:rsidRPr="00670E9C">
        <w:t>47.</w:t>
      </w:r>
      <w:r w:rsidRPr="00670E9C">
        <w:tab/>
        <w:t xml:space="preserve">Newson JJ, Pastukh V, Thiagarajan TC: Assessment of Population Well-being With the Mental Health Quotient: Validation Study. </w:t>
      </w:r>
      <w:r w:rsidRPr="00670E9C">
        <w:rPr>
          <w:i/>
        </w:rPr>
        <w:t>JMIR Mental Health.</w:t>
      </w:r>
      <w:r w:rsidRPr="00670E9C">
        <w:t xml:space="preserve"> 2022, </w:t>
      </w:r>
      <w:r w:rsidRPr="00670E9C">
        <w:rPr>
          <w:i/>
        </w:rPr>
        <w:t>9:</w:t>
      </w:r>
      <w:r w:rsidRPr="00670E9C">
        <w:t>e34105.</w:t>
      </w:r>
    </w:p>
    <w:p w14:paraId="767AF6C6" w14:textId="77777777" w:rsidR="00670E9C" w:rsidRPr="00670E9C" w:rsidRDefault="00670E9C" w:rsidP="00670E9C">
      <w:pPr>
        <w:pStyle w:val="EndNoteBibliography"/>
        <w:spacing w:after="0"/>
      </w:pPr>
      <w:r w:rsidRPr="00670E9C">
        <w:t>48.</w:t>
      </w:r>
      <w:r w:rsidRPr="00670E9C">
        <w:tab/>
        <w:t>RCoreTeam: R: A language and environment for statistical computing. R Foundation for Statistical Computing, Vienna, Austria., 2022.</w:t>
      </w:r>
    </w:p>
    <w:p w14:paraId="76FCF470" w14:textId="77777777" w:rsidR="00670E9C" w:rsidRPr="00670E9C" w:rsidRDefault="00670E9C" w:rsidP="00670E9C">
      <w:pPr>
        <w:pStyle w:val="EndNoteBibliography"/>
        <w:spacing w:after="0"/>
      </w:pPr>
      <w:r w:rsidRPr="00670E9C">
        <w:t>49.</w:t>
      </w:r>
      <w:r w:rsidRPr="00670E9C">
        <w:tab/>
        <w:t xml:space="preserve">McCaffrey DF, Ridgeway G, Morral AR: Propensity score estimation with boosted regression for evaluating causal effects in observational studies. </w:t>
      </w:r>
      <w:r w:rsidRPr="00670E9C">
        <w:rPr>
          <w:i/>
        </w:rPr>
        <w:t>Psychological methods.</w:t>
      </w:r>
      <w:r w:rsidRPr="00670E9C">
        <w:t xml:space="preserve"> 2004, </w:t>
      </w:r>
      <w:r w:rsidRPr="00670E9C">
        <w:rPr>
          <w:i/>
        </w:rPr>
        <w:t>9:</w:t>
      </w:r>
      <w:r w:rsidRPr="00670E9C">
        <w:t>403.</w:t>
      </w:r>
    </w:p>
    <w:p w14:paraId="1AAC6A5A" w14:textId="77777777" w:rsidR="00670E9C" w:rsidRPr="00670E9C" w:rsidRDefault="00670E9C" w:rsidP="00670E9C">
      <w:pPr>
        <w:pStyle w:val="EndNoteBibliography"/>
        <w:spacing w:after="0"/>
      </w:pPr>
      <w:r w:rsidRPr="00670E9C">
        <w:t>50.</w:t>
      </w:r>
      <w:r w:rsidRPr="00670E9C">
        <w:tab/>
        <w:t xml:space="preserve">Friedman JH: Greedy function approximation: a gradient boosting machine. </w:t>
      </w:r>
      <w:r w:rsidRPr="00670E9C">
        <w:rPr>
          <w:i/>
        </w:rPr>
        <w:t>Annals of statistics.</w:t>
      </w:r>
      <w:r w:rsidRPr="00670E9C">
        <w:t xml:space="preserve"> 2001</w:t>
      </w:r>
      <w:r w:rsidRPr="00670E9C">
        <w:rPr>
          <w:i/>
        </w:rPr>
        <w:t>:</w:t>
      </w:r>
      <w:r w:rsidRPr="00670E9C">
        <w:t>1189-1232.</w:t>
      </w:r>
    </w:p>
    <w:p w14:paraId="4DBFCBA1" w14:textId="77777777" w:rsidR="00670E9C" w:rsidRPr="00670E9C" w:rsidRDefault="00670E9C" w:rsidP="00670E9C">
      <w:pPr>
        <w:pStyle w:val="EndNoteBibliography"/>
        <w:spacing w:after="0"/>
      </w:pPr>
      <w:r w:rsidRPr="00670E9C">
        <w:t>51.</w:t>
      </w:r>
      <w:r w:rsidRPr="00670E9C">
        <w:tab/>
        <w:t xml:space="preserve">Greifer N: WeightIt: weighting for covariate balance in observational studies. </w:t>
      </w:r>
      <w:r w:rsidRPr="00670E9C">
        <w:rPr>
          <w:i/>
        </w:rPr>
        <w:t>R package version 0.10.</w:t>
      </w:r>
      <w:r w:rsidRPr="00670E9C">
        <w:t xml:space="preserve"> 2020, </w:t>
      </w:r>
      <w:r w:rsidRPr="00670E9C">
        <w:rPr>
          <w:i/>
        </w:rPr>
        <w:t>2</w:t>
      </w:r>
      <w:r w:rsidRPr="00670E9C">
        <w:t>.</w:t>
      </w:r>
    </w:p>
    <w:p w14:paraId="10C5BE69" w14:textId="77777777" w:rsidR="00670E9C" w:rsidRPr="00670E9C" w:rsidRDefault="00670E9C" w:rsidP="00670E9C">
      <w:pPr>
        <w:pStyle w:val="EndNoteBibliography"/>
        <w:spacing w:after="0"/>
      </w:pPr>
      <w:r w:rsidRPr="00670E9C">
        <w:t>52.</w:t>
      </w:r>
      <w:r w:rsidRPr="00670E9C">
        <w:tab/>
        <w:t xml:space="preserve">Rosenbaum PR, Rubin DB: The central role of the propensity score in observational studies for causal effects. </w:t>
      </w:r>
      <w:r w:rsidRPr="00670E9C">
        <w:rPr>
          <w:i/>
        </w:rPr>
        <w:t>Biometrika.</w:t>
      </w:r>
      <w:r w:rsidRPr="00670E9C">
        <w:t xml:space="preserve"> 1983, </w:t>
      </w:r>
      <w:r w:rsidRPr="00670E9C">
        <w:rPr>
          <w:i/>
        </w:rPr>
        <w:t>70:</w:t>
      </w:r>
      <w:r w:rsidRPr="00670E9C">
        <w:t>41-55.</w:t>
      </w:r>
    </w:p>
    <w:p w14:paraId="75E7A218" w14:textId="77777777" w:rsidR="00670E9C" w:rsidRPr="00670E9C" w:rsidRDefault="00670E9C" w:rsidP="00670E9C">
      <w:pPr>
        <w:pStyle w:val="EndNoteBibliography"/>
        <w:spacing w:after="0"/>
      </w:pPr>
      <w:r w:rsidRPr="00670E9C">
        <w:t>53.</w:t>
      </w:r>
      <w:r w:rsidRPr="00670E9C">
        <w:tab/>
        <w:t xml:space="preserve">Vancampfort D, Firth J, Schuch FB, et al.: Sedentary behavior and physical activity levels in people with schizophrenia, bipolar disorder and major depressive disorder: a global systematic review and meta‐analysis. </w:t>
      </w:r>
      <w:r w:rsidRPr="00670E9C">
        <w:rPr>
          <w:i/>
        </w:rPr>
        <w:t>World Psychiatry.</w:t>
      </w:r>
      <w:r w:rsidRPr="00670E9C">
        <w:t xml:space="preserve"> 2017, </w:t>
      </w:r>
      <w:r w:rsidRPr="00670E9C">
        <w:rPr>
          <w:i/>
        </w:rPr>
        <w:t>16:</w:t>
      </w:r>
      <w:r w:rsidRPr="00670E9C">
        <w:t>308-315.</w:t>
      </w:r>
    </w:p>
    <w:p w14:paraId="2FB210FF" w14:textId="77777777" w:rsidR="00670E9C" w:rsidRPr="00670E9C" w:rsidRDefault="00670E9C" w:rsidP="00670E9C">
      <w:pPr>
        <w:pStyle w:val="EndNoteBibliography"/>
        <w:spacing w:after="0"/>
      </w:pPr>
      <w:r w:rsidRPr="00670E9C">
        <w:t>54.</w:t>
      </w:r>
      <w:r w:rsidRPr="00670E9C">
        <w:tab/>
        <w:t xml:space="preserve">Tu C: Comparison of various machine learning algorithms for estimating generalized propensity score. </w:t>
      </w:r>
      <w:r w:rsidRPr="00670E9C">
        <w:rPr>
          <w:i/>
        </w:rPr>
        <w:t>Journal of Statistical Computation and Simulation.</w:t>
      </w:r>
      <w:r w:rsidRPr="00670E9C">
        <w:t xml:space="preserve"> 2019, </w:t>
      </w:r>
      <w:r w:rsidRPr="00670E9C">
        <w:rPr>
          <w:i/>
        </w:rPr>
        <w:t>89:</w:t>
      </w:r>
      <w:r w:rsidRPr="00670E9C">
        <w:t>708-719.</w:t>
      </w:r>
    </w:p>
    <w:p w14:paraId="681DCBD6" w14:textId="77777777" w:rsidR="00670E9C" w:rsidRPr="00670E9C" w:rsidRDefault="00670E9C" w:rsidP="00670E9C">
      <w:pPr>
        <w:pStyle w:val="EndNoteBibliography"/>
        <w:spacing w:after="0"/>
      </w:pPr>
      <w:r w:rsidRPr="00670E9C">
        <w:t>55.</w:t>
      </w:r>
      <w:r w:rsidRPr="00670E9C">
        <w:tab/>
        <w:t xml:space="preserve">Lee BK, Lessler J, Stuart EA: Improving propensity score weighting using machine learning. </w:t>
      </w:r>
      <w:r w:rsidRPr="00670E9C">
        <w:rPr>
          <w:i/>
        </w:rPr>
        <w:t>Statistics in medicine.</w:t>
      </w:r>
      <w:r w:rsidRPr="00670E9C">
        <w:t xml:space="preserve"> 2010, </w:t>
      </w:r>
      <w:r w:rsidRPr="00670E9C">
        <w:rPr>
          <w:i/>
        </w:rPr>
        <w:t>29:</w:t>
      </w:r>
      <w:r w:rsidRPr="00670E9C">
        <w:t>337-346.</w:t>
      </w:r>
    </w:p>
    <w:p w14:paraId="55CA8F61" w14:textId="77777777" w:rsidR="00670E9C" w:rsidRPr="00670E9C" w:rsidRDefault="00670E9C" w:rsidP="00670E9C">
      <w:pPr>
        <w:pStyle w:val="EndNoteBibliography"/>
        <w:spacing w:after="0"/>
      </w:pPr>
      <w:r w:rsidRPr="00670E9C">
        <w:t>56.</w:t>
      </w:r>
      <w:r w:rsidRPr="00670E9C">
        <w:tab/>
        <w:t xml:space="preserve">Lee BK, Lessler J, Stuart EA: Weight trimming and propensity score weighting. </w:t>
      </w:r>
      <w:r w:rsidRPr="00670E9C">
        <w:rPr>
          <w:i/>
        </w:rPr>
        <w:t>PloS one.</w:t>
      </w:r>
      <w:r w:rsidRPr="00670E9C">
        <w:t xml:space="preserve"> 2011, </w:t>
      </w:r>
      <w:r w:rsidRPr="00670E9C">
        <w:rPr>
          <w:i/>
        </w:rPr>
        <w:t>6:</w:t>
      </w:r>
      <w:r w:rsidRPr="00670E9C">
        <w:t>e18174.</w:t>
      </w:r>
    </w:p>
    <w:p w14:paraId="1BF07ED9" w14:textId="77777777" w:rsidR="00670E9C" w:rsidRPr="00670E9C" w:rsidRDefault="00670E9C" w:rsidP="00670E9C">
      <w:pPr>
        <w:pStyle w:val="EndNoteBibliography"/>
        <w:spacing w:after="0"/>
      </w:pPr>
      <w:r w:rsidRPr="00670E9C">
        <w:t>57.</w:t>
      </w:r>
      <w:r w:rsidRPr="00670E9C">
        <w:tab/>
        <w:t xml:space="preserve">Cham H, West SG: Propensity score analysis with missing data. </w:t>
      </w:r>
      <w:r w:rsidRPr="00670E9C">
        <w:rPr>
          <w:i/>
        </w:rPr>
        <w:t>Psychological methods.</w:t>
      </w:r>
      <w:r w:rsidRPr="00670E9C">
        <w:t xml:space="preserve"> 2016, </w:t>
      </w:r>
      <w:r w:rsidRPr="00670E9C">
        <w:rPr>
          <w:i/>
        </w:rPr>
        <w:t>21:</w:t>
      </w:r>
      <w:r w:rsidRPr="00670E9C">
        <w:t>427.</w:t>
      </w:r>
    </w:p>
    <w:p w14:paraId="435026B7" w14:textId="77777777" w:rsidR="00670E9C" w:rsidRPr="00670E9C" w:rsidRDefault="00670E9C" w:rsidP="00670E9C">
      <w:pPr>
        <w:pStyle w:val="EndNoteBibliography"/>
        <w:spacing w:after="0"/>
      </w:pPr>
      <w:r w:rsidRPr="00670E9C">
        <w:t>58.</w:t>
      </w:r>
      <w:r w:rsidRPr="00670E9C">
        <w:tab/>
        <w:t xml:space="preserve">Coffman DL, Zhou J, Cai X: Comparison of methods for handling covariate missingness in propensity score estimation with a binary exposure. </w:t>
      </w:r>
      <w:r w:rsidRPr="00670E9C">
        <w:rPr>
          <w:i/>
        </w:rPr>
        <w:t>BMC medical research methodology.</w:t>
      </w:r>
      <w:r w:rsidRPr="00670E9C">
        <w:t xml:space="preserve"> 2020, </w:t>
      </w:r>
      <w:r w:rsidRPr="00670E9C">
        <w:rPr>
          <w:i/>
        </w:rPr>
        <w:t>20:</w:t>
      </w:r>
      <w:r w:rsidRPr="00670E9C">
        <w:t>1-14.</w:t>
      </w:r>
    </w:p>
    <w:p w14:paraId="4B92A3C8" w14:textId="77777777" w:rsidR="00670E9C" w:rsidRPr="00670E9C" w:rsidRDefault="00670E9C" w:rsidP="00670E9C">
      <w:pPr>
        <w:pStyle w:val="EndNoteBibliography"/>
        <w:spacing w:after="0"/>
      </w:pPr>
      <w:r w:rsidRPr="00670E9C">
        <w:t>59.</w:t>
      </w:r>
      <w:r w:rsidRPr="00670E9C">
        <w:tab/>
        <w:t xml:space="preserve">Funk MJ, Westreich D, Wiesen C, et al.: Doubly robust estimation of causal effects. </w:t>
      </w:r>
      <w:r w:rsidRPr="00670E9C">
        <w:rPr>
          <w:i/>
        </w:rPr>
        <w:t>American journal of epidemiology.</w:t>
      </w:r>
      <w:r w:rsidRPr="00670E9C">
        <w:t xml:space="preserve"> 2011, </w:t>
      </w:r>
      <w:r w:rsidRPr="00670E9C">
        <w:rPr>
          <w:i/>
        </w:rPr>
        <w:t>173:</w:t>
      </w:r>
      <w:r w:rsidRPr="00670E9C">
        <w:t>761-767.</w:t>
      </w:r>
    </w:p>
    <w:p w14:paraId="0C10AAC4" w14:textId="77777777" w:rsidR="00670E9C" w:rsidRPr="00670E9C" w:rsidRDefault="00670E9C" w:rsidP="00670E9C">
      <w:pPr>
        <w:pStyle w:val="EndNoteBibliography"/>
        <w:spacing w:after="0"/>
      </w:pPr>
      <w:r w:rsidRPr="00670E9C">
        <w:t>60.</w:t>
      </w:r>
      <w:r w:rsidRPr="00670E9C">
        <w:tab/>
        <w:t xml:space="preserve">Setodji CM, McCaffrey DF, Burgette LF, Almirall D, Griffin BA: The right tool for the job: Choosing between covariate balancing and generalized boosted model propensity scores. </w:t>
      </w:r>
      <w:r w:rsidRPr="00670E9C">
        <w:rPr>
          <w:i/>
        </w:rPr>
        <w:t>Epidemiology (Cambridge, Mass.).</w:t>
      </w:r>
      <w:r w:rsidRPr="00670E9C">
        <w:t xml:space="preserve"> 2017, </w:t>
      </w:r>
      <w:r w:rsidRPr="00670E9C">
        <w:rPr>
          <w:i/>
        </w:rPr>
        <w:t>28:</w:t>
      </w:r>
      <w:r w:rsidRPr="00670E9C">
        <w:t>802.</w:t>
      </w:r>
    </w:p>
    <w:p w14:paraId="74328EA6" w14:textId="77777777" w:rsidR="00670E9C" w:rsidRPr="00670E9C" w:rsidRDefault="00670E9C" w:rsidP="00670E9C">
      <w:pPr>
        <w:pStyle w:val="EndNoteBibliography"/>
        <w:spacing w:after="0"/>
      </w:pPr>
      <w:r w:rsidRPr="00670E9C">
        <w:t>61.</w:t>
      </w:r>
      <w:r w:rsidRPr="00670E9C">
        <w:tab/>
        <w:t xml:space="preserve">Ridgeway G, McCaffrey D, Morral A, et al.: Toolkit for Weighting and Analysis of Nonequivalent Groups: A guide to the twang package. </w:t>
      </w:r>
      <w:r w:rsidRPr="00670E9C">
        <w:rPr>
          <w:i/>
        </w:rPr>
        <w:t>vignette, July.</w:t>
      </w:r>
      <w:r w:rsidRPr="00670E9C">
        <w:t xml:space="preserve"> 2021, </w:t>
      </w:r>
      <w:r w:rsidRPr="00670E9C">
        <w:rPr>
          <w:i/>
        </w:rPr>
        <w:t>26</w:t>
      </w:r>
      <w:r w:rsidRPr="00670E9C">
        <w:t>.</w:t>
      </w:r>
    </w:p>
    <w:p w14:paraId="4378E8D9" w14:textId="77777777" w:rsidR="00670E9C" w:rsidRPr="00670E9C" w:rsidRDefault="00670E9C" w:rsidP="00670E9C">
      <w:pPr>
        <w:pStyle w:val="EndNoteBibliography"/>
        <w:spacing w:after="0"/>
      </w:pPr>
      <w:r w:rsidRPr="00670E9C">
        <w:t>62.</w:t>
      </w:r>
      <w:r w:rsidRPr="00670E9C">
        <w:tab/>
        <w:t xml:space="preserve">Bidzan-Bluma I, Lipowska M: Physical activity and cognitive functioning of children: a systematic review. </w:t>
      </w:r>
      <w:r w:rsidRPr="00670E9C">
        <w:rPr>
          <w:i/>
        </w:rPr>
        <w:t>International journal of environmental research and public health.</w:t>
      </w:r>
      <w:r w:rsidRPr="00670E9C">
        <w:t xml:space="preserve"> 2018, </w:t>
      </w:r>
      <w:r w:rsidRPr="00670E9C">
        <w:rPr>
          <w:i/>
        </w:rPr>
        <w:t>15:</w:t>
      </w:r>
      <w:r w:rsidRPr="00670E9C">
        <w:t>800.</w:t>
      </w:r>
    </w:p>
    <w:p w14:paraId="29F20FC6" w14:textId="77777777" w:rsidR="00670E9C" w:rsidRPr="00670E9C" w:rsidRDefault="00670E9C" w:rsidP="00670E9C">
      <w:pPr>
        <w:pStyle w:val="EndNoteBibliography"/>
        <w:spacing w:after="0"/>
      </w:pPr>
      <w:r w:rsidRPr="00670E9C">
        <w:t>63.</w:t>
      </w:r>
      <w:r w:rsidRPr="00670E9C">
        <w:tab/>
        <w:t xml:space="preserve">Carvalho A, Rea IM, Parimon T, Cusack BJ: Physical activity and cognitive function in individuals over 60 years of age: a systematic review. </w:t>
      </w:r>
      <w:r w:rsidRPr="00670E9C">
        <w:rPr>
          <w:i/>
        </w:rPr>
        <w:t>Clinical interventions in aging.</w:t>
      </w:r>
      <w:r w:rsidRPr="00670E9C">
        <w:t xml:space="preserve"> 2014</w:t>
      </w:r>
      <w:r w:rsidRPr="00670E9C">
        <w:rPr>
          <w:i/>
        </w:rPr>
        <w:t>:</w:t>
      </w:r>
      <w:r w:rsidRPr="00670E9C">
        <w:t>661-682.</w:t>
      </w:r>
    </w:p>
    <w:p w14:paraId="1A903C60" w14:textId="77777777" w:rsidR="00670E9C" w:rsidRPr="00670E9C" w:rsidRDefault="00670E9C" w:rsidP="00670E9C">
      <w:pPr>
        <w:pStyle w:val="EndNoteBibliography"/>
        <w:spacing w:after="0"/>
      </w:pPr>
      <w:r w:rsidRPr="00670E9C">
        <w:lastRenderedPageBreak/>
        <w:t>64.</w:t>
      </w:r>
      <w:r w:rsidRPr="00670E9C">
        <w:tab/>
        <w:t xml:space="preserve">Laborde S, Dosseville F, Allen MS: Emotional intelligence in sport and exercise: A systematic review. </w:t>
      </w:r>
      <w:r w:rsidRPr="00670E9C">
        <w:rPr>
          <w:i/>
        </w:rPr>
        <w:t>Scandinavian journal of medicine &amp; science in sports.</w:t>
      </w:r>
      <w:r w:rsidRPr="00670E9C">
        <w:t xml:space="preserve"> 2016, </w:t>
      </w:r>
      <w:r w:rsidRPr="00670E9C">
        <w:rPr>
          <w:i/>
        </w:rPr>
        <w:t>26:</w:t>
      </w:r>
      <w:r w:rsidRPr="00670E9C">
        <w:t>862-874.</w:t>
      </w:r>
    </w:p>
    <w:p w14:paraId="3DD40EC0" w14:textId="77777777" w:rsidR="00670E9C" w:rsidRPr="00670E9C" w:rsidRDefault="00670E9C" w:rsidP="00670E9C">
      <w:pPr>
        <w:pStyle w:val="EndNoteBibliography"/>
        <w:spacing w:after="0"/>
      </w:pPr>
      <w:r w:rsidRPr="00670E9C">
        <w:t>65.</w:t>
      </w:r>
      <w:r w:rsidRPr="00670E9C">
        <w:tab/>
        <w:t xml:space="preserve">Shanahan L, Steinhoff A, Bechtiger L, et al.: Emotional distress in young adults during the COVID-19 pandemic: evidence of risk and resilience from a longitudinal cohort study. </w:t>
      </w:r>
      <w:r w:rsidRPr="00670E9C">
        <w:rPr>
          <w:i/>
        </w:rPr>
        <w:t>Psychological medicine.</w:t>
      </w:r>
      <w:r w:rsidRPr="00670E9C">
        <w:t xml:space="preserve"> 2022, </w:t>
      </w:r>
      <w:r w:rsidRPr="00670E9C">
        <w:rPr>
          <w:i/>
        </w:rPr>
        <w:t>52:</w:t>
      </w:r>
      <w:r w:rsidRPr="00670E9C">
        <w:t>824-833.</w:t>
      </w:r>
    </w:p>
    <w:p w14:paraId="23B9A268" w14:textId="77777777" w:rsidR="00670E9C" w:rsidRPr="00670E9C" w:rsidRDefault="00670E9C" w:rsidP="00670E9C">
      <w:pPr>
        <w:pStyle w:val="EndNoteBibliography"/>
        <w:spacing w:after="0"/>
      </w:pPr>
      <w:r w:rsidRPr="00670E9C">
        <w:t>66.</w:t>
      </w:r>
      <w:r w:rsidRPr="00670E9C">
        <w:tab/>
        <w:t xml:space="preserve">Cunningham C, O'Sullivan R, Caserotti P, Tully MA: Consequences of physical inactivity in older adults: A systematic review of reviews and meta‐analyses. </w:t>
      </w:r>
      <w:r w:rsidRPr="00670E9C">
        <w:rPr>
          <w:i/>
        </w:rPr>
        <w:t>Scandinavian journal of medicine &amp; science in sports.</w:t>
      </w:r>
      <w:r w:rsidRPr="00670E9C">
        <w:t xml:space="preserve"> 2020, </w:t>
      </w:r>
      <w:r w:rsidRPr="00670E9C">
        <w:rPr>
          <w:i/>
        </w:rPr>
        <w:t>30:</w:t>
      </w:r>
      <w:r w:rsidRPr="00670E9C">
        <w:t>816-827.</w:t>
      </w:r>
    </w:p>
    <w:p w14:paraId="012EFB7F" w14:textId="77777777" w:rsidR="00670E9C" w:rsidRPr="00670E9C" w:rsidRDefault="00670E9C" w:rsidP="00670E9C">
      <w:pPr>
        <w:pStyle w:val="EndNoteBibliography"/>
        <w:spacing w:after="0"/>
      </w:pPr>
      <w:r w:rsidRPr="00670E9C">
        <w:t>67.</w:t>
      </w:r>
      <w:r w:rsidRPr="00670E9C">
        <w:tab/>
        <w:t xml:space="preserve">de Oliveira LdSSCB, Souza EC, Rodrigues RAS, Fett CA, Piva AB: The effects of physical activity on anxiety, depression, and quality of life in elderly people living in the community. </w:t>
      </w:r>
      <w:r w:rsidRPr="00670E9C">
        <w:rPr>
          <w:i/>
        </w:rPr>
        <w:t>Trends in psychiatry and psychotherapy.</w:t>
      </w:r>
      <w:r w:rsidRPr="00670E9C">
        <w:t xml:space="preserve"> 2019, </w:t>
      </w:r>
      <w:r w:rsidRPr="00670E9C">
        <w:rPr>
          <w:i/>
        </w:rPr>
        <w:t>41:</w:t>
      </w:r>
      <w:r w:rsidRPr="00670E9C">
        <w:t>36-42.</w:t>
      </w:r>
    </w:p>
    <w:p w14:paraId="79EAB696" w14:textId="77777777" w:rsidR="00670E9C" w:rsidRPr="00670E9C" w:rsidRDefault="00670E9C" w:rsidP="00670E9C">
      <w:pPr>
        <w:pStyle w:val="EndNoteBibliography"/>
        <w:spacing w:after="0"/>
      </w:pPr>
      <w:r w:rsidRPr="00670E9C">
        <w:t>68.</w:t>
      </w:r>
      <w:r w:rsidRPr="00670E9C">
        <w:tab/>
        <w:t xml:space="preserve">Bernstein EE, McNally RJ: Acute aerobic exercise helps overcome emotion regulation deficits. </w:t>
      </w:r>
      <w:r w:rsidRPr="00670E9C">
        <w:rPr>
          <w:i/>
        </w:rPr>
        <w:t>Cognition and emotion.</w:t>
      </w:r>
      <w:r w:rsidRPr="00670E9C">
        <w:t xml:space="preserve"> 2017, </w:t>
      </w:r>
      <w:r w:rsidRPr="00670E9C">
        <w:rPr>
          <w:i/>
        </w:rPr>
        <w:t>31:</w:t>
      </w:r>
      <w:r w:rsidRPr="00670E9C">
        <w:t>834-843.</w:t>
      </w:r>
    </w:p>
    <w:p w14:paraId="04AA1F17" w14:textId="77777777" w:rsidR="00670E9C" w:rsidRPr="00670E9C" w:rsidRDefault="00670E9C" w:rsidP="00670E9C">
      <w:pPr>
        <w:pStyle w:val="EndNoteBibliography"/>
        <w:spacing w:after="0"/>
      </w:pPr>
      <w:r w:rsidRPr="00670E9C">
        <w:t>69.</w:t>
      </w:r>
      <w:r w:rsidRPr="00670E9C">
        <w:tab/>
        <w:t xml:space="preserve">Buffart LM, Kalter J, Sweegers MG, et al.: Effects and moderators of exercise on quality of life and physical function in patients with cancer: an individual patient data meta-analysis of 34 RCTs. </w:t>
      </w:r>
      <w:r w:rsidRPr="00670E9C">
        <w:rPr>
          <w:i/>
        </w:rPr>
        <w:t>Cancer treatment reviews.</w:t>
      </w:r>
      <w:r w:rsidRPr="00670E9C">
        <w:t xml:space="preserve"> 2017, </w:t>
      </w:r>
      <w:r w:rsidRPr="00670E9C">
        <w:rPr>
          <w:i/>
        </w:rPr>
        <w:t>52:</w:t>
      </w:r>
      <w:r w:rsidRPr="00670E9C">
        <w:t>91-104.</w:t>
      </w:r>
    </w:p>
    <w:p w14:paraId="341DCA88" w14:textId="77777777" w:rsidR="00670E9C" w:rsidRPr="00670E9C" w:rsidRDefault="00670E9C" w:rsidP="00670E9C">
      <w:pPr>
        <w:pStyle w:val="EndNoteBibliography"/>
        <w:spacing w:after="0"/>
      </w:pPr>
      <w:r w:rsidRPr="00670E9C">
        <w:t>70.</w:t>
      </w:r>
      <w:r w:rsidRPr="00670E9C">
        <w:tab/>
        <w:t xml:space="preserve">Rosenbaum S, Sherrington C, Tiedemann A: Exercise augmentation compared with usual care for post‐traumatic stress disorder: A randomized controlled trial. </w:t>
      </w:r>
      <w:r w:rsidRPr="00670E9C">
        <w:rPr>
          <w:i/>
        </w:rPr>
        <w:t>Acta Psychiatrica Scandinavica.</w:t>
      </w:r>
      <w:r w:rsidRPr="00670E9C">
        <w:t xml:space="preserve"> 2015, </w:t>
      </w:r>
      <w:r w:rsidRPr="00670E9C">
        <w:rPr>
          <w:i/>
        </w:rPr>
        <w:t>131:</w:t>
      </w:r>
      <w:r w:rsidRPr="00670E9C">
        <w:t>350-359.</w:t>
      </w:r>
    </w:p>
    <w:p w14:paraId="7B579489" w14:textId="77777777" w:rsidR="00670E9C" w:rsidRPr="00670E9C" w:rsidRDefault="00670E9C" w:rsidP="00670E9C">
      <w:pPr>
        <w:pStyle w:val="EndNoteBibliography"/>
        <w:spacing w:after="0"/>
      </w:pPr>
      <w:r w:rsidRPr="00670E9C">
        <w:t>71.</w:t>
      </w:r>
      <w:r w:rsidRPr="00670E9C">
        <w:tab/>
        <w:t xml:space="preserve">Cooney GM, Dwan K, Greig CA, et al.: Exercise for depression. </w:t>
      </w:r>
      <w:r w:rsidRPr="00670E9C">
        <w:rPr>
          <w:i/>
        </w:rPr>
        <w:t>Cochrane database of systematic reviews.</w:t>
      </w:r>
      <w:r w:rsidRPr="00670E9C">
        <w:t xml:space="preserve"> 2013.</w:t>
      </w:r>
    </w:p>
    <w:p w14:paraId="00CD2562" w14:textId="77777777" w:rsidR="00670E9C" w:rsidRPr="00670E9C" w:rsidRDefault="00670E9C" w:rsidP="00670E9C">
      <w:pPr>
        <w:pStyle w:val="EndNoteBibliography"/>
        <w:spacing w:after="0"/>
      </w:pPr>
      <w:r w:rsidRPr="00670E9C">
        <w:t>72.</w:t>
      </w:r>
      <w:r w:rsidRPr="00670E9C">
        <w:tab/>
        <w:t xml:space="preserve">Josefsson T, Lindwall M, Archer T: Physical exercise intervention in depressive disorders: Meta‐analysis and systematic review. </w:t>
      </w:r>
      <w:r w:rsidRPr="00670E9C">
        <w:rPr>
          <w:i/>
        </w:rPr>
        <w:t>Scandinavian journal of medicine &amp; science in sports.</w:t>
      </w:r>
      <w:r w:rsidRPr="00670E9C">
        <w:t xml:space="preserve"> 2014, </w:t>
      </w:r>
      <w:r w:rsidRPr="00670E9C">
        <w:rPr>
          <w:i/>
        </w:rPr>
        <w:t>24:</w:t>
      </w:r>
      <w:r w:rsidRPr="00670E9C">
        <w:t>259-272.</w:t>
      </w:r>
    </w:p>
    <w:p w14:paraId="32043860" w14:textId="77777777" w:rsidR="00670E9C" w:rsidRPr="00670E9C" w:rsidRDefault="00670E9C" w:rsidP="00670E9C">
      <w:pPr>
        <w:pStyle w:val="EndNoteBibliography"/>
        <w:spacing w:after="0"/>
      </w:pPr>
      <w:r w:rsidRPr="00670E9C">
        <w:t>73.</w:t>
      </w:r>
      <w:r w:rsidRPr="00670E9C">
        <w:tab/>
        <w:t xml:space="preserve">Rice D, Nijs J, Kosek E, et al.: Exercise-induced hypoalgesia in pain-free and chronic pain populations: state of the art and future directions. </w:t>
      </w:r>
      <w:r w:rsidRPr="00670E9C">
        <w:rPr>
          <w:i/>
        </w:rPr>
        <w:t>The Journal of Pain.</w:t>
      </w:r>
      <w:r w:rsidRPr="00670E9C">
        <w:t xml:space="preserve"> 2019, </w:t>
      </w:r>
      <w:r w:rsidRPr="00670E9C">
        <w:rPr>
          <w:i/>
        </w:rPr>
        <w:t>20:</w:t>
      </w:r>
      <w:r w:rsidRPr="00670E9C">
        <w:t>1249-1266.</w:t>
      </w:r>
    </w:p>
    <w:p w14:paraId="6E134531" w14:textId="77777777" w:rsidR="00670E9C" w:rsidRPr="00670E9C" w:rsidRDefault="00670E9C" w:rsidP="00670E9C">
      <w:pPr>
        <w:pStyle w:val="EndNoteBibliography"/>
        <w:spacing w:after="0"/>
      </w:pPr>
      <w:r w:rsidRPr="00670E9C">
        <w:t>74.</w:t>
      </w:r>
      <w:r w:rsidRPr="00670E9C">
        <w:tab/>
        <w:t xml:space="preserve">Shiri R, Falah-Hassani K: Does leisure time physical activity protect against low back pain? Systematic review and meta-analysis of 36 prospective cohort studies. </w:t>
      </w:r>
      <w:r w:rsidRPr="00670E9C">
        <w:rPr>
          <w:i/>
        </w:rPr>
        <w:t>British journal of sports medicine.</w:t>
      </w:r>
      <w:r w:rsidRPr="00670E9C">
        <w:t xml:space="preserve"> 2017, </w:t>
      </w:r>
      <w:r w:rsidRPr="00670E9C">
        <w:rPr>
          <w:i/>
        </w:rPr>
        <w:t>51:</w:t>
      </w:r>
      <w:r w:rsidRPr="00670E9C">
        <w:t>1410-1418.</w:t>
      </w:r>
    </w:p>
    <w:p w14:paraId="285886C0" w14:textId="77777777" w:rsidR="00670E9C" w:rsidRPr="00670E9C" w:rsidRDefault="00670E9C" w:rsidP="00670E9C">
      <w:pPr>
        <w:pStyle w:val="EndNoteBibliography"/>
        <w:spacing w:after="0"/>
      </w:pPr>
      <w:r w:rsidRPr="00670E9C">
        <w:t>75.</w:t>
      </w:r>
      <w:r w:rsidRPr="00670E9C">
        <w:tab/>
        <w:t xml:space="preserve">Lederman O, Ward PB, Firth J, et al.: Does exercise improve sleep quality in individuals with mental illness? A systematic review and meta-analysis. </w:t>
      </w:r>
      <w:r w:rsidRPr="00670E9C">
        <w:rPr>
          <w:i/>
        </w:rPr>
        <w:t>Journal of psychiatric research.</w:t>
      </w:r>
      <w:r w:rsidRPr="00670E9C">
        <w:t xml:space="preserve"> 2019, </w:t>
      </w:r>
      <w:r w:rsidRPr="00670E9C">
        <w:rPr>
          <w:i/>
        </w:rPr>
        <w:t>109:</w:t>
      </w:r>
      <w:r w:rsidRPr="00670E9C">
        <w:t>96-106.</w:t>
      </w:r>
    </w:p>
    <w:p w14:paraId="7D5D7DFE" w14:textId="77777777" w:rsidR="00670E9C" w:rsidRPr="00670E9C" w:rsidRDefault="00670E9C" w:rsidP="00670E9C">
      <w:pPr>
        <w:pStyle w:val="EndNoteBibliography"/>
        <w:spacing w:after="0"/>
      </w:pPr>
      <w:r w:rsidRPr="00670E9C">
        <w:t>76.</w:t>
      </w:r>
      <w:r w:rsidRPr="00670E9C">
        <w:tab/>
        <w:t xml:space="preserve">Kredlow MA, Capozzoli MC, Hearon BA, Calkins AW, Otto MW: The effects of physical activity on sleep: a meta-analytic review. </w:t>
      </w:r>
      <w:r w:rsidRPr="00670E9C">
        <w:rPr>
          <w:i/>
        </w:rPr>
        <w:t>Journal of behavioral medicine.</w:t>
      </w:r>
      <w:r w:rsidRPr="00670E9C">
        <w:t xml:space="preserve"> 2015, </w:t>
      </w:r>
      <w:r w:rsidRPr="00670E9C">
        <w:rPr>
          <w:i/>
        </w:rPr>
        <w:t>38:</w:t>
      </w:r>
      <w:r w:rsidRPr="00670E9C">
        <w:t>427-449.</w:t>
      </w:r>
    </w:p>
    <w:p w14:paraId="730E9760" w14:textId="77777777" w:rsidR="00670E9C" w:rsidRPr="00670E9C" w:rsidRDefault="00670E9C" w:rsidP="00670E9C">
      <w:pPr>
        <w:pStyle w:val="EndNoteBibliography"/>
        <w:spacing w:after="0"/>
      </w:pPr>
      <w:r w:rsidRPr="00670E9C">
        <w:t>77.</w:t>
      </w:r>
      <w:r w:rsidRPr="00670E9C">
        <w:tab/>
        <w:t xml:space="preserve">Beaulieu K, Hopkins M, Blundell J, Finlayson G: Homeostatic and non-homeostatic appetite control along the spectrum of physical activity levels: An updated perspective. </w:t>
      </w:r>
      <w:r w:rsidRPr="00670E9C">
        <w:rPr>
          <w:i/>
        </w:rPr>
        <w:t>Physiology &amp; behavior.</w:t>
      </w:r>
      <w:r w:rsidRPr="00670E9C">
        <w:t xml:space="preserve"> 2018, </w:t>
      </w:r>
      <w:r w:rsidRPr="00670E9C">
        <w:rPr>
          <w:i/>
        </w:rPr>
        <w:t>192:</w:t>
      </w:r>
      <w:r w:rsidRPr="00670E9C">
        <w:t>23-29.</w:t>
      </w:r>
    </w:p>
    <w:p w14:paraId="496AD999" w14:textId="77777777" w:rsidR="00670E9C" w:rsidRPr="00670E9C" w:rsidRDefault="00670E9C" w:rsidP="00670E9C">
      <w:pPr>
        <w:pStyle w:val="EndNoteBibliography"/>
        <w:spacing w:after="0"/>
      </w:pPr>
      <w:r w:rsidRPr="00670E9C">
        <w:t>78.</w:t>
      </w:r>
      <w:r w:rsidRPr="00670E9C">
        <w:tab/>
        <w:t xml:space="preserve">Beaulieu K, Hopkins M, Blundell J, Finlayson G: Does habitual physical activity increase the sensitivity of the appetite control system? A systematic review. </w:t>
      </w:r>
      <w:r w:rsidRPr="00670E9C">
        <w:rPr>
          <w:i/>
        </w:rPr>
        <w:t>Sports Medicine.</w:t>
      </w:r>
      <w:r w:rsidRPr="00670E9C">
        <w:t xml:space="preserve"> 2016, </w:t>
      </w:r>
      <w:r w:rsidRPr="00670E9C">
        <w:rPr>
          <w:i/>
        </w:rPr>
        <w:t>46:</w:t>
      </w:r>
      <w:r w:rsidRPr="00670E9C">
        <w:t>1897-1919.</w:t>
      </w:r>
    </w:p>
    <w:p w14:paraId="6F2E85D9" w14:textId="77777777" w:rsidR="00670E9C" w:rsidRPr="00670E9C" w:rsidRDefault="00670E9C" w:rsidP="00670E9C">
      <w:pPr>
        <w:pStyle w:val="EndNoteBibliography"/>
        <w:spacing w:after="0"/>
      </w:pPr>
      <w:r w:rsidRPr="00670E9C">
        <w:t>79.</w:t>
      </w:r>
      <w:r w:rsidRPr="00670E9C">
        <w:tab/>
        <w:t xml:space="preserve">Pilutti LA, Greenlee TA, Motl RW, Nickrent MS, Petruzzello SJ: Effects of exercise training on fatigue in multiple sclerosis: a meta-analysis. </w:t>
      </w:r>
      <w:r w:rsidRPr="00670E9C">
        <w:rPr>
          <w:i/>
        </w:rPr>
        <w:t>Psychosomatic medicine.</w:t>
      </w:r>
      <w:r w:rsidRPr="00670E9C">
        <w:t xml:space="preserve"> 2013, </w:t>
      </w:r>
      <w:r w:rsidRPr="00670E9C">
        <w:rPr>
          <w:i/>
        </w:rPr>
        <w:t>75:</w:t>
      </w:r>
      <w:r w:rsidRPr="00670E9C">
        <w:t>575-580.</w:t>
      </w:r>
    </w:p>
    <w:p w14:paraId="0D358E9D" w14:textId="77777777" w:rsidR="00670E9C" w:rsidRPr="00670E9C" w:rsidRDefault="00670E9C" w:rsidP="00670E9C">
      <w:pPr>
        <w:pStyle w:val="EndNoteBibliography"/>
        <w:spacing w:after="0"/>
      </w:pPr>
      <w:r w:rsidRPr="00670E9C">
        <w:t>80.</w:t>
      </w:r>
      <w:r w:rsidRPr="00670E9C">
        <w:tab/>
        <w:t xml:space="preserve">Bower JE: Cancer-related fatigue—mechanisms, risk factors, and treatments. </w:t>
      </w:r>
      <w:r w:rsidRPr="00670E9C">
        <w:rPr>
          <w:i/>
        </w:rPr>
        <w:t>Nature reviews Clinical oncology.</w:t>
      </w:r>
      <w:r w:rsidRPr="00670E9C">
        <w:t xml:space="preserve"> 2014, </w:t>
      </w:r>
      <w:r w:rsidRPr="00670E9C">
        <w:rPr>
          <w:i/>
        </w:rPr>
        <w:t>11:</w:t>
      </w:r>
      <w:r w:rsidRPr="00670E9C">
        <w:t>597-609.</w:t>
      </w:r>
    </w:p>
    <w:p w14:paraId="32FBC0EF" w14:textId="77777777" w:rsidR="00670E9C" w:rsidRPr="00670E9C" w:rsidRDefault="00670E9C" w:rsidP="00670E9C">
      <w:pPr>
        <w:pStyle w:val="EndNoteBibliography"/>
        <w:spacing w:after="0"/>
      </w:pPr>
      <w:r w:rsidRPr="00670E9C">
        <w:t>81.</w:t>
      </w:r>
      <w:r w:rsidRPr="00670E9C">
        <w:tab/>
        <w:t xml:space="preserve">Pels F, Kleinert J: Loneliness and physical activity: A systematic review. </w:t>
      </w:r>
      <w:r w:rsidRPr="00670E9C">
        <w:rPr>
          <w:i/>
        </w:rPr>
        <w:t>International Review of Sport and Exercise Psychology.</w:t>
      </w:r>
      <w:r w:rsidRPr="00670E9C">
        <w:t xml:space="preserve"> 2016, </w:t>
      </w:r>
      <w:r w:rsidRPr="00670E9C">
        <w:rPr>
          <w:i/>
        </w:rPr>
        <w:t>9:</w:t>
      </w:r>
      <w:r w:rsidRPr="00670E9C">
        <w:t>231-260.</w:t>
      </w:r>
    </w:p>
    <w:p w14:paraId="407E6370" w14:textId="77777777" w:rsidR="00670E9C" w:rsidRPr="00670E9C" w:rsidRDefault="00670E9C" w:rsidP="00670E9C">
      <w:pPr>
        <w:pStyle w:val="EndNoteBibliography"/>
        <w:spacing w:after="0"/>
      </w:pPr>
      <w:r w:rsidRPr="00670E9C">
        <w:t>82.</w:t>
      </w:r>
      <w:r w:rsidRPr="00670E9C">
        <w:tab/>
        <w:t xml:space="preserve">Shima T, Jesmin S, Nakao H, et al.: Association between self-reported empathy and level of physical activity in healthy young adults. </w:t>
      </w:r>
      <w:r w:rsidRPr="00670E9C">
        <w:rPr>
          <w:i/>
        </w:rPr>
        <w:t>The Journal of Physical Fitness and Sports Medicine.</w:t>
      </w:r>
      <w:r w:rsidRPr="00670E9C">
        <w:t xml:space="preserve"> 2021, </w:t>
      </w:r>
      <w:r w:rsidRPr="00670E9C">
        <w:rPr>
          <w:i/>
        </w:rPr>
        <w:t>10:</w:t>
      </w:r>
      <w:r w:rsidRPr="00670E9C">
        <w:t>45-49.</w:t>
      </w:r>
    </w:p>
    <w:p w14:paraId="28A87E2D" w14:textId="77777777" w:rsidR="00670E9C" w:rsidRPr="00670E9C" w:rsidRDefault="00670E9C" w:rsidP="00670E9C">
      <w:pPr>
        <w:pStyle w:val="EndNoteBibliography"/>
        <w:spacing w:after="0"/>
      </w:pPr>
      <w:r w:rsidRPr="00670E9C">
        <w:lastRenderedPageBreak/>
        <w:t>83.</w:t>
      </w:r>
      <w:r w:rsidRPr="00670E9C">
        <w:tab/>
        <w:t xml:space="preserve">Shima T, Nakao H, Tai K, et al.: The influences of changes in physical activity levels with easing restriction of access to the University campus on empathy and social supports in college students during the covid-19 pandemic. </w:t>
      </w:r>
      <w:r w:rsidRPr="00670E9C">
        <w:rPr>
          <w:i/>
        </w:rPr>
        <w:t>Asia Pacific Journal of Public Health.</w:t>
      </w:r>
      <w:r w:rsidRPr="00670E9C">
        <w:t xml:space="preserve"> 2022, </w:t>
      </w:r>
      <w:r w:rsidRPr="00670E9C">
        <w:rPr>
          <w:i/>
        </w:rPr>
        <w:t>34:</w:t>
      </w:r>
      <w:r w:rsidRPr="00670E9C">
        <w:t>406-410.</w:t>
      </w:r>
    </w:p>
    <w:p w14:paraId="41FEEBFD" w14:textId="77777777" w:rsidR="00670E9C" w:rsidRPr="00670E9C" w:rsidRDefault="00670E9C" w:rsidP="00670E9C">
      <w:pPr>
        <w:pStyle w:val="EndNoteBibliography"/>
        <w:spacing w:after="0"/>
      </w:pPr>
      <w:r w:rsidRPr="00670E9C">
        <w:t>84.</w:t>
      </w:r>
      <w:r w:rsidRPr="00670E9C">
        <w:tab/>
        <w:t xml:space="preserve">Bassett-Gunter R, McEwan D, Kamarhie A: Physical activity and body image among men and boys: A meta-analysis. </w:t>
      </w:r>
      <w:r w:rsidRPr="00670E9C">
        <w:rPr>
          <w:i/>
        </w:rPr>
        <w:t>Body image.</w:t>
      </w:r>
      <w:r w:rsidRPr="00670E9C">
        <w:t xml:space="preserve"> 2017, </w:t>
      </w:r>
      <w:r w:rsidRPr="00670E9C">
        <w:rPr>
          <w:i/>
        </w:rPr>
        <w:t>22:</w:t>
      </w:r>
      <w:r w:rsidRPr="00670E9C">
        <w:t>114-128.</w:t>
      </w:r>
    </w:p>
    <w:p w14:paraId="5C82F054" w14:textId="77777777" w:rsidR="00670E9C" w:rsidRPr="00670E9C" w:rsidRDefault="00670E9C" w:rsidP="00670E9C">
      <w:pPr>
        <w:pStyle w:val="EndNoteBibliography"/>
        <w:spacing w:after="0"/>
      </w:pPr>
      <w:r w:rsidRPr="00670E9C">
        <w:t>85.</w:t>
      </w:r>
      <w:r w:rsidRPr="00670E9C">
        <w:tab/>
        <w:t xml:space="preserve">VanderWeele TJ: On the promotion of human flourishing. </w:t>
      </w:r>
      <w:r w:rsidRPr="00670E9C">
        <w:rPr>
          <w:i/>
        </w:rPr>
        <w:t>Proceedings of the National Academy of Sciences.</w:t>
      </w:r>
      <w:r w:rsidRPr="00670E9C">
        <w:t xml:space="preserve"> 2017, </w:t>
      </w:r>
      <w:r w:rsidRPr="00670E9C">
        <w:rPr>
          <w:i/>
        </w:rPr>
        <w:t>114:</w:t>
      </w:r>
      <w:r w:rsidRPr="00670E9C">
        <w:t>8148-8156.</w:t>
      </w:r>
    </w:p>
    <w:p w14:paraId="5F394626" w14:textId="77777777" w:rsidR="00670E9C" w:rsidRPr="00670E9C" w:rsidRDefault="00670E9C" w:rsidP="00670E9C">
      <w:pPr>
        <w:pStyle w:val="EndNoteBibliography"/>
      </w:pPr>
      <w:r w:rsidRPr="00670E9C">
        <w:t>86.</w:t>
      </w:r>
      <w:r w:rsidRPr="00670E9C">
        <w:tab/>
        <w:t xml:space="preserve">Joffe MM, Rosenbaum PR: Invited commentary: propensity scores. </w:t>
      </w:r>
      <w:r w:rsidRPr="00670E9C">
        <w:rPr>
          <w:i/>
        </w:rPr>
        <w:t>American journal of epidemiology.</w:t>
      </w:r>
      <w:r w:rsidRPr="00670E9C">
        <w:t xml:space="preserve"> 1999, </w:t>
      </w:r>
      <w:r w:rsidRPr="00670E9C">
        <w:rPr>
          <w:i/>
        </w:rPr>
        <w:t>150:</w:t>
      </w:r>
      <w:r w:rsidRPr="00670E9C">
        <w:t>327-333.</w:t>
      </w:r>
    </w:p>
    <w:p w14:paraId="2A4E7D48" w14:textId="1BC7E8C3" w:rsidR="00D87BEA"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p>
    <w:p w14:paraId="5E18D005" w14:textId="77777777" w:rsidR="00D87BEA" w:rsidRDefault="00D87BEA" w:rsidP="001902B1">
      <w:pPr>
        <w:pStyle w:val="SourceCode"/>
        <w:shd w:val="clear" w:color="auto" w:fill="auto"/>
        <w:rPr>
          <w:rFonts w:ascii="Times New Roman" w:hAnsi="Times New Roman" w:cs="Times New Roman"/>
          <w:sz w:val="24"/>
        </w:rPr>
      </w:pPr>
    </w:p>
    <w:p w14:paraId="588CD00B" w14:textId="77777777" w:rsidR="00D87BEA" w:rsidRDefault="00D87BEA" w:rsidP="001902B1">
      <w:pPr>
        <w:pStyle w:val="SourceCode"/>
        <w:shd w:val="clear" w:color="auto" w:fill="auto"/>
        <w:rPr>
          <w:rFonts w:ascii="Times New Roman" w:hAnsi="Times New Roman" w:cs="Times New Roman"/>
          <w:sz w:val="24"/>
        </w:rPr>
      </w:pPr>
    </w:p>
    <w:p w14:paraId="1702C817" w14:textId="699C8AD6" w:rsidR="001902B1" w:rsidRPr="001902B1" w:rsidRDefault="001902B1" w:rsidP="001902B1">
      <w:pPr>
        <w:pStyle w:val="SourceCode"/>
        <w:shd w:val="clear" w:color="auto" w:fill="auto"/>
        <w:rPr>
          <w:rFonts w:ascii="Times New Roman" w:hAnsi="Times New Roman" w:cs="Times New Roman"/>
          <w:sz w:val="24"/>
        </w:rPr>
      </w:pPr>
      <w:r>
        <w:rPr>
          <w:rFonts w:ascii="Times New Roman" w:hAnsi="Times New Roman" w:cs="Times New Roman"/>
          <w:b/>
          <w:bCs/>
          <w:i w:val="0"/>
          <w:iCs/>
          <w:sz w:val="24"/>
        </w:rPr>
        <w:t xml:space="preserve">Table </w:t>
      </w:r>
      <w:r w:rsidR="00F04CFA">
        <w:rPr>
          <w:rFonts w:ascii="Times New Roman" w:hAnsi="Times New Roman" w:cs="Times New Roman"/>
          <w:b/>
          <w:bCs/>
          <w:i w:val="0"/>
          <w:iCs/>
          <w:sz w:val="24"/>
        </w:rPr>
        <w:t>2</w:t>
      </w:r>
      <w:r>
        <w:rPr>
          <w:rFonts w:ascii="Times New Roman" w:hAnsi="Times New Roman" w:cs="Times New Roman"/>
          <w:b/>
          <w:bCs/>
          <w:i w:val="0"/>
          <w:iCs/>
          <w:sz w:val="24"/>
        </w:rPr>
        <w:t xml:space="preserve"> </w:t>
      </w:r>
      <w:r w:rsidR="00E907B7">
        <w:rPr>
          <w:rFonts w:ascii="Times New Roman" w:hAnsi="Times New Roman" w:cs="Times New Roman"/>
          <w:b/>
          <w:bCs/>
          <w:i w:val="0"/>
          <w:iCs/>
          <w:sz w:val="24"/>
        </w:rPr>
        <w:t>Descriptive statistics for the full sample and by each age group</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E907B7">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E907B7">
            <w:pPr>
              <w:pStyle w:val="Compact"/>
              <w:rPr>
                <w:sz w:val="16"/>
                <w:szCs w:val="16"/>
              </w:rPr>
            </w:pPr>
          </w:p>
        </w:tc>
        <w:tc>
          <w:tcPr>
            <w:tcW w:w="1080" w:type="dxa"/>
          </w:tcPr>
          <w:p w14:paraId="06880117" w14:textId="77777777" w:rsidR="001902B1" w:rsidRPr="00436F64" w:rsidRDefault="001902B1" w:rsidP="00E907B7">
            <w:pPr>
              <w:pStyle w:val="Compact"/>
              <w:rPr>
                <w:sz w:val="16"/>
                <w:szCs w:val="16"/>
              </w:rPr>
            </w:pPr>
            <w:r w:rsidRPr="00436F64">
              <w:rPr>
                <w:sz w:val="16"/>
                <w:szCs w:val="16"/>
              </w:rPr>
              <w:t>Total</w:t>
            </w:r>
          </w:p>
        </w:tc>
        <w:tc>
          <w:tcPr>
            <w:tcW w:w="992" w:type="dxa"/>
          </w:tcPr>
          <w:p w14:paraId="2A9E92B8" w14:textId="62DDC498" w:rsidR="001902B1" w:rsidRPr="00436F64" w:rsidRDefault="001902B1" w:rsidP="00E907B7">
            <w:pPr>
              <w:pStyle w:val="Compact"/>
              <w:rPr>
                <w:sz w:val="16"/>
                <w:szCs w:val="16"/>
              </w:rPr>
            </w:pPr>
            <w:r w:rsidRPr="00436F64">
              <w:rPr>
                <w:sz w:val="16"/>
                <w:szCs w:val="16"/>
              </w:rPr>
              <w:t>18-24</w:t>
            </w:r>
            <w:r w:rsidR="00E907B7">
              <w:rPr>
                <w:sz w:val="16"/>
                <w:szCs w:val="16"/>
              </w:rPr>
              <w:t xml:space="preserve"> years</w:t>
            </w:r>
          </w:p>
        </w:tc>
        <w:tc>
          <w:tcPr>
            <w:tcW w:w="808" w:type="dxa"/>
          </w:tcPr>
          <w:p w14:paraId="206F5BA3" w14:textId="04C342A5" w:rsidR="001902B1" w:rsidRPr="00436F64" w:rsidRDefault="001902B1" w:rsidP="00E907B7">
            <w:pPr>
              <w:pStyle w:val="Compact"/>
              <w:rPr>
                <w:sz w:val="16"/>
                <w:szCs w:val="16"/>
              </w:rPr>
            </w:pPr>
            <w:r w:rsidRPr="00436F64">
              <w:rPr>
                <w:sz w:val="16"/>
                <w:szCs w:val="16"/>
              </w:rPr>
              <w:t>25-34</w:t>
            </w:r>
            <w:r w:rsidR="00E907B7">
              <w:rPr>
                <w:sz w:val="16"/>
                <w:szCs w:val="16"/>
              </w:rPr>
              <w:t xml:space="preserve"> years</w:t>
            </w:r>
          </w:p>
        </w:tc>
        <w:tc>
          <w:tcPr>
            <w:tcW w:w="990" w:type="dxa"/>
          </w:tcPr>
          <w:p w14:paraId="6B1B37EE" w14:textId="362AF1F2" w:rsidR="001902B1" w:rsidRPr="00436F64" w:rsidRDefault="001902B1" w:rsidP="00E907B7">
            <w:pPr>
              <w:pStyle w:val="Compact"/>
              <w:rPr>
                <w:sz w:val="16"/>
                <w:szCs w:val="16"/>
              </w:rPr>
            </w:pPr>
            <w:r w:rsidRPr="00436F64">
              <w:rPr>
                <w:sz w:val="16"/>
                <w:szCs w:val="16"/>
              </w:rPr>
              <w:t>35-44</w:t>
            </w:r>
            <w:r w:rsidR="00E907B7">
              <w:rPr>
                <w:sz w:val="16"/>
                <w:szCs w:val="16"/>
              </w:rPr>
              <w:t xml:space="preserve"> years</w:t>
            </w:r>
          </w:p>
        </w:tc>
        <w:tc>
          <w:tcPr>
            <w:tcW w:w="990" w:type="dxa"/>
          </w:tcPr>
          <w:p w14:paraId="0E3D9CC0" w14:textId="1CC47FBE" w:rsidR="001902B1" w:rsidRPr="00436F64" w:rsidRDefault="001902B1" w:rsidP="00E907B7">
            <w:pPr>
              <w:pStyle w:val="Compact"/>
              <w:rPr>
                <w:sz w:val="16"/>
                <w:szCs w:val="16"/>
              </w:rPr>
            </w:pPr>
            <w:r w:rsidRPr="00436F64">
              <w:rPr>
                <w:sz w:val="16"/>
                <w:szCs w:val="16"/>
              </w:rPr>
              <w:t>45-54</w:t>
            </w:r>
            <w:r w:rsidR="00E907B7">
              <w:rPr>
                <w:sz w:val="16"/>
                <w:szCs w:val="16"/>
              </w:rPr>
              <w:t xml:space="preserve"> years</w:t>
            </w:r>
          </w:p>
        </w:tc>
        <w:tc>
          <w:tcPr>
            <w:tcW w:w="900" w:type="dxa"/>
          </w:tcPr>
          <w:p w14:paraId="6CB32BD1" w14:textId="333133E4" w:rsidR="001902B1" w:rsidRPr="00436F64" w:rsidRDefault="001902B1" w:rsidP="00E907B7">
            <w:pPr>
              <w:pStyle w:val="Compact"/>
              <w:rPr>
                <w:sz w:val="16"/>
                <w:szCs w:val="16"/>
              </w:rPr>
            </w:pPr>
            <w:r w:rsidRPr="00436F64">
              <w:rPr>
                <w:sz w:val="16"/>
                <w:szCs w:val="16"/>
              </w:rPr>
              <w:t>55-64</w:t>
            </w:r>
            <w:r w:rsidR="00E907B7">
              <w:rPr>
                <w:sz w:val="16"/>
                <w:szCs w:val="16"/>
              </w:rPr>
              <w:t xml:space="preserve"> years</w:t>
            </w:r>
          </w:p>
        </w:tc>
        <w:tc>
          <w:tcPr>
            <w:tcW w:w="810" w:type="dxa"/>
          </w:tcPr>
          <w:p w14:paraId="30A4E85D" w14:textId="6BA57BBA" w:rsidR="001902B1" w:rsidRPr="00436F64" w:rsidRDefault="001902B1" w:rsidP="00E907B7">
            <w:pPr>
              <w:pStyle w:val="Compact"/>
              <w:rPr>
                <w:sz w:val="16"/>
                <w:szCs w:val="16"/>
              </w:rPr>
            </w:pPr>
            <w:r w:rsidRPr="00436F64">
              <w:rPr>
                <w:sz w:val="16"/>
                <w:szCs w:val="16"/>
              </w:rPr>
              <w:t>65-74</w:t>
            </w:r>
            <w:r w:rsidR="00E907B7">
              <w:rPr>
                <w:sz w:val="16"/>
                <w:szCs w:val="16"/>
              </w:rPr>
              <w:t xml:space="preserve"> years</w:t>
            </w:r>
          </w:p>
        </w:tc>
        <w:tc>
          <w:tcPr>
            <w:tcW w:w="811" w:type="dxa"/>
          </w:tcPr>
          <w:p w14:paraId="4172FFF1" w14:textId="783401EA" w:rsidR="001902B1" w:rsidRPr="00436F64" w:rsidRDefault="001902B1" w:rsidP="00E907B7">
            <w:pPr>
              <w:pStyle w:val="Compact"/>
              <w:rPr>
                <w:sz w:val="16"/>
                <w:szCs w:val="16"/>
              </w:rPr>
            </w:pPr>
            <w:r w:rsidRPr="00436F64">
              <w:rPr>
                <w:sz w:val="16"/>
                <w:szCs w:val="16"/>
              </w:rPr>
              <w:t>75-84</w:t>
            </w:r>
            <w:r w:rsidR="00E907B7">
              <w:rPr>
                <w:sz w:val="16"/>
                <w:szCs w:val="16"/>
              </w:rPr>
              <w:t xml:space="preserve"> years</w:t>
            </w:r>
          </w:p>
        </w:tc>
        <w:tc>
          <w:tcPr>
            <w:tcW w:w="917" w:type="dxa"/>
          </w:tcPr>
          <w:p w14:paraId="73D19751" w14:textId="26237AB9" w:rsidR="001902B1" w:rsidRPr="00436F64" w:rsidRDefault="001902B1" w:rsidP="00E907B7">
            <w:pPr>
              <w:pStyle w:val="Compact"/>
              <w:rPr>
                <w:sz w:val="16"/>
                <w:szCs w:val="16"/>
              </w:rPr>
            </w:pPr>
            <w:r w:rsidRPr="00436F64">
              <w:rPr>
                <w:sz w:val="16"/>
                <w:szCs w:val="16"/>
              </w:rPr>
              <w:t>85+</w:t>
            </w:r>
            <w:r w:rsidR="00E907B7">
              <w:rPr>
                <w:sz w:val="16"/>
                <w:szCs w:val="16"/>
              </w:rPr>
              <w:t xml:space="preserve"> years</w:t>
            </w:r>
          </w:p>
        </w:tc>
      </w:tr>
      <w:tr w:rsidR="001902B1" w:rsidRPr="00436F64" w14:paraId="5193926C" w14:textId="77777777" w:rsidTr="00E907B7">
        <w:tc>
          <w:tcPr>
            <w:tcW w:w="1278" w:type="dxa"/>
          </w:tcPr>
          <w:p w14:paraId="7FB7A3F2" w14:textId="77777777" w:rsidR="001902B1" w:rsidRPr="00436F64" w:rsidRDefault="001902B1" w:rsidP="00E907B7">
            <w:pPr>
              <w:pStyle w:val="Compact"/>
              <w:rPr>
                <w:sz w:val="16"/>
                <w:szCs w:val="16"/>
              </w:rPr>
            </w:pPr>
          </w:p>
        </w:tc>
        <w:tc>
          <w:tcPr>
            <w:tcW w:w="1080" w:type="dxa"/>
          </w:tcPr>
          <w:p w14:paraId="4319671C" w14:textId="367FBEEA" w:rsidR="001902B1" w:rsidRPr="00436F64" w:rsidRDefault="001902B1" w:rsidP="00E907B7">
            <w:pPr>
              <w:pStyle w:val="Compact"/>
              <w:rPr>
                <w:sz w:val="16"/>
                <w:szCs w:val="16"/>
              </w:rPr>
            </w:pPr>
            <w:r w:rsidRPr="00436F64">
              <w:rPr>
                <w:sz w:val="16"/>
                <w:szCs w:val="16"/>
              </w:rPr>
              <w:t>(</w:t>
            </w:r>
            <w:r w:rsidR="00E907B7" w:rsidRPr="00E907B7">
              <w:rPr>
                <w:i/>
                <w:sz w:val="16"/>
                <w:szCs w:val="16"/>
                <w:rPrChange w:id="366" w:author="Denver Brown [2]" w:date="2023-04-14T07:53:00Z">
                  <w:rPr>
                    <w:sz w:val="16"/>
                    <w:szCs w:val="16"/>
                  </w:rPr>
                </w:rPrChange>
              </w:rPr>
              <w:t>N</w:t>
            </w:r>
            <w:r>
              <w:rPr>
                <w:sz w:val="16"/>
                <w:szCs w:val="16"/>
              </w:rPr>
              <w:t xml:space="preserve"> </w:t>
            </w:r>
            <w:r w:rsidRPr="00436F64">
              <w:rPr>
                <w:sz w:val="16"/>
                <w:szCs w:val="16"/>
              </w:rPr>
              <w:t>=</w:t>
            </w:r>
            <w:r>
              <w:rPr>
                <w:sz w:val="16"/>
                <w:szCs w:val="16"/>
              </w:rPr>
              <w:t xml:space="preserve"> </w:t>
            </w:r>
            <w:r w:rsidRPr="00436F64">
              <w:rPr>
                <w:sz w:val="16"/>
                <w:szCs w:val="16"/>
              </w:rPr>
              <w:t>341</w:t>
            </w:r>
            <w:r w:rsidR="00E907B7">
              <w:rPr>
                <w:sz w:val="16"/>
                <w:szCs w:val="16"/>
              </w:rPr>
              <w:t>,</w:t>
            </w:r>
            <w:r w:rsidRPr="00436F64">
              <w:rPr>
                <w:sz w:val="16"/>
                <w:szCs w:val="16"/>
              </w:rPr>
              <w:t>956)</w:t>
            </w:r>
          </w:p>
        </w:tc>
        <w:tc>
          <w:tcPr>
            <w:tcW w:w="992" w:type="dxa"/>
          </w:tcPr>
          <w:p w14:paraId="4095821A" w14:textId="05F125C4" w:rsidR="001902B1" w:rsidRPr="00436F64" w:rsidRDefault="001902B1" w:rsidP="00E907B7">
            <w:pPr>
              <w:pStyle w:val="Compact"/>
              <w:rPr>
                <w:sz w:val="16"/>
                <w:szCs w:val="16"/>
              </w:rPr>
            </w:pPr>
            <w:r w:rsidRPr="00F04CFA">
              <w:rPr>
                <w:i/>
                <w:sz w:val="16"/>
                <w:szCs w:val="16"/>
              </w:rPr>
              <w:t>(</w:t>
            </w:r>
            <w:commentRangeStart w:id="367"/>
            <w:r w:rsidR="00E907B7">
              <w:rPr>
                <w:i/>
                <w:sz w:val="16"/>
                <w:szCs w:val="16"/>
              </w:rPr>
              <w:t>n</w:t>
            </w:r>
            <w:commentRangeEnd w:id="367"/>
            <w:r w:rsidR="00E907B7">
              <w:rPr>
                <w:rStyle w:val="CommentReference"/>
                <w:lang w:val="en-US" w:eastAsia="en-US"/>
              </w:rPr>
              <w:commentReference w:id="367"/>
            </w:r>
            <w:r w:rsidR="00E907B7">
              <w:rPr>
                <w:i/>
                <w:sz w:val="16"/>
                <w:szCs w:val="16"/>
              </w:rPr>
              <w:t xml:space="preserve"> </w:t>
            </w:r>
            <w:r w:rsidRPr="00F04CFA">
              <w:rPr>
                <w:i/>
                <w:sz w:val="16"/>
                <w:szCs w:val="16"/>
              </w:rPr>
              <w:t>=</w:t>
            </w:r>
            <w:r>
              <w:rPr>
                <w:sz w:val="16"/>
                <w:szCs w:val="16"/>
              </w:rPr>
              <w:t xml:space="preserve"> </w:t>
            </w:r>
            <w:r w:rsidRPr="00436F64">
              <w:rPr>
                <w:sz w:val="16"/>
                <w:szCs w:val="16"/>
              </w:rPr>
              <w:t>64</w:t>
            </w:r>
            <w:r w:rsidR="00E907B7">
              <w:rPr>
                <w:sz w:val="16"/>
                <w:szCs w:val="16"/>
              </w:rPr>
              <w:t>,</w:t>
            </w:r>
            <w:r w:rsidRPr="00436F64">
              <w:rPr>
                <w:sz w:val="16"/>
                <w:szCs w:val="16"/>
              </w:rPr>
              <w:t>648)</w:t>
            </w:r>
          </w:p>
        </w:tc>
        <w:tc>
          <w:tcPr>
            <w:tcW w:w="808" w:type="dxa"/>
          </w:tcPr>
          <w:p w14:paraId="42ACEC9F" w14:textId="68570DB3" w:rsidR="001902B1" w:rsidRPr="00436F64" w:rsidRDefault="001902B1" w:rsidP="00E907B7">
            <w:pPr>
              <w:pStyle w:val="Compact"/>
              <w:rPr>
                <w:sz w:val="16"/>
                <w:szCs w:val="16"/>
              </w:rPr>
            </w:pPr>
            <w:r w:rsidRPr="00F04CFA">
              <w:rPr>
                <w:i/>
                <w:sz w:val="16"/>
                <w:szCs w:val="16"/>
              </w:rPr>
              <w:t>(</w:t>
            </w:r>
            <w:r w:rsidR="00E907B7">
              <w:rPr>
                <w:i/>
                <w:sz w:val="16"/>
                <w:szCs w:val="16"/>
              </w:rPr>
              <w:t xml:space="preserve">n </w:t>
            </w:r>
            <w:r w:rsidRPr="00F04CFA">
              <w:rPr>
                <w:i/>
                <w:sz w:val="16"/>
                <w:szCs w:val="16"/>
              </w:rPr>
              <w:t>=</w:t>
            </w:r>
            <w:r>
              <w:rPr>
                <w:sz w:val="16"/>
                <w:szCs w:val="16"/>
              </w:rPr>
              <w:t xml:space="preserve"> </w:t>
            </w:r>
            <w:r w:rsidRPr="00436F64">
              <w:rPr>
                <w:sz w:val="16"/>
                <w:szCs w:val="16"/>
              </w:rPr>
              <w:t>47</w:t>
            </w:r>
            <w:r w:rsidR="00E907B7">
              <w:rPr>
                <w:sz w:val="16"/>
                <w:szCs w:val="16"/>
              </w:rPr>
              <w:t>,</w:t>
            </w:r>
            <w:r w:rsidRPr="00436F64">
              <w:rPr>
                <w:sz w:val="16"/>
                <w:szCs w:val="16"/>
              </w:rPr>
              <w:t>249)</w:t>
            </w:r>
          </w:p>
        </w:tc>
        <w:tc>
          <w:tcPr>
            <w:tcW w:w="990" w:type="dxa"/>
          </w:tcPr>
          <w:p w14:paraId="7EFE6D0B" w14:textId="11E9B0C7" w:rsidR="001902B1" w:rsidRPr="00436F64" w:rsidRDefault="001902B1" w:rsidP="00E907B7">
            <w:pPr>
              <w:pStyle w:val="Compact"/>
              <w:rPr>
                <w:sz w:val="16"/>
                <w:szCs w:val="16"/>
              </w:rPr>
            </w:pPr>
            <w:r w:rsidRPr="00F04CFA">
              <w:rPr>
                <w:i/>
                <w:sz w:val="16"/>
                <w:szCs w:val="16"/>
              </w:rPr>
              <w:t>(</w:t>
            </w:r>
            <w:r w:rsidR="00E907B7">
              <w:rPr>
                <w:i/>
                <w:sz w:val="16"/>
                <w:szCs w:val="16"/>
              </w:rPr>
              <w:t xml:space="preserve">n </w:t>
            </w:r>
            <w:r w:rsidRPr="00F04CFA">
              <w:rPr>
                <w:i/>
                <w:sz w:val="16"/>
                <w:szCs w:val="16"/>
              </w:rPr>
              <w:t>=</w:t>
            </w:r>
            <w:r>
              <w:rPr>
                <w:sz w:val="16"/>
                <w:szCs w:val="16"/>
              </w:rPr>
              <w:t xml:space="preserve"> </w:t>
            </w:r>
            <w:r w:rsidRPr="00436F64">
              <w:rPr>
                <w:sz w:val="16"/>
                <w:szCs w:val="16"/>
              </w:rPr>
              <w:t>55</w:t>
            </w:r>
            <w:r w:rsidR="00E907B7">
              <w:rPr>
                <w:sz w:val="16"/>
                <w:szCs w:val="16"/>
              </w:rPr>
              <w:t>,</w:t>
            </w:r>
            <w:r w:rsidRPr="00436F64">
              <w:rPr>
                <w:sz w:val="16"/>
                <w:szCs w:val="16"/>
              </w:rPr>
              <w:t>241)</w:t>
            </w:r>
          </w:p>
        </w:tc>
        <w:tc>
          <w:tcPr>
            <w:tcW w:w="990" w:type="dxa"/>
          </w:tcPr>
          <w:p w14:paraId="01AA44AC" w14:textId="675C03B1" w:rsidR="001902B1" w:rsidRPr="00436F64" w:rsidRDefault="001902B1" w:rsidP="00E907B7">
            <w:pPr>
              <w:pStyle w:val="Compact"/>
              <w:rPr>
                <w:sz w:val="16"/>
                <w:szCs w:val="16"/>
              </w:rPr>
            </w:pPr>
            <w:r w:rsidRPr="00F04CFA">
              <w:rPr>
                <w:i/>
                <w:sz w:val="16"/>
                <w:szCs w:val="16"/>
              </w:rPr>
              <w:t>(</w:t>
            </w:r>
            <w:r w:rsidR="00E907B7">
              <w:rPr>
                <w:i/>
                <w:sz w:val="16"/>
                <w:szCs w:val="16"/>
              </w:rPr>
              <w:t xml:space="preserve">n </w:t>
            </w:r>
            <w:r w:rsidRPr="00F04CFA">
              <w:rPr>
                <w:i/>
                <w:sz w:val="16"/>
                <w:szCs w:val="16"/>
              </w:rPr>
              <w:t>=</w:t>
            </w:r>
            <w:r>
              <w:rPr>
                <w:sz w:val="16"/>
                <w:szCs w:val="16"/>
              </w:rPr>
              <w:t xml:space="preserve"> </w:t>
            </w:r>
            <w:r w:rsidRPr="00436F64">
              <w:rPr>
                <w:sz w:val="16"/>
                <w:szCs w:val="16"/>
              </w:rPr>
              <w:t>57</w:t>
            </w:r>
            <w:r w:rsidR="00E907B7">
              <w:rPr>
                <w:sz w:val="16"/>
                <w:szCs w:val="16"/>
              </w:rPr>
              <w:t>,</w:t>
            </w:r>
            <w:r w:rsidRPr="00436F64">
              <w:rPr>
                <w:sz w:val="16"/>
                <w:szCs w:val="16"/>
              </w:rPr>
              <w:t>259)</w:t>
            </w:r>
          </w:p>
        </w:tc>
        <w:tc>
          <w:tcPr>
            <w:tcW w:w="900" w:type="dxa"/>
          </w:tcPr>
          <w:p w14:paraId="7C192FC1" w14:textId="41D2DA06" w:rsidR="001902B1" w:rsidRPr="00436F64" w:rsidRDefault="001902B1" w:rsidP="00E907B7">
            <w:pPr>
              <w:pStyle w:val="Compact"/>
              <w:rPr>
                <w:sz w:val="16"/>
                <w:szCs w:val="16"/>
              </w:rPr>
            </w:pPr>
            <w:r w:rsidRPr="00436F64">
              <w:rPr>
                <w:sz w:val="16"/>
                <w:szCs w:val="16"/>
              </w:rPr>
              <w:t>(</w:t>
            </w:r>
            <w:r w:rsidR="00E907B7">
              <w:rPr>
                <w:i/>
                <w:sz w:val="16"/>
                <w:szCs w:val="16"/>
              </w:rPr>
              <w:t xml:space="preserve">n </w:t>
            </w:r>
            <w:r w:rsidRPr="00436F64">
              <w:rPr>
                <w:sz w:val="16"/>
                <w:szCs w:val="16"/>
              </w:rPr>
              <w:t>=</w:t>
            </w:r>
            <w:r>
              <w:rPr>
                <w:sz w:val="16"/>
                <w:szCs w:val="16"/>
              </w:rPr>
              <w:t xml:space="preserve"> </w:t>
            </w:r>
            <w:r w:rsidRPr="00436F64">
              <w:rPr>
                <w:sz w:val="16"/>
                <w:szCs w:val="16"/>
              </w:rPr>
              <w:t>63</w:t>
            </w:r>
            <w:r w:rsidR="00E907B7">
              <w:rPr>
                <w:sz w:val="16"/>
                <w:szCs w:val="16"/>
              </w:rPr>
              <w:t>,</w:t>
            </w:r>
            <w:r w:rsidRPr="00436F64">
              <w:rPr>
                <w:sz w:val="16"/>
                <w:szCs w:val="16"/>
              </w:rPr>
              <w:t>113)</w:t>
            </w:r>
          </w:p>
        </w:tc>
        <w:tc>
          <w:tcPr>
            <w:tcW w:w="810" w:type="dxa"/>
          </w:tcPr>
          <w:p w14:paraId="6D4A04EF" w14:textId="07809455" w:rsidR="001902B1" w:rsidRPr="00436F64" w:rsidRDefault="001902B1" w:rsidP="00E907B7">
            <w:pPr>
              <w:pStyle w:val="Compact"/>
              <w:rPr>
                <w:sz w:val="16"/>
                <w:szCs w:val="16"/>
              </w:rPr>
            </w:pPr>
            <w:r w:rsidRPr="00436F64">
              <w:rPr>
                <w:sz w:val="16"/>
                <w:szCs w:val="16"/>
              </w:rPr>
              <w:t>(</w:t>
            </w:r>
            <w:r w:rsidR="00E907B7">
              <w:rPr>
                <w:i/>
                <w:sz w:val="16"/>
                <w:szCs w:val="16"/>
              </w:rPr>
              <w:t xml:space="preserve">n </w:t>
            </w:r>
            <w:r w:rsidRPr="00436F64">
              <w:rPr>
                <w:sz w:val="16"/>
                <w:szCs w:val="16"/>
              </w:rPr>
              <w:t>=</w:t>
            </w:r>
            <w:r>
              <w:rPr>
                <w:sz w:val="16"/>
                <w:szCs w:val="16"/>
              </w:rPr>
              <w:t xml:space="preserve"> </w:t>
            </w:r>
            <w:r w:rsidRPr="00436F64">
              <w:rPr>
                <w:sz w:val="16"/>
                <w:szCs w:val="16"/>
              </w:rPr>
              <w:t>40</w:t>
            </w:r>
            <w:r w:rsidR="00E907B7">
              <w:rPr>
                <w:i/>
                <w:sz w:val="16"/>
                <w:szCs w:val="16"/>
              </w:rPr>
              <w:t>,</w:t>
            </w:r>
            <w:r w:rsidRPr="00436F64">
              <w:rPr>
                <w:sz w:val="16"/>
                <w:szCs w:val="16"/>
              </w:rPr>
              <w:t>881)</w:t>
            </w:r>
          </w:p>
        </w:tc>
        <w:tc>
          <w:tcPr>
            <w:tcW w:w="811" w:type="dxa"/>
          </w:tcPr>
          <w:p w14:paraId="4BAC39F0" w14:textId="3B39EB3E" w:rsidR="001902B1" w:rsidRPr="00436F64" w:rsidRDefault="001902B1" w:rsidP="00E907B7">
            <w:pPr>
              <w:pStyle w:val="Compact"/>
              <w:rPr>
                <w:sz w:val="16"/>
                <w:szCs w:val="16"/>
              </w:rPr>
            </w:pPr>
            <w:r w:rsidRPr="00436F64">
              <w:rPr>
                <w:sz w:val="16"/>
                <w:szCs w:val="16"/>
              </w:rPr>
              <w:t>(</w:t>
            </w:r>
            <w:r w:rsidR="00E907B7">
              <w:rPr>
                <w:i/>
                <w:sz w:val="16"/>
                <w:szCs w:val="16"/>
              </w:rPr>
              <w:t xml:space="preserve">n </w:t>
            </w:r>
            <w:r w:rsidRPr="00436F64">
              <w:rPr>
                <w:sz w:val="16"/>
                <w:szCs w:val="16"/>
              </w:rPr>
              <w:t>=</w:t>
            </w:r>
            <w:r>
              <w:rPr>
                <w:sz w:val="16"/>
                <w:szCs w:val="16"/>
              </w:rPr>
              <w:t xml:space="preserve"> </w:t>
            </w:r>
            <w:r w:rsidRPr="00436F64">
              <w:rPr>
                <w:sz w:val="16"/>
                <w:szCs w:val="16"/>
              </w:rPr>
              <w:t>12</w:t>
            </w:r>
            <w:r w:rsidR="00E907B7">
              <w:rPr>
                <w:sz w:val="16"/>
                <w:szCs w:val="16"/>
              </w:rPr>
              <w:t>,</w:t>
            </w:r>
            <w:r w:rsidRPr="00436F64">
              <w:rPr>
                <w:sz w:val="16"/>
                <w:szCs w:val="16"/>
              </w:rPr>
              <w:t>029)</w:t>
            </w:r>
          </w:p>
        </w:tc>
        <w:tc>
          <w:tcPr>
            <w:tcW w:w="917" w:type="dxa"/>
          </w:tcPr>
          <w:p w14:paraId="2937826F" w14:textId="1855A86E" w:rsidR="001902B1" w:rsidRPr="00436F64" w:rsidRDefault="001902B1" w:rsidP="00E907B7">
            <w:pPr>
              <w:pStyle w:val="Compact"/>
              <w:rPr>
                <w:sz w:val="16"/>
                <w:szCs w:val="16"/>
              </w:rPr>
            </w:pPr>
            <w:r w:rsidRPr="00436F64">
              <w:rPr>
                <w:sz w:val="16"/>
                <w:szCs w:val="16"/>
              </w:rPr>
              <w:t>(</w:t>
            </w:r>
            <w:r w:rsidR="00E907B7">
              <w:rPr>
                <w:i/>
                <w:sz w:val="16"/>
                <w:szCs w:val="16"/>
              </w:rPr>
              <w:t xml:space="preserve">n </w:t>
            </w:r>
            <w:r w:rsidRPr="00436F64">
              <w:rPr>
                <w:sz w:val="16"/>
                <w:szCs w:val="16"/>
              </w:rPr>
              <w:t>=</w:t>
            </w:r>
            <w:r>
              <w:rPr>
                <w:sz w:val="16"/>
                <w:szCs w:val="16"/>
              </w:rPr>
              <w:t xml:space="preserve"> </w:t>
            </w:r>
            <w:r w:rsidRPr="00436F64">
              <w:rPr>
                <w:sz w:val="16"/>
                <w:szCs w:val="16"/>
              </w:rPr>
              <w:t>1</w:t>
            </w:r>
            <w:r w:rsidR="00E907B7">
              <w:rPr>
                <w:sz w:val="16"/>
                <w:szCs w:val="16"/>
              </w:rPr>
              <w:t>,</w:t>
            </w:r>
            <w:r w:rsidRPr="00436F64">
              <w:rPr>
                <w:sz w:val="16"/>
                <w:szCs w:val="16"/>
              </w:rPr>
              <w:t>536)</w:t>
            </w:r>
          </w:p>
        </w:tc>
      </w:tr>
      <w:tr w:rsidR="001902B1" w:rsidRPr="00436F64" w14:paraId="649F3149" w14:textId="77777777" w:rsidTr="00E907B7">
        <w:tc>
          <w:tcPr>
            <w:tcW w:w="1278" w:type="dxa"/>
            <w:shd w:val="clear" w:color="auto" w:fill="D9D9D9" w:themeFill="background1" w:themeFillShade="D9"/>
          </w:tcPr>
          <w:p w14:paraId="2565189F" w14:textId="77777777" w:rsidR="001902B1" w:rsidRPr="00436F64" w:rsidRDefault="001902B1" w:rsidP="00E907B7">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E907B7">
            <w:pPr>
              <w:pStyle w:val="Compact"/>
              <w:rPr>
                <w:sz w:val="16"/>
                <w:szCs w:val="16"/>
              </w:rPr>
            </w:pPr>
          </w:p>
        </w:tc>
      </w:tr>
      <w:tr w:rsidR="001902B1" w:rsidRPr="00436F64" w14:paraId="4D6AE4B8" w14:textId="77777777" w:rsidTr="00E907B7">
        <w:tc>
          <w:tcPr>
            <w:tcW w:w="1278" w:type="dxa"/>
          </w:tcPr>
          <w:p w14:paraId="4A32A6F1" w14:textId="77777777" w:rsidR="001902B1" w:rsidRPr="00436F64" w:rsidRDefault="001902B1" w:rsidP="00E907B7">
            <w:pPr>
              <w:pStyle w:val="Compact"/>
              <w:rPr>
                <w:sz w:val="16"/>
                <w:szCs w:val="16"/>
              </w:rPr>
            </w:pPr>
            <w:r w:rsidRPr="00436F64">
              <w:rPr>
                <w:sz w:val="16"/>
                <w:szCs w:val="16"/>
              </w:rPr>
              <w:t>Female</w:t>
            </w:r>
          </w:p>
        </w:tc>
        <w:tc>
          <w:tcPr>
            <w:tcW w:w="1080" w:type="dxa"/>
          </w:tcPr>
          <w:p w14:paraId="143B5B32" w14:textId="77777777" w:rsidR="001902B1" w:rsidRPr="00436F64" w:rsidRDefault="001902B1" w:rsidP="00E907B7">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E907B7">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E907B7">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E907B7">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E907B7">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E907B7">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E907B7">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E907B7">
            <w:pPr>
              <w:pStyle w:val="Compact"/>
              <w:rPr>
                <w:sz w:val="16"/>
                <w:szCs w:val="16"/>
              </w:rPr>
            </w:pPr>
            <w:r w:rsidRPr="00436F64">
              <w:rPr>
                <w:sz w:val="16"/>
                <w:szCs w:val="16"/>
              </w:rPr>
              <w:t>6141 (51.1%)</w:t>
            </w:r>
          </w:p>
        </w:tc>
        <w:tc>
          <w:tcPr>
            <w:tcW w:w="917" w:type="dxa"/>
          </w:tcPr>
          <w:p w14:paraId="173AFF90" w14:textId="77777777" w:rsidR="001902B1" w:rsidRPr="00436F64" w:rsidRDefault="001902B1" w:rsidP="00E907B7">
            <w:pPr>
              <w:pStyle w:val="Compact"/>
              <w:rPr>
                <w:sz w:val="16"/>
                <w:szCs w:val="16"/>
              </w:rPr>
            </w:pPr>
            <w:r w:rsidRPr="00436F64">
              <w:rPr>
                <w:sz w:val="16"/>
                <w:szCs w:val="16"/>
              </w:rPr>
              <w:t>832 (54.2%)</w:t>
            </w:r>
          </w:p>
        </w:tc>
      </w:tr>
      <w:tr w:rsidR="001902B1" w:rsidRPr="00436F64" w14:paraId="136E68C2" w14:textId="77777777" w:rsidTr="00E907B7">
        <w:tc>
          <w:tcPr>
            <w:tcW w:w="1278" w:type="dxa"/>
          </w:tcPr>
          <w:p w14:paraId="18D54388" w14:textId="77777777" w:rsidR="001902B1" w:rsidRPr="00436F64" w:rsidRDefault="001902B1" w:rsidP="00E907B7">
            <w:pPr>
              <w:pStyle w:val="Compact"/>
              <w:rPr>
                <w:sz w:val="16"/>
                <w:szCs w:val="16"/>
              </w:rPr>
            </w:pPr>
            <w:r w:rsidRPr="00436F64">
              <w:rPr>
                <w:sz w:val="16"/>
                <w:szCs w:val="16"/>
              </w:rPr>
              <w:t>Male</w:t>
            </w:r>
          </w:p>
        </w:tc>
        <w:tc>
          <w:tcPr>
            <w:tcW w:w="1080" w:type="dxa"/>
          </w:tcPr>
          <w:p w14:paraId="488C8655" w14:textId="77777777" w:rsidR="001902B1" w:rsidRPr="00436F64" w:rsidRDefault="001902B1" w:rsidP="00E907B7">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E907B7">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E907B7">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E907B7">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E907B7">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E907B7">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E907B7">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E907B7">
            <w:pPr>
              <w:pStyle w:val="Compact"/>
              <w:rPr>
                <w:sz w:val="16"/>
                <w:szCs w:val="16"/>
              </w:rPr>
            </w:pPr>
            <w:r w:rsidRPr="00436F64">
              <w:rPr>
                <w:sz w:val="16"/>
                <w:szCs w:val="16"/>
              </w:rPr>
              <w:t>5807 (48.3%)</w:t>
            </w:r>
          </w:p>
        </w:tc>
        <w:tc>
          <w:tcPr>
            <w:tcW w:w="917" w:type="dxa"/>
          </w:tcPr>
          <w:p w14:paraId="07AD0390" w14:textId="77777777" w:rsidR="001902B1" w:rsidRPr="00436F64" w:rsidRDefault="001902B1" w:rsidP="00E907B7">
            <w:pPr>
              <w:pStyle w:val="Compact"/>
              <w:rPr>
                <w:sz w:val="16"/>
                <w:szCs w:val="16"/>
              </w:rPr>
            </w:pPr>
            <w:r w:rsidRPr="00436F64">
              <w:rPr>
                <w:sz w:val="16"/>
                <w:szCs w:val="16"/>
              </w:rPr>
              <w:t>659 (42.9%)</w:t>
            </w:r>
          </w:p>
        </w:tc>
      </w:tr>
      <w:tr w:rsidR="001902B1" w:rsidRPr="00436F64" w14:paraId="3D1B63E5" w14:textId="77777777" w:rsidTr="00E907B7">
        <w:tc>
          <w:tcPr>
            <w:tcW w:w="1278" w:type="dxa"/>
          </w:tcPr>
          <w:p w14:paraId="0DB58BDC" w14:textId="77777777" w:rsidR="001902B1" w:rsidRPr="00436F64" w:rsidRDefault="001902B1" w:rsidP="00E907B7">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E907B7">
            <w:pPr>
              <w:pStyle w:val="Compact"/>
              <w:rPr>
                <w:sz w:val="16"/>
                <w:szCs w:val="16"/>
              </w:rPr>
            </w:pPr>
            <w:r w:rsidRPr="00436F64">
              <w:rPr>
                <w:sz w:val="16"/>
                <w:szCs w:val="16"/>
              </w:rPr>
              <w:t>819 (0.2%)</w:t>
            </w:r>
          </w:p>
        </w:tc>
        <w:tc>
          <w:tcPr>
            <w:tcW w:w="992" w:type="dxa"/>
          </w:tcPr>
          <w:p w14:paraId="40869084" w14:textId="77777777" w:rsidR="001902B1" w:rsidRPr="00436F64" w:rsidRDefault="001902B1" w:rsidP="00E907B7">
            <w:pPr>
              <w:pStyle w:val="Compact"/>
              <w:rPr>
                <w:sz w:val="16"/>
                <w:szCs w:val="16"/>
              </w:rPr>
            </w:pPr>
            <w:r w:rsidRPr="00436F64">
              <w:rPr>
                <w:sz w:val="16"/>
                <w:szCs w:val="16"/>
              </w:rPr>
              <w:t>268 (0.4%)</w:t>
            </w:r>
          </w:p>
        </w:tc>
        <w:tc>
          <w:tcPr>
            <w:tcW w:w="808" w:type="dxa"/>
          </w:tcPr>
          <w:p w14:paraId="0562DBB1" w14:textId="77777777" w:rsidR="001902B1" w:rsidRPr="00436F64" w:rsidRDefault="001902B1" w:rsidP="00E907B7">
            <w:pPr>
              <w:pStyle w:val="Compact"/>
              <w:rPr>
                <w:sz w:val="16"/>
                <w:szCs w:val="16"/>
              </w:rPr>
            </w:pPr>
            <w:r w:rsidRPr="00436F64">
              <w:rPr>
                <w:sz w:val="16"/>
                <w:szCs w:val="16"/>
              </w:rPr>
              <w:t>63 (0.1%)</w:t>
            </w:r>
          </w:p>
        </w:tc>
        <w:tc>
          <w:tcPr>
            <w:tcW w:w="990" w:type="dxa"/>
          </w:tcPr>
          <w:p w14:paraId="3C92D092" w14:textId="77777777" w:rsidR="001902B1" w:rsidRPr="00436F64" w:rsidRDefault="001902B1" w:rsidP="00E907B7">
            <w:pPr>
              <w:pStyle w:val="Compact"/>
              <w:rPr>
                <w:sz w:val="16"/>
                <w:szCs w:val="16"/>
              </w:rPr>
            </w:pPr>
            <w:r w:rsidRPr="00436F64">
              <w:rPr>
                <w:sz w:val="16"/>
                <w:szCs w:val="16"/>
              </w:rPr>
              <w:t>92 (0.2%)</w:t>
            </w:r>
          </w:p>
        </w:tc>
        <w:tc>
          <w:tcPr>
            <w:tcW w:w="990" w:type="dxa"/>
          </w:tcPr>
          <w:p w14:paraId="67583E83" w14:textId="77777777" w:rsidR="001902B1" w:rsidRPr="00436F64" w:rsidRDefault="001902B1" w:rsidP="00E907B7">
            <w:pPr>
              <w:pStyle w:val="Compact"/>
              <w:rPr>
                <w:sz w:val="16"/>
                <w:szCs w:val="16"/>
              </w:rPr>
            </w:pPr>
            <w:r w:rsidRPr="00436F64">
              <w:rPr>
                <w:sz w:val="16"/>
                <w:szCs w:val="16"/>
              </w:rPr>
              <w:t>163 (0.3%)</w:t>
            </w:r>
          </w:p>
        </w:tc>
        <w:tc>
          <w:tcPr>
            <w:tcW w:w="900" w:type="dxa"/>
          </w:tcPr>
          <w:p w14:paraId="3F6320C0" w14:textId="77777777" w:rsidR="001902B1" w:rsidRPr="00436F64" w:rsidRDefault="001902B1" w:rsidP="00E907B7">
            <w:pPr>
              <w:pStyle w:val="Compact"/>
              <w:rPr>
                <w:sz w:val="16"/>
                <w:szCs w:val="16"/>
              </w:rPr>
            </w:pPr>
            <w:r w:rsidRPr="00436F64">
              <w:rPr>
                <w:sz w:val="16"/>
                <w:szCs w:val="16"/>
              </w:rPr>
              <w:t>136 (0.2%)</w:t>
            </w:r>
          </w:p>
        </w:tc>
        <w:tc>
          <w:tcPr>
            <w:tcW w:w="810" w:type="dxa"/>
          </w:tcPr>
          <w:p w14:paraId="58EC3493" w14:textId="77777777" w:rsidR="001902B1" w:rsidRPr="00436F64" w:rsidRDefault="001902B1" w:rsidP="00E907B7">
            <w:pPr>
              <w:pStyle w:val="Compact"/>
              <w:rPr>
                <w:sz w:val="16"/>
                <w:szCs w:val="16"/>
              </w:rPr>
            </w:pPr>
            <w:r w:rsidRPr="00436F64">
              <w:rPr>
                <w:sz w:val="16"/>
                <w:szCs w:val="16"/>
              </w:rPr>
              <w:t>63 (0.2%)</w:t>
            </w:r>
          </w:p>
        </w:tc>
        <w:tc>
          <w:tcPr>
            <w:tcW w:w="811" w:type="dxa"/>
          </w:tcPr>
          <w:p w14:paraId="78A9C889" w14:textId="77777777" w:rsidR="001902B1" w:rsidRPr="00436F64" w:rsidRDefault="001902B1" w:rsidP="00E907B7">
            <w:pPr>
              <w:pStyle w:val="Compact"/>
              <w:rPr>
                <w:sz w:val="16"/>
                <w:szCs w:val="16"/>
              </w:rPr>
            </w:pPr>
            <w:r w:rsidRPr="00436F64">
              <w:rPr>
                <w:sz w:val="16"/>
                <w:szCs w:val="16"/>
              </w:rPr>
              <w:t>14 (0.1%)</w:t>
            </w:r>
          </w:p>
        </w:tc>
        <w:tc>
          <w:tcPr>
            <w:tcW w:w="917" w:type="dxa"/>
          </w:tcPr>
          <w:p w14:paraId="247F2782" w14:textId="77777777" w:rsidR="001902B1" w:rsidRPr="00436F64" w:rsidRDefault="001902B1" w:rsidP="00E907B7">
            <w:pPr>
              <w:pStyle w:val="Compact"/>
              <w:rPr>
                <w:sz w:val="16"/>
                <w:szCs w:val="16"/>
              </w:rPr>
            </w:pPr>
            <w:r w:rsidRPr="00436F64">
              <w:rPr>
                <w:sz w:val="16"/>
                <w:szCs w:val="16"/>
              </w:rPr>
              <w:t>20 (1.3%)</w:t>
            </w:r>
          </w:p>
        </w:tc>
      </w:tr>
      <w:tr w:rsidR="001902B1" w:rsidRPr="00436F64" w14:paraId="24259F54" w14:textId="77777777" w:rsidTr="00E907B7">
        <w:tc>
          <w:tcPr>
            <w:tcW w:w="1278" w:type="dxa"/>
          </w:tcPr>
          <w:p w14:paraId="5ED40E79" w14:textId="77777777" w:rsidR="001902B1" w:rsidRPr="00436F64" w:rsidRDefault="001902B1" w:rsidP="00E907B7">
            <w:pPr>
              <w:pStyle w:val="Compact"/>
              <w:rPr>
                <w:sz w:val="16"/>
                <w:szCs w:val="16"/>
              </w:rPr>
            </w:pPr>
            <w:r w:rsidRPr="00436F64">
              <w:rPr>
                <w:sz w:val="16"/>
                <w:szCs w:val="16"/>
              </w:rPr>
              <w:t>Missing</w:t>
            </w:r>
          </w:p>
        </w:tc>
        <w:tc>
          <w:tcPr>
            <w:tcW w:w="1080" w:type="dxa"/>
          </w:tcPr>
          <w:p w14:paraId="083C2056" w14:textId="77777777" w:rsidR="001902B1" w:rsidRPr="00436F64" w:rsidRDefault="001902B1" w:rsidP="00E907B7">
            <w:pPr>
              <w:pStyle w:val="Compact"/>
              <w:rPr>
                <w:sz w:val="16"/>
                <w:szCs w:val="16"/>
              </w:rPr>
            </w:pPr>
            <w:r w:rsidRPr="00436F64">
              <w:rPr>
                <w:sz w:val="16"/>
                <w:szCs w:val="16"/>
              </w:rPr>
              <w:t>3287 (1.0%)</w:t>
            </w:r>
          </w:p>
        </w:tc>
        <w:tc>
          <w:tcPr>
            <w:tcW w:w="992" w:type="dxa"/>
          </w:tcPr>
          <w:p w14:paraId="05B137B2" w14:textId="77777777" w:rsidR="001902B1" w:rsidRPr="00436F64" w:rsidRDefault="001902B1" w:rsidP="00E907B7">
            <w:pPr>
              <w:pStyle w:val="Compact"/>
              <w:rPr>
                <w:sz w:val="16"/>
                <w:szCs w:val="16"/>
              </w:rPr>
            </w:pPr>
            <w:r w:rsidRPr="00436F64">
              <w:rPr>
                <w:sz w:val="16"/>
                <w:szCs w:val="16"/>
              </w:rPr>
              <w:t>1343 (2.1%)</w:t>
            </w:r>
          </w:p>
        </w:tc>
        <w:tc>
          <w:tcPr>
            <w:tcW w:w="808" w:type="dxa"/>
          </w:tcPr>
          <w:p w14:paraId="7AB260D5" w14:textId="77777777" w:rsidR="001902B1" w:rsidRPr="00436F64" w:rsidRDefault="001902B1" w:rsidP="00E907B7">
            <w:pPr>
              <w:pStyle w:val="Compact"/>
              <w:rPr>
                <w:sz w:val="16"/>
                <w:szCs w:val="16"/>
              </w:rPr>
            </w:pPr>
            <w:r w:rsidRPr="00436F64">
              <w:rPr>
                <w:sz w:val="16"/>
                <w:szCs w:val="16"/>
              </w:rPr>
              <w:t>415 (0.9%)</w:t>
            </w:r>
          </w:p>
        </w:tc>
        <w:tc>
          <w:tcPr>
            <w:tcW w:w="990" w:type="dxa"/>
          </w:tcPr>
          <w:p w14:paraId="2839BBEC" w14:textId="77777777" w:rsidR="001902B1" w:rsidRPr="00436F64" w:rsidRDefault="001902B1" w:rsidP="00E907B7">
            <w:pPr>
              <w:pStyle w:val="Compact"/>
              <w:rPr>
                <w:sz w:val="16"/>
                <w:szCs w:val="16"/>
              </w:rPr>
            </w:pPr>
            <w:r w:rsidRPr="00436F64">
              <w:rPr>
                <w:sz w:val="16"/>
                <w:szCs w:val="16"/>
              </w:rPr>
              <w:t>362 (0.7%)</w:t>
            </w:r>
          </w:p>
        </w:tc>
        <w:tc>
          <w:tcPr>
            <w:tcW w:w="990" w:type="dxa"/>
          </w:tcPr>
          <w:p w14:paraId="49EB1FFB" w14:textId="77777777" w:rsidR="001902B1" w:rsidRPr="00436F64" w:rsidRDefault="001902B1" w:rsidP="00E907B7">
            <w:pPr>
              <w:pStyle w:val="Compact"/>
              <w:rPr>
                <w:sz w:val="16"/>
                <w:szCs w:val="16"/>
              </w:rPr>
            </w:pPr>
            <w:r w:rsidRPr="00436F64">
              <w:rPr>
                <w:sz w:val="16"/>
                <w:szCs w:val="16"/>
              </w:rPr>
              <w:t>391 (0.7%)</w:t>
            </w:r>
          </w:p>
        </w:tc>
        <w:tc>
          <w:tcPr>
            <w:tcW w:w="900" w:type="dxa"/>
          </w:tcPr>
          <w:p w14:paraId="5C36B274" w14:textId="77777777" w:rsidR="001902B1" w:rsidRPr="00436F64" w:rsidRDefault="001902B1" w:rsidP="00E907B7">
            <w:pPr>
              <w:pStyle w:val="Compact"/>
              <w:rPr>
                <w:sz w:val="16"/>
                <w:szCs w:val="16"/>
              </w:rPr>
            </w:pPr>
            <w:r w:rsidRPr="00436F64">
              <w:rPr>
                <w:sz w:val="16"/>
                <w:szCs w:val="16"/>
              </w:rPr>
              <w:t>421 (0.7%)</w:t>
            </w:r>
          </w:p>
        </w:tc>
        <w:tc>
          <w:tcPr>
            <w:tcW w:w="810" w:type="dxa"/>
          </w:tcPr>
          <w:p w14:paraId="3968F6EA" w14:textId="77777777" w:rsidR="001902B1" w:rsidRPr="00436F64" w:rsidRDefault="001902B1" w:rsidP="00E907B7">
            <w:pPr>
              <w:pStyle w:val="Compact"/>
              <w:rPr>
                <w:sz w:val="16"/>
                <w:szCs w:val="16"/>
              </w:rPr>
            </w:pPr>
            <w:r w:rsidRPr="00436F64">
              <w:rPr>
                <w:sz w:val="16"/>
                <w:szCs w:val="16"/>
              </w:rPr>
              <w:t>263 (0.6%)</w:t>
            </w:r>
          </w:p>
        </w:tc>
        <w:tc>
          <w:tcPr>
            <w:tcW w:w="811" w:type="dxa"/>
          </w:tcPr>
          <w:p w14:paraId="0AD542A2" w14:textId="77777777" w:rsidR="001902B1" w:rsidRPr="00436F64" w:rsidRDefault="001902B1" w:rsidP="00E907B7">
            <w:pPr>
              <w:pStyle w:val="Compact"/>
              <w:rPr>
                <w:sz w:val="16"/>
                <w:szCs w:val="16"/>
              </w:rPr>
            </w:pPr>
            <w:r w:rsidRPr="00436F64">
              <w:rPr>
                <w:sz w:val="16"/>
                <w:szCs w:val="16"/>
              </w:rPr>
              <w:t>67 (0.6%)</w:t>
            </w:r>
          </w:p>
        </w:tc>
        <w:tc>
          <w:tcPr>
            <w:tcW w:w="917" w:type="dxa"/>
          </w:tcPr>
          <w:p w14:paraId="3269E93D" w14:textId="77777777" w:rsidR="001902B1" w:rsidRPr="00436F64" w:rsidRDefault="001902B1" w:rsidP="00E907B7">
            <w:pPr>
              <w:pStyle w:val="Compact"/>
              <w:rPr>
                <w:sz w:val="16"/>
                <w:szCs w:val="16"/>
              </w:rPr>
            </w:pPr>
            <w:r w:rsidRPr="00436F64">
              <w:rPr>
                <w:sz w:val="16"/>
                <w:szCs w:val="16"/>
              </w:rPr>
              <w:t>25 (1.6%)</w:t>
            </w:r>
          </w:p>
        </w:tc>
      </w:tr>
      <w:tr w:rsidR="001902B1" w:rsidRPr="00436F64" w14:paraId="59E6A1A1" w14:textId="77777777" w:rsidTr="00E907B7">
        <w:tc>
          <w:tcPr>
            <w:tcW w:w="1278" w:type="dxa"/>
            <w:shd w:val="clear" w:color="auto" w:fill="D9D9D9" w:themeFill="background1" w:themeFillShade="D9"/>
          </w:tcPr>
          <w:p w14:paraId="525E2F02" w14:textId="77777777" w:rsidR="001902B1" w:rsidRPr="00436F64" w:rsidRDefault="001902B1" w:rsidP="00E907B7">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E907B7">
            <w:pPr>
              <w:pStyle w:val="Compact"/>
              <w:rPr>
                <w:sz w:val="16"/>
                <w:szCs w:val="16"/>
              </w:rPr>
            </w:pPr>
          </w:p>
        </w:tc>
      </w:tr>
      <w:tr w:rsidR="001902B1" w:rsidRPr="00436F64" w14:paraId="0D765235" w14:textId="77777777" w:rsidTr="00E907B7">
        <w:tc>
          <w:tcPr>
            <w:tcW w:w="1278" w:type="dxa"/>
          </w:tcPr>
          <w:p w14:paraId="7FD3723B" w14:textId="77777777" w:rsidR="001902B1" w:rsidRPr="00436F64" w:rsidRDefault="001902B1" w:rsidP="00E907B7">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E907B7">
            <w:pPr>
              <w:pStyle w:val="Compact"/>
              <w:rPr>
                <w:sz w:val="16"/>
                <w:szCs w:val="16"/>
              </w:rPr>
            </w:pPr>
            <w:r w:rsidRPr="00436F64">
              <w:rPr>
                <w:sz w:val="16"/>
                <w:szCs w:val="16"/>
              </w:rPr>
              <w:t>21259 (6.2%)</w:t>
            </w:r>
          </w:p>
        </w:tc>
        <w:tc>
          <w:tcPr>
            <w:tcW w:w="992" w:type="dxa"/>
          </w:tcPr>
          <w:p w14:paraId="32EE216A" w14:textId="77777777" w:rsidR="001902B1" w:rsidRPr="00436F64" w:rsidRDefault="001902B1" w:rsidP="00E907B7">
            <w:pPr>
              <w:pStyle w:val="Compact"/>
              <w:rPr>
                <w:sz w:val="16"/>
                <w:szCs w:val="16"/>
              </w:rPr>
            </w:pPr>
            <w:r w:rsidRPr="00436F64">
              <w:rPr>
                <w:sz w:val="16"/>
                <w:szCs w:val="16"/>
              </w:rPr>
              <w:t>3921 (6.1%)</w:t>
            </w:r>
          </w:p>
        </w:tc>
        <w:tc>
          <w:tcPr>
            <w:tcW w:w="808" w:type="dxa"/>
          </w:tcPr>
          <w:p w14:paraId="7484A244" w14:textId="77777777" w:rsidR="001902B1" w:rsidRPr="00436F64" w:rsidRDefault="001902B1" w:rsidP="00E907B7">
            <w:pPr>
              <w:pStyle w:val="Compact"/>
              <w:rPr>
                <w:sz w:val="16"/>
                <w:szCs w:val="16"/>
              </w:rPr>
            </w:pPr>
            <w:r w:rsidRPr="00436F64">
              <w:rPr>
                <w:sz w:val="16"/>
                <w:szCs w:val="16"/>
              </w:rPr>
              <w:t>2512 (5.3%)</w:t>
            </w:r>
          </w:p>
        </w:tc>
        <w:tc>
          <w:tcPr>
            <w:tcW w:w="990" w:type="dxa"/>
          </w:tcPr>
          <w:p w14:paraId="1F5204D7" w14:textId="77777777" w:rsidR="001902B1" w:rsidRPr="00436F64" w:rsidRDefault="001902B1" w:rsidP="00E907B7">
            <w:pPr>
              <w:pStyle w:val="Compact"/>
              <w:rPr>
                <w:sz w:val="16"/>
                <w:szCs w:val="16"/>
              </w:rPr>
            </w:pPr>
            <w:r w:rsidRPr="00436F64">
              <w:rPr>
                <w:sz w:val="16"/>
                <w:szCs w:val="16"/>
              </w:rPr>
              <w:t>2643 (4.8%)</w:t>
            </w:r>
          </w:p>
        </w:tc>
        <w:tc>
          <w:tcPr>
            <w:tcW w:w="990" w:type="dxa"/>
          </w:tcPr>
          <w:p w14:paraId="28906295" w14:textId="77777777" w:rsidR="001902B1" w:rsidRPr="00436F64" w:rsidRDefault="001902B1" w:rsidP="00E907B7">
            <w:pPr>
              <w:pStyle w:val="Compact"/>
              <w:rPr>
                <w:sz w:val="16"/>
                <w:szCs w:val="16"/>
              </w:rPr>
            </w:pPr>
            <w:r w:rsidRPr="00436F64">
              <w:rPr>
                <w:sz w:val="16"/>
                <w:szCs w:val="16"/>
              </w:rPr>
              <w:t>3174 (5.5%)</w:t>
            </w:r>
          </w:p>
        </w:tc>
        <w:tc>
          <w:tcPr>
            <w:tcW w:w="900" w:type="dxa"/>
          </w:tcPr>
          <w:p w14:paraId="4622A3A1" w14:textId="77777777" w:rsidR="001902B1" w:rsidRPr="00436F64" w:rsidRDefault="001902B1" w:rsidP="00E907B7">
            <w:pPr>
              <w:pStyle w:val="Compact"/>
              <w:rPr>
                <w:sz w:val="16"/>
                <w:szCs w:val="16"/>
              </w:rPr>
            </w:pPr>
            <w:r w:rsidRPr="00436F64">
              <w:rPr>
                <w:sz w:val="16"/>
                <w:szCs w:val="16"/>
              </w:rPr>
              <w:t>4381 (6.9%)</w:t>
            </w:r>
          </w:p>
        </w:tc>
        <w:tc>
          <w:tcPr>
            <w:tcW w:w="810" w:type="dxa"/>
          </w:tcPr>
          <w:p w14:paraId="39EC257D" w14:textId="77777777" w:rsidR="001902B1" w:rsidRPr="00436F64" w:rsidRDefault="001902B1" w:rsidP="00E907B7">
            <w:pPr>
              <w:pStyle w:val="Compact"/>
              <w:rPr>
                <w:sz w:val="16"/>
                <w:szCs w:val="16"/>
              </w:rPr>
            </w:pPr>
            <w:r w:rsidRPr="00436F64">
              <w:rPr>
                <w:sz w:val="16"/>
                <w:szCs w:val="16"/>
              </w:rPr>
              <w:t>3398 (8.3%)</w:t>
            </w:r>
          </w:p>
        </w:tc>
        <w:tc>
          <w:tcPr>
            <w:tcW w:w="811" w:type="dxa"/>
          </w:tcPr>
          <w:p w14:paraId="3367099F" w14:textId="77777777" w:rsidR="001902B1" w:rsidRPr="00436F64" w:rsidRDefault="001902B1" w:rsidP="00E907B7">
            <w:pPr>
              <w:pStyle w:val="Compact"/>
              <w:rPr>
                <w:sz w:val="16"/>
                <w:szCs w:val="16"/>
              </w:rPr>
            </w:pPr>
            <w:r w:rsidRPr="00436F64">
              <w:rPr>
                <w:sz w:val="16"/>
                <w:szCs w:val="16"/>
              </w:rPr>
              <w:t>1093 (9.1%)</w:t>
            </w:r>
          </w:p>
        </w:tc>
        <w:tc>
          <w:tcPr>
            <w:tcW w:w="917" w:type="dxa"/>
          </w:tcPr>
          <w:p w14:paraId="12E8F11B" w14:textId="77777777" w:rsidR="001902B1" w:rsidRPr="00436F64" w:rsidRDefault="001902B1" w:rsidP="00E907B7">
            <w:pPr>
              <w:pStyle w:val="Compact"/>
              <w:rPr>
                <w:sz w:val="16"/>
                <w:szCs w:val="16"/>
              </w:rPr>
            </w:pPr>
            <w:r w:rsidRPr="00436F64">
              <w:rPr>
                <w:sz w:val="16"/>
                <w:szCs w:val="16"/>
              </w:rPr>
              <w:t>137 (8.9%)</w:t>
            </w:r>
          </w:p>
        </w:tc>
      </w:tr>
      <w:tr w:rsidR="001902B1" w:rsidRPr="00436F64" w14:paraId="7A2760BE" w14:textId="77777777" w:rsidTr="00E907B7">
        <w:tc>
          <w:tcPr>
            <w:tcW w:w="1278" w:type="dxa"/>
          </w:tcPr>
          <w:p w14:paraId="0F3C73FA" w14:textId="77777777" w:rsidR="001902B1" w:rsidRPr="00436F64" w:rsidRDefault="001902B1" w:rsidP="00E907B7">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E907B7">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E907B7">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E907B7">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E907B7">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E907B7">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E907B7">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E907B7">
            <w:pPr>
              <w:pStyle w:val="Compact"/>
              <w:rPr>
                <w:sz w:val="16"/>
                <w:szCs w:val="16"/>
              </w:rPr>
            </w:pPr>
            <w:r w:rsidRPr="00436F64">
              <w:rPr>
                <w:sz w:val="16"/>
                <w:szCs w:val="16"/>
              </w:rPr>
              <w:t>9753 (23.9%)</w:t>
            </w:r>
          </w:p>
        </w:tc>
        <w:tc>
          <w:tcPr>
            <w:tcW w:w="811" w:type="dxa"/>
          </w:tcPr>
          <w:p w14:paraId="4DE40607" w14:textId="77777777" w:rsidR="001902B1" w:rsidRPr="00436F64" w:rsidRDefault="001902B1" w:rsidP="00E907B7">
            <w:pPr>
              <w:pStyle w:val="Compact"/>
              <w:rPr>
                <w:sz w:val="16"/>
                <w:szCs w:val="16"/>
              </w:rPr>
            </w:pPr>
            <w:r w:rsidRPr="00436F64">
              <w:rPr>
                <w:sz w:val="16"/>
                <w:szCs w:val="16"/>
              </w:rPr>
              <w:t>2455 (20.4%)</w:t>
            </w:r>
          </w:p>
        </w:tc>
        <w:tc>
          <w:tcPr>
            <w:tcW w:w="917" w:type="dxa"/>
          </w:tcPr>
          <w:p w14:paraId="3FC81701" w14:textId="77777777" w:rsidR="001902B1" w:rsidRPr="00436F64" w:rsidRDefault="001902B1" w:rsidP="00E907B7">
            <w:pPr>
              <w:pStyle w:val="Compact"/>
              <w:rPr>
                <w:sz w:val="16"/>
                <w:szCs w:val="16"/>
              </w:rPr>
            </w:pPr>
            <w:r w:rsidRPr="00436F64">
              <w:rPr>
                <w:sz w:val="16"/>
                <w:szCs w:val="16"/>
              </w:rPr>
              <w:t>231 (15.0%)</w:t>
            </w:r>
          </w:p>
        </w:tc>
      </w:tr>
      <w:tr w:rsidR="001902B1" w:rsidRPr="00436F64" w14:paraId="215DDDEC" w14:textId="77777777" w:rsidTr="00E907B7">
        <w:tc>
          <w:tcPr>
            <w:tcW w:w="1278" w:type="dxa"/>
          </w:tcPr>
          <w:p w14:paraId="53B761FE" w14:textId="77777777" w:rsidR="001902B1" w:rsidRPr="00436F64" w:rsidRDefault="001902B1" w:rsidP="00E907B7">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E907B7">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E907B7">
            <w:pPr>
              <w:pStyle w:val="Compact"/>
              <w:rPr>
                <w:sz w:val="16"/>
                <w:szCs w:val="16"/>
              </w:rPr>
            </w:pPr>
            <w:r w:rsidRPr="00436F64">
              <w:rPr>
                <w:sz w:val="16"/>
                <w:szCs w:val="16"/>
              </w:rPr>
              <w:t>3386 (5.2%)</w:t>
            </w:r>
          </w:p>
        </w:tc>
        <w:tc>
          <w:tcPr>
            <w:tcW w:w="808" w:type="dxa"/>
          </w:tcPr>
          <w:p w14:paraId="7B25F174" w14:textId="77777777" w:rsidR="001902B1" w:rsidRPr="00436F64" w:rsidRDefault="001902B1" w:rsidP="00E907B7">
            <w:pPr>
              <w:pStyle w:val="Compact"/>
              <w:rPr>
                <w:sz w:val="16"/>
                <w:szCs w:val="16"/>
              </w:rPr>
            </w:pPr>
            <w:r w:rsidRPr="00436F64">
              <w:rPr>
                <w:sz w:val="16"/>
                <w:szCs w:val="16"/>
              </w:rPr>
              <w:t>8580 (18.2%)</w:t>
            </w:r>
          </w:p>
        </w:tc>
        <w:tc>
          <w:tcPr>
            <w:tcW w:w="990" w:type="dxa"/>
          </w:tcPr>
          <w:p w14:paraId="79ACEB38" w14:textId="77777777" w:rsidR="001902B1" w:rsidRPr="00436F64" w:rsidRDefault="001902B1" w:rsidP="00E907B7">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E907B7">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E907B7">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E907B7">
            <w:pPr>
              <w:pStyle w:val="Compact"/>
              <w:rPr>
                <w:sz w:val="16"/>
                <w:szCs w:val="16"/>
              </w:rPr>
            </w:pPr>
            <w:r w:rsidRPr="00436F64">
              <w:rPr>
                <w:sz w:val="16"/>
                <w:szCs w:val="16"/>
              </w:rPr>
              <w:t>7423 (18.2%)</w:t>
            </w:r>
          </w:p>
        </w:tc>
        <w:tc>
          <w:tcPr>
            <w:tcW w:w="811" w:type="dxa"/>
          </w:tcPr>
          <w:p w14:paraId="638B2202" w14:textId="77777777" w:rsidR="001902B1" w:rsidRPr="00436F64" w:rsidRDefault="001902B1" w:rsidP="00E907B7">
            <w:pPr>
              <w:pStyle w:val="Compact"/>
              <w:rPr>
                <w:sz w:val="16"/>
                <w:szCs w:val="16"/>
              </w:rPr>
            </w:pPr>
            <w:r w:rsidRPr="00436F64">
              <w:rPr>
                <w:sz w:val="16"/>
                <w:szCs w:val="16"/>
              </w:rPr>
              <w:t>2038 (16.9%)</w:t>
            </w:r>
          </w:p>
        </w:tc>
        <w:tc>
          <w:tcPr>
            <w:tcW w:w="917" w:type="dxa"/>
          </w:tcPr>
          <w:p w14:paraId="6BA483B6" w14:textId="77777777" w:rsidR="001902B1" w:rsidRPr="00436F64" w:rsidRDefault="001902B1" w:rsidP="00E907B7">
            <w:pPr>
              <w:pStyle w:val="Compact"/>
              <w:rPr>
                <w:sz w:val="16"/>
                <w:szCs w:val="16"/>
              </w:rPr>
            </w:pPr>
            <w:r w:rsidRPr="00436F64">
              <w:rPr>
                <w:sz w:val="16"/>
                <w:szCs w:val="16"/>
              </w:rPr>
              <w:t>251 (16.3%)</w:t>
            </w:r>
          </w:p>
        </w:tc>
      </w:tr>
      <w:tr w:rsidR="001902B1" w:rsidRPr="00436F64" w14:paraId="79EEE2C7" w14:textId="77777777" w:rsidTr="00E907B7">
        <w:tc>
          <w:tcPr>
            <w:tcW w:w="1278" w:type="dxa"/>
          </w:tcPr>
          <w:p w14:paraId="29176381" w14:textId="77777777" w:rsidR="001902B1" w:rsidRPr="00436F64" w:rsidRDefault="001902B1" w:rsidP="00E907B7">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E907B7">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E907B7">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E907B7">
            <w:pPr>
              <w:pStyle w:val="Compact"/>
              <w:rPr>
                <w:sz w:val="16"/>
                <w:szCs w:val="16"/>
              </w:rPr>
            </w:pPr>
            <w:r w:rsidRPr="00436F64">
              <w:rPr>
                <w:sz w:val="16"/>
                <w:szCs w:val="16"/>
              </w:rPr>
              <w:t>7871 (16.7%)</w:t>
            </w:r>
          </w:p>
        </w:tc>
        <w:tc>
          <w:tcPr>
            <w:tcW w:w="990" w:type="dxa"/>
          </w:tcPr>
          <w:p w14:paraId="39590C0B" w14:textId="77777777" w:rsidR="001902B1" w:rsidRPr="00436F64" w:rsidRDefault="001902B1" w:rsidP="00E907B7">
            <w:pPr>
              <w:pStyle w:val="Compact"/>
              <w:rPr>
                <w:sz w:val="16"/>
                <w:szCs w:val="16"/>
              </w:rPr>
            </w:pPr>
            <w:r w:rsidRPr="00436F64">
              <w:rPr>
                <w:sz w:val="16"/>
                <w:szCs w:val="16"/>
              </w:rPr>
              <w:t>9293 (16.8%)</w:t>
            </w:r>
          </w:p>
        </w:tc>
        <w:tc>
          <w:tcPr>
            <w:tcW w:w="990" w:type="dxa"/>
          </w:tcPr>
          <w:p w14:paraId="282FC595" w14:textId="77777777" w:rsidR="001902B1" w:rsidRPr="00436F64" w:rsidRDefault="001902B1" w:rsidP="00E907B7">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E907B7">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E907B7">
            <w:pPr>
              <w:pStyle w:val="Compact"/>
              <w:rPr>
                <w:sz w:val="16"/>
                <w:szCs w:val="16"/>
              </w:rPr>
            </w:pPr>
            <w:r w:rsidRPr="00436F64">
              <w:rPr>
                <w:sz w:val="16"/>
                <w:szCs w:val="16"/>
              </w:rPr>
              <w:t>9321 (22.8%)</w:t>
            </w:r>
          </w:p>
        </w:tc>
        <w:tc>
          <w:tcPr>
            <w:tcW w:w="811" w:type="dxa"/>
          </w:tcPr>
          <w:p w14:paraId="68B4AA8E" w14:textId="77777777" w:rsidR="001902B1" w:rsidRPr="00436F64" w:rsidRDefault="001902B1" w:rsidP="00E907B7">
            <w:pPr>
              <w:pStyle w:val="Compact"/>
              <w:rPr>
                <w:sz w:val="16"/>
                <w:szCs w:val="16"/>
              </w:rPr>
            </w:pPr>
            <w:r w:rsidRPr="00436F64">
              <w:rPr>
                <w:sz w:val="16"/>
                <w:szCs w:val="16"/>
              </w:rPr>
              <w:t>3155 (26.2%)</w:t>
            </w:r>
          </w:p>
        </w:tc>
        <w:tc>
          <w:tcPr>
            <w:tcW w:w="917" w:type="dxa"/>
          </w:tcPr>
          <w:p w14:paraId="760005E4" w14:textId="77777777" w:rsidR="001902B1" w:rsidRPr="00436F64" w:rsidRDefault="001902B1" w:rsidP="00E907B7">
            <w:pPr>
              <w:pStyle w:val="Compact"/>
              <w:rPr>
                <w:sz w:val="16"/>
                <w:szCs w:val="16"/>
              </w:rPr>
            </w:pPr>
            <w:r w:rsidRPr="00436F64">
              <w:rPr>
                <w:sz w:val="16"/>
                <w:szCs w:val="16"/>
              </w:rPr>
              <w:t>478 (31.1%)</w:t>
            </w:r>
          </w:p>
        </w:tc>
      </w:tr>
      <w:tr w:rsidR="001902B1" w:rsidRPr="00436F64" w14:paraId="0C1F8B14" w14:textId="77777777" w:rsidTr="00E907B7">
        <w:tc>
          <w:tcPr>
            <w:tcW w:w="1278" w:type="dxa"/>
          </w:tcPr>
          <w:p w14:paraId="5C7EDC4F" w14:textId="77777777" w:rsidR="001902B1" w:rsidRPr="00436F64" w:rsidRDefault="001902B1" w:rsidP="00E907B7">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E907B7">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E907B7">
            <w:pPr>
              <w:pStyle w:val="Compact"/>
              <w:rPr>
                <w:sz w:val="16"/>
                <w:szCs w:val="16"/>
              </w:rPr>
            </w:pPr>
            <w:r w:rsidRPr="00436F64">
              <w:rPr>
                <w:sz w:val="16"/>
                <w:szCs w:val="16"/>
              </w:rPr>
              <w:t>6836 (10.6%)</w:t>
            </w:r>
          </w:p>
        </w:tc>
        <w:tc>
          <w:tcPr>
            <w:tcW w:w="808" w:type="dxa"/>
          </w:tcPr>
          <w:p w14:paraId="53FAD02C" w14:textId="77777777" w:rsidR="001902B1" w:rsidRPr="00436F64" w:rsidRDefault="001902B1" w:rsidP="00E907B7">
            <w:pPr>
              <w:pStyle w:val="Compact"/>
              <w:rPr>
                <w:sz w:val="16"/>
                <w:szCs w:val="16"/>
              </w:rPr>
            </w:pPr>
            <w:r w:rsidRPr="00436F64">
              <w:rPr>
                <w:sz w:val="16"/>
                <w:szCs w:val="16"/>
              </w:rPr>
              <w:t>2902 (6.1%)</w:t>
            </w:r>
          </w:p>
        </w:tc>
        <w:tc>
          <w:tcPr>
            <w:tcW w:w="990" w:type="dxa"/>
          </w:tcPr>
          <w:p w14:paraId="581113E1" w14:textId="77777777" w:rsidR="001902B1" w:rsidRPr="00436F64" w:rsidRDefault="001902B1" w:rsidP="00E907B7">
            <w:pPr>
              <w:pStyle w:val="Compact"/>
              <w:rPr>
                <w:sz w:val="16"/>
                <w:szCs w:val="16"/>
              </w:rPr>
            </w:pPr>
            <w:r w:rsidRPr="00436F64">
              <w:rPr>
                <w:sz w:val="16"/>
                <w:szCs w:val="16"/>
              </w:rPr>
              <w:t>4720 (8.5%)</w:t>
            </w:r>
          </w:p>
        </w:tc>
        <w:tc>
          <w:tcPr>
            <w:tcW w:w="990" w:type="dxa"/>
          </w:tcPr>
          <w:p w14:paraId="22348E29" w14:textId="77777777" w:rsidR="001902B1" w:rsidRPr="00436F64" w:rsidRDefault="001902B1" w:rsidP="00E907B7">
            <w:pPr>
              <w:pStyle w:val="Compact"/>
              <w:rPr>
                <w:sz w:val="16"/>
                <w:szCs w:val="16"/>
              </w:rPr>
            </w:pPr>
            <w:r w:rsidRPr="00436F64">
              <w:rPr>
                <w:sz w:val="16"/>
                <w:szCs w:val="16"/>
              </w:rPr>
              <w:t>5674 (9.9%)</w:t>
            </w:r>
          </w:p>
        </w:tc>
        <w:tc>
          <w:tcPr>
            <w:tcW w:w="900" w:type="dxa"/>
          </w:tcPr>
          <w:p w14:paraId="553E7231" w14:textId="77777777" w:rsidR="001902B1" w:rsidRPr="00436F64" w:rsidRDefault="001902B1" w:rsidP="00E907B7">
            <w:pPr>
              <w:pStyle w:val="Compact"/>
              <w:rPr>
                <w:sz w:val="16"/>
                <w:szCs w:val="16"/>
              </w:rPr>
            </w:pPr>
            <w:r w:rsidRPr="00436F64">
              <w:rPr>
                <w:sz w:val="16"/>
                <w:szCs w:val="16"/>
              </w:rPr>
              <w:t>7249 (11.5%)</w:t>
            </w:r>
          </w:p>
        </w:tc>
        <w:tc>
          <w:tcPr>
            <w:tcW w:w="810" w:type="dxa"/>
          </w:tcPr>
          <w:p w14:paraId="57AF9D96" w14:textId="77777777" w:rsidR="001902B1" w:rsidRPr="00436F64" w:rsidRDefault="001902B1" w:rsidP="00E907B7">
            <w:pPr>
              <w:pStyle w:val="Compact"/>
              <w:rPr>
                <w:sz w:val="16"/>
                <w:szCs w:val="16"/>
              </w:rPr>
            </w:pPr>
            <w:r w:rsidRPr="00436F64">
              <w:rPr>
                <w:sz w:val="16"/>
                <w:szCs w:val="16"/>
              </w:rPr>
              <w:t>4811 (11.8%)</w:t>
            </w:r>
          </w:p>
        </w:tc>
        <w:tc>
          <w:tcPr>
            <w:tcW w:w="811" w:type="dxa"/>
          </w:tcPr>
          <w:p w14:paraId="073D70E4" w14:textId="77777777" w:rsidR="001902B1" w:rsidRPr="00436F64" w:rsidRDefault="001902B1" w:rsidP="00E907B7">
            <w:pPr>
              <w:pStyle w:val="Compact"/>
              <w:rPr>
                <w:sz w:val="16"/>
                <w:szCs w:val="16"/>
              </w:rPr>
            </w:pPr>
            <w:r w:rsidRPr="00436F64">
              <w:rPr>
                <w:sz w:val="16"/>
                <w:szCs w:val="16"/>
              </w:rPr>
              <w:t>1620 (13.5%)</w:t>
            </w:r>
          </w:p>
        </w:tc>
        <w:tc>
          <w:tcPr>
            <w:tcW w:w="917" w:type="dxa"/>
          </w:tcPr>
          <w:p w14:paraId="5B2095CC" w14:textId="77777777" w:rsidR="001902B1" w:rsidRPr="00436F64" w:rsidRDefault="001902B1" w:rsidP="00E907B7">
            <w:pPr>
              <w:pStyle w:val="Compact"/>
              <w:rPr>
                <w:sz w:val="16"/>
                <w:szCs w:val="16"/>
              </w:rPr>
            </w:pPr>
            <w:r w:rsidRPr="00436F64">
              <w:rPr>
                <w:sz w:val="16"/>
                <w:szCs w:val="16"/>
              </w:rPr>
              <w:t>228 (14.8%)</w:t>
            </w:r>
          </w:p>
        </w:tc>
      </w:tr>
      <w:tr w:rsidR="001902B1" w:rsidRPr="00436F64" w14:paraId="204CD9F2" w14:textId="77777777" w:rsidTr="00E907B7">
        <w:tc>
          <w:tcPr>
            <w:tcW w:w="1278" w:type="dxa"/>
          </w:tcPr>
          <w:p w14:paraId="31273B2F" w14:textId="77777777" w:rsidR="001902B1" w:rsidRPr="00436F64" w:rsidRDefault="001902B1" w:rsidP="00E907B7">
            <w:pPr>
              <w:pStyle w:val="Compact"/>
              <w:rPr>
                <w:sz w:val="16"/>
                <w:szCs w:val="16"/>
              </w:rPr>
            </w:pPr>
            <w:r w:rsidRPr="00436F64">
              <w:rPr>
                <w:sz w:val="16"/>
                <w:szCs w:val="16"/>
              </w:rPr>
              <w:t>Other</w:t>
            </w:r>
          </w:p>
        </w:tc>
        <w:tc>
          <w:tcPr>
            <w:tcW w:w="1080" w:type="dxa"/>
          </w:tcPr>
          <w:p w14:paraId="49164766" w14:textId="77777777" w:rsidR="001902B1" w:rsidRPr="00436F64" w:rsidRDefault="001902B1" w:rsidP="00E907B7">
            <w:pPr>
              <w:pStyle w:val="Compact"/>
              <w:rPr>
                <w:sz w:val="16"/>
                <w:szCs w:val="16"/>
              </w:rPr>
            </w:pPr>
            <w:r w:rsidRPr="00436F64">
              <w:rPr>
                <w:sz w:val="16"/>
                <w:szCs w:val="16"/>
              </w:rPr>
              <w:t>16246 (4.8%)</w:t>
            </w:r>
          </w:p>
        </w:tc>
        <w:tc>
          <w:tcPr>
            <w:tcW w:w="992" w:type="dxa"/>
          </w:tcPr>
          <w:p w14:paraId="76BDFF46" w14:textId="77777777" w:rsidR="001902B1" w:rsidRPr="00436F64" w:rsidRDefault="001902B1" w:rsidP="00E907B7">
            <w:pPr>
              <w:pStyle w:val="Compact"/>
              <w:rPr>
                <w:sz w:val="16"/>
                <w:szCs w:val="16"/>
              </w:rPr>
            </w:pPr>
            <w:r w:rsidRPr="00436F64">
              <w:rPr>
                <w:sz w:val="16"/>
                <w:szCs w:val="16"/>
              </w:rPr>
              <w:t>3578 (5.5%)</w:t>
            </w:r>
          </w:p>
        </w:tc>
        <w:tc>
          <w:tcPr>
            <w:tcW w:w="808" w:type="dxa"/>
          </w:tcPr>
          <w:p w14:paraId="71F71DDB" w14:textId="77777777" w:rsidR="001902B1" w:rsidRPr="00436F64" w:rsidRDefault="001902B1" w:rsidP="00E907B7">
            <w:pPr>
              <w:pStyle w:val="Compact"/>
              <w:rPr>
                <w:sz w:val="16"/>
                <w:szCs w:val="16"/>
              </w:rPr>
            </w:pPr>
            <w:r w:rsidRPr="00436F64">
              <w:rPr>
                <w:sz w:val="16"/>
                <w:szCs w:val="16"/>
              </w:rPr>
              <w:t>2248 (4.8%)</w:t>
            </w:r>
          </w:p>
        </w:tc>
        <w:tc>
          <w:tcPr>
            <w:tcW w:w="990" w:type="dxa"/>
          </w:tcPr>
          <w:p w14:paraId="30415D76" w14:textId="77777777" w:rsidR="001902B1" w:rsidRPr="00436F64" w:rsidRDefault="001902B1" w:rsidP="00E907B7">
            <w:pPr>
              <w:pStyle w:val="Compact"/>
              <w:rPr>
                <w:sz w:val="16"/>
                <w:szCs w:val="16"/>
              </w:rPr>
            </w:pPr>
            <w:r w:rsidRPr="00436F64">
              <w:rPr>
                <w:sz w:val="16"/>
                <w:szCs w:val="16"/>
              </w:rPr>
              <w:t>2552 (4.6%)</w:t>
            </w:r>
          </w:p>
        </w:tc>
        <w:tc>
          <w:tcPr>
            <w:tcW w:w="990" w:type="dxa"/>
          </w:tcPr>
          <w:p w14:paraId="56AB37EE" w14:textId="77777777" w:rsidR="001902B1" w:rsidRPr="00436F64" w:rsidRDefault="001902B1" w:rsidP="00E907B7">
            <w:pPr>
              <w:pStyle w:val="Compact"/>
              <w:rPr>
                <w:sz w:val="16"/>
                <w:szCs w:val="16"/>
              </w:rPr>
            </w:pPr>
            <w:r w:rsidRPr="00436F64">
              <w:rPr>
                <w:sz w:val="16"/>
                <w:szCs w:val="16"/>
              </w:rPr>
              <w:t>2733 (4.8%)</w:t>
            </w:r>
          </w:p>
        </w:tc>
        <w:tc>
          <w:tcPr>
            <w:tcW w:w="900" w:type="dxa"/>
          </w:tcPr>
          <w:p w14:paraId="018D8AEB" w14:textId="77777777" w:rsidR="001902B1" w:rsidRPr="00436F64" w:rsidRDefault="001902B1" w:rsidP="00E907B7">
            <w:pPr>
              <w:pStyle w:val="Compact"/>
              <w:rPr>
                <w:sz w:val="16"/>
                <w:szCs w:val="16"/>
              </w:rPr>
            </w:pPr>
            <w:r w:rsidRPr="00436F64">
              <w:rPr>
                <w:sz w:val="16"/>
                <w:szCs w:val="16"/>
              </w:rPr>
              <w:t>2997 (4.7%)</w:t>
            </w:r>
          </w:p>
        </w:tc>
        <w:tc>
          <w:tcPr>
            <w:tcW w:w="810" w:type="dxa"/>
          </w:tcPr>
          <w:p w14:paraId="2E170A9A" w14:textId="77777777" w:rsidR="001902B1" w:rsidRPr="00436F64" w:rsidRDefault="001902B1" w:rsidP="00E907B7">
            <w:pPr>
              <w:pStyle w:val="Compact"/>
              <w:rPr>
                <w:sz w:val="16"/>
                <w:szCs w:val="16"/>
              </w:rPr>
            </w:pPr>
            <w:r w:rsidRPr="00436F64">
              <w:rPr>
                <w:sz w:val="16"/>
                <w:szCs w:val="16"/>
              </w:rPr>
              <w:t>1649 (4.0%)</w:t>
            </w:r>
          </w:p>
        </w:tc>
        <w:tc>
          <w:tcPr>
            <w:tcW w:w="811" w:type="dxa"/>
          </w:tcPr>
          <w:p w14:paraId="44FE7663" w14:textId="77777777" w:rsidR="001902B1" w:rsidRPr="00436F64" w:rsidRDefault="001902B1" w:rsidP="00E907B7">
            <w:pPr>
              <w:pStyle w:val="Compact"/>
              <w:rPr>
                <w:sz w:val="16"/>
                <w:szCs w:val="16"/>
              </w:rPr>
            </w:pPr>
            <w:r w:rsidRPr="00436F64">
              <w:rPr>
                <w:sz w:val="16"/>
                <w:szCs w:val="16"/>
              </w:rPr>
              <w:t>412 (3.4%)</w:t>
            </w:r>
          </w:p>
        </w:tc>
        <w:tc>
          <w:tcPr>
            <w:tcW w:w="917" w:type="dxa"/>
          </w:tcPr>
          <w:p w14:paraId="71107B08" w14:textId="77777777" w:rsidR="001902B1" w:rsidRPr="00436F64" w:rsidRDefault="001902B1" w:rsidP="00E907B7">
            <w:pPr>
              <w:pStyle w:val="Compact"/>
              <w:rPr>
                <w:sz w:val="16"/>
                <w:szCs w:val="16"/>
              </w:rPr>
            </w:pPr>
            <w:r w:rsidRPr="00436F64">
              <w:rPr>
                <w:sz w:val="16"/>
                <w:szCs w:val="16"/>
              </w:rPr>
              <w:t>77 (5.0%)</w:t>
            </w:r>
          </w:p>
        </w:tc>
      </w:tr>
      <w:tr w:rsidR="001902B1" w:rsidRPr="00436F64" w14:paraId="34C5A7D4" w14:textId="77777777" w:rsidTr="00E907B7">
        <w:tc>
          <w:tcPr>
            <w:tcW w:w="1278" w:type="dxa"/>
          </w:tcPr>
          <w:p w14:paraId="3F51CC17" w14:textId="77777777" w:rsidR="001902B1" w:rsidRPr="00436F64" w:rsidRDefault="001902B1" w:rsidP="00E907B7">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E907B7">
            <w:pPr>
              <w:pStyle w:val="Compact"/>
              <w:rPr>
                <w:sz w:val="16"/>
                <w:szCs w:val="16"/>
              </w:rPr>
            </w:pPr>
            <w:r w:rsidRPr="00436F64">
              <w:rPr>
                <w:sz w:val="16"/>
                <w:szCs w:val="16"/>
              </w:rPr>
              <w:t>21823 (6.4%)</w:t>
            </w:r>
          </w:p>
        </w:tc>
        <w:tc>
          <w:tcPr>
            <w:tcW w:w="992" w:type="dxa"/>
          </w:tcPr>
          <w:p w14:paraId="2A7633D4" w14:textId="77777777" w:rsidR="001902B1" w:rsidRPr="00436F64" w:rsidRDefault="001902B1" w:rsidP="00E907B7">
            <w:pPr>
              <w:pStyle w:val="Compact"/>
              <w:rPr>
                <w:sz w:val="16"/>
                <w:szCs w:val="16"/>
              </w:rPr>
            </w:pPr>
            <w:r w:rsidRPr="00436F64">
              <w:rPr>
                <w:sz w:val="16"/>
                <w:szCs w:val="16"/>
              </w:rPr>
              <w:t>1922 (3.0%)</w:t>
            </w:r>
          </w:p>
        </w:tc>
        <w:tc>
          <w:tcPr>
            <w:tcW w:w="808" w:type="dxa"/>
          </w:tcPr>
          <w:p w14:paraId="13AF18BF" w14:textId="77777777" w:rsidR="001902B1" w:rsidRPr="00436F64" w:rsidRDefault="001902B1" w:rsidP="00E907B7">
            <w:pPr>
              <w:pStyle w:val="Compact"/>
              <w:rPr>
                <w:sz w:val="16"/>
                <w:szCs w:val="16"/>
              </w:rPr>
            </w:pPr>
            <w:r w:rsidRPr="00436F64">
              <w:rPr>
                <w:sz w:val="16"/>
                <w:szCs w:val="16"/>
              </w:rPr>
              <w:t>2613 (5.5%)</w:t>
            </w:r>
          </w:p>
        </w:tc>
        <w:tc>
          <w:tcPr>
            <w:tcW w:w="990" w:type="dxa"/>
          </w:tcPr>
          <w:p w14:paraId="3F550ADD" w14:textId="77777777" w:rsidR="001902B1" w:rsidRPr="00436F64" w:rsidRDefault="001902B1" w:rsidP="00E907B7">
            <w:pPr>
              <w:pStyle w:val="Compact"/>
              <w:rPr>
                <w:sz w:val="16"/>
                <w:szCs w:val="16"/>
              </w:rPr>
            </w:pPr>
            <w:r w:rsidRPr="00436F64">
              <w:rPr>
                <w:sz w:val="16"/>
                <w:szCs w:val="16"/>
              </w:rPr>
              <w:t>3054 (5.5%)</w:t>
            </w:r>
          </w:p>
        </w:tc>
        <w:tc>
          <w:tcPr>
            <w:tcW w:w="990" w:type="dxa"/>
          </w:tcPr>
          <w:p w14:paraId="3C8E91F5" w14:textId="044CEEFD" w:rsidR="001902B1" w:rsidRPr="00436F64" w:rsidRDefault="001902B1" w:rsidP="00E907B7">
            <w:pPr>
              <w:pStyle w:val="Compact"/>
              <w:rPr>
                <w:sz w:val="16"/>
                <w:szCs w:val="16"/>
              </w:rPr>
            </w:pPr>
            <w:r w:rsidRPr="00436F64">
              <w:rPr>
                <w:sz w:val="16"/>
                <w:szCs w:val="16"/>
              </w:rPr>
              <w:t>3842 (6.7%)</w:t>
            </w:r>
          </w:p>
        </w:tc>
        <w:tc>
          <w:tcPr>
            <w:tcW w:w="900" w:type="dxa"/>
          </w:tcPr>
          <w:p w14:paraId="44823D65" w14:textId="77777777" w:rsidR="001902B1" w:rsidRPr="00436F64" w:rsidRDefault="001902B1" w:rsidP="00E907B7">
            <w:pPr>
              <w:pStyle w:val="Compact"/>
              <w:rPr>
                <w:sz w:val="16"/>
                <w:szCs w:val="16"/>
              </w:rPr>
            </w:pPr>
            <w:r w:rsidRPr="00436F64">
              <w:rPr>
                <w:sz w:val="16"/>
                <w:szCs w:val="16"/>
              </w:rPr>
              <w:t>5487 (8.7%)</w:t>
            </w:r>
          </w:p>
        </w:tc>
        <w:tc>
          <w:tcPr>
            <w:tcW w:w="810" w:type="dxa"/>
          </w:tcPr>
          <w:p w14:paraId="537A19EA" w14:textId="77777777" w:rsidR="001902B1" w:rsidRPr="00436F64" w:rsidRDefault="001902B1" w:rsidP="00E907B7">
            <w:pPr>
              <w:pStyle w:val="Compact"/>
              <w:rPr>
                <w:sz w:val="16"/>
                <w:szCs w:val="16"/>
              </w:rPr>
            </w:pPr>
            <w:r w:rsidRPr="00436F64">
              <w:rPr>
                <w:sz w:val="16"/>
                <w:szCs w:val="16"/>
              </w:rPr>
              <w:t>3762 (9.2%)</w:t>
            </w:r>
          </w:p>
        </w:tc>
        <w:tc>
          <w:tcPr>
            <w:tcW w:w="811" w:type="dxa"/>
          </w:tcPr>
          <w:p w14:paraId="0E411821" w14:textId="77777777" w:rsidR="001902B1" w:rsidRPr="00436F64" w:rsidRDefault="001902B1" w:rsidP="00E907B7">
            <w:pPr>
              <w:pStyle w:val="Compact"/>
              <w:rPr>
                <w:sz w:val="16"/>
                <w:szCs w:val="16"/>
              </w:rPr>
            </w:pPr>
            <w:r w:rsidRPr="00436F64">
              <w:rPr>
                <w:sz w:val="16"/>
                <w:szCs w:val="16"/>
              </w:rPr>
              <w:t>1043 (8.7%)</w:t>
            </w:r>
          </w:p>
        </w:tc>
        <w:tc>
          <w:tcPr>
            <w:tcW w:w="917" w:type="dxa"/>
          </w:tcPr>
          <w:p w14:paraId="72474F99" w14:textId="77777777" w:rsidR="001902B1" w:rsidRPr="00436F64" w:rsidRDefault="001902B1" w:rsidP="00E907B7">
            <w:pPr>
              <w:pStyle w:val="Compact"/>
              <w:rPr>
                <w:sz w:val="16"/>
                <w:szCs w:val="16"/>
              </w:rPr>
            </w:pPr>
            <w:r w:rsidRPr="00436F64">
              <w:rPr>
                <w:sz w:val="16"/>
                <w:szCs w:val="16"/>
              </w:rPr>
              <w:t>100 (6.5%)</w:t>
            </w:r>
          </w:p>
        </w:tc>
      </w:tr>
      <w:tr w:rsidR="001902B1" w:rsidRPr="00436F64" w14:paraId="095ED7B1" w14:textId="77777777" w:rsidTr="00E907B7">
        <w:tc>
          <w:tcPr>
            <w:tcW w:w="1278" w:type="dxa"/>
          </w:tcPr>
          <w:p w14:paraId="1DC4449D" w14:textId="77777777" w:rsidR="001902B1" w:rsidRPr="00436F64" w:rsidRDefault="001902B1" w:rsidP="00E907B7">
            <w:pPr>
              <w:pStyle w:val="Compact"/>
              <w:rPr>
                <w:sz w:val="16"/>
                <w:szCs w:val="16"/>
              </w:rPr>
            </w:pPr>
            <w:r w:rsidRPr="00436F64">
              <w:rPr>
                <w:sz w:val="16"/>
                <w:szCs w:val="16"/>
              </w:rPr>
              <w:t>Missing</w:t>
            </w:r>
          </w:p>
        </w:tc>
        <w:tc>
          <w:tcPr>
            <w:tcW w:w="1080" w:type="dxa"/>
          </w:tcPr>
          <w:p w14:paraId="0D88F149" w14:textId="77777777" w:rsidR="001902B1" w:rsidRPr="00436F64" w:rsidRDefault="001902B1" w:rsidP="00E907B7">
            <w:pPr>
              <w:pStyle w:val="Compact"/>
              <w:rPr>
                <w:sz w:val="16"/>
                <w:szCs w:val="16"/>
              </w:rPr>
            </w:pPr>
            <w:r w:rsidRPr="00436F64">
              <w:rPr>
                <w:sz w:val="16"/>
                <w:szCs w:val="16"/>
              </w:rPr>
              <w:t>8666 (2.5%)</w:t>
            </w:r>
          </w:p>
        </w:tc>
        <w:tc>
          <w:tcPr>
            <w:tcW w:w="992" w:type="dxa"/>
          </w:tcPr>
          <w:p w14:paraId="599D447A" w14:textId="77777777" w:rsidR="001902B1" w:rsidRPr="00436F64" w:rsidRDefault="001902B1" w:rsidP="00E907B7">
            <w:pPr>
              <w:pStyle w:val="Compact"/>
              <w:rPr>
                <w:sz w:val="16"/>
                <w:szCs w:val="16"/>
              </w:rPr>
            </w:pPr>
            <w:r w:rsidRPr="00436F64">
              <w:rPr>
                <w:sz w:val="16"/>
                <w:szCs w:val="16"/>
              </w:rPr>
              <w:t>3754 (5.8%)</w:t>
            </w:r>
          </w:p>
        </w:tc>
        <w:tc>
          <w:tcPr>
            <w:tcW w:w="808" w:type="dxa"/>
          </w:tcPr>
          <w:p w14:paraId="0158D6B0" w14:textId="77777777" w:rsidR="001902B1" w:rsidRPr="00436F64" w:rsidRDefault="001902B1" w:rsidP="00E907B7">
            <w:pPr>
              <w:pStyle w:val="Compact"/>
              <w:rPr>
                <w:sz w:val="16"/>
                <w:szCs w:val="16"/>
              </w:rPr>
            </w:pPr>
            <w:r w:rsidRPr="00436F64">
              <w:rPr>
                <w:sz w:val="16"/>
                <w:szCs w:val="16"/>
              </w:rPr>
              <w:t>705 (1.5%)</w:t>
            </w:r>
          </w:p>
        </w:tc>
        <w:tc>
          <w:tcPr>
            <w:tcW w:w="990" w:type="dxa"/>
          </w:tcPr>
          <w:p w14:paraId="4830D3A9" w14:textId="77777777" w:rsidR="001902B1" w:rsidRPr="00436F64" w:rsidRDefault="001902B1" w:rsidP="00E907B7">
            <w:pPr>
              <w:pStyle w:val="Compact"/>
              <w:rPr>
                <w:sz w:val="16"/>
                <w:szCs w:val="16"/>
              </w:rPr>
            </w:pPr>
            <w:r w:rsidRPr="00436F64">
              <w:rPr>
                <w:sz w:val="16"/>
                <w:szCs w:val="16"/>
              </w:rPr>
              <w:t>885 (1.6%)</w:t>
            </w:r>
          </w:p>
        </w:tc>
        <w:tc>
          <w:tcPr>
            <w:tcW w:w="990" w:type="dxa"/>
          </w:tcPr>
          <w:p w14:paraId="1434DD4E" w14:textId="77777777" w:rsidR="001902B1" w:rsidRPr="00436F64" w:rsidRDefault="001902B1" w:rsidP="00E907B7">
            <w:pPr>
              <w:pStyle w:val="Compact"/>
              <w:rPr>
                <w:sz w:val="16"/>
                <w:szCs w:val="16"/>
              </w:rPr>
            </w:pPr>
            <w:r w:rsidRPr="00436F64">
              <w:rPr>
                <w:sz w:val="16"/>
                <w:szCs w:val="16"/>
              </w:rPr>
              <w:t>1034 (1.8%)</w:t>
            </w:r>
          </w:p>
        </w:tc>
        <w:tc>
          <w:tcPr>
            <w:tcW w:w="900" w:type="dxa"/>
          </w:tcPr>
          <w:p w14:paraId="4B1AAF49" w14:textId="77777777" w:rsidR="001902B1" w:rsidRPr="00436F64" w:rsidRDefault="001902B1" w:rsidP="00E907B7">
            <w:pPr>
              <w:pStyle w:val="Compact"/>
              <w:rPr>
                <w:sz w:val="16"/>
                <w:szCs w:val="16"/>
              </w:rPr>
            </w:pPr>
            <w:r w:rsidRPr="00436F64">
              <w:rPr>
                <w:sz w:val="16"/>
                <w:szCs w:val="16"/>
              </w:rPr>
              <w:t>1277 (2.0%)</w:t>
            </w:r>
          </w:p>
        </w:tc>
        <w:tc>
          <w:tcPr>
            <w:tcW w:w="810" w:type="dxa"/>
          </w:tcPr>
          <w:p w14:paraId="59C354F7" w14:textId="77777777" w:rsidR="001902B1" w:rsidRPr="00436F64" w:rsidRDefault="001902B1" w:rsidP="00E907B7">
            <w:pPr>
              <w:pStyle w:val="Compact"/>
              <w:rPr>
                <w:sz w:val="16"/>
                <w:szCs w:val="16"/>
              </w:rPr>
            </w:pPr>
            <w:r w:rsidRPr="00436F64">
              <w:rPr>
                <w:sz w:val="16"/>
                <w:szCs w:val="16"/>
              </w:rPr>
              <w:t>764 (1.9%)</w:t>
            </w:r>
          </w:p>
        </w:tc>
        <w:tc>
          <w:tcPr>
            <w:tcW w:w="811" w:type="dxa"/>
          </w:tcPr>
          <w:p w14:paraId="359F7294" w14:textId="77777777" w:rsidR="001902B1" w:rsidRPr="00436F64" w:rsidRDefault="001902B1" w:rsidP="00E907B7">
            <w:pPr>
              <w:pStyle w:val="Compact"/>
              <w:rPr>
                <w:sz w:val="16"/>
                <w:szCs w:val="16"/>
              </w:rPr>
            </w:pPr>
            <w:r w:rsidRPr="00436F64">
              <w:rPr>
                <w:sz w:val="16"/>
                <w:szCs w:val="16"/>
              </w:rPr>
              <w:t>213 (1.8%)</w:t>
            </w:r>
          </w:p>
        </w:tc>
        <w:tc>
          <w:tcPr>
            <w:tcW w:w="917" w:type="dxa"/>
          </w:tcPr>
          <w:p w14:paraId="40FB725B" w14:textId="77777777" w:rsidR="001902B1" w:rsidRPr="00436F64" w:rsidRDefault="001902B1" w:rsidP="00E907B7">
            <w:pPr>
              <w:pStyle w:val="Compact"/>
              <w:rPr>
                <w:sz w:val="16"/>
                <w:szCs w:val="16"/>
              </w:rPr>
            </w:pPr>
            <w:r w:rsidRPr="00436F64">
              <w:rPr>
                <w:sz w:val="16"/>
                <w:szCs w:val="16"/>
              </w:rPr>
              <w:t>34 (2.2%)</w:t>
            </w:r>
          </w:p>
        </w:tc>
      </w:tr>
      <w:tr w:rsidR="001902B1" w:rsidRPr="00436F64" w14:paraId="0320A957" w14:textId="77777777" w:rsidTr="00E907B7">
        <w:tc>
          <w:tcPr>
            <w:tcW w:w="1278" w:type="dxa"/>
            <w:shd w:val="clear" w:color="auto" w:fill="D9D9D9" w:themeFill="background1" w:themeFillShade="D9"/>
          </w:tcPr>
          <w:p w14:paraId="1685517C" w14:textId="77777777" w:rsidR="001902B1" w:rsidRPr="00436F64" w:rsidRDefault="001902B1" w:rsidP="00E907B7">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E907B7">
            <w:pPr>
              <w:pStyle w:val="Compact"/>
              <w:rPr>
                <w:sz w:val="16"/>
                <w:szCs w:val="16"/>
              </w:rPr>
            </w:pPr>
          </w:p>
        </w:tc>
      </w:tr>
      <w:tr w:rsidR="001902B1" w:rsidRPr="00436F64" w14:paraId="399BE95B" w14:textId="77777777" w:rsidTr="00E907B7">
        <w:tc>
          <w:tcPr>
            <w:tcW w:w="1278" w:type="dxa"/>
          </w:tcPr>
          <w:p w14:paraId="170D2EE6" w14:textId="77777777" w:rsidR="001902B1" w:rsidRPr="00436F64" w:rsidRDefault="001902B1" w:rsidP="00E907B7">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E907B7">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E907B7">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E907B7">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E907B7">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E907B7">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E907B7">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E907B7">
            <w:pPr>
              <w:pStyle w:val="Compact"/>
              <w:rPr>
                <w:sz w:val="16"/>
                <w:szCs w:val="16"/>
              </w:rPr>
            </w:pPr>
            <w:r w:rsidRPr="00436F64">
              <w:rPr>
                <w:sz w:val="16"/>
                <w:szCs w:val="16"/>
              </w:rPr>
              <w:t>7391 (18.1%)</w:t>
            </w:r>
          </w:p>
        </w:tc>
        <w:tc>
          <w:tcPr>
            <w:tcW w:w="811" w:type="dxa"/>
          </w:tcPr>
          <w:p w14:paraId="0EB21D63" w14:textId="77777777" w:rsidR="001902B1" w:rsidRPr="00436F64" w:rsidRDefault="001902B1" w:rsidP="00E907B7">
            <w:pPr>
              <w:pStyle w:val="Compact"/>
              <w:rPr>
                <w:sz w:val="16"/>
                <w:szCs w:val="16"/>
              </w:rPr>
            </w:pPr>
            <w:r w:rsidRPr="00436F64">
              <w:rPr>
                <w:sz w:val="16"/>
                <w:szCs w:val="16"/>
              </w:rPr>
              <w:t>960 (8.0%)</w:t>
            </w:r>
          </w:p>
        </w:tc>
        <w:tc>
          <w:tcPr>
            <w:tcW w:w="917" w:type="dxa"/>
          </w:tcPr>
          <w:p w14:paraId="621E25C5" w14:textId="77777777" w:rsidR="001902B1" w:rsidRPr="00436F64" w:rsidRDefault="001902B1" w:rsidP="00E907B7">
            <w:pPr>
              <w:pStyle w:val="Compact"/>
              <w:rPr>
                <w:sz w:val="16"/>
                <w:szCs w:val="16"/>
              </w:rPr>
            </w:pPr>
            <w:r w:rsidRPr="00436F64">
              <w:rPr>
                <w:sz w:val="16"/>
                <w:szCs w:val="16"/>
              </w:rPr>
              <w:t>81 (5.3%)</w:t>
            </w:r>
          </w:p>
        </w:tc>
      </w:tr>
      <w:tr w:rsidR="001902B1" w:rsidRPr="00436F64" w14:paraId="135D73F1" w14:textId="77777777" w:rsidTr="00E907B7">
        <w:tc>
          <w:tcPr>
            <w:tcW w:w="1278" w:type="dxa"/>
          </w:tcPr>
          <w:p w14:paraId="2D542C64" w14:textId="77777777" w:rsidR="001902B1" w:rsidRPr="00436F64" w:rsidRDefault="001902B1" w:rsidP="00E907B7">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E907B7">
            <w:pPr>
              <w:pStyle w:val="Compact"/>
              <w:rPr>
                <w:sz w:val="16"/>
                <w:szCs w:val="16"/>
              </w:rPr>
            </w:pPr>
            <w:r w:rsidRPr="00436F64">
              <w:rPr>
                <w:sz w:val="16"/>
                <w:szCs w:val="16"/>
              </w:rPr>
              <w:t>31570 (9.2%)</w:t>
            </w:r>
          </w:p>
        </w:tc>
        <w:tc>
          <w:tcPr>
            <w:tcW w:w="992" w:type="dxa"/>
          </w:tcPr>
          <w:p w14:paraId="2105E128" w14:textId="77777777" w:rsidR="001902B1" w:rsidRPr="00436F64" w:rsidRDefault="001902B1" w:rsidP="00E907B7">
            <w:pPr>
              <w:pStyle w:val="Compact"/>
              <w:rPr>
                <w:sz w:val="16"/>
                <w:szCs w:val="16"/>
              </w:rPr>
            </w:pPr>
            <w:r w:rsidRPr="00436F64">
              <w:rPr>
                <w:sz w:val="16"/>
                <w:szCs w:val="16"/>
              </w:rPr>
              <w:t>2260 (3.5%)</w:t>
            </w:r>
          </w:p>
        </w:tc>
        <w:tc>
          <w:tcPr>
            <w:tcW w:w="808" w:type="dxa"/>
          </w:tcPr>
          <w:p w14:paraId="799B717A" w14:textId="77777777" w:rsidR="001902B1" w:rsidRPr="00436F64" w:rsidRDefault="001902B1" w:rsidP="00E907B7">
            <w:pPr>
              <w:pStyle w:val="Compact"/>
              <w:rPr>
                <w:sz w:val="16"/>
                <w:szCs w:val="16"/>
              </w:rPr>
            </w:pPr>
            <w:r w:rsidRPr="00436F64">
              <w:rPr>
                <w:sz w:val="16"/>
                <w:szCs w:val="16"/>
              </w:rPr>
              <w:t>5383 (11.4%)</w:t>
            </w:r>
          </w:p>
        </w:tc>
        <w:tc>
          <w:tcPr>
            <w:tcW w:w="990" w:type="dxa"/>
          </w:tcPr>
          <w:p w14:paraId="5B5D4D21" w14:textId="77777777" w:rsidR="001902B1" w:rsidRPr="00436F64" w:rsidRDefault="001902B1" w:rsidP="00E907B7">
            <w:pPr>
              <w:pStyle w:val="Compact"/>
              <w:rPr>
                <w:sz w:val="16"/>
                <w:szCs w:val="16"/>
              </w:rPr>
            </w:pPr>
            <w:r w:rsidRPr="00436F64">
              <w:rPr>
                <w:sz w:val="16"/>
                <w:szCs w:val="16"/>
              </w:rPr>
              <w:t>8198 (14.8%)</w:t>
            </w:r>
          </w:p>
        </w:tc>
        <w:tc>
          <w:tcPr>
            <w:tcW w:w="990" w:type="dxa"/>
          </w:tcPr>
          <w:p w14:paraId="2564D5EA" w14:textId="77777777" w:rsidR="001902B1" w:rsidRPr="00436F64" w:rsidRDefault="001902B1" w:rsidP="00E907B7">
            <w:pPr>
              <w:pStyle w:val="Compact"/>
              <w:rPr>
                <w:sz w:val="16"/>
                <w:szCs w:val="16"/>
              </w:rPr>
            </w:pPr>
            <w:r w:rsidRPr="00436F64">
              <w:rPr>
                <w:sz w:val="16"/>
                <w:szCs w:val="16"/>
              </w:rPr>
              <w:t>7162 (12.5%)</w:t>
            </w:r>
          </w:p>
        </w:tc>
        <w:tc>
          <w:tcPr>
            <w:tcW w:w="900" w:type="dxa"/>
          </w:tcPr>
          <w:p w14:paraId="286F2D34" w14:textId="77777777" w:rsidR="001902B1" w:rsidRPr="00436F64" w:rsidRDefault="001902B1" w:rsidP="00E907B7">
            <w:pPr>
              <w:pStyle w:val="Compact"/>
              <w:rPr>
                <w:sz w:val="16"/>
                <w:szCs w:val="16"/>
              </w:rPr>
            </w:pPr>
            <w:r w:rsidRPr="00436F64">
              <w:rPr>
                <w:sz w:val="16"/>
                <w:szCs w:val="16"/>
              </w:rPr>
              <w:t>5874 (9.3%)</w:t>
            </w:r>
          </w:p>
        </w:tc>
        <w:tc>
          <w:tcPr>
            <w:tcW w:w="810" w:type="dxa"/>
          </w:tcPr>
          <w:p w14:paraId="4C25EA66" w14:textId="77777777" w:rsidR="001902B1" w:rsidRPr="00436F64" w:rsidRDefault="001902B1" w:rsidP="00E907B7">
            <w:pPr>
              <w:pStyle w:val="Compact"/>
              <w:rPr>
                <w:sz w:val="16"/>
                <w:szCs w:val="16"/>
              </w:rPr>
            </w:pPr>
            <w:r w:rsidRPr="00436F64">
              <w:rPr>
                <w:sz w:val="16"/>
                <w:szCs w:val="16"/>
              </w:rPr>
              <w:t>2124 (5.2%)</w:t>
            </w:r>
          </w:p>
        </w:tc>
        <w:tc>
          <w:tcPr>
            <w:tcW w:w="811" w:type="dxa"/>
          </w:tcPr>
          <w:p w14:paraId="659E21F8" w14:textId="77777777" w:rsidR="001902B1" w:rsidRPr="00436F64" w:rsidRDefault="001902B1" w:rsidP="00E907B7">
            <w:pPr>
              <w:pStyle w:val="Compact"/>
              <w:rPr>
                <w:sz w:val="16"/>
                <w:szCs w:val="16"/>
              </w:rPr>
            </w:pPr>
            <w:r w:rsidRPr="00436F64">
              <w:rPr>
                <w:sz w:val="16"/>
                <w:szCs w:val="16"/>
              </w:rPr>
              <w:t>478 (4.0%)</w:t>
            </w:r>
          </w:p>
        </w:tc>
        <w:tc>
          <w:tcPr>
            <w:tcW w:w="917" w:type="dxa"/>
          </w:tcPr>
          <w:p w14:paraId="7E8A1BE7" w14:textId="77777777" w:rsidR="001902B1" w:rsidRPr="00436F64" w:rsidRDefault="001902B1" w:rsidP="00E907B7">
            <w:pPr>
              <w:pStyle w:val="Compact"/>
              <w:rPr>
                <w:sz w:val="16"/>
                <w:szCs w:val="16"/>
              </w:rPr>
            </w:pPr>
            <w:r w:rsidRPr="00436F64">
              <w:rPr>
                <w:sz w:val="16"/>
                <w:szCs w:val="16"/>
              </w:rPr>
              <w:t>91 (5.9%)</w:t>
            </w:r>
          </w:p>
        </w:tc>
      </w:tr>
      <w:tr w:rsidR="001902B1" w:rsidRPr="00436F64" w14:paraId="72C6AF1B" w14:textId="77777777" w:rsidTr="00E907B7">
        <w:tc>
          <w:tcPr>
            <w:tcW w:w="1278" w:type="dxa"/>
          </w:tcPr>
          <w:p w14:paraId="0335A452" w14:textId="77777777" w:rsidR="001902B1" w:rsidRPr="00436F64" w:rsidRDefault="001902B1" w:rsidP="00E907B7">
            <w:pPr>
              <w:pStyle w:val="Compact"/>
              <w:rPr>
                <w:sz w:val="16"/>
                <w:szCs w:val="16"/>
              </w:rPr>
            </w:pPr>
            <w:r w:rsidRPr="00436F64">
              <w:rPr>
                <w:sz w:val="16"/>
                <w:szCs w:val="16"/>
              </w:rPr>
              <w:t xml:space="preserve">Not able to </w:t>
            </w:r>
            <w:r w:rsidRPr="00436F64">
              <w:rPr>
                <w:sz w:val="16"/>
                <w:szCs w:val="16"/>
              </w:rPr>
              <w:lastRenderedPageBreak/>
              <w:t>work</w:t>
            </w:r>
          </w:p>
        </w:tc>
        <w:tc>
          <w:tcPr>
            <w:tcW w:w="1080" w:type="dxa"/>
          </w:tcPr>
          <w:p w14:paraId="3BED8102" w14:textId="77777777" w:rsidR="001902B1" w:rsidRPr="00436F64" w:rsidRDefault="001902B1" w:rsidP="00E907B7">
            <w:pPr>
              <w:pStyle w:val="Compact"/>
              <w:rPr>
                <w:sz w:val="16"/>
                <w:szCs w:val="16"/>
              </w:rPr>
            </w:pPr>
            <w:r w:rsidRPr="00436F64">
              <w:rPr>
                <w:sz w:val="16"/>
                <w:szCs w:val="16"/>
              </w:rPr>
              <w:lastRenderedPageBreak/>
              <w:t>7210 (2.1%)</w:t>
            </w:r>
          </w:p>
        </w:tc>
        <w:tc>
          <w:tcPr>
            <w:tcW w:w="992" w:type="dxa"/>
          </w:tcPr>
          <w:p w14:paraId="217AEB71" w14:textId="77777777" w:rsidR="001902B1" w:rsidRPr="00436F64" w:rsidRDefault="001902B1" w:rsidP="00E907B7">
            <w:pPr>
              <w:pStyle w:val="Compact"/>
              <w:rPr>
                <w:sz w:val="16"/>
                <w:szCs w:val="16"/>
              </w:rPr>
            </w:pPr>
            <w:r w:rsidRPr="00436F64">
              <w:rPr>
                <w:sz w:val="16"/>
                <w:szCs w:val="16"/>
              </w:rPr>
              <w:t>1212 (1.9%)</w:t>
            </w:r>
          </w:p>
        </w:tc>
        <w:tc>
          <w:tcPr>
            <w:tcW w:w="808" w:type="dxa"/>
          </w:tcPr>
          <w:p w14:paraId="03A723FF" w14:textId="77777777" w:rsidR="001902B1" w:rsidRPr="00436F64" w:rsidRDefault="001902B1" w:rsidP="00E907B7">
            <w:pPr>
              <w:pStyle w:val="Compact"/>
              <w:rPr>
                <w:sz w:val="16"/>
                <w:szCs w:val="16"/>
              </w:rPr>
            </w:pPr>
            <w:r w:rsidRPr="00436F64">
              <w:rPr>
                <w:sz w:val="16"/>
                <w:szCs w:val="16"/>
              </w:rPr>
              <w:t xml:space="preserve">806 </w:t>
            </w:r>
            <w:r w:rsidRPr="00436F64">
              <w:rPr>
                <w:sz w:val="16"/>
                <w:szCs w:val="16"/>
              </w:rPr>
              <w:lastRenderedPageBreak/>
              <w:t>(1.7%)</w:t>
            </w:r>
          </w:p>
        </w:tc>
        <w:tc>
          <w:tcPr>
            <w:tcW w:w="990" w:type="dxa"/>
          </w:tcPr>
          <w:p w14:paraId="3E1CAE3A" w14:textId="77777777" w:rsidR="001902B1" w:rsidRPr="00436F64" w:rsidRDefault="001902B1" w:rsidP="00E907B7">
            <w:pPr>
              <w:pStyle w:val="Compact"/>
              <w:rPr>
                <w:sz w:val="16"/>
                <w:szCs w:val="16"/>
              </w:rPr>
            </w:pPr>
            <w:r w:rsidRPr="00436F64">
              <w:rPr>
                <w:sz w:val="16"/>
                <w:szCs w:val="16"/>
              </w:rPr>
              <w:lastRenderedPageBreak/>
              <w:t>966 (1.7%)</w:t>
            </w:r>
          </w:p>
        </w:tc>
        <w:tc>
          <w:tcPr>
            <w:tcW w:w="990" w:type="dxa"/>
          </w:tcPr>
          <w:p w14:paraId="6D54B093" w14:textId="77777777" w:rsidR="001902B1" w:rsidRPr="00436F64" w:rsidRDefault="001902B1" w:rsidP="00E907B7">
            <w:pPr>
              <w:pStyle w:val="Compact"/>
              <w:rPr>
                <w:sz w:val="16"/>
                <w:szCs w:val="16"/>
              </w:rPr>
            </w:pPr>
            <w:r w:rsidRPr="00436F64">
              <w:rPr>
                <w:sz w:val="16"/>
                <w:szCs w:val="16"/>
              </w:rPr>
              <w:t xml:space="preserve">1444 </w:t>
            </w:r>
            <w:r w:rsidRPr="00436F64">
              <w:rPr>
                <w:sz w:val="16"/>
                <w:szCs w:val="16"/>
              </w:rPr>
              <w:lastRenderedPageBreak/>
              <w:t>(2.5%)</w:t>
            </w:r>
          </w:p>
        </w:tc>
        <w:tc>
          <w:tcPr>
            <w:tcW w:w="900" w:type="dxa"/>
          </w:tcPr>
          <w:p w14:paraId="6506D882" w14:textId="77777777" w:rsidR="001902B1" w:rsidRPr="00436F64" w:rsidRDefault="001902B1" w:rsidP="00E907B7">
            <w:pPr>
              <w:pStyle w:val="Compact"/>
              <w:rPr>
                <w:sz w:val="16"/>
                <w:szCs w:val="16"/>
              </w:rPr>
            </w:pPr>
            <w:r w:rsidRPr="00436F64">
              <w:rPr>
                <w:sz w:val="16"/>
                <w:szCs w:val="16"/>
              </w:rPr>
              <w:lastRenderedPageBreak/>
              <w:t xml:space="preserve">2193 </w:t>
            </w:r>
            <w:r w:rsidRPr="00436F64">
              <w:rPr>
                <w:sz w:val="16"/>
                <w:szCs w:val="16"/>
              </w:rPr>
              <w:lastRenderedPageBreak/>
              <w:t>(3.5%)</w:t>
            </w:r>
          </w:p>
        </w:tc>
        <w:tc>
          <w:tcPr>
            <w:tcW w:w="810" w:type="dxa"/>
          </w:tcPr>
          <w:p w14:paraId="52ACDCA6" w14:textId="77777777" w:rsidR="001902B1" w:rsidRPr="00436F64" w:rsidRDefault="001902B1" w:rsidP="00E907B7">
            <w:pPr>
              <w:pStyle w:val="Compact"/>
              <w:rPr>
                <w:sz w:val="16"/>
                <w:szCs w:val="16"/>
              </w:rPr>
            </w:pPr>
            <w:r w:rsidRPr="00436F64">
              <w:rPr>
                <w:sz w:val="16"/>
                <w:szCs w:val="16"/>
              </w:rPr>
              <w:lastRenderedPageBreak/>
              <w:t xml:space="preserve">473 </w:t>
            </w:r>
            <w:r w:rsidRPr="00436F64">
              <w:rPr>
                <w:sz w:val="16"/>
                <w:szCs w:val="16"/>
              </w:rPr>
              <w:lastRenderedPageBreak/>
              <w:t>(1.2%)</w:t>
            </w:r>
          </w:p>
        </w:tc>
        <w:tc>
          <w:tcPr>
            <w:tcW w:w="811" w:type="dxa"/>
          </w:tcPr>
          <w:p w14:paraId="4C99BBF3" w14:textId="77777777" w:rsidR="001902B1" w:rsidRPr="00436F64" w:rsidRDefault="001902B1" w:rsidP="00E907B7">
            <w:pPr>
              <w:pStyle w:val="Compact"/>
              <w:rPr>
                <w:sz w:val="16"/>
                <w:szCs w:val="16"/>
              </w:rPr>
            </w:pPr>
            <w:r w:rsidRPr="00436F64">
              <w:rPr>
                <w:sz w:val="16"/>
                <w:szCs w:val="16"/>
              </w:rPr>
              <w:lastRenderedPageBreak/>
              <w:t xml:space="preserve">81 </w:t>
            </w:r>
            <w:r w:rsidRPr="00436F64">
              <w:rPr>
                <w:sz w:val="16"/>
                <w:szCs w:val="16"/>
              </w:rPr>
              <w:lastRenderedPageBreak/>
              <w:t>(0.7%)</w:t>
            </w:r>
          </w:p>
        </w:tc>
        <w:tc>
          <w:tcPr>
            <w:tcW w:w="917" w:type="dxa"/>
          </w:tcPr>
          <w:p w14:paraId="40CC257B" w14:textId="77777777" w:rsidR="001902B1" w:rsidRPr="00436F64" w:rsidRDefault="001902B1" w:rsidP="00E907B7">
            <w:pPr>
              <w:pStyle w:val="Compact"/>
              <w:rPr>
                <w:sz w:val="16"/>
                <w:szCs w:val="16"/>
              </w:rPr>
            </w:pPr>
            <w:r w:rsidRPr="00436F64">
              <w:rPr>
                <w:sz w:val="16"/>
                <w:szCs w:val="16"/>
              </w:rPr>
              <w:lastRenderedPageBreak/>
              <w:t>35 (2.3%)</w:t>
            </w:r>
          </w:p>
        </w:tc>
      </w:tr>
      <w:tr w:rsidR="001902B1" w:rsidRPr="00436F64" w14:paraId="051A1B2C" w14:textId="77777777" w:rsidTr="00E907B7">
        <w:tc>
          <w:tcPr>
            <w:tcW w:w="1278" w:type="dxa"/>
          </w:tcPr>
          <w:p w14:paraId="4B388D54" w14:textId="77777777" w:rsidR="001902B1" w:rsidRPr="00436F64" w:rsidRDefault="001902B1" w:rsidP="00E907B7">
            <w:pPr>
              <w:pStyle w:val="Compact"/>
              <w:rPr>
                <w:sz w:val="16"/>
                <w:szCs w:val="16"/>
              </w:rPr>
            </w:pPr>
            <w:r w:rsidRPr="00436F64">
              <w:rPr>
                <w:sz w:val="16"/>
                <w:szCs w:val="16"/>
              </w:rPr>
              <w:t>Retired</w:t>
            </w:r>
          </w:p>
        </w:tc>
        <w:tc>
          <w:tcPr>
            <w:tcW w:w="1080" w:type="dxa"/>
          </w:tcPr>
          <w:p w14:paraId="5392A65B" w14:textId="77777777" w:rsidR="001902B1" w:rsidRPr="00436F64" w:rsidRDefault="001902B1" w:rsidP="00E907B7">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E907B7">
            <w:pPr>
              <w:pStyle w:val="Compact"/>
              <w:rPr>
                <w:sz w:val="16"/>
                <w:szCs w:val="16"/>
              </w:rPr>
            </w:pPr>
            <w:r w:rsidRPr="00436F64">
              <w:rPr>
                <w:sz w:val="16"/>
                <w:szCs w:val="16"/>
              </w:rPr>
              <w:t>102 (0.2%)</w:t>
            </w:r>
          </w:p>
        </w:tc>
        <w:tc>
          <w:tcPr>
            <w:tcW w:w="808" w:type="dxa"/>
          </w:tcPr>
          <w:p w14:paraId="21E828B3" w14:textId="77777777" w:rsidR="001902B1" w:rsidRPr="00436F64" w:rsidRDefault="001902B1" w:rsidP="00E907B7">
            <w:pPr>
              <w:pStyle w:val="Compact"/>
              <w:rPr>
                <w:sz w:val="16"/>
                <w:szCs w:val="16"/>
              </w:rPr>
            </w:pPr>
            <w:r w:rsidRPr="00436F64">
              <w:rPr>
                <w:sz w:val="16"/>
                <w:szCs w:val="16"/>
              </w:rPr>
              <w:t>93 (0.2%)</w:t>
            </w:r>
          </w:p>
        </w:tc>
        <w:tc>
          <w:tcPr>
            <w:tcW w:w="990" w:type="dxa"/>
          </w:tcPr>
          <w:p w14:paraId="626E1A44" w14:textId="77777777" w:rsidR="001902B1" w:rsidRPr="00436F64" w:rsidRDefault="001902B1" w:rsidP="00E907B7">
            <w:pPr>
              <w:pStyle w:val="Compact"/>
              <w:rPr>
                <w:sz w:val="16"/>
                <w:szCs w:val="16"/>
              </w:rPr>
            </w:pPr>
            <w:r w:rsidRPr="00436F64">
              <w:rPr>
                <w:sz w:val="16"/>
                <w:szCs w:val="16"/>
              </w:rPr>
              <w:t>317 (0.6%)</w:t>
            </w:r>
          </w:p>
        </w:tc>
        <w:tc>
          <w:tcPr>
            <w:tcW w:w="990" w:type="dxa"/>
          </w:tcPr>
          <w:p w14:paraId="34F2883B" w14:textId="77777777" w:rsidR="001902B1" w:rsidRPr="00436F64" w:rsidRDefault="001902B1" w:rsidP="00E907B7">
            <w:pPr>
              <w:pStyle w:val="Compact"/>
              <w:rPr>
                <w:sz w:val="16"/>
                <w:szCs w:val="16"/>
              </w:rPr>
            </w:pPr>
            <w:r w:rsidRPr="00436F64">
              <w:rPr>
                <w:sz w:val="16"/>
                <w:szCs w:val="16"/>
              </w:rPr>
              <w:t>1924 (3.4%)</w:t>
            </w:r>
          </w:p>
        </w:tc>
        <w:tc>
          <w:tcPr>
            <w:tcW w:w="900" w:type="dxa"/>
          </w:tcPr>
          <w:p w14:paraId="57611DFE" w14:textId="77777777" w:rsidR="001902B1" w:rsidRPr="00436F64" w:rsidRDefault="001902B1" w:rsidP="00E907B7">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E907B7">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E907B7">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E907B7">
            <w:pPr>
              <w:pStyle w:val="Compact"/>
              <w:rPr>
                <w:sz w:val="16"/>
                <w:szCs w:val="16"/>
              </w:rPr>
            </w:pPr>
            <w:r w:rsidRPr="00436F64">
              <w:rPr>
                <w:sz w:val="16"/>
                <w:szCs w:val="16"/>
              </w:rPr>
              <w:t>1285 (83.7%)</w:t>
            </w:r>
          </w:p>
        </w:tc>
      </w:tr>
      <w:tr w:rsidR="001902B1" w:rsidRPr="00436F64" w14:paraId="6087062E" w14:textId="77777777" w:rsidTr="00E907B7">
        <w:tc>
          <w:tcPr>
            <w:tcW w:w="1278" w:type="dxa"/>
          </w:tcPr>
          <w:p w14:paraId="559119C9" w14:textId="77777777" w:rsidR="001902B1" w:rsidRPr="00436F64" w:rsidRDefault="001902B1" w:rsidP="00E907B7">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E907B7">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E907B7">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E907B7">
            <w:pPr>
              <w:pStyle w:val="Compact"/>
              <w:rPr>
                <w:sz w:val="16"/>
                <w:szCs w:val="16"/>
              </w:rPr>
            </w:pPr>
            <w:r w:rsidRPr="00436F64">
              <w:rPr>
                <w:sz w:val="16"/>
                <w:szCs w:val="16"/>
              </w:rPr>
              <w:t>4306 (9.1%)</w:t>
            </w:r>
          </w:p>
        </w:tc>
        <w:tc>
          <w:tcPr>
            <w:tcW w:w="990" w:type="dxa"/>
          </w:tcPr>
          <w:p w14:paraId="3B88D0B7" w14:textId="77777777" w:rsidR="001902B1" w:rsidRPr="00436F64" w:rsidRDefault="001902B1" w:rsidP="00E907B7">
            <w:pPr>
              <w:pStyle w:val="Compact"/>
              <w:rPr>
                <w:sz w:val="16"/>
                <w:szCs w:val="16"/>
              </w:rPr>
            </w:pPr>
            <w:r w:rsidRPr="00436F64">
              <w:rPr>
                <w:sz w:val="16"/>
                <w:szCs w:val="16"/>
              </w:rPr>
              <w:t>1476 (2.7%)</w:t>
            </w:r>
          </w:p>
        </w:tc>
        <w:tc>
          <w:tcPr>
            <w:tcW w:w="990" w:type="dxa"/>
          </w:tcPr>
          <w:p w14:paraId="0ABBC218" w14:textId="77777777" w:rsidR="001902B1" w:rsidRPr="00436F64" w:rsidRDefault="001902B1" w:rsidP="00E907B7">
            <w:pPr>
              <w:pStyle w:val="Compact"/>
              <w:rPr>
                <w:sz w:val="16"/>
                <w:szCs w:val="16"/>
              </w:rPr>
            </w:pPr>
            <w:r w:rsidRPr="00436F64">
              <w:rPr>
                <w:sz w:val="16"/>
                <w:szCs w:val="16"/>
              </w:rPr>
              <w:t>1101 (1.9%)</w:t>
            </w:r>
          </w:p>
        </w:tc>
        <w:tc>
          <w:tcPr>
            <w:tcW w:w="900" w:type="dxa"/>
          </w:tcPr>
          <w:p w14:paraId="6011BC61" w14:textId="77777777" w:rsidR="001902B1" w:rsidRPr="00436F64" w:rsidRDefault="001902B1" w:rsidP="00E907B7">
            <w:pPr>
              <w:pStyle w:val="Compact"/>
              <w:rPr>
                <w:sz w:val="16"/>
                <w:szCs w:val="16"/>
              </w:rPr>
            </w:pPr>
            <w:r w:rsidRPr="00436F64">
              <w:rPr>
                <w:sz w:val="16"/>
                <w:szCs w:val="16"/>
              </w:rPr>
              <w:t>574 (0.9%)</w:t>
            </w:r>
          </w:p>
        </w:tc>
        <w:tc>
          <w:tcPr>
            <w:tcW w:w="810" w:type="dxa"/>
          </w:tcPr>
          <w:p w14:paraId="2374AEC8" w14:textId="77777777" w:rsidR="001902B1" w:rsidRPr="00436F64" w:rsidRDefault="001902B1" w:rsidP="00E907B7">
            <w:pPr>
              <w:pStyle w:val="Compact"/>
              <w:rPr>
                <w:sz w:val="16"/>
                <w:szCs w:val="16"/>
              </w:rPr>
            </w:pPr>
            <w:r w:rsidRPr="00436F64">
              <w:rPr>
                <w:sz w:val="16"/>
                <w:szCs w:val="16"/>
              </w:rPr>
              <w:t>149 (0.4%)</w:t>
            </w:r>
          </w:p>
        </w:tc>
        <w:tc>
          <w:tcPr>
            <w:tcW w:w="811" w:type="dxa"/>
          </w:tcPr>
          <w:p w14:paraId="4E61E474" w14:textId="77777777" w:rsidR="001902B1" w:rsidRPr="00436F64" w:rsidRDefault="001902B1" w:rsidP="00E907B7">
            <w:pPr>
              <w:pStyle w:val="Compact"/>
              <w:rPr>
                <w:sz w:val="16"/>
                <w:szCs w:val="16"/>
              </w:rPr>
            </w:pPr>
            <w:r w:rsidRPr="00436F64">
              <w:rPr>
                <w:sz w:val="16"/>
                <w:szCs w:val="16"/>
              </w:rPr>
              <w:t>30 (0.2%)</w:t>
            </w:r>
          </w:p>
        </w:tc>
        <w:tc>
          <w:tcPr>
            <w:tcW w:w="917" w:type="dxa"/>
          </w:tcPr>
          <w:p w14:paraId="1C862004" w14:textId="77777777" w:rsidR="001902B1" w:rsidRPr="00436F64" w:rsidRDefault="001902B1" w:rsidP="00E907B7">
            <w:pPr>
              <w:pStyle w:val="Compact"/>
              <w:rPr>
                <w:sz w:val="16"/>
                <w:szCs w:val="16"/>
              </w:rPr>
            </w:pPr>
            <w:r w:rsidRPr="00436F64">
              <w:rPr>
                <w:sz w:val="16"/>
                <w:szCs w:val="16"/>
              </w:rPr>
              <w:t>22 (1.4%)</w:t>
            </w:r>
          </w:p>
        </w:tc>
      </w:tr>
      <w:tr w:rsidR="001902B1" w:rsidRPr="00436F64" w14:paraId="5C3677F2" w14:textId="77777777" w:rsidTr="00E907B7">
        <w:tc>
          <w:tcPr>
            <w:tcW w:w="1278" w:type="dxa"/>
          </w:tcPr>
          <w:p w14:paraId="3704EC8D" w14:textId="77777777" w:rsidR="001902B1" w:rsidRPr="00436F64" w:rsidRDefault="001902B1" w:rsidP="00E907B7">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E907B7">
            <w:pPr>
              <w:pStyle w:val="Compact"/>
              <w:rPr>
                <w:sz w:val="16"/>
                <w:szCs w:val="16"/>
              </w:rPr>
            </w:pPr>
            <w:r w:rsidRPr="00436F64">
              <w:rPr>
                <w:sz w:val="16"/>
                <w:szCs w:val="16"/>
              </w:rPr>
              <w:t>29859 (8.7%)</w:t>
            </w:r>
          </w:p>
        </w:tc>
        <w:tc>
          <w:tcPr>
            <w:tcW w:w="992" w:type="dxa"/>
          </w:tcPr>
          <w:p w14:paraId="69896094" w14:textId="77777777" w:rsidR="001902B1" w:rsidRPr="00436F64" w:rsidRDefault="001902B1" w:rsidP="00E907B7">
            <w:pPr>
              <w:pStyle w:val="Compact"/>
              <w:rPr>
                <w:sz w:val="16"/>
                <w:szCs w:val="16"/>
              </w:rPr>
            </w:pPr>
            <w:r w:rsidRPr="00436F64">
              <w:rPr>
                <w:sz w:val="16"/>
                <w:szCs w:val="16"/>
              </w:rPr>
              <w:t>7519 (11.6%)</w:t>
            </w:r>
          </w:p>
        </w:tc>
        <w:tc>
          <w:tcPr>
            <w:tcW w:w="808" w:type="dxa"/>
          </w:tcPr>
          <w:p w14:paraId="564B025A" w14:textId="77777777" w:rsidR="001902B1" w:rsidRPr="00436F64" w:rsidRDefault="001902B1" w:rsidP="00E907B7">
            <w:pPr>
              <w:pStyle w:val="Compact"/>
              <w:rPr>
                <w:sz w:val="16"/>
                <w:szCs w:val="16"/>
              </w:rPr>
            </w:pPr>
            <w:r w:rsidRPr="00436F64">
              <w:rPr>
                <w:sz w:val="16"/>
                <w:szCs w:val="16"/>
              </w:rPr>
              <w:t>7621 (16.1%)</w:t>
            </w:r>
          </w:p>
        </w:tc>
        <w:tc>
          <w:tcPr>
            <w:tcW w:w="990" w:type="dxa"/>
          </w:tcPr>
          <w:p w14:paraId="16A628D0" w14:textId="77777777" w:rsidR="001902B1" w:rsidRPr="00436F64" w:rsidRDefault="001902B1" w:rsidP="00E907B7">
            <w:pPr>
              <w:pStyle w:val="Compact"/>
              <w:rPr>
                <w:sz w:val="16"/>
                <w:szCs w:val="16"/>
              </w:rPr>
            </w:pPr>
            <w:r w:rsidRPr="00436F64">
              <w:rPr>
                <w:sz w:val="16"/>
                <w:szCs w:val="16"/>
              </w:rPr>
              <w:t>5086 (9.2%)</w:t>
            </w:r>
          </w:p>
        </w:tc>
        <w:tc>
          <w:tcPr>
            <w:tcW w:w="990" w:type="dxa"/>
          </w:tcPr>
          <w:p w14:paraId="7F787F89" w14:textId="77777777" w:rsidR="001902B1" w:rsidRPr="00436F64" w:rsidRDefault="001902B1" w:rsidP="00E907B7">
            <w:pPr>
              <w:pStyle w:val="Compact"/>
              <w:rPr>
                <w:sz w:val="16"/>
                <w:szCs w:val="16"/>
              </w:rPr>
            </w:pPr>
            <w:r w:rsidRPr="00436F64">
              <w:rPr>
                <w:sz w:val="16"/>
                <w:szCs w:val="16"/>
              </w:rPr>
              <w:t>4602 (8.0%)</w:t>
            </w:r>
          </w:p>
        </w:tc>
        <w:tc>
          <w:tcPr>
            <w:tcW w:w="900" w:type="dxa"/>
          </w:tcPr>
          <w:p w14:paraId="4CC1B204" w14:textId="77777777" w:rsidR="001902B1" w:rsidRPr="00436F64" w:rsidRDefault="001902B1" w:rsidP="00E907B7">
            <w:pPr>
              <w:pStyle w:val="Compact"/>
              <w:rPr>
                <w:sz w:val="16"/>
                <w:szCs w:val="16"/>
              </w:rPr>
            </w:pPr>
            <w:r w:rsidRPr="00436F64">
              <w:rPr>
                <w:sz w:val="16"/>
                <w:szCs w:val="16"/>
              </w:rPr>
              <w:t>4203 (6.7%)</w:t>
            </w:r>
          </w:p>
        </w:tc>
        <w:tc>
          <w:tcPr>
            <w:tcW w:w="810" w:type="dxa"/>
          </w:tcPr>
          <w:p w14:paraId="3DD7180C" w14:textId="77777777" w:rsidR="001902B1" w:rsidRPr="00436F64" w:rsidRDefault="001902B1" w:rsidP="00E907B7">
            <w:pPr>
              <w:pStyle w:val="Compact"/>
              <w:rPr>
                <w:sz w:val="16"/>
                <w:szCs w:val="16"/>
              </w:rPr>
            </w:pPr>
            <w:r w:rsidRPr="00436F64">
              <w:rPr>
                <w:sz w:val="16"/>
                <w:szCs w:val="16"/>
              </w:rPr>
              <w:t>706 (1.7%)</w:t>
            </w:r>
          </w:p>
        </w:tc>
        <w:tc>
          <w:tcPr>
            <w:tcW w:w="811" w:type="dxa"/>
          </w:tcPr>
          <w:p w14:paraId="7FC260F8" w14:textId="77777777" w:rsidR="001902B1" w:rsidRPr="00436F64" w:rsidRDefault="001902B1" w:rsidP="00E907B7">
            <w:pPr>
              <w:pStyle w:val="Compact"/>
              <w:rPr>
                <w:sz w:val="16"/>
                <w:szCs w:val="16"/>
              </w:rPr>
            </w:pPr>
            <w:r w:rsidRPr="00436F64">
              <w:rPr>
                <w:sz w:val="16"/>
                <w:szCs w:val="16"/>
              </w:rPr>
              <w:t>100 (0.8%)</w:t>
            </w:r>
          </w:p>
        </w:tc>
        <w:tc>
          <w:tcPr>
            <w:tcW w:w="917" w:type="dxa"/>
          </w:tcPr>
          <w:p w14:paraId="5F0EF76A" w14:textId="77777777" w:rsidR="001902B1" w:rsidRPr="00436F64" w:rsidRDefault="001902B1" w:rsidP="00E907B7">
            <w:pPr>
              <w:pStyle w:val="Compact"/>
              <w:rPr>
                <w:sz w:val="16"/>
                <w:szCs w:val="16"/>
              </w:rPr>
            </w:pPr>
            <w:r w:rsidRPr="00436F64">
              <w:rPr>
                <w:sz w:val="16"/>
                <w:szCs w:val="16"/>
              </w:rPr>
              <w:t>22 (1.4%)</w:t>
            </w:r>
          </w:p>
        </w:tc>
      </w:tr>
      <w:tr w:rsidR="001902B1" w:rsidRPr="00436F64" w14:paraId="4EA19875" w14:textId="77777777" w:rsidTr="00E907B7">
        <w:tc>
          <w:tcPr>
            <w:tcW w:w="1278" w:type="dxa"/>
            <w:shd w:val="clear" w:color="auto" w:fill="D9D9D9" w:themeFill="background1" w:themeFillShade="D9"/>
          </w:tcPr>
          <w:p w14:paraId="30A461F8" w14:textId="77777777" w:rsidR="001902B1" w:rsidRPr="00436F64" w:rsidRDefault="001902B1" w:rsidP="00E907B7">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E907B7">
            <w:pPr>
              <w:pStyle w:val="Compact"/>
              <w:rPr>
                <w:sz w:val="16"/>
                <w:szCs w:val="16"/>
              </w:rPr>
            </w:pPr>
          </w:p>
        </w:tc>
      </w:tr>
      <w:tr w:rsidR="001902B1" w:rsidRPr="00436F64" w14:paraId="5A8832D1" w14:textId="77777777" w:rsidTr="00E907B7">
        <w:tc>
          <w:tcPr>
            <w:tcW w:w="1278" w:type="dxa"/>
          </w:tcPr>
          <w:p w14:paraId="28628CC8" w14:textId="77777777" w:rsidR="001902B1" w:rsidRPr="00436F64" w:rsidRDefault="001902B1" w:rsidP="00E907B7">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E907B7">
            <w:pPr>
              <w:pStyle w:val="Compact"/>
              <w:rPr>
                <w:sz w:val="16"/>
                <w:szCs w:val="16"/>
              </w:rPr>
            </w:pPr>
            <w:r w:rsidRPr="00436F64">
              <w:rPr>
                <w:sz w:val="16"/>
                <w:szCs w:val="16"/>
              </w:rPr>
              <w:t>32484 (9.5%)</w:t>
            </w:r>
          </w:p>
        </w:tc>
        <w:tc>
          <w:tcPr>
            <w:tcW w:w="992" w:type="dxa"/>
          </w:tcPr>
          <w:p w14:paraId="3F11D5C2" w14:textId="77777777" w:rsidR="001902B1" w:rsidRPr="00436F64" w:rsidRDefault="001902B1" w:rsidP="00E907B7">
            <w:pPr>
              <w:pStyle w:val="Compact"/>
              <w:rPr>
                <w:sz w:val="16"/>
                <w:szCs w:val="16"/>
              </w:rPr>
            </w:pPr>
            <w:r w:rsidRPr="00436F64">
              <w:rPr>
                <w:sz w:val="16"/>
                <w:szCs w:val="16"/>
              </w:rPr>
              <w:t>876 (1.4%)</w:t>
            </w:r>
          </w:p>
        </w:tc>
        <w:tc>
          <w:tcPr>
            <w:tcW w:w="808" w:type="dxa"/>
          </w:tcPr>
          <w:p w14:paraId="2A424A9F" w14:textId="77777777" w:rsidR="001902B1" w:rsidRPr="00436F64" w:rsidRDefault="001902B1" w:rsidP="00E907B7">
            <w:pPr>
              <w:pStyle w:val="Compact"/>
              <w:rPr>
                <w:sz w:val="16"/>
                <w:szCs w:val="16"/>
              </w:rPr>
            </w:pPr>
            <w:r w:rsidRPr="00436F64">
              <w:rPr>
                <w:sz w:val="16"/>
                <w:szCs w:val="16"/>
              </w:rPr>
              <w:t>2137 (4.5%)</w:t>
            </w:r>
          </w:p>
        </w:tc>
        <w:tc>
          <w:tcPr>
            <w:tcW w:w="990" w:type="dxa"/>
          </w:tcPr>
          <w:p w14:paraId="4C3572C1" w14:textId="77777777" w:rsidR="001902B1" w:rsidRPr="00436F64" w:rsidRDefault="001902B1" w:rsidP="00E907B7">
            <w:pPr>
              <w:pStyle w:val="Compact"/>
              <w:rPr>
                <w:sz w:val="16"/>
                <w:szCs w:val="16"/>
              </w:rPr>
            </w:pPr>
            <w:r w:rsidRPr="00436F64">
              <w:rPr>
                <w:sz w:val="16"/>
                <w:szCs w:val="16"/>
              </w:rPr>
              <w:t>4738 (8.6%)</w:t>
            </w:r>
          </w:p>
        </w:tc>
        <w:tc>
          <w:tcPr>
            <w:tcW w:w="990" w:type="dxa"/>
          </w:tcPr>
          <w:p w14:paraId="39802A69" w14:textId="77777777" w:rsidR="001902B1" w:rsidRPr="00436F64" w:rsidRDefault="001902B1" w:rsidP="00E907B7">
            <w:pPr>
              <w:pStyle w:val="Compact"/>
              <w:rPr>
                <w:sz w:val="16"/>
                <w:szCs w:val="16"/>
              </w:rPr>
            </w:pPr>
            <w:r w:rsidRPr="00436F64">
              <w:rPr>
                <w:sz w:val="16"/>
                <w:szCs w:val="16"/>
              </w:rPr>
              <w:t>6849 (12.0%)</w:t>
            </w:r>
          </w:p>
        </w:tc>
        <w:tc>
          <w:tcPr>
            <w:tcW w:w="900" w:type="dxa"/>
          </w:tcPr>
          <w:p w14:paraId="04E7BEE3" w14:textId="77777777" w:rsidR="001902B1" w:rsidRPr="00436F64" w:rsidRDefault="001902B1" w:rsidP="00E907B7">
            <w:pPr>
              <w:pStyle w:val="Compact"/>
              <w:rPr>
                <w:sz w:val="16"/>
                <w:szCs w:val="16"/>
              </w:rPr>
            </w:pPr>
            <w:r w:rsidRPr="00436F64">
              <w:rPr>
                <w:sz w:val="16"/>
                <w:szCs w:val="16"/>
              </w:rPr>
              <w:t>9677 (15.3%)</w:t>
            </w:r>
          </w:p>
        </w:tc>
        <w:tc>
          <w:tcPr>
            <w:tcW w:w="810" w:type="dxa"/>
          </w:tcPr>
          <w:p w14:paraId="4992BB8B" w14:textId="77777777" w:rsidR="001902B1" w:rsidRPr="00436F64" w:rsidRDefault="001902B1" w:rsidP="00E907B7">
            <w:pPr>
              <w:pStyle w:val="Compact"/>
              <w:rPr>
                <w:sz w:val="16"/>
                <w:szCs w:val="16"/>
              </w:rPr>
            </w:pPr>
            <w:r w:rsidRPr="00436F64">
              <w:rPr>
                <w:sz w:val="16"/>
                <w:szCs w:val="16"/>
              </w:rPr>
              <w:t>6535 (16.0%)</w:t>
            </w:r>
          </w:p>
        </w:tc>
        <w:tc>
          <w:tcPr>
            <w:tcW w:w="811" w:type="dxa"/>
          </w:tcPr>
          <w:p w14:paraId="1D319C5D" w14:textId="77777777" w:rsidR="001902B1" w:rsidRPr="00436F64" w:rsidRDefault="001902B1" w:rsidP="00E907B7">
            <w:pPr>
              <w:pStyle w:val="Compact"/>
              <w:rPr>
                <w:sz w:val="16"/>
                <w:szCs w:val="16"/>
              </w:rPr>
            </w:pPr>
            <w:r w:rsidRPr="00436F64">
              <w:rPr>
                <w:sz w:val="16"/>
                <w:szCs w:val="16"/>
              </w:rPr>
              <w:t>1536 (12.8%)</w:t>
            </w:r>
          </w:p>
        </w:tc>
        <w:tc>
          <w:tcPr>
            <w:tcW w:w="917" w:type="dxa"/>
          </w:tcPr>
          <w:p w14:paraId="13485F99" w14:textId="77777777" w:rsidR="001902B1" w:rsidRPr="00436F64" w:rsidRDefault="001902B1" w:rsidP="00E907B7">
            <w:pPr>
              <w:pStyle w:val="Compact"/>
              <w:rPr>
                <w:sz w:val="16"/>
                <w:szCs w:val="16"/>
              </w:rPr>
            </w:pPr>
            <w:r w:rsidRPr="00436F64">
              <w:rPr>
                <w:sz w:val="16"/>
                <w:szCs w:val="16"/>
              </w:rPr>
              <w:t>136 (8.9%)</w:t>
            </w:r>
          </w:p>
        </w:tc>
      </w:tr>
      <w:tr w:rsidR="001902B1" w:rsidRPr="00436F64" w14:paraId="683A3130" w14:textId="77777777" w:rsidTr="00E907B7">
        <w:tc>
          <w:tcPr>
            <w:tcW w:w="1278" w:type="dxa"/>
          </w:tcPr>
          <w:p w14:paraId="36126BA5" w14:textId="77777777" w:rsidR="001902B1" w:rsidRPr="00436F64" w:rsidRDefault="001902B1" w:rsidP="00E907B7">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E907B7">
            <w:pPr>
              <w:pStyle w:val="Compact"/>
              <w:rPr>
                <w:sz w:val="16"/>
                <w:szCs w:val="16"/>
              </w:rPr>
            </w:pPr>
            <w:r w:rsidRPr="00436F64">
              <w:rPr>
                <w:sz w:val="16"/>
                <w:szCs w:val="16"/>
              </w:rPr>
              <w:t>15388 (4.5%)</w:t>
            </w:r>
          </w:p>
        </w:tc>
        <w:tc>
          <w:tcPr>
            <w:tcW w:w="992" w:type="dxa"/>
          </w:tcPr>
          <w:p w14:paraId="6D185FD6" w14:textId="77777777" w:rsidR="001902B1" w:rsidRPr="00436F64" w:rsidRDefault="001902B1" w:rsidP="00E907B7">
            <w:pPr>
              <w:pStyle w:val="Compact"/>
              <w:rPr>
                <w:sz w:val="16"/>
                <w:szCs w:val="16"/>
              </w:rPr>
            </w:pPr>
            <w:r w:rsidRPr="00436F64">
              <w:rPr>
                <w:sz w:val="16"/>
                <w:szCs w:val="16"/>
              </w:rPr>
              <w:t>1318 (2.0%)</w:t>
            </w:r>
          </w:p>
        </w:tc>
        <w:tc>
          <w:tcPr>
            <w:tcW w:w="808" w:type="dxa"/>
          </w:tcPr>
          <w:p w14:paraId="5B2183B6" w14:textId="77777777" w:rsidR="001902B1" w:rsidRPr="00436F64" w:rsidRDefault="001902B1" w:rsidP="00E907B7">
            <w:pPr>
              <w:pStyle w:val="Compact"/>
              <w:rPr>
                <w:sz w:val="16"/>
                <w:szCs w:val="16"/>
              </w:rPr>
            </w:pPr>
            <w:r w:rsidRPr="00436F64">
              <w:rPr>
                <w:sz w:val="16"/>
                <w:szCs w:val="16"/>
              </w:rPr>
              <w:t>2861 (6.1%)</w:t>
            </w:r>
          </w:p>
        </w:tc>
        <w:tc>
          <w:tcPr>
            <w:tcW w:w="990" w:type="dxa"/>
          </w:tcPr>
          <w:p w14:paraId="2FC6B768" w14:textId="77777777" w:rsidR="001902B1" w:rsidRPr="00436F64" w:rsidRDefault="001902B1" w:rsidP="00E907B7">
            <w:pPr>
              <w:pStyle w:val="Compact"/>
              <w:rPr>
                <w:sz w:val="16"/>
                <w:szCs w:val="16"/>
              </w:rPr>
            </w:pPr>
            <w:r w:rsidRPr="00436F64">
              <w:rPr>
                <w:sz w:val="16"/>
                <w:szCs w:val="16"/>
              </w:rPr>
              <w:t>3170 (5.7%)</w:t>
            </w:r>
          </w:p>
        </w:tc>
        <w:tc>
          <w:tcPr>
            <w:tcW w:w="990" w:type="dxa"/>
          </w:tcPr>
          <w:p w14:paraId="7576E5E6" w14:textId="77777777" w:rsidR="001902B1" w:rsidRPr="00436F64" w:rsidRDefault="001902B1" w:rsidP="00E907B7">
            <w:pPr>
              <w:pStyle w:val="Compact"/>
              <w:rPr>
                <w:sz w:val="16"/>
                <w:szCs w:val="16"/>
              </w:rPr>
            </w:pPr>
            <w:r w:rsidRPr="00436F64">
              <w:rPr>
                <w:sz w:val="16"/>
                <w:szCs w:val="16"/>
              </w:rPr>
              <w:t>3062 (5.3%)</w:t>
            </w:r>
          </w:p>
        </w:tc>
        <w:tc>
          <w:tcPr>
            <w:tcW w:w="900" w:type="dxa"/>
          </w:tcPr>
          <w:p w14:paraId="6D5E8F94" w14:textId="77777777" w:rsidR="001902B1" w:rsidRPr="00436F64" w:rsidRDefault="001902B1" w:rsidP="00E907B7">
            <w:pPr>
              <w:pStyle w:val="Compact"/>
              <w:rPr>
                <w:sz w:val="16"/>
                <w:szCs w:val="16"/>
              </w:rPr>
            </w:pPr>
            <w:r w:rsidRPr="00436F64">
              <w:rPr>
                <w:sz w:val="16"/>
                <w:szCs w:val="16"/>
              </w:rPr>
              <w:t>3022 (4.8%)</w:t>
            </w:r>
          </w:p>
        </w:tc>
        <w:tc>
          <w:tcPr>
            <w:tcW w:w="810" w:type="dxa"/>
          </w:tcPr>
          <w:p w14:paraId="5FB717AD" w14:textId="77777777" w:rsidR="001902B1" w:rsidRPr="00436F64" w:rsidRDefault="001902B1" w:rsidP="00E907B7">
            <w:pPr>
              <w:pStyle w:val="Compact"/>
              <w:rPr>
                <w:sz w:val="16"/>
                <w:szCs w:val="16"/>
              </w:rPr>
            </w:pPr>
            <w:r w:rsidRPr="00436F64">
              <w:rPr>
                <w:sz w:val="16"/>
                <w:szCs w:val="16"/>
              </w:rPr>
              <w:t>1576 (3.9%)</w:t>
            </w:r>
          </w:p>
        </w:tc>
        <w:tc>
          <w:tcPr>
            <w:tcW w:w="811" w:type="dxa"/>
          </w:tcPr>
          <w:p w14:paraId="0E142BE1" w14:textId="77777777" w:rsidR="001902B1" w:rsidRPr="00436F64" w:rsidRDefault="001902B1" w:rsidP="00E907B7">
            <w:pPr>
              <w:pStyle w:val="Compact"/>
              <w:rPr>
                <w:sz w:val="16"/>
                <w:szCs w:val="16"/>
              </w:rPr>
            </w:pPr>
            <w:r w:rsidRPr="00436F64">
              <w:rPr>
                <w:sz w:val="16"/>
                <w:szCs w:val="16"/>
              </w:rPr>
              <w:t>345 (2.9%)</w:t>
            </w:r>
          </w:p>
        </w:tc>
        <w:tc>
          <w:tcPr>
            <w:tcW w:w="917" w:type="dxa"/>
          </w:tcPr>
          <w:p w14:paraId="36E41D06" w14:textId="77777777" w:rsidR="001902B1" w:rsidRPr="00436F64" w:rsidRDefault="001902B1" w:rsidP="00E907B7">
            <w:pPr>
              <w:pStyle w:val="Compact"/>
              <w:rPr>
                <w:sz w:val="16"/>
                <w:szCs w:val="16"/>
              </w:rPr>
            </w:pPr>
            <w:r w:rsidRPr="00436F64">
              <w:rPr>
                <w:sz w:val="16"/>
                <w:szCs w:val="16"/>
              </w:rPr>
              <w:t>34 (2.2%)</w:t>
            </w:r>
          </w:p>
        </w:tc>
      </w:tr>
      <w:tr w:rsidR="001902B1" w:rsidRPr="00436F64" w14:paraId="15485713" w14:textId="77777777" w:rsidTr="00E907B7">
        <w:tc>
          <w:tcPr>
            <w:tcW w:w="1278" w:type="dxa"/>
          </w:tcPr>
          <w:p w14:paraId="1B7DFF9E" w14:textId="77777777" w:rsidR="001902B1" w:rsidRPr="00436F64" w:rsidRDefault="001902B1" w:rsidP="00E907B7">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E907B7">
            <w:pPr>
              <w:pStyle w:val="Compact"/>
              <w:rPr>
                <w:sz w:val="16"/>
                <w:szCs w:val="16"/>
              </w:rPr>
            </w:pPr>
            <w:r w:rsidRPr="00436F64">
              <w:rPr>
                <w:sz w:val="16"/>
                <w:szCs w:val="16"/>
              </w:rPr>
              <w:t>32066 (9.4%)</w:t>
            </w:r>
          </w:p>
        </w:tc>
        <w:tc>
          <w:tcPr>
            <w:tcW w:w="992" w:type="dxa"/>
          </w:tcPr>
          <w:p w14:paraId="3AAFF038" w14:textId="77777777" w:rsidR="001902B1" w:rsidRPr="00436F64" w:rsidRDefault="001902B1" w:rsidP="00E907B7">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E907B7">
            <w:pPr>
              <w:pStyle w:val="Compact"/>
              <w:rPr>
                <w:sz w:val="16"/>
                <w:szCs w:val="16"/>
              </w:rPr>
            </w:pPr>
            <w:r w:rsidRPr="00436F64">
              <w:rPr>
                <w:sz w:val="16"/>
                <w:szCs w:val="16"/>
              </w:rPr>
              <w:t>7347 (15.5%)</w:t>
            </w:r>
          </w:p>
        </w:tc>
        <w:tc>
          <w:tcPr>
            <w:tcW w:w="990" w:type="dxa"/>
          </w:tcPr>
          <w:p w14:paraId="20501E63" w14:textId="77777777" w:rsidR="001902B1" w:rsidRPr="00436F64" w:rsidRDefault="001902B1" w:rsidP="00E907B7">
            <w:pPr>
              <w:pStyle w:val="Compact"/>
              <w:rPr>
                <w:sz w:val="16"/>
                <w:szCs w:val="16"/>
              </w:rPr>
            </w:pPr>
            <w:r w:rsidRPr="00436F64">
              <w:rPr>
                <w:sz w:val="16"/>
                <w:szCs w:val="16"/>
              </w:rPr>
              <w:t>3650 (6.6%)</w:t>
            </w:r>
          </w:p>
        </w:tc>
        <w:tc>
          <w:tcPr>
            <w:tcW w:w="990" w:type="dxa"/>
          </w:tcPr>
          <w:p w14:paraId="3CAA889E" w14:textId="77777777" w:rsidR="001902B1" w:rsidRPr="00436F64" w:rsidRDefault="001902B1" w:rsidP="00E907B7">
            <w:pPr>
              <w:pStyle w:val="Compact"/>
              <w:rPr>
                <w:sz w:val="16"/>
                <w:szCs w:val="16"/>
              </w:rPr>
            </w:pPr>
            <w:r w:rsidRPr="00436F64">
              <w:rPr>
                <w:sz w:val="16"/>
                <w:szCs w:val="16"/>
              </w:rPr>
              <w:t>3146 (5.5%)</w:t>
            </w:r>
          </w:p>
        </w:tc>
        <w:tc>
          <w:tcPr>
            <w:tcW w:w="900" w:type="dxa"/>
          </w:tcPr>
          <w:p w14:paraId="7547E844" w14:textId="77777777" w:rsidR="001902B1" w:rsidRPr="00436F64" w:rsidRDefault="001902B1" w:rsidP="00E907B7">
            <w:pPr>
              <w:pStyle w:val="Compact"/>
              <w:rPr>
                <w:sz w:val="16"/>
                <w:szCs w:val="16"/>
              </w:rPr>
            </w:pPr>
            <w:r w:rsidRPr="00436F64">
              <w:rPr>
                <w:sz w:val="16"/>
                <w:szCs w:val="16"/>
              </w:rPr>
              <w:t>3103 (4.9%)</w:t>
            </w:r>
          </w:p>
        </w:tc>
        <w:tc>
          <w:tcPr>
            <w:tcW w:w="810" w:type="dxa"/>
          </w:tcPr>
          <w:p w14:paraId="62A674DC" w14:textId="77777777" w:rsidR="001902B1" w:rsidRPr="00436F64" w:rsidRDefault="001902B1" w:rsidP="00E907B7">
            <w:pPr>
              <w:pStyle w:val="Compact"/>
              <w:rPr>
                <w:sz w:val="16"/>
                <w:szCs w:val="16"/>
              </w:rPr>
            </w:pPr>
            <w:r w:rsidRPr="00436F64">
              <w:rPr>
                <w:sz w:val="16"/>
                <w:szCs w:val="16"/>
              </w:rPr>
              <w:t>1669 (4.1%)</w:t>
            </w:r>
          </w:p>
        </w:tc>
        <w:tc>
          <w:tcPr>
            <w:tcW w:w="811" w:type="dxa"/>
          </w:tcPr>
          <w:p w14:paraId="26DDF503" w14:textId="77777777" w:rsidR="001902B1" w:rsidRPr="00436F64" w:rsidRDefault="001902B1" w:rsidP="00E907B7">
            <w:pPr>
              <w:pStyle w:val="Compact"/>
              <w:rPr>
                <w:sz w:val="16"/>
                <w:szCs w:val="16"/>
              </w:rPr>
            </w:pPr>
            <w:r w:rsidRPr="00436F64">
              <w:rPr>
                <w:sz w:val="16"/>
                <w:szCs w:val="16"/>
              </w:rPr>
              <w:t>390 (3.2%)</w:t>
            </w:r>
          </w:p>
        </w:tc>
        <w:tc>
          <w:tcPr>
            <w:tcW w:w="917" w:type="dxa"/>
          </w:tcPr>
          <w:p w14:paraId="2C0D4CCE" w14:textId="77777777" w:rsidR="001902B1" w:rsidRPr="00436F64" w:rsidRDefault="001902B1" w:rsidP="00E907B7">
            <w:pPr>
              <w:pStyle w:val="Compact"/>
              <w:rPr>
                <w:sz w:val="16"/>
                <w:szCs w:val="16"/>
              </w:rPr>
            </w:pPr>
            <w:r w:rsidRPr="00436F64">
              <w:rPr>
                <w:sz w:val="16"/>
                <w:szCs w:val="16"/>
              </w:rPr>
              <w:t>32 (2.1%)</w:t>
            </w:r>
          </w:p>
        </w:tc>
      </w:tr>
      <w:tr w:rsidR="001902B1" w:rsidRPr="00436F64" w14:paraId="55E94182" w14:textId="77777777" w:rsidTr="00E907B7">
        <w:tc>
          <w:tcPr>
            <w:tcW w:w="1278" w:type="dxa"/>
          </w:tcPr>
          <w:p w14:paraId="13413E62" w14:textId="77777777" w:rsidR="001902B1" w:rsidRPr="00436F64" w:rsidRDefault="001902B1" w:rsidP="00E907B7">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E907B7">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E907B7">
            <w:pPr>
              <w:pStyle w:val="Compact"/>
              <w:rPr>
                <w:sz w:val="16"/>
                <w:szCs w:val="16"/>
              </w:rPr>
            </w:pPr>
            <w:r w:rsidRPr="00436F64">
              <w:rPr>
                <w:sz w:val="16"/>
                <w:szCs w:val="16"/>
              </w:rPr>
              <w:t>2022 (3.1%)</w:t>
            </w:r>
          </w:p>
        </w:tc>
        <w:tc>
          <w:tcPr>
            <w:tcW w:w="808" w:type="dxa"/>
          </w:tcPr>
          <w:p w14:paraId="12ADF6BF" w14:textId="77777777" w:rsidR="001902B1" w:rsidRPr="00436F64" w:rsidRDefault="001902B1" w:rsidP="00E907B7">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E907B7">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E907B7">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E907B7">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E907B7">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E907B7">
            <w:pPr>
              <w:pStyle w:val="Compact"/>
              <w:rPr>
                <w:sz w:val="16"/>
                <w:szCs w:val="16"/>
              </w:rPr>
            </w:pPr>
            <w:r w:rsidRPr="00436F64">
              <w:rPr>
                <w:sz w:val="16"/>
                <w:szCs w:val="16"/>
              </w:rPr>
              <w:t>5897 (49.0%)</w:t>
            </w:r>
          </w:p>
        </w:tc>
        <w:tc>
          <w:tcPr>
            <w:tcW w:w="917" w:type="dxa"/>
          </w:tcPr>
          <w:p w14:paraId="17D15CFE" w14:textId="77777777" w:rsidR="001902B1" w:rsidRPr="00436F64" w:rsidRDefault="001902B1" w:rsidP="00E907B7">
            <w:pPr>
              <w:pStyle w:val="Compact"/>
              <w:rPr>
                <w:sz w:val="16"/>
                <w:szCs w:val="16"/>
              </w:rPr>
            </w:pPr>
            <w:r w:rsidRPr="00436F64">
              <w:rPr>
                <w:sz w:val="16"/>
                <w:szCs w:val="16"/>
              </w:rPr>
              <w:t>557 (36.3%)</w:t>
            </w:r>
          </w:p>
        </w:tc>
      </w:tr>
      <w:tr w:rsidR="001902B1" w:rsidRPr="00436F64" w14:paraId="03174DE5" w14:textId="77777777" w:rsidTr="00E907B7">
        <w:tc>
          <w:tcPr>
            <w:tcW w:w="1278" w:type="dxa"/>
          </w:tcPr>
          <w:p w14:paraId="7082EBC5" w14:textId="77777777" w:rsidR="001902B1" w:rsidRPr="00436F64" w:rsidRDefault="001902B1" w:rsidP="00E907B7">
            <w:pPr>
              <w:pStyle w:val="Compact"/>
              <w:rPr>
                <w:sz w:val="16"/>
                <w:szCs w:val="16"/>
              </w:rPr>
            </w:pPr>
            <w:r w:rsidRPr="00436F64">
              <w:rPr>
                <w:sz w:val="16"/>
                <w:szCs w:val="16"/>
              </w:rPr>
              <w:t>Other</w:t>
            </w:r>
          </w:p>
        </w:tc>
        <w:tc>
          <w:tcPr>
            <w:tcW w:w="1080" w:type="dxa"/>
          </w:tcPr>
          <w:p w14:paraId="699BD2B5" w14:textId="77777777" w:rsidR="001902B1" w:rsidRPr="00436F64" w:rsidRDefault="001902B1" w:rsidP="00E907B7">
            <w:pPr>
              <w:pStyle w:val="Compact"/>
              <w:rPr>
                <w:sz w:val="16"/>
                <w:szCs w:val="16"/>
              </w:rPr>
            </w:pPr>
            <w:r w:rsidRPr="00436F64">
              <w:rPr>
                <w:sz w:val="16"/>
                <w:szCs w:val="16"/>
              </w:rPr>
              <w:t>2313 (0.7%)</w:t>
            </w:r>
          </w:p>
        </w:tc>
        <w:tc>
          <w:tcPr>
            <w:tcW w:w="992" w:type="dxa"/>
          </w:tcPr>
          <w:p w14:paraId="19EF6A8F" w14:textId="77777777" w:rsidR="001902B1" w:rsidRPr="00436F64" w:rsidRDefault="001902B1" w:rsidP="00E907B7">
            <w:pPr>
              <w:pStyle w:val="Compact"/>
              <w:rPr>
                <w:sz w:val="16"/>
                <w:szCs w:val="16"/>
              </w:rPr>
            </w:pPr>
            <w:r w:rsidRPr="00436F64">
              <w:rPr>
                <w:sz w:val="16"/>
                <w:szCs w:val="16"/>
              </w:rPr>
              <w:t>803 (1.2%)</w:t>
            </w:r>
          </w:p>
        </w:tc>
        <w:tc>
          <w:tcPr>
            <w:tcW w:w="808" w:type="dxa"/>
          </w:tcPr>
          <w:p w14:paraId="10D7ACA5" w14:textId="77777777" w:rsidR="001902B1" w:rsidRPr="00436F64" w:rsidRDefault="001902B1" w:rsidP="00E907B7">
            <w:pPr>
              <w:pStyle w:val="Compact"/>
              <w:rPr>
                <w:sz w:val="16"/>
                <w:szCs w:val="16"/>
              </w:rPr>
            </w:pPr>
            <w:r w:rsidRPr="00436F64">
              <w:rPr>
                <w:sz w:val="16"/>
                <w:szCs w:val="16"/>
              </w:rPr>
              <w:t>470 (1.0%)</w:t>
            </w:r>
          </w:p>
        </w:tc>
        <w:tc>
          <w:tcPr>
            <w:tcW w:w="990" w:type="dxa"/>
          </w:tcPr>
          <w:p w14:paraId="3D06EE5D" w14:textId="77777777" w:rsidR="001902B1" w:rsidRPr="00436F64" w:rsidRDefault="001902B1" w:rsidP="00E907B7">
            <w:pPr>
              <w:pStyle w:val="Compact"/>
              <w:rPr>
                <w:sz w:val="16"/>
                <w:szCs w:val="16"/>
              </w:rPr>
            </w:pPr>
            <w:r w:rsidRPr="00436F64">
              <w:rPr>
                <w:sz w:val="16"/>
                <w:szCs w:val="16"/>
              </w:rPr>
              <w:t>439 (0.8%)</w:t>
            </w:r>
          </w:p>
        </w:tc>
        <w:tc>
          <w:tcPr>
            <w:tcW w:w="990" w:type="dxa"/>
          </w:tcPr>
          <w:p w14:paraId="4DF33702" w14:textId="77777777" w:rsidR="001902B1" w:rsidRPr="00436F64" w:rsidRDefault="001902B1" w:rsidP="00E907B7">
            <w:pPr>
              <w:pStyle w:val="Compact"/>
              <w:rPr>
                <w:sz w:val="16"/>
                <w:szCs w:val="16"/>
              </w:rPr>
            </w:pPr>
            <w:r w:rsidRPr="00436F64">
              <w:rPr>
                <w:sz w:val="16"/>
                <w:szCs w:val="16"/>
              </w:rPr>
              <w:t>339 (0.6%)</w:t>
            </w:r>
          </w:p>
        </w:tc>
        <w:tc>
          <w:tcPr>
            <w:tcW w:w="900" w:type="dxa"/>
          </w:tcPr>
          <w:p w14:paraId="06921DAC" w14:textId="77777777" w:rsidR="001902B1" w:rsidRPr="00436F64" w:rsidRDefault="001902B1" w:rsidP="00E907B7">
            <w:pPr>
              <w:pStyle w:val="Compact"/>
              <w:rPr>
                <w:sz w:val="16"/>
                <w:szCs w:val="16"/>
              </w:rPr>
            </w:pPr>
            <w:r w:rsidRPr="00436F64">
              <w:rPr>
                <w:sz w:val="16"/>
                <w:szCs w:val="16"/>
              </w:rPr>
              <w:t>208 (0.3%)</w:t>
            </w:r>
          </w:p>
        </w:tc>
        <w:tc>
          <w:tcPr>
            <w:tcW w:w="810" w:type="dxa"/>
          </w:tcPr>
          <w:p w14:paraId="2E891013" w14:textId="77777777" w:rsidR="001902B1" w:rsidRPr="00436F64" w:rsidRDefault="001902B1" w:rsidP="00E907B7">
            <w:pPr>
              <w:pStyle w:val="Compact"/>
              <w:rPr>
                <w:sz w:val="16"/>
                <w:szCs w:val="16"/>
              </w:rPr>
            </w:pPr>
            <w:r w:rsidRPr="00436F64">
              <w:rPr>
                <w:sz w:val="16"/>
                <w:szCs w:val="16"/>
              </w:rPr>
              <w:t>46 (0.1%)</w:t>
            </w:r>
          </w:p>
        </w:tc>
        <w:tc>
          <w:tcPr>
            <w:tcW w:w="811" w:type="dxa"/>
          </w:tcPr>
          <w:p w14:paraId="5B3A7268" w14:textId="77777777" w:rsidR="001902B1" w:rsidRPr="00436F64" w:rsidRDefault="001902B1" w:rsidP="00E907B7">
            <w:pPr>
              <w:pStyle w:val="Compact"/>
              <w:rPr>
                <w:sz w:val="16"/>
                <w:szCs w:val="16"/>
              </w:rPr>
            </w:pPr>
            <w:r w:rsidRPr="00436F64">
              <w:rPr>
                <w:sz w:val="16"/>
                <w:szCs w:val="16"/>
              </w:rPr>
              <w:t>5 (0.0%)</w:t>
            </w:r>
          </w:p>
        </w:tc>
        <w:tc>
          <w:tcPr>
            <w:tcW w:w="917" w:type="dxa"/>
          </w:tcPr>
          <w:p w14:paraId="6C43E0E3" w14:textId="77777777" w:rsidR="001902B1" w:rsidRPr="00436F64" w:rsidRDefault="001902B1" w:rsidP="00E907B7">
            <w:pPr>
              <w:pStyle w:val="Compact"/>
              <w:rPr>
                <w:sz w:val="16"/>
                <w:szCs w:val="16"/>
              </w:rPr>
            </w:pPr>
            <w:r w:rsidRPr="00436F64">
              <w:rPr>
                <w:sz w:val="16"/>
                <w:szCs w:val="16"/>
              </w:rPr>
              <w:t>3 (0.2%)</w:t>
            </w:r>
          </w:p>
        </w:tc>
      </w:tr>
      <w:tr w:rsidR="001902B1" w:rsidRPr="00436F64" w14:paraId="706EC90E" w14:textId="77777777" w:rsidTr="00E907B7">
        <w:tc>
          <w:tcPr>
            <w:tcW w:w="1278" w:type="dxa"/>
          </w:tcPr>
          <w:p w14:paraId="3013ED2F" w14:textId="77777777" w:rsidR="001902B1" w:rsidRPr="00436F64" w:rsidRDefault="001902B1" w:rsidP="00E907B7">
            <w:pPr>
              <w:pStyle w:val="Compact"/>
              <w:rPr>
                <w:sz w:val="16"/>
                <w:szCs w:val="16"/>
              </w:rPr>
            </w:pPr>
            <w:r w:rsidRPr="00436F64">
              <w:rPr>
                <w:sz w:val="16"/>
                <w:szCs w:val="16"/>
              </w:rPr>
              <w:t>Single (never married or in a civil partnership)</w:t>
            </w:r>
          </w:p>
        </w:tc>
        <w:tc>
          <w:tcPr>
            <w:tcW w:w="1080" w:type="dxa"/>
          </w:tcPr>
          <w:p w14:paraId="077EF740" w14:textId="77777777" w:rsidR="001902B1" w:rsidRPr="00436F64" w:rsidRDefault="001902B1" w:rsidP="00E907B7">
            <w:pPr>
              <w:pStyle w:val="Compact"/>
              <w:rPr>
                <w:sz w:val="16"/>
                <w:szCs w:val="16"/>
              </w:rPr>
            </w:pPr>
            <w:r w:rsidRPr="00436F64">
              <w:rPr>
                <w:sz w:val="16"/>
                <w:szCs w:val="16"/>
              </w:rPr>
              <w:t>85117 (24.9%)</w:t>
            </w:r>
          </w:p>
        </w:tc>
        <w:tc>
          <w:tcPr>
            <w:tcW w:w="992" w:type="dxa"/>
          </w:tcPr>
          <w:p w14:paraId="2CE00E32" w14:textId="77777777" w:rsidR="001902B1" w:rsidRPr="00436F64" w:rsidRDefault="001902B1" w:rsidP="00E907B7">
            <w:pPr>
              <w:pStyle w:val="Compact"/>
              <w:rPr>
                <w:sz w:val="16"/>
                <w:szCs w:val="16"/>
              </w:rPr>
            </w:pPr>
            <w:r w:rsidRPr="00436F64">
              <w:rPr>
                <w:sz w:val="16"/>
                <w:szCs w:val="16"/>
              </w:rPr>
              <w:t>42004 (65.0%)</w:t>
            </w:r>
          </w:p>
        </w:tc>
        <w:tc>
          <w:tcPr>
            <w:tcW w:w="808" w:type="dxa"/>
          </w:tcPr>
          <w:p w14:paraId="2A8D53A1" w14:textId="77777777" w:rsidR="001902B1" w:rsidRPr="00436F64" w:rsidRDefault="001902B1" w:rsidP="00E907B7">
            <w:pPr>
              <w:pStyle w:val="Compact"/>
              <w:rPr>
                <w:sz w:val="16"/>
                <w:szCs w:val="16"/>
              </w:rPr>
            </w:pPr>
            <w:r w:rsidRPr="00436F64">
              <w:rPr>
                <w:sz w:val="16"/>
                <w:szCs w:val="16"/>
              </w:rPr>
              <w:t>18279 (38.7%)</w:t>
            </w:r>
          </w:p>
        </w:tc>
        <w:tc>
          <w:tcPr>
            <w:tcW w:w="990" w:type="dxa"/>
          </w:tcPr>
          <w:p w14:paraId="0ACE1B90" w14:textId="77777777" w:rsidR="001902B1" w:rsidRPr="00436F64" w:rsidRDefault="001902B1" w:rsidP="00E907B7">
            <w:pPr>
              <w:pStyle w:val="Compact"/>
              <w:rPr>
                <w:sz w:val="16"/>
                <w:szCs w:val="16"/>
              </w:rPr>
            </w:pPr>
            <w:r w:rsidRPr="00436F64">
              <w:rPr>
                <w:sz w:val="16"/>
                <w:szCs w:val="16"/>
              </w:rPr>
              <w:t>9084 (16.4%)</w:t>
            </w:r>
          </w:p>
        </w:tc>
        <w:tc>
          <w:tcPr>
            <w:tcW w:w="990" w:type="dxa"/>
          </w:tcPr>
          <w:p w14:paraId="20040F26" w14:textId="77777777" w:rsidR="001902B1" w:rsidRPr="00436F64" w:rsidRDefault="001902B1" w:rsidP="00E907B7">
            <w:pPr>
              <w:pStyle w:val="Compact"/>
              <w:rPr>
                <w:sz w:val="16"/>
                <w:szCs w:val="16"/>
              </w:rPr>
            </w:pPr>
            <w:r w:rsidRPr="00436F64">
              <w:rPr>
                <w:sz w:val="16"/>
                <w:szCs w:val="16"/>
              </w:rPr>
              <w:t>6653 (11.6%)</w:t>
            </w:r>
          </w:p>
        </w:tc>
        <w:tc>
          <w:tcPr>
            <w:tcW w:w="900" w:type="dxa"/>
          </w:tcPr>
          <w:p w14:paraId="56C5E23F" w14:textId="77777777" w:rsidR="001902B1" w:rsidRPr="00436F64" w:rsidRDefault="001902B1" w:rsidP="00E907B7">
            <w:pPr>
              <w:pStyle w:val="Compact"/>
              <w:rPr>
                <w:sz w:val="16"/>
                <w:szCs w:val="16"/>
              </w:rPr>
            </w:pPr>
            <w:r w:rsidRPr="00436F64">
              <w:rPr>
                <w:sz w:val="16"/>
                <w:szCs w:val="16"/>
              </w:rPr>
              <w:t>5955 (9.4%)</w:t>
            </w:r>
          </w:p>
        </w:tc>
        <w:tc>
          <w:tcPr>
            <w:tcW w:w="810" w:type="dxa"/>
          </w:tcPr>
          <w:p w14:paraId="008562A2" w14:textId="77777777" w:rsidR="001902B1" w:rsidRPr="00436F64" w:rsidRDefault="001902B1" w:rsidP="00E907B7">
            <w:pPr>
              <w:pStyle w:val="Compact"/>
              <w:rPr>
                <w:sz w:val="16"/>
                <w:szCs w:val="16"/>
              </w:rPr>
            </w:pPr>
            <w:r w:rsidRPr="00436F64">
              <w:rPr>
                <w:sz w:val="16"/>
                <w:szCs w:val="16"/>
              </w:rPr>
              <w:t>2583 (6.3%)</w:t>
            </w:r>
          </w:p>
        </w:tc>
        <w:tc>
          <w:tcPr>
            <w:tcW w:w="811" w:type="dxa"/>
          </w:tcPr>
          <w:p w14:paraId="182588DE" w14:textId="77777777" w:rsidR="001902B1" w:rsidRPr="00436F64" w:rsidRDefault="001902B1" w:rsidP="00E907B7">
            <w:pPr>
              <w:pStyle w:val="Compact"/>
              <w:rPr>
                <w:sz w:val="16"/>
                <w:szCs w:val="16"/>
              </w:rPr>
            </w:pPr>
            <w:r w:rsidRPr="00436F64">
              <w:rPr>
                <w:sz w:val="16"/>
                <w:szCs w:val="16"/>
              </w:rPr>
              <w:t>508 (4.2%)</w:t>
            </w:r>
          </w:p>
        </w:tc>
        <w:tc>
          <w:tcPr>
            <w:tcW w:w="917" w:type="dxa"/>
          </w:tcPr>
          <w:p w14:paraId="73005FF9" w14:textId="77777777" w:rsidR="001902B1" w:rsidRPr="00436F64" w:rsidRDefault="001902B1" w:rsidP="00E907B7">
            <w:pPr>
              <w:pStyle w:val="Compact"/>
              <w:rPr>
                <w:sz w:val="16"/>
                <w:szCs w:val="16"/>
              </w:rPr>
            </w:pPr>
            <w:r w:rsidRPr="00436F64">
              <w:rPr>
                <w:sz w:val="16"/>
                <w:szCs w:val="16"/>
              </w:rPr>
              <w:t>51 (3.3%)</w:t>
            </w:r>
          </w:p>
        </w:tc>
      </w:tr>
      <w:tr w:rsidR="001902B1" w:rsidRPr="00436F64" w14:paraId="255916A9" w14:textId="77777777" w:rsidTr="00E907B7">
        <w:tc>
          <w:tcPr>
            <w:tcW w:w="1278" w:type="dxa"/>
          </w:tcPr>
          <w:p w14:paraId="65240E67" w14:textId="77777777" w:rsidR="001902B1" w:rsidRPr="00436F64" w:rsidRDefault="001902B1" w:rsidP="00E907B7">
            <w:pPr>
              <w:pStyle w:val="Compact"/>
              <w:rPr>
                <w:sz w:val="16"/>
                <w:szCs w:val="16"/>
              </w:rPr>
            </w:pPr>
            <w:r w:rsidRPr="00436F64">
              <w:rPr>
                <w:sz w:val="16"/>
                <w:szCs w:val="16"/>
              </w:rPr>
              <w:t>Widowed</w:t>
            </w:r>
          </w:p>
        </w:tc>
        <w:tc>
          <w:tcPr>
            <w:tcW w:w="1080" w:type="dxa"/>
          </w:tcPr>
          <w:p w14:paraId="33496A0C" w14:textId="77777777" w:rsidR="001902B1" w:rsidRPr="00436F64" w:rsidRDefault="001902B1" w:rsidP="00E907B7">
            <w:pPr>
              <w:pStyle w:val="Compact"/>
              <w:rPr>
                <w:sz w:val="16"/>
                <w:szCs w:val="16"/>
              </w:rPr>
            </w:pPr>
            <w:r w:rsidRPr="00436F64">
              <w:rPr>
                <w:sz w:val="16"/>
                <w:szCs w:val="16"/>
              </w:rPr>
              <w:t>14744 (4.3%)</w:t>
            </w:r>
          </w:p>
        </w:tc>
        <w:tc>
          <w:tcPr>
            <w:tcW w:w="992" w:type="dxa"/>
          </w:tcPr>
          <w:p w14:paraId="22762607" w14:textId="77777777" w:rsidR="001902B1" w:rsidRPr="00436F64" w:rsidRDefault="001902B1" w:rsidP="00E907B7">
            <w:pPr>
              <w:pStyle w:val="Compact"/>
              <w:rPr>
                <w:sz w:val="16"/>
                <w:szCs w:val="16"/>
              </w:rPr>
            </w:pPr>
            <w:r w:rsidRPr="00436F64">
              <w:rPr>
                <w:sz w:val="16"/>
                <w:szCs w:val="16"/>
              </w:rPr>
              <w:t>139 (0.2%)</w:t>
            </w:r>
          </w:p>
        </w:tc>
        <w:tc>
          <w:tcPr>
            <w:tcW w:w="808" w:type="dxa"/>
          </w:tcPr>
          <w:p w14:paraId="299DA1F4" w14:textId="77777777" w:rsidR="001902B1" w:rsidRPr="00436F64" w:rsidRDefault="001902B1" w:rsidP="00E907B7">
            <w:pPr>
              <w:pStyle w:val="Compact"/>
              <w:rPr>
                <w:sz w:val="16"/>
                <w:szCs w:val="16"/>
              </w:rPr>
            </w:pPr>
            <w:r w:rsidRPr="00436F64">
              <w:rPr>
                <w:sz w:val="16"/>
                <w:szCs w:val="16"/>
              </w:rPr>
              <w:t>158 (0.3%)</w:t>
            </w:r>
          </w:p>
        </w:tc>
        <w:tc>
          <w:tcPr>
            <w:tcW w:w="990" w:type="dxa"/>
          </w:tcPr>
          <w:p w14:paraId="1F5AC517" w14:textId="77777777" w:rsidR="001902B1" w:rsidRPr="00436F64" w:rsidRDefault="001902B1" w:rsidP="00E907B7">
            <w:pPr>
              <w:pStyle w:val="Compact"/>
              <w:rPr>
                <w:sz w:val="16"/>
                <w:szCs w:val="16"/>
              </w:rPr>
            </w:pPr>
            <w:r w:rsidRPr="00436F64">
              <w:rPr>
                <w:sz w:val="16"/>
                <w:szCs w:val="16"/>
              </w:rPr>
              <w:t>557 (1.0%)</w:t>
            </w:r>
          </w:p>
        </w:tc>
        <w:tc>
          <w:tcPr>
            <w:tcW w:w="990" w:type="dxa"/>
          </w:tcPr>
          <w:p w14:paraId="7847C6B7" w14:textId="77777777" w:rsidR="001902B1" w:rsidRPr="00436F64" w:rsidRDefault="001902B1" w:rsidP="00E907B7">
            <w:pPr>
              <w:pStyle w:val="Compact"/>
              <w:rPr>
                <w:sz w:val="16"/>
                <w:szCs w:val="16"/>
              </w:rPr>
            </w:pPr>
            <w:r w:rsidRPr="00436F64">
              <w:rPr>
                <w:sz w:val="16"/>
                <w:szCs w:val="16"/>
              </w:rPr>
              <w:t>1490 (2.6%)</w:t>
            </w:r>
          </w:p>
        </w:tc>
        <w:tc>
          <w:tcPr>
            <w:tcW w:w="900" w:type="dxa"/>
          </w:tcPr>
          <w:p w14:paraId="749F3FA1" w14:textId="77777777" w:rsidR="001902B1" w:rsidRPr="00436F64" w:rsidRDefault="001902B1" w:rsidP="00E907B7">
            <w:pPr>
              <w:pStyle w:val="Compact"/>
              <w:rPr>
                <w:sz w:val="16"/>
                <w:szCs w:val="16"/>
              </w:rPr>
            </w:pPr>
            <w:r w:rsidRPr="00436F64">
              <w:rPr>
                <w:sz w:val="16"/>
                <w:szCs w:val="16"/>
              </w:rPr>
              <w:t>3860 (6.1%)</w:t>
            </w:r>
          </w:p>
        </w:tc>
        <w:tc>
          <w:tcPr>
            <w:tcW w:w="810" w:type="dxa"/>
          </w:tcPr>
          <w:p w14:paraId="1C590C16" w14:textId="77777777" w:rsidR="001902B1" w:rsidRPr="00436F64" w:rsidRDefault="001902B1" w:rsidP="00E907B7">
            <w:pPr>
              <w:pStyle w:val="Compact"/>
              <w:rPr>
                <w:sz w:val="16"/>
                <w:szCs w:val="16"/>
              </w:rPr>
            </w:pPr>
            <w:r w:rsidRPr="00436F64">
              <w:rPr>
                <w:sz w:val="16"/>
                <w:szCs w:val="16"/>
              </w:rPr>
              <w:t>4895 (12.0%)</w:t>
            </w:r>
          </w:p>
        </w:tc>
        <w:tc>
          <w:tcPr>
            <w:tcW w:w="811" w:type="dxa"/>
          </w:tcPr>
          <w:p w14:paraId="1F316091" w14:textId="77777777" w:rsidR="001902B1" w:rsidRPr="00436F64" w:rsidRDefault="001902B1" w:rsidP="00E907B7">
            <w:pPr>
              <w:pStyle w:val="Compact"/>
              <w:rPr>
                <w:sz w:val="16"/>
                <w:szCs w:val="16"/>
              </w:rPr>
            </w:pPr>
            <w:r w:rsidRPr="00436F64">
              <w:rPr>
                <w:sz w:val="16"/>
                <w:szCs w:val="16"/>
              </w:rPr>
              <w:t>2984 (24.8%)</w:t>
            </w:r>
          </w:p>
        </w:tc>
        <w:tc>
          <w:tcPr>
            <w:tcW w:w="917" w:type="dxa"/>
          </w:tcPr>
          <w:p w14:paraId="44525379" w14:textId="77777777" w:rsidR="001902B1" w:rsidRPr="00436F64" w:rsidRDefault="001902B1" w:rsidP="00E907B7">
            <w:pPr>
              <w:pStyle w:val="Compact"/>
              <w:rPr>
                <w:sz w:val="16"/>
                <w:szCs w:val="16"/>
              </w:rPr>
            </w:pPr>
            <w:r w:rsidRPr="00436F64">
              <w:rPr>
                <w:sz w:val="16"/>
                <w:szCs w:val="16"/>
              </w:rPr>
              <w:t>661 (43.0%)</w:t>
            </w:r>
          </w:p>
        </w:tc>
      </w:tr>
      <w:tr w:rsidR="001902B1" w:rsidRPr="00436F64" w14:paraId="1B466ABD" w14:textId="77777777" w:rsidTr="00E907B7">
        <w:tc>
          <w:tcPr>
            <w:tcW w:w="1278" w:type="dxa"/>
          </w:tcPr>
          <w:p w14:paraId="65C712BB" w14:textId="77777777" w:rsidR="001902B1" w:rsidRPr="00436F64" w:rsidRDefault="001902B1" w:rsidP="00E907B7">
            <w:pPr>
              <w:pStyle w:val="Compact"/>
              <w:rPr>
                <w:sz w:val="16"/>
                <w:szCs w:val="16"/>
              </w:rPr>
            </w:pPr>
            <w:r w:rsidRPr="00436F64">
              <w:rPr>
                <w:sz w:val="16"/>
                <w:szCs w:val="16"/>
              </w:rPr>
              <w:t>Missing</w:t>
            </w:r>
          </w:p>
        </w:tc>
        <w:tc>
          <w:tcPr>
            <w:tcW w:w="1080" w:type="dxa"/>
          </w:tcPr>
          <w:p w14:paraId="212678C3" w14:textId="77777777" w:rsidR="001902B1" w:rsidRPr="00436F64" w:rsidRDefault="001902B1" w:rsidP="00E907B7">
            <w:pPr>
              <w:pStyle w:val="Compact"/>
              <w:rPr>
                <w:sz w:val="16"/>
                <w:szCs w:val="16"/>
              </w:rPr>
            </w:pPr>
            <w:r w:rsidRPr="00436F64">
              <w:rPr>
                <w:sz w:val="16"/>
                <w:szCs w:val="16"/>
              </w:rPr>
              <w:t>14678 (4.3%)</w:t>
            </w:r>
          </w:p>
        </w:tc>
        <w:tc>
          <w:tcPr>
            <w:tcW w:w="992" w:type="dxa"/>
          </w:tcPr>
          <w:p w14:paraId="5BF388BC" w14:textId="77777777" w:rsidR="001902B1" w:rsidRPr="00436F64" w:rsidRDefault="001902B1" w:rsidP="00E907B7">
            <w:pPr>
              <w:pStyle w:val="Compact"/>
              <w:rPr>
                <w:sz w:val="16"/>
                <w:szCs w:val="16"/>
              </w:rPr>
            </w:pPr>
            <w:r w:rsidRPr="00436F64">
              <w:rPr>
                <w:sz w:val="16"/>
                <w:szCs w:val="16"/>
              </w:rPr>
              <w:t>4757 (7.4%)</w:t>
            </w:r>
          </w:p>
        </w:tc>
        <w:tc>
          <w:tcPr>
            <w:tcW w:w="808" w:type="dxa"/>
          </w:tcPr>
          <w:p w14:paraId="28D18178" w14:textId="77777777" w:rsidR="001902B1" w:rsidRPr="00436F64" w:rsidRDefault="001902B1" w:rsidP="00E907B7">
            <w:pPr>
              <w:pStyle w:val="Compact"/>
              <w:rPr>
                <w:sz w:val="16"/>
                <w:szCs w:val="16"/>
              </w:rPr>
            </w:pPr>
            <w:r w:rsidRPr="00436F64">
              <w:rPr>
                <w:sz w:val="16"/>
                <w:szCs w:val="16"/>
              </w:rPr>
              <w:t>1762 (3.7%)</w:t>
            </w:r>
          </w:p>
        </w:tc>
        <w:tc>
          <w:tcPr>
            <w:tcW w:w="990" w:type="dxa"/>
          </w:tcPr>
          <w:p w14:paraId="0860A506" w14:textId="77777777" w:rsidR="001902B1" w:rsidRPr="00436F64" w:rsidRDefault="001902B1" w:rsidP="00E907B7">
            <w:pPr>
              <w:pStyle w:val="Compact"/>
              <w:rPr>
                <w:sz w:val="16"/>
                <w:szCs w:val="16"/>
              </w:rPr>
            </w:pPr>
            <w:r w:rsidRPr="00436F64">
              <w:rPr>
                <w:sz w:val="16"/>
                <w:szCs w:val="16"/>
              </w:rPr>
              <w:t>2102 (3.8%)</w:t>
            </w:r>
          </w:p>
        </w:tc>
        <w:tc>
          <w:tcPr>
            <w:tcW w:w="990" w:type="dxa"/>
          </w:tcPr>
          <w:p w14:paraId="7EA79524" w14:textId="77777777" w:rsidR="001902B1" w:rsidRPr="00436F64" w:rsidRDefault="001902B1" w:rsidP="00E907B7">
            <w:pPr>
              <w:pStyle w:val="Compact"/>
              <w:rPr>
                <w:sz w:val="16"/>
                <w:szCs w:val="16"/>
              </w:rPr>
            </w:pPr>
            <w:r w:rsidRPr="00436F64">
              <w:rPr>
                <w:sz w:val="16"/>
                <w:szCs w:val="16"/>
              </w:rPr>
              <w:t>2098 (3.7%)</w:t>
            </w:r>
          </w:p>
        </w:tc>
        <w:tc>
          <w:tcPr>
            <w:tcW w:w="900" w:type="dxa"/>
          </w:tcPr>
          <w:p w14:paraId="7E118E98" w14:textId="77777777" w:rsidR="001902B1" w:rsidRPr="00436F64" w:rsidRDefault="001902B1" w:rsidP="00E907B7">
            <w:pPr>
              <w:pStyle w:val="Compact"/>
              <w:rPr>
                <w:sz w:val="16"/>
                <w:szCs w:val="16"/>
              </w:rPr>
            </w:pPr>
            <w:r w:rsidRPr="00436F64">
              <w:rPr>
                <w:sz w:val="16"/>
                <w:szCs w:val="16"/>
              </w:rPr>
              <w:t>2251 (3.6%)</w:t>
            </w:r>
          </w:p>
        </w:tc>
        <w:tc>
          <w:tcPr>
            <w:tcW w:w="810" w:type="dxa"/>
          </w:tcPr>
          <w:p w14:paraId="02985BA0" w14:textId="77777777" w:rsidR="001902B1" w:rsidRPr="00436F64" w:rsidRDefault="001902B1" w:rsidP="00E907B7">
            <w:pPr>
              <w:pStyle w:val="Compact"/>
              <w:rPr>
                <w:sz w:val="16"/>
                <w:szCs w:val="16"/>
              </w:rPr>
            </w:pPr>
            <w:r w:rsidRPr="00436F64">
              <w:rPr>
                <w:sz w:val="16"/>
                <w:szCs w:val="16"/>
              </w:rPr>
              <w:t>1282 (3.1%)</w:t>
            </w:r>
          </w:p>
        </w:tc>
        <w:tc>
          <w:tcPr>
            <w:tcW w:w="811" w:type="dxa"/>
          </w:tcPr>
          <w:p w14:paraId="29FFCD16" w14:textId="77777777" w:rsidR="001902B1" w:rsidRPr="00436F64" w:rsidRDefault="001902B1" w:rsidP="00E907B7">
            <w:pPr>
              <w:pStyle w:val="Compact"/>
              <w:rPr>
                <w:sz w:val="16"/>
                <w:szCs w:val="16"/>
              </w:rPr>
            </w:pPr>
            <w:r w:rsidRPr="00436F64">
              <w:rPr>
                <w:sz w:val="16"/>
                <w:szCs w:val="16"/>
              </w:rPr>
              <w:t>364 (3.0%)</w:t>
            </w:r>
          </w:p>
        </w:tc>
        <w:tc>
          <w:tcPr>
            <w:tcW w:w="917" w:type="dxa"/>
          </w:tcPr>
          <w:p w14:paraId="556B952B" w14:textId="77777777" w:rsidR="001902B1" w:rsidRPr="00436F64" w:rsidRDefault="001902B1" w:rsidP="00E907B7">
            <w:pPr>
              <w:pStyle w:val="Compact"/>
              <w:rPr>
                <w:sz w:val="16"/>
                <w:szCs w:val="16"/>
              </w:rPr>
            </w:pPr>
            <w:r w:rsidRPr="00436F64">
              <w:rPr>
                <w:sz w:val="16"/>
                <w:szCs w:val="16"/>
              </w:rPr>
              <w:t>62 (4.0%)</w:t>
            </w:r>
          </w:p>
        </w:tc>
      </w:tr>
      <w:tr w:rsidR="001902B1" w:rsidRPr="00436F64" w14:paraId="5331E29C" w14:textId="77777777" w:rsidTr="00E907B7">
        <w:tc>
          <w:tcPr>
            <w:tcW w:w="1278" w:type="dxa"/>
            <w:shd w:val="clear" w:color="auto" w:fill="D9D9D9" w:themeFill="background1" w:themeFillShade="D9"/>
          </w:tcPr>
          <w:p w14:paraId="77799F83" w14:textId="77777777" w:rsidR="001902B1" w:rsidRPr="00436F64" w:rsidRDefault="001902B1" w:rsidP="00E907B7">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E907B7">
            <w:pPr>
              <w:pStyle w:val="Compact"/>
              <w:rPr>
                <w:sz w:val="16"/>
                <w:szCs w:val="16"/>
              </w:rPr>
            </w:pPr>
          </w:p>
        </w:tc>
      </w:tr>
      <w:tr w:rsidR="001902B1" w:rsidRPr="00436F64" w14:paraId="64BF064D" w14:textId="77777777" w:rsidTr="00E907B7">
        <w:tc>
          <w:tcPr>
            <w:tcW w:w="1278" w:type="dxa"/>
          </w:tcPr>
          <w:p w14:paraId="3BCF5D81" w14:textId="77777777" w:rsidR="001902B1" w:rsidRPr="00436F64" w:rsidRDefault="001902B1" w:rsidP="00E907B7">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E907B7">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E907B7">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E907B7">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E907B7">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E907B7">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E907B7">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E907B7">
            <w:pPr>
              <w:pStyle w:val="Compact"/>
              <w:rPr>
                <w:sz w:val="16"/>
                <w:szCs w:val="16"/>
              </w:rPr>
            </w:pPr>
            <w:r w:rsidRPr="00436F64">
              <w:rPr>
                <w:sz w:val="16"/>
                <w:szCs w:val="16"/>
              </w:rPr>
              <w:t>7446 (18.2%)</w:t>
            </w:r>
          </w:p>
        </w:tc>
        <w:tc>
          <w:tcPr>
            <w:tcW w:w="811" w:type="dxa"/>
          </w:tcPr>
          <w:p w14:paraId="24D42A8D" w14:textId="77777777" w:rsidR="001902B1" w:rsidRPr="00436F64" w:rsidRDefault="001902B1" w:rsidP="00E907B7">
            <w:pPr>
              <w:pStyle w:val="Compact"/>
              <w:rPr>
                <w:sz w:val="16"/>
                <w:szCs w:val="16"/>
              </w:rPr>
            </w:pPr>
            <w:r w:rsidRPr="00436F64">
              <w:rPr>
                <w:sz w:val="16"/>
                <w:szCs w:val="16"/>
              </w:rPr>
              <w:t>1683 (14.0%)</w:t>
            </w:r>
          </w:p>
        </w:tc>
        <w:tc>
          <w:tcPr>
            <w:tcW w:w="917" w:type="dxa"/>
          </w:tcPr>
          <w:p w14:paraId="7A7139B0" w14:textId="77777777" w:rsidR="001902B1" w:rsidRPr="00436F64" w:rsidRDefault="001902B1" w:rsidP="00E907B7">
            <w:pPr>
              <w:pStyle w:val="Compact"/>
              <w:rPr>
                <w:sz w:val="16"/>
                <w:szCs w:val="16"/>
              </w:rPr>
            </w:pPr>
            <w:r w:rsidRPr="00436F64">
              <w:rPr>
                <w:sz w:val="16"/>
                <w:szCs w:val="16"/>
              </w:rPr>
              <w:t>223 (14.5%)</w:t>
            </w:r>
          </w:p>
        </w:tc>
      </w:tr>
      <w:tr w:rsidR="001902B1" w:rsidRPr="00436F64" w14:paraId="2B3541BE" w14:textId="77777777" w:rsidTr="00E907B7">
        <w:tc>
          <w:tcPr>
            <w:tcW w:w="1278" w:type="dxa"/>
          </w:tcPr>
          <w:p w14:paraId="0F61B16F" w14:textId="77777777" w:rsidR="001902B1" w:rsidRPr="00436F64" w:rsidRDefault="001902B1" w:rsidP="00E907B7">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E907B7">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E907B7">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E907B7">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E907B7">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E907B7">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E907B7">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E907B7">
            <w:pPr>
              <w:pStyle w:val="Compact"/>
              <w:rPr>
                <w:sz w:val="16"/>
                <w:szCs w:val="16"/>
              </w:rPr>
            </w:pPr>
            <w:r w:rsidRPr="00436F64">
              <w:rPr>
                <w:sz w:val="16"/>
                <w:szCs w:val="16"/>
              </w:rPr>
              <w:t>9591 (23.5%)</w:t>
            </w:r>
          </w:p>
        </w:tc>
        <w:tc>
          <w:tcPr>
            <w:tcW w:w="811" w:type="dxa"/>
          </w:tcPr>
          <w:p w14:paraId="77E1C6EB" w14:textId="77777777" w:rsidR="001902B1" w:rsidRPr="00436F64" w:rsidRDefault="001902B1" w:rsidP="00E907B7">
            <w:pPr>
              <w:pStyle w:val="Compact"/>
              <w:rPr>
                <w:sz w:val="16"/>
                <w:szCs w:val="16"/>
              </w:rPr>
            </w:pPr>
            <w:r w:rsidRPr="00436F64">
              <w:rPr>
                <w:sz w:val="16"/>
                <w:szCs w:val="16"/>
              </w:rPr>
              <w:t>2655 (22.1%)</w:t>
            </w:r>
          </w:p>
        </w:tc>
        <w:tc>
          <w:tcPr>
            <w:tcW w:w="917" w:type="dxa"/>
          </w:tcPr>
          <w:p w14:paraId="2B9917DD" w14:textId="77777777" w:rsidR="001902B1" w:rsidRPr="00436F64" w:rsidRDefault="001902B1" w:rsidP="00E907B7">
            <w:pPr>
              <w:pStyle w:val="Compact"/>
              <w:rPr>
                <w:sz w:val="16"/>
                <w:szCs w:val="16"/>
              </w:rPr>
            </w:pPr>
            <w:r w:rsidRPr="00436F64">
              <w:rPr>
                <w:sz w:val="16"/>
                <w:szCs w:val="16"/>
              </w:rPr>
              <w:t>279 (18.2%)</w:t>
            </w:r>
          </w:p>
        </w:tc>
      </w:tr>
      <w:tr w:rsidR="001902B1" w:rsidRPr="00436F64" w14:paraId="419D8572" w14:textId="77777777" w:rsidTr="00E907B7">
        <w:tc>
          <w:tcPr>
            <w:tcW w:w="1278" w:type="dxa"/>
          </w:tcPr>
          <w:p w14:paraId="3527E24D" w14:textId="77777777" w:rsidR="001902B1" w:rsidRPr="00436F64" w:rsidRDefault="001902B1" w:rsidP="00E907B7">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E907B7">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E907B7">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E907B7">
            <w:pPr>
              <w:pStyle w:val="Compact"/>
              <w:rPr>
                <w:sz w:val="16"/>
                <w:szCs w:val="16"/>
              </w:rPr>
            </w:pPr>
            <w:r w:rsidRPr="00436F64">
              <w:rPr>
                <w:sz w:val="16"/>
                <w:szCs w:val="16"/>
              </w:rPr>
              <w:t>8055 (17.0%)</w:t>
            </w:r>
          </w:p>
        </w:tc>
        <w:tc>
          <w:tcPr>
            <w:tcW w:w="990" w:type="dxa"/>
          </w:tcPr>
          <w:p w14:paraId="09D8C757" w14:textId="77777777" w:rsidR="001902B1" w:rsidRPr="00436F64" w:rsidRDefault="001902B1" w:rsidP="00E907B7">
            <w:pPr>
              <w:pStyle w:val="Compact"/>
              <w:rPr>
                <w:sz w:val="16"/>
                <w:szCs w:val="16"/>
              </w:rPr>
            </w:pPr>
            <w:r w:rsidRPr="00436F64">
              <w:rPr>
                <w:sz w:val="16"/>
                <w:szCs w:val="16"/>
              </w:rPr>
              <w:t>9235 (16.7%)</w:t>
            </w:r>
          </w:p>
        </w:tc>
        <w:tc>
          <w:tcPr>
            <w:tcW w:w="990" w:type="dxa"/>
          </w:tcPr>
          <w:p w14:paraId="5C640289" w14:textId="77777777" w:rsidR="001902B1" w:rsidRPr="00436F64" w:rsidRDefault="001902B1" w:rsidP="00E907B7">
            <w:pPr>
              <w:pStyle w:val="Compact"/>
              <w:rPr>
                <w:sz w:val="16"/>
                <w:szCs w:val="16"/>
              </w:rPr>
            </w:pPr>
            <w:r w:rsidRPr="00436F64">
              <w:rPr>
                <w:sz w:val="16"/>
                <w:szCs w:val="16"/>
              </w:rPr>
              <w:t>9847 (17.2%)</w:t>
            </w:r>
          </w:p>
        </w:tc>
        <w:tc>
          <w:tcPr>
            <w:tcW w:w="900" w:type="dxa"/>
          </w:tcPr>
          <w:p w14:paraId="03C228E0" w14:textId="77777777" w:rsidR="001902B1" w:rsidRPr="00436F64" w:rsidRDefault="001902B1" w:rsidP="00E907B7">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E907B7">
            <w:pPr>
              <w:pStyle w:val="Compact"/>
              <w:rPr>
                <w:sz w:val="16"/>
                <w:szCs w:val="16"/>
              </w:rPr>
            </w:pPr>
            <w:r w:rsidRPr="00436F64">
              <w:rPr>
                <w:sz w:val="16"/>
                <w:szCs w:val="16"/>
              </w:rPr>
              <w:t>9352 (22.9%)</w:t>
            </w:r>
          </w:p>
        </w:tc>
        <w:tc>
          <w:tcPr>
            <w:tcW w:w="811" w:type="dxa"/>
          </w:tcPr>
          <w:p w14:paraId="7BB19D01" w14:textId="77777777" w:rsidR="001902B1" w:rsidRPr="00436F64" w:rsidRDefault="001902B1" w:rsidP="00E907B7">
            <w:pPr>
              <w:pStyle w:val="Compact"/>
              <w:rPr>
                <w:sz w:val="16"/>
                <w:szCs w:val="16"/>
              </w:rPr>
            </w:pPr>
            <w:r w:rsidRPr="00436F64">
              <w:rPr>
                <w:sz w:val="16"/>
                <w:szCs w:val="16"/>
              </w:rPr>
              <w:t>3019 (25.1%)</w:t>
            </w:r>
          </w:p>
        </w:tc>
        <w:tc>
          <w:tcPr>
            <w:tcW w:w="917" w:type="dxa"/>
          </w:tcPr>
          <w:p w14:paraId="67E11989" w14:textId="77777777" w:rsidR="001902B1" w:rsidRPr="00436F64" w:rsidRDefault="001902B1" w:rsidP="00E907B7">
            <w:pPr>
              <w:pStyle w:val="Compact"/>
              <w:rPr>
                <w:sz w:val="16"/>
                <w:szCs w:val="16"/>
              </w:rPr>
            </w:pPr>
            <w:r w:rsidRPr="00436F64">
              <w:rPr>
                <w:sz w:val="16"/>
                <w:szCs w:val="16"/>
              </w:rPr>
              <w:t>364 (23.7%)</w:t>
            </w:r>
          </w:p>
        </w:tc>
      </w:tr>
      <w:tr w:rsidR="001902B1" w:rsidRPr="00436F64" w14:paraId="3374E42E" w14:textId="77777777" w:rsidTr="00E907B7">
        <w:tc>
          <w:tcPr>
            <w:tcW w:w="1278" w:type="dxa"/>
          </w:tcPr>
          <w:p w14:paraId="531536BD" w14:textId="77777777" w:rsidR="001902B1" w:rsidRPr="00436F64" w:rsidRDefault="001902B1" w:rsidP="00E907B7">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E907B7">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E907B7">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E907B7">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E907B7">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E907B7">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E907B7">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E907B7">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E907B7">
            <w:pPr>
              <w:pStyle w:val="Compact"/>
              <w:rPr>
                <w:sz w:val="16"/>
                <w:szCs w:val="16"/>
              </w:rPr>
            </w:pPr>
            <w:r w:rsidRPr="00436F64">
              <w:rPr>
                <w:sz w:val="16"/>
                <w:szCs w:val="16"/>
              </w:rPr>
              <w:t>4672 (38.8%)</w:t>
            </w:r>
          </w:p>
        </w:tc>
        <w:tc>
          <w:tcPr>
            <w:tcW w:w="917" w:type="dxa"/>
          </w:tcPr>
          <w:p w14:paraId="0A4FD396" w14:textId="77777777" w:rsidR="001902B1" w:rsidRPr="00436F64" w:rsidRDefault="001902B1" w:rsidP="00E907B7">
            <w:pPr>
              <w:pStyle w:val="Compact"/>
              <w:rPr>
                <w:sz w:val="16"/>
                <w:szCs w:val="16"/>
              </w:rPr>
            </w:pPr>
            <w:r w:rsidRPr="00436F64">
              <w:rPr>
                <w:sz w:val="16"/>
                <w:szCs w:val="16"/>
              </w:rPr>
              <w:t>670 (43.6%)</w:t>
            </w:r>
          </w:p>
        </w:tc>
      </w:tr>
      <w:tr w:rsidR="001902B1" w:rsidRPr="00436F64" w14:paraId="594B0ECD" w14:textId="77777777" w:rsidTr="00E907B7">
        <w:tc>
          <w:tcPr>
            <w:tcW w:w="1278" w:type="dxa"/>
            <w:shd w:val="clear" w:color="auto" w:fill="D9D9D9" w:themeFill="background1" w:themeFillShade="D9"/>
          </w:tcPr>
          <w:p w14:paraId="26628584" w14:textId="77777777" w:rsidR="001902B1" w:rsidRPr="00436F64" w:rsidRDefault="001902B1" w:rsidP="00E907B7">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E907B7">
            <w:pPr>
              <w:pStyle w:val="Compact"/>
              <w:rPr>
                <w:sz w:val="16"/>
                <w:szCs w:val="16"/>
              </w:rPr>
            </w:pPr>
          </w:p>
        </w:tc>
      </w:tr>
      <w:tr w:rsidR="001902B1" w:rsidRPr="00436F64" w14:paraId="2F51191F" w14:textId="77777777" w:rsidTr="00E907B7">
        <w:tc>
          <w:tcPr>
            <w:tcW w:w="1278" w:type="dxa"/>
          </w:tcPr>
          <w:p w14:paraId="2F83BAE5" w14:textId="77777777" w:rsidR="001902B1" w:rsidRPr="00436F64" w:rsidRDefault="001902B1" w:rsidP="00E907B7">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E907B7">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E907B7">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E907B7">
            <w:pPr>
              <w:pStyle w:val="Compact"/>
              <w:rPr>
                <w:sz w:val="16"/>
                <w:szCs w:val="16"/>
              </w:rPr>
            </w:pPr>
            <w:r w:rsidRPr="00436F64">
              <w:rPr>
                <w:sz w:val="16"/>
                <w:szCs w:val="16"/>
              </w:rPr>
              <w:t>6175 (13.1%)</w:t>
            </w:r>
          </w:p>
        </w:tc>
        <w:tc>
          <w:tcPr>
            <w:tcW w:w="990" w:type="dxa"/>
          </w:tcPr>
          <w:p w14:paraId="015C6B65" w14:textId="77777777" w:rsidR="001902B1" w:rsidRPr="00436F64" w:rsidRDefault="001902B1" w:rsidP="00E907B7">
            <w:pPr>
              <w:pStyle w:val="Compact"/>
              <w:rPr>
                <w:sz w:val="16"/>
                <w:szCs w:val="16"/>
              </w:rPr>
            </w:pPr>
            <w:r w:rsidRPr="00436F64">
              <w:rPr>
                <w:sz w:val="16"/>
                <w:szCs w:val="16"/>
              </w:rPr>
              <w:t>7270 (13.2%)</w:t>
            </w:r>
          </w:p>
        </w:tc>
        <w:tc>
          <w:tcPr>
            <w:tcW w:w="990" w:type="dxa"/>
          </w:tcPr>
          <w:p w14:paraId="5190C1C1" w14:textId="77777777" w:rsidR="001902B1" w:rsidRPr="00436F64" w:rsidRDefault="001902B1" w:rsidP="00E907B7">
            <w:pPr>
              <w:pStyle w:val="Compact"/>
              <w:rPr>
                <w:sz w:val="16"/>
                <w:szCs w:val="16"/>
              </w:rPr>
            </w:pPr>
            <w:r w:rsidRPr="00436F64">
              <w:rPr>
                <w:sz w:val="16"/>
                <w:szCs w:val="16"/>
              </w:rPr>
              <w:t>7113 (12.4%)</w:t>
            </w:r>
          </w:p>
        </w:tc>
        <w:tc>
          <w:tcPr>
            <w:tcW w:w="900" w:type="dxa"/>
          </w:tcPr>
          <w:p w14:paraId="3965EE91" w14:textId="77777777" w:rsidR="001902B1" w:rsidRPr="00436F64" w:rsidRDefault="001902B1" w:rsidP="00E907B7">
            <w:pPr>
              <w:pStyle w:val="Compact"/>
              <w:rPr>
                <w:sz w:val="16"/>
                <w:szCs w:val="16"/>
              </w:rPr>
            </w:pPr>
            <w:r w:rsidRPr="00436F64">
              <w:rPr>
                <w:sz w:val="16"/>
                <w:szCs w:val="16"/>
              </w:rPr>
              <w:t>7180 (11.4%)</w:t>
            </w:r>
          </w:p>
        </w:tc>
        <w:tc>
          <w:tcPr>
            <w:tcW w:w="810" w:type="dxa"/>
          </w:tcPr>
          <w:p w14:paraId="167E13BC" w14:textId="77777777" w:rsidR="001902B1" w:rsidRPr="00436F64" w:rsidRDefault="001902B1" w:rsidP="00E907B7">
            <w:pPr>
              <w:pStyle w:val="Compact"/>
              <w:rPr>
                <w:sz w:val="16"/>
                <w:szCs w:val="16"/>
              </w:rPr>
            </w:pPr>
            <w:r w:rsidRPr="00436F64">
              <w:rPr>
                <w:sz w:val="16"/>
                <w:szCs w:val="16"/>
              </w:rPr>
              <w:t>3498 (8.6%)</w:t>
            </w:r>
          </w:p>
        </w:tc>
        <w:tc>
          <w:tcPr>
            <w:tcW w:w="811" w:type="dxa"/>
          </w:tcPr>
          <w:p w14:paraId="7DC7CBB7" w14:textId="77777777" w:rsidR="001902B1" w:rsidRPr="00436F64" w:rsidRDefault="001902B1" w:rsidP="00E907B7">
            <w:pPr>
              <w:pStyle w:val="Compact"/>
              <w:rPr>
                <w:sz w:val="16"/>
                <w:szCs w:val="16"/>
              </w:rPr>
            </w:pPr>
            <w:r w:rsidRPr="00436F64">
              <w:rPr>
                <w:sz w:val="16"/>
                <w:szCs w:val="16"/>
              </w:rPr>
              <w:t>836 (6.9%)</w:t>
            </w:r>
          </w:p>
        </w:tc>
        <w:tc>
          <w:tcPr>
            <w:tcW w:w="917" w:type="dxa"/>
          </w:tcPr>
          <w:p w14:paraId="74DF2310" w14:textId="77777777" w:rsidR="001902B1" w:rsidRPr="00436F64" w:rsidRDefault="001902B1" w:rsidP="00E907B7">
            <w:pPr>
              <w:pStyle w:val="Compact"/>
              <w:rPr>
                <w:sz w:val="16"/>
                <w:szCs w:val="16"/>
              </w:rPr>
            </w:pPr>
            <w:r w:rsidRPr="00436F64">
              <w:rPr>
                <w:sz w:val="16"/>
                <w:szCs w:val="16"/>
              </w:rPr>
              <w:t>119 (7.7%)</w:t>
            </w:r>
          </w:p>
        </w:tc>
      </w:tr>
      <w:tr w:rsidR="001902B1" w:rsidRPr="00436F64" w14:paraId="5884E570" w14:textId="77777777" w:rsidTr="00E907B7">
        <w:tc>
          <w:tcPr>
            <w:tcW w:w="1278" w:type="dxa"/>
          </w:tcPr>
          <w:p w14:paraId="553D7AED" w14:textId="77777777" w:rsidR="001902B1" w:rsidRPr="00436F64" w:rsidRDefault="001902B1" w:rsidP="00E907B7">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E907B7">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E907B7">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E907B7">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E907B7">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E907B7">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E907B7">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E907B7">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E907B7">
            <w:pPr>
              <w:pStyle w:val="Compact"/>
              <w:rPr>
                <w:sz w:val="16"/>
                <w:szCs w:val="16"/>
              </w:rPr>
            </w:pPr>
            <w:r w:rsidRPr="00436F64">
              <w:rPr>
                <w:sz w:val="16"/>
                <w:szCs w:val="16"/>
              </w:rPr>
              <w:t>2569 (21.4%)</w:t>
            </w:r>
          </w:p>
        </w:tc>
        <w:tc>
          <w:tcPr>
            <w:tcW w:w="917" w:type="dxa"/>
          </w:tcPr>
          <w:p w14:paraId="0740B5A3" w14:textId="77777777" w:rsidR="001902B1" w:rsidRPr="00436F64" w:rsidRDefault="001902B1" w:rsidP="00E907B7">
            <w:pPr>
              <w:pStyle w:val="Compact"/>
              <w:rPr>
                <w:sz w:val="16"/>
                <w:szCs w:val="16"/>
              </w:rPr>
            </w:pPr>
            <w:r w:rsidRPr="00436F64">
              <w:rPr>
                <w:sz w:val="16"/>
                <w:szCs w:val="16"/>
              </w:rPr>
              <w:t>289 (18.8%)</w:t>
            </w:r>
          </w:p>
        </w:tc>
      </w:tr>
      <w:tr w:rsidR="001902B1" w:rsidRPr="00436F64" w14:paraId="6496A060" w14:textId="77777777" w:rsidTr="00E907B7">
        <w:tc>
          <w:tcPr>
            <w:tcW w:w="1278" w:type="dxa"/>
          </w:tcPr>
          <w:p w14:paraId="7D62CE81" w14:textId="77777777" w:rsidR="001902B1" w:rsidRPr="00436F64" w:rsidRDefault="001902B1" w:rsidP="00E907B7">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E907B7">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E907B7">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E907B7">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E907B7">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E907B7">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E907B7">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E907B7">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E907B7">
            <w:pPr>
              <w:pStyle w:val="Compact"/>
              <w:rPr>
                <w:sz w:val="16"/>
                <w:szCs w:val="16"/>
              </w:rPr>
            </w:pPr>
            <w:r w:rsidRPr="00436F64">
              <w:rPr>
                <w:sz w:val="16"/>
                <w:szCs w:val="16"/>
              </w:rPr>
              <w:t>6106 (50.8%)</w:t>
            </w:r>
          </w:p>
        </w:tc>
        <w:tc>
          <w:tcPr>
            <w:tcW w:w="917" w:type="dxa"/>
          </w:tcPr>
          <w:p w14:paraId="4893AE68" w14:textId="77777777" w:rsidR="001902B1" w:rsidRPr="00436F64" w:rsidRDefault="001902B1" w:rsidP="00E907B7">
            <w:pPr>
              <w:pStyle w:val="Compact"/>
              <w:rPr>
                <w:sz w:val="16"/>
                <w:szCs w:val="16"/>
              </w:rPr>
            </w:pPr>
            <w:r w:rsidRPr="00436F64">
              <w:rPr>
                <w:sz w:val="16"/>
                <w:szCs w:val="16"/>
              </w:rPr>
              <w:t>755 (49.2%)</w:t>
            </w:r>
          </w:p>
        </w:tc>
      </w:tr>
      <w:tr w:rsidR="001902B1" w:rsidRPr="00436F64" w14:paraId="51433545" w14:textId="77777777" w:rsidTr="00E907B7">
        <w:tc>
          <w:tcPr>
            <w:tcW w:w="1278" w:type="dxa"/>
          </w:tcPr>
          <w:p w14:paraId="01935F7E" w14:textId="77777777" w:rsidR="001902B1" w:rsidRPr="00436F64" w:rsidRDefault="001902B1" w:rsidP="00E907B7">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E907B7">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E907B7">
            <w:pPr>
              <w:pStyle w:val="Compact"/>
              <w:rPr>
                <w:sz w:val="16"/>
                <w:szCs w:val="16"/>
              </w:rPr>
            </w:pPr>
            <w:r w:rsidRPr="00436F64">
              <w:rPr>
                <w:sz w:val="16"/>
                <w:szCs w:val="16"/>
              </w:rPr>
              <w:t>6293 (9.7%)</w:t>
            </w:r>
          </w:p>
        </w:tc>
        <w:tc>
          <w:tcPr>
            <w:tcW w:w="808" w:type="dxa"/>
          </w:tcPr>
          <w:p w14:paraId="7759A62D" w14:textId="77777777" w:rsidR="001902B1" w:rsidRPr="00436F64" w:rsidRDefault="001902B1" w:rsidP="00E907B7">
            <w:pPr>
              <w:pStyle w:val="Compact"/>
              <w:rPr>
                <w:sz w:val="16"/>
                <w:szCs w:val="16"/>
              </w:rPr>
            </w:pPr>
            <w:r w:rsidRPr="00436F64">
              <w:rPr>
                <w:sz w:val="16"/>
                <w:szCs w:val="16"/>
              </w:rPr>
              <w:t>4974 (10.5%)</w:t>
            </w:r>
          </w:p>
        </w:tc>
        <w:tc>
          <w:tcPr>
            <w:tcW w:w="990" w:type="dxa"/>
          </w:tcPr>
          <w:p w14:paraId="4548FDE7" w14:textId="77777777" w:rsidR="001902B1" w:rsidRPr="00436F64" w:rsidRDefault="001902B1" w:rsidP="00E907B7">
            <w:pPr>
              <w:pStyle w:val="Compact"/>
              <w:rPr>
                <w:sz w:val="16"/>
                <w:szCs w:val="16"/>
              </w:rPr>
            </w:pPr>
            <w:r w:rsidRPr="00436F64">
              <w:rPr>
                <w:sz w:val="16"/>
                <w:szCs w:val="16"/>
              </w:rPr>
              <w:t>5299 (9.6%)</w:t>
            </w:r>
          </w:p>
        </w:tc>
        <w:tc>
          <w:tcPr>
            <w:tcW w:w="990" w:type="dxa"/>
          </w:tcPr>
          <w:p w14:paraId="1C415838" w14:textId="77777777" w:rsidR="001902B1" w:rsidRPr="00436F64" w:rsidRDefault="001902B1" w:rsidP="00E907B7">
            <w:pPr>
              <w:pStyle w:val="Compact"/>
              <w:rPr>
                <w:sz w:val="16"/>
                <w:szCs w:val="16"/>
              </w:rPr>
            </w:pPr>
            <w:r w:rsidRPr="00436F64">
              <w:rPr>
                <w:sz w:val="16"/>
                <w:szCs w:val="16"/>
              </w:rPr>
              <w:t>6425 (11.2%)</w:t>
            </w:r>
          </w:p>
        </w:tc>
        <w:tc>
          <w:tcPr>
            <w:tcW w:w="900" w:type="dxa"/>
          </w:tcPr>
          <w:p w14:paraId="11E212E5" w14:textId="77777777" w:rsidR="001902B1" w:rsidRPr="00436F64" w:rsidRDefault="001902B1" w:rsidP="00E907B7">
            <w:pPr>
              <w:pStyle w:val="Compact"/>
              <w:rPr>
                <w:sz w:val="16"/>
                <w:szCs w:val="16"/>
              </w:rPr>
            </w:pPr>
            <w:r w:rsidRPr="00436F64">
              <w:rPr>
                <w:sz w:val="16"/>
                <w:szCs w:val="16"/>
              </w:rPr>
              <w:t>8665 (13.7%)</w:t>
            </w:r>
          </w:p>
        </w:tc>
        <w:tc>
          <w:tcPr>
            <w:tcW w:w="810" w:type="dxa"/>
          </w:tcPr>
          <w:p w14:paraId="28FB97A9" w14:textId="77777777" w:rsidR="001902B1" w:rsidRPr="00436F64" w:rsidRDefault="001902B1" w:rsidP="00E907B7">
            <w:pPr>
              <w:pStyle w:val="Compact"/>
              <w:rPr>
                <w:sz w:val="16"/>
                <w:szCs w:val="16"/>
              </w:rPr>
            </w:pPr>
            <w:r w:rsidRPr="00436F64">
              <w:rPr>
                <w:sz w:val="16"/>
                <w:szCs w:val="16"/>
              </w:rPr>
              <w:t>7085 (17.3%)</w:t>
            </w:r>
          </w:p>
        </w:tc>
        <w:tc>
          <w:tcPr>
            <w:tcW w:w="811" w:type="dxa"/>
          </w:tcPr>
          <w:p w14:paraId="56F5F846" w14:textId="77777777" w:rsidR="001902B1" w:rsidRPr="00436F64" w:rsidRDefault="001902B1" w:rsidP="00E907B7">
            <w:pPr>
              <w:pStyle w:val="Compact"/>
              <w:rPr>
                <w:sz w:val="16"/>
                <w:szCs w:val="16"/>
              </w:rPr>
            </w:pPr>
            <w:r w:rsidRPr="00436F64">
              <w:rPr>
                <w:sz w:val="16"/>
                <w:szCs w:val="16"/>
              </w:rPr>
              <w:t>2518 (20.9%)</w:t>
            </w:r>
          </w:p>
        </w:tc>
        <w:tc>
          <w:tcPr>
            <w:tcW w:w="917" w:type="dxa"/>
          </w:tcPr>
          <w:p w14:paraId="35427304" w14:textId="77777777" w:rsidR="001902B1" w:rsidRPr="00436F64" w:rsidRDefault="001902B1" w:rsidP="00E907B7">
            <w:pPr>
              <w:pStyle w:val="Compact"/>
              <w:rPr>
                <w:sz w:val="16"/>
                <w:szCs w:val="16"/>
              </w:rPr>
            </w:pPr>
            <w:r w:rsidRPr="00436F64">
              <w:rPr>
                <w:sz w:val="16"/>
                <w:szCs w:val="16"/>
              </w:rPr>
              <w:t>373 (24.3%)</w:t>
            </w:r>
          </w:p>
        </w:tc>
      </w:tr>
      <w:tr w:rsidR="001902B1" w:rsidRPr="00436F64" w14:paraId="240A18F0" w14:textId="77777777" w:rsidTr="00E907B7">
        <w:tc>
          <w:tcPr>
            <w:tcW w:w="1278" w:type="dxa"/>
            <w:shd w:val="clear" w:color="auto" w:fill="D9D9D9" w:themeFill="background1" w:themeFillShade="D9"/>
          </w:tcPr>
          <w:p w14:paraId="1A5F8996" w14:textId="77777777" w:rsidR="001902B1" w:rsidRPr="00436F64" w:rsidRDefault="001902B1" w:rsidP="00E907B7">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E907B7">
            <w:pPr>
              <w:pStyle w:val="Compact"/>
              <w:rPr>
                <w:sz w:val="16"/>
                <w:szCs w:val="16"/>
              </w:rPr>
            </w:pPr>
          </w:p>
        </w:tc>
      </w:tr>
      <w:tr w:rsidR="001902B1" w:rsidRPr="00436F64" w14:paraId="7B657501" w14:textId="77777777" w:rsidTr="00E907B7">
        <w:tc>
          <w:tcPr>
            <w:tcW w:w="1278" w:type="dxa"/>
          </w:tcPr>
          <w:p w14:paraId="326B6237" w14:textId="77777777" w:rsidR="001902B1" w:rsidRPr="00436F64" w:rsidRDefault="001902B1" w:rsidP="00E907B7">
            <w:pPr>
              <w:pStyle w:val="Compact"/>
              <w:rPr>
                <w:sz w:val="16"/>
                <w:szCs w:val="16"/>
              </w:rPr>
            </w:pPr>
            <w:r w:rsidRPr="00436F64">
              <w:rPr>
                <w:sz w:val="16"/>
                <w:szCs w:val="16"/>
              </w:rPr>
              <w:t>No</w:t>
            </w:r>
          </w:p>
        </w:tc>
        <w:tc>
          <w:tcPr>
            <w:tcW w:w="1080" w:type="dxa"/>
          </w:tcPr>
          <w:p w14:paraId="5CA3A634" w14:textId="77777777" w:rsidR="001902B1" w:rsidRPr="00436F64" w:rsidRDefault="001902B1" w:rsidP="00E907B7">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E907B7">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E907B7">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E907B7">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E907B7">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E907B7">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E907B7">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E907B7">
            <w:pPr>
              <w:pStyle w:val="Compact"/>
              <w:rPr>
                <w:sz w:val="16"/>
                <w:szCs w:val="16"/>
              </w:rPr>
            </w:pPr>
            <w:r w:rsidRPr="00436F64">
              <w:rPr>
                <w:sz w:val="16"/>
                <w:szCs w:val="16"/>
              </w:rPr>
              <w:t>8488 (70.6%)</w:t>
            </w:r>
          </w:p>
        </w:tc>
        <w:tc>
          <w:tcPr>
            <w:tcW w:w="917" w:type="dxa"/>
          </w:tcPr>
          <w:p w14:paraId="46FD384B" w14:textId="77777777" w:rsidR="001902B1" w:rsidRPr="00436F64" w:rsidRDefault="001902B1" w:rsidP="00E907B7">
            <w:pPr>
              <w:pStyle w:val="Compact"/>
              <w:rPr>
                <w:sz w:val="16"/>
                <w:szCs w:val="16"/>
              </w:rPr>
            </w:pPr>
            <w:r w:rsidRPr="00436F64">
              <w:rPr>
                <w:sz w:val="16"/>
                <w:szCs w:val="16"/>
              </w:rPr>
              <w:t>999 (65.0%)</w:t>
            </w:r>
          </w:p>
        </w:tc>
      </w:tr>
      <w:tr w:rsidR="001902B1" w:rsidRPr="00436F64" w14:paraId="5C4C2B3E" w14:textId="77777777" w:rsidTr="00E907B7">
        <w:tc>
          <w:tcPr>
            <w:tcW w:w="1278" w:type="dxa"/>
          </w:tcPr>
          <w:p w14:paraId="7E4691E8" w14:textId="77777777" w:rsidR="001902B1" w:rsidRPr="00436F64" w:rsidRDefault="001902B1" w:rsidP="00E907B7">
            <w:pPr>
              <w:pStyle w:val="Compact"/>
              <w:rPr>
                <w:sz w:val="16"/>
                <w:szCs w:val="16"/>
              </w:rPr>
            </w:pPr>
            <w:r w:rsidRPr="00436F64">
              <w:rPr>
                <w:sz w:val="16"/>
                <w:szCs w:val="16"/>
              </w:rPr>
              <w:t>Yes</w:t>
            </w:r>
          </w:p>
        </w:tc>
        <w:tc>
          <w:tcPr>
            <w:tcW w:w="1080" w:type="dxa"/>
          </w:tcPr>
          <w:p w14:paraId="74587CDF" w14:textId="77777777" w:rsidR="001902B1" w:rsidRPr="00436F64" w:rsidRDefault="001902B1" w:rsidP="00E907B7">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E907B7">
            <w:pPr>
              <w:pStyle w:val="Compact"/>
              <w:rPr>
                <w:sz w:val="16"/>
                <w:szCs w:val="16"/>
              </w:rPr>
            </w:pPr>
            <w:r w:rsidRPr="00436F64">
              <w:rPr>
                <w:sz w:val="16"/>
                <w:szCs w:val="16"/>
              </w:rPr>
              <w:t>7584 (11.7%)</w:t>
            </w:r>
          </w:p>
        </w:tc>
        <w:tc>
          <w:tcPr>
            <w:tcW w:w="808" w:type="dxa"/>
          </w:tcPr>
          <w:p w14:paraId="0C63F290" w14:textId="77777777" w:rsidR="001902B1" w:rsidRPr="00436F64" w:rsidRDefault="001902B1" w:rsidP="00E907B7">
            <w:pPr>
              <w:pStyle w:val="Compact"/>
              <w:rPr>
                <w:sz w:val="16"/>
                <w:szCs w:val="16"/>
              </w:rPr>
            </w:pPr>
            <w:r w:rsidRPr="00436F64">
              <w:rPr>
                <w:sz w:val="16"/>
                <w:szCs w:val="16"/>
              </w:rPr>
              <w:t>5438 (11.5%)</w:t>
            </w:r>
          </w:p>
        </w:tc>
        <w:tc>
          <w:tcPr>
            <w:tcW w:w="990" w:type="dxa"/>
          </w:tcPr>
          <w:p w14:paraId="715D3B9A" w14:textId="77777777" w:rsidR="001902B1" w:rsidRPr="00436F64" w:rsidRDefault="001902B1" w:rsidP="00E907B7">
            <w:pPr>
              <w:pStyle w:val="Compact"/>
              <w:rPr>
                <w:sz w:val="16"/>
                <w:szCs w:val="16"/>
              </w:rPr>
            </w:pPr>
            <w:r w:rsidRPr="00436F64">
              <w:rPr>
                <w:sz w:val="16"/>
                <w:szCs w:val="16"/>
              </w:rPr>
              <w:t>6702 (12.1%)</w:t>
            </w:r>
          </w:p>
        </w:tc>
        <w:tc>
          <w:tcPr>
            <w:tcW w:w="990" w:type="dxa"/>
          </w:tcPr>
          <w:p w14:paraId="20C48A1C" w14:textId="77777777" w:rsidR="001902B1" w:rsidRPr="00436F64" w:rsidRDefault="001902B1" w:rsidP="00E907B7">
            <w:pPr>
              <w:pStyle w:val="Compact"/>
              <w:rPr>
                <w:sz w:val="16"/>
                <w:szCs w:val="16"/>
              </w:rPr>
            </w:pPr>
            <w:r w:rsidRPr="00436F64">
              <w:rPr>
                <w:sz w:val="16"/>
                <w:szCs w:val="16"/>
              </w:rPr>
              <w:t>8628 (15.1%)</w:t>
            </w:r>
          </w:p>
        </w:tc>
        <w:tc>
          <w:tcPr>
            <w:tcW w:w="900" w:type="dxa"/>
          </w:tcPr>
          <w:p w14:paraId="2EF31297" w14:textId="77777777" w:rsidR="001902B1" w:rsidRPr="00436F64" w:rsidRDefault="001902B1" w:rsidP="00E907B7">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E907B7">
            <w:pPr>
              <w:pStyle w:val="Compact"/>
              <w:rPr>
                <w:sz w:val="16"/>
                <w:szCs w:val="16"/>
              </w:rPr>
            </w:pPr>
            <w:r w:rsidRPr="00436F64">
              <w:rPr>
                <w:sz w:val="16"/>
                <w:szCs w:val="16"/>
              </w:rPr>
              <w:t>8917 (21.8%)</w:t>
            </w:r>
          </w:p>
        </w:tc>
        <w:tc>
          <w:tcPr>
            <w:tcW w:w="811" w:type="dxa"/>
          </w:tcPr>
          <w:p w14:paraId="764D803E" w14:textId="77777777" w:rsidR="001902B1" w:rsidRPr="00436F64" w:rsidRDefault="001902B1" w:rsidP="00E907B7">
            <w:pPr>
              <w:pStyle w:val="Compact"/>
              <w:rPr>
                <w:sz w:val="16"/>
                <w:szCs w:val="16"/>
              </w:rPr>
            </w:pPr>
            <w:r w:rsidRPr="00436F64">
              <w:rPr>
                <w:sz w:val="16"/>
                <w:szCs w:val="16"/>
              </w:rPr>
              <w:t>3286 (27.3%)</w:t>
            </w:r>
          </w:p>
        </w:tc>
        <w:tc>
          <w:tcPr>
            <w:tcW w:w="917" w:type="dxa"/>
          </w:tcPr>
          <w:p w14:paraId="163DCF73" w14:textId="77777777" w:rsidR="001902B1" w:rsidRPr="00436F64" w:rsidRDefault="001902B1" w:rsidP="00E907B7">
            <w:pPr>
              <w:pStyle w:val="Compact"/>
              <w:rPr>
                <w:sz w:val="16"/>
                <w:szCs w:val="16"/>
              </w:rPr>
            </w:pPr>
            <w:r w:rsidRPr="00436F64">
              <w:rPr>
                <w:sz w:val="16"/>
                <w:szCs w:val="16"/>
              </w:rPr>
              <w:t>476 (31.0%)</w:t>
            </w:r>
          </w:p>
        </w:tc>
      </w:tr>
      <w:tr w:rsidR="001902B1" w:rsidRPr="00436F64" w14:paraId="124D8D9E" w14:textId="77777777" w:rsidTr="00E907B7">
        <w:tc>
          <w:tcPr>
            <w:tcW w:w="1278" w:type="dxa"/>
          </w:tcPr>
          <w:p w14:paraId="7123D9C3" w14:textId="77777777" w:rsidR="001902B1" w:rsidRPr="00436F64" w:rsidRDefault="001902B1" w:rsidP="00E907B7">
            <w:pPr>
              <w:pStyle w:val="Compact"/>
              <w:rPr>
                <w:sz w:val="16"/>
                <w:szCs w:val="16"/>
              </w:rPr>
            </w:pPr>
            <w:r w:rsidRPr="00436F64">
              <w:rPr>
                <w:sz w:val="16"/>
                <w:szCs w:val="16"/>
              </w:rPr>
              <w:t>Missing</w:t>
            </w:r>
          </w:p>
        </w:tc>
        <w:tc>
          <w:tcPr>
            <w:tcW w:w="1080" w:type="dxa"/>
          </w:tcPr>
          <w:p w14:paraId="076611CB" w14:textId="77777777" w:rsidR="001902B1" w:rsidRPr="00436F64" w:rsidRDefault="001902B1" w:rsidP="00E907B7">
            <w:pPr>
              <w:pStyle w:val="Compact"/>
              <w:rPr>
                <w:sz w:val="16"/>
                <w:szCs w:val="16"/>
              </w:rPr>
            </w:pPr>
            <w:r w:rsidRPr="00436F64">
              <w:rPr>
                <w:sz w:val="16"/>
                <w:szCs w:val="16"/>
              </w:rPr>
              <w:t>8080 (2.4%)</w:t>
            </w:r>
          </w:p>
        </w:tc>
        <w:tc>
          <w:tcPr>
            <w:tcW w:w="992" w:type="dxa"/>
          </w:tcPr>
          <w:p w14:paraId="71C54746" w14:textId="77777777" w:rsidR="001902B1" w:rsidRPr="00436F64" w:rsidRDefault="001902B1" w:rsidP="00E907B7">
            <w:pPr>
              <w:pStyle w:val="Compact"/>
              <w:rPr>
                <w:sz w:val="16"/>
                <w:szCs w:val="16"/>
              </w:rPr>
            </w:pPr>
            <w:r w:rsidRPr="00436F64">
              <w:rPr>
                <w:sz w:val="16"/>
                <w:szCs w:val="16"/>
              </w:rPr>
              <w:t>2187 (3.4%)</w:t>
            </w:r>
          </w:p>
        </w:tc>
        <w:tc>
          <w:tcPr>
            <w:tcW w:w="808" w:type="dxa"/>
          </w:tcPr>
          <w:p w14:paraId="384C40EA" w14:textId="77777777" w:rsidR="001902B1" w:rsidRPr="00436F64" w:rsidRDefault="001902B1" w:rsidP="00E907B7">
            <w:pPr>
              <w:pStyle w:val="Compact"/>
              <w:rPr>
                <w:sz w:val="16"/>
                <w:szCs w:val="16"/>
              </w:rPr>
            </w:pPr>
            <w:r w:rsidRPr="00436F64">
              <w:rPr>
                <w:sz w:val="16"/>
                <w:szCs w:val="16"/>
              </w:rPr>
              <w:t xml:space="preserve">998 </w:t>
            </w:r>
            <w:r w:rsidRPr="00436F64">
              <w:rPr>
                <w:sz w:val="16"/>
                <w:szCs w:val="16"/>
              </w:rPr>
              <w:lastRenderedPageBreak/>
              <w:t>(2.1%)</w:t>
            </w:r>
          </w:p>
        </w:tc>
        <w:tc>
          <w:tcPr>
            <w:tcW w:w="990" w:type="dxa"/>
          </w:tcPr>
          <w:p w14:paraId="60632DD8" w14:textId="77777777" w:rsidR="001902B1" w:rsidRPr="00436F64" w:rsidRDefault="001902B1" w:rsidP="00E907B7">
            <w:pPr>
              <w:pStyle w:val="Compact"/>
              <w:rPr>
                <w:sz w:val="16"/>
                <w:szCs w:val="16"/>
              </w:rPr>
            </w:pPr>
            <w:r w:rsidRPr="00436F64">
              <w:rPr>
                <w:sz w:val="16"/>
                <w:szCs w:val="16"/>
              </w:rPr>
              <w:lastRenderedPageBreak/>
              <w:t xml:space="preserve">1203 </w:t>
            </w:r>
            <w:r w:rsidRPr="00436F64">
              <w:rPr>
                <w:sz w:val="16"/>
                <w:szCs w:val="16"/>
              </w:rPr>
              <w:lastRenderedPageBreak/>
              <w:t>(2.2%)</w:t>
            </w:r>
          </w:p>
        </w:tc>
        <w:tc>
          <w:tcPr>
            <w:tcW w:w="990" w:type="dxa"/>
          </w:tcPr>
          <w:p w14:paraId="57E29354" w14:textId="77777777" w:rsidR="001902B1" w:rsidRPr="00436F64" w:rsidRDefault="001902B1" w:rsidP="00E907B7">
            <w:pPr>
              <w:pStyle w:val="Compact"/>
              <w:rPr>
                <w:sz w:val="16"/>
                <w:szCs w:val="16"/>
              </w:rPr>
            </w:pPr>
            <w:r w:rsidRPr="00436F64">
              <w:rPr>
                <w:sz w:val="16"/>
                <w:szCs w:val="16"/>
              </w:rPr>
              <w:lastRenderedPageBreak/>
              <w:t xml:space="preserve">1212 </w:t>
            </w:r>
            <w:r w:rsidRPr="00436F64">
              <w:rPr>
                <w:sz w:val="16"/>
                <w:szCs w:val="16"/>
              </w:rPr>
              <w:lastRenderedPageBreak/>
              <w:t>(2.1%)</w:t>
            </w:r>
          </w:p>
        </w:tc>
        <w:tc>
          <w:tcPr>
            <w:tcW w:w="900" w:type="dxa"/>
          </w:tcPr>
          <w:p w14:paraId="2A3AF1E2" w14:textId="77777777" w:rsidR="001902B1" w:rsidRPr="00436F64" w:rsidRDefault="001902B1" w:rsidP="00E907B7">
            <w:pPr>
              <w:pStyle w:val="Compact"/>
              <w:rPr>
                <w:sz w:val="16"/>
                <w:szCs w:val="16"/>
              </w:rPr>
            </w:pPr>
            <w:r w:rsidRPr="00436F64">
              <w:rPr>
                <w:sz w:val="16"/>
                <w:szCs w:val="16"/>
              </w:rPr>
              <w:lastRenderedPageBreak/>
              <w:t xml:space="preserve">1290 </w:t>
            </w:r>
            <w:r w:rsidRPr="00436F64">
              <w:rPr>
                <w:sz w:val="16"/>
                <w:szCs w:val="16"/>
              </w:rPr>
              <w:lastRenderedPageBreak/>
              <w:t>(2.0%)</w:t>
            </w:r>
          </w:p>
        </w:tc>
        <w:tc>
          <w:tcPr>
            <w:tcW w:w="810" w:type="dxa"/>
          </w:tcPr>
          <w:p w14:paraId="325E21F3" w14:textId="77777777" w:rsidR="001902B1" w:rsidRPr="00436F64" w:rsidRDefault="001902B1" w:rsidP="00E907B7">
            <w:pPr>
              <w:pStyle w:val="Compact"/>
              <w:rPr>
                <w:sz w:val="16"/>
                <w:szCs w:val="16"/>
              </w:rPr>
            </w:pPr>
            <w:r w:rsidRPr="00436F64">
              <w:rPr>
                <w:sz w:val="16"/>
                <w:szCs w:val="16"/>
              </w:rPr>
              <w:lastRenderedPageBreak/>
              <w:t xml:space="preserve">874 </w:t>
            </w:r>
            <w:r w:rsidRPr="00436F64">
              <w:rPr>
                <w:sz w:val="16"/>
                <w:szCs w:val="16"/>
              </w:rPr>
              <w:lastRenderedPageBreak/>
              <w:t>(2.1%)</w:t>
            </w:r>
          </w:p>
        </w:tc>
        <w:tc>
          <w:tcPr>
            <w:tcW w:w="811" w:type="dxa"/>
          </w:tcPr>
          <w:p w14:paraId="60493F9E" w14:textId="77777777" w:rsidR="001902B1" w:rsidRPr="00436F64" w:rsidRDefault="001902B1" w:rsidP="00E907B7">
            <w:pPr>
              <w:pStyle w:val="Compact"/>
              <w:rPr>
                <w:sz w:val="16"/>
                <w:szCs w:val="16"/>
              </w:rPr>
            </w:pPr>
            <w:r w:rsidRPr="00436F64">
              <w:rPr>
                <w:sz w:val="16"/>
                <w:szCs w:val="16"/>
              </w:rPr>
              <w:lastRenderedPageBreak/>
              <w:t xml:space="preserve">255 </w:t>
            </w:r>
            <w:r w:rsidRPr="00436F64">
              <w:rPr>
                <w:sz w:val="16"/>
                <w:szCs w:val="16"/>
              </w:rPr>
              <w:lastRenderedPageBreak/>
              <w:t>(2.1%)</w:t>
            </w:r>
          </w:p>
        </w:tc>
        <w:tc>
          <w:tcPr>
            <w:tcW w:w="917" w:type="dxa"/>
          </w:tcPr>
          <w:p w14:paraId="751A7027" w14:textId="77777777" w:rsidR="001902B1" w:rsidRPr="00436F64" w:rsidRDefault="001902B1" w:rsidP="00E907B7">
            <w:pPr>
              <w:pStyle w:val="Compact"/>
              <w:rPr>
                <w:sz w:val="16"/>
                <w:szCs w:val="16"/>
              </w:rPr>
            </w:pPr>
            <w:r w:rsidRPr="00436F64">
              <w:rPr>
                <w:sz w:val="16"/>
                <w:szCs w:val="16"/>
              </w:rPr>
              <w:lastRenderedPageBreak/>
              <w:t>61 (4.0%)</w:t>
            </w:r>
          </w:p>
        </w:tc>
      </w:tr>
      <w:tr w:rsidR="001902B1" w:rsidRPr="00436F64" w14:paraId="3E958BCF" w14:textId="77777777" w:rsidTr="00E907B7">
        <w:tc>
          <w:tcPr>
            <w:tcW w:w="1278" w:type="dxa"/>
            <w:shd w:val="clear" w:color="auto" w:fill="D9D9D9" w:themeFill="background1" w:themeFillShade="D9"/>
          </w:tcPr>
          <w:p w14:paraId="443EAD35" w14:textId="77777777" w:rsidR="001902B1" w:rsidRPr="00436F64" w:rsidRDefault="001902B1" w:rsidP="00E907B7">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E907B7">
            <w:pPr>
              <w:pStyle w:val="Compact"/>
              <w:rPr>
                <w:sz w:val="16"/>
                <w:szCs w:val="16"/>
              </w:rPr>
            </w:pPr>
          </w:p>
        </w:tc>
      </w:tr>
      <w:tr w:rsidR="001902B1" w:rsidRPr="00436F64" w14:paraId="54761C43" w14:textId="77777777" w:rsidTr="00E907B7">
        <w:tc>
          <w:tcPr>
            <w:tcW w:w="1278" w:type="dxa"/>
          </w:tcPr>
          <w:p w14:paraId="0A2155CD" w14:textId="77777777" w:rsidR="001902B1" w:rsidRPr="00436F64" w:rsidRDefault="001902B1" w:rsidP="00E907B7">
            <w:pPr>
              <w:pStyle w:val="Compact"/>
              <w:rPr>
                <w:sz w:val="16"/>
                <w:szCs w:val="16"/>
              </w:rPr>
            </w:pPr>
            <w:r w:rsidRPr="00436F64">
              <w:rPr>
                <w:sz w:val="16"/>
                <w:szCs w:val="16"/>
              </w:rPr>
              <w:t>No</w:t>
            </w:r>
          </w:p>
        </w:tc>
        <w:tc>
          <w:tcPr>
            <w:tcW w:w="1080" w:type="dxa"/>
          </w:tcPr>
          <w:p w14:paraId="3BE54588" w14:textId="77777777" w:rsidR="001902B1" w:rsidRPr="00436F64" w:rsidRDefault="001902B1" w:rsidP="00E907B7">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E907B7">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E907B7">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E907B7">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E907B7">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E907B7">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E907B7">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E907B7">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E907B7">
            <w:pPr>
              <w:pStyle w:val="Compact"/>
              <w:rPr>
                <w:sz w:val="16"/>
                <w:szCs w:val="16"/>
              </w:rPr>
            </w:pPr>
            <w:r w:rsidRPr="00436F64">
              <w:rPr>
                <w:sz w:val="16"/>
                <w:szCs w:val="16"/>
              </w:rPr>
              <w:t>1417 (92.3%)</w:t>
            </w:r>
          </w:p>
        </w:tc>
      </w:tr>
      <w:tr w:rsidR="001902B1" w:rsidRPr="00436F64" w14:paraId="5E99565C" w14:textId="77777777" w:rsidTr="00E907B7">
        <w:tc>
          <w:tcPr>
            <w:tcW w:w="1278" w:type="dxa"/>
          </w:tcPr>
          <w:p w14:paraId="522717E5" w14:textId="77777777" w:rsidR="001902B1" w:rsidRPr="00436F64" w:rsidRDefault="001902B1" w:rsidP="00E907B7">
            <w:pPr>
              <w:pStyle w:val="Compact"/>
              <w:rPr>
                <w:sz w:val="16"/>
                <w:szCs w:val="16"/>
              </w:rPr>
            </w:pPr>
            <w:r w:rsidRPr="00436F64">
              <w:rPr>
                <w:sz w:val="16"/>
                <w:szCs w:val="16"/>
              </w:rPr>
              <w:t>Yes</w:t>
            </w:r>
          </w:p>
        </w:tc>
        <w:tc>
          <w:tcPr>
            <w:tcW w:w="1080" w:type="dxa"/>
          </w:tcPr>
          <w:p w14:paraId="40CC9910" w14:textId="77777777" w:rsidR="001902B1" w:rsidRPr="00436F64" w:rsidRDefault="001902B1" w:rsidP="00E907B7">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E907B7">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E907B7">
            <w:pPr>
              <w:pStyle w:val="Compact"/>
              <w:rPr>
                <w:sz w:val="16"/>
                <w:szCs w:val="16"/>
              </w:rPr>
            </w:pPr>
            <w:r w:rsidRPr="00436F64">
              <w:rPr>
                <w:sz w:val="16"/>
                <w:szCs w:val="16"/>
              </w:rPr>
              <w:t>8183 (17.3%)</w:t>
            </w:r>
          </w:p>
        </w:tc>
        <w:tc>
          <w:tcPr>
            <w:tcW w:w="990" w:type="dxa"/>
          </w:tcPr>
          <w:p w14:paraId="0131AD43" w14:textId="77777777" w:rsidR="001902B1" w:rsidRPr="00436F64" w:rsidRDefault="001902B1" w:rsidP="00E907B7">
            <w:pPr>
              <w:pStyle w:val="Compact"/>
              <w:rPr>
                <w:sz w:val="16"/>
                <w:szCs w:val="16"/>
              </w:rPr>
            </w:pPr>
            <w:r w:rsidRPr="00436F64">
              <w:rPr>
                <w:sz w:val="16"/>
                <w:szCs w:val="16"/>
              </w:rPr>
              <w:t>8221 (14.9%)</w:t>
            </w:r>
          </w:p>
        </w:tc>
        <w:tc>
          <w:tcPr>
            <w:tcW w:w="990" w:type="dxa"/>
          </w:tcPr>
          <w:p w14:paraId="69D0A2F4" w14:textId="77777777" w:rsidR="001902B1" w:rsidRPr="00436F64" w:rsidRDefault="001902B1" w:rsidP="00E907B7">
            <w:pPr>
              <w:pStyle w:val="Compact"/>
              <w:rPr>
                <w:sz w:val="16"/>
                <w:szCs w:val="16"/>
              </w:rPr>
            </w:pPr>
            <w:r w:rsidRPr="00436F64">
              <w:rPr>
                <w:sz w:val="16"/>
                <w:szCs w:val="16"/>
              </w:rPr>
              <w:t>8181 (14.3%)</w:t>
            </w:r>
          </w:p>
        </w:tc>
        <w:tc>
          <w:tcPr>
            <w:tcW w:w="900" w:type="dxa"/>
          </w:tcPr>
          <w:p w14:paraId="04084CA7" w14:textId="77777777" w:rsidR="001902B1" w:rsidRPr="00436F64" w:rsidRDefault="001902B1" w:rsidP="00E907B7">
            <w:pPr>
              <w:pStyle w:val="Compact"/>
              <w:rPr>
                <w:sz w:val="16"/>
                <w:szCs w:val="16"/>
              </w:rPr>
            </w:pPr>
            <w:r w:rsidRPr="00436F64">
              <w:rPr>
                <w:sz w:val="16"/>
                <w:szCs w:val="16"/>
              </w:rPr>
              <w:t>8732 (13.8%)</w:t>
            </w:r>
          </w:p>
        </w:tc>
        <w:tc>
          <w:tcPr>
            <w:tcW w:w="810" w:type="dxa"/>
          </w:tcPr>
          <w:p w14:paraId="4D7151B9" w14:textId="77777777" w:rsidR="001902B1" w:rsidRPr="00436F64" w:rsidRDefault="001902B1" w:rsidP="00E907B7">
            <w:pPr>
              <w:pStyle w:val="Compact"/>
              <w:rPr>
                <w:sz w:val="16"/>
                <w:szCs w:val="16"/>
              </w:rPr>
            </w:pPr>
            <w:r w:rsidRPr="00436F64">
              <w:rPr>
                <w:sz w:val="16"/>
                <w:szCs w:val="16"/>
              </w:rPr>
              <w:t>4192 (10.3%)</w:t>
            </w:r>
          </w:p>
        </w:tc>
        <w:tc>
          <w:tcPr>
            <w:tcW w:w="811" w:type="dxa"/>
          </w:tcPr>
          <w:p w14:paraId="0F5902BF" w14:textId="77777777" w:rsidR="001902B1" w:rsidRPr="00436F64" w:rsidRDefault="001902B1" w:rsidP="00E907B7">
            <w:pPr>
              <w:pStyle w:val="Compact"/>
              <w:rPr>
                <w:sz w:val="16"/>
                <w:szCs w:val="16"/>
              </w:rPr>
            </w:pPr>
            <w:r w:rsidRPr="00436F64">
              <w:rPr>
                <w:sz w:val="16"/>
                <w:szCs w:val="16"/>
              </w:rPr>
              <w:t>979 (8.1%)</w:t>
            </w:r>
          </w:p>
        </w:tc>
        <w:tc>
          <w:tcPr>
            <w:tcW w:w="917" w:type="dxa"/>
          </w:tcPr>
          <w:p w14:paraId="64CB1960" w14:textId="77777777" w:rsidR="001902B1" w:rsidRPr="00436F64" w:rsidRDefault="001902B1" w:rsidP="00E907B7">
            <w:pPr>
              <w:pStyle w:val="Compact"/>
              <w:rPr>
                <w:sz w:val="16"/>
                <w:szCs w:val="16"/>
              </w:rPr>
            </w:pPr>
            <w:r w:rsidRPr="00436F64">
              <w:rPr>
                <w:sz w:val="16"/>
                <w:szCs w:val="16"/>
              </w:rPr>
              <w:t>90 (5.9%)</w:t>
            </w:r>
          </w:p>
        </w:tc>
      </w:tr>
      <w:tr w:rsidR="001902B1" w:rsidRPr="00436F64" w14:paraId="307FF979" w14:textId="77777777" w:rsidTr="00E907B7">
        <w:tc>
          <w:tcPr>
            <w:tcW w:w="1278" w:type="dxa"/>
          </w:tcPr>
          <w:p w14:paraId="3B92E322" w14:textId="77777777" w:rsidR="001902B1" w:rsidRPr="00436F64" w:rsidRDefault="001902B1" w:rsidP="00E907B7">
            <w:pPr>
              <w:pStyle w:val="Compact"/>
              <w:rPr>
                <w:sz w:val="16"/>
                <w:szCs w:val="16"/>
              </w:rPr>
            </w:pPr>
            <w:r w:rsidRPr="00436F64">
              <w:rPr>
                <w:sz w:val="16"/>
                <w:szCs w:val="16"/>
              </w:rPr>
              <w:t>Missing</w:t>
            </w:r>
          </w:p>
        </w:tc>
        <w:tc>
          <w:tcPr>
            <w:tcW w:w="1080" w:type="dxa"/>
          </w:tcPr>
          <w:p w14:paraId="0D2075C8" w14:textId="77777777" w:rsidR="001902B1" w:rsidRPr="00436F64" w:rsidRDefault="001902B1" w:rsidP="00E907B7">
            <w:pPr>
              <w:pStyle w:val="Compact"/>
              <w:rPr>
                <w:sz w:val="16"/>
                <w:szCs w:val="16"/>
              </w:rPr>
            </w:pPr>
            <w:r w:rsidRPr="00436F64">
              <w:rPr>
                <w:sz w:val="16"/>
                <w:szCs w:val="16"/>
              </w:rPr>
              <w:t>3832 (1.1%)</w:t>
            </w:r>
          </w:p>
        </w:tc>
        <w:tc>
          <w:tcPr>
            <w:tcW w:w="992" w:type="dxa"/>
          </w:tcPr>
          <w:p w14:paraId="315338BF" w14:textId="77777777" w:rsidR="001902B1" w:rsidRPr="00436F64" w:rsidRDefault="001902B1" w:rsidP="00E907B7">
            <w:pPr>
              <w:pStyle w:val="Compact"/>
              <w:rPr>
                <w:sz w:val="16"/>
                <w:szCs w:val="16"/>
              </w:rPr>
            </w:pPr>
            <w:r w:rsidRPr="00436F64">
              <w:rPr>
                <w:sz w:val="16"/>
                <w:szCs w:val="16"/>
              </w:rPr>
              <w:t>850 (1.3%)</w:t>
            </w:r>
          </w:p>
        </w:tc>
        <w:tc>
          <w:tcPr>
            <w:tcW w:w="808" w:type="dxa"/>
          </w:tcPr>
          <w:p w14:paraId="60B4CEFA" w14:textId="77777777" w:rsidR="001902B1" w:rsidRPr="00436F64" w:rsidRDefault="001902B1" w:rsidP="00E907B7">
            <w:pPr>
              <w:pStyle w:val="Compact"/>
              <w:rPr>
                <w:sz w:val="16"/>
                <w:szCs w:val="16"/>
              </w:rPr>
            </w:pPr>
            <w:r w:rsidRPr="00436F64">
              <w:rPr>
                <w:sz w:val="16"/>
                <w:szCs w:val="16"/>
              </w:rPr>
              <w:t>434 (0.9%)</w:t>
            </w:r>
          </w:p>
        </w:tc>
        <w:tc>
          <w:tcPr>
            <w:tcW w:w="990" w:type="dxa"/>
          </w:tcPr>
          <w:p w14:paraId="137533A0" w14:textId="77777777" w:rsidR="001902B1" w:rsidRPr="00436F64" w:rsidRDefault="001902B1" w:rsidP="00E907B7">
            <w:pPr>
              <w:pStyle w:val="Compact"/>
              <w:rPr>
                <w:sz w:val="16"/>
                <w:szCs w:val="16"/>
              </w:rPr>
            </w:pPr>
            <w:r w:rsidRPr="00436F64">
              <w:rPr>
                <w:sz w:val="16"/>
                <w:szCs w:val="16"/>
              </w:rPr>
              <w:t>586 (1.1%)</w:t>
            </w:r>
          </w:p>
        </w:tc>
        <w:tc>
          <w:tcPr>
            <w:tcW w:w="990" w:type="dxa"/>
          </w:tcPr>
          <w:p w14:paraId="124A3CB2" w14:textId="77777777" w:rsidR="001902B1" w:rsidRPr="00436F64" w:rsidRDefault="001902B1" w:rsidP="00E907B7">
            <w:pPr>
              <w:pStyle w:val="Compact"/>
              <w:rPr>
                <w:sz w:val="16"/>
                <w:szCs w:val="16"/>
              </w:rPr>
            </w:pPr>
            <w:r w:rsidRPr="00436F64">
              <w:rPr>
                <w:sz w:val="16"/>
                <w:szCs w:val="16"/>
              </w:rPr>
              <w:t>624 (1.1%)</w:t>
            </w:r>
          </w:p>
        </w:tc>
        <w:tc>
          <w:tcPr>
            <w:tcW w:w="900" w:type="dxa"/>
          </w:tcPr>
          <w:p w14:paraId="45073BA6" w14:textId="77777777" w:rsidR="001902B1" w:rsidRPr="00436F64" w:rsidRDefault="001902B1" w:rsidP="00E907B7">
            <w:pPr>
              <w:pStyle w:val="Compact"/>
              <w:rPr>
                <w:sz w:val="16"/>
                <w:szCs w:val="16"/>
              </w:rPr>
            </w:pPr>
            <w:r w:rsidRPr="00436F64">
              <w:rPr>
                <w:sz w:val="16"/>
                <w:szCs w:val="16"/>
              </w:rPr>
              <w:t>725 (1.1%)</w:t>
            </w:r>
          </w:p>
        </w:tc>
        <w:tc>
          <w:tcPr>
            <w:tcW w:w="810" w:type="dxa"/>
          </w:tcPr>
          <w:p w14:paraId="418837FB" w14:textId="77777777" w:rsidR="001902B1" w:rsidRPr="00436F64" w:rsidRDefault="001902B1" w:rsidP="00E907B7">
            <w:pPr>
              <w:pStyle w:val="Compact"/>
              <w:rPr>
                <w:sz w:val="16"/>
                <w:szCs w:val="16"/>
              </w:rPr>
            </w:pPr>
            <w:r w:rsidRPr="00436F64">
              <w:rPr>
                <w:sz w:val="16"/>
                <w:szCs w:val="16"/>
              </w:rPr>
              <w:t>450 (1.1%)</w:t>
            </w:r>
          </w:p>
        </w:tc>
        <w:tc>
          <w:tcPr>
            <w:tcW w:w="811" w:type="dxa"/>
          </w:tcPr>
          <w:p w14:paraId="21D86882" w14:textId="77777777" w:rsidR="001902B1" w:rsidRPr="00436F64" w:rsidRDefault="001902B1" w:rsidP="00E907B7">
            <w:pPr>
              <w:pStyle w:val="Compact"/>
              <w:rPr>
                <w:sz w:val="16"/>
                <w:szCs w:val="16"/>
              </w:rPr>
            </w:pPr>
            <w:r w:rsidRPr="00436F64">
              <w:rPr>
                <w:sz w:val="16"/>
                <w:szCs w:val="16"/>
              </w:rPr>
              <w:t>134 (1.1%)</w:t>
            </w:r>
          </w:p>
        </w:tc>
        <w:tc>
          <w:tcPr>
            <w:tcW w:w="917" w:type="dxa"/>
          </w:tcPr>
          <w:p w14:paraId="062E1248" w14:textId="77777777" w:rsidR="001902B1" w:rsidRPr="00436F64" w:rsidRDefault="001902B1" w:rsidP="00E907B7">
            <w:pPr>
              <w:pStyle w:val="Compact"/>
              <w:rPr>
                <w:sz w:val="16"/>
                <w:szCs w:val="16"/>
              </w:rPr>
            </w:pPr>
            <w:r w:rsidRPr="00436F64">
              <w:rPr>
                <w:sz w:val="16"/>
                <w:szCs w:val="16"/>
              </w:rPr>
              <w:t>29 (1.9%)</w:t>
            </w:r>
          </w:p>
        </w:tc>
      </w:tr>
      <w:tr w:rsidR="001902B1" w:rsidRPr="00436F64" w14:paraId="4D228ACD" w14:textId="77777777" w:rsidTr="00E907B7">
        <w:tc>
          <w:tcPr>
            <w:tcW w:w="1278" w:type="dxa"/>
            <w:shd w:val="clear" w:color="auto" w:fill="D9D9D9" w:themeFill="background1" w:themeFillShade="D9"/>
          </w:tcPr>
          <w:p w14:paraId="38925BF7" w14:textId="77777777" w:rsidR="001902B1" w:rsidRPr="00436F64" w:rsidRDefault="001902B1" w:rsidP="00E907B7">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E907B7">
            <w:pPr>
              <w:pStyle w:val="Compact"/>
              <w:rPr>
                <w:sz w:val="16"/>
                <w:szCs w:val="16"/>
              </w:rPr>
            </w:pPr>
          </w:p>
        </w:tc>
      </w:tr>
      <w:tr w:rsidR="001902B1" w:rsidRPr="00436F64" w14:paraId="2DB7F6D7" w14:textId="77777777" w:rsidTr="00E907B7">
        <w:tc>
          <w:tcPr>
            <w:tcW w:w="1278" w:type="dxa"/>
          </w:tcPr>
          <w:p w14:paraId="4133B6A2" w14:textId="77777777" w:rsidR="001902B1" w:rsidRPr="00436F64" w:rsidRDefault="001902B1" w:rsidP="00E907B7">
            <w:pPr>
              <w:pStyle w:val="Compact"/>
              <w:rPr>
                <w:sz w:val="16"/>
                <w:szCs w:val="16"/>
              </w:rPr>
            </w:pPr>
            <w:r w:rsidRPr="00436F64">
              <w:rPr>
                <w:sz w:val="16"/>
                <w:szCs w:val="16"/>
              </w:rPr>
              <w:t>No</w:t>
            </w:r>
          </w:p>
        </w:tc>
        <w:tc>
          <w:tcPr>
            <w:tcW w:w="1080" w:type="dxa"/>
          </w:tcPr>
          <w:p w14:paraId="77F24EB9" w14:textId="77777777" w:rsidR="001902B1" w:rsidRPr="00436F64" w:rsidRDefault="001902B1" w:rsidP="00E907B7">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E907B7">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E907B7">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E907B7">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E907B7">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E907B7">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E907B7">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E907B7">
            <w:pPr>
              <w:pStyle w:val="Compact"/>
              <w:rPr>
                <w:sz w:val="16"/>
                <w:szCs w:val="16"/>
              </w:rPr>
            </w:pPr>
            <w:r w:rsidRPr="00436F64">
              <w:rPr>
                <w:sz w:val="16"/>
                <w:szCs w:val="16"/>
              </w:rPr>
              <w:t>5958 (49.5%)</w:t>
            </w:r>
          </w:p>
        </w:tc>
        <w:tc>
          <w:tcPr>
            <w:tcW w:w="917" w:type="dxa"/>
          </w:tcPr>
          <w:p w14:paraId="5A7AA27A" w14:textId="77777777" w:rsidR="001902B1" w:rsidRPr="00436F64" w:rsidRDefault="001902B1" w:rsidP="00E907B7">
            <w:pPr>
              <w:pStyle w:val="Compact"/>
              <w:rPr>
                <w:sz w:val="16"/>
                <w:szCs w:val="16"/>
              </w:rPr>
            </w:pPr>
            <w:r w:rsidRPr="00436F64">
              <w:rPr>
                <w:sz w:val="16"/>
                <w:szCs w:val="16"/>
              </w:rPr>
              <w:t>720 (46.9%)</w:t>
            </w:r>
          </w:p>
        </w:tc>
      </w:tr>
      <w:tr w:rsidR="001902B1" w:rsidRPr="00436F64" w14:paraId="2C1572C1" w14:textId="77777777" w:rsidTr="00E907B7">
        <w:tc>
          <w:tcPr>
            <w:tcW w:w="1278" w:type="dxa"/>
          </w:tcPr>
          <w:p w14:paraId="05856BC1" w14:textId="77777777" w:rsidR="001902B1" w:rsidRPr="00436F64" w:rsidRDefault="001902B1" w:rsidP="00E907B7">
            <w:pPr>
              <w:pStyle w:val="Compact"/>
              <w:rPr>
                <w:sz w:val="16"/>
                <w:szCs w:val="16"/>
              </w:rPr>
            </w:pPr>
            <w:r w:rsidRPr="00436F64">
              <w:rPr>
                <w:sz w:val="16"/>
                <w:szCs w:val="16"/>
              </w:rPr>
              <w:t>Yes</w:t>
            </w:r>
          </w:p>
        </w:tc>
        <w:tc>
          <w:tcPr>
            <w:tcW w:w="1080" w:type="dxa"/>
          </w:tcPr>
          <w:p w14:paraId="6A836FD3" w14:textId="77777777" w:rsidR="001902B1" w:rsidRPr="00436F64" w:rsidRDefault="001902B1" w:rsidP="00E907B7">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E907B7">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E907B7">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E907B7">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E907B7">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E907B7">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E907B7">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E907B7">
            <w:pPr>
              <w:pStyle w:val="Compact"/>
              <w:rPr>
                <w:sz w:val="16"/>
                <w:szCs w:val="16"/>
              </w:rPr>
            </w:pPr>
            <w:r w:rsidRPr="00436F64">
              <w:rPr>
                <w:sz w:val="16"/>
                <w:szCs w:val="16"/>
              </w:rPr>
              <w:t>6071 (50.5%)</w:t>
            </w:r>
          </w:p>
        </w:tc>
        <w:tc>
          <w:tcPr>
            <w:tcW w:w="917" w:type="dxa"/>
          </w:tcPr>
          <w:p w14:paraId="698EF337" w14:textId="77777777" w:rsidR="001902B1" w:rsidRPr="00436F64" w:rsidRDefault="001902B1" w:rsidP="00E907B7">
            <w:pPr>
              <w:pStyle w:val="Compact"/>
              <w:rPr>
                <w:sz w:val="16"/>
                <w:szCs w:val="16"/>
              </w:rPr>
            </w:pPr>
            <w:r w:rsidRPr="00436F64">
              <w:rPr>
                <w:sz w:val="16"/>
                <w:szCs w:val="16"/>
              </w:rPr>
              <w:t>816 (53.1%)</w:t>
            </w:r>
          </w:p>
        </w:tc>
      </w:tr>
      <w:tr w:rsidR="001902B1" w:rsidRPr="00436F64" w14:paraId="36EAFC19" w14:textId="77777777" w:rsidTr="00E907B7">
        <w:tc>
          <w:tcPr>
            <w:tcW w:w="1278" w:type="dxa"/>
            <w:shd w:val="clear" w:color="auto" w:fill="D9D9D9" w:themeFill="background1" w:themeFillShade="D9"/>
          </w:tcPr>
          <w:p w14:paraId="4DE00D8F" w14:textId="77777777" w:rsidR="001902B1" w:rsidRPr="00436F64" w:rsidRDefault="001902B1" w:rsidP="00E907B7">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E907B7">
            <w:pPr>
              <w:pStyle w:val="Compact"/>
              <w:rPr>
                <w:sz w:val="16"/>
                <w:szCs w:val="16"/>
              </w:rPr>
            </w:pPr>
          </w:p>
        </w:tc>
      </w:tr>
      <w:tr w:rsidR="001902B1" w:rsidRPr="00436F64" w14:paraId="05C507E7" w14:textId="77777777" w:rsidTr="00E907B7">
        <w:tc>
          <w:tcPr>
            <w:tcW w:w="1278" w:type="dxa"/>
          </w:tcPr>
          <w:p w14:paraId="6FD610FD" w14:textId="77777777" w:rsidR="001902B1" w:rsidRPr="00436F64" w:rsidRDefault="001902B1" w:rsidP="00E907B7">
            <w:pPr>
              <w:pStyle w:val="Compact"/>
              <w:rPr>
                <w:sz w:val="16"/>
                <w:szCs w:val="16"/>
              </w:rPr>
            </w:pPr>
            <w:r w:rsidRPr="00436F64">
              <w:rPr>
                <w:sz w:val="16"/>
                <w:szCs w:val="16"/>
              </w:rPr>
              <w:t>No</w:t>
            </w:r>
          </w:p>
        </w:tc>
        <w:tc>
          <w:tcPr>
            <w:tcW w:w="1080" w:type="dxa"/>
          </w:tcPr>
          <w:p w14:paraId="0256A5D0" w14:textId="77777777" w:rsidR="001902B1" w:rsidRPr="00436F64" w:rsidRDefault="001902B1" w:rsidP="00E907B7">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E907B7">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E907B7">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E907B7">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E907B7">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E907B7">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E907B7">
            <w:pPr>
              <w:pStyle w:val="Compact"/>
              <w:rPr>
                <w:sz w:val="16"/>
                <w:szCs w:val="16"/>
              </w:rPr>
            </w:pPr>
            <w:r w:rsidRPr="00436F64">
              <w:rPr>
                <w:sz w:val="16"/>
                <w:szCs w:val="16"/>
              </w:rPr>
              <w:t>9027 (22.1%)</w:t>
            </w:r>
          </w:p>
        </w:tc>
        <w:tc>
          <w:tcPr>
            <w:tcW w:w="811" w:type="dxa"/>
          </w:tcPr>
          <w:p w14:paraId="7F4C5CA5" w14:textId="77777777" w:rsidR="001902B1" w:rsidRPr="00436F64" w:rsidRDefault="001902B1" w:rsidP="00E907B7">
            <w:pPr>
              <w:pStyle w:val="Compact"/>
              <w:rPr>
                <w:sz w:val="16"/>
                <w:szCs w:val="16"/>
              </w:rPr>
            </w:pPr>
            <w:r w:rsidRPr="00436F64">
              <w:rPr>
                <w:sz w:val="16"/>
                <w:szCs w:val="16"/>
              </w:rPr>
              <w:t>1999 (16.6%)</w:t>
            </w:r>
          </w:p>
        </w:tc>
        <w:tc>
          <w:tcPr>
            <w:tcW w:w="917" w:type="dxa"/>
          </w:tcPr>
          <w:p w14:paraId="2F8B1583" w14:textId="77777777" w:rsidR="001902B1" w:rsidRPr="00436F64" w:rsidRDefault="001902B1" w:rsidP="00E907B7">
            <w:pPr>
              <w:pStyle w:val="Compact"/>
              <w:rPr>
                <w:sz w:val="16"/>
                <w:szCs w:val="16"/>
              </w:rPr>
            </w:pPr>
            <w:r w:rsidRPr="00436F64">
              <w:rPr>
                <w:sz w:val="16"/>
                <w:szCs w:val="16"/>
              </w:rPr>
              <w:t>199 (13.0%)</w:t>
            </w:r>
          </w:p>
        </w:tc>
      </w:tr>
      <w:tr w:rsidR="001902B1" w:rsidRPr="00436F64" w14:paraId="3CB5A406" w14:textId="77777777" w:rsidTr="00E907B7">
        <w:tc>
          <w:tcPr>
            <w:tcW w:w="1278" w:type="dxa"/>
          </w:tcPr>
          <w:p w14:paraId="72CCDD11" w14:textId="77777777" w:rsidR="001902B1" w:rsidRPr="00436F64" w:rsidRDefault="001902B1" w:rsidP="00E907B7">
            <w:pPr>
              <w:pStyle w:val="Compact"/>
              <w:rPr>
                <w:sz w:val="16"/>
                <w:szCs w:val="16"/>
              </w:rPr>
            </w:pPr>
            <w:r w:rsidRPr="00436F64">
              <w:rPr>
                <w:sz w:val="16"/>
                <w:szCs w:val="16"/>
              </w:rPr>
              <w:t>Yes</w:t>
            </w:r>
          </w:p>
        </w:tc>
        <w:tc>
          <w:tcPr>
            <w:tcW w:w="1080" w:type="dxa"/>
          </w:tcPr>
          <w:p w14:paraId="3849BF33" w14:textId="77777777" w:rsidR="001902B1" w:rsidRPr="00436F64" w:rsidRDefault="001902B1" w:rsidP="00E907B7">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E907B7">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E907B7">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E907B7">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E907B7">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E907B7">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E907B7">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E907B7">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E907B7">
            <w:pPr>
              <w:pStyle w:val="Compact"/>
              <w:rPr>
                <w:sz w:val="16"/>
                <w:szCs w:val="16"/>
              </w:rPr>
            </w:pPr>
            <w:r w:rsidRPr="00436F64">
              <w:rPr>
                <w:sz w:val="16"/>
                <w:szCs w:val="16"/>
              </w:rPr>
              <w:t>1337 (87.0%)</w:t>
            </w:r>
          </w:p>
        </w:tc>
      </w:tr>
      <w:tr w:rsidR="001902B1" w:rsidRPr="00436F64" w14:paraId="76747F03" w14:textId="77777777" w:rsidTr="00E907B7">
        <w:tc>
          <w:tcPr>
            <w:tcW w:w="1278" w:type="dxa"/>
            <w:shd w:val="clear" w:color="auto" w:fill="D9D9D9" w:themeFill="background1" w:themeFillShade="D9"/>
          </w:tcPr>
          <w:p w14:paraId="1F624CD4" w14:textId="3CAB0B33" w:rsidR="001902B1" w:rsidRPr="00436F64" w:rsidRDefault="001902B1" w:rsidP="00E907B7">
            <w:pPr>
              <w:pStyle w:val="Compact"/>
              <w:rPr>
                <w:sz w:val="16"/>
                <w:szCs w:val="16"/>
              </w:rPr>
            </w:pPr>
            <w:r w:rsidRPr="00436F64">
              <w:rPr>
                <w:sz w:val="16"/>
                <w:szCs w:val="16"/>
              </w:rPr>
              <w:t xml:space="preserve">Physical </w:t>
            </w:r>
            <w:r w:rsidR="00E907B7">
              <w:rPr>
                <w:sz w:val="16"/>
                <w:szCs w:val="16"/>
              </w:rPr>
              <w:t>Activity</w:t>
            </w:r>
          </w:p>
        </w:tc>
        <w:tc>
          <w:tcPr>
            <w:tcW w:w="1080" w:type="dxa"/>
            <w:shd w:val="clear" w:color="auto" w:fill="D9D9D9" w:themeFill="background1" w:themeFillShade="D9"/>
          </w:tcPr>
          <w:p w14:paraId="192A21E8"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E907B7">
            <w:pPr>
              <w:pStyle w:val="Compact"/>
              <w:rPr>
                <w:sz w:val="16"/>
                <w:szCs w:val="16"/>
              </w:rPr>
            </w:pPr>
          </w:p>
        </w:tc>
      </w:tr>
      <w:tr w:rsidR="001902B1" w:rsidRPr="00436F64" w14:paraId="480430F3" w14:textId="77777777" w:rsidTr="00E907B7">
        <w:tc>
          <w:tcPr>
            <w:tcW w:w="1278" w:type="dxa"/>
          </w:tcPr>
          <w:p w14:paraId="6E397F83" w14:textId="77777777" w:rsidR="001902B1" w:rsidRPr="00436F64" w:rsidRDefault="001902B1" w:rsidP="00E907B7">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E907B7">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E907B7">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E907B7">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E907B7">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E907B7">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E907B7">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E907B7">
            <w:pPr>
              <w:pStyle w:val="Compact"/>
              <w:rPr>
                <w:sz w:val="16"/>
                <w:szCs w:val="16"/>
              </w:rPr>
            </w:pPr>
            <w:r w:rsidRPr="00436F64">
              <w:rPr>
                <w:sz w:val="16"/>
                <w:szCs w:val="16"/>
              </w:rPr>
              <w:t>9828 (24.0%)</w:t>
            </w:r>
          </w:p>
        </w:tc>
        <w:tc>
          <w:tcPr>
            <w:tcW w:w="811" w:type="dxa"/>
          </w:tcPr>
          <w:p w14:paraId="03FAFC01" w14:textId="77777777" w:rsidR="001902B1" w:rsidRPr="00436F64" w:rsidRDefault="001902B1" w:rsidP="00E907B7">
            <w:pPr>
              <w:pStyle w:val="Compact"/>
              <w:rPr>
                <w:sz w:val="16"/>
                <w:szCs w:val="16"/>
              </w:rPr>
            </w:pPr>
            <w:r w:rsidRPr="00436F64">
              <w:rPr>
                <w:sz w:val="16"/>
                <w:szCs w:val="16"/>
              </w:rPr>
              <w:t>2883 (24.0%)</w:t>
            </w:r>
          </w:p>
        </w:tc>
        <w:tc>
          <w:tcPr>
            <w:tcW w:w="917" w:type="dxa"/>
          </w:tcPr>
          <w:p w14:paraId="4EA26B88" w14:textId="77777777" w:rsidR="001902B1" w:rsidRPr="00436F64" w:rsidRDefault="001902B1" w:rsidP="00E907B7">
            <w:pPr>
              <w:pStyle w:val="Compact"/>
              <w:rPr>
                <w:sz w:val="16"/>
                <w:szCs w:val="16"/>
              </w:rPr>
            </w:pPr>
            <w:r w:rsidRPr="00436F64">
              <w:rPr>
                <w:sz w:val="16"/>
                <w:szCs w:val="16"/>
              </w:rPr>
              <w:t>471 (30.7%)</w:t>
            </w:r>
          </w:p>
        </w:tc>
      </w:tr>
      <w:tr w:rsidR="001902B1" w:rsidRPr="00436F64" w14:paraId="2E97DAE6" w14:textId="77777777" w:rsidTr="00E907B7">
        <w:tc>
          <w:tcPr>
            <w:tcW w:w="1278" w:type="dxa"/>
          </w:tcPr>
          <w:p w14:paraId="63D6AD5F" w14:textId="77777777" w:rsidR="001902B1" w:rsidRPr="00436F64" w:rsidRDefault="001902B1" w:rsidP="00E907B7">
            <w:pPr>
              <w:pStyle w:val="Compact"/>
              <w:rPr>
                <w:sz w:val="16"/>
                <w:szCs w:val="16"/>
              </w:rPr>
            </w:pPr>
            <w:r w:rsidRPr="00436F64">
              <w:rPr>
                <w:sz w:val="16"/>
                <w:szCs w:val="16"/>
              </w:rPr>
              <w:t>Active</w:t>
            </w:r>
          </w:p>
        </w:tc>
        <w:tc>
          <w:tcPr>
            <w:tcW w:w="1080" w:type="dxa"/>
          </w:tcPr>
          <w:p w14:paraId="3DC60036" w14:textId="77777777" w:rsidR="001902B1" w:rsidRPr="00436F64" w:rsidRDefault="001902B1" w:rsidP="00E907B7">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E907B7">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E907B7">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E907B7">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E907B7">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E907B7">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E907B7">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E907B7">
            <w:pPr>
              <w:pStyle w:val="Compact"/>
              <w:rPr>
                <w:sz w:val="16"/>
                <w:szCs w:val="16"/>
              </w:rPr>
            </w:pPr>
            <w:r w:rsidRPr="00436F64">
              <w:rPr>
                <w:sz w:val="16"/>
                <w:szCs w:val="16"/>
              </w:rPr>
              <w:t>9146 (76.0%)</w:t>
            </w:r>
          </w:p>
        </w:tc>
        <w:tc>
          <w:tcPr>
            <w:tcW w:w="917" w:type="dxa"/>
          </w:tcPr>
          <w:p w14:paraId="6036BA59" w14:textId="77777777" w:rsidR="001902B1" w:rsidRPr="00436F64" w:rsidRDefault="001902B1" w:rsidP="00E907B7">
            <w:pPr>
              <w:pStyle w:val="Compact"/>
              <w:rPr>
                <w:sz w:val="16"/>
                <w:szCs w:val="16"/>
              </w:rPr>
            </w:pPr>
            <w:r w:rsidRPr="00436F64">
              <w:rPr>
                <w:sz w:val="16"/>
                <w:szCs w:val="16"/>
              </w:rPr>
              <w:t>1065 (69.3%)</w:t>
            </w:r>
          </w:p>
        </w:tc>
      </w:tr>
      <w:tr w:rsidR="001902B1" w:rsidRPr="00436F64" w14:paraId="498691C7" w14:textId="77777777" w:rsidTr="00E907B7">
        <w:tc>
          <w:tcPr>
            <w:tcW w:w="1278" w:type="dxa"/>
            <w:shd w:val="clear" w:color="auto" w:fill="D9D9D9" w:themeFill="background1" w:themeFillShade="D9"/>
          </w:tcPr>
          <w:p w14:paraId="12B578FB" w14:textId="77777777" w:rsidR="001902B1" w:rsidRPr="00436F64" w:rsidRDefault="001902B1" w:rsidP="00E907B7">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E907B7">
            <w:pPr>
              <w:pStyle w:val="Compact"/>
              <w:rPr>
                <w:sz w:val="16"/>
                <w:szCs w:val="16"/>
              </w:rPr>
            </w:pPr>
          </w:p>
        </w:tc>
      </w:tr>
      <w:tr w:rsidR="001902B1" w:rsidRPr="00436F64" w14:paraId="77AFD0CE" w14:textId="77777777" w:rsidTr="00E907B7">
        <w:tc>
          <w:tcPr>
            <w:tcW w:w="1278" w:type="dxa"/>
          </w:tcPr>
          <w:p w14:paraId="4A935BC1" w14:textId="77777777" w:rsidR="001902B1" w:rsidRPr="00436F64" w:rsidRDefault="001902B1" w:rsidP="00E907B7">
            <w:pPr>
              <w:pStyle w:val="Compact"/>
              <w:rPr>
                <w:sz w:val="16"/>
                <w:szCs w:val="16"/>
              </w:rPr>
            </w:pPr>
            <w:r w:rsidRPr="00436F64">
              <w:rPr>
                <w:sz w:val="16"/>
                <w:szCs w:val="16"/>
              </w:rPr>
              <w:t>Mean (SD)</w:t>
            </w:r>
          </w:p>
        </w:tc>
        <w:tc>
          <w:tcPr>
            <w:tcW w:w="1080" w:type="dxa"/>
          </w:tcPr>
          <w:p w14:paraId="1233DA80" w14:textId="77777777" w:rsidR="001902B1" w:rsidRPr="00436F64" w:rsidRDefault="001902B1" w:rsidP="00E907B7">
            <w:pPr>
              <w:pStyle w:val="Compact"/>
              <w:rPr>
                <w:sz w:val="16"/>
                <w:szCs w:val="16"/>
              </w:rPr>
            </w:pPr>
            <w:r w:rsidRPr="00436F64">
              <w:rPr>
                <w:sz w:val="16"/>
                <w:szCs w:val="16"/>
              </w:rPr>
              <w:t>67.9 (72.7)</w:t>
            </w:r>
          </w:p>
        </w:tc>
        <w:tc>
          <w:tcPr>
            <w:tcW w:w="992" w:type="dxa"/>
          </w:tcPr>
          <w:p w14:paraId="6A521CBD" w14:textId="77777777" w:rsidR="001902B1" w:rsidRPr="00436F64" w:rsidRDefault="001902B1" w:rsidP="00E907B7">
            <w:pPr>
              <w:pStyle w:val="Compact"/>
              <w:rPr>
                <w:sz w:val="16"/>
                <w:szCs w:val="16"/>
              </w:rPr>
            </w:pPr>
            <w:r w:rsidRPr="00436F64">
              <w:rPr>
                <w:sz w:val="16"/>
                <w:szCs w:val="16"/>
              </w:rPr>
              <w:t>21.2 (69.6)</w:t>
            </w:r>
          </w:p>
        </w:tc>
        <w:tc>
          <w:tcPr>
            <w:tcW w:w="808" w:type="dxa"/>
          </w:tcPr>
          <w:p w14:paraId="6B25805C" w14:textId="77777777" w:rsidR="001902B1" w:rsidRPr="00436F64" w:rsidRDefault="001902B1" w:rsidP="00E907B7">
            <w:pPr>
              <w:pStyle w:val="Compact"/>
              <w:rPr>
                <w:sz w:val="16"/>
                <w:szCs w:val="16"/>
              </w:rPr>
            </w:pPr>
            <w:r w:rsidRPr="00436F64">
              <w:rPr>
                <w:sz w:val="16"/>
                <w:szCs w:val="16"/>
              </w:rPr>
              <w:t>45.4 (69.2)</w:t>
            </w:r>
          </w:p>
        </w:tc>
        <w:tc>
          <w:tcPr>
            <w:tcW w:w="990" w:type="dxa"/>
          </w:tcPr>
          <w:p w14:paraId="18BA3360" w14:textId="77777777" w:rsidR="001902B1" w:rsidRPr="00436F64" w:rsidRDefault="001902B1" w:rsidP="00E907B7">
            <w:pPr>
              <w:pStyle w:val="Compact"/>
              <w:rPr>
                <w:sz w:val="16"/>
                <w:szCs w:val="16"/>
              </w:rPr>
            </w:pPr>
            <w:r w:rsidRPr="00436F64">
              <w:rPr>
                <w:sz w:val="16"/>
                <w:szCs w:val="16"/>
              </w:rPr>
              <w:t>64.6 (68.4)</w:t>
            </w:r>
          </w:p>
        </w:tc>
        <w:tc>
          <w:tcPr>
            <w:tcW w:w="990" w:type="dxa"/>
          </w:tcPr>
          <w:p w14:paraId="3A51975B" w14:textId="77777777" w:rsidR="001902B1" w:rsidRPr="00436F64" w:rsidRDefault="001902B1" w:rsidP="00E907B7">
            <w:pPr>
              <w:pStyle w:val="Compact"/>
              <w:rPr>
                <w:sz w:val="16"/>
                <w:szCs w:val="16"/>
              </w:rPr>
            </w:pPr>
            <w:r w:rsidRPr="00436F64">
              <w:rPr>
                <w:sz w:val="16"/>
                <w:szCs w:val="16"/>
              </w:rPr>
              <w:t>80.2 (67.6)</w:t>
            </w:r>
          </w:p>
        </w:tc>
        <w:tc>
          <w:tcPr>
            <w:tcW w:w="900" w:type="dxa"/>
          </w:tcPr>
          <w:p w14:paraId="672861B6" w14:textId="77777777" w:rsidR="001902B1" w:rsidRPr="00436F64" w:rsidRDefault="001902B1" w:rsidP="00E907B7">
            <w:pPr>
              <w:pStyle w:val="Compact"/>
              <w:rPr>
                <w:sz w:val="16"/>
                <w:szCs w:val="16"/>
              </w:rPr>
            </w:pPr>
            <w:r w:rsidRPr="00436F64">
              <w:rPr>
                <w:sz w:val="16"/>
                <w:szCs w:val="16"/>
              </w:rPr>
              <w:t>92.6 (65.5)</w:t>
            </w:r>
          </w:p>
        </w:tc>
        <w:tc>
          <w:tcPr>
            <w:tcW w:w="810" w:type="dxa"/>
          </w:tcPr>
          <w:p w14:paraId="1339734A" w14:textId="77777777" w:rsidR="001902B1" w:rsidRPr="00436F64" w:rsidRDefault="001902B1" w:rsidP="00E907B7">
            <w:pPr>
              <w:pStyle w:val="Compact"/>
              <w:rPr>
                <w:sz w:val="16"/>
                <w:szCs w:val="16"/>
              </w:rPr>
            </w:pPr>
            <w:r w:rsidRPr="00436F64">
              <w:rPr>
                <w:sz w:val="16"/>
                <w:szCs w:val="16"/>
              </w:rPr>
              <w:t>103 (59.7)</w:t>
            </w:r>
          </w:p>
        </w:tc>
        <w:tc>
          <w:tcPr>
            <w:tcW w:w="811" w:type="dxa"/>
          </w:tcPr>
          <w:p w14:paraId="1E088E24" w14:textId="77777777" w:rsidR="001902B1" w:rsidRPr="00436F64" w:rsidRDefault="001902B1" w:rsidP="00E907B7">
            <w:pPr>
              <w:pStyle w:val="Compact"/>
              <w:rPr>
                <w:sz w:val="16"/>
                <w:szCs w:val="16"/>
              </w:rPr>
            </w:pPr>
            <w:r w:rsidRPr="00436F64">
              <w:rPr>
                <w:sz w:val="16"/>
                <w:szCs w:val="16"/>
              </w:rPr>
              <w:t>111 (55.1)</w:t>
            </w:r>
          </w:p>
        </w:tc>
        <w:tc>
          <w:tcPr>
            <w:tcW w:w="917" w:type="dxa"/>
          </w:tcPr>
          <w:p w14:paraId="4941ADA8" w14:textId="77777777" w:rsidR="001902B1" w:rsidRPr="00436F64" w:rsidRDefault="001902B1" w:rsidP="00E907B7">
            <w:pPr>
              <w:pStyle w:val="Compact"/>
              <w:rPr>
                <w:sz w:val="16"/>
                <w:szCs w:val="16"/>
              </w:rPr>
            </w:pPr>
            <w:r w:rsidRPr="00436F64">
              <w:rPr>
                <w:sz w:val="16"/>
                <w:szCs w:val="16"/>
              </w:rPr>
              <w:t>111 (63.7)</w:t>
            </w:r>
          </w:p>
        </w:tc>
      </w:tr>
      <w:tr w:rsidR="001902B1" w:rsidRPr="00436F64" w14:paraId="138D3F71" w14:textId="77777777" w:rsidTr="00E907B7">
        <w:tc>
          <w:tcPr>
            <w:tcW w:w="1278" w:type="dxa"/>
          </w:tcPr>
          <w:p w14:paraId="2EEA79AE" w14:textId="77777777" w:rsidR="001902B1" w:rsidRPr="00436F64" w:rsidRDefault="001902B1" w:rsidP="00E907B7">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E907B7">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E907B7">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E907B7">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E907B7">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E907B7">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E907B7">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E907B7">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E907B7">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E907B7">
            <w:pPr>
              <w:pStyle w:val="Compact"/>
              <w:rPr>
                <w:sz w:val="16"/>
                <w:szCs w:val="16"/>
              </w:rPr>
            </w:pPr>
            <w:r w:rsidRPr="00436F64">
              <w:rPr>
                <w:sz w:val="16"/>
                <w:szCs w:val="16"/>
              </w:rPr>
              <w:t>125 [-166, 200]</w:t>
            </w:r>
          </w:p>
        </w:tc>
      </w:tr>
      <w:tr w:rsidR="001902B1" w:rsidRPr="00436F64" w14:paraId="115F36EA" w14:textId="77777777" w:rsidTr="00E907B7">
        <w:tc>
          <w:tcPr>
            <w:tcW w:w="1278" w:type="dxa"/>
            <w:shd w:val="clear" w:color="auto" w:fill="D9D9D9" w:themeFill="background1" w:themeFillShade="D9"/>
          </w:tcPr>
          <w:p w14:paraId="2CC79EC7" w14:textId="77777777" w:rsidR="001902B1" w:rsidRPr="00436F64" w:rsidRDefault="001902B1" w:rsidP="00E907B7">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E907B7">
            <w:pPr>
              <w:pStyle w:val="Compact"/>
              <w:rPr>
                <w:sz w:val="16"/>
                <w:szCs w:val="16"/>
              </w:rPr>
            </w:pPr>
          </w:p>
        </w:tc>
      </w:tr>
      <w:tr w:rsidR="001902B1" w:rsidRPr="00436F64" w14:paraId="2E4A7302" w14:textId="77777777" w:rsidTr="00E907B7">
        <w:tc>
          <w:tcPr>
            <w:tcW w:w="1278" w:type="dxa"/>
          </w:tcPr>
          <w:p w14:paraId="0CCA5A18" w14:textId="77777777" w:rsidR="001902B1" w:rsidRPr="00436F64" w:rsidRDefault="001902B1" w:rsidP="00E907B7">
            <w:pPr>
              <w:pStyle w:val="Compact"/>
              <w:rPr>
                <w:sz w:val="16"/>
                <w:szCs w:val="16"/>
              </w:rPr>
            </w:pPr>
            <w:r w:rsidRPr="00436F64">
              <w:rPr>
                <w:sz w:val="16"/>
                <w:szCs w:val="16"/>
              </w:rPr>
              <w:t>Mean (SD)</w:t>
            </w:r>
          </w:p>
        </w:tc>
        <w:tc>
          <w:tcPr>
            <w:tcW w:w="1080" w:type="dxa"/>
          </w:tcPr>
          <w:p w14:paraId="49EF0F34" w14:textId="77777777" w:rsidR="001902B1" w:rsidRPr="00436F64" w:rsidRDefault="001902B1" w:rsidP="00E907B7">
            <w:pPr>
              <w:pStyle w:val="Compact"/>
              <w:rPr>
                <w:sz w:val="16"/>
                <w:szCs w:val="16"/>
              </w:rPr>
            </w:pPr>
            <w:r w:rsidRPr="00436F64">
              <w:rPr>
                <w:sz w:val="16"/>
                <w:szCs w:val="16"/>
              </w:rPr>
              <w:t>81.4 (67.0)</w:t>
            </w:r>
          </w:p>
        </w:tc>
        <w:tc>
          <w:tcPr>
            <w:tcW w:w="992" w:type="dxa"/>
          </w:tcPr>
          <w:p w14:paraId="7327187A" w14:textId="77777777" w:rsidR="001902B1" w:rsidRPr="00436F64" w:rsidRDefault="001902B1" w:rsidP="00E907B7">
            <w:pPr>
              <w:pStyle w:val="Compact"/>
              <w:rPr>
                <w:sz w:val="16"/>
                <w:szCs w:val="16"/>
              </w:rPr>
            </w:pPr>
            <w:r w:rsidRPr="00436F64">
              <w:rPr>
                <w:sz w:val="16"/>
                <w:szCs w:val="16"/>
              </w:rPr>
              <w:t>39.5 (63.2)</w:t>
            </w:r>
          </w:p>
        </w:tc>
        <w:tc>
          <w:tcPr>
            <w:tcW w:w="808" w:type="dxa"/>
          </w:tcPr>
          <w:p w14:paraId="3DE2F150" w14:textId="77777777" w:rsidR="001902B1" w:rsidRPr="00436F64" w:rsidRDefault="001902B1" w:rsidP="00E907B7">
            <w:pPr>
              <w:pStyle w:val="Compact"/>
              <w:rPr>
                <w:sz w:val="16"/>
                <w:szCs w:val="16"/>
              </w:rPr>
            </w:pPr>
            <w:r w:rsidRPr="00436F64">
              <w:rPr>
                <w:sz w:val="16"/>
                <w:szCs w:val="16"/>
              </w:rPr>
              <w:t>61.0 (64.7)</w:t>
            </w:r>
          </w:p>
        </w:tc>
        <w:tc>
          <w:tcPr>
            <w:tcW w:w="990" w:type="dxa"/>
          </w:tcPr>
          <w:p w14:paraId="4650609B" w14:textId="77777777" w:rsidR="001902B1" w:rsidRPr="00436F64" w:rsidRDefault="001902B1" w:rsidP="00E907B7">
            <w:pPr>
              <w:pStyle w:val="Compact"/>
              <w:rPr>
                <w:sz w:val="16"/>
                <w:szCs w:val="16"/>
              </w:rPr>
            </w:pPr>
            <w:r w:rsidRPr="00436F64">
              <w:rPr>
                <w:sz w:val="16"/>
                <w:szCs w:val="16"/>
              </w:rPr>
              <w:t>78.6 (64.7)</w:t>
            </w:r>
          </w:p>
        </w:tc>
        <w:tc>
          <w:tcPr>
            <w:tcW w:w="990" w:type="dxa"/>
          </w:tcPr>
          <w:p w14:paraId="1496EC48" w14:textId="77777777" w:rsidR="001902B1" w:rsidRPr="00436F64" w:rsidRDefault="001902B1" w:rsidP="00E907B7">
            <w:pPr>
              <w:pStyle w:val="Compact"/>
              <w:rPr>
                <w:sz w:val="16"/>
                <w:szCs w:val="16"/>
              </w:rPr>
            </w:pPr>
            <w:r w:rsidRPr="00436F64">
              <w:rPr>
                <w:sz w:val="16"/>
                <w:szCs w:val="16"/>
              </w:rPr>
              <w:t>92.3 (63.0)</w:t>
            </w:r>
          </w:p>
        </w:tc>
        <w:tc>
          <w:tcPr>
            <w:tcW w:w="900" w:type="dxa"/>
          </w:tcPr>
          <w:p w14:paraId="7CF3550D" w14:textId="77777777" w:rsidR="001902B1" w:rsidRPr="00436F64" w:rsidRDefault="001902B1" w:rsidP="00E907B7">
            <w:pPr>
              <w:pStyle w:val="Compact"/>
              <w:rPr>
                <w:sz w:val="16"/>
                <w:szCs w:val="16"/>
              </w:rPr>
            </w:pPr>
            <w:r w:rsidRPr="00436F64">
              <w:rPr>
                <w:sz w:val="16"/>
                <w:szCs w:val="16"/>
              </w:rPr>
              <w:t>104 (60.4)</w:t>
            </w:r>
          </w:p>
        </w:tc>
        <w:tc>
          <w:tcPr>
            <w:tcW w:w="810" w:type="dxa"/>
          </w:tcPr>
          <w:p w14:paraId="1E12DE31" w14:textId="77777777" w:rsidR="001902B1" w:rsidRPr="00436F64" w:rsidRDefault="001902B1" w:rsidP="00E907B7">
            <w:pPr>
              <w:pStyle w:val="Compact"/>
              <w:rPr>
                <w:sz w:val="16"/>
                <w:szCs w:val="16"/>
              </w:rPr>
            </w:pPr>
            <w:r w:rsidRPr="00436F64">
              <w:rPr>
                <w:sz w:val="16"/>
                <w:szCs w:val="16"/>
              </w:rPr>
              <w:t>113 (54.7)</w:t>
            </w:r>
          </w:p>
        </w:tc>
        <w:tc>
          <w:tcPr>
            <w:tcW w:w="811" w:type="dxa"/>
          </w:tcPr>
          <w:p w14:paraId="54E2CB0D" w14:textId="77777777" w:rsidR="001902B1" w:rsidRPr="00436F64" w:rsidRDefault="001902B1" w:rsidP="00E907B7">
            <w:pPr>
              <w:pStyle w:val="Compact"/>
              <w:rPr>
                <w:sz w:val="16"/>
                <w:szCs w:val="16"/>
              </w:rPr>
            </w:pPr>
            <w:r w:rsidRPr="00436F64">
              <w:rPr>
                <w:sz w:val="16"/>
                <w:szCs w:val="16"/>
              </w:rPr>
              <w:t>119 (51.3)</w:t>
            </w:r>
          </w:p>
        </w:tc>
        <w:tc>
          <w:tcPr>
            <w:tcW w:w="917" w:type="dxa"/>
          </w:tcPr>
          <w:p w14:paraId="1B9495FB" w14:textId="77777777" w:rsidR="001902B1" w:rsidRPr="00436F64" w:rsidRDefault="001902B1" w:rsidP="00E907B7">
            <w:pPr>
              <w:pStyle w:val="Compact"/>
              <w:rPr>
                <w:sz w:val="16"/>
                <w:szCs w:val="16"/>
              </w:rPr>
            </w:pPr>
            <w:r w:rsidRPr="00436F64">
              <w:rPr>
                <w:sz w:val="16"/>
                <w:szCs w:val="16"/>
              </w:rPr>
              <w:t>116 (58.3)</w:t>
            </w:r>
          </w:p>
        </w:tc>
      </w:tr>
      <w:tr w:rsidR="001902B1" w:rsidRPr="00436F64" w14:paraId="58150635" w14:textId="77777777" w:rsidTr="00E907B7">
        <w:tc>
          <w:tcPr>
            <w:tcW w:w="1278" w:type="dxa"/>
          </w:tcPr>
          <w:p w14:paraId="792AEFBC" w14:textId="77777777" w:rsidR="001902B1" w:rsidRPr="00436F64" w:rsidRDefault="001902B1" w:rsidP="00E907B7">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E907B7">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E907B7">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E907B7">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E907B7">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E907B7">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E907B7">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E907B7">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E907B7">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E907B7">
            <w:pPr>
              <w:pStyle w:val="Compact"/>
              <w:rPr>
                <w:sz w:val="16"/>
                <w:szCs w:val="16"/>
              </w:rPr>
            </w:pPr>
            <w:r w:rsidRPr="00436F64">
              <w:rPr>
                <w:sz w:val="16"/>
                <w:szCs w:val="16"/>
              </w:rPr>
              <w:t>130 [-100, 200]</w:t>
            </w:r>
          </w:p>
        </w:tc>
      </w:tr>
      <w:tr w:rsidR="001902B1" w:rsidRPr="00436F64" w14:paraId="7C987AA3" w14:textId="77777777" w:rsidTr="00E907B7">
        <w:tc>
          <w:tcPr>
            <w:tcW w:w="1278" w:type="dxa"/>
            <w:shd w:val="clear" w:color="auto" w:fill="D9D9D9" w:themeFill="background1" w:themeFillShade="D9"/>
          </w:tcPr>
          <w:p w14:paraId="399C04C8" w14:textId="77777777" w:rsidR="001902B1" w:rsidRPr="00436F64" w:rsidRDefault="001902B1" w:rsidP="00E907B7">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E907B7">
            <w:pPr>
              <w:pStyle w:val="Compact"/>
              <w:rPr>
                <w:sz w:val="16"/>
                <w:szCs w:val="16"/>
              </w:rPr>
            </w:pPr>
          </w:p>
        </w:tc>
      </w:tr>
      <w:tr w:rsidR="001902B1" w:rsidRPr="00436F64" w14:paraId="151BD413" w14:textId="77777777" w:rsidTr="00E907B7">
        <w:tc>
          <w:tcPr>
            <w:tcW w:w="1278" w:type="dxa"/>
          </w:tcPr>
          <w:p w14:paraId="00A5A951" w14:textId="77777777" w:rsidR="001902B1" w:rsidRPr="00436F64" w:rsidRDefault="001902B1" w:rsidP="00E907B7">
            <w:pPr>
              <w:pStyle w:val="Compact"/>
              <w:rPr>
                <w:sz w:val="16"/>
                <w:szCs w:val="16"/>
              </w:rPr>
            </w:pPr>
            <w:r w:rsidRPr="00436F64">
              <w:rPr>
                <w:sz w:val="16"/>
                <w:szCs w:val="16"/>
              </w:rPr>
              <w:t>Mean (SD)</w:t>
            </w:r>
          </w:p>
        </w:tc>
        <w:tc>
          <w:tcPr>
            <w:tcW w:w="1080" w:type="dxa"/>
          </w:tcPr>
          <w:p w14:paraId="6E5D43B1" w14:textId="77777777" w:rsidR="001902B1" w:rsidRPr="00436F64" w:rsidRDefault="001902B1" w:rsidP="00E907B7">
            <w:pPr>
              <w:pStyle w:val="Compact"/>
              <w:rPr>
                <w:sz w:val="16"/>
                <w:szCs w:val="16"/>
              </w:rPr>
            </w:pPr>
            <w:r w:rsidRPr="00436F64">
              <w:rPr>
                <w:sz w:val="16"/>
                <w:szCs w:val="16"/>
              </w:rPr>
              <w:t>89.8 (67.4)</w:t>
            </w:r>
          </w:p>
        </w:tc>
        <w:tc>
          <w:tcPr>
            <w:tcW w:w="992" w:type="dxa"/>
          </w:tcPr>
          <w:p w14:paraId="0AFAD125" w14:textId="77777777" w:rsidR="001902B1" w:rsidRPr="00436F64" w:rsidRDefault="001902B1" w:rsidP="00E907B7">
            <w:pPr>
              <w:pStyle w:val="Compact"/>
              <w:rPr>
                <w:sz w:val="16"/>
                <w:szCs w:val="16"/>
              </w:rPr>
            </w:pPr>
            <w:r w:rsidRPr="00436F64">
              <w:rPr>
                <w:sz w:val="16"/>
                <w:szCs w:val="16"/>
              </w:rPr>
              <w:t>50.7 (67.5)</w:t>
            </w:r>
          </w:p>
        </w:tc>
        <w:tc>
          <w:tcPr>
            <w:tcW w:w="808" w:type="dxa"/>
          </w:tcPr>
          <w:p w14:paraId="53363069" w14:textId="77777777" w:rsidR="001902B1" w:rsidRPr="00436F64" w:rsidRDefault="001902B1" w:rsidP="00E907B7">
            <w:pPr>
              <w:pStyle w:val="Compact"/>
              <w:rPr>
                <w:sz w:val="16"/>
                <w:szCs w:val="16"/>
              </w:rPr>
            </w:pPr>
            <w:r w:rsidRPr="00436F64">
              <w:rPr>
                <w:sz w:val="16"/>
                <w:szCs w:val="16"/>
              </w:rPr>
              <w:t>70.6 (66.7)</w:t>
            </w:r>
          </w:p>
        </w:tc>
        <w:tc>
          <w:tcPr>
            <w:tcW w:w="990" w:type="dxa"/>
          </w:tcPr>
          <w:p w14:paraId="60EC2048" w14:textId="77777777" w:rsidR="001902B1" w:rsidRPr="00436F64" w:rsidRDefault="001902B1" w:rsidP="00E907B7">
            <w:pPr>
              <w:pStyle w:val="Compact"/>
              <w:rPr>
                <w:sz w:val="16"/>
                <w:szCs w:val="16"/>
              </w:rPr>
            </w:pPr>
            <w:r w:rsidRPr="00436F64">
              <w:rPr>
                <w:sz w:val="16"/>
                <w:szCs w:val="16"/>
              </w:rPr>
              <w:t>88.3 (64.6)</w:t>
            </w:r>
          </w:p>
        </w:tc>
        <w:tc>
          <w:tcPr>
            <w:tcW w:w="990" w:type="dxa"/>
          </w:tcPr>
          <w:p w14:paraId="5D9F58D3" w14:textId="77777777" w:rsidR="001902B1" w:rsidRPr="00436F64" w:rsidRDefault="001902B1" w:rsidP="00E907B7">
            <w:pPr>
              <w:pStyle w:val="Compact"/>
              <w:rPr>
                <w:sz w:val="16"/>
                <w:szCs w:val="16"/>
              </w:rPr>
            </w:pPr>
            <w:r w:rsidRPr="00436F64">
              <w:rPr>
                <w:sz w:val="16"/>
                <w:szCs w:val="16"/>
              </w:rPr>
              <w:t>101 (62.7)</w:t>
            </w:r>
          </w:p>
        </w:tc>
        <w:tc>
          <w:tcPr>
            <w:tcW w:w="900" w:type="dxa"/>
          </w:tcPr>
          <w:p w14:paraId="451F7B5B" w14:textId="77777777" w:rsidR="001902B1" w:rsidRPr="00436F64" w:rsidRDefault="001902B1" w:rsidP="00E907B7">
            <w:pPr>
              <w:pStyle w:val="Compact"/>
              <w:rPr>
                <w:sz w:val="16"/>
                <w:szCs w:val="16"/>
              </w:rPr>
            </w:pPr>
            <w:r w:rsidRPr="00436F64">
              <w:rPr>
                <w:sz w:val="16"/>
                <w:szCs w:val="16"/>
              </w:rPr>
              <w:t>110 (61.3)</w:t>
            </w:r>
          </w:p>
        </w:tc>
        <w:tc>
          <w:tcPr>
            <w:tcW w:w="810" w:type="dxa"/>
          </w:tcPr>
          <w:p w14:paraId="63CC30B1" w14:textId="77777777" w:rsidR="001902B1" w:rsidRPr="00436F64" w:rsidRDefault="001902B1" w:rsidP="00E907B7">
            <w:pPr>
              <w:pStyle w:val="Compact"/>
              <w:rPr>
                <w:sz w:val="16"/>
                <w:szCs w:val="16"/>
              </w:rPr>
            </w:pPr>
            <w:r w:rsidRPr="00436F64">
              <w:rPr>
                <w:sz w:val="16"/>
                <w:szCs w:val="16"/>
              </w:rPr>
              <w:t>118 (55.2)</w:t>
            </w:r>
          </w:p>
        </w:tc>
        <w:tc>
          <w:tcPr>
            <w:tcW w:w="811" w:type="dxa"/>
          </w:tcPr>
          <w:p w14:paraId="2B74DFF4" w14:textId="77777777" w:rsidR="001902B1" w:rsidRPr="00436F64" w:rsidRDefault="001902B1" w:rsidP="00E907B7">
            <w:pPr>
              <w:pStyle w:val="Compact"/>
              <w:rPr>
                <w:sz w:val="16"/>
                <w:szCs w:val="16"/>
              </w:rPr>
            </w:pPr>
            <w:r w:rsidRPr="00436F64">
              <w:rPr>
                <w:sz w:val="16"/>
                <w:szCs w:val="16"/>
              </w:rPr>
              <w:t>125 (49.7)</w:t>
            </w:r>
          </w:p>
        </w:tc>
        <w:tc>
          <w:tcPr>
            <w:tcW w:w="917" w:type="dxa"/>
          </w:tcPr>
          <w:p w14:paraId="3DC04B76" w14:textId="77777777" w:rsidR="001902B1" w:rsidRPr="00436F64" w:rsidRDefault="001902B1" w:rsidP="00E907B7">
            <w:pPr>
              <w:pStyle w:val="Compact"/>
              <w:rPr>
                <w:sz w:val="16"/>
                <w:szCs w:val="16"/>
              </w:rPr>
            </w:pPr>
            <w:r w:rsidRPr="00436F64">
              <w:rPr>
                <w:sz w:val="16"/>
                <w:szCs w:val="16"/>
              </w:rPr>
              <w:t>123 (55.4)</w:t>
            </w:r>
          </w:p>
        </w:tc>
      </w:tr>
      <w:tr w:rsidR="001902B1" w:rsidRPr="00436F64" w14:paraId="347E78DC" w14:textId="77777777" w:rsidTr="00E907B7">
        <w:tc>
          <w:tcPr>
            <w:tcW w:w="1278" w:type="dxa"/>
          </w:tcPr>
          <w:p w14:paraId="67A38716" w14:textId="77777777" w:rsidR="001902B1" w:rsidRPr="00436F64" w:rsidRDefault="001902B1" w:rsidP="00E907B7">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E907B7">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E907B7">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E907B7">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E907B7">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E907B7">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E907B7">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E907B7">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E907B7">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E907B7">
            <w:pPr>
              <w:pStyle w:val="Compact"/>
              <w:rPr>
                <w:sz w:val="16"/>
                <w:szCs w:val="16"/>
              </w:rPr>
            </w:pPr>
            <w:r w:rsidRPr="00436F64">
              <w:rPr>
                <w:sz w:val="16"/>
                <w:szCs w:val="16"/>
              </w:rPr>
              <w:t>134 [-100, 200]</w:t>
            </w:r>
          </w:p>
        </w:tc>
      </w:tr>
      <w:tr w:rsidR="001902B1" w:rsidRPr="00436F64" w14:paraId="5768FE2C" w14:textId="77777777" w:rsidTr="00E907B7">
        <w:tc>
          <w:tcPr>
            <w:tcW w:w="1278" w:type="dxa"/>
            <w:shd w:val="clear" w:color="auto" w:fill="D9D9D9" w:themeFill="background1" w:themeFillShade="D9"/>
          </w:tcPr>
          <w:p w14:paraId="72EF7107" w14:textId="77777777" w:rsidR="001902B1" w:rsidRPr="00436F64" w:rsidRDefault="001902B1" w:rsidP="00E907B7">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E907B7">
            <w:pPr>
              <w:pStyle w:val="Compact"/>
              <w:rPr>
                <w:sz w:val="16"/>
                <w:szCs w:val="16"/>
              </w:rPr>
            </w:pPr>
          </w:p>
        </w:tc>
      </w:tr>
      <w:tr w:rsidR="001902B1" w:rsidRPr="00436F64" w14:paraId="14D93051" w14:textId="77777777" w:rsidTr="00E907B7">
        <w:tc>
          <w:tcPr>
            <w:tcW w:w="1278" w:type="dxa"/>
          </w:tcPr>
          <w:p w14:paraId="71EBD33F" w14:textId="77777777" w:rsidR="001902B1" w:rsidRPr="00436F64" w:rsidRDefault="001902B1" w:rsidP="00E907B7">
            <w:pPr>
              <w:pStyle w:val="Compact"/>
              <w:rPr>
                <w:sz w:val="16"/>
                <w:szCs w:val="16"/>
              </w:rPr>
            </w:pPr>
            <w:r w:rsidRPr="00436F64">
              <w:rPr>
                <w:sz w:val="16"/>
                <w:szCs w:val="16"/>
              </w:rPr>
              <w:t>Mean (SD)</w:t>
            </w:r>
          </w:p>
        </w:tc>
        <w:tc>
          <w:tcPr>
            <w:tcW w:w="1080" w:type="dxa"/>
          </w:tcPr>
          <w:p w14:paraId="7F13FBFD" w14:textId="77777777" w:rsidR="001902B1" w:rsidRPr="00436F64" w:rsidRDefault="001902B1" w:rsidP="00E907B7">
            <w:pPr>
              <w:pStyle w:val="Compact"/>
              <w:rPr>
                <w:sz w:val="16"/>
                <w:szCs w:val="16"/>
              </w:rPr>
            </w:pPr>
            <w:r w:rsidRPr="00436F64">
              <w:rPr>
                <w:sz w:val="16"/>
                <w:szCs w:val="16"/>
              </w:rPr>
              <w:t>83.4 (66.6)</w:t>
            </w:r>
          </w:p>
        </w:tc>
        <w:tc>
          <w:tcPr>
            <w:tcW w:w="992" w:type="dxa"/>
          </w:tcPr>
          <w:p w14:paraId="3CB70C86" w14:textId="77777777" w:rsidR="001902B1" w:rsidRPr="00436F64" w:rsidRDefault="001902B1" w:rsidP="00E907B7">
            <w:pPr>
              <w:pStyle w:val="Compact"/>
              <w:rPr>
                <w:sz w:val="16"/>
                <w:szCs w:val="16"/>
              </w:rPr>
            </w:pPr>
            <w:r w:rsidRPr="00436F64">
              <w:rPr>
                <w:sz w:val="16"/>
                <w:szCs w:val="16"/>
              </w:rPr>
              <w:t>43.5 (64.7)</w:t>
            </w:r>
          </w:p>
        </w:tc>
        <w:tc>
          <w:tcPr>
            <w:tcW w:w="808" w:type="dxa"/>
          </w:tcPr>
          <w:p w14:paraId="55685502" w14:textId="77777777" w:rsidR="001902B1" w:rsidRPr="00436F64" w:rsidRDefault="001902B1" w:rsidP="00E907B7">
            <w:pPr>
              <w:pStyle w:val="Compact"/>
              <w:rPr>
                <w:sz w:val="16"/>
                <w:szCs w:val="16"/>
              </w:rPr>
            </w:pPr>
            <w:r w:rsidRPr="00436F64">
              <w:rPr>
                <w:sz w:val="16"/>
                <w:szCs w:val="16"/>
              </w:rPr>
              <w:t>62.6 (65.2)</w:t>
            </w:r>
          </w:p>
        </w:tc>
        <w:tc>
          <w:tcPr>
            <w:tcW w:w="990" w:type="dxa"/>
          </w:tcPr>
          <w:p w14:paraId="1E920FE3" w14:textId="77777777" w:rsidR="001902B1" w:rsidRPr="00436F64" w:rsidRDefault="001902B1" w:rsidP="00E907B7">
            <w:pPr>
              <w:pStyle w:val="Compact"/>
              <w:rPr>
                <w:sz w:val="16"/>
                <w:szCs w:val="16"/>
              </w:rPr>
            </w:pPr>
            <w:r w:rsidRPr="00436F64">
              <w:rPr>
                <w:sz w:val="16"/>
                <w:szCs w:val="16"/>
              </w:rPr>
              <w:t>80.4 (63.9)</w:t>
            </w:r>
          </w:p>
        </w:tc>
        <w:tc>
          <w:tcPr>
            <w:tcW w:w="990" w:type="dxa"/>
          </w:tcPr>
          <w:p w14:paraId="647828FE" w14:textId="77777777" w:rsidR="001902B1" w:rsidRPr="00436F64" w:rsidRDefault="001902B1" w:rsidP="00E907B7">
            <w:pPr>
              <w:pStyle w:val="Compact"/>
              <w:rPr>
                <w:sz w:val="16"/>
                <w:szCs w:val="16"/>
              </w:rPr>
            </w:pPr>
            <w:r w:rsidRPr="00436F64">
              <w:rPr>
                <w:sz w:val="16"/>
                <w:szCs w:val="16"/>
              </w:rPr>
              <w:t>94.3 (62.4)</w:t>
            </w:r>
          </w:p>
        </w:tc>
        <w:tc>
          <w:tcPr>
            <w:tcW w:w="900" w:type="dxa"/>
          </w:tcPr>
          <w:p w14:paraId="70C97495" w14:textId="77777777" w:rsidR="001902B1" w:rsidRPr="00436F64" w:rsidRDefault="001902B1" w:rsidP="00E907B7">
            <w:pPr>
              <w:pStyle w:val="Compact"/>
              <w:rPr>
                <w:sz w:val="16"/>
                <w:szCs w:val="16"/>
              </w:rPr>
            </w:pPr>
            <w:r w:rsidRPr="00436F64">
              <w:rPr>
                <w:sz w:val="16"/>
                <w:szCs w:val="16"/>
              </w:rPr>
              <w:t>105 (60.1)</w:t>
            </w:r>
          </w:p>
        </w:tc>
        <w:tc>
          <w:tcPr>
            <w:tcW w:w="810" w:type="dxa"/>
          </w:tcPr>
          <w:p w14:paraId="7B8A6FF0" w14:textId="77777777" w:rsidR="001902B1" w:rsidRPr="00436F64" w:rsidRDefault="001902B1" w:rsidP="00E907B7">
            <w:pPr>
              <w:pStyle w:val="Compact"/>
              <w:rPr>
                <w:sz w:val="16"/>
                <w:szCs w:val="16"/>
              </w:rPr>
            </w:pPr>
            <w:r w:rsidRPr="00436F64">
              <w:rPr>
                <w:sz w:val="16"/>
                <w:szCs w:val="16"/>
              </w:rPr>
              <w:t>114 (53.8)</w:t>
            </w:r>
          </w:p>
        </w:tc>
        <w:tc>
          <w:tcPr>
            <w:tcW w:w="811" w:type="dxa"/>
          </w:tcPr>
          <w:p w14:paraId="08F5351D" w14:textId="77777777" w:rsidR="001902B1" w:rsidRPr="00436F64" w:rsidRDefault="001902B1" w:rsidP="00E907B7">
            <w:pPr>
              <w:pStyle w:val="Compact"/>
              <w:rPr>
                <w:sz w:val="16"/>
                <w:szCs w:val="16"/>
              </w:rPr>
            </w:pPr>
            <w:r w:rsidRPr="00436F64">
              <w:rPr>
                <w:sz w:val="16"/>
                <w:szCs w:val="16"/>
              </w:rPr>
              <w:t>118 (49.7)</w:t>
            </w:r>
          </w:p>
        </w:tc>
        <w:tc>
          <w:tcPr>
            <w:tcW w:w="917" w:type="dxa"/>
          </w:tcPr>
          <w:p w14:paraId="420354CE" w14:textId="77777777" w:rsidR="001902B1" w:rsidRPr="00436F64" w:rsidRDefault="001902B1" w:rsidP="00E907B7">
            <w:pPr>
              <w:pStyle w:val="Compact"/>
              <w:rPr>
                <w:sz w:val="16"/>
                <w:szCs w:val="16"/>
              </w:rPr>
            </w:pPr>
            <w:r w:rsidRPr="00436F64">
              <w:rPr>
                <w:sz w:val="16"/>
                <w:szCs w:val="16"/>
              </w:rPr>
              <w:t>114 (57.1)</w:t>
            </w:r>
          </w:p>
        </w:tc>
      </w:tr>
      <w:tr w:rsidR="001902B1" w:rsidRPr="00436F64" w14:paraId="10A1B94C" w14:textId="77777777" w:rsidTr="00E907B7">
        <w:tc>
          <w:tcPr>
            <w:tcW w:w="1278" w:type="dxa"/>
          </w:tcPr>
          <w:p w14:paraId="6B1F3FDB" w14:textId="77777777" w:rsidR="001902B1" w:rsidRPr="00436F64" w:rsidRDefault="001902B1" w:rsidP="00E907B7">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E907B7">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E907B7">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E907B7">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E907B7">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E907B7">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E907B7">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E907B7">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E907B7">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E907B7">
            <w:pPr>
              <w:pStyle w:val="Compact"/>
              <w:rPr>
                <w:sz w:val="16"/>
                <w:szCs w:val="16"/>
              </w:rPr>
            </w:pPr>
            <w:r w:rsidRPr="00436F64">
              <w:rPr>
                <w:sz w:val="16"/>
                <w:szCs w:val="16"/>
              </w:rPr>
              <w:t>124 [-100, 200]</w:t>
            </w:r>
          </w:p>
        </w:tc>
      </w:tr>
      <w:tr w:rsidR="001902B1" w:rsidRPr="00436F64" w14:paraId="7E50A607" w14:textId="77777777" w:rsidTr="00E907B7">
        <w:tc>
          <w:tcPr>
            <w:tcW w:w="1278" w:type="dxa"/>
            <w:shd w:val="clear" w:color="auto" w:fill="D9D9D9" w:themeFill="background1" w:themeFillShade="D9"/>
          </w:tcPr>
          <w:p w14:paraId="274E65CA" w14:textId="77777777" w:rsidR="001902B1" w:rsidRPr="00436F64" w:rsidRDefault="001902B1" w:rsidP="00E907B7">
            <w:pPr>
              <w:pStyle w:val="Compact"/>
              <w:rPr>
                <w:sz w:val="16"/>
                <w:szCs w:val="16"/>
              </w:rPr>
            </w:pPr>
            <w:r w:rsidRPr="00436F64">
              <w:rPr>
                <w:sz w:val="16"/>
                <w:szCs w:val="16"/>
              </w:rPr>
              <w:lastRenderedPageBreak/>
              <w:t>Mood and Outlook</w:t>
            </w:r>
          </w:p>
        </w:tc>
        <w:tc>
          <w:tcPr>
            <w:tcW w:w="1080" w:type="dxa"/>
            <w:shd w:val="clear" w:color="auto" w:fill="D9D9D9" w:themeFill="background1" w:themeFillShade="D9"/>
          </w:tcPr>
          <w:p w14:paraId="05A3AD4F"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E907B7">
            <w:pPr>
              <w:pStyle w:val="Compact"/>
              <w:rPr>
                <w:sz w:val="16"/>
                <w:szCs w:val="16"/>
              </w:rPr>
            </w:pPr>
          </w:p>
        </w:tc>
      </w:tr>
      <w:tr w:rsidR="001902B1" w:rsidRPr="00436F64" w14:paraId="299E7349" w14:textId="77777777" w:rsidTr="00E907B7">
        <w:tc>
          <w:tcPr>
            <w:tcW w:w="1278" w:type="dxa"/>
          </w:tcPr>
          <w:p w14:paraId="76FE4C82" w14:textId="77777777" w:rsidR="001902B1" w:rsidRPr="00436F64" w:rsidRDefault="001902B1" w:rsidP="00E907B7">
            <w:pPr>
              <w:pStyle w:val="Compact"/>
              <w:rPr>
                <w:sz w:val="16"/>
                <w:szCs w:val="16"/>
              </w:rPr>
            </w:pPr>
            <w:r w:rsidRPr="00436F64">
              <w:rPr>
                <w:sz w:val="16"/>
                <w:szCs w:val="16"/>
              </w:rPr>
              <w:t>Mean (SD)</w:t>
            </w:r>
          </w:p>
        </w:tc>
        <w:tc>
          <w:tcPr>
            <w:tcW w:w="1080" w:type="dxa"/>
          </w:tcPr>
          <w:p w14:paraId="14C9FBB5" w14:textId="77777777" w:rsidR="001902B1" w:rsidRPr="00436F64" w:rsidRDefault="001902B1" w:rsidP="00E907B7">
            <w:pPr>
              <w:pStyle w:val="Compact"/>
              <w:rPr>
                <w:sz w:val="16"/>
                <w:szCs w:val="16"/>
              </w:rPr>
            </w:pPr>
            <w:r w:rsidRPr="00436F64">
              <w:rPr>
                <w:sz w:val="16"/>
                <w:szCs w:val="16"/>
              </w:rPr>
              <w:t>67.2 (71.1)</w:t>
            </w:r>
          </w:p>
        </w:tc>
        <w:tc>
          <w:tcPr>
            <w:tcW w:w="992" w:type="dxa"/>
          </w:tcPr>
          <w:p w14:paraId="23CA188F" w14:textId="77777777" w:rsidR="001902B1" w:rsidRPr="00436F64" w:rsidRDefault="001902B1" w:rsidP="00E907B7">
            <w:pPr>
              <w:pStyle w:val="Compact"/>
              <w:rPr>
                <w:sz w:val="16"/>
                <w:szCs w:val="16"/>
              </w:rPr>
            </w:pPr>
            <w:r w:rsidRPr="00436F64">
              <w:rPr>
                <w:sz w:val="16"/>
                <w:szCs w:val="16"/>
              </w:rPr>
              <w:t>24.4 (64.8)</w:t>
            </w:r>
          </w:p>
        </w:tc>
        <w:tc>
          <w:tcPr>
            <w:tcW w:w="808" w:type="dxa"/>
          </w:tcPr>
          <w:p w14:paraId="1B1CFC92" w14:textId="77777777" w:rsidR="001902B1" w:rsidRPr="00436F64" w:rsidRDefault="001902B1" w:rsidP="00E907B7">
            <w:pPr>
              <w:pStyle w:val="Compact"/>
              <w:rPr>
                <w:sz w:val="16"/>
                <w:szCs w:val="16"/>
              </w:rPr>
            </w:pPr>
            <w:r w:rsidRPr="00436F64">
              <w:rPr>
                <w:sz w:val="16"/>
                <w:szCs w:val="16"/>
              </w:rPr>
              <w:t>44.1 (66.3)</w:t>
            </w:r>
          </w:p>
        </w:tc>
        <w:tc>
          <w:tcPr>
            <w:tcW w:w="990" w:type="dxa"/>
          </w:tcPr>
          <w:p w14:paraId="42121F9E" w14:textId="77777777" w:rsidR="001902B1" w:rsidRPr="00436F64" w:rsidRDefault="001902B1" w:rsidP="00E907B7">
            <w:pPr>
              <w:pStyle w:val="Compact"/>
              <w:rPr>
                <w:sz w:val="16"/>
                <w:szCs w:val="16"/>
              </w:rPr>
            </w:pPr>
            <w:r w:rsidRPr="00436F64">
              <w:rPr>
                <w:sz w:val="16"/>
                <w:szCs w:val="16"/>
              </w:rPr>
              <w:t>62.0 (67.1)</w:t>
            </w:r>
          </w:p>
        </w:tc>
        <w:tc>
          <w:tcPr>
            <w:tcW w:w="990" w:type="dxa"/>
          </w:tcPr>
          <w:p w14:paraId="4C53BB2D" w14:textId="77777777" w:rsidR="001902B1" w:rsidRPr="00436F64" w:rsidRDefault="001902B1" w:rsidP="00E907B7">
            <w:pPr>
              <w:pStyle w:val="Compact"/>
              <w:rPr>
                <w:sz w:val="16"/>
                <w:szCs w:val="16"/>
              </w:rPr>
            </w:pPr>
            <w:r w:rsidRPr="00436F64">
              <w:rPr>
                <w:sz w:val="16"/>
                <w:szCs w:val="16"/>
              </w:rPr>
              <w:t>78.1 (67.6)</w:t>
            </w:r>
          </w:p>
        </w:tc>
        <w:tc>
          <w:tcPr>
            <w:tcW w:w="900" w:type="dxa"/>
          </w:tcPr>
          <w:p w14:paraId="434091D4" w14:textId="77777777" w:rsidR="001902B1" w:rsidRPr="00436F64" w:rsidRDefault="001902B1" w:rsidP="00E907B7">
            <w:pPr>
              <w:pStyle w:val="Compact"/>
              <w:rPr>
                <w:sz w:val="16"/>
                <w:szCs w:val="16"/>
              </w:rPr>
            </w:pPr>
            <w:r w:rsidRPr="00436F64">
              <w:rPr>
                <w:sz w:val="16"/>
                <w:szCs w:val="16"/>
              </w:rPr>
              <w:t>91.2 (66.2)</w:t>
            </w:r>
          </w:p>
        </w:tc>
        <w:tc>
          <w:tcPr>
            <w:tcW w:w="810" w:type="dxa"/>
          </w:tcPr>
          <w:p w14:paraId="1F273BBF" w14:textId="77777777" w:rsidR="001902B1" w:rsidRPr="00436F64" w:rsidRDefault="001902B1" w:rsidP="00E907B7">
            <w:pPr>
              <w:pStyle w:val="Compact"/>
              <w:rPr>
                <w:sz w:val="16"/>
                <w:szCs w:val="16"/>
              </w:rPr>
            </w:pPr>
            <w:r w:rsidRPr="00436F64">
              <w:rPr>
                <w:sz w:val="16"/>
                <w:szCs w:val="16"/>
              </w:rPr>
              <w:t>102 (61.5)</w:t>
            </w:r>
          </w:p>
        </w:tc>
        <w:tc>
          <w:tcPr>
            <w:tcW w:w="811" w:type="dxa"/>
          </w:tcPr>
          <w:p w14:paraId="3F2BDE09" w14:textId="77777777" w:rsidR="001902B1" w:rsidRPr="00436F64" w:rsidRDefault="001902B1" w:rsidP="00E907B7">
            <w:pPr>
              <w:pStyle w:val="Compact"/>
              <w:rPr>
                <w:sz w:val="16"/>
                <w:szCs w:val="16"/>
              </w:rPr>
            </w:pPr>
            <w:r w:rsidRPr="00436F64">
              <w:rPr>
                <w:sz w:val="16"/>
                <w:szCs w:val="16"/>
              </w:rPr>
              <w:t>111 (57.2)</w:t>
            </w:r>
          </w:p>
        </w:tc>
        <w:tc>
          <w:tcPr>
            <w:tcW w:w="917" w:type="dxa"/>
          </w:tcPr>
          <w:p w14:paraId="10F1DC55" w14:textId="77777777" w:rsidR="001902B1" w:rsidRPr="00436F64" w:rsidRDefault="001902B1" w:rsidP="00E907B7">
            <w:pPr>
              <w:pStyle w:val="Compact"/>
              <w:rPr>
                <w:sz w:val="16"/>
                <w:szCs w:val="16"/>
              </w:rPr>
            </w:pPr>
            <w:r w:rsidRPr="00436F64">
              <w:rPr>
                <w:sz w:val="16"/>
                <w:szCs w:val="16"/>
              </w:rPr>
              <w:t>114 (61.7)</w:t>
            </w:r>
          </w:p>
        </w:tc>
      </w:tr>
      <w:tr w:rsidR="001902B1" w:rsidRPr="00436F64" w14:paraId="7F7CD051" w14:textId="77777777" w:rsidTr="00E907B7">
        <w:tc>
          <w:tcPr>
            <w:tcW w:w="1278" w:type="dxa"/>
          </w:tcPr>
          <w:p w14:paraId="3EB97928" w14:textId="77777777" w:rsidR="001902B1" w:rsidRPr="00436F64" w:rsidRDefault="001902B1" w:rsidP="00E907B7">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E907B7">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E907B7">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E907B7">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E907B7">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E907B7">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E907B7">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E907B7">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E907B7">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E907B7">
            <w:pPr>
              <w:pStyle w:val="Compact"/>
              <w:rPr>
                <w:sz w:val="16"/>
                <w:szCs w:val="16"/>
              </w:rPr>
            </w:pPr>
            <w:r w:rsidRPr="00436F64">
              <w:rPr>
                <w:sz w:val="16"/>
                <w:szCs w:val="16"/>
              </w:rPr>
              <w:t>129 [-100, 200]</w:t>
            </w:r>
          </w:p>
        </w:tc>
      </w:tr>
      <w:tr w:rsidR="001902B1" w:rsidRPr="00436F64" w14:paraId="54E94AC7" w14:textId="77777777" w:rsidTr="00E907B7">
        <w:tc>
          <w:tcPr>
            <w:tcW w:w="1278" w:type="dxa"/>
            <w:shd w:val="clear" w:color="auto" w:fill="D9D9D9" w:themeFill="background1" w:themeFillShade="D9"/>
          </w:tcPr>
          <w:p w14:paraId="7250BBF2" w14:textId="77777777" w:rsidR="001902B1" w:rsidRPr="00436F64" w:rsidRDefault="001902B1" w:rsidP="00E907B7">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E907B7">
            <w:pPr>
              <w:pStyle w:val="Compact"/>
              <w:rPr>
                <w:sz w:val="16"/>
                <w:szCs w:val="16"/>
              </w:rPr>
            </w:pPr>
          </w:p>
        </w:tc>
      </w:tr>
      <w:tr w:rsidR="001902B1" w:rsidRPr="00436F64" w14:paraId="57A677E1" w14:textId="77777777" w:rsidTr="00E907B7">
        <w:tc>
          <w:tcPr>
            <w:tcW w:w="1278" w:type="dxa"/>
          </w:tcPr>
          <w:p w14:paraId="14E69135" w14:textId="77777777" w:rsidR="001902B1" w:rsidRPr="00436F64" w:rsidRDefault="001902B1" w:rsidP="00E907B7">
            <w:pPr>
              <w:pStyle w:val="Compact"/>
              <w:rPr>
                <w:sz w:val="16"/>
                <w:szCs w:val="16"/>
              </w:rPr>
            </w:pPr>
            <w:r w:rsidRPr="00436F64">
              <w:rPr>
                <w:sz w:val="16"/>
                <w:szCs w:val="16"/>
              </w:rPr>
              <w:t>Mean (SD)</w:t>
            </w:r>
          </w:p>
        </w:tc>
        <w:tc>
          <w:tcPr>
            <w:tcW w:w="1080" w:type="dxa"/>
          </w:tcPr>
          <w:p w14:paraId="6C5D5AB8" w14:textId="77777777" w:rsidR="001902B1" w:rsidRPr="00436F64" w:rsidRDefault="001902B1" w:rsidP="00E907B7">
            <w:pPr>
              <w:pStyle w:val="Compact"/>
              <w:rPr>
                <w:sz w:val="16"/>
                <w:szCs w:val="16"/>
              </w:rPr>
            </w:pPr>
            <w:r w:rsidRPr="00436F64">
              <w:rPr>
                <w:sz w:val="16"/>
                <w:szCs w:val="16"/>
              </w:rPr>
              <w:t>70.7 (76.6)</w:t>
            </w:r>
          </w:p>
        </w:tc>
        <w:tc>
          <w:tcPr>
            <w:tcW w:w="992" w:type="dxa"/>
          </w:tcPr>
          <w:p w14:paraId="546E3516" w14:textId="77777777" w:rsidR="001902B1" w:rsidRPr="00436F64" w:rsidRDefault="001902B1" w:rsidP="00E907B7">
            <w:pPr>
              <w:pStyle w:val="Compact"/>
              <w:rPr>
                <w:sz w:val="16"/>
                <w:szCs w:val="16"/>
              </w:rPr>
            </w:pPr>
            <w:r w:rsidRPr="00436F64">
              <w:rPr>
                <w:sz w:val="16"/>
                <w:szCs w:val="16"/>
              </w:rPr>
              <w:t>23.1 (69.5)</w:t>
            </w:r>
          </w:p>
        </w:tc>
        <w:tc>
          <w:tcPr>
            <w:tcW w:w="808" w:type="dxa"/>
          </w:tcPr>
          <w:p w14:paraId="22F76ABB" w14:textId="77777777" w:rsidR="001902B1" w:rsidRPr="00436F64" w:rsidRDefault="001902B1" w:rsidP="00E907B7">
            <w:pPr>
              <w:pStyle w:val="Compact"/>
              <w:rPr>
                <w:sz w:val="16"/>
                <w:szCs w:val="16"/>
              </w:rPr>
            </w:pPr>
            <w:r w:rsidRPr="00436F64">
              <w:rPr>
                <w:sz w:val="16"/>
                <w:szCs w:val="16"/>
              </w:rPr>
              <w:t>50.2 (72.5)</w:t>
            </w:r>
          </w:p>
        </w:tc>
        <w:tc>
          <w:tcPr>
            <w:tcW w:w="990" w:type="dxa"/>
          </w:tcPr>
          <w:p w14:paraId="08C64454" w14:textId="77777777" w:rsidR="001902B1" w:rsidRPr="00436F64" w:rsidRDefault="001902B1" w:rsidP="00E907B7">
            <w:pPr>
              <w:pStyle w:val="Compact"/>
              <w:rPr>
                <w:sz w:val="16"/>
                <w:szCs w:val="16"/>
              </w:rPr>
            </w:pPr>
            <w:r w:rsidRPr="00436F64">
              <w:rPr>
                <w:sz w:val="16"/>
                <w:szCs w:val="16"/>
              </w:rPr>
              <w:t>69.7 (72.8)</w:t>
            </w:r>
          </w:p>
        </w:tc>
        <w:tc>
          <w:tcPr>
            <w:tcW w:w="990" w:type="dxa"/>
          </w:tcPr>
          <w:p w14:paraId="39380D6D" w14:textId="77777777" w:rsidR="001902B1" w:rsidRPr="00436F64" w:rsidRDefault="001902B1" w:rsidP="00E907B7">
            <w:pPr>
              <w:pStyle w:val="Compact"/>
              <w:rPr>
                <w:sz w:val="16"/>
                <w:szCs w:val="16"/>
              </w:rPr>
            </w:pPr>
            <w:r w:rsidRPr="00436F64">
              <w:rPr>
                <w:sz w:val="16"/>
                <w:szCs w:val="16"/>
              </w:rPr>
              <w:t>83.5 (72.8)</w:t>
            </w:r>
          </w:p>
        </w:tc>
        <w:tc>
          <w:tcPr>
            <w:tcW w:w="900" w:type="dxa"/>
          </w:tcPr>
          <w:p w14:paraId="3667F04E" w14:textId="77777777" w:rsidR="001902B1" w:rsidRPr="00436F64" w:rsidRDefault="001902B1" w:rsidP="00E907B7">
            <w:pPr>
              <w:pStyle w:val="Compact"/>
              <w:rPr>
                <w:sz w:val="16"/>
                <w:szCs w:val="16"/>
              </w:rPr>
            </w:pPr>
            <w:r w:rsidRPr="00436F64">
              <w:rPr>
                <w:sz w:val="16"/>
                <w:szCs w:val="16"/>
              </w:rPr>
              <w:t>94.3 (71.8)</w:t>
            </w:r>
          </w:p>
        </w:tc>
        <w:tc>
          <w:tcPr>
            <w:tcW w:w="810" w:type="dxa"/>
          </w:tcPr>
          <w:p w14:paraId="4C7AB4C8" w14:textId="77777777" w:rsidR="001902B1" w:rsidRPr="00436F64" w:rsidRDefault="001902B1" w:rsidP="00E907B7">
            <w:pPr>
              <w:pStyle w:val="Compact"/>
              <w:rPr>
                <w:sz w:val="16"/>
                <w:szCs w:val="16"/>
              </w:rPr>
            </w:pPr>
            <w:r w:rsidRPr="00436F64">
              <w:rPr>
                <w:sz w:val="16"/>
                <w:szCs w:val="16"/>
              </w:rPr>
              <w:t>103 (68.2)</w:t>
            </w:r>
          </w:p>
        </w:tc>
        <w:tc>
          <w:tcPr>
            <w:tcW w:w="811" w:type="dxa"/>
          </w:tcPr>
          <w:p w14:paraId="1A762B55" w14:textId="77777777" w:rsidR="001902B1" w:rsidRPr="00436F64" w:rsidRDefault="001902B1" w:rsidP="00E907B7">
            <w:pPr>
              <w:pStyle w:val="Compact"/>
              <w:rPr>
                <w:sz w:val="16"/>
                <w:szCs w:val="16"/>
              </w:rPr>
            </w:pPr>
            <w:r w:rsidRPr="00436F64">
              <w:rPr>
                <w:sz w:val="16"/>
                <w:szCs w:val="16"/>
              </w:rPr>
              <w:t>112 (64.6)</w:t>
            </w:r>
          </w:p>
        </w:tc>
        <w:tc>
          <w:tcPr>
            <w:tcW w:w="917" w:type="dxa"/>
          </w:tcPr>
          <w:p w14:paraId="42692B14" w14:textId="77777777" w:rsidR="001902B1" w:rsidRPr="00436F64" w:rsidRDefault="001902B1" w:rsidP="00E907B7">
            <w:pPr>
              <w:pStyle w:val="Compact"/>
              <w:rPr>
                <w:sz w:val="16"/>
                <w:szCs w:val="16"/>
              </w:rPr>
            </w:pPr>
            <w:r w:rsidRPr="00436F64">
              <w:rPr>
                <w:sz w:val="16"/>
                <w:szCs w:val="16"/>
              </w:rPr>
              <w:t>116 (67.3)</w:t>
            </w:r>
          </w:p>
        </w:tc>
      </w:tr>
      <w:tr w:rsidR="001902B1" w:rsidRPr="00436F64" w14:paraId="4F6C1C81" w14:textId="77777777" w:rsidTr="00E907B7">
        <w:tc>
          <w:tcPr>
            <w:tcW w:w="1278" w:type="dxa"/>
          </w:tcPr>
          <w:p w14:paraId="2851D5DF" w14:textId="77777777" w:rsidR="001902B1" w:rsidRPr="00436F64" w:rsidRDefault="001902B1" w:rsidP="00E907B7">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E907B7">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E907B7">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E907B7">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E907B7">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E907B7">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E907B7">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E907B7">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E907B7">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E907B7">
            <w:pPr>
              <w:pStyle w:val="Compact"/>
              <w:rPr>
                <w:sz w:val="16"/>
                <w:szCs w:val="16"/>
              </w:rPr>
            </w:pPr>
            <w:r w:rsidRPr="00436F64">
              <w:rPr>
                <w:sz w:val="16"/>
                <w:szCs w:val="16"/>
              </w:rPr>
              <w:t>134 [-100, 200]</w:t>
            </w:r>
          </w:p>
        </w:tc>
      </w:tr>
      <w:tr w:rsidR="001902B1" w:rsidRPr="00436F64" w14:paraId="07476D31" w14:textId="77777777" w:rsidTr="00E907B7">
        <w:tc>
          <w:tcPr>
            <w:tcW w:w="1278" w:type="dxa"/>
            <w:shd w:val="clear" w:color="auto" w:fill="D9D9D9" w:themeFill="background1" w:themeFillShade="D9"/>
          </w:tcPr>
          <w:p w14:paraId="018E5B75" w14:textId="77777777" w:rsidR="001902B1" w:rsidRPr="00436F64" w:rsidRDefault="001902B1" w:rsidP="00E907B7">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E907B7">
            <w:pPr>
              <w:pStyle w:val="Compact"/>
              <w:rPr>
                <w:sz w:val="16"/>
                <w:szCs w:val="16"/>
              </w:rPr>
            </w:pPr>
          </w:p>
        </w:tc>
      </w:tr>
      <w:tr w:rsidR="001902B1" w:rsidRPr="00436F64" w14:paraId="76133562" w14:textId="77777777" w:rsidTr="00E907B7">
        <w:tc>
          <w:tcPr>
            <w:tcW w:w="1278" w:type="dxa"/>
          </w:tcPr>
          <w:p w14:paraId="5A349E6E" w14:textId="77777777" w:rsidR="001902B1" w:rsidRPr="00436F64" w:rsidRDefault="001902B1" w:rsidP="00E907B7">
            <w:pPr>
              <w:pStyle w:val="Compact"/>
              <w:rPr>
                <w:sz w:val="16"/>
                <w:szCs w:val="16"/>
              </w:rPr>
            </w:pPr>
            <w:r w:rsidRPr="00436F64">
              <w:rPr>
                <w:sz w:val="16"/>
                <w:szCs w:val="16"/>
              </w:rPr>
              <w:t>Mean (SD)</w:t>
            </w:r>
          </w:p>
        </w:tc>
        <w:tc>
          <w:tcPr>
            <w:tcW w:w="1080" w:type="dxa"/>
          </w:tcPr>
          <w:p w14:paraId="2FAED38E" w14:textId="77777777" w:rsidR="001902B1" w:rsidRPr="00436F64" w:rsidRDefault="001902B1" w:rsidP="00E907B7">
            <w:pPr>
              <w:pStyle w:val="Compact"/>
              <w:rPr>
                <w:sz w:val="16"/>
                <w:szCs w:val="16"/>
              </w:rPr>
            </w:pPr>
            <w:r w:rsidRPr="00436F64">
              <w:rPr>
                <w:sz w:val="16"/>
                <w:szCs w:val="16"/>
              </w:rPr>
              <w:t>73.4 (64.7)</w:t>
            </w:r>
          </w:p>
        </w:tc>
        <w:tc>
          <w:tcPr>
            <w:tcW w:w="992" w:type="dxa"/>
          </w:tcPr>
          <w:p w14:paraId="60F6B026" w14:textId="77777777" w:rsidR="001902B1" w:rsidRPr="00436F64" w:rsidRDefault="001902B1" w:rsidP="00E907B7">
            <w:pPr>
              <w:pStyle w:val="Compact"/>
              <w:rPr>
                <w:sz w:val="16"/>
                <w:szCs w:val="16"/>
              </w:rPr>
            </w:pPr>
            <w:r w:rsidRPr="00436F64">
              <w:rPr>
                <w:sz w:val="16"/>
                <w:szCs w:val="16"/>
              </w:rPr>
              <w:t>44.6 (64.3)</w:t>
            </w:r>
          </w:p>
        </w:tc>
        <w:tc>
          <w:tcPr>
            <w:tcW w:w="808" w:type="dxa"/>
          </w:tcPr>
          <w:p w14:paraId="72D0792B" w14:textId="77777777" w:rsidR="001902B1" w:rsidRPr="00436F64" w:rsidRDefault="001902B1" w:rsidP="00E907B7">
            <w:pPr>
              <w:pStyle w:val="Compact"/>
              <w:rPr>
                <w:sz w:val="16"/>
                <w:szCs w:val="16"/>
              </w:rPr>
            </w:pPr>
            <w:r w:rsidRPr="00436F64">
              <w:rPr>
                <w:sz w:val="16"/>
                <w:szCs w:val="16"/>
              </w:rPr>
              <w:t>57.7 (63.8)</w:t>
            </w:r>
          </w:p>
        </w:tc>
        <w:tc>
          <w:tcPr>
            <w:tcW w:w="990" w:type="dxa"/>
          </w:tcPr>
          <w:p w14:paraId="42C55EE2" w14:textId="77777777" w:rsidR="001902B1" w:rsidRPr="00436F64" w:rsidRDefault="001902B1" w:rsidP="00E907B7">
            <w:pPr>
              <w:pStyle w:val="Compact"/>
              <w:rPr>
                <w:sz w:val="16"/>
                <w:szCs w:val="16"/>
              </w:rPr>
            </w:pPr>
            <w:r w:rsidRPr="00436F64">
              <w:rPr>
                <w:sz w:val="16"/>
                <w:szCs w:val="16"/>
              </w:rPr>
              <w:t>68.7 (63.8)</w:t>
            </w:r>
          </w:p>
        </w:tc>
        <w:tc>
          <w:tcPr>
            <w:tcW w:w="990" w:type="dxa"/>
          </w:tcPr>
          <w:p w14:paraId="28D5CC1C" w14:textId="77777777" w:rsidR="001902B1" w:rsidRPr="00436F64" w:rsidRDefault="001902B1" w:rsidP="00E907B7">
            <w:pPr>
              <w:pStyle w:val="Compact"/>
              <w:rPr>
                <w:sz w:val="16"/>
                <w:szCs w:val="16"/>
              </w:rPr>
            </w:pPr>
            <w:r w:rsidRPr="00436F64">
              <w:rPr>
                <w:sz w:val="16"/>
                <w:szCs w:val="16"/>
              </w:rPr>
              <w:t>80.5 (62.9)</w:t>
            </w:r>
          </w:p>
        </w:tc>
        <w:tc>
          <w:tcPr>
            <w:tcW w:w="900" w:type="dxa"/>
          </w:tcPr>
          <w:p w14:paraId="2D041701" w14:textId="77777777" w:rsidR="001902B1" w:rsidRPr="00436F64" w:rsidRDefault="001902B1" w:rsidP="00E907B7">
            <w:pPr>
              <w:pStyle w:val="Compact"/>
              <w:rPr>
                <w:sz w:val="16"/>
                <w:szCs w:val="16"/>
              </w:rPr>
            </w:pPr>
            <w:r w:rsidRPr="00436F64">
              <w:rPr>
                <w:sz w:val="16"/>
                <w:szCs w:val="16"/>
              </w:rPr>
              <w:t>90.1 (60.8)</w:t>
            </w:r>
          </w:p>
        </w:tc>
        <w:tc>
          <w:tcPr>
            <w:tcW w:w="810" w:type="dxa"/>
          </w:tcPr>
          <w:p w14:paraId="10F34A1F" w14:textId="77777777" w:rsidR="001902B1" w:rsidRPr="00436F64" w:rsidRDefault="001902B1" w:rsidP="00E907B7">
            <w:pPr>
              <w:pStyle w:val="Compact"/>
              <w:rPr>
                <w:sz w:val="16"/>
                <w:szCs w:val="16"/>
              </w:rPr>
            </w:pPr>
            <w:r w:rsidRPr="00436F64">
              <w:rPr>
                <w:sz w:val="16"/>
                <w:szCs w:val="16"/>
              </w:rPr>
              <w:t>98.5 (55.5)</w:t>
            </w:r>
          </w:p>
        </w:tc>
        <w:tc>
          <w:tcPr>
            <w:tcW w:w="811" w:type="dxa"/>
          </w:tcPr>
          <w:p w14:paraId="606F490C" w14:textId="77777777" w:rsidR="001902B1" w:rsidRPr="00436F64" w:rsidRDefault="001902B1" w:rsidP="00E907B7">
            <w:pPr>
              <w:pStyle w:val="Compact"/>
              <w:rPr>
                <w:sz w:val="16"/>
                <w:szCs w:val="16"/>
              </w:rPr>
            </w:pPr>
            <w:r w:rsidRPr="00436F64">
              <w:rPr>
                <w:sz w:val="16"/>
                <w:szCs w:val="16"/>
              </w:rPr>
              <w:t>102 (52.0)</w:t>
            </w:r>
          </w:p>
        </w:tc>
        <w:tc>
          <w:tcPr>
            <w:tcW w:w="917" w:type="dxa"/>
          </w:tcPr>
          <w:p w14:paraId="28523DA2" w14:textId="77777777" w:rsidR="001902B1" w:rsidRPr="00436F64" w:rsidRDefault="001902B1" w:rsidP="00E907B7">
            <w:pPr>
              <w:pStyle w:val="Compact"/>
              <w:rPr>
                <w:sz w:val="16"/>
                <w:szCs w:val="16"/>
              </w:rPr>
            </w:pPr>
            <w:r w:rsidRPr="00436F64">
              <w:rPr>
                <w:sz w:val="16"/>
                <w:szCs w:val="16"/>
              </w:rPr>
              <w:t>99.3 (57.0)</w:t>
            </w:r>
          </w:p>
        </w:tc>
      </w:tr>
      <w:tr w:rsidR="001902B1" w:rsidRPr="00436F64" w14:paraId="78A1DE45" w14:textId="77777777" w:rsidTr="00E907B7">
        <w:tc>
          <w:tcPr>
            <w:tcW w:w="1278" w:type="dxa"/>
          </w:tcPr>
          <w:p w14:paraId="59F3E005" w14:textId="77777777" w:rsidR="001902B1" w:rsidRPr="00436F64" w:rsidRDefault="001902B1" w:rsidP="00E907B7">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E907B7">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E907B7">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E907B7">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E907B7">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E907B7">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E907B7">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E907B7">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E907B7">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E907B7">
            <w:pPr>
              <w:pStyle w:val="Compact"/>
              <w:rPr>
                <w:sz w:val="16"/>
                <w:szCs w:val="16"/>
              </w:rPr>
            </w:pPr>
            <w:r w:rsidRPr="00436F64">
              <w:rPr>
                <w:sz w:val="16"/>
                <w:szCs w:val="16"/>
              </w:rPr>
              <w:t>108 [-100, 200]</w:t>
            </w:r>
          </w:p>
        </w:tc>
      </w:tr>
    </w:tbl>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22AD3AB8" w14:textId="1C3EF39A" w:rsidR="00DE4A30" w:rsidRPr="00C41241" w:rsidRDefault="00DE4A30" w:rsidP="00DE4A30">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F04CFA">
        <w:rPr>
          <w:rFonts w:ascii="Times New Roman" w:hAnsi="Times New Roman" w:cs="Times New Roman"/>
          <w:b/>
          <w:bCs/>
          <w:sz w:val="24"/>
          <w:szCs w:val="24"/>
        </w:rPr>
        <w:t>3</w:t>
      </w:r>
      <w:r>
        <w:rPr>
          <w:rFonts w:ascii="Times New Roman" w:hAnsi="Times New Roman" w:cs="Times New Roman"/>
          <w:b/>
          <w:bCs/>
          <w:sz w:val="24"/>
          <w:szCs w:val="24"/>
        </w:rPr>
        <w:t>. Sensitivity analysis. Reported ATC effects and standard errors on MHQ</w:t>
      </w:r>
    </w:p>
    <w:tbl>
      <w:tblPr>
        <w:tblStyle w:val="Table"/>
        <w:tblW w:w="4850" w:type="pct"/>
        <w:tblLayout w:type="fixed"/>
        <w:tblLook w:val="0020" w:firstRow="1" w:lastRow="0" w:firstColumn="0" w:lastColumn="0" w:noHBand="0" w:noVBand="0"/>
      </w:tblPr>
      <w:tblGrid>
        <w:gridCol w:w="1458"/>
        <w:gridCol w:w="1080"/>
        <w:gridCol w:w="1170"/>
        <w:gridCol w:w="1350"/>
        <w:gridCol w:w="1350"/>
        <w:gridCol w:w="1440"/>
        <w:gridCol w:w="1441"/>
      </w:tblGrid>
      <w:tr w:rsidR="00DE4A30" w:rsidRPr="00436F64" w14:paraId="4BE317AE" w14:textId="77777777" w:rsidTr="00843720">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D9D9D9" w:themeFill="background1" w:themeFillShade="D9"/>
          </w:tcPr>
          <w:p w14:paraId="6AB27218" w14:textId="77777777" w:rsidR="00DE4A30" w:rsidRPr="00C57C70" w:rsidRDefault="00DE4A30" w:rsidP="00843720">
            <w:pPr>
              <w:pStyle w:val="Compact"/>
              <w:rPr>
                <w:sz w:val="20"/>
                <w:szCs w:val="20"/>
              </w:rPr>
            </w:pPr>
            <w:r>
              <w:rPr>
                <w:sz w:val="20"/>
                <w:szCs w:val="20"/>
              </w:rPr>
              <w:t>MHQ</w:t>
            </w:r>
          </w:p>
        </w:tc>
        <w:tc>
          <w:tcPr>
            <w:tcW w:w="1080" w:type="dxa"/>
            <w:shd w:val="clear" w:color="auto" w:fill="D9D9D9" w:themeFill="background1" w:themeFillShade="D9"/>
          </w:tcPr>
          <w:p w14:paraId="5ACFE6F9" w14:textId="77777777" w:rsidR="00DE4A30" w:rsidRPr="00C57C70" w:rsidRDefault="00DE4A30" w:rsidP="00843720">
            <w:pPr>
              <w:pStyle w:val="Compact"/>
              <w:rPr>
                <w:sz w:val="20"/>
                <w:szCs w:val="20"/>
              </w:rPr>
            </w:pPr>
            <w:r>
              <w:rPr>
                <w:sz w:val="20"/>
                <w:szCs w:val="20"/>
              </w:rPr>
              <w:t>GBM</w:t>
            </w:r>
          </w:p>
        </w:tc>
        <w:tc>
          <w:tcPr>
            <w:tcW w:w="1170" w:type="dxa"/>
            <w:shd w:val="clear" w:color="auto" w:fill="D9D9D9" w:themeFill="background1" w:themeFillShade="D9"/>
          </w:tcPr>
          <w:p w14:paraId="74DCB9A4" w14:textId="77777777" w:rsidR="00DE4A30" w:rsidRPr="00C57C70" w:rsidRDefault="00DE4A30" w:rsidP="00843720">
            <w:pPr>
              <w:pStyle w:val="Compact"/>
              <w:rPr>
                <w:sz w:val="20"/>
                <w:szCs w:val="20"/>
              </w:rPr>
            </w:pPr>
            <w:r>
              <w:rPr>
                <w:sz w:val="20"/>
                <w:szCs w:val="20"/>
              </w:rPr>
              <w:t>Doubly Robust GBM</w:t>
            </w:r>
          </w:p>
        </w:tc>
        <w:tc>
          <w:tcPr>
            <w:tcW w:w="1350" w:type="dxa"/>
            <w:shd w:val="clear" w:color="auto" w:fill="D9D9D9" w:themeFill="background1" w:themeFillShade="D9"/>
          </w:tcPr>
          <w:p w14:paraId="52CACAF4" w14:textId="77777777" w:rsidR="00DE4A30" w:rsidRPr="00C57C70" w:rsidRDefault="00DE4A30" w:rsidP="00843720">
            <w:pPr>
              <w:pStyle w:val="Compact"/>
              <w:rPr>
                <w:sz w:val="20"/>
                <w:szCs w:val="20"/>
              </w:rPr>
            </w:pPr>
            <w:r>
              <w:rPr>
                <w:sz w:val="20"/>
                <w:szCs w:val="20"/>
              </w:rPr>
              <w:t>MI + GBM</w:t>
            </w:r>
          </w:p>
        </w:tc>
        <w:tc>
          <w:tcPr>
            <w:tcW w:w="1350" w:type="dxa"/>
            <w:shd w:val="clear" w:color="auto" w:fill="D9D9D9" w:themeFill="background1" w:themeFillShade="D9"/>
          </w:tcPr>
          <w:p w14:paraId="48D8CE94" w14:textId="77777777" w:rsidR="00DE4A30" w:rsidRPr="00C57C70" w:rsidRDefault="00DE4A30" w:rsidP="00843720">
            <w:pPr>
              <w:pStyle w:val="Compact"/>
              <w:rPr>
                <w:sz w:val="20"/>
                <w:szCs w:val="20"/>
              </w:rPr>
            </w:pPr>
            <w:r>
              <w:rPr>
                <w:sz w:val="20"/>
                <w:szCs w:val="20"/>
              </w:rPr>
              <w:t>Doubly Robust        MI + GBM</w:t>
            </w:r>
          </w:p>
        </w:tc>
        <w:tc>
          <w:tcPr>
            <w:tcW w:w="1440" w:type="dxa"/>
            <w:shd w:val="clear" w:color="auto" w:fill="D9D9D9" w:themeFill="background1" w:themeFillShade="D9"/>
          </w:tcPr>
          <w:p w14:paraId="4079D8BC" w14:textId="77777777" w:rsidR="00DE4A30" w:rsidRPr="00C57C70" w:rsidRDefault="00DE4A30" w:rsidP="00843720">
            <w:pPr>
              <w:pStyle w:val="Compact"/>
              <w:rPr>
                <w:sz w:val="20"/>
                <w:szCs w:val="20"/>
              </w:rPr>
            </w:pPr>
            <w:r>
              <w:rPr>
                <w:sz w:val="20"/>
                <w:szCs w:val="20"/>
              </w:rPr>
              <w:t>MI + CBPS</w:t>
            </w:r>
          </w:p>
        </w:tc>
        <w:tc>
          <w:tcPr>
            <w:tcW w:w="1441" w:type="dxa"/>
            <w:shd w:val="clear" w:color="auto" w:fill="D9D9D9" w:themeFill="background1" w:themeFillShade="D9"/>
          </w:tcPr>
          <w:p w14:paraId="1D7C7D64" w14:textId="77777777" w:rsidR="00DE4A30" w:rsidRPr="00C57C70" w:rsidRDefault="00DE4A30" w:rsidP="00843720">
            <w:pPr>
              <w:pStyle w:val="Compact"/>
              <w:rPr>
                <w:sz w:val="20"/>
                <w:szCs w:val="20"/>
              </w:rPr>
            </w:pPr>
            <w:r>
              <w:rPr>
                <w:sz w:val="20"/>
                <w:szCs w:val="20"/>
              </w:rPr>
              <w:t>Doubly Robust MI + CBPS</w:t>
            </w:r>
          </w:p>
        </w:tc>
      </w:tr>
      <w:tr w:rsidR="00DE4A30" w:rsidRPr="00436F64" w14:paraId="68F7B716" w14:textId="77777777" w:rsidTr="00843720">
        <w:tc>
          <w:tcPr>
            <w:tcW w:w="1458" w:type="dxa"/>
          </w:tcPr>
          <w:p w14:paraId="62104A72" w14:textId="77777777" w:rsidR="00DE4A30" w:rsidRPr="00C57C70" w:rsidRDefault="00DE4A30" w:rsidP="00843720">
            <w:pPr>
              <w:pStyle w:val="Compact"/>
              <w:rPr>
                <w:sz w:val="20"/>
                <w:szCs w:val="20"/>
              </w:rPr>
            </w:pPr>
            <w:r>
              <w:rPr>
                <w:sz w:val="20"/>
                <w:szCs w:val="20"/>
              </w:rPr>
              <w:t>ATC</w:t>
            </w:r>
          </w:p>
        </w:tc>
        <w:tc>
          <w:tcPr>
            <w:tcW w:w="1080" w:type="dxa"/>
          </w:tcPr>
          <w:p w14:paraId="2604E842" w14:textId="77777777" w:rsidR="00DE4A30" w:rsidRPr="00C57C70" w:rsidRDefault="00DE4A30" w:rsidP="00843720">
            <w:pPr>
              <w:pStyle w:val="Compact"/>
              <w:rPr>
                <w:sz w:val="20"/>
                <w:szCs w:val="20"/>
              </w:rPr>
            </w:pPr>
            <w:r>
              <w:rPr>
                <w:sz w:val="20"/>
                <w:szCs w:val="20"/>
              </w:rPr>
              <w:t>17.86</w:t>
            </w:r>
          </w:p>
        </w:tc>
        <w:tc>
          <w:tcPr>
            <w:tcW w:w="1170" w:type="dxa"/>
          </w:tcPr>
          <w:p w14:paraId="254EF496" w14:textId="77777777" w:rsidR="00DE4A30" w:rsidRPr="00C57C70" w:rsidRDefault="00DE4A30" w:rsidP="00843720">
            <w:pPr>
              <w:pStyle w:val="Compact"/>
              <w:rPr>
                <w:sz w:val="20"/>
                <w:szCs w:val="20"/>
              </w:rPr>
            </w:pPr>
            <w:r>
              <w:rPr>
                <w:sz w:val="20"/>
                <w:szCs w:val="20"/>
              </w:rPr>
              <w:t>17.74</w:t>
            </w:r>
          </w:p>
        </w:tc>
        <w:tc>
          <w:tcPr>
            <w:tcW w:w="1350" w:type="dxa"/>
          </w:tcPr>
          <w:p w14:paraId="6109D257" w14:textId="77777777" w:rsidR="00DE4A30" w:rsidRPr="00C57C70" w:rsidRDefault="00DE4A30" w:rsidP="00843720">
            <w:pPr>
              <w:pStyle w:val="Compact"/>
              <w:rPr>
                <w:sz w:val="20"/>
                <w:szCs w:val="20"/>
              </w:rPr>
            </w:pPr>
            <w:r>
              <w:rPr>
                <w:sz w:val="20"/>
                <w:szCs w:val="20"/>
              </w:rPr>
              <w:t>17.75</w:t>
            </w:r>
          </w:p>
        </w:tc>
        <w:tc>
          <w:tcPr>
            <w:tcW w:w="1350" w:type="dxa"/>
          </w:tcPr>
          <w:p w14:paraId="50D7481E" w14:textId="77777777" w:rsidR="00DE4A30" w:rsidRPr="00C57C70" w:rsidRDefault="00DE4A30" w:rsidP="00843720">
            <w:pPr>
              <w:pStyle w:val="Compact"/>
              <w:rPr>
                <w:sz w:val="20"/>
                <w:szCs w:val="20"/>
              </w:rPr>
            </w:pPr>
            <w:r>
              <w:rPr>
                <w:sz w:val="20"/>
                <w:szCs w:val="20"/>
              </w:rPr>
              <w:t>17.77</w:t>
            </w:r>
          </w:p>
        </w:tc>
        <w:tc>
          <w:tcPr>
            <w:tcW w:w="1440" w:type="dxa"/>
          </w:tcPr>
          <w:p w14:paraId="6DF6920B" w14:textId="77777777" w:rsidR="00DE4A30" w:rsidRPr="00C57C70" w:rsidRDefault="00DE4A30" w:rsidP="00843720">
            <w:pPr>
              <w:pStyle w:val="Compact"/>
              <w:rPr>
                <w:sz w:val="20"/>
                <w:szCs w:val="20"/>
              </w:rPr>
            </w:pPr>
            <w:r>
              <w:rPr>
                <w:sz w:val="20"/>
                <w:szCs w:val="20"/>
              </w:rPr>
              <w:t>18.15</w:t>
            </w:r>
          </w:p>
        </w:tc>
        <w:tc>
          <w:tcPr>
            <w:tcW w:w="1441" w:type="dxa"/>
          </w:tcPr>
          <w:p w14:paraId="274DA676" w14:textId="77777777" w:rsidR="00DE4A30" w:rsidRPr="00C57C70" w:rsidRDefault="00DE4A30" w:rsidP="00843720">
            <w:pPr>
              <w:pStyle w:val="Compact"/>
              <w:rPr>
                <w:sz w:val="20"/>
                <w:szCs w:val="20"/>
              </w:rPr>
            </w:pPr>
            <w:r>
              <w:rPr>
                <w:sz w:val="20"/>
                <w:szCs w:val="20"/>
              </w:rPr>
              <w:t>17.87</w:t>
            </w:r>
          </w:p>
        </w:tc>
      </w:tr>
      <w:tr w:rsidR="00DE4A30" w:rsidRPr="00436F64" w14:paraId="68BDFBED" w14:textId="77777777" w:rsidTr="00843720">
        <w:tc>
          <w:tcPr>
            <w:tcW w:w="1458" w:type="dxa"/>
          </w:tcPr>
          <w:p w14:paraId="0237A601" w14:textId="77777777" w:rsidR="00DE4A30" w:rsidRDefault="00DE4A30" w:rsidP="00843720">
            <w:pPr>
              <w:pStyle w:val="Compact"/>
              <w:rPr>
                <w:sz w:val="20"/>
                <w:szCs w:val="20"/>
              </w:rPr>
            </w:pPr>
            <w:r>
              <w:rPr>
                <w:sz w:val="20"/>
                <w:szCs w:val="20"/>
              </w:rPr>
              <w:t>SE</w:t>
            </w:r>
          </w:p>
        </w:tc>
        <w:tc>
          <w:tcPr>
            <w:tcW w:w="1080" w:type="dxa"/>
          </w:tcPr>
          <w:p w14:paraId="2BE83421" w14:textId="77777777" w:rsidR="00DE4A30" w:rsidRDefault="00DE4A30" w:rsidP="00843720">
            <w:pPr>
              <w:pStyle w:val="Compact"/>
              <w:rPr>
                <w:sz w:val="20"/>
                <w:szCs w:val="20"/>
              </w:rPr>
            </w:pPr>
            <w:r>
              <w:rPr>
                <w:sz w:val="20"/>
                <w:szCs w:val="20"/>
              </w:rPr>
              <w:t>1.43</w:t>
            </w:r>
          </w:p>
        </w:tc>
        <w:tc>
          <w:tcPr>
            <w:tcW w:w="1170" w:type="dxa"/>
          </w:tcPr>
          <w:p w14:paraId="06249F93" w14:textId="77777777" w:rsidR="00DE4A30" w:rsidRDefault="00DE4A30" w:rsidP="00843720">
            <w:pPr>
              <w:pStyle w:val="Compact"/>
              <w:rPr>
                <w:sz w:val="20"/>
                <w:szCs w:val="20"/>
              </w:rPr>
            </w:pPr>
            <w:r>
              <w:rPr>
                <w:sz w:val="20"/>
                <w:szCs w:val="20"/>
              </w:rPr>
              <w:t>0.99</w:t>
            </w:r>
          </w:p>
        </w:tc>
        <w:tc>
          <w:tcPr>
            <w:tcW w:w="1350" w:type="dxa"/>
          </w:tcPr>
          <w:p w14:paraId="460A7CC1" w14:textId="77777777" w:rsidR="00DE4A30" w:rsidRDefault="00DE4A30" w:rsidP="00843720">
            <w:pPr>
              <w:pStyle w:val="Compact"/>
              <w:rPr>
                <w:sz w:val="20"/>
                <w:szCs w:val="20"/>
              </w:rPr>
            </w:pPr>
            <w:r>
              <w:rPr>
                <w:sz w:val="20"/>
                <w:szCs w:val="20"/>
              </w:rPr>
              <w:t>0.28</w:t>
            </w:r>
          </w:p>
        </w:tc>
        <w:tc>
          <w:tcPr>
            <w:tcW w:w="1350" w:type="dxa"/>
          </w:tcPr>
          <w:p w14:paraId="1B60D45A" w14:textId="77777777" w:rsidR="00DE4A30" w:rsidRDefault="00DE4A30" w:rsidP="00843720">
            <w:pPr>
              <w:pStyle w:val="Compact"/>
              <w:rPr>
                <w:sz w:val="20"/>
                <w:szCs w:val="20"/>
              </w:rPr>
            </w:pPr>
            <w:r>
              <w:rPr>
                <w:sz w:val="20"/>
                <w:szCs w:val="20"/>
              </w:rPr>
              <w:t>0.23</w:t>
            </w:r>
          </w:p>
        </w:tc>
        <w:tc>
          <w:tcPr>
            <w:tcW w:w="1440" w:type="dxa"/>
          </w:tcPr>
          <w:p w14:paraId="6CBF4B2C" w14:textId="77777777" w:rsidR="00DE4A30" w:rsidRPr="00C57C70" w:rsidRDefault="00DE4A30" w:rsidP="00843720">
            <w:pPr>
              <w:pStyle w:val="Compact"/>
              <w:rPr>
                <w:sz w:val="20"/>
                <w:szCs w:val="20"/>
              </w:rPr>
            </w:pPr>
            <w:r>
              <w:rPr>
                <w:sz w:val="20"/>
                <w:szCs w:val="20"/>
              </w:rPr>
              <w:t>0.28</w:t>
            </w:r>
          </w:p>
        </w:tc>
        <w:tc>
          <w:tcPr>
            <w:tcW w:w="1441" w:type="dxa"/>
          </w:tcPr>
          <w:p w14:paraId="01B3C5F5" w14:textId="77777777" w:rsidR="00DE4A30" w:rsidRPr="00C57C70" w:rsidRDefault="00DE4A30" w:rsidP="00843720">
            <w:pPr>
              <w:pStyle w:val="Compact"/>
              <w:rPr>
                <w:sz w:val="20"/>
                <w:szCs w:val="20"/>
              </w:rPr>
            </w:pPr>
            <w:r>
              <w:rPr>
                <w:sz w:val="20"/>
                <w:szCs w:val="20"/>
              </w:rPr>
              <w:t>0.22</w:t>
            </w:r>
          </w:p>
        </w:tc>
      </w:tr>
    </w:tbl>
    <w:p w14:paraId="1DB9A99F" w14:textId="77777777" w:rsidR="00E907B7" w:rsidRDefault="00E907B7">
      <w:pPr>
        <w:rPr>
          <w:rFonts w:ascii="Times New Roman" w:hAnsi="Times New Roman" w:cs="Times New Roman"/>
          <w:b/>
          <w:bCs/>
          <w:sz w:val="24"/>
          <w:szCs w:val="24"/>
        </w:rPr>
      </w:pPr>
      <w:r>
        <w:rPr>
          <w:rFonts w:ascii="Times New Roman" w:hAnsi="Times New Roman" w:cs="Times New Roman"/>
          <w:b/>
          <w:bCs/>
          <w:sz w:val="24"/>
          <w:szCs w:val="24"/>
        </w:rPr>
        <w:br w:type="page"/>
      </w:r>
    </w:p>
    <w:p w14:paraId="79EA15F0" w14:textId="6DC445E1" w:rsidR="0039631D" w:rsidDel="00E907B7" w:rsidRDefault="00760B47" w:rsidP="00F721EE">
      <w:pPr>
        <w:tabs>
          <w:tab w:val="left" w:pos="6936"/>
        </w:tabs>
        <w:spacing w:line="480" w:lineRule="auto"/>
        <w:rPr>
          <w:del w:id="368" w:author="Denver Brown [2]" w:date="2023-04-14T07:57:00Z"/>
          <w:rFonts w:ascii="Times New Roman" w:hAnsi="Times New Roman" w:cs="Times New Roman"/>
          <w:b/>
          <w:bCs/>
          <w:sz w:val="24"/>
          <w:szCs w:val="24"/>
        </w:rPr>
      </w:pPr>
      <w:del w:id="369" w:author="Denver Brown [2]" w:date="2023-04-14T07:57:00Z">
        <w:r w:rsidDel="00E907B7">
          <w:rPr>
            <w:rFonts w:ascii="Times New Roman" w:hAnsi="Times New Roman" w:cs="Times New Roman"/>
            <w:b/>
            <w:bCs/>
            <w:sz w:val="24"/>
            <w:szCs w:val="24"/>
          </w:rPr>
          <w:lastRenderedPageBreak/>
          <w:delText xml:space="preserve">Figure 1. </w:delText>
        </w:r>
        <w:commentRangeStart w:id="370"/>
        <w:r w:rsidDel="00E907B7">
          <w:rPr>
            <w:rFonts w:ascii="Times New Roman" w:hAnsi="Times New Roman" w:cs="Times New Roman"/>
            <w:b/>
            <w:bCs/>
            <w:sz w:val="24"/>
            <w:szCs w:val="24"/>
          </w:rPr>
          <w:delText xml:space="preserve">ATC’s of physical </w:delText>
        </w:r>
        <w:r w:rsidR="00A04761" w:rsidDel="00E907B7">
          <w:rPr>
            <w:rFonts w:ascii="Times New Roman" w:hAnsi="Times New Roman" w:cs="Times New Roman"/>
            <w:b/>
            <w:bCs/>
            <w:sz w:val="24"/>
            <w:szCs w:val="24"/>
          </w:rPr>
          <w:delText>exercise</w:delText>
        </w:r>
        <w:r w:rsidDel="00E907B7">
          <w:rPr>
            <w:rFonts w:ascii="Times New Roman" w:hAnsi="Times New Roman" w:cs="Times New Roman"/>
            <w:b/>
            <w:bCs/>
            <w:sz w:val="24"/>
            <w:szCs w:val="24"/>
          </w:rPr>
          <w:delText xml:space="preserve"> on MHQ </w:delText>
        </w:r>
        <w:r w:rsidR="00A04761" w:rsidDel="00E907B7">
          <w:rPr>
            <w:rFonts w:ascii="Times New Roman" w:hAnsi="Times New Roman" w:cs="Times New Roman"/>
            <w:b/>
            <w:bCs/>
            <w:sz w:val="24"/>
            <w:szCs w:val="24"/>
          </w:rPr>
          <w:delText>across age groups</w:delText>
        </w:r>
        <w:r w:rsidR="004E23FF" w:rsidDel="00E907B7">
          <w:rPr>
            <w:rFonts w:ascii="Times New Roman" w:hAnsi="Times New Roman" w:cs="Times New Roman"/>
            <w:b/>
            <w:bCs/>
            <w:sz w:val="24"/>
            <w:szCs w:val="24"/>
          </w:rPr>
          <w:delText xml:space="preserve"> with 95% CI’s</w:delText>
        </w:r>
        <w:commentRangeEnd w:id="370"/>
        <w:r w:rsidR="004E23FF" w:rsidDel="00E907B7">
          <w:rPr>
            <w:rStyle w:val="CommentReference"/>
          </w:rPr>
          <w:commentReference w:id="370"/>
        </w:r>
      </w:del>
    </w:p>
    <w:p w14:paraId="1E28227B" w14:textId="69452704" w:rsidR="00760B47" w:rsidRDefault="004E23FF" w:rsidP="00F721EE">
      <w:pPr>
        <w:tabs>
          <w:tab w:val="left" w:pos="6936"/>
        </w:tabs>
        <w:spacing w:line="480" w:lineRule="auto"/>
        <w:rPr>
          <w:ins w:id="371" w:author="Denver Brown [2]" w:date="2023-04-14T07:58:00Z"/>
          <w:rFonts w:ascii="Times New Roman" w:hAnsi="Times New Roman" w:cs="Times New Roman"/>
          <w:b/>
          <w:bCs/>
          <w:sz w:val="24"/>
          <w:szCs w:val="24"/>
        </w:rPr>
      </w:pPr>
      <w:r>
        <w:rPr>
          <w:noProof/>
        </w:rPr>
        <w:drawing>
          <wp:inline distT="0" distB="0" distL="0" distR="0" wp14:anchorId="1D83F72C" wp14:editId="1882B711">
            <wp:extent cx="5349240" cy="31470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3147060"/>
                    </a:xfrm>
                    <a:prstGeom prst="rect">
                      <a:avLst/>
                    </a:prstGeom>
                    <a:noFill/>
                    <a:ln>
                      <a:noFill/>
                    </a:ln>
                  </pic:spPr>
                </pic:pic>
              </a:graphicData>
            </a:graphic>
          </wp:inline>
        </w:drawing>
      </w:r>
    </w:p>
    <w:p w14:paraId="628F95BA" w14:textId="2922C8DE" w:rsidR="00E907B7" w:rsidRPr="00E907B7" w:rsidRDefault="00E907B7" w:rsidP="00E907B7">
      <w:pPr>
        <w:tabs>
          <w:tab w:val="left" w:pos="6936"/>
        </w:tabs>
        <w:spacing w:line="480" w:lineRule="auto"/>
        <w:rPr>
          <w:ins w:id="372" w:author="Denver Brown [2]" w:date="2023-04-14T07:58:00Z"/>
          <w:rFonts w:ascii="Times New Roman" w:hAnsi="Times New Roman" w:cs="Times New Roman"/>
          <w:bCs/>
          <w:sz w:val="24"/>
          <w:szCs w:val="24"/>
          <w:rPrChange w:id="373" w:author="Denver Brown [2]" w:date="2023-04-14T08:01:00Z">
            <w:rPr>
              <w:ins w:id="374" w:author="Denver Brown [2]" w:date="2023-04-14T07:58:00Z"/>
              <w:rFonts w:ascii="Times New Roman" w:hAnsi="Times New Roman" w:cs="Times New Roman"/>
              <w:b/>
              <w:bCs/>
              <w:sz w:val="24"/>
              <w:szCs w:val="24"/>
            </w:rPr>
          </w:rPrChange>
        </w:rPr>
      </w:pPr>
      <w:ins w:id="375" w:author="Denver Brown [2]" w:date="2023-04-14T07:58:00Z">
        <w:r>
          <w:rPr>
            <w:rFonts w:ascii="Times New Roman" w:hAnsi="Times New Roman" w:cs="Times New Roman"/>
            <w:b/>
            <w:bCs/>
            <w:sz w:val="24"/>
            <w:szCs w:val="24"/>
          </w:rPr>
          <w:t xml:space="preserve">Figure 1. </w:t>
        </w:r>
        <w:r w:rsidRPr="00E907B7">
          <w:rPr>
            <w:rFonts w:ascii="Times New Roman" w:hAnsi="Times New Roman" w:cs="Times New Roman"/>
            <w:bCs/>
            <w:sz w:val="24"/>
            <w:szCs w:val="24"/>
            <w:rPrChange w:id="376" w:author="Denver Brown [2]" w:date="2023-04-14T08:01:00Z">
              <w:rPr>
                <w:rFonts w:ascii="Times New Roman" w:hAnsi="Times New Roman" w:cs="Times New Roman"/>
                <w:b/>
                <w:bCs/>
                <w:sz w:val="24"/>
                <w:szCs w:val="24"/>
              </w:rPr>
            </w:rPrChange>
          </w:rPr>
          <w:t xml:space="preserve">ATC’s of physical </w:t>
        </w:r>
      </w:ins>
      <w:ins w:id="377" w:author="Denver Brown [2]" w:date="2023-04-14T08:01:00Z">
        <w:r>
          <w:rPr>
            <w:rFonts w:ascii="Times New Roman" w:hAnsi="Times New Roman" w:cs="Times New Roman"/>
            <w:bCs/>
            <w:sz w:val="24"/>
            <w:szCs w:val="24"/>
          </w:rPr>
          <w:t>activity</w:t>
        </w:r>
      </w:ins>
      <w:ins w:id="378" w:author="Denver Brown [2]" w:date="2023-04-14T07:58:00Z">
        <w:r w:rsidRPr="00E907B7">
          <w:rPr>
            <w:rFonts w:ascii="Times New Roman" w:hAnsi="Times New Roman" w:cs="Times New Roman"/>
            <w:bCs/>
            <w:sz w:val="24"/>
            <w:szCs w:val="24"/>
            <w:rPrChange w:id="379" w:author="Denver Brown [2]" w:date="2023-04-14T08:01:00Z">
              <w:rPr>
                <w:rFonts w:ascii="Times New Roman" w:hAnsi="Times New Roman" w:cs="Times New Roman"/>
                <w:b/>
                <w:bCs/>
                <w:sz w:val="24"/>
                <w:szCs w:val="24"/>
              </w:rPr>
            </w:rPrChange>
          </w:rPr>
          <w:t xml:space="preserve"> on </w:t>
        </w:r>
      </w:ins>
      <w:ins w:id="380" w:author="Denver Brown [2]" w:date="2023-04-14T08:01:00Z">
        <w:r>
          <w:rPr>
            <w:rFonts w:ascii="Times New Roman" w:hAnsi="Times New Roman" w:cs="Times New Roman"/>
            <w:bCs/>
            <w:sz w:val="24"/>
            <w:szCs w:val="24"/>
          </w:rPr>
          <w:t xml:space="preserve">overall </w:t>
        </w:r>
      </w:ins>
      <w:ins w:id="381" w:author="Denver Brown [2]" w:date="2023-04-14T07:58:00Z">
        <w:r w:rsidRPr="00E907B7">
          <w:rPr>
            <w:rFonts w:ascii="Times New Roman" w:hAnsi="Times New Roman" w:cs="Times New Roman"/>
            <w:bCs/>
            <w:sz w:val="24"/>
            <w:szCs w:val="24"/>
            <w:rPrChange w:id="382" w:author="Denver Brown [2]" w:date="2023-04-14T08:01:00Z">
              <w:rPr>
                <w:rFonts w:ascii="Times New Roman" w:hAnsi="Times New Roman" w:cs="Times New Roman"/>
                <w:b/>
                <w:bCs/>
                <w:sz w:val="24"/>
                <w:szCs w:val="24"/>
              </w:rPr>
            </w:rPrChange>
          </w:rPr>
          <w:t>MHQ</w:t>
        </w:r>
      </w:ins>
      <w:ins w:id="383" w:author="Denver Brown [2]" w:date="2023-04-14T08:01:00Z">
        <w:r>
          <w:rPr>
            <w:rFonts w:ascii="Times New Roman" w:hAnsi="Times New Roman" w:cs="Times New Roman"/>
            <w:bCs/>
            <w:sz w:val="24"/>
            <w:szCs w:val="24"/>
          </w:rPr>
          <w:t xml:space="preserve"> scores</w:t>
        </w:r>
      </w:ins>
      <w:ins w:id="384" w:author="Denver Brown [2]" w:date="2023-04-14T07:58:00Z">
        <w:r w:rsidRPr="00E907B7">
          <w:rPr>
            <w:rFonts w:ascii="Times New Roman" w:hAnsi="Times New Roman" w:cs="Times New Roman"/>
            <w:bCs/>
            <w:sz w:val="24"/>
            <w:szCs w:val="24"/>
            <w:rPrChange w:id="385" w:author="Denver Brown [2]" w:date="2023-04-14T08:01:00Z">
              <w:rPr>
                <w:rFonts w:ascii="Times New Roman" w:hAnsi="Times New Roman" w:cs="Times New Roman"/>
                <w:b/>
                <w:bCs/>
                <w:sz w:val="24"/>
                <w:szCs w:val="24"/>
              </w:rPr>
            </w:rPrChange>
          </w:rPr>
          <w:t xml:space="preserve"> across age groups</w:t>
        </w:r>
      </w:ins>
      <w:ins w:id="386" w:author="Denver Brown [2]" w:date="2023-04-14T08:01:00Z">
        <w:r w:rsidR="00DE4A30">
          <w:rPr>
            <w:rFonts w:ascii="Times New Roman" w:hAnsi="Times New Roman" w:cs="Times New Roman"/>
            <w:bCs/>
            <w:sz w:val="24"/>
            <w:szCs w:val="24"/>
          </w:rPr>
          <w:t>. Error bars represent 95% CIs.</w:t>
        </w:r>
        <w:commentRangeStart w:id="387"/>
        <w:commentRangeEnd w:id="387"/>
        <w:r w:rsidR="00DE4A30">
          <w:rPr>
            <w:rStyle w:val="CommentReference"/>
          </w:rPr>
          <w:commentReference w:id="387"/>
        </w:r>
      </w:ins>
    </w:p>
    <w:p w14:paraId="1CF6B1C7" w14:textId="77777777" w:rsidR="00E907B7" w:rsidRDefault="00E907B7" w:rsidP="00F721EE">
      <w:pPr>
        <w:tabs>
          <w:tab w:val="left" w:pos="6936"/>
        </w:tabs>
        <w:spacing w:line="480" w:lineRule="auto"/>
        <w:rPr>
          <w:rFonts w:ascii="Times New Roman" w:hAnsi="Times New Roman" w:cs="Times New Roman"/>
          <w:b/>
          <w:bCs/>
          <w:sz w:val="24"/>
          <w:szCs w:val="24"/>
        </w:rPr>
      </w:pPr>
    </w:p>
    <w:p w14:paraId="5FE2FBCE" w14:textId="77777777" w:rsidR="00DE4A30" w:rsidRDefault="00DE4A30">
      <w:pPr>
        <w:rPr>
          <w:ins w:id="388" w:author="Denver Brown [2]" w:date="2023-04-14T08:02:00Z"/>
          <w:rFonts w:ascii="Times New Roman" w:hAnsi="Times New Roman" w:cs="Times New Roman"/>
          <w:b/>
          <w:bCs/>
          <w:sz w:val="24"/>
          <w:szCs w:val="24"/>
        </w:rPr>
      </w:pPr>
      <w:ins w:id="389" w:author="Denver Brown [2]" w:date="2023-04-14T08:02:00Z">
        <w:r>
          <w:rPr>
            <w:rFonts w:ascii="Times New Roman" w:hAnsi="Times New Roman" w:cs="Times New Roman"/>
            <w:b/>
            <w:bCs/>
            <w:sz w:val="24"/>
            <w:szCs w:val="24"/>
          </w:rPr>
          <w:br w:type="page"/>
        </w:r>
      </w:ins>
    </w:p>
    <w:p w14:paraId="7422B810" w14:textId="131D2361" w:rsidR="0021556C" w:rsidDel="00E907B7" w:rsidRDefault="00A04761" w:rsidP="00F721EE">
      <w:pPr>
        <w:tabs>
          <w:tab w:val="left" w:pos="6936"/>
        </w:tabs>
        <w:spacing w:line="480" w:lineRule="auto"/>
        <w:rPr>
          <w:del w:id="390" w:author="Denver Brown [2]" w:date="2023-04-14T07:58:00Z"/>
          <w:rFonts w:ascii="Times New Roman" w:hAnsi="Times New Roman" w:cs="Times New Roman"/>
          <w:b/>
          <w:bCs/>
          <w:sz w:val="24"/>
          <w:szCs w:val="24"/>
        </w:rPr>
      </w:pPr>
      <w:commentRangeStart w:id="391"/>
      <w:del w:id="392" w:author="Denver Brown [2]" w:date="2023-04-14T07:58:00Z">
        <w:r w:rsidDel="00E907B7">
          <w:rPr>
            <w:rFonts w:ascii="Times New Roman" w:hAnsi="Times New Roman" w:cs="Times New Roman"/>
            <w:b/>
            <w:bCs/>
            <w:sz w:val="24"/>
            <w:szCs w:val="24"/>
          </w:rPr>
          <w:lastRenderedPageBreak/>
          <w:delText>Figure 2. ATC’s of physical exercise on subdomains across age groups</w:delText>
        </w:r>
        <w:commentRangeEnd w:id="391"/>
        <w:r w:rsidDel="00E907B7">
          <w:rPr>
            <w:rStyle w:val="CommentReference"/>
          </w:rPr>
          <w:commentReference w:id="391"/>
        </w:r>
      </w:del>
    </w:p>
    <w:p w14:paraId="541EDA55" w14:textId="3F06E73F" w:rsidR="00A04761" w:rsidRDefault="00A04761" w:rsidP="00F721EE">
      <w:pPr>
        <w:tabs>
          <w:tab w:val="left" w:pos="6936"/>
        </w:tabs>
        <w:spacing w:line="480" w:lineRule="auto"/>
        <w:rPr>
          <w:ins w:id="393" w:author="Denver Brown [2]" w:date="2023-04-14T07:59:00Z"/>
          <w:rFonts w:ascii="Times New Roman" w:hAnsi="Times New Roman" w:cs="Times New Roman"/>
          <w:b/>
          <w:bCs/>
          <w:sz w:val="24"/>
          <w:szCs w:val="24"/>
        </w:rPr>
      </w:pPr>
      <w:r>
        <w:rPr>
          <w:noProof/>
        </w:rPr>
        <w:drawing>
          <wp:inline distT="0" distB="0" distL="0" distR="0" wp14:anchorId="13D3F76B" wp14:editId="00B5F033">
            <wp:extent cx="6707134" cy="284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42015" cy="2859595"/>
                    </a:xfrm>
                    <a:prstGeom prst="rect">
                      <a:avLst/>
                    </a:prstGeom>
                    <a:noFill/>
                    <a:ln>
                      <a:noFill/>
                    </a:ln>
                  </pic:spPr>
                </pic:pic>
              </a:graphicData>
            </a:graphic>
          </wp:inline>
        </w:drawing>
      </w:r>
    </w:p>
    <w:p w14:paraId="65933D15" w14:textId="63AD1CB3" w:rsidR="00E907B7" w:rsidRDefault="00E907B7" w:rsidP="00E907B7">
      <w:pPr>
        <w:tabs>
          <w:tab w:val="left" w:pos="6936"/>
        </w:tabs>
        <w:spacing w:line="480" w:lineRule="auto"/>
        <w:rPr>
          <w:ins w:id="394" w:author="Denver Brown [2]" w:date="2023-04-14T07:59:00Z"/>
          <w:rFonts w:ascii="Times New Roman" w:hAnsi="Times New Roman" w:cs="Times New Roman"/>
          <w:b/>
          <w:bCs/>
          <w:sz w:val="24"/>
          <w:szCs w:val="24"/>
        </w:rPr>
      </w:pPr>
      <w:commentRangeStart w:id="395"/>
      <w:commentRangeStart w:id="396"/>
      <w:ins w:id="397" w:author="Denver Brown [2]" w:date="2023-04-14T07:59:00Z">
        <w:r>
          <w:rPr>
            <w:rFonts w:ascii="Times New Roman" w:hAnsi="Times New Roman" w:cs="Times New Roman"/>
            <w:b/>
            <w:bCs/>
            <w:sz w:val="24"/>
            <w:szCs w:val="24"/>
          </w:rPr>
          <w:t xml:space="preserve">Figure 2. </w:t>
        </w:r>
        <w:r w:rsidRPr="00E907B7">
          <w:rPr>
            <w:rFonts w:ascii="Times New Roman" w:hAnsi="Times New Roman" w:cs="Times New Roman"/>
            <w:bCs/>
            <w:sz w:val="24"/>
            <w:szCs w:val="24"/>
            <w:rPrChange w:id="398" w:author="Denver Brown [2]" w:date="2023-04-14T08:00:00Z">
              <w:rPr>
                <w:rFonts w:ascii="Times New Roman" w:hAnsi="Times New Roman" w:cs="Times New Roman"/>
                <w:b/>
                <w:bCs/>
                <w:sz w:val="24"/>
                <w:szCs w:val="24"/>
              </w:rPr>
            </w:rPrChange>
          </w:rPr>
          <w:t xml:space="preserve">ATC’s of physical </w:t>
        </w:r>
      </w:ins>
      <w:ins w:id="399" w:author="Denver Brown [2]" w:date="2023-04-14T08:00:00Z">
        <w:r>
          <w:rPr>
            <w:rFonts w:ascii="Times New Roman" w:hAnsi="Times New Roman" w:cs="Times New Roman"/>
            <w:bCs/>
            <w:sz w:val="24"/>
            <w:szCs w:val="24"/>
          </w:rPr>
          <w:t>activity</w:t>
        </w:r>
      </w:ins>
      <w:ins w:id="400" w:author="Denver Brown [2]" w:date="2023-04-14T07:59:00Z">
        <w:r w:rsidRPr="00E907B7">
          <w:rPr>
            <w:rFonts w:ascii="Times New Roman" w:hAnsi="Times New Roman" w:cs="Times New Roman"/>
            <w:bCs/>
            <w:sz w:val="24"/>
            <w:szCs w:val="24"/>
            <w:rPrChange w:id="401" w:author="Denver Brown [2]" w:date="2023-04-14T08:00:00Z">
              <w:rPr>
                <w:rFonts w:ascii="Times New Roman" w:hAnsi="Times New Roman" w:cs="Times New Roman"/>
                <w:b/>
                <w:bCs/>
                <w:sz w:val="24"/>
                <w:szCs w:val="24"/>
              </w:rPr>
            </w:rPrChange>
          </w:rPr>
          <w:t xml:space="preserve"> on sub</w:t>
        </w:r>
      </w:ins>
      <w:ins w:id="402" w:author="Denver Brown [2]" w:date="2023-04-14T08:00:00Z">
        <w:r>
          <w:rPr>
            <w:rFonts w:ascii="Times New Roman" w:hAnsi="Times New Roman" w:cs="Times New Roman"/>
            <w:bCs/>
            <w:sz w:val="24"/>
            <w:szCs w:val="24"/>
          </w:rPr>
          <w:t>categories of the MHQ</w:t>
        </w:r>
      </w:ins>
      <w:ins w:id="403" w:author="Denver Brown [2]" w:date="2023-04-14T07:59:00Z">
        <w:r w:rsidRPr="00E907B7">
          <w:rPr>
            <w:rFonts w:ascii="Times New Roman" w:hAnsi="Times New Roman" w:cs="Times New Roman"/>
            <w:bCs/>
            <w:sz w:val="24"/>
            <w:szCs w:val="24"/>
            <w:rPrChange w:id="404" w:author="Denver Brown [2]" w:date="2023-04-14T08:00:00Z">
              <w:rPr>
                <w:rFonts w:ascii="Times New Roman" w:hAnsi="Times New Roman" w:cs="Times New Roman"/>
                <w:b/>
                <w:bCs/>
                <w:sz w:val="24"/>
                <w:szCs w:val="24"/>
              </w:rPr>
            </w:rPrChange>
          </w:rPr>
          <w:t xml:space="preserve"> across age groups</w:t>
        </w:r>
        <w:commentRangeEnd w:id="395"/>
        <w:r w:rsidRPr="00060775">
          <w:rPr>
            <w:rStyle w:val="CommentReference"/>
          </w:rPr>
          <w:commentReference w:id="395"/>
        </w:r>
      </w:ins>
      <w:commentRangeEnd w:id="396"/>
      <w:ins w:id="405" w:author="Denver Brown [2]" w:date="2023-04-14T08:01:00Z">
        <w:r>
          <w:rPr>
            <w:rFonts w:ascii="Times New Roman" w:hAnsi="Times New Roman" w:cs="Times New Roman"/>
            <w:bCs/>
            <w:sz w:val="24"/>
            <w:szCs w:val="24"/>
          </w:rPr>
          <w:t>. Error bars represent 95% CIs.</w:t>
        </w:r>
      </w:ins>
      <w:ins w:id="406" w:author="Denver Brown [2]" w:date="2023-04-14T08:00:00Z">
        <w:r>
          <w:rPr>
            <w:rStyle w:val="CommentReference"/>
          </w:rPr>
          <w:commentReference w:id="396"/>
        </w:r>
      </w:ins>
    </w:p>
    <w:p w14:paraId="06E2235F" w14:textId="77777777" w:rsidR="00E907B7" w:rsidRDefault="00E907B7" w:rsidP="00F721EE">
      <w:pPr>
        <w:tabs>
          <w:tab w:val="left" w:pos="6936"/>
        </w:tabs>
        <w:spacing w:line="480" w:lineRule="auto"/>
        <w:rPr>
          <w:rFonts w:ascii="Times New Roman" w:hAnsi="Times New Roman" w:cs="Times New Roman"/>
          <w:b/>
          <w:bCs/>
          <w:sz w:val="24"/>
          <w:szCs w:val="24"/>
        </w:rPr>
      </w:pPr>
    </w:p>
    <w:p w14:paraId="53EC3D2A" w14:textId="28F3609B" w:rsidR="0076191F" w:rsidRDefault="0076191F" w:rsidP="00F721EE">
      <w:pPr>
        <w:tabs>
          <w:tab w:val="left" w:pos="6936"/>
        </w:tabs>
        <w:spacing w:line="480" w:lineRule="auto"/>
        <w:rPr>
          <w:rFonts w:ascii="Times New Roman" w:hAnsi="Times New Roman" w:cs="Times New Roman"/>
          <w:b/>
          <w:bCs/>
          <w:sz w:val="24"/>
          <w:szCs w:val="24"/>
        </w:rPr>
      </w:pPr>
    </w:p>
    <w:p w14:paraId="0BC567A0" w14:textId="77777777" w:rsidR="00DE4A30" w:rsidRDefault="00DE4A30">
      <w:pPr>
        <w:rPr>
          <w:ins w:id="407" w:author="Denver Brown [2]" w:date="2023-04-14T08:03:00Z"/>
          <w:rFonts w:ascii="Times New Roman" w:hAnsi="Times New Roman" w:cs="Times New Roman"/>
          <w:b/>
          <w:bCs/>
          <w:sz w:val="24"/>
          <w:szCs w:val="24"/>
        </w:rPr>
      </w:pPr>
      <w:ins w:id="408" w:author="Denver Brown [2]" w:date="2023-04-14T08:03:00Z">
        <w:r>
          <w:rPr>
            <w:rFonts w:ascii="Times New Roman" w:hAnsi="Times New Roman" w:cs="Times New Roman"/>
            <w:b/>
            <w:bCs/>
            <w:sz w:val="24"/>
            <w:szCs w:val="24"/>
          </w:rPr>
          <w:br w:type="page"/>
        </w:r>
      </w:ins>
    </w:p>
    <w:p w14:paraId="1BCDE6D0" w14:textId="6B2529E7" w:rsidR="0076191F" w:rsidDel="00E907B7" w:rsidRDefault="0076191F" w:rsidP="00F721EE">
      <w:pPr>
        <w:tabs>
          <w:tab w:val="left" w:pos="6936"/>
        </w:tabs>
        <w:spacing w:line="480" w:lineRule="auto"/>
        <w:rPr>
          <w:del w:id="409" w:author="Denver Brown [2]" w:date="2023-04-14T07:59:00Z"/>
          <w:rFonts w:ascii="Times New Roman" w:hAnsi="Times New Roman" w:cs="Times New Roman"/>
          <w:b/>
          <w:bCs/>
          <w:sz w:val="24"/>
          <w:szCs w:val="24"/>
        </w:rPr>
      </w:pPr>
      <w:del w:id="410" w:author="Denver Brown [2]" w:date="2023-04-14T07:59:00Z">
        <w:r w:rsidDel="00E907B7">
          <w:rPr>
            <w:rFonts w:ascii="Times New Roman" w:hAnsi="Times New Roman" w:cs="Times New Roman"/>
            <w:b/>
            <w:bCs/>
            <w:sz w:val="24"/>
            <w:szCs w:val="24"/>
          </w:rPr>
          <w:lastRenderedPageBreak/>
          <w:delText xml:space="preserve">Figure 3. </w:delText>
        </w:r>
        <w:r w:rsidR="00471249" w:rsidDel="00E907B7">
          <w:rPr>
            <w:rFonts w:ascii="Times New Roman" w:hAnsi="Times New Roman" w:cs="Times New Roman"/>
            <w:b/>
            <w:bCs/>
            <w:sz w:val="24"/>
            <w:szCs w:val="24"/>
          </w:rPr>
          <w:delText>Marginal effects on</w:delText>
        </w:r>
        <w:r w:rsidR="00C47295" w:rsidDel="00E907B7">
          <w:rPr>
            <w:rFonts w:ascii="Times New Roman" w:hAnsi="Times New Roman" w:cs="Times New Roman"/>
            <w:b/>
            <w:bCs/>
            <w:sz w:val="24"/>
            <w:szCs w:val="24"/>
          </w:rPr>
          <w:delText xml:space="preserve"> MHQ </w:delText>
        </w:r>
        <w:r w:rsidR="00471249" w:rsidDel="00E907B7">
          <w:rPr>
            <w:rFonts w:ascii="Times New Roman" w:hAnsi="Times New Roman" w:cs="Times New Roman"/>
            <w:b/>
            <w:bCs/>
            <w:sz w:val="24"/>
            <w:szCs w:val="24"/>
          </w:rPr>
          <w:delText xml:space="preserve">by age </w:delText>
        </w:r>
        <w:r w:rsidR="00C47295" w:rsidDel="00E907B7">
          <w:rPr>
            <w:rFonts w:ascii="Times New Roman" w:hAnsi="Times New Roman" w:cs="Times New Roman"/>
            <w:b/>
            <w:bCs/>
            <w:sz w:val="24"/>
            <w:szCs w:val="24"/>
          </w:rPr>
          <w:delText>for inactive and active groups</w:delText>
        </w:r>
      </w:del>
    </w:p>
    <w:p w14:paraId="0151B3C2" w14:textId="47877218" w:rsidR="0076191F" w:rsidRDefault="00471249" w:rsidP="00F721EE">
      <w:pPr>
        <w:tabs>
          <w:tab w:val="left" w:pos="6936"/>
        </w:tabs>
        <w:spacing w:line="480" w:lineRule="auto"/>
        <w:rPr>
          <w:ins w:id="411" w:author="Denver Brown [2]" w:date="2023-04-14T07:59:00Z"/>
          <w:rFonts w:ascii="Times New Roman" w:hAnsi="Times New Roman" w:cs="Times New Roman"/>
          <w:b/>
          <w:bCs/>
          <w:sz w:val="24"/>
          <w:szCs w:val="24"/>
        </w:rPr>
      </w:pPr>
      <w:r>
        <w:rPr>
          <w:noProof/>
        </w:rPr>
        <w:drawing>
          <wp:inline distT="0" distB="0" distL="0" distR="0" wp14:anchorId="7664F0D9" wp14:editId="361C88AC">
            <wp:extent cx="5943600" cy="327279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p w14:paraId="46CAD6C0" w14:textId="00650877" w:rsidR="00E907B7" w:rsidRDefault="00E907B7" w:rsidP="00E907B7">
      <w:pPr>
        <w:tabs>
          <w:tab w:val="left" w:pos="6936"/>
        </w:tabs>
        <w:spacing w:line="480" w:lineRule="auto"/>
        <w:rPr>
          <w:ins w:id="412" w:author="Denver Brown [2]" w:date="2023-04-14T07:59:00Z"/>
          <w:rFonts w:ascii="Times New Roman" w:hAnsi="Times New Roman" w:cs="Times New Roman"/>
          <w:b/>
          <w:bCs/>
          <w:sz w:val="24"/>
          <w:szCs w:val="24"/>
        </w:rPr>
      </w:pPr>
      <w:ins w:id="413" w:author="Denver Brown [2]" w:date="2023-04-14T07:59:00Z">
        <w:r>
          <w:rPr>
            <w:rFonts w:ascii="Times New Roman" w:hAnsi="Times New Roman" w:cs="Times New Roman"/>
            <w:b/>
            <w:bCs/>
            <w:sz w:val="24"/>
            <w:szCs w:val="24"/>
          </w:rPr>
          <w:t xml:space="preserve">Figure 3. </w:t>
        </w:r>
        <w:r w:rsidRPr="00E907B7">
          <w:rPr>
            <w:rFonts w:ascii="Times New Roman" w:hAnsi="Times New Roman" w:cs="Times New Roman"/>
            <w:bCs/>
            <w:sz w:val="24"/>
            <w:szCs w:val="24"/>
            <w:rPrChange w:id="414" w:author="Denver Brown [2]" w:date="2023-04-14T08:00:00Z">
              <w:rPr>
                <w:rFonts w:ascii="Times New Roman" w:hAnsi="Times New Roman" w:cs="Times New Roman"/>
                <w:b/>
                <w:bCs/>
                <w:sz w:val="24"/>
                <w:szCs w:val="24"/>
              </w:rPr>
            </w:rPrChange>
          </w:rPr>
          <w:t>Marginal effects on MHQ by age for inactive and active groups</w:t>
        </w:r>
      </w:ins>
      <w:ins w:id="415" w:author="Denver Brown [2]" w:date="2023-04-14T08:02:00Z">
        <w:r w:rsidR="00DE4A30">
          <w:rPr>
            <w:rFonts w:ascii="Times New Roman" w:hAnsi="Times New Roman" w:cs="Times New Roman"/>
            <w:bCs/>
            <w:sz w:val="24"/>
            <w:szCs w:val="24"/>
          </w:rPr>
          <w:t xml:space="preserve"> with 95% CIs.</w:t>
        </w:r>
      </w:ins>
    </w:p>
    <w:p w14:paraId="3230E673" w14:textId="77777777" w:rsidR="00E907B7" w:rsidRDefault="00E907B7" w:rsidP="00F721EE">
      <w:pPr>
        <w:tabs>
          <w:tab w:val="left" w:pos="6936"/>
        </w:tabs>
        <w:spacing w:line="480" w:lineRule="auto"/>
        <w:rPr>
          <w:rFonts w:ascii="Times New Roman" w:hAnsi="Times New Roman" w:cs="Times New Roman"/>
          <w:b/>
          <w:bCs/>
          <w:sz w:val="24"/>
          <w:szCs w:val="24"/>
        </w:rPr>
      </w:pPr>
    </w:p>
    <w:p w14:paraId="3969876C" w14:textId="1847C601" w:rsidR="00DA3BC1" w:rsidDel="00E907B7" w:rsidRDefault="00DA3BC1" w:rsidP="00F721EE">
      <w:pPr>
        <w:tabs>
          <w:tab w:val="left" w:pos="6936"/>
        </w:tabs>
        <w:spacing w:line="480" w:lineRule="auto"/>
        <w:rPr>
          <w:del w:id="416" w:author="Denver Brown [2]" w:date="2023-04-14T07:59:00Z"/>
          <w:rFonts w:ascii="Times New Roman" w:hAnsi="Times New Roman" w:cs="Times New Roman"/>
          <w:b/>
          <w:bCs/>
          <w:sz w:val="24"/>
          <w:szCs w:val="24"/>
        </w:rPr>
      </w:pPr>
      <w:del w:id="417" w:author="Denver Brown [2]" w:date="2023-04-14T07:59:00Z">
        <w:r w:rsidDel="00E907B7">
          <w:rPr>
            <w:rFonts w:ascii="Times New Roman" w:hAnsi="Times New Roman" w:cs="Times New Roman"/>
            <w:b/>
            <w:bCs/>
            <w:sz w:val="24"/>
            <w:szCs w:val="24"/>
          </w:rPr>
          <w:delText>Figure 4. Marginal effects on subdomains by age for inactive and active groups</w:delText>
        </w:r>
        <w:r w:rsidR="000244BA" w:rsidDel="00E907B7">
          <w:rPr>
            <w:rFonts w:ascii="Times New Roman" w:hAnsi="Times New Roman" w:cs="Times New Roman"/>
            <w:b/>
            <w:bCs/>
            <w:sz w:val="24"/>
            <w:szCs w:val="24"/>
          </w:rPr>
          <w:delText>*</w:delText>
        </w:r>
      </w:del>
    </w:p>
    <w:p w14:paraId="7F154774" w14:textId="5074D310" w:rsidR="00DA3BC1" w:rsidRDefault="00DA3BC1" w:rsidP="00F721EE">
      <w:pPr>
        <w:tabs>
          <w:tab w:val="left" w:pos="6936"/>
        </w:tabs>
        <w:spacing w:line="480" w:lineRule="auto"/>
        <w:rPr>
          <w:ins w:id="418" w:author="Denver Brown [2]" w:date="2023-04-14T07:59:00Z"/>
          <w:rFonts w:ascii="Times New Roman" w:hAnsi="Times New Roman" w:cs="Times New Roman"/>
          <w:b/>
          <w:bCs/>
          <w:sz w:val="24"/>
          <w:szCs w:val="24"/>
        </w:rPr>
      </w:pPr>
      <w:r>
        <w:rPr>
          <w:noProof/>
        </w:rPr>
        <w:drawing>
          <wp:inline distT="0" distB="0" distL="0" distR="0" wp14:anchorId="141174F3" wp14:editId="3DAD2BAD">
            <wp:extent cx="5943600" cy="2743200"/>
            <wp:effectExtent l="0" t="0" r="0" b="0"/>
            <wp:docPr id="168202740"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2740" name="Picture 1" descr="Graphical user interfac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73C5E28B" w14:textId="169DB00E" w:rsidR="00C41241" w:rsidRPr="00C57C70" w:rsidRDefault="00E907B7">
      <w:pPr>
        <w:rPr>
          <w:b/>
        </w:rPr>
        <w:pPrChange w:id="419" w:author="Denver Brown [2]" w:date="2023-04-14T08:48:00Z">
          <w:pPr>
            <w:tabs>
              <w:tab w:val="left" w:pos="6936"/>
            </w:tabs>
            <w:spacing w:line="480" w:lineRule="auto"/>
          </w:pPr>
        </w:pPrChange>
      </w:pPr>
      <w:ins w:id="420" w:author="Denver Brown [2]" w:date="2023-04-14T07:59:00Z">
        <w:r w:rsidRPr="006E134F">
          <w:rPr>
            <w:rFonts w:ascii="Times New Roman" w:hAnsi="Times New Roman" w:cs="Times New Roman"/>
            <w:b/>
            <w:bCs/>
            <w:sz w:val="24"/>
            <w:szCs w:val="24"/>
            <w:rPrChange w:id="421" w:author="Denver Brown [2]" w:date="2023-04-14T08:48:00Z">
              <w:rPr>
                <w:b/>
              </w:rPr>
            </w:rPrChange>
          </w:rPr>
          <w:lastRenderedPageBreak/>
          <w:t xml:space="preserve">Figure 4. </w:t>
        </w:r>
        <w:r w:rsidRPr="006E134F">
          <w:rPr>
            <w:rFonts w:ascii="Times New Roman" w:hAnsi="Times New Roman" w:cs="Times New Roman"/>
            <w:bCs/>
            <w:sz w:val="24"/>
            <w:szCs w:val="24"/>
            <w:rPrChange w:id="422" w:author="Denver Brown [2]" w:date="2023-04-14T08:48:00Z">
              <w:rPr>
                <w:rFonts w:ascii="Times New Roman" w:hAnsi="Times New Roman" w:cs="Times New Roman"/>
                <w:b/>
                <w:bCs/>
                <w:sz w:val="24"/>
                <w:szCs w:val="24"/>
              </w:rPr>
            </w:rPrChange>
          </w:rPr>
          <w:t>Marginal effects on sub</w:t>
        </w:r>
      </w:ins>
      <w:ins w:id="423" w:author="Denver Brown [2]" w:date="2023-04-14T08:00:00Z">
        <w:r w:rsidRPr="006E134F">
          <w:rPr>
            <w:rFonts w:ascii="Times New Roman" w:hAnsi="Times New Roman" w:cs="Times New Roman"/>
            <w:bCs/>
            <w:sz w:val="24"/>
            <w:szCs w:val="24"/>
            <w:rPrChange w:id="424" w:author="Denver Brown [2]" w:date="2023-04-14T08:48:00Z">
              <w:rPr/>
            </w:rPrChange>
          </w:rPr>
          <w:t>categories</w:t>
        </w:r>
      </w:ins>
      <w:ins w:id="425" w:author="Denver Brown [2]" w:date="2023-04-14T07:59:00Z">
        <w:r w:rsidRPr="006E134F">
          <w:rPr>
            <w:rFonts w:ascii="Times New Roman" w:hAnsi="Times New Roman" w:cs="Times New Roman"/>
            <w:bCs/>
            <w:sz w:val="24"/>
            <w:szCs w:val="24"/>
            <w:rPrChange w:id="426" w:author="Denver Brown [2]" w:date="2023-04-14T08:48:00Z">
              <w:rPr>
                <w:rFonts w:ascii="Times New Roman" w:hAnsi="Times New Roman" w:cs="Times New Roman"/>
                <w:b/>
                <w:bCs/>
                <w:sz w:val="24"/>
                <w:szCs w:val="24"/>
              </w:rPr>
            </w:rPrChange>
          </w:rPr>
          <w:t xml:space="preserve"> by age for inactive and active groups</w:t>
        </w:r>
      </w:ins>
      <w:ins w:id="427" w:author="Denver Brown [2]" w:date="2023-04-14T08:02:00Z">
        <w:r w:rsidR="00DE4A30" w:rsidRPr="006E134F">
          <w:rPr>
            <w:rFonts w:ascii="Times New Roman" w:hAnsi="Times New Roman" w:cs="Times New Roman"/>
            <w:bCs/>
            <w:sz w:val="24"/>
            <w:szCs w:val="24"/>
            <w:rPrChange w:id="428" w:author="Denver Brown [2]" w:date="2023-04-14T08:48:00Z">
              <w:rPr/>
            </w:rPrChange>
          </w:rPr>
          <w:t xml:space="preserve"> with 95% CIs</w:t>
        </w:r>
      </w:ins>
      <w:ins w:id="429" w:author="Denver Brown [2]" w:date="2023-04-14T07:59:00Z">
        <w:r w:rsidRPr="006E134F">
          <w:rPr>
            <w:rFonts w:ascii="Times New Roman" w:hAnsi="Times New Roman" w:cs="Times New Roman"/>
            <w:bCs/>
            <w:sz w:val="24"/>
            <w:szCs w:val="24"/>
            <w:rPrChange w:id="430" w:author="Denver Brown [2]" w:date="2023-04-14T08:48:00Z">
              <w:rPr>
                <w:rFonts w:ascii="Times New Roman" w:hAnsi="Times New Roman" w:cs="Times New Roman"/>
                <w:b/>
                <w:bCs/>
                <w:sz w:val="24"/>
                <w:szCs w:val="24"/>
              </w:rPr>
            </w:rPrChange>
          </w:rPr>
          <w:t>.</w:t>
        </w:r>
        <w:r w:rsidRPr="006E134F">
          <w:rPr>
            <w:rFonts w:ascii="Times New Roman" w:hAnsi="Times New Roman" w:cs="Times New Roman"/>
            <w:b/>
            <w:bCs/>
            <w:sz w:val="24"/>
            <w:szCs w:val="24"/>
            <w:rPrChange w:id="431" w:author="Denver Brown [2]" w:date="2023-04-14T08:48:00Z">
              <w:rPr>
                <w:b/>
              </w:rPr>
            </w:rPrChange>
          </w:rPr>
          <w:t xml:space="preserve"> </w:t>
        </w:r>
        <w:r w:rsidRPr="006E134F">
          <w:rPr>
            <w:rFonts w:ascii="Times New Roman" w:hAnsi="Times New Roman" w:cs="Times New Roman"/>
            <w:sz w:val="24"/>
            <w:szCs w:val="24"/>
            <w:rPrChange w:id="432" w:author="Denver Brown [2]" w:date="2023-04-14T08:48:00Z">
              <w:rPr/>
            </w:rPrChange>
          </w:rPr>
          <w:t>Levels of sub</w:t>
        </w:r>
      </w:ins>
      <w:ins w:id="433" w:author="Denver Brown [2]" w:date="2023-04-14T08:00:00Z">
        <w:r w:rsidRPr="006E134F">
          <w:rPr>
            <w:rFonts w:ascii="Times New Roman" w:hAnsi="Times New Roman" w:cs="Times New Roman"/>
            <w:sz w:val="24"/>
            <w:szCs w:val="24"/>
            <w:rPrChange w:id="434" w:author="Denver Brown [2]" w:date="2023-04-14T08:48:00Z">
              <w:rPr/>
            </w:rPrChange>
          </w:rPr>
          <w:t>category scores</w:t>
        </w:r>
      </w:ins>
      <w:ins w:id="435" w:author="Denver Brown [2]" w:date="2023-04-14T07:59:00Z">
        <w:r w:rsidRPr="006E134F">
          <w:rPr>
            <w:rFonts w:ascii="Times New Roman" w:hAnsi="Times New Roman" w:cs="Times New Roman"/>
            <w:sz w:val="24"/>
            <w:szCs w:val="24"/>
            <w:rPrChange w:id="436" w:author="Denver Brown [2]" w:date="2023-04-14T08:48:00Z">
              <w:rPr/>
            </w:rPrChange>
          </w:rPr>
          <w:t xml:space="preserve"> ranged from -100 to +200</w:t>
        </w:r>
      </w:ins>
      <w:ins w:id="437" w:author="Denver Brown [2]" w:date="2023-04-14T08:00:00Z">
        <w:r w:rsidRPr="006E134F">
          <w:rPr>
            <w:rFonts w:ascii="Times New Roman" w:hAnsi="Times New Roman" w:cs="Times New Roman"/>
            <w:sz w:val="24"/>
            <w:szCs w:val="24"/>
            <w:rPrChange w:id="438" w:author="Denver Brown [2]" w:date="2023-04-14T08:48:00Z">
              <w:rPr/>
            </w:rPrChange>
          </w:rPr>
          <w:t>.</w:t>
        </w:r>
      </w:ins>
    </w:p>
    <w:sectPr w:rsidR="00C41241" w:rsidRPr="00C57C70" w:rsidSect="00C843F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enver Brown" w:date="2023-04-13T17:19:00Z" w:initials="DB">
    <w:p w14:paraId="39C3BD75" w14:textId="77777777" w:rsidR="00541889" w:rsidRDefault="00541889" w:rsidP="00E907B7">
      <w:pPr>
        <w:pStyle w:val="CommentText"/>
      </w:pPr>
      <w:r>
        <w:rPr>
          <w:rStyle w:val="CommentReference"/>
        </w:rPr>
        <w:annotationRef/>
      </w:r>
      <w:r>
        <w:t>It may be helpful to elaborate here on what non-parametric matching can do. Think of if you were a reader with limited stats experience, what would this mean to them? Alternatively, you could remove this.</w:t>
      </w:r>
    </w:p>
  </w:comment>
  <w:comment w:id="4" w:author="Christopher Huong" w:date="2023-04-18T06:33:00Z" w:initials="CH">
    <w:p w14:paraId="6BFE9CEF" w14:textId="77777777" w:rsidR="000932E6" w:rsidRDefault="000932E6" w:rsidP="002723BE">
      <w:pPr>
        <w:pStyle w:val="CommentText"/>
      </w:pPr>
      <w:r>
        <w:rPr>
          <w:rStyle w:val="CommentReference"/>
        </w:rPr>
        <w:annotationRef/>
      </w:r>
      <w:r>
        <w:t>Paring it down to 'matching' may be generic enough to not need an explanation?</w:t>
      </w:r>
    </w:p>
  </w:comment>
  <w:comment w:id="8" w:author="Christopher Huong [2]" w:date="2023-02-15T21:50:00Z" w:initials="ch">
    <w:p w14:paraId="7BD26A00" w14:textId="568988DB" w:rsidR="00541889" w:rsidRDefault="00541889">
      <w:pPr>
        <w:pStyle w:val="CommentText"/>
      </w:pPr>
      <w:r>
        <w:rPr>
          <w:rStyle w:val="CommentReference"/>
        </w:rPr>
        <w:annotationRef/>
      </w:r>
      <w:r>
        <w:t>Pretty sure at least some of these guidelines promote PA as adjunct to standard treatment</w:t>
      </w:r>
    </w:p>
  </w:comment>
  <w:comment w:id="9" w:author="Denver Brown" w:date="2023-04-13T17:19:00Z" w:initials="DB">
    <w:p w14:paraId="2614A13B" w14:textId="77777777" w:rsidR="00541889" w:rsidRDefault="00541889" w:rsidP="00E907B7">
      <w:pPr>
        <w:pStyle w:val="CommentText"/>
      </w:pPr>
      <w:r>
        <w:rPr>
          <w:rStyle w:val="CommentReference"/>
        </w:rPr>
        <w:annotationRef/>
      </w:r>
      <w:r>
        <w:t>Correct. The NICE guidelines for instance</w:t>
      </w:r>
    </w:p>
  </w:comment>
  <w:comment w:id="13" w:author="Denver Brown" w:date="2023-04-13T17:22:00Z" w:initials="DB">
    <w:p w14:paraId="1CB0FEF7" w14:textId="77777777" w:rsidR="00541889" w:rsidRDefault="00541889" w:rsidP="00E907B7">
      <w:pPr>
        <w:pStyle w:val="CommentText"/>
      </w:pPr>
      <w:r>
        <w:rPr>
          <w:rStyle w:val="CommentReference"/>
        </w:rPr>
        <w:annotationRef/>
      </w:r>
      <w:r>
        <w:t>Suggest removing "regular" as "&lt;1x/week" was included in the Active group, which would not represent "regular" PA engagement</w:t>
      </w:r>
    </w:p>
  </w:comment>
  <w:comment w:id="17" w:author="Denver Brown [2]" w:date="2023-02-07T12:27:00Z" w:initials="DB">
    <w:p w14:paraId="50284A16" w14:textId="037066DB" w:rsidR="00541889" w:rsidRDefault="00541889">
      <w:pPr>
        <w:pStyle w:val="CommentText"/>
      </w:pPr>
      <w:r>
        <w:rPr>
          <w:rStyle w:val="CommentReference"/>
        </w:rPr>
        <w:annotationRef/>
      </w:r>
      <w:r>
        <w:t>Period reflected when Version 3 of the MHQ launched I believe. Need to comment on which languages were included. Did we exclude Arabic?</w:t>
      </w:r>
    </w:p>
  </w:comment>
  <w:comment w:id="18" w:author="Christopher Huong [2]" w:date="2023-02-15T22:21:00Z" w:initials="ch">
    <w:p w14:paraId="4C0E3324" w14:textId="77777777" w:rsidR="00541889" w:rsidRDefault="00541889" w:rsidP="00E907B7">
      <w:pPr>
        <w:pStyle w:val="CommentText"/>
      </w:pPr>
      <w:r>
        <w:rPr>
          <w:rStyle w:val="CommentReference"/>
        </w:rPr>
        <w:annotationRef/>
      </w:r>
      <w:r>
        <w:t>Yes excluded arabic, which removed 2 rows</w:t>
      </w:r>
    </w:p>
  </w:comment>
  <w:comment w:id="19" w:author="Christopher Huong [2]" w:date="2023-02-15T22:22:00Z" w:initials="ch">
    <w:p w14:paraId="3D8376F3" w14:textId="77777777" w:rsidR="00541889" w:rsidRDefault="00541889" w:rsidP="00E907B7">
      <w:pPr>
        <w:pStyle w:val="CommentText"/>
      </w:pPr>
      <w:r>
        <w:rPr>
          <w:rStyle w:val="CommentReference"/>
        </w:rPr>
        <w:annotationRef/>
      </w:r>
      <w:r>
        <w:t>The only info I have on languages is from your previous methods section</w:t>
      </w:r>
    </w:p>
  </w:comment>
  <w:comment w:id="20" w:author="Christopher Huong [2]" w:date="2023-02-15T22:22:00Z" w:initials="ch">
    <w:p w14:paraId="1420B8E0" w14:textId="77777777" w:rsidR="00541889" w:rsidRDefault="00541889" w:rsidP="00E907B7">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21" w:author="Denver Brown" w:date="2023-04-13T20:00:00Z" w:initials="DB">
    <w:p w14:paraId="220A3709" w14:textId="77777777" w:rsidR="00541889" w:rsidRDefault="00541889" w:rsidP="00E907B7">
      <w:pPr>
        <w:pStyle w:val="CommentText"/>
      </w:pPr>
      <w:r>
        <w:rPr>
          <w:rStyle w:val="CommentReference"/>
        </w:rPr>
        <w:annotationRef/>
      </w:r>
      <w:r>
        <w:t>I'm fine with what you have done below regarding info about the recruitment strategy</w:t>
      </w:r>
    </w:p>
  </w:comment>
  <w:comment w:id="28" w:author="Christopher Huong [2]" w:date="2023-04-04T07:05:00Z" w:initials="ch">
    <w:p w14:paraId="4C630507" w14:textId="71D1A27D" w:rsidR="00541889" w:rsidRDefault="00541889" w:rsidP="00E907B7">
      <w:pPr>
        <w:pStyle w:val="CommentText"/>
      </w:pPr>
      <w:r>
        <w:rPr>
          <w:rStyle w:val="CommentReference"/>
        </w:rPr>
        <w:annotationRef/>
      </w:r>
      <w:r>
        <w:t>Create box with descriptions of 6 subdomains from original Newson paper</w:t>
      </w:r>
    </w:p>
  </w:comment>
  <w:comment w:id="29" w:author="Christopher Huong [2]" w:date="2023-04-04T07:05:00Z" w:initials="ch">
    <w:p w14:paraId="585CD5A0" w14:textId="77777777" w:rsidR="00541889" w:rsidRDefault="00541889" w:rsidP="00E907B7">
      <w:pPr>
        <w:pStyle w:val="CommentText"/>
      </w:pPr>
      <w:r>
        <w:rPr>
          <w:rStyle w:val="CommentReference"/>
        </w:rPr>
        <w:annotationRef/>
      </w:r>
      <w:r>
        <w:t>Not sure how</w:t>
      </w:r>
    </w:p>
  </w:comment>
  <w:comment w:id="30" w:author="Denver Brown" w:date="2023-04-13T20:03:00Z" w:initials="DB">
    <w:p w14:paraId="6AC123D2" w14:textId="77777777" w:rsidR="00541889" w:rsidRDefault="00541889" w:rsidP="00E907B7">
      <w:pPr>
        <w:pStyle w:val="CommentText"/>
      </w:pPr>
      <w:r>
        <w:rPr>
          <w:rStyle w:val="CommentReference"/>
        </w:rPr>
        <w:annotationRef/>
      </w:r>
      <w:r>
        <w:t>Perhaps put these in a table? See Example</w:t>
      </w:r>
    </w:p>
  </w:comment>
  <w:comment w:id="32" w:author="Christopher Huong" w:date="2023-04-18T07:09:00Z" w:initials="CH">
    <w:p w14:paraId="6B1F5DCE" w14:textId="77777777" w:rsidR="00864296" w:rsidRDefault="00864296" w:rsidP="00346EC9">
      <w:pPr>
        <w:pStyle w:val="CommentText"/>
      </w:pPr>
      <w:r>
        <w:rPr>
          <w:rStyle w:val="CommentReference"/>
        </w:rPr>
        <w:annotationRef/>
      </w:r>
      <w:r>
        <w:t>Does this table have to be put at the bottom of the manuscript?</w:t>
      </w:r>
    </w:p>
  </w:comment>
  <w:comment w:id="34" w:author="Denver Brown" w:date="2023-04-13T20:07:00Z" w:initials="DB">
    <w:p w14:paraId="26CACE45" w14:textId="721507C7" w:rsidR="00541889" w:rsidRDefault="00541889" w:rsidP="00E907B7">
      <w:pPr>
        <w:pStyle w:val="CommentText"/>
      </w:pPr>
      <w:r>
        <w:rPr>
          <w:rStyle w:val="CommentReference"/>
        </w:rPr>
        <w:annotationRef/>
      </w:r>
      <w:r>
        <w:t>What do these p values represent? If similarity, this is not exactly correct as p values are a probability-based value. Suggest removing the p values as the in-text content is easy enough to understand</w:t>
      </w:r>
    </w:p>
  </w:comment>
  <w:comment w:id="35" w:author="Christopher Huong" w:date="2023-04-18T07:10:00Z" w:initials="CH">
    <w:p w14:paraId="0D8E4EDE" w14:textId="77777777" w:rsidR="00864296" w:rsidRDefault="00864296" w:rsidP="00A36C0E">
      <w:pPr>
        <w:pStyle w:val="CommentText"/>
      </w:pPr>
      <w:r>
        <w:rPr>
          <w:rStyle w:val="CommentReference"/>
        </w:rPr>
        <w:annotationRef/>
      </w:r>
      <w:r>
        <w:t>Done</w:t>
      </w:r>
    </w:p>
  </w:comment>
  <w:comment w:id="43" w:author="Denver Brown" w:date="2023-04-13T20:35:00Z" w:initials="DB">
    <w:p w14:paraId="40B08C7B" w14:textId="1BDC6351" w:rsidR="00541889" w:rsidRDefault="00541889" w:rsidP="00E907B7">
      <w:pPr>
        <w:pStyle w:val="CommentText"/>
      </w:pPr>
      <w:r>
        <w:rPr>
          <w:rStyle w:val="CommentReference"/>
        </w:rPr>
        <w:annotationRef/>
      </w:r>
      <w:r>
        <w:t>With?</w:t>
      </w:r>
    </w:p>
  </w:comment>
  <w:comment w:id="44" w:author="Christopher Huong" w:date="2023-04-18T06:56:00Z" w:initials="CH">
    <w:p w14:paraId="76784CC9" w14:textId="77777777" w:rsidR="00B06082" w:rsidRDefault="00B06082" w:rsidP="003F23BD">
      <w:pPr>
        <w:pStyle w:val="CommentText"/>
      </w:pPr>
      <w:r>
        <w:rPr>
          <w:rStyle w:val="CommentReference"/>
        </w:rPr>
        <w:annotationRef/>
      </w:r>
      <w:r>
        <w:t>Either sound fine to me</w:t>
      </w:r>
    </w:p>
  </w:comment>
  <w:comment w:id="48" w:author="Denver Brown" w:date="2023-04-13T20:37:00Z" w:initials="DB">
    <w:p w14:paraId="654C2E4D" w14:textId="77777777" w:rsidR="00541889" w:rsidRDefault="00541889" w:rsidP="00E907B7">
      <w:pPr>
        <w:pStyle w:val="CommentText"/>
      </w:pPr>
      <w:r>
        <w:rPr>
          <w:rStyle w:val="CommentReference"/>
        </w:rPr>
        <w:annotationRef/>
      </w:r>
      <w:r>
        <w:t>Using the cobalt package? Worth making reference to if so</w:t>
      </w:r>
    </w:p>
  </w:comment>
  <w:comment w:id="49" w:author="Christopher Huong" w:date="2023-04-18T07:03:00Z" w:initials="CH">
    <w:p w14:paraId="7AA50A87" w14:textId="77777777" w:rsidR="00B06082" w:rsidRDefault="00B06082" w:rsidP="0064445C">
      <w:pPr>
        <w:pStyle w:val="CommentText"/>
      </w:pPr>
      <w:r>
        <w:rPr>
          <w:rStyle w:val="CommentReference"/>
        </w:rPr>
        <w:annotationRef/>
      </w:r>
      <w:r>
        <w:t>Mentioned in supplementary. Is that ok?</w:t>
      </w:r>
    </w:p>
  </w:comment>
  <w:comment w:id="51" w:author="Denver Brown" w:date="2023-04-13T20:38:00Z" w:initials="DB">
    <w:p w14:paraId="23099163" w14:textId="17DB1C53" w:rsidR="00541889" w:rsidRDefault="00541889" w:rsidP="00E907B7">
      <w:pPr>
        <w:pStyle w:val="CommentText"/>
      </w:pPr>
      <w:r>
        <w:rPr>
          <w:rStyle w:val="CommentReference"/>
        </w:rPr>
        <w:annotationRef/>
      </w:r>
      <w:r>
        <w:t>I thought it was Mind-Body Connection?</w:t>
      </w:r>
    </w:p>
  </w:comment>
  <w:comment w:id="52" w:author="Christopher Huong" w:date="2023-04-18T07:04:00Z" w:initials="CH">
    <w:p w14:paraId="68A4E76E" w14:textId="77777777" w:rsidR="00B06082" w:rsidRDefault="00B06082" w:rsidP="00295A2C">
      <w:pPr>
        <w:pStyle w:val="CommentText"/>
      </w:pPr>
      <w:r>
        <w:rPr>
          <w:rStyle w:val="CommentReference"/>
        </w:rPr>
        <w:annotationRef/>
      </w:r>
      <w:r>
        <w:t>Yes, corrected</w:t>
      </w:r>
    </w:p>
  </w:comment>
  <w:comment w:id="54" w:author="Denver Brown [2]" w:date="2023-04-14T07:51:00Z" w:initials="DB">
    <w:p w14:paraId="41638C18" w14:textId="7DA35353" w:rsidR="00541889" w:rsidRDefault="00541889">
      <w:pPr>
        <w:pStyle w:val="CommentText"/>
      </w:pPr>
      <w:r>
        <w:rPr>
          <w:rStyle w:val="CommentReference"/>
        </w:rPr>
        <w:annotationRef/>
      </w:r>
      <w:r>
        <w:t>Answers in Arabic? Did not translate properly?</w:t>
      </w:r>
    </w:p>
  </w:comment>
  <w:comment w:id="55" w:author="Christopher Huong" w:date="2023-04-18T07:11:00Z" w:initials="CH">
    <w:p w14:paraId="30B8FAC9" w14:textId="77777777" w:rsidR="00864296" w:rsidRDefault="00864296" w:rsidP="00F83452">
      <w:pPr>
        <w:pStyle w:val="CommentText"/>
      </w:pPr>
      <w:r>
        <w:rPr>
          <w:rStyle w:val="CommentReference"/>
        </w:rPr>
        <w:annotationRef/>
      </w:r>
      <w:r>
        <w:t>Yes</w:t>
      </w:r>
    </w:p>
  </w:comment>
  <w:comment w:id="62" w:author="Denver Brown [2]" w:date="2023-04-14T08:08:00Z" w:initials="DB">
    <w:p w14:paraId="1353BF9B" w14:textId="4E28D782" w:rsidR="00541889" w:rsidRDefault="00541889">
      <w:pPr>
        <w:pStyle w:val="CommentText"/>
      </w:pPr>
      <w:r>
        <w:rPr>
          <w:rStyle w:val="CommentReference"/>
        </w:rPr>
        <w:annotationRef/>
      </w:r>
      <w:r>
        <w:t>Given that you calculated ATCs, would it be appropriate to refer to the untreated (inactive) group here?</w:t>
      </w:r>
    </w:p>
  </w:comment>
  <w:comment w:id="63" w:author="Christopher Huong" w:date="2023-04-18T07:17:00Z" w:initials="CH">
    <w:p w14:paraId="3C451FC0" w14:textId="77777777" w:rsidR="00676C5F" w:rsidRDefault="00676C5F">
      <w:pPr>
        <w:pStyle w:val="CommentText"/>
      </w:pPr>
      <w:r>
        <w:rPr>
          <w:rStyle w:val="CommentReference"/>
        </w:rPr>
        <w:annotationRef/>
      </w:r>
      <w:r>
        <w:t>Effective sample sizes</w:t>
      </w:r>
    </w:p>
    <w:p w14:paraId="42DFE463" w14:textId="77777777" w:rsidR="00676C5F" w:rsidRDefault="00676C5F">
      <w:pPr>
        <w:pStyle w:val="CommentText"/>
      </w:pPr>
      <w:r>
        <w:t xml:space="preserve">                Control  Treated</w:t>
      </w:r>
    </w:p>
    <w:p w14:paraId="2249896D" w14:textId="77777777" w:rsidR="00676C5F" w:rsidRDefault="00676C5F">
      <w:pPr>
        <w:pStyle w:val="CommentText"/>
      </w:pPr>
      <w:r>
        <w:t xml:space="preserve">Unadjusted  135525 206431. </w:t>
      </w:r>
    </w:p>
    <w:p w14:paraId="391348FD" w14:textId="77777777" w:rsidR="00676C5F" w:rsidRDefault="00676C5F" w:rsidP="00643CA9">
      <w:pPr>
        <w:pStyle w:val="CommentText"/>
      </w:pPr>
      <w:r>
        <w:t>Adjusted    135525 140633.8</w:t>
      </w:r>
    </w:p>
  </w:comment>
  <w:comment w:id="64" w:author="Christopher Huong" w:date="2023-04-18T07:17:00Z" w:initials="CH">
    <w:p w14:paraId="31A1F462" w14:textId="77777777" w:rsidR="00676C5F" w:rsidRDefault="00676C5F" w:rsidP="00D53BED">
      <w:pPr>
        <w:pStyle w:val="CommentText"/>
      </w:pPr>
      <w:r>
        <w:rPr>
          <w:rStyle w:val="CommentReference"/>
        </w:rPr>
        <w:annotationRef/>
      </w:r>
      <w:r>
        <w:t>^ output from bal.tab()</w:t>
      </w:r>
    </w:p>
  </w:comment>
  <w:comment w:id="65" w:author="Christopher Huong" w:date="2023-04-18T07:17:00Z" w:initials="CH">
    <w:p w14:paraId="489B2982" w14:textId="77777777" w:rsidR="00676C5F" w:rsidRDefault="00676C5F" w:rsidP="0033215C">
      <w:pPr>
        <w:pStyle w:val="CommentText"/>
      </w:pPr>
      <w:r>
        <w:rPr>
          <w:rStyle w:val="CommentReference"/>
        </w:rPr>
        <w:annotationRef/>
      </w:r>
      <w:r>
        <w:t>"when the estimand is the ATC, the returned propensity score is the probability of being in the control (i.e., non-focal) group."</w:t>
      </w:r>
    </w:p>
  </w:comment>
  <w:comment w:id="66" w:author="Denver Brown [2]" w:date="2023-04-14T08:09:00Z" w:initials="DB">
    <w:p w14:paraId="22AAB7F5" w14:textId="0B7AF0B8" w:rsidR="00541889" w:rsidRDefault="00541889">
      <w:pPr>
        <w:pStyle w:val="CommentText"/>
      </w:pPr>
      <w:r>
        <w:rPr>
          <w:rStyle w:val="CommentReference"/>
        </w:rPr>
        <w:annotationRef/>
      </w:r>
      <w:r>
        <w:t>So is this the sample size that was used for analytic purposes? This section could be unpacked a bit better to help the reader understand what is going on.</w:t>
      </w:r>
    </w:p>
  </w:comment>
  <w:comment w:id="67" w:author="Christopher Huong" w:date="2023-04-18T07:39:00Z" w:initials="CH">
    <w:p w14:paraId="00FCBD46" w14:textId="77777777" w:rsidR="00670E9C" w:rsidRDefault="00670E9C" w:rsidP="00994091">
      <w:pPr>
        <w:pStyle w:val="CommentText"/>
      </w:pPr>
      <w:r>
        <w:rPr>
          <w:rStyle w:val="CommentReference"/>
        </w:rPr>
        <w:annotationRef/>
      </w:r>
      <w:r>
        <w:t>Added description and citation</w:t>
      </w:r>
    </w:p>
  </w:comment>
  <w:comment w:id="68" w:author="Denver Brown [2]" w:date="2023-04-14T08:27:00Z" w:initials="DB">
    <w:p w14:paraId="1C26F787" w14:textId="3331B19E" w:rsidR="00541889" w:rsidRDefault="00541889">
      <w:pPr>
        <w:pStyle w:val="CommentText"/>
      </w:pPr>
      <w:r>
        <w:rPr>
          <w:rStyle w:val="CommentReference"/>
        </w:rPr>
        <w:annotationRef/>
      </w:r>
      <w:r>
        <w:t>We can remove Table 2 as you have all the information (side from the SEs) in here.</w:t>
      </w:r>
    </w:p>
    <w:p w14:paraId="00120726" w14:textId="77777777" w:rsidR="00541889" w:rsidRDefault="00541889">
      <w:pPr>
        <w:pStyle w:val="CommentText"/>
      </w:pPr>
    </w:p>
    <w:p w14:paraId="126EDAEB" w14:textId="59B5FCF5" w:rsidR="00541889" w:rsidRDefault="00541889">
      <w:pPr>
        <w:pStyle w:val="CommentText"/>
      </w:pPr>
      <w:r>
        <w:t>Always be sure when you have a Table that you refer to it in the text.</w:t>
      </w:r>
    </w:p>
  </w:comment>
  <w:comment w:id="69" w:author="Christopher Huong" w:date="2023-04-18T07:52:00Z" w:initials="CH">
    <w:p w14:paraId="09953FF6" w14:textId="77777777" w:rsidR="002914B5" w:rsidRDefault="002914B5" w:rsidP="005D14EC">
      <w:pPr>
        <w:pStyle w:val="CommentText"/>
      </w:pPr>
      <w:r>
        <w:rPr>
          <w:rStyle w:val="CommentReference"/>
        </w:rPr>
        <w:annotationRef/>
      </w:r>
      <w:r>
        <w:t>Done</w:t>
      </w:r>
    </w:p>
  </w:comment>
  <w:comment w:id="70" w:author="Denver Brown [2]" w:date="2023-04-14T08:18:00Z" w:initials="DB">
    <w:p w14:paraId="3D91F3E8" w14:textId="0D41348C" w:rsidR="00541889" w:rsidRDefault="00541889">
      <w:pPr>
        <w:pStyle w:val="CommentText"/>
      </w:pPr>
      <w:r>
        <w:rPr>
          <w:rStyle w:val="CommentReference"/>
        </w:rPr>
        <w:annotationRef/>
      </w:r>
      <w:r>
        <w:t>This reads like content that would be in the Discussion section. Suggest revising to simply report what was found and recycle this content in the discussion if it hasn’t been already.</w:t>
      </w:r>
    </w:p>
  </w:comment>
  <w:comment w:id="71" w:author="Christopher Huong" w:date="2023-04-18T07:54:00Z" w:initials="CH">
    <w:p w14:paraId="6759C6D5" w14:textId="77777777" w:rsidR="002914B5" w:rsidRDefault="002914B5" w:rsidP="00087848">
      <w:pPr>
        <w:pStyle w:val="CommentText"/>
      </w:pPr>
      <w:r>
        <w:rPr>
          <w:rStyle w:val="CommentReference"/>
        </w:rPr>
        <w:annotationRef/>
      </w:r>
      <w:r>
        <w:t>Got it, thank you</w:t>
      </w:r>
    </w:p>
  </w:comment>
  <w:comment w:id="74" w:author="Denver Brown [2]" w:date="2023-04-14T08:38:00Z" w:initials="DB">
    <w:p w14:paraId="60D176F5" w14:textId="7487191B" w:rsidR="00541889" w:rsidRDefault="00541889">
      <w:pPr>
        <w:pStyle w:val="CommentText"/>
      </w:pPr>
      <w:r>
        <w:rPr>
          <w:rStyle w:val="CommentReference"/>
        </w:rPr>
        <w:annotationRef/>
      </w:r>
      <w:r>
        <w:t>Usually good to start with the purpose to get the reader back on track with what you planned to do in your study.  Then move to the results</w:t>
      </w:r>
    </w:p>
  </w:comment>
  <w:comment w:id="75" w:author="Christopher Huong" w:date="2023-04-18T08:06:00Z" w:initials="CH">
    <w:p w14:paraId="3994A355" w14:textId="77777777" w:rsidR="00FB4787" w:rsidRDefault="00FB4787" w:rsidP="00B87011">
      <w:pPr>
        <w:pStyle w:val="CommentText"/>
      </w:pPr>
      <w:r>
        <w:rPr>
          <w:rStyle w:val="CommentReference"/>
        </w:rPr>
        <w:annotationRef/>
      </w:r>
      <w:r>
        <w:t>Hopefully this works</w:t>
      </w:r>
    </w:p>
  </w:comment>
  <w:comment w:id="79" w:author="Denver Brown [2]" w:date="2023-04-14T09:01:00Z" w:initials="DB">
    <w:p w14:paraId="212BD184" w14:textId="3D29F88C" w:rsidR="00541889" w:rsidRDefault="00541889">
      <w:pPr>
        <w:pStyle w:val="CommentText"/>
      </w:pPr>
      <w:r>
        <w:rPr>
          <w:rStyle w:val="CommentReference"/>
        </w:rPr>
        <w:annotationRef/>
      </w:r>
      <w:r>
        <w:t>I think this helps tie this paragraph together and link back to our introduction regarding the detriments of poor mental health on society.</w:t>
      </w:r>
    </w:p>
  </w:comment>
  <w:comment w:id="80" w:author="Denver Brown [2]" w:date="2023-04-14T09:14:00Z" w:initials="DB">
    <w:p w14:paraId="23020C19" w14:textId="77777777" w:rsidR="00541889" w:rsidRDefault="00541889">
      <w:pPr>
        <w:pStyle w:val="CommentText"/>
      </w:pPr>
      <w:r>
        <w:rPr>
          <w:rStyle w:val="CommentReference"/>
        </w:rPr>
        <w:annotationRef/>
      </w:r>
      <w:r>
        <w:t xml:space="preserve">Add examples of social self items/aspects here. </w:t>
      </w:r>
    </w:p>
    <w:p w14:paraId="4E7752E9" w14:textId="77777777" w:rsidR="00541889" w:rsidRDefault="00541889">
      <w:pPr>
        <w:pStyle w:val="CommentText"/>
      </w:pPr>
    </w:p>
    <w:p w14:paraId="6975CCA5" w14:textId="55A9C7F6" w:rsidR="00541889" w:rsidRDefault="00541889">
      <w:pPr>
        <w:pStyle w:val="CommentText"/>
      </w:pPr>
      <w:r>
        <w:t>It is somewhat surprising given that physi</w:t>
      </w:r>
    </w:p>
  </w:comment>
  <w:comment w:id="101" w:author="Denver Brown [2]" w:date="2023-04-14T09:23:00Z" w:initials="DB">
    <w:p w14:paraId="6AFAD6DB" w14:textId="3455FCE1" w:rsidR="00541889" w:rsidRDefault="00541889">
      <w:pPr>
        <w:pStyle w:val="CommentText"/>
      </w:pPr>
      <w:r>
        <w:rPr>
          <w:rStyle w:val="CommentReference"/>
        </w:rPr>
        <w:annotationRef/>
      </w:r>
      <w:r>
        <w:t xml:space="preserve">This will help to flow from the previous paragraph, while also highlighting how it addresses knowledge gaps </w:t>
      </w:r>
    </w:p>
  </w:comment>
  <w:comment w:id="127" w:author="Christopher Huong" w:date="2023-04-07T06:35:00Z" w:initials="CH">
    <w:p w14:paraId="5C75BE86" w14:textId="77777777" w:rsidR="00541889" w:rsidRDefault="00541889" w:rsidP="00E907B7">
      <w:pPr>
        <w:pStyle w:val="CommentText"/>
      </w:pPr>
      <w:r>
        <w:rPr>
          <w:rStyle w:val="CommentReference"/>
        </w:rPr>
        <w:annotationRef/>
      </w:r>
      <w:r>
        <w:t>Pretty sure this is true, any recommended refs?</w:t>
      </w:r>
    </w:p>
  </w:comment>
  <w:comment w:id="128" w:author="Denver Brown [2]" w:date="2023-04-14T09:27:00Z" w:initials="DB">
    <w:p w14:paraId="4FA5F8F1" w14:textId="77777777" w:rsidR="00541889" w:rsidRDefault="00541889">
      <w:pPr>
        <w:pStyle w:val="CommentText"/>
        <w:rPr>
          <w:rFonts w:ascii="Arial" w:hAnsi="Arial" w:cs="Arial"/>
          <w:color w:val="222222"/>
          <w:shd w:val="clear" w:color="auto" w:fill="FFFFFF"/>
        </w:rPr>
      </w:pPr>
      <w:r>
        <w:rPr>
          <w:rStyle w:val="CommentReference"/>
        </w:rPr>
        <w:annotationRef/>
      </w:r>
      <w:r>
        <w:rPr>
          <w:rFonts w:ascii="Arial" w:hAnsi="Arial" w:cs="Arial"/>
          <w:color w:val="222222"/>
          <w:shd w:val="clear" w:color="auto" w:fill="FFFFFF"/>
        </w:rPr>
        <w:t>Van Der Zee, M. D., Van Der Mee, D., Bartels, M., &amp; De Geus, E. J. (2019). Tracking of voluntary exercise behaviour over the lifespan. </w:t>
      </w:r>
      <w:r>
        <w:rPr>
          <w:rFonts w:ascii="Arial" w:hAnsi="Arial" w:cs="Arial"/>
          <w:i/>
          <w:iCs/>
          <w:color w:val="222222"/>
          <w:shd w:val="clear" w:color="auto" w:fill="FFFFFF"/>
        </w:rPr>
        <w:t>International Journal of Behavioral Nutrition and Physical Activity</w:t>
      </w:r>
      <w:r>
        <w:rPr>
          <w:rFonts w:ascii="Arial" w:hAnsi="Arial" w:cs="Arial"/>
          <w:color w:val="222222"/>
          <w:shd w:val="clear" w:color="auto" w:fill="FFFFFF"/>
        </w:rPr>
        <w:t>, </w:t>
      </w:r>
      <w:r>
        <w:rPr>
          <w:rFonts w:ascii="Arial" w:hAnsi="Arial" w:cs="Arial"/>
          <w:i/>
          <w:iCs/>
          <w:color w:val="222222"/>
          <w:shd w:val="clear" w:color="auto" w:fill="FFFFFF"/>
        </w:rPr>
        <w:t>16</w:t>
      </w:r>
      <w:r>
        <w:rPr>
          <w:rFonts w:ascii="Arial" w:hAnsi="Arial" w:cs="Arial"/>
          <w:color w:val="222222"/>
          <w:shd w:val="clear" w:color="auto" w:fill="FFFFFF"/>
        </w:rPr>
        <w:t>(1), 1-11.</w:t>
      </w:r>
    </w:p>
    <w:p w14:paraId="591CF1EE" w14:textId="77777777" w:rsidR="00541889" w:rsidRDefault="00541889">
      <w:pPr>
        <w:pStyle w:val="CommentText"/>
      </w:pPr>
    </w:p>
    <w:p w14:paraId="087438A3" w14:textId="77777777" w:rsidR="00541889" w:rsidRDefault="00541889">
      <w:pPr>
        <w:pStyle w:val="CommentText"/>
        <w:rPr>
          <w:rFonts w:ascii="Arial" w:hAnsi="Arial" w:cs="Arial"/>
          <w:color w:val="222222"/>
          <w:shd w:val="clear" w:color="auto" w:fill="FFFFFF"/>
        </w:rPr>
      </w:pPr>
      <w:r>
        <w:rPr>
          <w:rFonts w:ascii="Arial" w:hAnsi="Arial" w:cs="Arial"/>
          <w:color w:val="222222"/>
          <w:shd w:val="clear" w:color="auto" w:fill="FFFFFF"/>
        </w:rPr>
        <w:t>Westerterp, K. R. (2018). Changes in physical activity over the lifespan: impact on body composition and sarcopenic obesity. </w:t>
      </w:r>
      <w:r>
        <w:rPr>
          <w:rFonts w:ascii="Arial" w:hAnsi="Arial" w:cs="Arial"/>
          <w:i/>
          <w:iCs/>
          <w:color w:val="222222"/>
          <w:shd w:val="clear" w:color="auto" w:fill="FFFFFF"/>
        </w:rPr>
        <w:t>Obesity Reviews</w:t>
      </w:r>
      <w:r>
        <w:rPr>
          <w:rFonts w:ascii="Arial" w:hAnsi="Arial" w:cs="Arial"/>
          <w:color w:val="222222"/>
          <w:shd w:val="clear" w:color="auto" w:fill="FFFFFF"/>
        </w:rPr>
        <w:t>, </w:t>
      </w:r>
      <w:r>
        <w:rPr>
          <w:rFonts w:ascii="Arial" w:hAnsi="Arial" w:cs="Arial"/>
          <w:i/>
          <w:iCs/>
          <w:color w:val="222222"/>
          <w:shd w:val="clear" w:color="auto" w:fill="FFFFFF"/>
        </w:rPr>
        <w:t>19</w:t>
      </w:r>
      <w:r>
        <w:rPr>
          <w:rFonts w:ascii="Arial" w:hAnsi="Arial" w:cs="Arial"/>
          <w:color w:val="222222"/>
          <w:shd w:val="clear" w:color="auto" w:fill="FFFFFF"/>
        </w:rPr>
        <w:t>, 8-13.</w:t>
      </w:r>
    </w:p>
    <w:p w14:paraId="4B9A67A6" w14:textId="77777777" w:rsidR="00541889" w:rsidRDefault="00541889">
      <w:pPr>
        <w:pStyle w:val="CommentText"/>
      </w:pPr>
    </w:p>
    <w:p w14:paraId="18F5ED05" w14:textId="6D43582B" w:rsidR="00541889" w:rsidRDefault="00541889">
      <w:pPr>
        <w:pStyle w:val="CommentText"/>
      </w:pPr>
      <w:r>
        <w:t xml:space="preserve"> </w:t>
      </w:r>
    </w:p>
  </w:comment>
  <w:comment w:id="137" w:author="Denver Brown [2]" w:date="2023-04-14T09:36:00Z" w:initials="DB">
    <w:p w14:paraId="5E0A10BD" w14:textId="65B853B5" w:rsidR="00541889" w:rsidRDefault="00541889">
      <w:pPr>
        <w:pStyle w:val="CommentText"/>
      </w:pPr>
      <w:r>
        <w:rPr>
          <w:rStyle w:val="CommentReference"/>
        </w:rPr>
        <w:annotationRef/>
      </w:r>
      <w:r>
        <w:t>Referring to older adults here, correct? Be specific and state it if so. Then only use the bi-directional effects references below that focus on older adults</w:t>
      </w:r>
    </w:p>
  </w:comment>
  <w:comment w:id="141" w:author="Denver Brown [2]" w:date="2023-04-14T09:33:00Z" w:initials="DB">
    <w:p w14:paraId="2BDD4B12" w14:textId="77777777" w:rsidR="00541889" w:rsidRDefault="00541889">
      <w:pPr>
        <w:pStyle w:val="CommentText"/>
        <w:rPr>
          <w:rFonts w:ascii="Arial" w:hAnsi="Arial" w:cs="Arial"/>
          <w:color w:val="222222"/>
          <w:shd w:val="clear" w:color="auto" w:fill="FFFFFF"/>
        </w:rPr>
      </w:pPr>
      <w:r>
        <w:rPr>
          <w:rStyle w:val="CommentReference"/>
        </w:rPr>
        <w:annotationRef/>
      </w:r>
      <w:r>
        <w:rPr>
          <w:rFonts w:ascii="Arial" w:hAnsi="Arial" w:cs="Arial"/>
          <w:color w:val="222222"/>
          <w:shd w:val="clear" w:color="auto" w:fill="FFFFFF"/>
        </w:rPr>
        <w:t>Steinmo, S., Hagger-Johnson, G., &amp; Shahab, L. (2014). Bidirectional association between mental health and physical activity in older adults: Whitehall II prospective cohort study. </w:t>
      </w:r>
      <w:r>
        <w:rPr>
          <w:rFonts w:ascii="Arial" w:hAnsi="Arial" w:cs="Arial"/>
          <w:i/>
          <w:iCs/>
          <w:color w:val="222222"/>
          <w:shd w:val="clear" w:color="auto" w:fill="FFFFFF"/>
        </w:rPr>
        <w:t>Preventive Medicine</w:t>
      </w:r>
      <w:r>
        <w:rPr>
          <w:rFonts w:ascii="Arial" w:hAnsi="Arial" w:cs="Arial"/>
          <w:color w:val="222222"/>
          <w:shd w:val="clear" w:color="auto" w:fill="FFFFFF"/>
        </w:rPr>
        <w:t>, </w:t>
      </w:r>
      <w:r>
        <w:rPr>
          <w:rFonts w:ascii="Arial" w:hAnsi="Arial" w:cs="Arial"/>
          <w:i/>
          <w:iCs/>
          <w:color w:val="222222"/>
          <w:shd w:val="clear" w:color="auto" w:fill="FFFFFF"/>
        </w:rPr>
        <w:t>66</w:t>
      </w:r>
      <w:r>
        <w:rPr>
          <w:rFonts w:ascii="Arial" w:hAnsi="Arial" w:cs="Arial"/>
          <w:color w:val="222222"/>
          <w:shd w:val="clear" w:color="auto" w:fill="FFFFFF"/>
        </w:rPr>
        <w:t>, 74-79.</w:t>
      </w:r>
    </w:p>
    <w:p w14:paraId="72AC9241" w14:textId="77777777" w:rsidR="00541889" w:rsidRDefault="00541889">
      <w:pPr>
        <w:pStyle w:val="CommentText"/>
      </w:pPr>
    </w:p>
    <w:p w14:paraId="38F5DB5E" w14:textId="77777777" w:rsidR="00541889" w:rsidRDefault="00541889">
      <w:pPr>
        <w:pStyle w:val="CommentText"/>
        <w:rPr>
          <w:rFonts w:ascii="Arial" w:hAnsi="Arial" w:cs="Arial"/>
          <w:color w:val="222222"/>
          <w:shd w:val="clear" w:color="auto" w:fill="FFFFFF"/>
        </w:rPr>
      </w:pPr>
      <w:r>
        <w:rPr>
          <w:rFonts w:ascii="Arial" w:hAnsi="Arial" w:cs="Arial"/>
          <w:color w:val="222222"/>
          <w:shd w:val="clear" w:color="auto" w:fill="FFFFFF"/>
        </w:rPr>
        <w:t>Azevedo Da Silva, M., Singh-Manoux, A., Brunner, E. J., Kaffashian, S., Shipley, M. J., Kivimäki, M., &amp; Nabi, H. (2012). Bidirectional association between physical activity and symptoms of anxiety and depression: the Whitehall II study. </w:t>
      </w:r>
      <w:r>
        <w:rPr>
          <w:rFonts w:ascii="Arial" w:hAnsi="Arial" w:cs="Arial"/>
          <w:i/>
          <w:iCs/>
          <w:color w:val="222222"/>
          <w:shd w:val="clear" w:color="auto" w:fill="FFFFFF"/>
        </w:rPr>
        <w:t>European journal of epidemiology</w:t>
      </w:r>
      <w:r>
        <w:rPr>
          <w:rFonts w:ascii="Arial" w:hAnsi="Arial" w:cs="Arial"/>
          <w:color w:val="222222"/>
          <w:shd w:val="clear" w:color="auto" w:fill="FFFFFF"/>
        </w:rPr>
        <w:t>, </w:t>
      </w:r>
      <w:r>
        <w:rPr>
          <w:rFonts w:ascii="Arial" w:hAnsi="Arial" w:cs="Arial"/>
          <w:i/>
          <w:iCs/>
          <w:color w:val="222222"/>
          <w:shd w:val="clear" w:color="auto" w:fill="FFFFFF"/>
        </w:rPr>
        <w:t>27</w:t>
      </w:r>
      <w:r>
        <w:rPr>
          <w:rFonts w:ascii="Arial" w:hAnsi="Arial" w:cs="Arial"/>
          <w:color w:val="222222"/>
          <w:shd w:val="clear" w:color="auto" w:fill="FFFFFF"/>
        </w:rPr>
        <w:t>, 537-546.</w:t>
      </w:r>
    </w:p>
    <w:p w14:paraId="4306C602" w14:textId="77777777" w:rsidR="00541889" w:rsidRDefault="00541889">
      <w:pPr>
        <w:pStyle w:val="CommentText"/>
      </w:pPr>
    </w:p>
    <w:p w14:paraId="0994B862" w14:textId="4C20164F" w:rsidR="00541889" w:rsidRDefault="00541889">
      <w:pPr>
        <w:pStyle w:val="CommentText"/>
      </w:pPr>
      <w:r>
        <w:rPr>
          <w:rFonts w:ascii="Arial" w:hAnsi="Arial" w:cs="Arial"/>
          <w:color w:val="222222"/>
          <w:shd w:val="clear" w:color="auto" w:fill="FFFFFF"/>
        </w:rPr>
        <w:t>Barone Gibbs, B., Sternfeld, B., Whitaker, K. M., Brach, J. S., Hergenroeder, A. L., Jacobs, D. R., ... &amp; Pettee Gabriel, K. (2021). Bidirectional associations of accelerometer-derived physical activity and stationary behavior with self-reported mental and physical health during midlife. </w:t>
      </w:r>
      <w:r>
        <w:rPr>
          <w:rFonts w:ascii="Arial" w:hAnsi="Arial" w:cs="Arial"/>
          <w:i/>
          <w:iCs/>
          <w:color w:val="222222"/>
          <w:shd w:val="clear" w:color="auto" w:fill="FFFFFF"/>
        </w:rPr>
        <w:t>International Journal of Behavioral Nutrition and Physical Activity</w:t>
      </w:r>
      <w:r>
        <w:rPr>
          <w:rFonts w:ascii="Arial" w:hAnsi="Arial" w:cs="Arial"/>
          <w:color w:val="222222"/>
          <w:shd w:val="clear" w:color="auto" w:fill="FFFFFF"/>
        </w:rPr>
        <w:t>, </w:t>
      </w:r>
      <w:r>
        <w:rPr>
          <w:rFonts w:ascii="Arial" w:hAnsi="Arial" w:cs="Arial"/>
          <w:i/>
          <w:iCs/>
          <w:color w:val="222222"/>
          <w:shd w:val="clear" w:color="auto" w:fill="FFFFFF"/>
        </w:rPr>
        <w:t>18</w:t>
      </w:r>
      <w:r>
        <w:rPr>
          <w:rFonts w:ascii="Arial" w:hAnsi="Arial" w:cs="Arial"/>
          <w:color w:val="222222"/>
          <w:shd w:val="clear" w:color="auto" w:fill="FFFFFF"/>
        </w:rPr>
        <w:t>(1), 1-11.</w:t>
      </w:r>
    </w:p>
  </w:comment>
  <w:comment w:id="201" w:author="Denver Brown [2]" w:date="2023-04-14T11:29:00Z" w:initials="DB">
    <w:p w14:paraId="69B8FC3C" w14:textId="47147CB7" w:rsidR="00541889" w:rsidRDefault="00541889">
      <w:pPr>
        <w:pStyle w:val="CommentText"/>
      </w:pPr>
      <w:r>
        <w:rPr>
          <w:rStyle w:val="CommentReference"/>
        </w:rPr>
        <w:annotationRef/>
      </w:r>
      <w:r>
        <w:t>Add SMDs for each technique to the table and include the range here</w:t>
      </w:r>
    </w:p>
  </w:comment>
  <w:comment w:id="227" w:author="Christopher Huong [2]" w:date="2023-03-02T19:58:00Z" w:initials="ch">
    <w:p w14:paraId="48C332ED" w14:textId="77777777" w:rsidR="00541889" w:rsidRDefault="00541889" w:rsidP="00793401">
      <w:pPr>
        <w:pStyle w:val="CommentText"/>
      </w:pPr>
      <w:r>
        <w:rPr>
          <w:rStyle w:val="CommentReference"/>
        </w:rPr>
        <w:annotationRef/>
      </w:r>
      <w:r>
        <w:t xml:space="preserve">Any recommended articles for this claim? </w:t>
      </w:r>
    </w:p>
  </w:comment>
  <w:comment w:id="228" w:author="Denver Brown [2]" w:date="2023-04-14T08:54:00Z" w:initials="DB">
    <w:p w14:paraId="03859AAC" w14:textId="77777777" w:rsidR="00541889" w:rsidRDefault="00541889" w:rsidP="00793401">
      <w:pPr>
        <w:pStyle w:val="CommentText"/>
      </w:pPr>
      <w:r>
        <w:rPr>
          <w:rStyle w:val="CommentReference"/>
        </w:rPr>
        <w:annotationRef/>
      </w:r>
      <w:r>
        <w:rPr>
          <w:rFonts w:ascii="Arial" w:hAnsi="Arial" w:cs="Arial"/>
          <w:color w:val="222222"/>
          <w:shd w:val="clear" w:color="auto" w:fill="FFFFFF"/>
        </w:rPr>
        <w:t>Sallis, J. F., &amp; Saelens, B. E. (2000). Assessment of physical activity by self-report: status, limitations, and future directions. </w:t>
      </w:r>
      <w:r>
        <w:rPr>
          <w:rFonts w:ascii="Arial" w:hAnsi="Arial" w:cs="Arial"/>
          <w:i/>
          <w:iCs/>
          <w:color w:val="222222"/>
          <w:shd w:val="clear" w:color="auto" w:fill="FFFFFF"/>
        </w:rPr>
        <w:t>Research quarterly for exercise and sport</w:t>
      </w:r>
      <w:r>
        <w:rPr>
          <w:rFonts w:ascii="Arial" w:hAnsi="Arial" w:cs="Arial"/>
          <w:color w:val="222222"/>
          <w:shd w:val="clear" w:color="auto" w:fill="FFFFFF"/>
        </w:rPr>
        <w:t>, </w:t>
      </w:r>
      <w:r>
        <w:rPr>
          <w:rFonts w:ascii="Arial" w:hAnsi="Arial" w:cs="Arial"/>
          <w:i/>
          <w:iCs/>
          <w:color w:val="222222"/>
          <w:shd w:val="clear" w:color="auto" w:fill="FFFFFF"/>
        </w:rPr>
        <w:t>71</w:t>
      </w:r>
      <w:r>
        <w:rPr>
          <w:rFonts w:ascii="Arial" w:hAnsi="Arial" w:cs="Arial"/>
          <w:color w:val="222222"/>
          <w:shd w:val="clear" w:color="auto" w:fill="FFFFFF"/>
        </w:rPr>
        <w:t>(sup2), 1-14.</w:t>
      </w:r>
    </w:p>
  </w:comment>
  <w:comment w:id="214" w:author="Denver Brown [2]" w:date="2023-04-14T09:02:00Z" w:initials="DB">
    <w:p w14:paraId="378B7387" w14:textId="2B09FA99" w:rsidR="00541889" w:rsidRDefault="00541889" w:rsidP="00793401">
      <w:pPr>
        <w:pStyle w:val="CommentText"/>
      </w:pPr>
      <w:r>
        <w:rPr>
          <w:rStyle w:val="CommentReference"/>
        </w:rPr>
        <w:annotationRef/>
      </w:r>
      <w:r>
        <w:t>I think this can be a standalone paragraph combined with the propensity score paragraph</w:t>
      </w:r>
    </w:p>
  </w:comment>
  <w:comment w:id="237" w:author="Denver Brown [2]" w:date="2023-04-14T09:51:00Z" w:initials="DB">
    <w:p w14:paraId="19240F9A" w14:textId="12C2DFB3" w:rsidR="00541889" w:rsidRDefault="00541889">
      <w:pPr>
        <w:pStyle w:val="CommentText"/>
      </w:pPr>
      <w:r>
        <w:rPr>
          <w:rStyle w:val="CommentReference"/>
        </w:rPr>
        <w:annotationRef/>
      </w:r>
      <w:r>
        <w:t>This idea is conceptually different from the previous paragraph. It focuses not on PA, but rather only age and MH. New paragraph</w:t>
      </w:r>
    </w:p>
  </w:comment>
  <w:comment w:id="256" w:author="Denver Brown [2]" w:date="2023-04-14T09:45:00Z" w:initials="DB">
    <w:p w14:paraId="652D45FD" w14:textId="1F4769BA" w:rsidR="00541889" w:rsidRDefault="00541889">
      <w:pPr>
        <w:pStyle w:val="CommentText"/>
      </w:pPr>
      <w:r>
        <w:rPr>
          <w:rStyle w:val="CommentReference"/>
        </w:rPr>
        <w:annotationRef/>
      </w:r>
      <w:r>
        <w:t>Older cohorts? Earlier generations may be miscontrued</w:t>
      </w:r>
    </w:p>
  </w:comment>
  <w:comment w:id="260" w:author="Denver Brown [2]" w:date="2023-04-14T09:45:00Z" w:initials="DB">
    <w:p w14:paraId="7B4BC236" w14:textId="52374C6A" w:rsidR="00541889" w:rsidRDefault="00541889">
      <w:pPr>
        <w:pStyle w:val="CommentText"/>
      </w:pPr>
      <w:r>
        <w:rPr>
          <w:rStyle w:val="CommentReference"/>
        </w:rPr>
        <w:annotationRef/>
      </w:r>
      <w:r>
        <w:t>Is this reference to the instrument? Likely not needed</w:t>
      </w:r>
    </w:p>
  </w:comment>
  <w:comment w:id="238" w:author="Denver Brown [2]" w:date="2023-04-14T10:00:00Z" w:initials="DB">
    <w:p w14:paraId="4B2CF87F" w14:textId="57929FF5" w:rsidR="00541889" w:rsidRDefault="00541889">
      <w:pPr>
        <w:pStyle w:val="CommentText"/>
      </w:pPr>
      <w:r>
        <w:rPr>
          <w:rStyle w:val="CommentReference"/>
        </w:rPr>
        <w:annotationRef/>
      </w:r>
      <w:r>
        <w:t>This may be a section we remove.</w:t>
      </w:r>
    </w:p>
  </w:comment>
  <w:comment w:id="291" w:author="Denver Brown [2]" w:date="2023-04-14T11:34:00Z" w:initials="DB">
    <w:p w14:paraId="0A59A7B1" w14:textId="30AEECC4" w:rsidR="00541889" w:rsidRDefault="00541889">
      <w:pPr>
        <w:pStyle w:val="CommentText"/>
      </w:pPr>
      <w:r>
        <w:rPr>
          <w:rStyle w:val="CommentReference"/>
        </w:rPr>
        <w:annotationRef/>
      </w:r>
      <w:r>
        <w:t>By this do you mean a study that did not use the MHM sample?</w:t>
      </w:r>
    </w:p>
  </w:comment>
  <w:comment w:id="294" w:author="Denver Brown [2]" w:date="2023-04-14T11:36:00Z" w:initials="DB">
    <w:p w14:paraId="0FE5BBA5" w14:textId="7BE3FC70" w:rsidR="00541889" w:rsidRDefault="00541889">
      <w:pPr>
        <w:pStyle w:val="CommentText"/>
      </w:pPr>
      <w:r>
        <w:rPr>
          <w:rStyle w:val="CommentReference"/>
        </w:rPr>
        <w:annotationRef/>
      </w:r>
      <w:r>
        <w:rPr>
          <w:rFonts w:ascii="Arial" w:hAnsi="Arial" w:cs="Arial"/>
          <w:color w:val="222222"/>
          <w:shd w:val="clear" w:color="auto" w:fill="FFFFFF"/>
        </w:rPr>
        <w:t>Sallis, J. F., &amp; Saelens, B. E. (2000). Assessment of physical activity by self-report: status, limitations, and future directions. </w:t>
      </w:r>
      <w:r>
        <w:rPr>
          <w:rFonts w:ascii="Arial" w:hAnsi="Arial" w:cs="Arial"/>
          <w:i/>
          <w:iCs/>
          <w:color w:val="222222"/>
          <w:shd w:val="clear" w:color="auto" w:fill="FFFFFF"/>
        </w:rPr>
        <w:t>Research quarterly for exercise and sport</w:t>
      </w:r>
      <w:r>
        <w:rPr>
          <w:rFonts w:ascii="Arial" w:hAnsi="Arial" w:cs="Arial"/>
          <w:color w:val="222222"/>
          <w:shd w:val="clear" w:color="auto" w:fill="FFFFFF"/>
        </w:rPr>
        <w:t>, </w:t>
      </w:r>
      <w:r>
        <w:rPr>
          <w:rFonts w:ascii="Arial" w:hAnsi="Arial" w:cs="Arial"/>
          <w:i/>
          <w:iCs/>
          <w:color w:val="222222"/>
          <w:shd w:val="clear" w:color="auto" w:fill="FFFFFF"/>
        </w:rPr>
        <w:t>71</w:t>
      </w:r>
      <w:r>
        <w:rPr>
          <w:rFonts w:ascii="Arial" w:hAnsi="Arial" w:cs="Arial"/>
          <w:color w:val="222222"/>
          <w:shd w:val="clear" w:color="auto" w:fill="FFFFFF"/>
        </w:rPr>
        <w:t>(sup2), 1-14.</w:t>
      </w:r>
    </w:p>
  </w:comment>
  <w:comment w:id="357" w:author="Denver Brown [2]" w:date="2023-04-14T09:55:00Z" w:initials="DB">
    <w:p w14:paraId="25A85F08" w14:textId="77777777" w:rsidR="00541889" w:rsidRDefault="00541889" w:rsidP="00541889">
      <w:pPr>
        <w:pStyle w:val="CommentText"/>
      </w:pPr>
      <w:r>
        <w:rPr>
          <w:rStyle w:val="CommentReference"/>
        </w:rPr>
        <w:annotationRef/>
      </w:r>
      <w:r>
        <w:t>Things are starting to become a bit discombobulated at this point and not following a logical flow.</w:t>
      </w:r>
    </w:p>
    <w:p w14:paraId="47528362" w14:textId="77777777" w:rsidR="00541889" w:rsidRDefault="00541889" w:rsidP="00541889">
      <w:pPr>
        <w:pStyle w:val="CommentText"/>
      </w:pPr>
    </w:p>
    <w:p w14:paraId="43871966" w14:textId="77777777" w:rsidR="00541889" w:rsidRDefault="00541889" w:rsidP="00541889">
      <w:pPr>
        <w:pStyle w:val="CommentText"/>
      </w:pPr>
      <w:r>
        <w:t xml:space="preserve">This statement would fit in the paragraph comparing active vs. inactive irrespective of age </w:t>
      </w:r>
    </w:p>
  </w:comment>
  <w:comment w:id="361" w:author="Denver Brown [2]" w:date="2023-04-14T09:51:00Z" w:initials="DB">
    <w:p w14:paraId="30E62CE1" w14:textId="77777777" w:rsidR="00541889" w:rsidRDefault="00541889" w:rsidP="00541889">
      <w:pPr>
        <w:pStyle w:val="CommentText"/>
      </w:pPr>
      <w:r>
        <w:rPr>
          <w:rStyle w:val="CommentReference"/>
        </w:rPr>
        <w:annotationRef/>
      </w:r>
      <w:r>
        <w:t>This idea is conceptually different from the previous paragraph. It focuses not on PA, but rather only age and MH. New paragraph</w:t>
      </w:r>
    </w:p>
  </w:comment>
  <w:comment w:id="364" w:author="Denver Brown [2]" w:date="2023-04-14T09:45:00Z" w:initials="DB">
    <w:p w14:paraId="095490E1" w14:textId="77777777" w:rsidR="00541889" w:rsidRDefault="00541889" w:rsidP="00541889">
      <w:pPr>
        <w:pStyle w:val="CommentText"/>
      </w:pPr>
      <w:r>
        <w:rPr>
          <w:rStyle w:val="CommentReference"/>
        </w:rPr>
        <w:annotationRef/>
      </w:r>
      <w:r>
        <w:t>Older cohorts? Earlier generations may be miscontrued</w:t>
      </w:r>
    </w:p>
  </w:comment>
  <w:comment w:id="362" w:author="Denver Brown [2]" w:date="2023-04-14T10:00:00Z" w:initials="DB">
    <w:p w14:paraId="0C46B2C0" w14:textId="77777777" w:rsidR="00541889" w:rsidRDefault="00541889" w:rsidP="00541889">
      <w:pPr>
        <w:pStyle w:val="CommentText"/>
      </w:pPr>
      <w:r>
        <w:rPr>
          <w:rStyle w:val="CommentReference"/>
        </w:rPr>
        <w:annotationRef/>
      </w:r>
      <w:r>
        <w:t>This may be a section we remove.</w:t>
      </w:r>
    </w:p>
  </w:comment>
  <w:comment w:id="367" w:author="Denver Brown [2]" w:date="2023-04-14T07:54:00Z" w:initials="DB">
    <w:p w14:paraId="22693159" w14:textId="7595149B" w:rsidR="00541889" w:rsidRDefault="00541889">
      <w:pPr>
        <w:pStyle w:val="CommentText"/>
      </w:pPr>
      <w:r>
        <w:rPr>
          <w:rStyle w:val="CommentReference"/>
        </w:rPr>
        <w:annotationRef/>
      </w:r>
      <w:r>
        <w:t>Lower case n for subsamples, capitalized N for full sample</w:t>
      </w:r>
    </w:p>
  </w:comment>
  <w:comment w:id="370" w:author="Christopher Huong [2]" w:date="2023-04-05T08:07:00Z" w:initials="ch">
    <w:p w14:paraId="7ECBA78C" w14:textId="77777777" w:rsidR="00541889" w:rsidRDefault="00541889" w:rsidP="00E907B7">
      <w:pPr>
        <w:pStyle w:val="CommentText"/>
      </w:pPr>
      <w:r>
        <w:rPr>
          <w:rStyle w:val="CommentReference"/>
        </w:rPr>
        <w:annotationRef/>
      </w:r>
      <w:r>
        <w:t>Removed ggplot title because it's redundant with figure subtitle?</w:t>
      </w:r>
    </w:p>
  </w:comment>
  <w:comment w:id="387" w:author="Denver Brown [2]" w:date="2023-04-14T08:00:00Z" w:initials="DB">
    <w:p w14:paraId="3680A585" w14:textId="77777777" w:rsidR="00541889" w:rsidRDefault="00541889" w:rsidP="00DE4A30">
      <w:pPr>
        <w:pStyle w:val="CommentText"/>
      </w:pPr>
      <w:r>
        <w:rPr>
          <w:rStyle w:val="CommentReference"/>
        </w:rPr>
        <w:annotationRef/>
      </w:r>
      <w:r>
        <w:t>Not sure what you are referring to? Looks good IMO</w:t>
      </w:r>
    </w:p>
  </w:comment>
  <w:comment w:id="391" w:author="Christopher Huong [2]" w:date="2023-04-04T07:25:00Z" w:initials="ch">
    <w:p w14:paraId="1AD5856D" w14:textId="33953ED5" w:rsidR="00541889" w:rsidRDefault="00541889" w:rsidP="00E907B7">
      <w:pPr>
        <w:pStyle w:val="CommentText"/>
      </w:pPr>
      <w:r>
        <w:rPr>
          <w:rStyle w:val="CommentReference"/>
        </w:rPr>
        <w:annotationRef/>
      </w:r>
      <w:r>
        <w:t>There must be a better way to do this</w:t>
      </w:r>
    </w:p>
  </w:comment>
  <w:comment w:id="395" w:author="Christopher Huong [2]" w:date="2023-04-04T07:25:00Z" w:initials="ch">
    <w:p w14:paraId="5C9B3355" w14:textId="77777777" w:rsidR="00541889" w:rsidRDefault="00541889" w:rsidP="00E907B7">
      <w:pPr>
        <w:pStyle w:val="CommentText"/>
      </w:pPr>
      <w:r>
        <w:rPr>
          <w:rStyle w:val="CommentReference"/>
        </w:rPr>
        <w:annotationRef/>
      </w:r>
      <w:r>
        <w:t>There must be a better way to do this</w:t>
      </w:r>
    </w:p>
  </w:comment>
  <w:comment w:id="396" w:author="Denver Brown [2]" w:date="2023-04-14T08:00:00Z" w:initials="DB">
    <w:p w14:paraId="6215B945" w14:textId="782EBE66" w:rsidR="00541889" w:rsidRDefault="00541889">
      <w:pPr>
        <w:pStyle w:val="CommentText"/>
      </w:pPr>
      <w:r>
        <w:rPr>
          <w:rStyle w:val="CommentReference"/>
        </w:rPr>
        <w:annotationRef/>
      </w:r>
      <w:r>
        <w:t>Not sure what you are referring to? Looks good IMO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C3BD75" w15:done="0"/>
  <w15:commentEx w15:paraId="6BFE9CEF" w15:paraIdParent="39C3BD75" w15:done="0"/>
  <w15:commentEx w15:paraId="7BD26A00" w15:done="0"/>
  <w15:commentEx w15:paraId="2614A13B" w15:paraIdParent="7BD26A00" w15:done="0"/>
  <w15:commentEx w15:paraId="1CB0FEF7" w15:done="0"/>
  <w15:commentEx w15:paraId="50284A16" w15:done="0"/>
  <w15:commentEx w15:paraId="4C0E3324" w15:paraIdParent="50284A16" w15:done="0"/>
  <w15:commentEx w15:paraId="3D8376F3" w15:paraIdParent="50284A16" w15:done="0"/>
  <w15:commentEx w15:paraId="1420B8E0" w15:paraIdParent="50284A16" w15:done="0"/>
  <w15:commentEx w15:paraId="220A3709" w15:paraIdParent="50284A16" w15:done="0"/>
  <w15:commentEx w15:paraId="4C630507" w15:done="0"/>
  <w15:commentEx w15:paraId="585CD5A0" w15:paraIdParent="4C630507" w15:done="0"/>
  <w15:commentEx w15:paraId="6AC123D2" w15:paraIdParent="4C630507" w15:done="0"/>
  <w15:commentEx w15:paraId="6B1F5DCE" w15:done="0"/>
  <w15:commentEx w15:paraId="26CACE45" w15:done="0"/>
  <w15:commentEx w15:paraId="0D8E4EDE" w15:paraIdParent="26CACE45" w15:done="0"/>
  <w15:commentEx w15:paraId="40B08C7B" w15:done="0"/>
  <w15:commentEx w15:paraId="76784CC9" w15:paraIdParent="40B08C7B" w15:done="0"/>
  <w15:commentEx w15:paraId="654C2E4D" w15:done="0"/>
  <w15:commentEx w15:paraId="7AA50A87" w15:paraIdParent="654C2E4D" w15:done="0"/>
  <w15:commentEx w15:paraId="23099163" w15:done="0"/>
  <w15:commentEx w15:paraId="68A4E76E" w15:paraIdParent="23099163" w15:done="0"/>
  <w15:commentEx w15:paraId="41638C18" w15:done="0"/>
  <w15:commentEx w15:paraId="30B8FAC9" w15:paraIdParent="41638C18" w15:done="0"/>
  <w15:commentEx w15:paraId="1353BF9B" w15:done="0"/>
  <w15:commentEx w15:paraId="391348FD" w15:paraIdParent="1353BF9B" w15:done="0"/>
  <w15:commentEx w15:paraId="31A1F462" w15:paraIdParent="1353BF9B" w15:done="0"/>
  <w15:commentEx w15:paraId="489B2982" w15:paraIdParent="1353BF9B" w15:done="0"/>
  <w15:commentEx w15:paraId="22AAB7F5" w15:done="0"/>
  <w15:commentEx w15:paraId="00FCBD46" w15:paraIdParent="22AAB7F5" w15:done="0"/>
  <w15:commentEx w15:paraId="126EDAEB" w15:done="0"/>
  <w15:commentEx w15:paraId="09953FF6" w15:paraIdParent="126EDAEB" w15:done="0"/>
  <w15:commentEx w15:paraId="3D91F3E8" w15:done="0"/>
  <w15:commentEx w15:paraId="6759C6D5" w15:paraIdParent="3D91F3E8" w15:done="0"/>
  <w15:commentEx w15:paraId="60D176F5" w15:done="0"/>
  <w15:commentEx w15:paraId="3994A355" w15:paraIdParent="60D176F5" w15:done="0"/>
  <w15:commentEx w15:paraId="212BD184" w15:done="0"/>
  <w15:commentEx w15:paraId="6975CCA5" w15:done="0"/>
  <w15:commentEx w15:paraId="6AFAD6DB" w15:done="0"/>
  <w15:commentEx w15:paraId="5C75BE86" w15:done="0"/>
  <w15:commentEx w15:paraId="18F5ED05" w15:paraIdParent="5C75BE86" w15:done="0"/>
  <w15:commentEx w15:paraId="5E0A10BD" w15:done="0"/>
  <w15:commentEx w15:paraId="0994B862" w15:done="0"/>
  <w15:commentEx w15:paraId="69B8FC3C" w15:done="0"/>
  <w15:commentEx w15:paraId="48C332ED" w15:done="0"/>
  <w15:commentEx w15:paraId="03859AAC" w15:paraIdParent="48C332ED" w15:done="0"/>
  <w15:commentEx w15:paraId="378B7387" w15:done="0"/>
  <w15:commentEx w15:paraId="19240F9A" w15:done="0"/>
  <w15:commentEx w15:paraId="652D45FD" w15:done="0"/>
  <w15:commentEx w15:paraId="7B4BC236" w15:done="0"/>
  <w15:commentEx w15:paraId="4B2CF87F" w15:done="0"/>
  <w15:commentEx w15:paraId="0A59A7B1" w15:done="0"/>
  <w15:commentEx w15:paraId="0FE5BBA5" w15:done="0"/>
  <w15:commentEx w15:paraId="43871966" w15:done="0"/>
  <w15:commentEx w15:paraId="30E62CE1" w15:done="0"/>
  <w15:commentEx w15:paraId="095490E1" w15:done="0"/>
  <w15:commentEx w15:paraId="0C46B2C0" w15:done="0"/>
  <w15:commentEx w15:paraId="22693159" w15:done="0"/>
  <w15:commentEx w15:paraId="7ECBA78C" w15:done="0"/>
  <w15:commentEx w15:paraId="3680A585" w15:paraIdParent="7ECBA78C" w15:done="0"/>
  <w15:commentEx w15:paraId="1AD5856D" w15:done="0"/>
  <w15:commentEx w15:paraId="5C9B3355" w15:done="0"/>
  <w15:commentEx w15:paraId="6215B945" w15:paraIdParent="5C9B33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B832" w16cex:dateUtc="2023-04-13T22:19:00Z"/>
  <w16cex:commentExtensible w16cex:durableId="27E8B833" w16cex:dateUtc="2023-04-18T11:33:00Z"/>
  <w16cex:commentExtensible w16cex:durableId="2797D223" w16cex:dateUtc="2023-02-16T03:50:00Z"/>
  <w16cex:commentExtensible w16cex:durableId="27E2B83A" w16cex:dateUtc="2023-04-13T22:19:00Z"/>
  <w16cex:commentExtensible w16cex:durableId="27E2B8EB" w16cex:dateUtc="2023-04-13T22:22:00Z"/>
  <w16cex:commentExtensible w16cex:durableId="2797D96C" w16cex:dateUtc="2023-02-16T04:21:00Z"/>
  <w16cex:commentExtensible w16cex:durableId="2797D9B9" w16cex:dateUtc="2023-02-16T04:22:00Z"/>
  <w16cex:commentExtensible w16cex:durableId="2797D9BD" w16cex:dateUtc="2023-02-16T04:22:00Z"/>
  <w16cex:commentExtensible w16cex:durableId="27E2DDE7" w16cex:dateUtc="2023-04-14T01:00:00Z"/>
  <w16cex:commentExtensible w16cex:durableId="27D64AAE" w16cex:dateUtc="2023-04-04T12:05:00Z"/>
  <w16cex:commentExtensible w16cex:durableId="27D64AB8" w16cex:dateUtc="2023-04-04T12:05:00Z"/>
  <w16cex:commentExtensible w16cex:durableId="27E2DEA2" w16cex:dateUtc="2023-04-14T01:03:00Z"/>
  <w16cex:commentExtensible w16cex:durableId="27E8C0C3" w16cex:dateUtc="2023-04-18T12:09:00Z"/>
  <w16cex:commentExtensible w16cex:durableId="27E2DF9D" w16cex:dateUtc="2023-04-14T01:07:00Z"/>
  <w16cex:commentExtensible w16cex:durableId="27E8C0CD" w16cex:dateUtc="2023-04-18T12:10:00Z"/>
  <w16cex:commentExtensible w16cex:durableId="27E2E5F4" w16cex:dateUtc="2023-04-14T01:35:00Z"/>
  <w16cex:commentExtensible w16cex:durableId="27E8BDA9" w16cex:dateUtc="2023-04-18T11:56:00Z"/>
  <w16cex:commentExtensible w16cex:durableId="27E2E693" w16cex:dateUtc="2023-04-14T01:37:00Z"/>
  <w16cex:commentExtensible w16cex:durableId="27E8BF4E" w16cex:dateUtc="2023-04-18T12:03:00Z"/>
  <w16cex:commentExtensible w16cex:durableId="27E2E6BF" w16cex:dateUtc="2023-04-14T01:38:00Z"/>
  <w16cex:commentExtensible w16cex:durableId="27E8BF7F" w16cex:dateUtc="2023-04-18T12:04:00Z"/>
  <w16cex:commentExtensible w16cex:durableId="27E8C10C" w16cex:dateUtc="2023-04-18T12:11:00Z"/>
  <w16cex:commentExtensible w16cex:durableId="27E8C27A" w16cex:dateUtc="2023-04-18T12:17:00Z"/>
  <w16cex:commentExtensible w16cex:durableId="27E8C28E" w16cex:dateUtc="2023-04-18T12:17:00Z"/>
  <w16cex:commentExtensible w16cex:durableId="27E8C2A3" w16cex:dateUtc="2023-04-18T12:17:00Z"/>
  <w16cex:commentExtensible w16cex:durableId="27E8C7B8" w16cex:dateUtc="2023-04-18T12:39:00Z"/>
  <w16cex:commentExtensible w16cex:durableId="27E8CAAD" w16cex:dateUtc="2023-04-18T12:52:00Z"/>
  <w16cex:commentExtensible w16cex:durableId="27E8CB43" w16cex:dateUtc="2023-04-18T12:54:00Z"/>
  <w16cex:commentExtensible w16cex:durableId="27E8CE08" w16cex:dateUtc="2023-04-18T13:06:00Z"/>
  <w16cex:commentExtensible w16cex:durableId="27DA3817" w16cex:dateUtc="2023-04-07T11:35:00Z"/>
  <w16cex:commentExtensible w16cex:durableId="27D7AAD6" w16cex:dateUtc="2023-04-05T13:07:00Z"/>
  <w16cex:commentExtensible w16cex:durableId="27D64F7C" w16cex:dateUtc="2023-04-04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C3BD75" w16cid:durableId="27E2B832"/>
  <w16cid:commentId w16cid:paraId="6BFE9CEF" w16cid:durableId="27E8B833"/>
  <w16cid:commentId w16cid:paraId="7BD26A00" w16cid:durableId="2797D223"/>
  <w16cid:commentId w16cid:paraId="2614A13B" w16cid:durableId="27E2B83A"/>
  <w16cid:commentId w16cid:paraId="1CB0FEF7" w16cid:durableId="27E2B8EB"/>
  <w16cid:commentId w16cid:paraId="50284A16" w16cid:durableId="278CC233"/>
  <w16cid:commentId w16cid:paraId="4C0E3324" w16cid:durableId="2797D96C"/>
  <w16cid:commentId w16cid:paraId="3D8376F3" w16cid:durableId="2797D9B9"/>
  <w16cid:commentId w16cid:paraId="1420B8E0" w16cid:durableId="2797D9BD"/>
  <w16cid:commentId w16cid:paraId="220A3709" w16cid:durableId="27E2DDE7"/>
  <w16cid:commentId w16cid:paraId="4C630507" w16cid:durableId="27D64AAE"/>
  <w16cid:commentId w16cid:paraId="585CD5A0" w16cid:durableId="27D64AB8"/>
  <w16cid:commentId w16cid:paraId="6AC123D2" w16cid:durableId="27E2DEA2"/>
  <w16cid:commentId w16cid:paraId="6B1F5DCE" w16cid:durableId="27E8C0C3"/>
  <w16cid:commentId w16cid:paraId="26CACE45" w16cid:durableId="27E2DF9D"/>
  <w16cid:commentId w16cid:paraId="0D8E4EDE" w16cid:durableId="27E8C0CD"/>
  <w16cid:commentId w16cid:paraId="40B08C7B" w16cid:durableId="27E2E5F4"/>
  <w16cid:commentId w16cid:paraId="76784CC9" w16cid:durableId="27E8BDA9"/>
  <w16cid:commentId w16cid:paraId="654C2E4D" w16cid:durableId="27E2E693"/>
  <w16cid:commentId w16cid:paraId="7AA50A87" w16cid:durableId="27E8BF4E"/>
  <w16cid:commentId w16cid:paraId="23099163" w16cid:durableId="27E2E6BF"/>
  <w16cid:commentId w16cid:paraId="68A4E76E" w16cid:durableId="27E8BF7F"/>
  <w16cid:commentId w16cid:paraId="41638C18" w16cid:durableId="27E3848E"/>
  <w16cid:commentId w16cid:paraId="30B8FAC9" w16cid:durableId="27E8C10C"/>
  <w16cid:commentId w16cid:paraId="1353BF9B" w16cid:durableId="27E38895"/>
  <w16cid:commentId w16cid:paraId="391348FD" w16cid:durableId="27E8C27A"/>
  <w16cid:commentId w16cid:paraId="31A1F462" w16cid:durableId="27E8C28E"/>
  <w16cid:commentId w16cid:paraId="489B2982" w16cid:durableId="27E8C2A3"/>
  <w16cid:commentId w16cid:paraId="22AAB7F5" w16cid:durableId="27E388B3"/>
  <w16cid:commentId w16cid:paraId="00FCBD46" w16cid:durableId="27E8C7B8"/>
  <w16cid:commentId w16cid:paraId="126EDAEB" w16cid:durableId="27E38CD9"/>
  <w16cid:commentId w16cid:paraId="09953FF6" w16cid:durableId="27E8CAAD"/>
  <w16cid:commentId w16cid:paraId="3D91F3E8" w16cid:durableId="27E38ADD"/>
  <w16cid:commentId w16cid:paraId="6759C6D5" w16cid:durableId="27E8CB43"/>
  <w16cid:commentId w16cid:paraId="60D176F5" w16cid:durableId="27E38F97"/>
  <w16cid:commentId w16cid:paraId="3994A355" w16cid:durableId="27E8CE08"/>
  <w16cid:commentId w16cid:paraId="212BD184" w16cid:durableId="27E394F9"/>
  <w16cid:commentId w16cid:paraId="6975CCA5" w16cid:durableId="27E39811"/>
  <w16cid:commentId w16cid:paraId="6AFAD6DB" w16cid:durableId="27E399FD"/>
  <w16cid:commentId w16cid:paraId="5C75BE86" w16cid:durableId="27DA3817"/>
  <w16cid:commentId w16cid:paraId="18F5ED05" w16cid:durableId="27E39AFA"/>
  <w16cid:commentId w16cid:paraId="5E0A10BD" w16cid:durableId="27E39D28"/>
  <w16cid:commentId w16cid:paraId="0994B862" w16cid:durableId="27E39C85"/>
  <w16cid:commentId w16cid:paraId="69B8FC3C" w16cid:durableId="27E3B77F"/>
  <w16cid:commentId w16cid:paraId="48C332ED" w16cid:durableId="27E39524"/>
  <w16cid:commentId w16cid:paraId="03859AAC" w16cid:durableId="27E39523"/>
  <w16cid:commentId w16cid:paraId="378B7387" w16cid:durableId="27E39528"/>
  <w16cid:commentId w16cid:paraId="19240F9A" w16cid:durableId="27E3A0A4"/>
  <w16cid:commentId w16cid:paraId="652D45FD" w16cid:durableId="27E39F36"/>
  <w16cid:commentId w16cid:paraId="7B4BC236" w16cid:durableId="27E39F52"/>
  <w16cid:commentId w16cid:paraId="4B2CF87F" w16cid:durableId="27E3A2AB"/>
  <w16cid:commentId w16cid:paraId="0A59A7B1" w16cid:durableId="27E3B8A8"/>
  <w16cid:commentId w16cid:paraId="0FE5BBA5" w16cid:durableId="27E3B954"/>
  <w16cid:commentId w16cid:paraId="43871966" w16cid:durableId="27E3A176"/>
  <w16cid:commentId w16cid:paraId="30E62CE1" w16cid:durableId="27E3B879"/>
  <w16cid:commentId w16cid:paraId="095490E1" w16cid:durableId="27E3B878"/>
  <w16cid:commentId w16cid:paraId="0C46B2C0" w16cid:durableId="27E3B877"/>
  <w16cid:commentId w16cid:paraId="22693159" w16cid:durableId="27E3852C"/>
  <w16cid:commentId w16cid:paraId="7ECBA78C" w16cid:durableId="27D7AAD6"/>
  <w16cid:commentId w16cid:paraId="3680A585" w16cid:durableId="27E8B5E7"/>
  <w16cid:commentId w16cid:paraId="1AD5856D" w16cid:durableId="27D64F7C"/>
  <w16cid:commentId w16cid:paraId="5C9B3355" w16cid:durableId="27E38647"/>
  <w16cid:commentId w16cid:paraId="6215B945" w16cid:durableId="27E386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15281598">
    <w:abstractNumId w:val="1"/>
  </w:num>
  <w:num w:numId="2" w16cid:durableId="1922132772">
    <w:abstractNumId w:val="2"/>
  </w:num>
  <w:num w:numId="3" w16cid:durableId="3375115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ver Brown">
    <w15:presenceInfo w15:providerId="AD" w15:userId="S::denver.brown@utsa.edu::9acf3aa8-48d7-42c4-a809-28fc2109e903"/>
  </w15:person>
  <w15:person w15:author="Christopher Huong">
    <w15:presenceInfo w15:providerId="AD" w15:userId="S::christopher.huong@my.utsa.edu::e99aaf3a-44b8-4f14-8d34-6b95fd89c088"/>
  </w15:person>
  <w15:person w15:author="Christopher Huong [2]">
    <w15:presenceInfo w15:providerId="AD" w15:userId="S::christopher.huong@utsa.edu::20eee564-2dda-4196-9b97-83a3f0e0bd0e"/>
  </w15:person>
  <w15:person w15:author="Denver Brown [2]">
    <w15:presenceInfo w15:providerId="AD" w15:userId="S-1-5-21-1922958001-1748050809-1695950106-1224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7&lt;/item&gt;&lt;item&gt;138&lt;/item&gt;&lt;item&gt;139&lt;/item&gt;&lt;item&gt;141&lt;/item&gt;&lt;item&gt;142&lt;/item&gt;&lt;item&gt;14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70&lt;/item&gt;&lt;item&gt;171&lt;/item&gt;&lt;item&gt;172&lt;/item&gt;&lt;item&gt;173&lt;/item&gt;&lt;item&gt;174&lt;/item&gt;&lt;item&gt;186&lt;/item&gt;&lt;item&gt;187&lt;/item&gt;&lt;item&gt;188&lt;/item&gt;&lt;item&gt;189&lt;/item&gt;&lt;item&gt;190&lt;/item&gt;&lt;item&gt;191&lt;/item&gt;&lt;item&gt;194&lt;/item&gt;&lt;/record-ids&gt;&lt;/item&gt;&lt;/Libraries&gt;"/>
  </w:docVars>
  <w:rsids>
    <w:rsidRoot w:val="000E750E"/>
    <w:rsid w:val="00000D82"/>
    <w:rsid w:val="00020CED"/>
    <w:rsid w:val="00021297"/>
    <w:rsid w:val="000244BA"/>
    <w:rsid w:val="0003573E"/>
    <w:rsid w:val="000411DA"/>
    <w:rsid w:val="000414AE"/>
    <w:rsid w:val="00046283"/>
    <w:rsid w:val="00050148"/>
    <w:rsid w:val="00055ADC"/>
    <w:rsid w:val="00060775"/>
    <w:rsid w:val="00064BD7"/>
    <w:rsid w:val="00065819"/>
    <w:rsid w:val="0006789A"/>
    <w:rsid w:val="000709D0"/>
    <w:rsid w:val="00076A42"/>
    <w:rsid w:val="00076C6C"/>
    <w:rsid w:val="00083C8E"/>
    <w:rsid w:val="00091395"/>
    <w:rsid w:val="000932E6"/>
    <w:rsid w:val="00093325"/>
    <w:rsid w:val="000A2DF6"/>
    <w:rsid w:val="000A5950"/>
    <w:rsid w:val="000B2383"/>
    <w:rsid w:val="000C15CF"/>
    <w:rsid w:val="000C4081"/>
    <w:rsid w:val="000D2AD1"/>
    <w:rsid w:val="000E2B50"/>
    <w:rsid w:val="000E750E"/>
    <w:rsid w:val="000F5D32"/>
    <w:rsid w:val="00106156"/>
    <w:rsid w:val="00107437"/>
    <w:rsid w:val="00120E25"/>
    <w:rsid w:val="00121A88"/>
    <w:rsid w:val="00122808"/>
    <w:rsid w:val="0013050B"/>
    <w:rsid w:val="00131192"/>
    <w:rsid w:val="00131359"/>
    <w:rsid w:val="00132355"/>
    <w:rsid w:val="001363BA"/>
    <w:rsid w:val="00141290"/>
    <w:rsid w:val="00152DF4"/>
    <w:rsid w:val="0015604F"/>
    <w:rsid w:val="00156533"/>
    <w:rsid w:val="001568C9"/>
    <w:rsid w:val="001640C4"/>
    <w:rsid w:val="00171563"/>
    <w:rsid w:val="0017567C"/>
    <w:rsid w:val="00177061"/>
    <w:rsid w:val="00181106"/>
    <w:rsid w:val="00185CFE"/>
    <w:rsid w:val="001902B1"/>
    <w:rsid w:val="001921C7"/>
    <w:rsid w:val="001A4AA9"/>
    <w:rsid w:val="001A6190"/>
    <w:rsid w:val="001A73CF"/>
    <w:rsid w:val="001B3866"/>
    <w:rsid w:val="001B508B"/>
    <w:rsid w:val="001C1A1D"/>
    <w:rsid w:val="001C1F8B"/>
    <w:rsid w:val="001C34B7"/>
    <w:rsid w:val="001D1EEC"/>
    <w:rsid w:val="001D3CB4"/>
    <w:rsid w:val="001D5499"/>
    <w:rsid w:val="001D74C2"/>
    <w:rsid w:val="001E3EC7"/>
    <w:rsid w:val="001F41B6"/>
    <w:rsid w:val="001F689C"/>
    <w:rsid w:val="00201635"/>
    <w:rsid w:val="00204412"/>
    <w:rsid w:val="002146E2"/>
    <w:rsid w:val="0021556C"/>
    <w:rsid w:val="00220D69"/>
    <w:rsid w:val="0022393E"/>
    <w:rsid w:val="00224F3E"/>
    <w:rsid w:val="00233B97"/>
    <w:rsid w:val="00244400"/>
    <w:rsid w:val="00262C02"/>
    <w:rsid w:val="002735DC"/>
    <w:rsid w:val="00277D25"/>
    <w:rsid w:val="00280BE1"/>
    <w:rsid w:val="002819A1"/>
    <w:rsid w:val="00286525"/>
    <w:rsid w:val="002914B5"/>
    <w:rsid w:val="0029428B"/>
    <w:rsid w:val="00297ADC"/>
    <w:rsid w:val="002A1385"/>
    <w:rsid w:val="002A6F99"/>
    <w:rsid w:val="002B361C"/>
    <w:rsid w:val="002B6595"/>
    <w:rsid w:val="002B6E65"/>
    <w:rsid w:val="002C4D62"/>
    <w:rsid w:val="002D3639"/>
    <w:rsid w:val="002D4BFA"/>
    <w:rsid w:val="002E4E59"/>
    <w:rsid w:val="00306AC5"/>
    <w:rsid w:val="0031176D"/>
    <w:rsid w:val="00316EF3"/>
    <w:rsid w:val="0031730C"/>
    <w:rsid w:val="00317F72"/>
    <w:rsid w:val="0034290B"/>
    <w:rsid w:val="00343D29"/>
    <w:rsid w:val="00345D96"/>
    <w:rsid w:val="00347571"/>
    <w:rsid w:val="00352824"/>
    <w:rsid w:val="00353DC3"/>
    <w:rsid w:val="00354ECF"/>
    <w:rsid w:val="00354F08"/>
    <w:rsid w:val="00356B59"/>
    <w:rsid w:val="0036056A"/>
    <w:rsid w:val="00374208"/>
    <w:rsid w:val="003847B4"/>
    <w:rsid w:val="00393C84"/>
    <w:rsid w:val="0039631D"/>
    <w:rsid w:val="003A7FB5"/>
    <w:rsid w:val="003B0E66"/>
    <w:rsid w:val="003B4419"/>
    <w:rsid w:val="003B4DD9"/>
    <w:rsid w:val="003B7CE5"/>
    <w:rsid w:val="003C0078"/>
    <w:rsid w:val="003C0EAF"/>
    <w:rsid w:val="003C1253"/>
    <w:rsid w:val="003C2CF3"/>
    <w:rsid w:val="003D0AF0"/>
    <w:rsid w:val="003D31AD"/>
    <w:rsid w:val="003E68B2"/>
    <w:rsid w:val="003E7D8B"/>
    <w:rsid w:val="003F2CE5"/>
    <w:rsid w:val="003F3415"/>
    <w:rsid w:val="003F52CF"/>
    <w:rsid w:val="00401B9D"/>
    <w:rsid w:val="004038A3"/>
    <w:rsid w:val="0040436F"/>
    <w:rsid w:val="004043F1"/>
    <w:rsid w:val="0040576E"/>
    <w:rsid w:val="00433639"/>
    <w:rsid w:val="00437151"/>
    <w:rsid w:val="004378B2"/>
    <w:rsid w:val="004414BC"/>
    <w:rsid w:val="004425BA"/>
    <w:rsid w:val="00442DEB"/>
    <w:rsid w:val="0044417C"/>
    <w:rsid w:val="00447C8F"/>
    <w:rsid w:val="00452536"/>
    <w:rsid w:val="004538B6"/>
    <w:rsid w:val="00455C67"/>
    <w:rsid w:val="00461BB6"/>
    <w:rsid w:val="00471249"/>
    <w:rsid w:val="0047334C"/>
    <w:rsid w:val="004848C4"/>
    <w:rsid w:val="00485D6E"/>
    <w:rsid w:val="0048604D"/>
    <w:rsid w:val="00491022"/>
    <w:rsid w:val="0049163F"/>
    <w:rsid w:val="0049214C"/>
    <w:rsid w:val="00493854"/>
    <w:rsid w:val="00493E4D"/>
    <w:rsid w:val="00494E50"/>
    <w:rsid w:val="004A689F"/>
    <w:rsid w:val="004B20F4"/>
    <w:rsid w:val="004B62B7"/>
    <w:rsid w:val="004C0FB7"/>
    <w:rsid w:val="004C1458"/>
    <w:rsid w:val="004D2CF8"/>
    <w:rsid w:val="004D42FE"/>
    <w:rsid w:val="004D6298"/>
    <w:rsid w:val="004D6919"/>
    <w:rsid w:val="004E23FF"/>
    <w:rsid w:val="004E244E"/>
    <w:rsid w:val="004E63E8"/>
    <w:rsid w:val="004E6E0C"/>
    <w:rsid w:val="004E6F93"/>
    <w:rsid w:val="004E736A"/>
    <w:rsid w:val="004E7559"/>
    <w:rsid w:val="004E7BA4"/>
    <w:rsid w:val="004F1168"/>
    <w:rsid w:val="004F1596"/>
    <w:rsid w:val="004F37D7"/>
    <w:rsid w:val="004F47CF"/>
    <w:rsid w:val="004F6799"/>
    <w:rsid w:val="005072AE"/>
    <w:rsid w:val="005107AB"/>
    <w:rsid w:val="00514033"/>
    <w:rsid w:val="00520763"/>
    <w:rsid w:val="005351E4"/>
    <w:rsid w:val="0054132F"/>
    <w:rsid w:val="00541889"/>
    <w:rsid w:val="0054733E"/>
    <w:rsid w:val="00551A0B"/>
    <w:rsid w:val="00557257"/>
    <w:rsid w:val="00557374"/>
    <w:rsid w:val="00563442"/>
    <w:rsid w:val="00563C01"/>
    <w:rsid w:val="00564EEA"/>
    <w:rsid w:val="00570F1A"/>
    <w:rsid w:val="005712B3"/>
    <w:rsid w:val="0057234D"/>
    <w:rsid w:val="00575E5B"/>
    <w:rsid w:val="0057752B"/>
    <w:rsid w:val="00580235"/>
    <w:rsid w:val="005813BD"/>
    <w:rsid w:val="00582406"/>
    <w:rsid w:val="00584C19"/>
    <w:rsid w:val="00584FB9"/>
    <w:rsid w:val="00594BFE"/>
    <w:rsid w:val="00597D83"/>
    <w:rsid w:val="005B0F77"/>
    <w:rsid w:val="005B3C8B"/>
    <w:rsid w:val="005C0583"/>
    <w:rsid w:val="005C70FA"/>
    <w:rsid w:val="005E562C"/>
    <w:rsid w:val="005F136A"/>
    <w:rsid w:val="005F754A"/>
    <w:rsid w:val="005F7E9C"/>
    <w:rsid w:val="005F7FF2"/>
    <w:rsid w:val="0060389B"/>
    <w:rsid w:val="00603E49"/>
    <w:rsid w:val="00607CD2"/>
    <w:rsid w:val="00610A64"/>
    <w:rsid w:val="00611AB3"/>
    <w:rsid w:val="00611C21"/>
    <w:rsid w:val="006124FC"/>
    <w:rsid w:val="00623388"/>
    <w:rsid w:val="00624758"/>
    <w:rsid w:val="00624DFA"/>
    <w:rsid w:val="00626594"/>
    <w:rsid w:val="00631FCB"/>
    <w:rsid w:val="00633019"/>
    <w:rsid w:val="006344B0"/>
    <w:rsid w:val="006426DE"/>
    <w:rsid w:val="00670E9C"/>
    <w:rsid w:val="00671BB6"/>
    <w:rsid w:val="0067489F"/>
    <w:rsid w:val="00676C5F"/>
    <w:rsid w:val="006771E9"/>
    <w:rsid w:val="00682D10"/>
    <w:rsid w:val="00690635"/>
    <w:rsid w:val="00693729"/>
    <w:rsid w:val="00694B98"/>
    <w:rsid w:val="006974A4"/>
    <w:rsid w:val="00697636"/>
    <w:rsid w:val="006A197B"/>
    <w:rsid w:val="006B76B9"/>
    <w:rsid w:val="006D3632"/>
    <w:rsid w:val="006D6F1A"/>
    <w:rsid w:val="006E134F"/>
    <w:rsid w:val="006E27FD"/>
    <w:rsid w:val="006F06F4"/>
    <w:rsid w:val="006F1D42"/>
    <w:rsid w:val="006F4468"/>
    <w:rsid w:val="00702E9C"/>
    <w:rsid w:val="00704989"/>
    <w:rsid w:val="0070713B"/>
    <w:rsid w:val="0071490D"/>
    <w:rsid w:val="007164B5"/>
    <w:rsid w:val="007238B8"/>
    <w:rsid w:val="007358B6"/>
    <w:rsid w:val="00745A4B"/>
    <w:rsid w:val="0074692C"/>
    <w:rsid w:val="007522E5"/>
    <w:rsid w:val="00760B47"/>
    <w:rsid w:val="00760D3A"/>
    <w:rsid w:val="0076191F"/>
    <w:rsid w:val="00765965"/>
    <w:rsid w:val="00771FDC"/>
    <w:rsid w:val="00775456"/>
    <w:rsid w:val="00780583"/>
    <w:rsid w:val="0079126F"/>
    <w:rsid w:val="0079243F"/>
    <w:rsid w:val="007927EB"/>
    <w:rsid w:val="00793401"/>
    <w:rsid w:val="007A12E7"/>
    <w:rsid w:val="007A2A0B"/>
    <w:rsid w:val="007A2BAB"/>
    <w:rsid w:val="007A68DD"/>
    <w:rsid w:val="007B1816"/>
    <w:rsid w:val="007B26B8"/>
    <w:rsid w:val="007B67F8"/>
    <w:rsid w:val="007D1133"/>
    <w:rsid w:val="007D1A74"/>
    <w:rsid w:val="007D3A5E"/>
    <w:rsid w:val="007D65E5"/>
    <w:rsid w:val="007F3ACB"/>
    <w:rsid w:val="007F45DB"/>
    <w:rsid w:val="007F78F1"/>
    <w:rsid w:val="00803A43"/>
    <w:rsid w:val="00804833"/>
    <w:rsid w:val="0081587F"/>
    <w:rsid w:val="00822A0A"/>
    <w:rsid w:val="00825BF0"/>
    <w:rsid w:val="00826754"/>
    <w:rsid w:val="008319F8"/>
    <w:rsid w:val="00843720"/>
    <w:rsid w:val="008561F4"/>
    <w:rsid w:val="00864296"/>
    <w:rsid w:val="008763BC"/>
    <w:rsid w:val="008A08B9"/>
    <w:rsid w:val="008A12DD"/>
    <w:rsid w:val="008B12AA"/>
    <w:rsid w:val="008B2E84"/>
    <w:rsid w:val="008B2F60"/>
    <w:rsid w:val="008B5A88"/>
    <w:rsid w:val="008C6428"/>
    <w:rsid w:val="008C775C"/>
    <w:rsid w:val="008D1FC8"/>
    <w:rsid w:val="008D2B84"/>
    <w:rsid w:val="008E1D18"/>
    <w:rsid w:val="008E5894"/>
    <w:rsid w:val="008F6D54"/>
    <w:rsid w:val="008F6DDC"/>
    <w:rsid w:val="008F7EC1"/>
    <w:rsid w:val="009116EF"/>
    <w:rsid w:val="00912139"/>
    <w:rsid w:val="009124DC"/>
    <w:rsid w:val="00913A33"/>
    <w:rsid w:val="00914D4B"/>
    <w:rsid w:val="00920188"/>
    <w:rsid w:val="0092241A"/>
    <w:rsid w:val="00926BCF"/>
    <w:rsid w:val="009276CB"/>
    <w:rsid w:val="00933F1B"/>
    <w:rsid w:val="009351F1"/>
    <w:rsid w:val="00946809"/>
    <w:rsid w:val="00946BC5"/>
    <w:rsid w:val="00954A99"/>
    <w:rsid w:val="00955219"/>
    <w:rsid w:val="0096157A"/>
    <w:rsid w:val="00971B2B"/>
    <w:rsid w:val="00974BEE"/>
    <w:rsid w:val="0097575E"/>
    <w:rsid w:val="00985E74"/>
    <w:rsid w:val="0099768F"/>
    <w:rsid w:val="009A1276"/>
    <w:rsid w:val="009A5102"/>
    <w:rsid w:val="009B535C"/>
    <w:rsid w:val="009B5835"/>
    <w:rsid w:val="009B734B"/>
    <w:rsid w:val="009D1779"/>
    <w:rsid w:val="009D1E27"/>
    <w:rsid w:val="009D3402"/>
    <w:rsid w:val="009D3B6D"/>
    <w:rsid w:val="009E3B2A"/>
    <w:rsid w:val="009E5C24"/>
    <w:rsid w:val="009F21F3"/>
    <w:rsid w:val="00A0165A"/>
    <w:rsid w:val="00A04761"/>
    <w:rsid w:val="00A21A0A"/>
    <w:rsid w:val="00A310DD"/>
    <w:rsid w:val="00A31271"/>
    <w:rsid w:val="00A316DB"/>
    <w:rsid w:val="00A34EF5"/>
    <w:rsid w:val="00A47308"/>
    <w:rsid w:val="00A5251B"/>
    <w:rsid w:val="00A553D1"/>
    <w:rsid w:val="00A6326A"/>
    <w:rsid w:val="00A76ABE"/>
    <w:rsid w:val="00A76D85"/>
    <w:rsid w:val="00A80279"/>
    <w:rsid w:val="00A83633"/>
    <w:rsid w:val="00A90BDB"/>
    <w:rsid w:val="00A9133E"/>
    <w:rsid w:val="00A91612"/>
    <w:rsid w:val="00A95FF3"/>
    <w:rsid w:val="00A97E3E"/>
    <w:rsid w:val="00AB0A03"/>
    <w:rsid w:val="00AB29FF"/>
    <w:rsid w:val="00AB3ABC"/>
    <w:rsid w:val="00AC03A1"/>
    <w:rsid w:val="00AC4A78"/>
    <w:rsid w:val="00AC5C70"/>
    <w:rsid w:val="00AC7D11"/>
    <w:rsid w:val="00AD1BB5"/>
    <w:rsid w:val="00AD43DF"/>
    <w:rsid w:val="00AD4A49"/>
    <w:rsid w:val="00AD605B"/>
    <w:rsid w:val="00AD7571"/>
    <w:rsid w:val="00AE6363"/>
    <w:rsid w:val="00AE7BE5"/>
    <w:rsid w:val="00AF03EE"/>
    <w:rsid w:val="00AF0E94"/>
    <w:rsid w:val="00AF4E1D"/>
    <w:rsid w:val="00AF52EB"/>
    <w:rsid w:val="00AF5CA0"/>
    <w:rsid w:val="00AF79C4"/>
    <w:rsid w:val="00B045F5"/>
    <w:rsid w:val="00B06082"/>
    <w:rsid w:val="00B06861"/>
    <w:rsid w:val="00B073A4"/>
    <w:rsid w:val="00B1605D"/>
    <w:rsid w:val="00B16124"/>
    <w:rsid w:val="00B170FB"/>
    <w:rsid w:val="00B2120E"/>
    <w:rsid w:val="00B279BA"/>
    <w:rsid w:val="00B35F7E"/>
    <w:rsid w:val="00B3703C"/>
    <w:rsid w:val="00B43B45"/>
    <w:rsid w:val="00B43E19"/>
    <w:rsid w:val="00B44B6B"/>
    <w:rsid w:val="00B479B7"/>
    <w:rsid w:val="00B528DC"/>
    <w:rsid w:val="00B53BAC"/>
    <w:rsid w:val="00B544FB"/>
    <w:rsid w:val="00B65B4D"/>
    <w:rsid w:val="00B667ED"/>
    <w:rsid w:val="00B91739"/>
    <w:rsid w:val="00B917C0"/>
    <w:rsid w:val="00BA48DA"/>
    <w:rsid w:val="00BC156D"/>
    <w:rsid w:val="00BC7B4D"/>
    <w:rsid w:val="00BD0CC9"/>
    <w:rsid w:val="00BD4B6A"/>
    <w:rsid w:val="00BD7D7F"/>
    <w:rsid w:val="00BE4294"/>
    <w:rsid w:val="00BE5820"/>
    <w:rsid w:val="00BE59CE"/>
    <w:rsid w:val="00BF3FF8"/>
    <w:rsid w:val="00BF5A8A"/>
    <w:rsid w:val="00C13F30"/>
    <w:rsid w:val="00C223C0"/>
    <w:rsid w:val="00C22DB4"/>
    <w:rsid w:val="00C24C93"/>
    <w:rsid w:val="00C34425"/>
    <w:rsid w:val="00C371BD"/>
    <w:rsid w:val="00C41241"/>
    <w:rsid w:val="00C43637"/>
    <w:rsid w:val="00C44B18"/>
    <w:rsid w:val="00C47295"/>
    <w:rsid w:val="00C506C7"/>
    <w:rsid w:val="00C5110A"/>
    <w:rsid w:val="00C51F0B"/>
    <w:rsid w:val="00C57C70"/>
    <w:rsid w:val="00C67564"/>
    <w:rsid w:val="00C775FC"/>
    <w:rsid w:val="00C77A4D"/>
    <w:rsid w:val="00C8141F"/>
    <w:rsid w:val="00C83D63"/>
    <w:rsid w:val="00C843FD"/>
    <w:rsid w:val="00C9103A"/>
    <w:rsid w:val="00C974BD"/>
    <w:rsid w:val="00CA42E2"/>
    <w:rsid w:val="00CB2CB0"/>
    <w:rsid w:val="00CB55B6"/>
    <w:rsid w:val="00CB773A"/>
    <w:rsid w:val="00CD3197"/>
    <w:rsid w:val="00CD6CD5"/>
    <w:rsid w:val="00CE143E"/>
    <w:rsid w:val="00CF010F"/>
    <w:rsid w:val="00CF4D5B"/>
    <w:rsid w:val="00D04507"/>
    <w:rsid w:val="00D129F7"/>
    <w:rsid w:val="00D1414D"/>
    <w:rsid w:val="00D15FE2"/>
    <w:rsid w:val="00D16E16"/>
    <w:rsid w:val="00D24F86"/>
    <w:rsid w:val="00D3027F"/>
    <w:rsid w:val="00D30EF0"/>
    <w:rsid w:val="00D3295F"/>
    <w:rsid w:val="00D42971"/>
    <w:rsid w:val="00D435B5"/>
    <w:rsid w:val="00D6279E"/>
    <w:rsid w:val="00D663D5"/>
    <w:rsid w:val="00D71757"/>
    <w:rsid w:val="00D71E61"/>
    <w:rsid w:val="00D7538C"/>
    <w:rsid w:val="00D80B76"/>
    <w:rsid w:val="00D87BEA"/>
    <w:rsid w:val="00DA06FA"/>
    <w:rsid w:val="00DA3BC1"/>
    <w:rsid w:val="00DA49EA"/>
    <w:rsid w:val="00DB1880"/>
    <w:rsid w:val="00DB6D8B"/>
    <w:rsid w:val="00DC41A2"/>
    <w:rsid w:val="00DC4DC6"/>
    <w:rsid w:val="00DC5193"/>
    <w:rsid w:val="00DC565B"/>
    <w:rsid w:val="00DE042D"/>
    <w:rsid w:val="00DE4A30"/>
    <w:rsid w:val="00DE5415"/>
    <w:rsid w:val="00DE7B60"/>
    <w:rsid w:val="00DF3994"/>
    <w:rsid w:val="00DF4DAE"/>
    <w:rsid w:val="00E0001D"/>
    <w:rsid w:val="00E04424"/>
    <w:rsid w:val="00E07B6D"/>
    <w:rsid w:val="00E158F1"/>
    <w:rsid w:val="00E16792"/>
    <w:rsid w:val="00E22D7F"/>
    <w:rsid w:val="00E230F8"/>
    <w:rsid w:val="00E239C9"/>
    <w:rsid w:val="00E31B92"/>
    <w:rsid w:val="00E32C61"/>
    <w:rsid w:val="00E37656"/>
    <w:rsid w:val="00E428F6"/>
    <w:rsid w:val="00E43E63"/>
    <w:rsid w:val="00E44C08"/>
    <w:rsid w:val="00E61C46"/>
    <w:rsid w:val="00E63E55"/>
    <w:rsid w:val="00E74AEE"/>
    <w:rsid w:val="00E8113E"/>
    <w:rsid w:val="00E907B7"/>
    <w:rsid w:val="00E91F2A"/>
    <w:rsid w:val="00E924EA"/>
    <w:rsid w:val="00E94701"/>
    <w:rsid w:val="00E953E9"/>
    <w:rsid w:val="00E95721"/>
    <w:rsid w:val="00EA22B5"/>
    <w:rsid w:val="00EB038B"/>
    <w:rsid w:val="00EB6E32"/>
    <w:rsid w:val="00EC0BAB"/>
    <w:rsid w:val="00EC1816"/>
    <w:rsid w:val="00EC2793"/>
    <w:rsid w:val="00EC478B"/>
    <w:rsid w:val="00ED26D4"/>
    <w:rsid w:val="00ED2A11"/>
    <w:rsid w:val="00EF70E0"/>
    <w:rsid w:val="00F01209"/>
    <w:rsid w:val="00F04CFA"/>
    <w:rsid w:val="00F15D6A"/>
    <w:rsid w:val="00F2396C"/>
    <w:rsid w:val="00F25E5D"/>
    <w:rsid w:val="00F27B74"/>
    <w:rsid w:val="00F40811"/>
    <w:rsid w:val="00F40F22"/>
    <w:rsid w:val="00F51349"/>
    <w:rsid w:val="00F60530"/>
    <w:rsid w:val="00F60C25"/>
    <w:rsid w:val="00F71E85"/>
    <w:rsid w:val="00F721EE"/>
    <w:rsid w:val="00F81110"/>
    <w:rsid w:val="00F862EE"/>
    <w:rsid w:val="00F86C0C"/>
    <w:rsid w:val="00F932B7"/>
    <w:rsid w:val="00F96E9E"/>
    <w:rsid w:val="00F971C0"/>
    <w:rsid w:val="00FA7395"/>
    <w:rsid w:val="00FB37F9"/>
    <w:rsid w:val="00FB3E4C"/>
    <w:rsid w:val="00FB4787"/>
    <w:rsid w:val="00FB7CF1"/>
    <w:rsid w:val="00FC57A6"/>
    <w:rsid w:val="00FD63C2"/>
    <w:rsid w:val="00FE4527"/>
    <w:rsid w:val="00FE555F"/>
    <w:rsid w:val="00FF2885"/>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lang w:val="en-CA" w:eastAsia="en-CA"/>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 w:type="character" w:styleId="LineNumber">
    <w:name w:val="line number"/>
    <w:basedOn w:val="DefaultParagraphFont"/>
    <w:uiPriority w:val="99"/>
    <w:semiHidden/>
    <w:unhideWhenUsed/>
    <w:rsid w:val="001D3CB4"/>
  </w:style>
  <w:style w:type="table" w:styleId="TableGrid">
    <w:name w:val="Table Grid"/>
    <w:basedOn w:val="TableNormal"/>
    <w:uiPriority w:val="39"/>
    <w:rsid w:val="00F71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410666486">
      <w:bodyDiv w:val="1"/>
      <w:marLeft w:val="0"/>
      <w:marRight w:val="0"/>
      <w:marTop w:val="0"/>
      <w:marBottom w:val="0"/>
      <w:divBdr>
        <w:top w:val="none" w:sz="0" w:space="0" w:color="auto"/>
        <w:left w:val="none" w:sz="0" w:space="0" w:color="auto"/>
        <w:bottom w:val="none" w:sz="0" w:space="0" w:color="auto"/>
        <w:right w:val="none" w:sz="0" w:space="0" w:color="auto"/>
      </w:divBdr>
    </w:div>
    <w:div w:id="47464055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701516798">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274098700">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25031366">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500390150">
      <w:bodyDiv w:val="1"/>
      <w:marLeft w:val="0"/>
      <w:marRight w:val="0"/>
      <w:marTop w:val="0"/>
      <w:marBottom w:val="0"/>
      <w:divBdr>
        <w:top w:val="none" w:sz="0" w:space="0" w:color="auto"/>
        <w:left w:val="none" w:sz="0" w:space="0" w:color="auto"/>
        <w:bottom w:val="none" w:sz="0" w:space="0" w:color="auto"/>
        <w:right w:val="none" w:sz="0" w:space="0" w:color="auto"/>
      </w:divBdr>
    </w:div>
    <w:div w:id="1541085568">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674796565">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8FFC0-B193-4F29-A027-EA25CBD64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8647</TotalTime>
  <Pages>37</Pages>
  <Words>16684</Words>
  <Characters>95100</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187</cp:revision>
  <dcterms:created xsi:type="dcterms:W3CDTF">2023-02-07T03:47:00Z</dcterms:created>
  <dcterms:modified xsi:type="dcterms:W3CDTF">2023-04-18T13:20:00Z</dcterms:modified>
</cp:coreProperties>
</file>