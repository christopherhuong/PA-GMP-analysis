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CBC5" w14:textId="016E2FFB" w:rsidR="00913A33" w:rsidRDefault="00913A33" w:rsidP="00913A33">
      <w:pPr>
        <w:spacing w:line="480" w:lineRule="auto"/>
        <w:jc w:val="center"/>
        <w:rPr>
          <w:rFonts w:ascii="Times New Roman" w:hAnsi="Times New Roman" w:cs="Times New Roman"/>
          <w:b/>
          <w:bCs/>
          <w:sz w:val="24"/>
          <w:szCs w:val="24"/>
        </w:rPr>
      </w:pPr>
      <w:r w:rsidRPr="00913A33">
        <w:rPr>
          <w:rFonts w:ascii="Times New Roman" w:hAnsi="Times New Roman" w:cs="Times New Roman"/>
          <w:b/>
          <w:bCs/>
          <w:sz w:val="24"/>
          <w:szCs w:val="24"/>
        </w:rPr>
        <w:t xml:space="preserve">Estimating treatment effects of physical </w:t>
      </w:r>
      <w:r w:rsidR="003847B4">
        <w:rPr>
          <w:rFonts w:ascii="Times New Roman" w:hAnsi="Times New Roman" w:cs="Times New Roman"/>
          <w:b/>
          <w:bCs/>
          <w:sz w:val="24"/>
          <w:szCs w:val="24"/>
        </w:rPr>
        <w:t>activity</w:t>
      </w:r>
      <w:r w:rsidR="003847B4" w:rsidRPr="00913A33">
        <w:rPr>
          <w:rFonts w:ascii="Times New Roman" w:hAnsi="Times New Roman" w:cs="Times New Roman"/>
          <w:b/>
          <w:bCs/>
          <w:sz w:val="24"/>
          <w:szCs w:val="24"/>
        </w:rPr>
        <w:t xml:space="preserve"> </w:t>
      </w:r>
      <w:r w:rsidRPr="00913A33">
        <w:rPr>
          <w:rFonts w:ascii="Times New Roman" w:hAnsi="Times New Roman" w:cs="Times New Roman"/>
          <w:b/>
          <w:bCs/>
          <w:sz w:val="24"/>
          <w:szCs w:val="24"/>
        </w:rPr>
        <w:t xml:space="preserve">on subdomains of mental health: A propensity score analysis </w:t>
      </w:r>
      <w:r w:rsidR="007B67F8">
        <w:rPr>
          <w:rFonts w:ascii="Times New Roman" w:hAnsi="Times New Roman" w:cs="Times New Roman"/>
          <w:b/>
          <w:bCs/>
          <w:sz w:val="24"/>
          <w:szCs w:val="24"/>
        </w:rPr>
        <w:t>among</w:t>
      </w:r>
      <w:r w:rsidRPr="00913A33">
        <w:rPr>
          <w:rFonts w:ascii="Times New Roman" w:hAnsi="Times New Roman" w:cs="Times New Roman"/>
          <w:b/>
          <w:bCs/>
          <w:sz w:val="24"/>
          <w:szCs w:val="24"/>
        </w:rPr>
        <w:t xml:space="preserve"> a global sample</w:t>
      </w:r>
      <w:r w:rsidR="007B67F8">
        <w:rPr>
          <w:rFonts w:ascii="Times New Roman" w:hAnsi="Times New Roman" w:cs="Times New Roman"/>
          <w:b/>
          <w:bCs/>
          <w:sz w:val="24"/>
          <w:szCs w:val="24"/>
        </w:rPr>
        <w:t xml:space="preserve"> of </w:t>
      </w:r>
      <w:r w:rsidR="001D5499" w:rsidRPr="001D5499">
        <w:rPr>
          <w:rFonts w:ascii="Times New Roman" w:hAnsi="Times New Roman" w:cs="Times New Roman"/>
          <w:b/>
          <w:bCs/>
          <w:sz w:val="24"/>
          <w:szCs w:val="24"/>
        </w:rPr>
        <w:t>341,956</w:t>
      </w:r>
      <w:r w:rsidR="001D5499">
        <w:rPr>
          <w:rFonts w:ascii="Times New Roman" w:hAnsi="Times New Roman" w:cs="Times New Roman"/>
          <w:b/>
          <w:bCs/>
          <w:sz w:val="24"/>
          <w:szCs w:val="24"/>
        </w:rPr>
        <w:t xml:space="preserve"> </w:t>
      </w:r>
      <w:r w:rsidR="007B67F8">
        <w:rPr>
          <w:rFonts w:ascii="Times New Roman" w:hAnsi="Times New Roman" w:cs="Times New Roman"/>
          <w:b/>
          <w:bCs/>
          <w:sz w:val="24"/>
          <w:szCs w:val="24"/>
        </w:rPr>
        <w:t>adults</w:t>
      </w:r>
      <w:r w:rsidRPr="00913A33">
        <w:rPr>
          <w:rFonts w:ascii="Times New Roman" w:hAnsi="Times New Roman" w:cs="Times New Roman"/>
          <w:b/>
          <w:bCs/>
          <w:sz w:val="24"/>
          <w:szCs w:val="24"/>
        </w:rPr>
        <w:t xml:space="preserve"> </w:t>
      </w:r>
    </w:p>
    <w:p w14:paraId="45D8485F" w14:textId="77777777" w:rsidR="005F754A" w:rsidRPr="00D42971" w:rsidRDefault="005F754A" w:rsidP="005F754A">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6C8E6D7B" w14:textId="77777777" w:rsidR="005F754A" w:rsidRPr="00913A33" w:rsidRDefault="005F754A" w:rsidP="00913A33">
      <w:pPr>
        <w:spacing w:line="480" w:lineRule="auto"/>
        <w:jc w:val="center"/>
        <w:rPr>
          <w:rFonts w:ascii="Times New Roman" w:hAnsi="Times New Roman" w:cs="Times New Roman"/>
          <w:b/>
          <w:bCs/>
          <w:sz w:val="24"/>
          <w:szCs w:val="24"/>
        </w:rPr>
      </w:pP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7421ADE3" w14:textId="77777777" w:rsidR="00DC4DC6" w:rsidRDefault="00DC4DC6">
      <w:pPr>
        <w:rPr>
          <w:rFonts w:ascii="Times New Roman" w:hAnsi="Times New Roman" w:cs="Times New Roman"/>
          <w:b/>
          <w:bCs/>
          <w:sz w:val="24"/>
          <w:szCs w:val="24"/>
        </w:rPr>
      </w:pPr>
      <w:r>
        <w:rPr>
          <w:rFonts w:ascii="Times New Roman" w:hAnsi="Times New Roman" w:cs="Times New Roman"/>
          <w:b/>
          <w:bCs/>
          <w:sz w:val="24"/>
          <w:szCs w:val="24"/>
        </w:rPr>
        <w:br w:type="page"/>
      </w:r>
    </w:p>
    <w:p w14:paraId="14C5F1D1" w14:textId="78A017D5" w:rsidR="00DC4DC6" w:rsidRDefault="00DC4DC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w:t>
      </w:r>
    </w:p>
    <w:p w14:paraId="313AF676" w14:textId="4B426A94" w:rsidR="00DC4DC6" w:rsidRPr="00DC4DC6" w:rsidRDefault="00DC4DC6">
      <w:pPr>
        <w:rPr>
          <w:rFonts w:ascii="Times New Roman" w:hAnsi="Times New Roman" w:cs="Times New Roman"/>
          <w:sz w:val="24"/>
          <w:szCs w:val="24"/>
        </w:rPr>
      </w:pPr>
      <w:r w:rsidRPr="00DC4DC6">
        <w:rPr>
          <w:rFonts w:ascii="Times New Roman" w:hAnsi="Times New Roman" w:cs="Times New Roman"/>
          <w:sz w:val="24"/>
          <w:szCs w:val="24"/>
        </w:rPr>
        <w:t>CONTENT</w:t>
      </w:r>
    </w:p>
    <w:p w14:paraId="6068844E" w14:textId="77777777" w:rsidR="00DC4DC6" w:rsidRDefault="00DC4DC6">
      <w:pPr>
        <w:rPr>
          <w:rFonts w:ascii="Times New Roman" w:hAnsi="Times New Roman" w:cs="Times New Roman"/>
          <w:b/>
          <w:bCs/>
          <w:sz w:val="24"/>
          <w:szCs w:val="24"/>
        </w:rPr>
      </w:pPr>
    </w:p>
    <w:p w14:paraId="71A3B77F" w14:textId="77777777" w:rsidR="00DC4DC6" w:rsidRDefault="00DC4DC6">
      <w:pPr>
        <w:rPr>
          <w:rFonts w:ascii="Times New Roman" w:hAnsi="Times New Roman" w:cs="Times New Roman"/>
          <w:b/>
          <w:bCs/>
          <w:sz w:val="24"/>
          <w:szCs w:val="24"/>
        </w:rPr>
      </w:pPr>
      <w:r>
        <w:rPr>
          <w:rFonts w:ascii="Times New Roman" w:hAnsi="Times New Roman" w:cs="Times New Roman"/>
          <w:b/>
          <w:bCs/>
          <w:sz w:val="24"/>
          <w:szCs w:val="24"/>
        </w:rPr>
        <w:br w:type="page"/>
      </w:r>
    </w:p>
    <w:p w14:paraId="226F2B1A" w14:textId="24A88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lastRenderedPageBreak/>
        <w:t>Introduction</w:t>
      </w:r>
    </w:p>
    <w:p w14:paraId="6F3C7C94" w14:textId="5C3EBC39" w:rsidR="008561F4" w:rsidRPr="00D42971" w:rsidRDefault="0092241A" w:rsidP="00C843F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Suboptimal mental well-being and m</w:t>
      </w:r>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w:t>
      </w:r>
      <w:r w:rsidR="001C1F8B">
        <w:rPr>
          <w:rFonts w:ascii="Times New Roman" w:hAnsi="Times New Roman" w:cs="Times New Roman"/>
          <w:sz w:val="24"/>
          <w:szCs w:val="24"/>
        </w:rPr>
        <w:t>wa</w:t>
      </w:r>
      <w:r w:rsidR="008561F4" w:rsidRPr="00D42971">
        <w:rPr>
          <w:rFonts w:ascii="Times New Roman" w:hAnsi="Times New Roman" w:cs="Times New Roman"/>
          <w:sz w:val="24"/>
          <w:szCs w:val="24"/>
        </w:rPr>
        <w:t xml:space="preserve">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r w:rsidR="003C1253" w:rsidRPr="00D42971">
        <w:rPr>
          <w:rFonts w:ascii="Times New Roman" w:hAnsi="Times New Roman" w:cs="Times New Roman"/>
          <w:sz w:val="24"/>
          <w:szCs w:val="24"/>
        </w:rPr>
        <w:t xml:space="preserve"> 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p>
    <w:p w14:paraId="7B58913B" w14:textId="38836E9B" w:rsidR="008561F4" w:rsidRPr="00D42971" w:rsidRDefault="006124FC" w:rsidP="00F721EE">
      <w:pPr>
        <w:spacing w:line="480" w:lineRule="auto"/>
        <w:rPr>
          <w:rFonts w:ascii="Times New Roman" w:hAnsi="Times New Roman" w:cs="Times New Roman"/>
          <w:sz w:val="24"/>
          <w:szCs w:val="24"/>
        </w:rPr>
      </w:pPr>
      <w:r>
        <w:rPr>
          <w:rFonts w:ascii="Times New Roman" w:hAnsi="Times New Roman" w:cs="Times New Roman"/>
          <w:sz w:val="24"/>
          <w:szCs w:val="24"/>
        </w:rPr>
        <w:tab/>
      </w:r>
      <w:r w:rsidR="008561F4" w:rsidRPr="00D42971">
        <w:rPr>
          <w:rFonts w:ascii="Times New Roman" w:hAnsi="Times New Roman" w:cs="Times New Roman"/>
          <w:sz w:val="24"/>
          <w:szCs w:val="24"/>
        </w:rPr>
        <w:t>Emerging evidence</w:t>
      </w:r>
      <w:r w:rsidR="00693729" w:rsidRPr="00D42971">
        <w:rPr>
          <w:rFonts w:ascii="Times New Roman" w:hAnsi="Times New Roman" w:cs="Times New Roman"/>
          <w:sz w:val="24"/>
          <w:szCs w:val="24"/>
        </w:rPr>
        <w:t xml:space="preserve"> in addition to recent findings from the COVID-19 pandemic</w:t>
      </w:r>
      <w:r w:rsidR="008561F4"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008561F4" w:rsidRPr="00D42971">
        <w:rPr>
          <w:rFonts w:ascii="Times New Roman" w:hAnsi="Times New Roman" w:cs="Times New Roman"/>
          <w:sz w:val="24"/>
          <w:szCs w:val="24"/>
        </w:rPr>
        <w:t xml:space="preserve"> age cohorts may be at greater risk for poor mental health and well</w:t>
      </w:r>
      <w:r w:rsidR="00CB773A">
        <w:rPr>
          <w:rFonts w:ascii="Times New Roman" w:hAnsi="Times New Roman" w:cs="Times New Roman"/>
          <w:sz w:val="24"/>
          <w:szCs w:val="24"/>
        </w:rPr>
        <w:t>-</w:t>
      </w:r>
      <w:r w:rsidR="008561F4" w:rsidRPr="00D42971">
        <w:rPr>
          <w:rFonts w:ascii="Times New Roman" w:hAnsi="Times New Roman" w:cs="Times New Roman"/>
          <w:sz w:val="24"/>
          <w:szCs w:val="24"/>
        </w:rPr>
        <w:t xml:space="preserve">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For example, a recent report showed that younger adults living in the US consistently report the lowest scores on all domains of </w:t>
      </w:r>
      <w:r w:rsidR="00F60530" w:rsidRPr="00D42971">
        <w:rPr>
          <w:rFonts w:ascii="Times New Roman" w:hAnsi="Times New Roman" w:cs="Times New Roman"/>
          <w:sz w:val="24"/>
          <w:szCs w:val="24"/>
        </w:rPr>
        <w:t xml:space="preserve">mental </w:t>
      </w:r>
      <w:r w:rsidR="008561F4" w:rsidRPr="00D42971">
        <w:rPr>
          <w:rFonts w:ascii="Times New Roman" w:hAnsi="Times New Roman" w:cs="Times New Roman"/>
          <w:sz w:val="24"/>
          <w:szCs w:val="24"/>
        </w:rPr>
        <w:t>well-being, including happiness, health, meaning and purpose, character, social relationships, and financial stability, with a linear pattern of improvements in well</w:t>
      </w:r>
      <w:r w:rsidR="00CB773A">
        <w:rPr>
          <w:rFonts w:ascii="Times New Roman" w:hAnsi="Times New Roman" w:cs="Times New Roman"/>
          <w:sz w:val="24"/>
          <w:szCs w:val="24"/>
        </w:rPr>
        <w:t>-</w:t>
      </w:r>
      <w:r w:rsidR="008561F4" w:rsidRPr="00D42971">
        <w:rPr>
          <w:rFonts w:ascii="Times New Roman" w:hAnsi="Times New Roman" w:cs="Times New Roman"/>
          <w:sz w:val="24"/>
          <w:szCs w:val="24"/>
        </w:rPr>
        <w:t xml:space="preserve">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These findings are in contrast to previous work that had demonstrated an inverted-U relationship between age and mental well</w:t>
      </w:r>
      <w:r w:rsidR="00AB29FF">
        <w:rPr>
          <w:rFonts w:ascii="Times New Roman" w:hAnsi="Times New Roman" w:cs="Times New Roman"/>
          <w:sz w:val="24"/>
          <w:szCs w:val="24"/>
        </w:rPr>
        <w:t>-</w:t>
      </w:r>
      <w:r w:rsidR="008561F4" w:rsidRPr="00D42971">
        <w:rPr>
          <w:rFonts w:ascii="Times New Roman" w:hAnsi="Times New Roman" w:cs="Times New Roman"/>
          <w:sz w:val="24"/>
          <w:szCs w:val="24"/>
        </w:rPr>
        <w:t>being in which mental well</w:t>
      </w:r>
      <w:r w:rsidR="00AB29FF">
        <w:rPr>
          <w:rFonts w:ascii="Times New Roman" w:hAnsi="Times New Roman" w:cs="Times New Roman"/>
          <w:sz w:val="24"/>
          <w:szCs w:val="24"/>
        </w:rPr>
        <w:t>-</w:t>
      </w:r>
      <w:r w:rsidR="008561F4" w:rsidRPr="00D42971">
        <w:rPr>
          <w:rFonts w:ascii="Times New Roman" w:hAnsi="Times New Roman" w:cs="Times New Roman"/>
          <w:sz w:val="24"/>
          <w:szCs w:val="24"/>
        </w:rPr>
        <w:t xml:space="preserve">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008F6DDC" w:rsidRPr="00D42971">
        <w:rPr>
          <w:rFonts w:ascii="Times New Roman" w:hAnsi="Times New Roman" w:cs="Times New Roman"/>
          <w:sz w:val="24"/>
          <w:szCs w:val="24"/>
        </w:rPr>
        <w:t xml:space="preserve">Further, </w:t>
      </w:r>
      <w:r w:rsidR="00393C84">
        <w:rPr>
          <w:rFonts w:ascii="Times New Roman" w:hAnsi="Times New Roman" w:cs="Times New Roman"/>
          <w:sz w:val="24"/>
          <w:szCs w:val="24"/>
        </w:rPr>
        <w:t xml:space="preserve">the onset of </w:t>
      </w:r>
      <w:r w:rsidR="008F6DDC" w:rsidRPr="00D42971">
        <w:rPr>
          <w:rFonts w:ascii="Times New Roman" w:hAnsi="Times New Roman" w:cs="Times New Roman"/>
          <w:sz w:val="24"/>
          <w:szCs w:val="24"/>
        </w:rPr>
        <w:t>an estimated half of first mental disorder</w:t>
      </w:r>
      <w:r w:rsidR="00D15FE2">
        <w:rPr>
          <w:rFonts w:ascii="Times New Roman" w:hAnsi="Times New Roman" w:cs="Times New Roman"/>
          <w:sz w:val="24"/>
          <w:szCs w:val="24"/>
        </w:rPr>
        <w:t>s</w:t>
      </w:r>
      <w:r w:rsidR="008F6DDC" w:rsidRPr="00D42971">
        <w:rPr>
          <w:rFonts w:ascii="Times New Roman" w:hAnsi="Times New Roman" w:cs="Times New Roman"/>
          <w:sz w:val="24"/>
          <w:szCs w:val="24"/>
        </w:rPr>
        <w:t xml:space="preserve"> occur</w:t>
      </w:r>
      <w:r w:rsidR="00D15FE2">
        <w:rPr>
          <w:rFonts w:ascii="Times New Roman" w:hAnsi="Times New Roman" w:cs="Times New Roman"/>
          <w:sz w:val="24"/>
          <w:szCs w:val="24"/>
        </w:rPr>
        <w:t>s</w:t>
      </w:r>
      <w:r w:rsidR="008F6DDC" w:rsidRPr="00D42971">
        <w:rPr>
          <w:rFonts w:ascii="Times New Roman" w:hAnsi="Times New Roman" w:cs="Times New Roman"/>
          <w:sz w:val="24"/>
          <w:szCs w:val="24"/>
        </w:rPr>
        <w:t xml:space="preserve"> by age 18</w:t>
      </w:r>
      <w:r w:rsidR="00694B98">
        <w:rPr>
          <w:rFonts w:ascii="Times New Roman" w:hAnsi="Times New Roman" w:cs="Times New Roman"/>
          <w:sz w:val="24"/>
          <w:szCs w:val="24"/>
        </w:rPr>
        <w:t xml:space="preserve">, which speaks to the </w:t>
      </w:r>
      <w:r w:rsidR="000709D0">
        <w:rPr>
          <w:rFonts w:ascii="Times New Roman" w:hAnsi="Times New Roman" w:cs="Times New Roman"/>
          <w:sz w:val="24"/>
          <w:szCs w:val="24"/>
        </w:rPr>
        <w:t xml:space="preserve">pervasiveness of </w:t>
      </w:r>
      <w:r w:rsidR="00694B98">
        <w:rPr>
          <w:rFonts w:ascii="Times New Roman" w:hAnsi="Times New Roman" w:cs="Times New Roman"/>
          <w:sz w:val="24"/>
          <w:szCs w:val="24"/>
        </w:rPr>
        <w:t xml:space="preserve">mental health challenges experienced </w:t>
      </w:r>
      <w:r w:rsidR="008C6428">
        <w:rPr>
          <w:rFonts w:ascii="Times New Roman" w:hAnsi="Times New Roman" w:cs="Times New Roman"/>
          <w:sz w:val="24"/>
          <w:szCs w:val="24"/>
        </w:rPr>
        <w:t>in early adulthood</w:t>
      </w:r>
      <w:r w:rsidR="008F6DDC" w:rsidRPr="00D42971">
        <w:rPr>
          <w:rFonts w:ascii="Times New Roman" w:hAnsi="Times New Roman" w:cs="Times New Roman"/>
          <w:sz w:val="24"/>
          <w:szCs w:val="24"/>
        </w:rPr>
        <w:t xml:space="preserve">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Evidently, more research is needed </w:t>
      </w:r>
      <w:r w:rsidR="008561F4" w:rsidRPr="00D42971">
        <w:rPr>
          <w:rFonts w:ascii="Times New Roman" w:hAnsi="Times New Roman" w:cs="Times New Roman"/>
          <w:sz w:val="24"/>
          <w:szCs w:val="24"/>
        </w:rPr>
        <w:lastRenderedPageBreak/>
        <w:t xml:space="preserve">to better understand these </w:t>
      </w:r>
      <w:r w:rsidR="001640C4">
        <w:rPr>
          <w:rFonts w:ascii="Times New Roman" w:hAnsi="Times New Roman" w:cs="Times New Roman"/>
          <w:sz w:val="24"/>
          <w:szCs w:val="24"/>
        </w:rPr>
        <w:t xml:space="preserve">age-related </w:t>
      </w:r>
      <w:r w:rsidR="008561F4" w:rsidRPr="00D42971">
        <w:rPr>
          <w:rFonts w:ascii="Times New Roman" w:hAnsi="Times New Roman" w:cs="Times New Roman"/>
          <w:sz w:val="24"/>
          <w:szCs w:val="24"/>
        </w:rPr>
        <w:t>trends from a global perspective, including a focus on protective factors that may moderate the relationship between age</w:t>
      </w:r>
      <w:r w:rsidR="00C24C93">
        <w:rPr>
          <w:rFonts w:ascii="Times New Roman" w:hAnsi="Times New Roman" w:cs="Times New Roman"/>
          <w:sz w:val="24"/>
          <w:szCs w:val="24"/>
        </w:rPr>
        <w:t xml:space="preserve"> and </w:t>
      </w:r>
      <w:r w:rsidR="008561F4" w:rsidRPr="00D42971">
        <w:rPr>
          <w:rFonts w:ascii="Times New Roman" w:hAnsi="Times New Roman" w:cs="Times New Roman"/>
          <w:sz w:val="24"/>
          <w:szCs w:val="24"/>
        </w:rPr>
        <w:t xml:space="preserve">mental </w:t>
      </w:r>
      <w:r w:rsidR="00607CD2">
        <w:rPr>
          <w:rFonts w:ascii="Times New Roman" w:hAnsi="Times New Roman" w:cs="Times New Roman"/>
          <w:sz w:val="24"/>
          <w:szCs w:val="24"/>
        </w:rPr>
        <w:t>well-being</w:t>
      </w:r>
      <w:r w:rsidR="008561F4" w:rsidRPr="00D42971">
        <w:rPr>
          <w:rFonts w:ascii="Times New Roman" w:hAnsi="Times New Roman" w:cs="Times New Roman"/>
          <w:sz w:val="24"/>
          <w:szCs w:val="24"/>
        </w:rPr>
        <w:t xml:space="preserve">. </w:t>
      </w:r>
    </w:p>
    <w:p w14:paraId="5327099D" w14:textId="7206F4B0" w:rsidR="00E230F8" w:rsidRPr="00D42971" w:rsidRDefault="00F60530" w:rsidP="00020CE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Physical activity is one aspect of our lifestyle that has received increasing attention for its potential to promote mental well</w:t>
      </w:r>
      <w:r w:rsidR="00EC478B">
        <w:rPr>
          <w:rFonts w:ascii="Times New Roman" w:hAnsi="Times New Roman" w:cs="Times New Roman"/>
          <w:sz w:val="24"/>
          <w:szCs w:val="24"/>
        </w:rPr>
        <w:t>-</w:t>
      </w:r>
      <w:r w:rsidRPr="00D42971">
        <w:rPr>
          <w:rFonts w:ascii="Times New Roman" w:hAnsi="Times New Roman" w:cs="Times New Roman"/>
          <w:sz w:val="24"/>
          <w:szCs w:val="24"/>
        </w:rPr>
        <w:t xml:space="preserve">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9E3B2A">
        <w:rPr>
          <w:rFonts w:ascii="Times New Roman" w:hAnsi="Times New Roman" w:cs="Times New Roman"/>
          <w:sz w:val="24"/>
          <w:szCs w:val="24"/>
        </w:rPr>
        <w:t xml:space="preserve"> and well-being</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w:t>
      </w:r>
      <w:commentRangeStart w:id="0"/>
      <w:commentRangeStart w:id="1"/>
      <w:r w:rsidR="008561F4" w:rsidRPr="00D42971">
        <w:rPr>
          <w:rFonts w:ascii="Times New Roman" w:hAnsi="Times New Roman" w:cs="Times New Roman"/>
          <w:sz w:val="24"/>
          <w:szCs w:val="24"/>
        </w:rPr>
        <w:t>using</w:t>
      </w:r>
      <w:ins w:id="2" w:author="Christopher Huong" w:date="2023-04-18T06:32:00Z">
        <w:r w:rsidR="00020CED">
          <w:rPr>
            <w:rFonts w:ascii="Times New Roman" w:hAnsi="Times New Roman" w:cs="Times New Roman"/>
            <w:sz w:val="24"/>
            <w:szCs w:val="24"/>
          </w:rPr>
          <w:t xml:space="preserve"> a</w:t>
        </w:r>
      </w:ins>
      <w:r w:rsidR="008561F4" w:rsidRPr="00D42971">
        <w:rPr>
          <w:rFonts w:ascii="Times New Roman" w:hAnsi="Times New Roman" w:cs="Times New Roman"/>
          <w:sz w:val="24"/>
          <w:szCs w:val="24"/>
        </w:rPr>
        <w:t xml:space="preserve"> </w:t>
      </w:r>
      <w:del w:id="3" w:author="Christopher Huong" w:date="2023-04-18T06:32:00Z">
        <w:r w:rsidR="008561F4" w:rsidRPr="00D42971" w:rsidDel="00020CED">
          <w:rPr>
            <w:rFonts w:ascii="Times New Roman" w:hAnsi="Times New Roman" w:cs="Times New Roman"/>
            <w:sz w:val="24"/>
            <w:szCs w:val="24"/>
          </w:rPr>
          <w:delText xml:space="preserve">non-parametric </w:delText>
        </w:r>
      </w:del>
      <w:r w:rsidR="008561F4" w:rsidRPr="00D42971">
        <w:rPr>
          <w:rFonts w:ascii="Times New Roman" w:hAnsi="Times New Roman" w:cs="Times New Roman"/>
          <w:sz w:val="24"/>
          <w:szCs w:val="24"/>
        </w:rPr>
        <w:t>matching</w:t>
      </w:r>
      <w:ins w:id="4" w:author="Christopher Huong" w:date="2023-04-18T06:32:00Z">
        <w:r w:rsidR="00020CED">
          <w:rPr>
            <w:rFonts w:ascii="Times New Roman" w:hAnsi="Times New Roman" w:cs="Times New Roman"/>
            <w:sz w:val="24"/>
            <w:szCs w:val="24"/>
          </w:rPr>
          <w:t xml:space="preserve"> procedure</w:t>
        </w:r>
      </w:ins>
      <w:r w:rsidR="008561F4" w:rsidRPr="00D42971">
        <w:rPr>
          <w:rFonts w:ascii="Times New Roman" w:hAnsi="Times New Roman" w:cs="Times New Roman"/>
          <w:sz w:val="24"/>
          <w:szCs w:val="24"/>
        </w:rPr>
        <w:t xml:space="preserve"> </w:t>
      </w:r>
      <w:commentRangeEnd w:id="0"/>
      <w:r w:rsidR="004A689F">
        <w:rPr>
          <w:rStyle w:val="CommentReference"/>
        </w:rPr>
        <w:commentReference w:id="0"/>
      </w:r>
      <w:commentRangeEnd w:id="1"/>
      <w:r w:rsidR="000932E6">
        <w:rPr>
          <w:rStyle w:val="CommentReference"/>
        </w:rPr>
        <w:commentReference w:id="1"/>
      </w:r>
      <w:r w:rsidR="008561F4" w:rsidRPr="00D42971">
        <w:rPr>
          <w:rFonts w:ascii="Times New Roman" w:hAnsi="Times New Roman" w:cs="Times New Roman"/>
          <w:sz w:val="24"/>
          <w:szCs w:val="24"/>
        </w:rPr>
        <w:t xml:space="preserve">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5"/>
      <w:commentRangeStart w:id="6"/>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5"/>
      <w:r w:rsidR="00055ADC" w:rsidRPr="00D42971">
        <w:rPr>
          <w:rStyle w:val="CommentReference"/>
          <w:rFonts w:ascii="Times New Roman" w:hAnsi="Times New Roman" w:cs="Times New Roman"/>
          <w:sz w:val="24"/>
          <w:szCs w:val="24"/>
        </w:rPr>
        <w:commentReference w:id="5"/>
      </w:r>
      <w:commentRangeEnd w:id="6"/>
      <w:r w:rsidR="004A689F">
        <w:rPr>
          <w:rStyle w:val="CommentReference"/>
        </w:rPr>
        <w:commentReference w:id="6"/>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00CBF886" w:rsidR="00DF3994" w:rsidRPr="00D42971" w:rsidDel="004A689F" w:rsidRDefault="00DF3994" w:rsidP="00F721EE">
      <w:pPr>
        <w:spacing w:line="480" w:lineRule="auto"/>
        <w:rPr>
          <w:del w:id="7" w:author="Denver Brown" w:date="2023-04-13T17:19:00Z"/>
          <w:rFonts w:ascii="Times New Roman" w:hAnsi="Times New Roman" w:cs="Times New Roman"/>
          <w:sz w:val="24"/>
          <w:szCs w:val="24"/>
        </w:rPr>
      </w:pPr>
    </w:p>
    <w:p w14:paraId="16C4BDE6" w14:textId="0E452A6E" w:rsidR="0081587F" w:rsidRPr="00D42971" w:rsidRDefault="008561F4" w:rsidP="00493E4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While evidence supports the importance of physical activity for preventing and/or reducing a range of mental health problems and improving overall well</w:t>
      </w:r>
      <w:ins w:id="8" w:author="Denver Brown" w:date="2023-04-13T17:20:00Z">
        <w:r w:rsidR="004A689F">
          <w:rPr>
            <w:rFonts w:ascii="Times New Roman" w:hAnsi="Times New Roman" w:cs="Times New Roman"/>
            <w:sz w:val="24"/>
            <w:szCs w:val="24"/>
          </w:rPr>
          <w:t>-</w:t>
        </w:r>
      </w:ins>
      <w:r w:rsidRPr="00D42971">
        <w:rPr>
          <w:rFonts w:ascii="Times New Roman" w:hAnsi="Times New Roman" w:cs="Times New Roman"/>
          <w:sz w:val="24"/>
          <w:szCs w:val="24"/>
        </w:rPr>
        <w:t xml:space="preserve">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lastRenderedPageBreak/>
        <w:t xml:space="preserve">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1423E5A5" w:rsidR="008561F4" w:rsidRPr="00D42971" w:rsidRDefault="0081587F" w:rsidP="00493E4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promotion of mental well</w:t>
      </w:r>
      <w:ins w:id="9" w:author="Denver Brown" w:date="2023-04-13T17:21:00Z">
        <w:r w:rsidR="00181106">
          <w:rPr>
            <w:rFonts w:ascii="Times New Roman" w:hAnsi="Times New Roman" w:cs="Times New Roman"/>
            <w:sz w:val="24"/>
            <w:szCs w:val="24"/>
          </w:rPr>
          <w:t>-</w:t>
        </w:r>
      </w:ins>
      <w:r w:rsidRPr="00D42971">
        <w:rPr>
          <w:rFonts w:ascii="Times New Roman" w:hAnsi="Times New Roman" w:cs="Times New Roman"/>
          <w:sz w:val="24"/>
          <w:szCs w:val="24"/>
        </w:rPr>
        <w:t xml:space="preserve">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168A045E" w:rsidR="008561F4" w:rsidRDefault="008561F4" w:rsidP="00181106">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commentRangeStart w:id="10"/>
      <w:del w:id="11" w:author="Christopher Huong" w:date="2023-04-18T06:44:00Z">
        <w:r w:rsidR="0092241A" w:rsidRPr="00D42971" w:rsidDel="00493E4D">
          <w:rPr>
            <w:rFonts w:ascii="Times New Roman" w:hAnsi="Times New Roman" w:cs="Times New Roman"/>
            <w:sz w:val="24"/>
            <w:szCs w:val="24"/>
          </w:rPr>
          <w:delText xml:space="preserve">regular </w:delText>
        </w:r>
        <w:commentRangeEnd w:id="10"/>
        <w:r w:rsidR="00AD1BB5" w:rsidDel="00493E4D">
          <w:rPr>
            <w:rStyle w:val="CommentReference"/>
          </w:rPr>
          <w:commentReference w:id="10"/>
        </w:r>
      </w:del>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4005CC13" w14:textId="203CEDCF" w:rsidR="000414AE" w:rsidRPr="00493E4D" w:rsidRDefault="000414AE" w:rsidP="00493E4D">
      <w:pPr>
        <w:spacing w:line="480" w:lineRule="auto"/>
        <w:jc w:val="center"/>
        <w:rPr>
          <w:rFonts w:ascii="Times New Roman" w:hAnsi="Times New Roman" w:cs="Times New Roman"/>
          <w:b/>
          <w:bCs/>
          <w:sz w:val="24"/>
          <w:szCs w:val="24"/>
        </w:rPr>
      </w:pPr>
      <w:r w:rsidRPr="00493E4D">
        <w:rPr>
          <w:rFonts w:ascii="Times New Roman" w:hAnsi="Times New Roman" w:cs="Times New Roman"/>
          <w:b/>
          <w:bCs/>
          <w:sz w:val="24"/>
          <w:szCs w:val="24"/>
        </w:rPr>
        <w:t>Methods</w:t>
      </w:r>
    </w:p>
    <w:p w14:paraId="2E730D63" w14:textId="079F8941" w:rsidR="008561F4" w:rsidRPr="00D42971" w:rsidDel="00181106" w:rsidRDefault="008561F4" w:rsidP="00F721EE">
      <w:pPr>
        <w:spacing w:line="480" w:lineRule="auto"/>
        <w:rPr>
          <w:del w:id="12" w:author="Denver Brown" w:date="2023-04-13T17:22:00Z"/>
          <w:rFonts w:ascii="Times New Roman" w:hAnsi="Times New Roman" w:cs="Times New Roman"/>
          <w:b/>
          <w:bCs/>
          <w:sz w:val="24"/>
          <w:szCs w:val="24"/>
        </w:rPr>
      </w:pPr>
    </w:p>
    <w:p w14:paraId="2A900A9D" w14:textId="12BEB4AB" w:rsidR="008561F4" w:rsidRPr="00D42971" w:rsidDel="00181106" w:rsidRDefault="008561F4" w:rsidP="00F721EE">
      <w:pPr>
        <w:spacing w:line="480" w:lineRule="auto"/>
        <w:rPr>
          <w:del w:id="13" w:author="Denver Brown" w:date="2023-04-13T17:22:00Z"/>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2BD1AE44"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 xml:space="preserve">on-going </w:t>
      </w:r>
      <w:r w:rsidR="001D1EEC">
        <w:rPr>
          <w:rFonts w:ascii="Times New Roman" w:hAnsi="Times New Roman" w:cs="Times New Roman"/>
          <w:sz w:val="24"/>
          <w:szCs w:val="24"/>
        </w:rPr>
        <w:t xml:space="preserve">online </w:t>
      </w:r>
      <w:r w:rsidR="00B917C0" w:rsidRPr="00D42971">
        <w:rPr>
          <w:rFonts w:ascii="Times New Roman" w:hAnsi="Times New Roman" w:cs="Times New Roman"/>
          <w:sz w:val="24"/>
          <w:szCs w:val="24"/>
        </w:rPr>
        <w:t>study with the purpose of assessing global mental well</w:t>
      </w:r>
      <w:r w:rsidR="001D1EEC">
        <w:rPr>
          <w:rFonts w:ascii="Times New Roman" w:hAnsi="Times New Roman" w:cs="Times New Roman"/>
          <w:sz w:val="24"/>
          <w:szCs w:val="24"/>
        </w:rPr>
        <w:t>-</w:t>
      </w:r>
      <w:r w:rsidR="00B917C0" w:rsidRPr="00D42971">
        <w:rPr>
          <w:rFonts w:ascii="Times New Roman" w:hAnsi="Times New Roman" w:cs="Times New Roman"/>
          <w:sz w:val="24"/>
          <w:szCs w:val="24"/>
        </w:rPr>
        <w:t>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4"/>
      <w:commentRangeStart w:id="15"/>
      <w:commentRangeStart w:id="16"/>
      <w:commentRangeStart w:id="17"/>
      <w:commentRangeStart w:id="18"/>
      <w:r w:rsidR="00ED2A11" w:rsidRPr="00D42971">
        <w:rPr>
          <w:rFonts w:ascii="Times New Roman" w:hAnsi="Times New Roman" w:cs="Times New Roman"/>
          <w:sz w:val="24"/>
          <w:szCs w:val="24"/>
        </w:rPr>
        <w:t>The</w:t>
      </w:r>
      <w:commentRangeEnd w:id="14"/>
      <w:r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commentRangeEnd w:id="16"/>
      <w:r w:rsidR="00B667ED" w:rsidRPr="00D42971">
        <w:rPr>
          <w:rStyle w:val="CommentReference"/>
          <w:rFonts w:ascii="Times New Roman" w:hAnsi="Times New Roman" w:cs="Times New Roman"/>
          <w:sz w:val="24"/>
          <w:szCs w:val="24"/>
        </w:rPr>
        <w:commentReference w:id="16"/>
      </w:r>
      <w:commentRangeEnd w:id="17"/>
      <w:r w:rsidR="00B667ED" w:rsidRPr="00D42971">
        <w:rPr>
          <w:rStyle w:val="CommentReference"/>
          <w:rFonts w:ascii="Times New Roman" w:hAnsi="Times New Roman" w:cs="Times New Roman"/>
          <w:sz w:val="24"/>
          <w:szCs w:val="24"/>
        </w:rPr>
        <w:commentReference w:id="17"/>
      </w:r>
      <w:commentRangeEnd w:id="18"/>
      <w:r w:rsidR="00D3295F">
        <w:rPr>
          <w:rStyle w:val="CommentReference"/>
        </w:rPr>
        <w:commentReference w:id="18"/>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w:t>
      </w:r>
      <w:r w:rsidR="001D1EEC">
        <w:rPr>
          <w:rFonts w:ascii="Times New Roman" w:hAnsi="Times New Roman" w:cs="Times New Roman"/>
          <w:sz w:val="24"/>
          <w:szCs w:val="24"/>
        </w:rPr>
        <w:t>MHM survey</w:t>
      </w:r>
      <w:r w:rsidR="001D1EEC" w:rsidRPr="00D42971">
        <w:rPr>
          <w:rFonts w:ascii="Times New Roman" w:hAnsi="Times New Roman" w:cs="Times New Roman"/>
          <w:sz w:val="24"/>
          <w:szCs w:val="24"/>
        </w:rPr>
        <w:t xml:space="preserve"> </w:t>
      </w:r>
      <w:r w:rsidR="00825BF0">
        <w:rPr>
          <w:rFonts w:ascii="Times New Roman" w:hAnsi="Times New Roman" w:cs="Times New Roman"/>
          <w:sz w:val="24"/>
          <w:szCs w:val="24"/>
        </w:rPr>
        <w:t>between</w:t>
      </w:r>
      <w:r w:rsidR="00ED2A11" w:rsidRPr="00D42971">
        <w:rPr>
          <w:rFonts w:ascii="Times New Roman" w:hAnsi="Times New Roman" w:cs="Times New Roman"/>
          <w:sz w:val="24"/>
          <w:szCs w:val="24"/>
        </w:rPr>
        <w:t xml:space="preserve">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w:t>
      </w:r>
      <w:r w:rsidR="00825BF0">
        <w:rPr>
          <w:rFonts w:ascii="Times New Roman" w:hAnsi="Times New Roman" w:cs="Times New Roman"/>
          <w:sz w:val="24"/>
          <w:szCs w:val="24"/>
        </w:rPr>
        <w:t>and</w:t>
      </w:r>
      <w:r w:rsidR="00ED2A11" w:rsidRPr="00D42971">
        <w:rPr>
          <w:rFonts w:ascii="Times New Roman" w:hAnsi="Times New Roman" w:cs="Times New Roman"/>
          <w:sz w:val="24"/>
          <w:szCs w:val="24"/>
        </w:rPr>
        <w:t xml:space="preserve"> </w:t>
      </w:r>
      <w:r w:rsidR="003E68B2" w:rsidRPr="00D42971">
        <w:rPr>
          <w:rFonts w:ascii="Times New Roman" w:hAnsi="Times New Roman" w:cs="Times New Roman"/>
          <w:sz w:val="24"/>
          <w:szCs w:val="24"/>
        </w:rPr>
        <w:t>Oct</w:t>
      </w:r>
      <w:r w:rsidR="00825BF0">
        <w:rPr>
          <w:rFonts w:ascii="Times New Roman" w:hAnsi="Times New Roman" w:cs="Times New Roman"/>
          <w:sz w:val="24"/>
          <w:szCs w:val="24"/>
        </w:rPr>
        <w:t>ober</w:t>
      </w:r>
      <w:r w:rsidR="003E68B2" w:rsidRPr="00D42971">
        <w:rPr>
          <w:rFonts w:ascii="Times New Roman" w:hAnsi="Times New Roman" w:cs="Times New Roman"/>
          <w:sz w:val="24"/>
          <w:szCs w:val="24"/>
        </w:rPr>
        <w:t xml:space="preserve">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49214C">
        <w:rPr>
          <w:rFonts w:ascii="Times New Roman" w:hAnsi="Times New Roman" w:cs="Times New Roman"/>
          <w:sz w:val="24"/>
          <w:szCs w:val="24"/>
        </w:rPr>
        <w:t>.</w:t>
      </w:r>
      <w:r w:rsidR="00985E74" w:rsidRPr="00D42971">
        <w:rPr>
          <w:rFonts w:ascii="Times New Roman" w:hAnsi="Times New Roman" w:cs="Times New Roman"/>
          <w:sz w:val="24"/>
          <w:szCs w:val="24"/>
        </w:rPr>
        <w:t xml:space="preserve"> Th</w:t>
      </w:r>
      <w:r w:rsidR="0049214C">
        <w:rPr>
          <w:rFonts w:ascii="Times New Roman" w:hAnsi="Times New Roman" w:cs="Times New Roman"/>
          <w:sz w:val="24"/>
          <w:szCs w:val="24"/>
        </w:rPr>
        <w:t>e</w:t>
      </w:r>
      <w:r w:rsidR="00985E74" w:rsidRPr="00D42971">
        <w:rPr>
          <w:rFonts w:ascii="Times New Roman" w:hAnsi="Times New Roman" w:cs="Times New Roman"/>
          <w:sz w:val="24"/>
          <w:szCs w:val="24"/>
        </w:rPr>
        <w:t xml:space="preserve">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xml:space="preserve">. This study involved secondary analysis of existing </w:t>
      </w:r>
      <w:r w:rsidR="00A21A0A">
        <w:rPr>
          <w:rFonts w:ascii="Times New Roman" w:hAnsi="Times New Roman" w:cs="Times New Roman"/>
          <w:sz w:val="24"/>
          <w:szCs w:val="24"/>
        </w:rPr>
        <w:t xml:space="preserve">non-identifiable </w:t>
      </w:r>
      <w:r w:rsidR="00ED2A11" w:rsidRPr="00D42971">
        <w:rPr>
          <w:rFonts w:ascii="Times New Roman" w:hAnsi="Times New Roman" w:cs="Times New Roman"/>
          <w:sz w:val="24"/>
          <w:szCs w:val="24"/>
        </w:rPr>
        <w:t>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514D8220" w:rsidR="00623388" w:rsidRPr="00D42971" w:rsidDel="00A21A0A" w:rsidRDefault="00623388" w:rsidP="00F721EE">
      <w:pPr>
        <w:spacing w:line="480" w:lineRule="auto"/>
        <w:rPr>
          <w:del w:id="19" w:author="Denver Brown" w:date="2023-04-13T17:26:00Z"/>
          <w:rFonts w:ascii="Times New Roman" w:hAnsi="Times New Roman" w:cs="Times New Roman"/>
          <w:sz w:val="24"/>
          <w:szCs w:val="24"/>
        </w:rPr>
      </w:pPr>
    </w:p>
    <w:p w14:paraId="4D785EF1" w14:textId="36D0CB76" w:rsidR="00623388" w:rsidRPr="00D42971" w:rsidDel="00A21A0A" w:rsidRDefault="00623388" w:rsidP="00F721EE">
      <w:pPr>
        <w:spacing w:line="480" w:lineRule="auto"/>
        <w:rPr>
          <w:del w:id="20" w:author="Denver Brown" w:date="2023-04-13T17:26:00Z"/>
          <w:rFonts w:ascii="Times New Roman" w:hAnsi="Times New Roman" w:cs="Times New Roman"/>
          <w:sz w:val="24"/>
          <w:szCs w:val="24"/>
        </w:rPr>
      </w:pPr>
    </w:p>
    <w:p w14:paraId="0B2482BA" w14:textId="102FCF1F" w:rsidR="00690635" w:rsidRPr="00D42971" w:rsidDel="00A21A0A" w:rsidRDefault="00690635" w:rsidP="00F721EE">
      <w:pPr>
        <w:spacing w:line="480" w:lineRule="auto"/>
        <w:rPr>
          <w:del w:id="21" w:author="Denver Brown" w:date="2023-04-13T17:26:00Z"/>
          <w:rFonts w:ascii="Times New Roman" w:hAnsi="Times New Roman" w:cs="Times New Roman"/>
          <w:sz w:val="24"/>
          <w:szCs w:val="24"/>
        </w:rPr>
      </w:pPr>
    </w:p>
    <w:p w14:paraId="2E5C4CE4" w14:textId="2E92EEF4" w:rsidR="00690635" w:rsidRPr="00D42971" w:rsidDel="00A21A0A" w:rsidRDefault="00690635" w:rsidP="00F721EE">
      <w:pPr>
        <w:spacing w:line="480" w:lineRule="auto"/>
        <w:rPr>
          <w:del w:id="22" w:author="Denver Brown" w:date="2023-04-13T17:26:00Z"/>
          <w:rFonts w:ascii="Times New Roman" w:hAnsi="Times New Roman" w:cs="Times New Roman"/>
          <w:sz w:val="24"/>
          <w:szCs w:val="24"/>
        </w:rPr>
      </w:pPr>
    </w:p>
    <w:p w14:paraId="2F78AA91" w14:textId="0DC11DBA" w:rsidR="00690635" w:rsidRPr="00D42971" w:rsidDel="00A21A0A" w:rsidRDefault="00690635" w:rsidP="00F721EE">
      <w:pPr>
        <w:spacing w:line="480" w:lineRule="auto"/>
        <w:rPr>
          <w:del w:id="23" w:author="Denver Brown" w:date="2023-04-13T17:26:00Z"/>
          <w:rFonts w:ascii="Times New Roman" w:hAnsi="Times New Roman" w:cs="Times New Roman"/>
          <w:sz w:val="24"/>
          <w:szCs w:val="24"/>
        </w:rPr>
      </w:pPr>
    </w:p>
    <w:p w14:paraId="3671852B" w14:textId="181025F4" w:rsidR="005813BD" w:rsidRPr="00D42971" w:rsidDel="00A21A0A" w:rsidRDefault="005813BD" w:rsidP="00F721EE">
      <w:pPr>
        <w:spacing w:line="480" w:lineRule="auto"/>
        <w:rPr>
          <w:del w:id="24" w:author="Denver Brown" w:date="2023-04-13T17:26:00Z"/>
          <w:rFonts w:ascii="Times New Roman" w:hAnsi="Times New Roman" w:cs="Times New Roman"/>
          <w:sz w:val="24"/>
          <w:szCs w:val="24"/>
        </w:rPr>
      </w:pPr>
    </w:p>
    <w:p w14:paraId="7CD5DB7D" w14:textId="1186CCD6"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Measures</w:t>
      </w:r>
    </w:p>
    <w:p w14:paraId="7B5AE076" w14:textId="3C0F52C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Mental </w:t>
      </w:r>
      <w:r w:rsidR="00A21A0A">
        <w:rPr>
          <w:rFonts w:ascii="Times New Roman" w:hAnsi="Times New Roman" w:cs="Times New Roman"/>
          <w:b/>
          <w:bCs/>
          <w:sz w:val="24"/>
          <w:szCs w:val="24"/>
        </w:rPr>
        <w:t>h</w:t>
      </w:r>
      <w:r w:rsidR="00B667ED" w:rsidRPr="00D42971">
        <w:rPr>
          <w:rFonts w:ascii="Times New Roman" w:hAnsi="Times New Roman" w:cs="Times New Roman"/>
          <w:b/>
          <w:bCs/>
          <w:sz w:val="24"/>
          <w:szCs w:val="24"/>
        </w:rPr>
        <w:t>ealth</w:t>
      </w:r>
      <w:r w:rsidR="00A21A0A">
        <w:rPr>
          <w:rFonts w:ascii="Times New Roman" w:hAnsi="Times New Roman" w:cs="Times New Roman"/>
          <w:b/>
          <w:bCs/>
          <w:sz w:val="24"/>
          <w:szCs w:val="24"/>
        </w:rPr>
        <w:t>.</w:t>
      </w:r>
      <w:r w:rsidR="00A21A0A">
        <w:rPr>
          <w:rFonts w:ascii="Times New Roman" w:hAnsi="Times New Roman" w:cs="Times New Roman"/>
          <w:sz w:val="24"/>
          <w:szCs w:val="24"/>
        </w:rPr>
        <w:t xml:space="preserve"> </w:t>
      </w: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w:t>
      </w:r>
      <w:r w:rsidR="009116EF">
        <w:rPr>
          <w:rFonts w:ascii="Times New Roman" w:hAnsi="Times New Roman" w:cs="Times New Roman"/>
          <w:sz w:val="24"/>
          <w:szCs w:val="24"/>
        </w:rPr>
        <w:t>-</w:t>
      </w:r>
      <w:r w:rsidRPr="00D42971">
        <w:rPr>
          <w:rFonts w:ascii="Times New Roman" w:hAnsi="Times New Roman" w:cs="Times New Roman"/>
          <w:sz w:val="24"/>
          <w:szCs w:val="24"/>
        </w:rPr>
        <w:t>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w:t>
      </w:r>
      <w:r w:rsidR="004043F1" w:rsidRPr="00D42971">
        <w:rPr>
          <w:rFonts w:ascii="Times New Roman" w:hAnsi="Times New Roman" w:cs="Times New Roman"/>
          <w:sz w:val="24"/>
          <w:szCs w:val="24"/>
        </w:rPr>
        <w:lastRenderedPageBreak/>
        <w:t>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130495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w:t>
      </w:r>
      <w:r w:rsidR="00AC7D11">
        <w:rPr>
          <w:rFonts w:ascii="Times New Roman" w:hAnsi="Times New Roman" w:cs="Times New Roman"/>
          <w:sz w:val="24"/>
          <w:szCs w:val="24"/>
        </w:rPr>
        <w:t xml:space="preserve">score of </w:t>
      </w:r>
      <w:r w:rsidRPr="00D42971">
        <w:rPr>
          <w:rFonts w:ascii="Times New Roman" w:hAnsi="Times New Roman" w:cs="Times New Roman"/>
          <w:sz w:val="24"/>
          <w:szCs w:val="24"/>
        </w:rPr>
        <w:t xml:space="preserve">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w:t>
      </w:r>
      <w:r w:rsidR="00493E4D">
        <w:rPr>
          <w:rFonts w:ascii="Times New Roman" w:hAnsi="Times New Roman" w:cs="Times New Roman"/>
          <w:sz w:val="24"/>
          <w:szCs w:val="24"/>
        </w:rPr>
        <w:t>-</w:t>
      </w:r>
      <w:r w:rsidRPr="00D42971">
        <w:rPr>
          <w:rFonts w:ascii="Times New Roman" w:hAnsi="Times New Roman" w:cs="Times New Roman"/>
          <w:sz w:val="24"/>
          <w:szCs w:val="24"/>
        </w:rPr>
        <w:t>being</w:t>
      </w:r>
      <w:r w:rsidR="00C223C0" w:rsidRPr="00D42971">
        <w:rPr>
          <w:rFonts w:ascii="Times New Roman" w:hAnsi="Times New Roman" w:cs="Times New Roman"/>
          <w:sz w:val="24"/>
          <w:szCs w:val="24"/>
        </w:rPr>
        <w:t>. The MHQ</w:t>
      </w:r>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at the lower bound</w:t>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21097458" w:rsidR="004043F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w:t>
      </w:r>
      <w:r w:rsidR="0044417C" w:rsidRPr="00D42971">
        <w:rPr>
          <w:rFonts w:ascii="Times New Roman" w:hAnsi="Times New Roman" w:cs="Times New Roman"/>
          <w:sz w:val="24"/>
          <w:szCs w:val="24"/>
        </w:rPr>
        <w:t>Adaptability and Resilience</w:t>
      </w:r>
      <w:r w:rsidRPr="00D42971">
        <w:rPr>
          <w:rFonts w:ascii="Times New Roman" w:hAnsi="Times New Roman" w:cs="Times New Roman"/>
          <w:sz w:val="24"/>
          <w:szCs w:val="24"/>
        </w:rPr>
        <w:t>, Mood and Outlook</w:t>
      </w:r>
      <w:r w:rsidR="00122808" w:rsidRPr="00D42971">
        <w:rPr>
          <w:rFonts w:ascii="Times New Roman" w:hAnsi="Times New Roman" w:cs="Times New Roman"/>
          <w:sz w:val="24"/>
          <w:szCs w:val="24"/>
        </w:rPr>
        <w:t xml:space="preserve">, Drive and Motivation, Social Self, and Mind-Body </w:t>
      </w:r>
      <w:r w:rsidR="004414BC">
        <w:rPr>
          <w:rFonts w:ascii="Times New Roman" w:hAnsi="Times New Roman" w:cs="Times New Roman"/>
          <w:sz w:val="24"/>
          <w:szCs w:val="24"/>
        </w:rPr>
        <w:t xml:space="preserve">Connection </w:t>
      </w:r>
      <w:commentRangeStart w:id="25"/>
      <w:commentRangeStart w:id="26"/>
      <w:commentRangeStart w:id="27"/>
      <w:r w:rsidR="004D6298">
        <w:rPr>
          <w:rFonts w:ascii="Times New Roman" w:hAnsi="Times New Roman" w:cs="Times New Roman"/>
          <w:sz w:val="24"/>
          <w:szCs w:val="24"/>
        </w:rPr>
        <w:t>(</w:t>
      </w:r>
      <w:r w:rsidR="004414BC">
        <w:rPr>
          <w:rFonts w:ascii="Times New Roman" w:hAnsi="Times New Roman" w:cs="Times New Roman"/>
          <w:sz w:val="24"/>
          <w:szCs w:val="24"/>
        </w:rPr>
        <w:t>see Table</w:t>
      </w:r>
      <w:r w:rsidR="004D6298">
        <w:rPr>
          <w:rFonts w:ascii="Times New Roman" w:hAnsi="Times New Roman" w:cs="Times New Roman"/>
          <w:sz w:val="24"/>
          <w:szCs w:val="24"/>
        </w:rPr>
        <w:t xml:space="preserve"> 1)</w:t>
      </w:r>
      <w:r w:rsidR="00122808" w:rsidRPr="004D6298">
        <w:rPr>
          <w:rFonts w:ascii="Times New Roman" w:hAnsi="Times New Roman" w:cs="Times New Roman"/>
          <w:sz w:val="24"/>
          <w:szCs w:val="24"/>
        </w:rPr>
        <w:t xml:space="preserve">. </w:t>
      </w:r>
      <w:commentRangeEnd w:id="25"/>
      <w:r w:rsidR="004D6298">
        <w:rPr>
          <w:rStyle w:val="CommentReference"/>
        </w:rPr>
        <w:commentReference w:id="25"/>
      </w:r>
      <w:commentRangeEnd w:id="26"/>
      <w:r w:rsidR="004D6298">
        <w:rPr>
          <w:rStyle w:val="CommentReference"/>
        </w:rPr>
        <w:commentReference w:id="26"/>
      </w:r>
      <w:commentRangeEnd w:id="27"/>
      <w:r w:rsidR="007A2A0B">
        <w:rPr>
          <w:rStyle w:val="CommentReference"/>
        </w:rPr>
        <w:commentReference w:id="27"/>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0 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4A0DAC0E" w14:textId="6CC06BBE" w:rsidR="007A2A0B" w:rsidRDefault="007A2A0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F04CFA">
        <w:rPr>
          <w:rFonts w:ascii="Times New Roman" w:hAnsi="Times New Roman" w:cs="Times New Roman"/>
          <w:sz w:val="24"/>
          <w:szCs w:val="24"/>
        </w:rPr>
        <w:t>1</w:t>
      </w:r>
      <w:r>
        <w:rPr>
          <w:rFonts w:ascii="Times New Roman" w:hAnsi="Times New Roman" w:cs="Times New Roman"/>
          <w:sz w:val="24"/>
          <w:szCs w:val="24"/>
        </w:rPr>
        <w:t>. Descriptions of</w:t>
      </w:r>
      <w:r w:rsidR="00F71E85">
        <w:rPr>
          <w:rFonts w:ascii="Times New Roman" w:hAnsi="Times New Roman" w:cs="Times New Roman"/>
          <w:sz w:val="24"/>
          <w:szCs w:val="24"/>
        </w:rPr>
        <w:t xml:space="preserve"> the Subdomains of the MHQ</w:t>
      </w:r>
    </w:p>
    <w:tbl>
      <w:tblPr>
        <w:tblStyle w:val="TableGrid"/>
        <w:tblW w:w="0" w:type="auto"/>
        <w:tblLook w:val="04A0" w:firstRow="1" w:lastRow="0" w:firstColumn="1" w:lastColumn="0" w:noHBand="0" w:noVBand="1"/>
      </w:tblPr>
      <w:tblGrid>
        <w:gridCol w:w="1717"/>
        <w:gridCol w:w="7859"/>
      </w:tblGrid>
      <w:tr w:rsidR="00F71E85" w14:paraId="00246171" w14:textId="77777777" w:rsidTr="00493E4D">
        <w:tc>
          <w:tcPr>
            <w:tcW w:w="0" w:type="auto"/>
          </w:tcPr>
          <w:p w14:paraId="38089B1E" w14:textId="26B35DF4" w:rsidR="00F71E85" w:rsidRDefault="00220D69"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MHQ </w:t>
            </w:r>
            <w:r w:rsidR="00F71E85">
              <w:rPr>
                <w:rFonts w:ascii="Times New Roman" w:hAnsi="Times New Roman" w:cs="Times New Roman"/>
                <w:sz w:val="24"/>
                <w:szCs w:val="24"/>
              </w:rPr>
              <w:t>Sub</w:t>
            </w:r>
            <w:r>
              <w:rPr>
                <w:rFonts w:ascii="Times New Roman" w:hAnsi="Times New Roman" w:cs="Times New Roman"/>
                <w:sz w:val="24"/>
                <w:szCs w:val="24"/>
              </w:rPr>
              <w:t>category</w:t>
            </w:r>
          </w:p>
        </w:tc>
        <w:tc>
          <w:tcPr>
            <w:tcW w:w="0" w:type="auto"/>
          </w:tcPr>
          <w:p w14:paraId="3D339D3F" w14:textId="3DB6CAFA" w:rsidR="00F71E85" w:rsidRDefault="00F71E85" w:rsidP="00F721EE">
            <w:pPr>
              <w:spacing w:line="480" w:lineRule="auto"/>
              <w:rPr>
                <w:rFonts w:ascii="Times New Roman" w:hAnsi="Times New Roman" w:cs="Times New Roman"/>
                <w:sz w:val="24"/>
                <w:szCs w:val="24"/>
              </w:rPr>
            </w:pPr>
            <w:r>
              <w:rPr>
                <w:rFonts w:ascii="Times New Roman" w:hAnsi="Times New Roman" w:cs="Times New Roman"/>
                <w:sz w:val="24"/>
                <w:szCs w:val="24"/>
              </w:rPr>
              <w:t>Description</w:t>
            </w:r>
          </w:p>
        </w:tc>
      </w:tr>
      <w:tr w:rsidR="00F71E85" w14:paraId="4E2791B5" w14:textId="77777777" w:rsidTr="00493E4D">
        <w:tc>
          <w:tcPr>
            <w:tcW w:w="0" w:type="auto"/>
          </w:tcPr>
          <w:p w14:paraId="0EBAE094" w14:textId="25D2F485"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Core Cognition</w:t>
            </w:r>
          </w:p>
        </w:tc>
        <w:tc>
          <w:tcPr>
            <w:tcW w:w="0" w:type="auto"/>
          </w:tcPr>
          <w:p w14:paraId="32464DE8" w14:textId="20B6933E"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function effectively and independently on a moment-to-moment basis. It includes brain functions such as attention, memory, learning, and self-control. Abnormal aspects of core cognition include severe or extreme forms of mental confusion, obsessive thoughts, sensory sensitivity, compulsive behaviors, psychosis, and hallucinations</w:t>
            </w:r>
            <w:r>
              <w:rPr>
                <w:rFonts w:ascii="Times New Roman" w:hAnsi="Times New Roman" w:cs="Times New Roman"/>
                <w:sz w:val="24"/>
                <w:szCs w:val="24"/>
              </w:rPr>
              <w:t>.</w:t>
            </w:r>
          </w:p>
        </w:tc>
      </w:tr>
      <w:tr w:rsidR="00F71E85" w14:paraId="5AD85F07" w14:textId="77777777" w:rsidTr="00493E4D">
        <w:tc>
          <w:tcPr>
            <w:tcW w:w="0" w:type="auto"/>
          </w:tcPr>
          <w:p w14:paraId="5F0DA34B" w14:textId="1DB5E78F"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Adaptability and Resilience</w:t>
            </w:r>
          </w:p>
        </w:tc>
        <w:tc>
          <w:tcPr>
            <w:tcW w:w="0" w:type="auto"/>
          </w:tcPr>
          <w:p w14:paraId="293E6C95" w14:textId="18CA7EDF"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synthesize and make sense of complex sets of events and situations and display a longer-term perspective in thoughts and behavior. It includes brain functions such as decision making, creativity, problem solving, planning, and adaptability to change. Abnormal forms of complex cognition are associated with extreme risk-taking and severe intolerance to change</w:t>
            </w:r>
            <w:r>
              <w:rPr>
                <w:rFonts w:ascii="Times New Roman" w:hAnsi="Times New Roman" w:cs="Times New Roman"/>
                <w:sz w:val="24"/>
                <w:szCs w:val="24"/>
              </w:rPr>
              <w:t>.</w:t>
            </w:r>
          </w:p>
        </w:tc>
      </w:tr>
      <w:tr w:rsidR="004414BC" w14:paraId="15B0A696" w14:textId="77777777" w:rsidTr="00F71E85">
        <w:tc>
          <w:tcPr>
            <w:tcW w:w="0" w:type="auto"/>
          </w:tcPr>
          <w:p w14:paraId="7CF1E483" w14:textId="67C99858" w:rsidR="004414BC" w:rsidRPr="00D42971" w:rsidRDefault="004414B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Mood and Outlook</w:t>
            </w:r>
          </w:p>
        </w:tc>
        <w:tc>
          <w:tcPr>
            <w:tcW w:w="0" w:type="auto"/>
          </w:tcPr>
          <w:p w14:paraId="66D85E90" w14:textId="6D4EB595" w:rsidR="004414BC"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manage and regulate emotions effectively and encompasses feelings of distress like fear, anxiety, anger, irritability, guilt, and sadness. It also includes the ability to have a constructive or optimistic outlook for the future. Abnormal forms of emotional functioning include uncontrollable crying, night terrors, severe temper outbursts, extreme phobias, uncontrollable panic attacks, highly traumatic flashbacks, intense mania, or suicidal intentions</w:t>
            </w:r>
            <w:r>
              <w:rPr>
                <w:rFonts w:ascii="Times New Roman" w:hAnsi="Times New Roman" w:cs="Times New Roman"/>
                <w:sz w:val="24"/>
                <w:szCs w:val="24"/>
              </w:rPr>
              <w:t>.</w:t>
            </w:r>
          </w:p>
        </w:tc>
      </w:tr>
      <w:tr w:rsidR="00F71E85" w14:paraId="45134FD7" w14:textId="77777777" w:rsidTr="00493E4D">
        <w:tc>
          <w:tcPr>
            <w:tcW w:w="0" w:type="auto"/>
          </w:tcPr>
          <w:p w14:paraId="39C273A6" w14:textId="169F27EB"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Drive and Motivation</w:t>
            </w:r>
          </w:p>
        </w:tc>
        <w:tc>
          <w:tcPr>
            <w:tcW w:w="0" w:type="auto"/>
          </w:tcPr>
          <w:p w14:paraId="73DB748E" w14:textId="2AE67306"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work toward desired goals and to initiate, persevere, and complete activities in daily life. It is associated with interest, curiosity, and motivation and is also related to overall energy levels. Abnormal forms of drive and motivation include severe addictions that cause harm or extreme withdrawal from activities or social interaction</w:t>
            </w:r>
            <w:r>
              <w:rPr>
                <w:rFonts w:ascii="Times New Roman" w:hAnsi="Times New Roman" w:cs="Times New Roman"/>
                <w:sz w:val="24"/>
                <w:szCs w:val="24"/>
              </w:rPr>
              <w:t>.</w:t>
            </w:r>
          </w:p>
        </w:tc>
      </w:tr>
      <w:tr w:rsidR="00F71E85" w14:paraId="399E1EB2" w14:textId="77777777" w:rsidTr="00493E4D">
        <w:tc>
          <w:tcPr>
            <w:tcW w:w="0" w:type="auto"/>
          </w:tcPr>
          <w:p w14:paraId="10EAC672" w14:textId="7414B063"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Social Self</w:t>
            </w:r>
          </w:p>
        </w:tc>
        <w:tc>
          <w:tcPr>
            <w:tcW w:w="0" w:type="auto"/>
          </w:tcPr>
          <w:p w14:paraId="19CBC701" w14:textId="1987AFCD"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 xml:space="preserve">The ability to interact with, relate to, and see oneself with respect to others. It </w:t>
            </w:r>
            <w:r w:rsidRPr="00864296">
              <w:rPr>
                <w:rFonts w:ascii="Times New Roman" w:hAnsi="Times New Roman" w:cs="Times New Roman"/>
                <w:sz w:val="24"/>
                <w:szCs w:val="24"/>
              </w:rPr>
              <w:lastRenderedPageBreak/>
              <w:t>includes factors like confidence, communication skills, self-worth, body image, empathy, and relationship building. Abnormal forms of social functioning include excessive unprovoked aggression, a strong sense of being detached from reality, or suicidal intentions</w:t>
            </w:r>
            <w:r>
              <w:rPr>
                <w:rFonts w:ascii="Times New Roman" w:hAnsi="Times New Roman" w:cs="Times New Roman"/>
                <w:sz w:val="24"/>
                <w:szCs w:val="24"/>
              </w:rPr>
              <w:t>.</w:t>
            </w:r>
          </w:p>
        </w:tc>
      </w:tr>
      <w:tr w:rsidR="00F71E85" w14:paraId="65CF3B2C" w14:textId="77777777" w:rsidTr="00493E4D">
        <w:tc>
          <w:tcPr>
            <w:tcW w:w="0" w:type="auto"/>
          </w:tcPr>
          <w:p w14:paraId="020C6863" w14:textId="1226D845" w:rsidR="00F71E85" w:rsidRDefault="004414B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Mind-Body</w:t>
            </w:r>
            <w:r>
              <w:rPr>
                <w:rFonts w:ascii="Times New Roman" w:hAnsi="Times New Roman" w:cs="Times New Roman"/>
                <w:sz w:val="24"/>
                <w:szCs w:val="24"/>
              </w:rPr>
              <w:t xml:space="preserve"> Connection</w:t>
            </w:r>
          </w:p>
        </w:tc>
        <w:tc>
          <w:tcPr>
            <w:tcW w:w="0" w:type="auto"/>
          </w:tcPr>
          <w:p w14:paraId="310D49A6" w14:textId="6B04ACDE"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regulation of the balance between mind and body to ensure that any mental concerns do not manifest themselves as physical symptoms in the body in a chronic or severe way. It includes functions like sleep, appetite, coordination, physical intimacy, and fatigue. Abnormal forms of mind-body balance can include insomnia or chronic and severe pain, as well as a propensity for infection or frequent physical symptoms (eg, digestive issues) with no obvious physical cause</w:t>
            </w:r>
            <w:r>
              <w:rPr>
                <w:rFonts w:ascii="Times New Roman" w:hAnsi="Times New Roman" w:cs="Times New Roman"/>
                <w:sz w:val="24"/>
                <w:szCs w:val="24"/>
              </w:rPr>
              <w:t>.</w:t>
            </w:r>
          </w:p>
        </w:tc>
      </w:tr>
    </w:tbl>
    <w:p w14:paraId="62170F30" w14:textId="7108DEED" w:rsidR="00F71E85" w:rsidRPr="00D42971" w:rsidDel="000C4081" w:rsidRDefault="00F71E85" w:rsidP="00F721EE">
      <w:pPr>
        <w:spacing w:line="480" w:lineRule="auto"/>
        <w:rPr>
          <w:del w:id="28" w:author="Denver Brown" w:date="2023-04-13T20:06:00Z"/>
          <w:rFonts w:ascii="Times New Roman" w:hAnsi="Times New Roman" w:cs="Times New Roman"/>
          <w:sz w:val="24"/>
          <w:szCs w:val="24"/>
        </w:rPr>
      </w:pPr>
    </w:p>
    <w:p w14:paraId="59F1790C" w14:textId="550D40F5" w:rsidR="00946809" w:rsidRPr="00D42971" w:rsidRDefault="000C4081" w:rsidP="00F721EE">
      <w:pPr>
        <w:spacing w:line="480" w:lineRule="auto"/>
        <w:rPr>
          <w:rFonts w:ascii="Times New Roman" w:hAnsi="Times New Roman" w:cs="Times New Roman"/>
          <w:sz w:val="24"/>
          <w:szCs w:val="24"/>
        </w:rPr>
      </w:pPr>
      <w:commentRangeStart w:id="29"/>
      <w:r>
        <w:rPr>
          <w:rFonts w:ascii="Times New Roman" w:hAnsi="Times New Roman" w:cs="Times New Roman"/>
          <w:sz w:val="24"/>
          <w:szCs w:val="24"/>
        </w:rPr>
        <w:t xml:space="preserve">Descriptions adapted from </w:t>
      </w:r>
      <w:r w:rsidRPr="00864296">
        <w:rPr>
          <w:rFonts w:ascii="Times New Roman" w:hAnsi="Times New Roman" w:cs="Times New Roman"/>
          <w:sz w:val="24"/>
          <w:szCs w:val="24"/>
        </w:rPr>
        <w:t>Newson</w:t>
      </w:r>
      <w:r w:rsidR="00A6326A" w:rsidRPr="00864296">
        <w:rPr>
          <w:rFonts w:ascii="Times New Roman" w:hAnsi="Times New Roman" w:cs="Times New Roman"/>
          <w:sz w:val="24"/>
          <w:szCs w:val="24"/>
        </w:rPr>
        <w:t xml:space="preserve"> et al. </w:t>
      </w:r>
      <w:r w:rsidR="00864296" w:rsidRPr="00864296">
        <w:rPr>
          <w:rFonts w:ascii="Times New Roman" w:hAnsi="Times New Roman" w:cs="Times New Roman"/>
          <w:sz w:val="24"/>
          <w:szCs w:val="24"/>
        </w:rPr>
        <w:fldChar w:fldCharType="begin"/>
      </w:r>
      <w:r w:rsidR="00864296" w:rsidRPr="00864296">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864296" w:rsidRPr="00864296">
        <w:rPr>
          <w:rFonts w:ascii="Times New Roman" w:hAnsi="Times New Roman" w:cs="Times New Roman"/>
          <w:sz w:val="24"/>
          <w:szCs w:val="24"/>
        </w:rPr>
        <w:fldChar w:fldCharType="separate"/>
      </w:r>
      <w:r w:rsidR="00864296" w:rsidRPr="00864296">
        <w:rPr>
          <w:rFonts w:ascii="Times New Roman" w:hAnsi="Times New Roman" w:cs="Times New Roman"/>
          <w:noProof/>
          <w:sz w:val="24"/>
          <w:szCs w:val="24"/>
        </w:rPr>
        <w:t>[46]</w:t>
      </w:r>
      <w:r w:rsidR="00864296" w:rsidRPr="00864296">
        <w:rPr>
          <w:rFonts w:ascii="Times New Roman" w:hAnsi="Times New Roman" w:cs="Times New Roman"/>
          <w:sz w:val="24"/>
          <w:szCs w:val="24"/>
        </w:rPr>
        <w:fldChar w:fldCharType="end"/>
      </w:r>
      <w:commentRangeEnd w:id="29"/>
      <w:r w:rsidR="00864296">
        <w:rPr>
          <w:rStyle w:val="CommentReference"/>
        </w:rPr>
        <w:commentReference w:id="29"/>
      </w:r>
    </w:p>
    <w:p w14:paraId="6F840B72" w14:textId="1DE3D120" w:rsidR="00946809" w:rsidRPr="00D42971" w:rsidRDefault="00946809" w:rsidP="00864296">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w:t>
      </w:r>
      <w:del w:id="30" w:author="Christopher Huong" w:date="2023-04-18T06:50:00Z">
        <w:r w:rsidRPr="00D42971" w:rsidDel="00493E4D">
          <w:rPr>
            <w:rFonts w:ascii="Times New Roman" w:hAnsi="Times New Roman" w:cs="Times New Roman"/>
            <w:sz w:val="24"/>
            <w:szCs w:val="24"/>
          </w:rPr>
          <w:delText xml:space="preserve"> (</w:delText>
        </w:r>
        <w:commentRangeStart w:id="31"/>
        <w:commentRangeStart w:id="32"/>
        <w:r w:rsidRPr="00D42971" w:rsidDel="00493E4D">
          <w:rPr>
            <w:rFonts w:ascii="Times New Roman" w:hAnsi="Times New Roman" w:cs="Times New Roman"/>
            <w:sz w:val="24"/>
            <w:szCs w:val="24"/>
          </w:rPr>
          <w:delText>p = 0.99</w:delText>
        </w:r>
        <w:commentRangeEnd w:id="31"/>
        <w:r w:rsidR="00C44B18" w:rsidDel="00493E4D">
          <w:rPr>
            <w:rStyle w:val="CommentReference"/>
          </w:rPr>
          <w:commentReference w:id="31"/>
        </w:r>
      </w:del>
      <w:commentRangeEnd w:id="32"/>
      <w:r w:rsidR="00864296">
        <w:rPr>
          <w:rStyle w:val="CommentReference"/>
        </w:rPr>
        <w:commentReference w:id="32"/>
      </w:r>
      <w:del w:id="33" w:author="Christopher Huong" w:date="2023-04-18T06:50:00Z">
        <w:r w:rsidRPr="00D42971" w:rsidDel="00493E4D">
          <w:rPr>
            <w:rFonts w:ascii="Times New Roman" w:hAnsi="Times New Roman" w:cs="Times New Roman"/>
            <w:sz w:val="24"/>
            <w:szCs w:val="24"/>
          </w:rPr>
          <w:delText>)</w:delText>
        </w:r>
      </w:del>
      <w:r w:rsidRPr="00D42971">
        <w:rPr>
          <w:rFonts w:ascii="Times New Roman" w:hAnsi="Times New Roman" w:cs="Times New Roman"/>
          <w:sz w:val="24"/>
          <w:szCs w:val="24"/>
        </w:rPr>
        <w:t xml:space="preserve">, and resulting MHQ distribution </w:t>
      </w:r>
      <w:del w:id="34" w:author="Christopher Huong" w:date="2023-04-18T06:51:00Z">
        <w:r w:rsidRPr="00D42971" w:rsidDel="00493E4D">
          <w:rPr>
            <w:rFonts w:ascii="Times New Roman" w:hAnsi="Times New Roman" w:cs="Times New Roman"/>
            <w:sz w:val="24"/>
            <w:szCs w:val="24"/>
          </w:rPr>
          <w:delText>(p = 0.18)</w:delText>
        </w:r>
        <w:r w:rsidR="00CD6CD5" w:rsidRPr="00D42971" w:rsidDel="00493E4D">
          <w:rPr>
            <w:rFonts w:ascii="Times New Roman" w:hAnsi="Times New Roman" w:cs="Times New Roman"/>
            <w:sz w:val="24"/>
            <w:szCs w:val="24"/>
          </w:rPr>
          <w:delText xml:space="preserve"> </w:delText>
        </w:r>
      </w:del>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w:t>
      </w:r>
      <w:r w:rsidR="001568C9">
        <w:rPr>
          <w:rFonts w:ascii="Times New Roman" w:hAnsi="Times New Roman" w:cs="Times New Roman"/>
          <w:sz w:val="24"/>
          <w:szCs w:val="24"/>
        </w:rPr>
        <w:t xml:space="preserve">strong </w:t>
      </w:r>
      <w:r w:rsidRPr="00D42971">
        <w:rPr>
          <w:rFonts w:ascii="Times New Roman" w:hAnsi="Times New Roman" w:cs="Times New Roman"/>
          <w:sz w:val="24"/>
          <w:szCs w:val="24"/>
        </w:rPr>
        <w:t xml:space="preserve">test-retest reliability </w:t>
      </w:r>
      <w:r w:rsidR="001568C9">
        <w:rPr>
          <w:rFonts w:ascii="Times New Roman" w:hAnsi="Times New Roman" w:cs="Times New Roman"/>
          <w:sz w:val="24"/>
          <w:szCs w:val="24"/>
        </w:rPr>
        <w:t xml:space="preserve">as evidenced by a correlation </w:t>
      </w:r>
      <w:r w:rsidRPr="00D42971">
        <w:rPr>
          <w:rFonts w:ascii="Times New Roman" w:hAnsi="Times New Roman" w:cs="Times New Roman"/>
          <w:sz w:val="24"/>
          <w:szCs w:val="24"/>
        </w:rPr>
        <w:t xml:space="preserve">of </w:t>
      </w:r>
      <w:r w:rsidRPr="00493E4D">
        <w:rPr>
          <w:rFonts w:ascii="Times New Roman" w:hAnsi="Times New Roman" w:cs="Times New Roman"/>
          <w:i/>
          <w:iCs/>
          <w:sz w:val="24"/>
          <w:szCs w:val="24"/>
        </w:rPr>
        <w:t>r</w:t>
      </w:r>
      <w:r w:rsidRPr="00D42971">
        <w:rPr>
          <w:rFonts w:ascii="Times New Roman" w:hAnsi="Times New Roman" w:cs="Times New Roman"/>
          <w:sz w:val="24"/>
          <w:szCs w:val="24"/>
        </w:rPr>
        <w:t xml:space="preserve"> = 0.84. Validity was assessed by asking a subset of participants additional questions concerning days missed from work and normal activities in the past month</w:t>
      </w:r>
      <w:r w:rsidR="001C34B7">
        <w:rPr>
          <w:rFonts w:ascii="Times New Roman" w:hAnsi="Times New Roman" w:cs="Times New Roman"/>
          <w:sz w:val="24"/>
          <w:szCs w:val="24"/>
        </w:rPr>
        <w:t xml:space="preserve"> due to </w:t>
      </w:r>
      <w:r w:rsidR="0079243F">
        <w:rPr>
          <w:rFonts w:ascii="Times New Roman" w:hAnsi="Times New Roman" w:cs="Times New Roman"/>
          <w:sz w:val="24"/>
          <w:szCs w:val="24"/>
        </w:rPr>
        <w:t>problems with their physical or mental health</w:t>
      </w:r>
      <w:r w:rsidRPr="00D42971">
        <w:rPr>
          <w:rFonts w:ascii="Times New Roman" w:hAnsi="Times New Roman" w:cs="Times New Roman"/>
          <w:sz w:val="24"/>
          <w:szCs w:val="24"/>
        </w:rPr>
        <w:t xml:space="preserve">. Those who were </w:t>
      </w:r>
      <w:r w:rsidR="0079243F">
        <w:rPr>
          <w:rFonts w:ascii="Times New Roman" w:hAnsi="Times New Roman" w:cs="Times New Roman"/>
          <w:sz w:val="24"/>
          <w:szCs w:val="24"/>
        </w:rPr>
        <w:t xml:space="preserve">reporting being </w:t>
      </w:r>
      <w:r w:rsidRPr="00D42971">
        <w:rPr>
          <w:rFonts w:ascii="Times New Roman" w:hAnsi="Times New Roman" w:cs="Times New Roman"/>
          <w:sz w:val="24"/>
          <w:szCs w:val="24"/>
        </w:rPr>
        <w:t xml:space="preserve">employed </w:t>
      </w:r>
      <w:r w:rsidR="0079243F">
        <w:rPr>
          <w:rFonts w:ascii="Times New Roman" w:hAnsi="Times New Roman" w:cs="Times New Roman"/>
          <w:sz w:val="24"/>
          <w:szCs w:val="24"/>
        </w:rPr>
        <w:t xml:space="preserve">and </w:t>
      </w:r>
      <w:r w:rsidRPr="00D42971">
        <w:rPr>
          <w:rFonts w:ascii="Times New Roman" w:hAnsi="Times New Roman" w:cs="Times New Roman"/>
          <w:sz w:val="24"/>
          <w:szCs w:val="24"/>
        </w:rPr>
        <w:t xml:space="preserve">scored an overall MHQ between 175 to 200 missed on average 0.2 days of work in the past </w:t>
      </w:r>
      <w:r w:rsidRPr="00D42971">
        <w:rPr>
          <w:rFonts w:ascii="Times New Roman" w:hAnsi="Times New Roman" w:cs="Times New Roman"/>
          <w:sz w:val="24"/>
          <w:szCs w:val="24"/>
        </w:rPr>
        <w:lastRenderedPageBreak/>
        <w:t>month, while</w:t>
      </w:r>
      <w:r w:rsidR="00E07B6D">
        <w:rPr>
          <w:rFonts w:ascii="Times New Roman" w:hAnsi="Times New Roman" w:cs="Times New Roman"/>
          <w:sz w:val="24"/>
          <w:szCs w:val="24"/>
        </w:rPr>
        <w:t xml:space="preserve"> adults who reporting being </w:t>
      </w:r>
      <w:r w:rsidRPr="00D42971">
        <w:rPr>
          <w:rFonts w:ascii="Times New Roman" w:hAnsi="Times New Roman" w:cs="Times New Roman"/>
          <w:sz w:val="24"/>
          <w:szCs w:val="24"/>
        </w:rPr>
        <w:t xml:space="preserve">employed </w:t>
      </w:r>
      <w:r w:rsidR="00E07B6D">
        <w:rPr>
          <w:rFonts w:ascii="Times New Roman" w:hAnsi="Times New Roman" w:cs="Times New Roman"/>
          <w:sz w:val="24"/>
          <w:szCs w:val="24"/>
        </w:rPr>
        <w:t xml:space="preserve">and </w:t>
      </w:r>
      <w:r w:rsidRPr="00D42971">
        <w:rPr>
          <w:rFonts w:ascii="Times New Roman" w:hAnsi="Times New Roman" w:cs="Times New Roman"/>
          <w:sz w:val="24"/>
          <w:szCs w:val="24"/>
        </w:rPr>
        <w:t>who scored between -75 to -100 missed an average of 9.3 days of work</w:t>
      </w:r>
      <w:r w:rsidR="00CD6CD5" w:rsidRPr="00D42971">
        <w:rPr>
          <w:rFonts w:ascii="Times New Roman" w:hAnsi="Times New Roman" w:cs="Times New Roman"/>
          <w:sz w:val="24"/>
          <w:szCs w:val="24"/>
        </w:rPr>
        <w:t>.</w:t>
      </w:r>
    </w:p>
    <w:p w14:paraId="4A9E26AE" w14:textId="15E919B6" w:rsidR="00946809" w:rsidRPr="00D42971" w:rsidDel="00E07B6D" w:rsidRDefault="00946809" w:rsidP="00F721EE">
      <w:pPr>
        <w:spacing w:line="480" w:lineRule="auto"/>
        <w:rPr>
          <w:del w:id="35" w:author="Denver Brown" w:date="2023-04-13T20:10:00Z"/>
          <w:rFonts w:ascii="Times New Roman" w:hAnsi="Times New Roman" w:cs="Times New Roman"/>
          <w:sz w:val="24"/>
          <w:szCs w:val="24"/>
        </w:rPr>
      </w:pPr>
    </w:p>
    <w:p w14:paraId="262E4AE7" w14:textId="191AFA44"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07B6D">
        <w:rPr>
          <w:rFonts w:ascii="Times New Roman" w:hAnsi="Times New Roman" w:cs="Times New Roman"/>
          <w:b/>
          <w:bCs/>
          <w:sz w:val="24"/>
          <w:szCs w:val="24"/>
        </w:rPr>
        <w:t>activity</w:t>
      </w:r>
      <w:r w:rsidRPr="00D42971">
        <w:rPr>
          <w:rFonts w:ascii="Times New Roman" w:hAnsi="Times New Roman" w:cs="Times New Roman"/>
          <w:sz w:val="24"/>
          <w:szCs w:val="24"/>
        </w:rPr>
        <w:t>:  Participants responded to single item that asked: “How regularly do you engage in physical exercise (30 minutes or more)?” Response options included “Rarely/never”; “Less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CB55B6">
        <w:rPr>
          <w:rFonts w:ascii="Times New Roman" w:hAnsi="Times New Roman" w:cs="Times New Roman"/>
          <w:sz w:val="24"/>
          <w:szCs w:val="24"/>
        </w:rPr>
        <w:t xml:space="preserve">activity </w:t>
      </w:r>
      <w:r w:rsidR="00514033" w:rsidRPr="00D42971">
        <w:rPr>
          <w:rFonts w:ascii="Times New Roman" w:hAnsi="Times New Roman" w:cs="Times New Roman"/>
          <w:sz w:val="24"/>
          <w:szCs w:val="24"/>
        </w:rPr>
        <w:t xml:space="preserve">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CB55B6">
        <w:rPr>
          <w:rFonts w:ascii="Times New Roman" w:hAnsi="Times New Roman" w:cs="Times New Roman"/>
          <w:sz w:val="24"/>
          <w:szCs w:val="24"/>
        </w:rPr>
        <w:t>activity</w:t>
      </w:r>
      <w:r w:rsidR="00514033" w:rsidRPr="00D42971">
        <w:rPr>
          <w:rFonts w:ascii="Times New Roman" w:hAnsi="Times New Roman" w:cs="Times New Roman"/>
          <w:sz w:val="24"/>
          <w:szCs w:val="24"/>
        </w:rPr>
        <w:t xml:space="preserve">), and all other responses coded </w:t>
      </w:r>
      <w:r w:rsidR="00CB55B6">
        <w:rPr>
          <w:rFonts w:ascii="Times New Roman" w:hAnsi="Times New Roman" w:cs="Times New Roman"/>
          <w:sz w:val="24"/>
          <w:szCs w:val="24"/>
        </w:rPr>
        <w:t xml:space="preserve">as </w:t>
      </w:r>
      <w:r w:rsidR="00514033" w:rsidRPr="00D42971">
        <w:rPr>
          <w:rFonts w:ascii="Times New Roman" w:hAnsi="Times New Roman" w:cs="Times New Roman"/>
          <w:sz w:val="24"/>
          <w:szCs w:val="24"/>
        </w:rPr>
        <w:t>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306AC5">
        <w:rPr>
          <w:rFonts w:ascii="Times New Roman" w:hAnsi="Times New Roman" w:cs="Times New Roman"/>
          <w:sz w:val="24"/>
          <w:szCs w:val="24"/>
        </w:rPr>
        <w:t>activity</w:t>
      </w:r>
      <w:r w:rsidR="00514033" w:rsidRPr="00D42971">
        <w:rPr>
          <w:rFonts w:ascii="Times New Roman" w:hAnsi="Times New Roman" w:cs="Times New Roman"/>
          <w:sz w:val="24"/>
          <w:szCs w:val="24"/>
        </w:rPr>
        <w:t>).</w:t>
      </w:r>
    </w:p>
    <w:p w14:paraId="570A4BC4" w14:textId="5129D2FD" w:rsidR="004D42FE" w:rsidRPr="00D42971" w:rsidDel="00306AC5" w:rsidRDefault="004D42FE" w:rsidP="00F721EE">
      <w:pPr>
        <w:spacing w:line="480" w:lineRule="auto"/>
        <w:rPr>
          <w:del w:id="36" w:author="Denver Brown" w:date="2023-04-13T20:11:00Z"/>
          <w:rFonts w:ascii="Times New Roman" w:hAnsi="Times New Roman" w:cs="Times New Roman"/>
          <w:sz w:val="24"/>
          <w:szCs w:val="24"/>
        </w:rPr>
      </w:pPr>
    </w:p>
    <w:p w14:paraId="252DAB93" w14:textId="711FF31B" w:rsidR="00E239C9" w:rsidRPr="00D42971" w:rsidDel="00306AC5" w:rsidRDefault="00E239C9" w:rsidP="00F721EE">
      <w:pPr>
        <w:spacing w:line="480" w:lineRule="auto"/>
        <w:rPr>
          <w:del w:id="37" w:author="Denver Brown" w:date="2023-04-13T20:11:00Z"/>
          <w:rFonts w:ascii="Times New Roman" w:hAnsi="Times New Roman" w:cs="Times New Roman"/>
          <w:sz w:val="24"/>
          <w:szCs w:val="24"/>
        </w:rPr>
      </w:pPr>
    </w:p>
    <w:p w14:paraId="1EA5FD04" w14:textId="1C554670"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Data inspection revealed considerable missingness for ethnicity (84.2%) and gender identity (98.5%)</w:t>
      </w:r>
      <w:r w:rsidR="00912139">
        <w:rPr>
          <w:rFonts w:ascii="Times New Roman" w:hAnsi="Times New Roman" w:cs="Times New Roman"/>
          <w:sz w:val="24"/>
          <w:szCs w:val="24"/>
        </w:rPr>
        <w:t xml:space="preserve"> due to only having been included on surveys</w:t>
      </w:r>
      <w:r w:rsidR="00091395">
        <w:rPr>
          <w:rFonts w:ascii="Times New Roman" w:hAnsi="Times New Roman" w:cs="Times New Roman"/>
          <w:sz w:val="24"/>
          <w:szCs w:val="24"/>
        </w:rPr>
        <w:t xml:space="preserve"> for individuals who reported residing in certain countries</w:t>
      </w:r>
      <w:r w:rsidR="00514033" w:rsidRPr="00D42971">
        <w:rPr>
          <w:rFonts w:ascii="Times New Roman" w:hAnsi="Times New Roman" w:cs="Times New Roman"/>
          <w:sz w:val="24"/>
          <w:szCs w:val="24"/>
        </w:rPr>
        <w:t xml:space="preserve">,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38"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39" w:author="Denver Brown" w:date="2023-02-08T08:23:00Z"/>
          <w:rFonts w:ascii="Times New Roman" w:hAnsi="Times New Roman" w:cs="Times New Roman"/>
          <w:sz w:val="24"/>
          <w:szCs w:val="24"/>
        </w:rPr>
      </w:pPr>
    </w:p>
    <w:p w14:paraId="452B50DC" w14:textId="2A3B7E94"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p>
    <w:p w14:paraId="50AAA852" w14:textId="38333241" w:rsidR="004F1168" w:rsidRDefault="00A76ABE" w:rsidP="00F81110">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 xml:space="preserve">the non-exposure </w:t>
      </w:r>
      <w:r w:rsidR="00F932B7">
        <w:rPr>
          <w:rFonts w:ascii="Times New Roman" w:hAnsi="Times New Roman" w:cs="Times New Roman"/>
          <w:sz w:val="24"/>
          <w:szCs w:val="24"/>
        </w:rPr>
        <w:t xml:space="preserve">(i.e., Inactive) </w:t>
      </w:r>
      <w:r w:rsidR="000C15CF" w:rsidRPr="00D42971">
        <w:rPr>
          <w:rFonts w:ascii="Times New Roman" w:hAnsi="Times New Roman" w:cs="Times New Roman"/>
          <w:sz w:val="24"/>
          <w:szCs w:val="24"/>
        </w:rPr>
        <w:t>and exposure</w:t>
      </w:r>
      <w:r w:rsidR="00C974BD" w:rsidRPr="00D42971">
        <w:rPr>
          <w:rFonts w:ascii="Times New Roman" w:hAnsi="Times New Roman" w:cs="Times New Roman"/>
          <w:sz w:val="24"/>
          <w:szCs w:val="24"/>
        </w:rPr>
        <w:t xml:space="preserve"> </w:t>
      </w:r>
      <w:r w:rsidR="00F932B7">
        <w:rPr>
          <w:rFonts w:ascii="Times New Roman" w:hAnsi="Times New Roman" w:cs="Times New Roman"/>
          <w:sz w:val="24"/>
          <w:szCs w:val="24"/>
        </w:rPr>
        <w:t xml:space="preserve">(i.e., Physically Active) </w:t>
      </w:r>
      <w:r w:rsidR="00C974BD" w:rsidRPr="00D42971">
        <w:rPr>
          <w:rFonts w:ascii="Times New Roman" w:hAnsi="Times New Roman" w:cs="Times New Roman"/>
          <w:sz w:val="24"/>
          <w:szCs w:val="24"/>
        </w:rPr>
        <w:t>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w:t>
      </w:r>
      <w:r w:rsidR="00354ECF">
        <w:rPr>
          <w:rFonts w:ascii="Times New Roman" w:hAnsi="Times New Roman" w:cs="Times New Roman"/>
          <w:sz w:val="24"/>
          <w:szCs w:val="24"/>
        </w:rPr>
        <w:t xml:space="preserve">activity </w:t>
      </w:r>
      <w:r w:rsidR="0057752B">
        <w:rPr>
          <w:rFonts w:ascii="Times New Roman" w:hAnsi="Times New Roman" w:cs="Times New Roman"/>
          <w:sz w:val="24"/>
          <w:szCs w:val="24"/>
        </w:rPr>
        <w:t xml:space="preserve">on those in the sample who are </w:t>
      </w:r>
      <w:r w:rsidR="00354ECF">
        <w:rPr>
          <w:rFonts w:ascii="Times New Roman" w:hAnsi="Times New Roman" w:cs="Times New Roman"/>
          <w:sz w:val="24"/>
          <w:szCs w:val="24"/>
        </w:rPr>
        <w:t>inactive</w:t>
      </w:r>
      <w:r w:rsidR="0057752B">
        <w:rPr>
          <w:rFonts w:ascii="Times New Roman" w:hAnsi="Times New Roman" w:cs="Times New Roman"/>
          <w:sz w:val="24"/>
          <w:szCs w:val="24"/>
        </w:rPr>
        <w:t xml:space="preserve">, which would help inform the clinical question on whether mental health practitioners should encourage physical </w:t>
      </w:r>
      <w:r w:rsidR="005351E4">
        <w:rPr>
          <w:rFonts w:ascii="Times New Roman" w:hAnsi="Times New Roman" w:cs="Times New Roman"/>
          <w:sz w:val="24"/>
          <w:szCs w:val="24"/>
        </w:rPr>
        <w:t xml:space="preserve">activity </w:t>
      </w:r>
      <w:r w:rsidR="0057752B">
        <w:rPr>
          <w:rFonts w:ascii="Times New Roman" w:hAnsi="Times New Roman" w:cs="Times New Roman"/>
          <w:sz w:val="24"/>
          <w:szCs w:val="24"/>
        </w:rPr>
        <w:t xml:space="preserve">in </w:t>
      </w:r>
      <w:r w:rsidR="005351E4">
        <w:rPr>
          <w:rFonts w:ascii="Times New Roman" w:hAnsi="Times New Roman" w:cs="Times New Roman"/>
          <w:sz w:val="24"/>
          <w:szCs w:val="24"/>
        </w:rPr>
        <w:t>inactive</w:t>
      </w:r>
      <w:r w:rsidR="0057752B">
        <w:rPr>
          <w:rFonts w:ascii="Times New Roman" w:hAnsi="Times New Roman" w:cs="Times New Roman"/>
          <w:sz w:val="24"/>
          <w:szCs w:val="24"/>
        </w:rPr>
        <w:t xml:space="preserve"> patients. </w:t>
      </w:r>
      <w:r w:rsidR="005351E4">
        <w:rPr>
          <w:rFonts w:ascii="Times New Roman" w:hAnsi="Times New Roman" w:cs="Times New Roman"/>
          <w:sz w:val="24"/>
          <w:szCs w:val="24"/>
        </w:rPr>
        <w:t xml:space="preserve">This </w:t>
      </w:r>
      <w:r w:rsidR="00BC156D">
        <w:rPr>
          <w:rFonts w:ascii="Times New Roman" w:hAnsi="Times New Roman" w:cs="Times New Roman"/>
          <w:sz w:val="24"/>
          <w:szCs w:val="24"/>
        </w:rPr>
        <w:t xml:space="preserve">research </w:t>
      </w:r>
      <w:r w:rsidR="005351E4">
        <w:rPr>
          <w:rFonts w:ascii="Times New Roman" w:hAnsi="Times New Roman" w:cs="Times New Roman"/>
          <w:sz w:val="24"/>
          <w:szCs w:val="24"/>
        </w:rPr>
        <w:t xml:space="preserve">question is relevant for </w:t>
      </w:r>
      <w:r w:rsidR="00DE042D">
        <w:rPr>
          <w:rFonts w:ascii="Times New Roman" w:hAnsi="Times New Roman" w:cs="Times New Roman"/>
          <w:sz w:val="24"/>
          <w:szCs w:val="24"/>
        </w:rPr>
        <w:t>mental health practitioners given that individuals with mental health disorders</w:t>
      </w:r>
      <w:r w:rsidR="00BC156D">
        <w:rPr>
          <w:rFonts w:ascii="Times New Roman" w:hAnsi="Times New Roman" w:cs="Times New Roman"/>
          <w:sz w:val="24"/>
          <w:szCs w:val="24"/>
        </w:rPr>
        <w:t xml:space="preserve"> </w:t>
      </w:r>
      <w:r w:rsidR="00177061">
        <w:rPr>
          <w:rFonts w:ascii="Times New Roman" w:hAnsi="Times New Roman" w:cs="Times New Roman"/>
          <w:sz w:val="24"/>
          <w:szCs w:val="24"/>
        </w:rPr>
        <w:t xml:space="preserve">have been shown to be </w:t>
      </w:r>
      <w:r w:rsidR="005E562C">
        <w:rPr>
          <w:rFonts w:ascii="Times New Roman" w:hAnsi="Times New Roman" w:cs="Times New Roman"/>
          <w:sz w:val="24"/>
          <w:szCs w:val="24"/>
        </w:rPr>
        <w:t xml:space="preserve">more sedentary and </w:t>
      </w:r>
      <w:r w:rsidR="00177061">
        <w:rPr>
          <w:rFonts w:ascii="Times New Roman" w:hAnsi="Times New Roman" w:cs="Times New Roman"/>
          <w:sz w:val="24"/>
          <w:szCs w:val="24"/>
        </w:rPr>
        <w:t>less active than population norms</w:t>
      </w:r>
      <w:r w:rsidR="00B06082">
        <w:rPr>
          <w:rFonts w:ascii="Times New Roman" w:hAnsi="Times New Roman" w:cs="Times New Roman"/>
          <w:sz w:val="24"/>
          <w:szCs w:val="24"/>
        </w:rPr>
        <w:t xml:space="preserve"> </w:t>
      </w:r>
      <w:r w:rsidR="00B06082">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&lt;EndNote&gt;&lt;Cite&gt;&lt;Author&gt;Vancampfort&lt;/Author&gt;&lt;Year&gt;2017&lt;/Year&gt;&lt;RecNum&gt;154&lt;/RecNum&gt;&lt;DisplayText&gt;[53]&lt;/DisplayText&gt;&lt;record&gt;&lt;rec-number&gt;154&lt;/rec-number&gt;&lt;foreign-keys&gt;&lt;key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B06082">
        <w:rPr>
          <w:rFonts w:ascii="Times New Roman" w:hAnsi="Times New Roman" w:cs="Times New Roman"/>
          <w:sz w:val="24"/>
          <w:szCs w:val="24"/>
        </w:rPr>
        <w:fldChar w:fldCharType="separate"/>
      </w:r>
      <w:r w:rsidR="00B06082">
        <w:rPr>
          <w:rFonts w:ascii="Times New Roman" w:hAnsi="Times New Roman" w:cs="Times New Roman"/>
          <w:noProof/>
          <w:sz w:val="24"/>
          <w:szCs w:val="24"/>
        </w:rPr>
        <w:t>[53]</w:t>
      </w:r>
      <w:r w:rsidR="00B06082">
        <w:rPr>
          <w:rFonts w:ascii="Times New Roman" w:hAnsi="Times New Roman" w:cs="Times New Roman"/>
          <w:sz w:val="24"/>
          <w:szCs w:val="24"/>
        </w:rPr>
        <w:fldChar w:fldCharType="end"/>
      </w:r>
      <w:r w:rsidR="00177061">
        <w:rPr>
          <w:rFonts w:ascii="Times New Roman" w:hAnsi="Times New Roman" w:cs="Times New Roman"/>
          <w:sz w:val="24"/>
          <w:szCs w:val="24"/>
        </w:rPr>
        <w:t xml:space="preserve">. </w:t>
      </w:r>
      <w:r w:rsidR="0057752B">
        <w:rPr>
          <w:rFonts w:ascii="Times New Roman" w:hAnsi="Times New Roman" w:cs="Times New Roman"/>
          <w:sz w:val="24"/>
          <w:szCs w:val="24"/>
        </w:rPr>
        <w:t xml:space="preserve">Treatment </w:t>
      </w:r>
      <w:r w:rsidR="006F06F4">
        <w:rPr>
          <w:rFonts w:ascii="Times New Roman" w:hAnsi="Times New Roman" w:cs="Times New Roman"/>
          <w:sz w:val="24"/>
          <w:szCs w:val="24"/>
        </w:rPr>
        <w:t xml:space="preserve">effects estimated </w:t>
      </w:r>
      <w:commentRangeStart w:id="40"/>
      <w:commentRangeStart w:id="41"/>
      <w:del w:id="42" w:author="Christopher Huong" w:date="2023-04-18T06:56:00Z">
        <w:r w:rsidR="006F06F4" w:rsidDel="00B06082">
          <w:rPr>
            <w:rFonts w:ascii="Times New Roman" w:hAnsi="Times New Roman" w:cs="Times New Roman"/>
            <w:sz w:val="24"/>
            <w:szCs w:val="24"/>
          </w:rPr>
          <w:delText>from</w:delText>
        </w:r>
        <w:commentRangeEnd w:id="40"/>
        <w:r w:rsidR="00765965" w:rsidDel="00B06082">
          <w:rPr>
            <w:rStyle w:val="CommentReference"/>
          </w:rPr>
          <w:commentReference w:id="40"/>
        </w:r>
        <w:commentRangeEnd w:id="41"/>
        <w:r w:rsidR="00B06082" w:rsidDel="00B06082">
          <w:rPr>
            <w:rStyle w:val="CommentReference"/>
          </w:rPr>
          <w:commentReference w:id="41"/>
        </w:r>
        <w:r w:rsidR="006F06F4" w:rsidDel="00B06082">
          <w:rPr>
            <w:rFonts w:ascii="Times New Roman" w:hAnsi="Times New Roman" w:cs="Times New Roman"/>
            <w:sz w:val="24"/>
            <w:szCs w:val="24"/>
          </w:rPr>
          <w:delText xml:space="preserve"> </w:delText>
        </w:r>
      </w:del>
      <w:ins w:id="43" w:author="Christopher Huong" w:date="2023-04-18T06:56:00Z">
        <w:r w:rsidR="00B06082">
          <w:rPr>
            <w:rFonts w:ascii="Times New Roman" w:hAnsi="Times New Roman" w:cs="Times New Roman"/>
            <w:sz w:val="24"/>
            <w:szCs w:val="24"/>
          </w:rPr>
          <w:t xml:space="preserve">with </w:t>
        </w:r>
      </w:ins>
      <w:r w:rsidR="006F06F4">
        <w:rPr>
          <w:rFonts w:ascii="Times New Roman" w:hAnsi="Times New Roman" w:cs="Times New Roman"/>
          <w:sz w:val="24"/>
          <w:szCs w:val="24"/>
        </w:rPr>
        <w:t xml:space="preserve">propensity score adjustment are </w:t>
      </w:r>
      <w:r w:rsidR="00345D96" w:rsidRPr="00D42971">
        <w:rPr>
          <w:rFonts w:ascii="Times New Roman" w:hAnsi="Times New Roman" w:cs="Times New Roman"/>
          <w:sz w:val="24"/>
          <w:szCs w:val="24"/>
        </w:rPr>
        <w:t>unbiased when the strong ignorability assumption is met</w:t>
      </w:r>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11D9968D" w:rsidR="004F1168" w:rsidDel="00765965" w:rsidRDefault="004F1168" w:rsidP="00F721EE">
      <w:pPr>
        <w:spacing w:line="480" w:lineRule="auto"/>
        <w:rPr>
          <w:del w:id="44" w:author="Denver Brown" w:date="2023-04-13T20:35:00Z"/>
          <w:rFonts w:ascii="Times New Roman" w:hAnsi="Times New Roman" w:cs="Times New Roman"/>
          <w:sz w:val="24"/>
          <w:szCs w:val="24"/>
        </w:rPr>
      </w:pPr>
    </w:p>
    <w:p w14:paraId="13676D6C" w14:textId="7F11C5B1" w:rsidR="00F40F22" w:rsidRDefault="00AD7571" w:rsidP="00B06082">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 xml:space="preserve">to improve </w:t>
      </w:r>
      <w:r w:rsidR="00611AB3">
        <w:rPr>
          <w:rFonts w:ascii="Times New Roman" w:hAnsi="Times New Roman" w:cs="Times New Roman"/>
          <w:sz w:val="24"/>
          <w:szCs w:val="24"/>
        </w:rPr>
        <w:lastRenderedPageBreak/>
        <w:t>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bT4xNDg8L1JlY051bT48RGlzcGxheVRleHQ+WzQ5LCA1NCwgNTVdPC9EaXNwbGF5VGV4dD48cmVj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06082">
        <w:rPr>
          <w:rFonts w:ascii="Times New Roman" w:hAnsi="Times New Roman" w:cs="Times New Roman"/>
          <w:sz w:val="24"/>
          <w:szCs w:val="24"/>
        </w:rPr>
        <w:instrText xml:space="preserve"> ADDIN EN.CITE </w:instrText>
      </w:r>
      <w:r w:rsidR="00B06082">
        <w:rPr>
          <w:rFonts w:ascii="Times New Roman" w:hAnsi="Times New Roman" w:cs="Times New Roman"/>
          <w:sz w:val="24"/>
          <w:szCs w:val="24"/>
        </w:rPr>
        <w:fldChar w:fldCharType="begin">
          <w:fldData xml:space="preserve">PEVuZE5vdGU+PENpdGU+PEF1dGhvcj5UdTwvQXV0aG9yPjxZZWFyPjIwMTk8L1llYXI+PFJlY051
bT4xNDg8L1JlY051bT48RGlzcGxheVRleHQ+WzQ5LCA1NCwgNTVdPC9EaXNwbGF5VGV4dD48cmVj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06082">
        <w:rPr>
          <w:rFonts w:ascii="Times New Roman" w:hAnsi="Times New Roman" w:cs="Times New Roman"/>
          <w:sz w:val="24"/>
          <w:szCs w:val="24"/>
        </w:rPr>
        <w:instrText xml:space="preserve"> ADDIN EN.CITE.DATA </w:instrText>
      </w:r>
      <w:r w:rsidR="00B06082">
        <w:rPr>
          <w:rFonts w:ascii="Times New Roman" w:hAnsi="Times New Roman" w:cs="Times New Roman"/>
          <w:sz w:val="24"/>
          <w:szCs w:val="24"/>
        </w:rPr>
      </w:r>
      <w:r w:rsidR="00B06082">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06082">
        <w:rPr>
          <w:rFonts w:ascii="Times New Roman" w:hAnsi="Times New Roman" w:cs="Times New Roman"/>
          <w:noProof/>
          <w:sz w:val="24"/>
          <w:szCs w:val="24"/>
        </w:rPr>
        <w:t>[49, 54, 55]</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suggested by</w:t>
      </w:r>
      <w:r w:rsidR="00B06082">
        <w:rPr>
          <w:rFonts w:ascii="Times New Roman" w:hAnsi="Times New Roman" w:cs="Times New Roman"/>
          <w:sz w:val="24"/>
          <w:szCs w:val="24"/>
        </w:rPr>
        <w:t xml:space="preserve"> McCaffrey et al </w:t>
      </w:r>
      <w:r w:rsidR="00B06082">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&lt;EndNote&gt;&lt;Cite&gt;&lt;Author&gt;McCaffrey&lt;/Author&gt;&lt;Year&gt;2004&lt;/Year&gt;&lt;RecNum&gt;52&lt;/RecNum&gt;&lt;DisplayText&gt;[49]&lt;/DisplayText&gt;&lt;record&gt;&lt;rec-number&gt;52&lt;/rec-number&gt;&lt;foreign-keys&gt;&lt;key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B06082">
        <w:rPr>
          <w:rFonts w:ascii="Times New Roman" w:hAnsi="Times New Roman" w:cs="Times New Roman"/>
          <w:sz w:val="24"/>
          <w:szCs w:val="24"/>
        </w:rPr>
        <w:fldChar w:fldCharType="separate"/>
      </w:r>
      <w:r w:rsidR="00B06082">
        <w:rPr>
          <w:rFonts w:ascii="Times New Roman" w:hAnsi="Times New Roman" w:cs="Times New Roman"/>
          <w:noProof/>
          <w:sz w:val="24"/>
          <w:szCs w:val="24"/>
        </w:rPr>
        <w:t>[49]</w:t>
      </w:r>
      <w:r w:rsidR="00B06082">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&lt;EndNote&gt;&lt;Cite&gt;&lt;Author&gt;Lee&lt;/Author&gt;&lt;Year&gt;2011&lt;/Year&gt;&lt;RecNum&gt;53&lt;/RecNum&gt;&lt;DisplayText&gt;[56]&lt;/DisplayText&gt;&lt;record&gt;&lt;rec-number&gt;53&lt;/rec-number&gt;&lt;foreign-keys&gt;&lt;key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06082">
        <w:rPr>
          <w:rFonts w:ascii="Times New Roman" w:hAnsi="Times New Roman" w:cs="Times New Roman"/>
          <w:noProof/>
          <w:sz w:val="24"/>
          <w:szCs w:val="24"/>
        </w:rPr>
        <w:t>[56]</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commentRangeStart w:id="45"/>
      <w:commentRangeStart w:id="46"/>
      <w:r w:rsidR="00926BCF" w:rsidRPr="00D42971">
        <w:rPr>
          <w:rFonts w:ascii="Times New Roman" w:hAnsi="Times New Roman" w:cs="Times New Roman"/>
          <w:sz w:val="24"/>
          <w:szCs w:val="24"/>
        </w:rPr>
        <w:t xml:space="preserve">Diagnostics </w:t>
      </w:r>
      <w:commentRangeEnd w:id="45"/>
      <w:r w:rsidR="007D65E5">
        <w:rPr>
          <w:rStyle w:val="CommentReference"/>
        </w:rPr>
        <w:commentReference w:id="45"/>
      </w:r>
      <w:commentRangeEnd w:id="46"/>
      <w:r w:rsidR="00B06082">
        <w:rPr>
          <w:rStyle w:val="CommentReference"/>
        </w:rPr>
        <w:commentReference w:id="46"/>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6C37AD8" w:rsidR="004F1168" w:rsidRPr="00D42971" w:rsidDel="007D65E5" w:rsidRDefault="004F1168" w:rsidP="00F721EE">
      <w:pPr>
        <w:spacing w:line="480" w:lineRule="auto"/>
        <w:rPr>
          <w:del w:id="47" w:author="Denver Brown" w:date="2023-04-13T20:37:00Z"/>
          <w:rFonts w:ascii="Times New Roman" w:hAnsi="Times New Roman" w:cs="Times New Roman"/>
          <w:sz w:val="24"/>
          <w:szCs w:val="24"/>
        </w:rPr>
      </w:pPr>
    </w:p>
    <w:p w14:paraId="04A0E0D2" w14:textId="3A57A113" w:rsidR="00E32C61" w:rsidRPr="00D42971" w:rsidRDefault="00F40F22" w:rsidP="00B06082">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xml:space="preserve">, </w:t>
      </w:r>
      <w:r w:rsidR="00760D3A">
        <w:rPr>
          <w:rFonts w:ascii="Times New Roman" w:hAnsi="Times New Roman" w:cs="Times New Roman"/>
          <w:sz w:val="24"/>
          <w:szCs w:val="24"/>
        </w:rPr>
        <w:t>propensity weights were fed into a regression model to</w:t>
      </w:r>
      <w:r w:rsidR="009B535C" w:rsidRPr="00D42971">
        <w:rPr>
          <w:rFonts w:ascii="Times New Roman" w:hAnsi="Times New Roman" w:cs="Times New Roman"/>
          <w:sz w:val="24"/>
          <w:szCs w:val="24"/>
        </w:rPr>
        <w:t xml:space="preserve"> estimate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7D65E5">
        <w:rPr>
          <w:rFonts w:ascii="Times New Roman" w:hAnsi="Times New Roman" w:cs="Times New Roman"/>
          <w:sz w:val="24"/>
          <w:szCs w:val="24"/>
        </w:rPr>
        <w:t>activity</w:t>
      </w:r>
      <w:r w:rsidR="007D65E5"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007D65E5" w:rsidRPr="00D42971">
        <w:rPr>
          <w:rFonts w:ascii="Times New Roman" w:hAnsi="Times New Roman" w:cs="Times New Roman"/>
          <w:sz w:val="24"/>
          <w:szCs w:val="24"/>
        </w:rPr>
        <w:t>sub</w:t>
      </w:r>
      <w:r w:rsidR="007D65E5">
        <w:rPr>
          <w:rFonts w:ascii="Times New Roman" w:hAnsi="Times New Roman" w:cs="Times New Roman"/>
          <w:sz w:val="24"/>
          <w:szCs w:val="24"/>
        </w:rPr>
        <w:t>categories</w:t>
      </w:r>
      <w:r w:rsidRPr="00D42971">
        <w:rPr>
          <w:rFonts w:ascii="Times New Roman" w:hAnsi="Times New Roman" w:cs="Times New Roman"/>
          <w:sz w:val="24"/>
          <w:szCs w:val="24"/>
        </w:rPr>
        <w:t xml:space="preserve">: Core Cognition, Adaptability and Resilience, Mood and Outlook, Drive and Motivation, Social Self, and </w:t>
      </w:r>
      <w:commentRangeStart w:id="48"/>
      <w:commentRangeStart w:id="49"/>
      <w:r w:rsidRPr="00D42971">
        <w:rPr>
          <w:rFonts w:ascii="Times New Roman" w:hAnsi="Times New Roman" w:cs="Times New Roman"/>
          <w:sz w:val="24"/>
          <w:szCs w:val="24"/>
        </w:rPr>
        <w:t>Mind-Body</w:t>
      </w:r>
      <w:commentRangeEnd w:id="48"/>
      <w:r w:rsidR="007D65E5">
        <w:rPr>
          <w:rStyle w:val="CommentReference"/>
        </w:rPr>
        <w:commentReference w:id="48"/>
      </w:r>
      <w:commentRangeEnd w:id="49"/>
      <w:r w:rsidR="00B06082">
        <w:rPr>
          <w:rStyle w:val="CommentReference"/>
        </w:rPr>
        <w:commentReference w:id="49"/>
      </w:r>
      <w:r w:rsidR="00B06082">
        <w:rPr>
          <w:rFonts w:ascii="Times New Roman" w:hAnsi="Times New Roman" w:cs="Times New Roman"/>
          <w:sz w:val="24"/>
          <w:szCs w:val="24"/>
        </w:rPr>
        <w:t xml:space="preserve"> Connection</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B073A4">
        <w:rPr>
          <w:rFonts w:ascii="Times New Roman" w:hAnsi="Times New Roman" w:cs="Times New Roman"/>
          <w:sz w:val="24"/>
          <w:szCs w:val="24"/>
        </w:rPr>
        <w:t>activity</w:t>
      </w:r>
      <w:r w:rsidR="00A90BDB">
        <w:rPr>
          <w:rFonts w:ascii="Times New Roman" w:hAnsi="Times New Roman" w:cs="Times New Roman"/>
          <w:sz w:val="24"/>
          <w:szCs w:val="24"/>
        </w:rPr>
        <w:t xml:space="preserve"> on mental health</w:t>
      </w:r>
      <w:r w:rsidR="00B073A4">
        <w:rPr>
          <w:rFonts w:ascii="Times New Roman" w:hAnsi="Times New Roman" w:cs="Times New Roman"/>
          <w:sz w:val="24"/>
          <w:szCs w:val="24"/>
        </w:rPr>
        <w:t xml:space="preserve"> </w:t>
      </w:r>
      <w:r w:rsidR="00185CFE">
        <w:rPr>
          <w:rFonts w:ascii="Times New Roman" w:hAnsi="Times New Roman" w:cs="Times New Roman"/>
          <w:sz w:val="24"/>
          <w:szCs w:val="24"/>
        </w:rPr>
        <w:t>differs across age</w:t>
      </w:r>
      <w:r w:rsidR="00A90BDB">
        <w:rPr>
          <w:rFonts w:ascii="Times New Roman" w:hAnsi="Times New Roman" w:cs="Times New Roman"/>
          <w:sz w:val="24"/>
          <w:szCs w:val="24"/>
        </w:rPr>
        <w:t xml:space="preserve"> groups</w:t>
      </w:r>
      <w:r w:rsidR="00185CFE">
        <w:rPr>
          <w:rFonts w:ascii="Times New Roman" w:hAnsi="Times New Roman" w:cs="Times New Roman"/>
          <w:sz w:val="24"/>
          <w:szCs w:val="24"/>
        </w:rPr>
        <w:t xml:space="preserve">, we performed the same analysis on each age group for </w:t>
      </w:r>
      <w:r w:rsidR="00A90BDB">
        <w:rPr>
          <w:rFonts w:ascii="Times New Roman" w:hAnsi="Times New Roman" w:cs="Times New Roman"/>
          <w:sz w:val="24"/>
          <w:szCs w:val="24"/>
        </w:rPr>
        <w:t xml:space="preserve">the </w:t>
      </w:r>
      <w:r w:rsidR="00185CFE">
        <w:rPr>
          <w:rFonts w:ascii="Times New Roman" w:hAnsi="Times New Roman" w:cs="Times New Roman"/>
          <w:sz w:val="24"/>
          <w:szCs w:val="24"/>
        </w:rPr>
        <w:t xml:space="preserve">MHQ and its six </w:t>
      </w:r>
      <w:r w:rsidR="00A90BDB">
        <w:rPr>
          <w:rFonts w:ascii="Times New Roman" w:hAnsi="Times New Roman" w:cs="Times New Roman"/>
          <w:sz w:val="24"/>
          <w:szCs w:val="24"/>
        </w:rPr>
        <w:t>subcategories</w:t>
      </w:r>
      <w:r w:rsidR="00185CFE">
        <w:rPr>
          <w:rFonts w:ascii="Times New Roman" w:hAnsi="Times New Roman" w:cs="Times New Roman"/>
          <w:sz w:val="24"/>
          <w:szCs w:val="24"/>
        </w:rPr>
        <w:t>.</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 xml:space="preserve">estimated the marginal </w:t>
      </w:r>
      <w:r w:rsidR="00A34EF5">
        <w:rPr>
          <w:rFonts w:ascii="Times New Roman" w:hAnsi="Times New Roman" w:cs="Times New Roman"/>
          <w:sz w:val="24"/>
          <w:szCs w:val="24"/>
        </w:rPr>
        <w:t xml:space="preserve">interaction </w:t>
      </w:r>
      <w:r w:rsidR="003D31AD">
        <w:rPr>
          <w:rFonts w:ascii="Times New Roman" w:hAnsi="Times New Roman" w:cs="Times New Roman"/>
          <w:sz w:val="24"/>
          <w:szCs w:val="24"/>
        </w:rPr>
        <w:t xml:space="preserve">effects </w:t>
      </w:r>
      <w:r w:rsidR="00A34EF5">
        <w:rPr>
          <w:rFonts w:ascii="Times New Roman" w:hAnsi="Times New Roman" w:cs="Times New Roman"/>
          <w:sz w:val="24"/>
          <w:szCs w:val="24"/>
        </w:rPr>
        <w:t xml:space="preserve">of age and physical activity </w:t>
      </w:r>
      <w:r w:rsidR="003D31AD">
        <w:rPr>
          <w:rFonts w:ascii="Times New Roman" w:hAnsi="Times New Roman" w:cs="Times New Roman"/>
          <w:sz w:val="24"/>
          <w:szCs w:val="24"/>
        </w:rPr>
        <w:t>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MHQ 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xml:space="preserve">, and </w:t>
      </w:r>
      <w:r w:rsidR="0076191F">
        <w:rPr>
          <w:rFonts w:ascii="Times New Roman" w:hAnsi="Times New Roman" w:cs="Times New Roman"/>
          <w:sz w:val="24"/>
          <w:szCs w:val="24"/>
        </w:rPr>
        <w:lastRenderedPageBreak/>
        <w:t xml:space="preserve">how this may be moderated by physical </w:t>
      </w:r>
      <w:r w:rsidR="008B2E84">
        <w:rPr>
          <w:rFonts w:ascii="Times New Roman" w:hAnsi="Times New Roman" w:cs="Times New Roman"/>
          <w:sz w:val="24"/>
          <w:szCs w:val="24"/>
        </w:rPr>
        <w:t xml:space="preserve">activity </w:t>
      </w:r>
      <w:r w:rsidR="0076191F">
        <w:rPr>
          <w:rFonts w:ascii="Times New Roman" w:hAnsi="Times New Roman" w:cs="Times New Roman"/>
          <w:sz w:val="24"/>
          <w:szCs w:val="24"/>
        </w:rPr>
        <w:t>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44B21388" w14:textId="410A19D4" w:rsidR="00F40F22" w:rsidRPr="00D42971" w:rsidRDefault="008B2E84" w:rsidP="00F721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Several sensitivity analyses were performed to determine whether </w:t>
      </w:r>
      <w:r w:rsidR="00DA49EA" w:rsidRPr="00D42971">
        <w:rPr>
          <w:rFonts w:ascii="Times New Roman" w:hAnsi="Times New Roman" w:cs="Times New Roman"/>
          <w:sz w:val="24"/>
          <w:szCs w:val="24"/>
        </w:rPr>
        <w:t>the inferences of the main analys</w:t>
      </w:r>
      <w:r w:rsidR="00F40F22" w:rsidRPr="00D42971">
        <w:rPr>
          <w:rFonts w:ascii="Times New Roman" w:hAnsi="Times New Roman" w:cs="Times New Roman"/>
          <w:sz w:val="24"/>
          <w:szCs w:val="24"/>
        </w:rPr>
        <w:t>e</w:t>
      </w:r>
      <w:r w:rsidR="00DA49EA"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00DA49EA"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00DA49EA"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00DA49EA"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TnVtPjE0OTwvUmVjTnVtPjxEaXNwbGF5VGV4dD5bNTcsIDU4XTwvRGlzcGxheVRleHQ+PHJlY29y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06082">
        <w:rPr>
          <w:rFonts w:ascii="Times New Roman" w:hAnsi="Times New Roman" w:cs="Times New Roman"/>
          <w:sz w:val="24"/>
          <w:szCs w:val="24"/>
        </w:rPr>
        <w:instrText xml:space="preserve"> ADDIN EN.CITE </w:instrText>
      </w:r>
      <w:r w:rsidR="00B06082">
        <w:rPr>
          <w:rFonts w:ascii="Times New Roman" w:hAnsi="Times New Roman" w:cs="Times New Roman"/>
          <w:sz w:val="24"/>
          <w:szCs w:val="24"/>
        </w:rPr>
        <w:fldChar w:fldCharType="begin">
          <w:fldData xml:space="preserve">PEVuZE5vdGU+PENpdGU+PEF1dGhvcj5DaGFtPC9BdXRob3I+PFllYXI+MjAxNjwvWWVhcj48UmVj
TnVtPjE0OTwvUmVjTnVtPjxEaXNwbGF5VGV4dD5bNTcsIDU4XTwvRGlzcGxheVRleHQ+PHJlY29y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06082">
        <w:rPr>
          <w:rFonts w:ascii="Times New Roman" w:hAnsi="Times New Roman" w:cs="Times New Roman"/>
          <w:sz w:val="24"/>
          <w:szCs w:val="24"/>
        </w:rPr>
        <w:instrText xml:space="preserve"> ADDIN EN.CITE.DATA </w:instrText>
      </w:r>
      <w:r w:rsidR="00B06082">
        <w:rPr>
          <w:rFonts w:ascii="Times New Roman" w:hAnsi="Times New Roman" w:cs="Times New Roman"/>
          <w:sz w:val="24"/>
          <w:szCs w:val="24"/>
        </w:rPr>
      </w:r>
      <w:r w:rsidR="00B06082">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06082">
        <w:rPr>
          <w:rFonts w:ascii="Times New Roman" w:hAnsi="Times New Roman" w:cs="Times New Roman"/>
          <w:noProof/>
          <w:sz w:val="24"/>
          <w:szCs w:val="24"/>
        </w:rPr>
        <w:t>[57, 58]</w:t>
      </w:r>
      <w:r w:rsidR="00F2396C">
        <w:rPr>
          <w:rFonts w:ascii="Times New Roman" w:hAnsi="Times New Roman" w:cs="Times New Roman"/>
          <w:sz w:val="24"/>
          <w:szCs w:val="24"/>
        </w:rPr>
        <w:fldChar w:fldCharType="end"/>
      </w:r>
      <w:r w:rsidR="00704989" w:rsidRPr="00D42971">
        <w:rPr>
          <w:rFonts w:ascii="Times New Roman" w:hAnsi="Times New Roman" w:cs="Times New Roman"/>
          <w:sz w:val="24"/>
          <w:szCs w:val="24"/>
        </w:rPr>
        <w:t xml:space="preserve">.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&lt;EndNote&gt;&lt;Cite&gt;&lt;Author&gt;Funk&lt;/Author&gt;&lt;Year&gt;2011&lt;/Year&gt;&lt;RecNum&gt;66&lt;/RecNum&gt;&lt;DisplayText&gt;[59]&lt;/DisplayText&gt;&lt;record&gt;&lt;rec-number&gt;66&lt;/rec-number&gt;&lt;foreign-keys&gt;&lt;key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06082">
        <w:rPr>
          <w:rFonts w:ascii="Times New Roman" w:hAnsi="Times New Roman" w:cs="Times New Roman"/>
          <w:noProof/>
          <w:sz w:val="24"/>
          <w:szCs w:val="24"/>
        </w:rPr>
        <w:t>[59]</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00DA49EA"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00DA49EA"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&lt;EndNote&gt;&lt;Cite&gt;&lt;Author&gt;Setodji&lt;/Author&gt;&lt;Year&gt;2017&lt;/Year&gt;&lt;RecNum&gt;69&lt;/RecNum&gt;&lt;DisplayText&gt;[60]&lt;/DisplayText&gt;&lt;record&gt;&lt;rec-number&gt;69&lt;/rec-number&gt;&lt;foreign-keys&gt;&lt;key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06082">
        <w:rPr>
          <w:rFonts w:ascii="Times New Roman" w:hAnsi="Times New Roman" w:cs="Times New Roman"/>
          <w:noProof/>
          <w:sz w:val="24"/>
          <w:szCs w:val="24"/>
        </w:rPr>
        <w:t>[60]</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00DA49EA"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00DA49EA"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w:t>
      </w:r>
      <w:r w:rsidR="00AF52EB">
        <w:rPr>
          <w:rFonts w:ascii="Times New Roman" w:hAnsi="Times New Roman" w:cs="Times New Roman"/>
          <w:sz w:val="24"/>
          <w:szCs w:val="24"/>
        </w:rPr>
        <w:t>as</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50"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4181B5C8" w:rsidR="004E63E8" w:rsidRDefault="003E7D8B" w:rsidP="00864296">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dropping two cases</w:t>
      </w:r>
      <w:r w:rsidR="00E907B7">
        <w:rPr>
          <w:rFonts w:ascii="Times New Roman" w:hAnsi="Times New Roman" w:cs="Times New Roman"/>
          <w:sz w:val="24"/>
          <w:szCs w:val="24"/>
        </w:rPr>
        <w:t xml:space="preserve"> </w:t>
      </w:r>
      <w:commentRangeStart w:id="51"/>
      <w:commentRangeStart w:id="52"/>
      <w:r w:rsidR="00E907B7">
        <w:rPr>
          <w:rFonts w:ascii="Times New Roman" w:hAnsi="Times New Roman" w:cs="Times New Roman"/>
          <w:sz w:val="24"/>
          <w:szCs w:val="24"/>
        </w:rPr>
        <w:t>due to</w:t>
      </w:r>
      <w:del w:id="53" w:author="Christopher Huong" w:date="2023-04-18T07:10:00Z">
        <w:r w:rsidR="00E907B7" w:rsidDel="00864296">
          <w:rPr>
            <w:rFonts w:ascii="Times New Roman" w:hAnsi="Times New Roman" w:cs="Times New Roman"/>
            <w:sz w:val="24"/>
            <w:szCs w:val="24"/>
          </w:rPr>
          <w:delText>…</w:delText>
        </w:r>
        <w:commentRangeEnd w:id="51"/>
        <w:r w:rsidR="00E907B7" w:rsidDel="00864296">
          <w:rPr>
            <w:rStyle w:val="CommentReference"/>
          </w:rPr>
          <w:commentReference w:id="51"/>
        </w:r>
      </w:del>
      <w:commentRangeEnd w:id="52"/>
      <w:r w:rsidR="00864296">
        <w:rPr>
          <w:rStyle w:val="CommentReference"/>
        </w:rPr>
        <w:commentReference w:id="52"/>
      </w:r>
      <w:del w:id="54" w:author="Christopher Huong" w:date="2023-04-18T07:10:00Z">
        <w:r w:rsidDel="00864296">
          <w:rPr>
            <w:rFonts w:ascii="Times New Roman" w:hAnsi="Times New Roman" w:cs="Times New Roman"/>
            <w:sz w:val="24"/>
            <w:szCs w:val="24"/>
          </w:rPr>
          <w:delText xml:space="preserve">, </w:delText>
        </w:r>
      </w:del>
      <w:ins w:id="55" w:author="Christopher Huong" w:date="2023-04-18T07:10:00Z">
        <w:r w:rsidR="00864296">
          <w:rPr>
            <w:rFonts w:ascii="Times New Roman" w:hAnsi="Times New Roman" w:cs="Times New Roman"/>
            <w:sz w:val="24"/>
            <w:szCs w:val="24"/>
          </w:rPr>
          <w:t xml:space="preserve"> Arabic responses not translating </w:t>
        </w:r>
      </w:ins>
      <w:ins w:id="56" w:author="Christopher Huong" w:date="2023-04-18T07:11:00Z">
        <w:r w:rsidR="00864296">
          <w:rPr>
            <w:rFonts w:ascii="Times New Roman" w:hAnsi="Times New Roman" w:cs="Times New Roman"/>
            <w:sz w:val="24"/>
            <w:szCs w:val="24"/>
          </w:rPr>
          <w:t>properly</w:t>
        </w:r>
      </w:ins>
      <w:ins w:id="57" w:author="Christopher Huong" w:date="2023-04-18T07:10:00Z">
        <w:r w:rsidR="00864296">
          <w:rPr>
            <w:rFonts w:ascii="Times New Roman" w:hAnsi="Times New Roman" w:cs="Times New Roman"/>
            <w:sz w:val="24"/>
            <w:szCs w:val="24"/>
          </w:rPr>
          <w:t xml:space="preserve">, </w:t>
        </w:r>
      </w:ins>
      <w:r>
        <w:rPr>
          <w:rFonts w:ascii="Times New Roman" w:hAnsi="Times New Roman" w:cs="Times New Roman"/>
          <w:sz w:val="24"/>
          <w:szCs w:val="24"/>
        </w:rPr>
        <w:t xml:space="preserve">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xml:space="preserve">, </w:t>
      </w:r>
      <w:r w:rsidR="00E907B7">
        <w:rPr>
          <w:rFonts w:ascii="Times New Roman" w:hAnsi="Times New Roman" w:cs="Times New Roman"/>
          <w:sz w:val="24"/>
          <w:szCs w:val="24"/>
        </w:rPr>
        <w:t xml:space="preserve">post-secondary </w:t>
      </w:r>
      <w:r w:rsidR="00AC5C70">
        <w:rPr>
          <w:rFonts w:ascii="Times New Roman" w:hAnsi="Times New Roman" w:cs="Times New Roman"/>
          <w:sz w:val="24"/>
          <w:szCs w:val="24"/>
        </w:rPr>
        <w:t>educated (47.5% with a bachelor’s or graduate degree), employed (47.8%), married (42.5%), and physically active</w:t>
      </w:r>
      <w:r w:rsidR="00E907B7">
        <w:rPr>
          <w:rFonts w:ascii="Times New Roman" w:hAnsi="Times New Roman" w:cs="Times New Roman"/>
          <w:sz w:val="24"/>
          <w:szCs w:val="24"/>
        </w:rPr>
        <w:t xml:space="preserve"> to some degree</w:t>
      </w:r>
      <w:r w:rsidR="00AC5C70">
        <w:rPr>
          <w:rFonts w:ascii="Times New Roman" w:hAnsi="Times New Roman" w:cs="Times New Roman"/>
          <w:sz w:val="24"/>
          <w:szCs w:val="24"/>
        </w:rPr>
        <w:t xml:space="preserve"> (60.4%). The sample was also representative across the adult life</w:t>
      </w:r>
      <w:del w:id="58" w:author="Denver Brown [2]" w:date="2023-04-14T07:52:00Z">
        <w:r w:rsidR="00AC5C70" w:rsidDel="00E907B7">
          <w:rPr>
            <w:rFonts w:ascii="Times New Roman" w:hAnsi="Times New Roman" w:cs="Times New Roman"/>
            <w:sz w:val="24"/>
            <w:szCs w:val="24"/>
          </w:rPr>
          <w:delText xml:space="preserve"> </w:delText>
        </w:r>
      </w:del>
      <w:r w:rsidR="00AC5C70">
        <w:rPr>
          <w:rFonts w:ascii="Times New Roman" w:hAnsi="Times New Roman" w:cs="Times New Roman"/>
          <w:sz w:val="24"/>
          <w:szCs w:val="24"/>
        </w:rPr>
        <w:t>span (18-24 and 55-64 were the most common age ranges</w:t>
      </w:r>
      <w:r w:rsidR="00633019">
        <w:rPr>
          <w:rFonts w:ascii="Times New Roman" w:hAnsi="Times New Roman" w:cs="Times New Roman"/>
          <w:sz w:val="24"/>
          <w:szCs w:val="24"/>
        </w:rPr>
        <w:t xml:space="preserve"> </w:t>
      </w:r>
      <w:r w:rsidR="00E907B7">
        <w:rPr>
          <w:rFonts w:ascii="Times New Roman" w:hAnsi="Times New Roman" w:cs="Times New Roman"/>
          <w:sz w:val="24"/>
          <w:szCs w:val="24"/>
        </w:rPr>
        <w:t xml:space="preserve">selected </w:t>
      </w:r>
      <w:r w:rsidR="00633019">
        <w:rPr>
          <w:rFonts w:ascii="Times New Roman" w:hAnsi="Times New Roman" w:cs="Times New Roman"/>
          <w:sz w:val="24"/>
          <w:szCs w:val="24"/>
        </w:rPr>
        <w:t xml:space="preserve">at 18.91% and 18.50% of </w:t>
      </w:r>
      <w:r w:rsidR="00633019">
        <w:rPr>
          <w:rFonts w:ascii="Times New Roman" w:hAnsi="Times New Roman" w:cs="Times New Roman"/>
          <w:sz w:val="24"/>
          <w:szCs w:val="24"/>
        </w:rPr>
        <w:lastRenderedPageBreak/>
        <w:t>the sample</w:t>
      </w:r>
      <w:r w:rsidR="00E907B7">
        <w:rPr>
          <w:rFonts w:ascii="Times New Roman" w:hAnsi="Times New Roman" w:cs="Times New Roman"/>
          <w:sz w:val="24"/>
          <w:szCs w:val="24"/>
        </w:rPr>
        <w:t>,</w:t>
      </w:r>
      <w:r w:rsidR="00633019">
        <w:rPr>
          <w:rFonts w:ascii="Times New Roman" w:hAnsi="Times New Roman" w:cs="Times New Roman"/>
          <w:sz w:val="24"/>
          <w:szCs w:val="24"/>
        </w:rPr>
        <w:t xml:space="preserv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r w:rsidR="000E2B50" w:rsidRPr="00D42971">
        <w:rPr>
          <w:rFonts w:ascii="Times New Roman" w:hAnsi="Times New Roman" w:cs="Times New Roman"/>
          <w:sz w:val="24"/>
          <w:szCs w:val="24"/>
        </w:rPr>
        <w:t xml:space="preserve">demographic characteristics, </w:t>
      </w:r>
      <w:r w:rsidR="00E907B7">
        <w:rPr>
          <w:rFonts w:ascii="Times New Roman" w:hAnsi="Times New Roman" w:cs="Times New Roman"/>
          <w:sz w:val="24"/>
          <w:szCs w:val="24"/>
        </w:rPr>
        <w:t xml:space="preserve">covariates, </w:t>
      </w:r>
      <w:r w:rsidR="000E2B50" w:rsidRPr="00D42971">
        <w:rPr>
          <w:rFonts w:ascii="Times New Roman" w:hAnsi="Times New Roman" w:cs="Times New Roman"/>
          <w:sz w:val="24"/>
          <w:szCs w:val="24"/>
        </w:rPr>
        <w:t xml:space="preserve">physical </w:t>
      </w:r>
      <w:r w:rsidR="00E907B7">
        <w:rPr>
          <w:rFonts w:ascii="Times New Roman" w:hAnsi="Times New Roman" w:cs="Times New Roman"/>
          <w:sz w:val="24"/>
          <w:szCs w:val="24"/>
        </w:rPr>
        <w:t>activity</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 xml:space="preserve">Table </w:t>
      </w:r>
      <w:r w:rsidR="00F04CFA">
        <w:rPr>
          <w:rFonts w:ascii="Times New Roman" w:hAnsi="Times New Roman" w:cs="Times New Roman"/>
          <w:sz w:val="24"/>
          <w:szCs w:val="24"/>
        </w:rPr>
        <w:t>2</w:t>
      </w:r>
      <w:r w:rsidR="00316EF3" w:rsidRPr="00D42971">
        <w:rPr>
          <w:rFonts w:ascii="Times New Roman" w:hAnsi="Times New Roman" w:cs="Times New Roman"/>
          <w:sz w:val="24"/>
          <w:szCs w:val="24"/>
        </w:rPr>
        <w:t xml:space="preserve">. </w:t>
      </w:r>
    </w:p>
    <w:p w14:paraId="06D56FDC" w14:textId="095202FE" w:rsidR="00D30EF0" w:rsidRDefault="003E7D8B" w:rsidP="008642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w:t>
      </w:r>
      <w:commentRangeStart w:id="59"/>
      <w:commentRangeStart w:id="60"/>
      <w:commentRangeStart w:id="61"/>
      <w:commentRangeStart w:id="62"/>
      <w:r w:rsidR="004E63E8">
        <w:rPr>
          <w:rFonts w:ascii="Times New Roman" w:hAnsi="Times New Roman" w:cs="Times New Roman"/>
          <w:sz w:val="24"/>
          <w:szCs w:val="24"/>
        </w:rPr>
        <w:t>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t>
      </w:r>
      <w:commentRangeEnd w:id="59"/>
      <w:r w:rsidR="00DE4A30">
        <w:rPr>
          <w:rStyle w:val="CommentReference"/>
        </w:rPr>
        <w:commentReference w:id="59"/>
      </w:r>
      <w:commentRangeEnd w:id="60"/>
      <w:r w:rsidR="00676C5F">
        <w:rPr>
          <w:rStyle w:val="CommentReference"/>
        </w:rPr>
        <w:commentReference w:id="60"/>
      </w:r>
      <w:commentRangeEnd w:id="61"/>
      <w:r w:rsidR="00676C5F">
        <w:rPr>
          <w:rStyle w:val="CommentReference"/>
        </w:rPr>
        <w:commentReference w:id="61"/>
      </w:r>
      <w:commentRangeEnd w:id="62"/>
      <w:r w:rsidR="00676C5F">
        <w:rPr>
          <w:rStyle w:val="CommentReference"/>
        </w:rPr>
        <w:commentReference w:id="62"/>
      </w:r>
      <w:r w:rsidR="004E63E8">
        <w:rPr>
          <w:rFonts w:ascii="Times New Roman" w:hAnsi="Times New Roman" w:cs="Times New Roman"/>
          <w:sz w:val="24"/>
          <w:szCs w:val="24"/>
        </w:rPr>
        <w:t xml:space="preserve">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w:t>
      </w:r>
      <w:commentRangeStart w:id="63"/>
      <w:commentRangeStart w:id="64"/>
      <w:r w:rsidR="004E63E8">
        <w:rPr>
          <w:rFonts w:ascii="Times New Roman" w:hAnsi="Times New Roman" w:cs="Times New Roman"/>
          <w:sz w:val="24"/>
          <w:szCs w:val="24"/>
        </w:rPr>
        <w:t xml:space="preserve">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commentRangeEnd w:id="63"/>
      <w:r w:rsidR="00DE4A30">
        <w:rPr>
          <w:rStyle w:val="CommentReference"/>
        </w:rPr>
        <w:commentReference w:id="63"/>
      </w:r>
      <w:commentRangeEnd w:id="64"/>
      <w:r w:rsidR="00670E9C">
        <w:rPr>
          <w:rStyle w:val="CommentReference"/>
        </w:rPr>
        <w:commentReference w:id="64"/>
      </w:r>
      <w:r w:rsidR="00670E9C">
        <w:rPr>
          <w:rFonts w:ascii="Times New Roman" w:hAnsi="Times New Roman" w:cs="Times New Roman"/>
          <w:sz w:val="24"/>
          <w:szCs w:val="24"/>
        </w:rPr>
        <w:t xml:space="preserve"> The effective sample size is the “</w:t>
      </w:r>
      <w:r w:rsidR="00670E9C" w:rsidRPr="00670E9C">
        <w:rPr>
          <w:rFonts w:ascii="Times New Roman" w:hAnsi="Times New Roman" w:cs="Times New Roman"/>
          <w:sz w:val="24"/>
          <w:szCs w:val="24"/>
        </w:rPr>
        <w:t>approximately the number of observations from a simple random sample that yields an estimate with sampling variation equal to the sampling variation obtained with the weighted comparison observation</w:t>
      </w:r>
      <w:r w:rsidR="00670E9C">
        <w:rPr>
          <w:rFonts w:ascii="Times New Roman" w:hAnsi="Times New Roman" w:cs="Times New Roman"/>
          <w:sz w:val="24"/>
          <w:szCs w:val="24"/>
        </w:rPr>
        <w:t xml:space="preserve">”, and can be interpreted as a conservative lower bound for the adjusted size of the weighted sample </w:t>
      </w:r>
      <w:r w:rsidR="00670E9C">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&lt;EndNote&gt;&lt;Cite&gt;&lt;Author&gt;Ridgeway&lt;/Author&gt;&lt;Year&gt;2021&lt;/Year&gt;&lt;RecNum&gt;194&lt;/RecNum&gt;&lt;DisplayText&gt;[61]&lt;/DisplayText&gt;&lt;record&gt;&lt;rec-number&gt;194&lt;/rec-number&gt;&lt;foreign-keys&gt;&lt;key app="EN" db-id="vda2pvwscxarw9e0z24p90wxpr2wfdzp2a0w" timestamp="1681821525"&gt;194&lt;/key&gt;&lt;/foreign-keys&gt;&lt;ref-type name="Journal Article"&gt;17&lt;/ref-type&gt;&lt;contributors&gt;&lt;authors&gt;&lt;author&gt;Ridgeway, Greg&lt;/author&gt;&lt;author&gt;McCaffrey, Dan&lt;/author&gt;&lt;author&gt;Morral, Andrew&lt;/author&gt;&lt;author&gt;Cefalu, Matthew&lt;/author&gt;&lt;author&gt;Burgette, Lane&lt;/author&gt;&lt;author&gt;Pane, Joseph&lt;/author&gt;&lt;author&gt;Griffin, Beth Ann&lt;/author&gt;&lt;/authors&gt;&lt;/contributors&gt;&lt;titles&gt;&lt;title&gt;Toolkit for Weighting and Analysis of Nonequivalent Groups: A guide to the twang package&lt;/title&gt;&lt;secondary-title&gt;vignette, July&lt;/secondary-title&gt;&lt;/titles&gt;&lt;periodical&gt;&lt;full-title&gt;vignette, July&lt;/full-title&gt;&lt;/periodical&gt;&lt;volume&gt;26&lt;/volume&gt;&lt;dates&gt;&lt;year&gt;2021&lt;/year&gt;&lt;/dates&gt;&lt;urls&gt;&lt;/urls&gt;&lt;/record&gt;&lt;/Cite&gt;&lt;/EndNote&gt;</w:instrText>
      </w:r>
      <w:r w:rsidR="00670E9C">
        <w:rPr>
          <w:rFonts w:ascii="Times New Roman" w:hAnsi="Times New Roman" w:cs="Times New Roman"/>
          <w:sz w:val="24"/>
          <w:szCs w:val="24"/>
        </w:rPr>
        <w:fldChar w:fldCharType="separate"/>
      </w:r>
      <w:r w:rsidR="00670E9C">
        <w:rPr>
          <w:rFonts w:ascii="Times New Roman" w:hAnsi="Times New Roman" w:cs="Times New Roman"/>
          <w:noProof/>
          <w:sz w:val="24"/>
          <w:szCs w:val="24"/>
        </w:rPr>
        <w:t>[61]</w:t>
      </w:r>
      <w:r w:rsidR="00670E9C">
        <w:rPr>
          <w:rFonts w:ascii="Times New Roman" w:hAnsi="Times New Roman" w:cs="Times New Roman"/>
          <w:sz w:val="24"/>
          <w:szCs w:val="24"/>
        </w:rPr>
        <w:fldChar w:fldCharType="end"/>
      </w:r>
      <w:r w:rsidR="00670E9C">
        <w:rPr>
          <w:rFonts w:ascii="Times New Roman" w:hAnsi="Times New Roman" w:cs="Times New Roman"/>
          <w:sz w:val="24"/>
          <w:szCs w:val="24"/>
        </w:rPr>
        <w:t xml:space="preserv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w:t>
      </w:r>
      <w:r w:rsidR="00DE4A30">
        <w:rPr>
          <w:rFonts w:ascii="Times New Roman" w:hAnsi="Times New Roman" w:cs="Times New Roman"/>
          <w:sz w:val="24"/>
          <w:szCs w:val="24"/>
        </w:rPr>
        <w:t xml:space="preserve">see </w:t>
      </w:r>
      <w:r w:rsidR="00D80B76" w:rsidRPr="00D42971">
        <w:rPr>
          <w:rFonts w:ascii="Times New Roman" w:hAnsi="Times New Roman" w:cs="Times New Roman"/>
          <w:sz w:val="24"/>
          <w:szCs w:val="24"/>
        </w:rPr>
        <w:t>Supplementary Materials, Section B).</w:t>
      </w:r>
    </w:p>
    <w:p w14:paraId="2263FF49" w14:textId="16551A1E"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DE4A30">
        <w:rPr>
          <w:rFonts w:ascii="Times New Roman" w:hAnsi="Times New Roman" w:cs="Times New Roman"/>
          <w:b/>
          <w:sz w:val="24"/>
          <w:szCs w:val="24"/>
        </w:rPr>
        <w:t>Activity</w:t>
      </w:r>
    </w:p>
    <w:p w14:paraId="67C3D768" w14:textId="2F617D39" w:rsidR="00A47308" w:rsidRPr="00D42971" w:rsidRDefault="00076C6C" w:rsidP="002914B5">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DE4A30">
        <w:rPr>
          <w:rFonts w:ascii="Times New Roman" w:hAnsi="Times New Roman" w:cs="Times New Roman"/>
          <w:sz w:val="24"/>
          <w:szCs w:val="24"/>
        </w:rPr>
        <w:t>activity</w:t>
      </w:r>
      <w:r w:rsidR="00DE4A3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 xml:space="preserve">treatment effects on </w:t>
      </w:r>
      <w:r w:rsidR="00DE4A30">
        <w:rPr>
          <w:rFonts w:ascii="Times New Roman" w:hAnsi="Times New Roman" w:cs="Times New Roman"/>
          <w:sz w:val="24"/>
          <w:szCs w:val="24"/>
        </w:rPr>
        <w:t xml:space="preserve">overall </w:t>
      </w:r>
      <w:r w:rsidR="00BD4B6A">
        <w:rPr>
          <w:rFonts w:ascii="Times New Roman" w:hAnsi="Times New Roman" w:cs="Times New Roman"/>
          <w:sz w:val="24"/>
          <w:szCs w:val="24"/>
        </w:rPr>
        <w:t>MHQ</w:t>
      </w:r>
      <w:r w:rsidR="000E2B50" w:rsidRPr="00D42971">
        <w:rPr>
          <w:rFonts w:ascii="Times New Roman" w:hAnsi="Times New Roman" w:cs="Times New Roman"/>
          <w:sz w:val="24"/>
          <w:szCs w:val="24"/>
        </w:rPr>
        <w:t xml:space="preserve"> </w:t>
      </w:r>
      <w:r w:rsidR="00DE4A30">
        <w:rPr>
          <w:rFonts w:ascii="Times New Roman" w:hAnsi="Times New Roman" w:cs="Times New Roman"/>
          <w:sz w:val="24"/>
          <w:szCs w:val="24"/>
        </w:rPr>
        <w:t xml:space="preserve">scores </w:t>
      </w:r>
      <w:commentRangeStart w:id="65"/>
      <w:commentRangeStart w:id="66"/>
      <w:r w:rsidR="000E2B50" w:rsidRPr="00D42971">
        <w:rPr>
          <w:rFonts w:ascii="Times New Roman" w:hAnsi="Times New Roman" w:cs="Times New Roman"/>
          <w:sz w:val="24"/>
          <w:szCs w:val="24"/>
        </w:rPr>
        <w:t>(</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DE4A30">
        <w:rPr>
          <w:rFonts w:ascii="Times New Roman" w:hAnsi="Times New Roman" w:cs="Times New Roman"/>
          <w:sz w:val="24"/>
          <w:szCs w:val="24"/>
        </w:rPr>
        <w:t xml:space="preserve">activity </w:t>
      </w:r>
      <w:r w:rsidR="000E2B50" w:rsidRPr="00D42971">
        <w:rPr>
          <w:rFonts w:ascii="Times New Roman" w:hAnsi="Times New Roman" w:cs="Times New Roman"/>
          <w:sz w:val="24"/>
          <w:szCs w:val="24"/>
        </w:rPr>
        <w:t xml:space="preserve">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w:t>
      </w:r>
      <w:r w:rsidR="00DE4A30" w:rsidRPr="00D42971">
        <w:rPr>
          <w:rFonts w:ascii="Times New Roman" w:hAnsi="Times New Roman" w:cs="Times New Roman"/>
          <w:sz w:val="24"/>
          <w:szCs w:val="24"/>
        </w:rPr>
        <w:t>sub</w:t>
      </w:r>
      <w:r w:rsidR="00DE4A30">
        <w:rPr>
          <w:rFonts w:ascii="Times New Roman" w:hAnsi="Times New Roman" w:cs="Times New Roman"/>
          <w:sz w:val="24"/>
          <w:szCs w:val="24"/>
        </w:rPr>
        <w:t>categorie</w:t>
      </w:r>
      <w:r w:rsidR="00DE4A30" w:rsidRPr="00D42971">
        <w:rPr>
          <w:rFonts w:ascii="Times New Roman" w:hAnsi="Times New Roman" w:cs="Times New Roman"/>
          <w:sz w:val="24"/>
          <w:szCs w:val="24"/>
        </w:rPr>
        <w:t>s</w:t>
      </w:r>
      <w:r w:rsidR="000E2B50" w:rsidRPr="00D42971">
        <w:rPr>
          <w:rFonts w:ascii="Times New Roman" w:hAnsi="Times New Roman" w:cs="Times New Roman"/>
          <w:sz w:val="24"/>
          <w:szCs w:val="24"/>
        </w:rPr>
        <w:t xml:space="preserve">: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commentRangeEnd w:id="65"/>
      <w:r w:rsidR="00DA06FA">
        <w:rPr>
          <w:rStyle w:val="CommentReference"/>
        </w:rPr>
        <w:commentReference w:id="65"/>
      </w:r>
      <w:commentRangeEnd w:id="66"/>
      <w:r w:rsidR="002914B5">
        <w:rPr>
          <w:rStyle w:val="CommentReference"/>
        </w:rPr>
        <w:commentReference w:id="66"/>
      </w:r>
    </w:p>
    <w:p w14:paraId="0DF51C61" w14:textId="2E61049E"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 xml:space="preserve">Physical </w:t>
      </w:r>
      <w:r w:rsidR="00DE4A30">
        <w:rPr>
          <w:rFonts w:ascii="Times New Roman" w:hAnsi="Times New Roman" w:cs="Times New Roman"/>
          <w:b/>
          <w:sz w:val="24"/>
          <w:szCs w:val="24"/>
        </w:rPr>
        <w:t>Activity</w:t>
      </w:r>
      <w:r w:rsidR="00DE4A30"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11F9BAB2"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Figure</w:t>
      </w:r>
      <w:r w:rsidR="00DE4A30">
        <w:rPr>
          <w:rFonts w:ascii="Times New Roman" w:hAnsi="Times New Roman" w:cs="Times New Roman"/>
          <w:sz w:val="24"/>
          <w:szCs w:val="24"/>
        </w:rPr>
        <w:t>s</w:t>
      </w:r>
      <w:r>
        <w:rPr>
          <w:rFonts w:ascii="Times New Roman" w:hAnsi="Times New Roman" w:cs="Times New Roman"/>
          <w:sz w:val="24"/>
          <w:szCs w:val="24"/>
        </w:rPr>
        <w:t xml:space="preserve"> 1 and 2 show effects of PA on </w:t>
      </w:r>
      <w:r w:rsidR="00DE4A30">
        <w:rPr>
          <w:rFonts w:ascii="Times New Roman" w:hAnsi="Times New Roman" w:cs="Times New Roman"/>
          <w:sz w:val="24"/>
          <w:szCs w:val="24"/>
        </w:rPr>
        <w:t xml:space="preserve">overall </w:t>
      </w:r>
      <w:r>
        <w:rPr>
          <w:rFonts w:ascii="Times New Roman" w:hAnsi="Times New Roman" w:cs="Times New Roman"/>
          <w:sz w:val="24"/>
          <w:szCs w:val="24"/>
        </w:rPr>
        <w:t>MHQ</w:t>
      </w:r>
      <w:r w:rsidR="00DE4A30">
        <w:rPr>
          <w:rFonts w:ascii="Times New Roman" w:hAnsi="Times New Roman" w:cs="Times New Roman"/>
          <w:sz w:val="24"/>
          <w:szCs w:val="24"/>
        </w:rPr>
        <w:t xml:space="preserve"> scores</w:t>
      </w:r>
      <w:r>
        <w:rPr>
          <w:rFonts w:ascii="Times New Roman" w:hAnsi="Times New Roman" w:cs="Times New Roman"/>
          <w:sz w:val="24"/>
          <w:szCs w:val="24"/>
        </w:rPr>
        <w:t xml:space="preserve"> and each </w:t>
      </w:r>
      <w:r w:rsidR="00DE4A30">
        <w:rPr>
          <w:rFonts w:ascii="Times New Roman" w:hAnsi="Times New Roman" w:cs="Times New Roman"/>
          <w:sz w:val="24"/>
          <w:szCs w:val="24"/>
        </w:rPr>
        <w:t>subcategory by each</w:t>
      </w:r>
      <w:r>
        <w:rPr>
          <w:rFonts w:ascii="Times New Roman" w:hAnsi="Times New Roman" w:cs="Times New Roman"/>
          <w:sz w:val="24"/>
          <w:szCs w:val="24"/>
        </w:rPr>
        <w:t xml:space="preserve"> age group.</w:t>
      </w:r>
      <w:r w:rsidR="00843720">
        <w:rPr>
          <w:rFonts w:ascii="Times New Roman" w:hAnsi="Times New Roman" w:cs="Times New Roman"/>
          <w:sz w:val="24"/>
          <w:szCs w:val="24"/>
        </w:rPr>
        <w:t xml:space="preserve"> </w:t>
      </w:r>
      <w:r w:rsidR="00DA06FA">
        <w:rPr>
          <w:rFonts w:ascii="Times New Roman" w:hAnsi="Times New Roman" w:cs="Times New Roman"/>
          <w:sz w:val="24"/>
          <w:szCs w:val="24"/>
        </w:rPr>
        <w:t>Briefly, overall trends showed significant b</w:t>
      </w:r>
      <w:r w:rsidR="00843720">
        <w:rPr>
          <w:rFonts w:ascii="Times New Roman" w:hAnsi="Times New Roman" w:cs="Times New Roman"/>
          <w:sz w:val="24"/>
          <w:szCs w:val="24"/>
        </w:rPr>
        <w:t>eneficial effects of physical activity on overall MHQ scores and each MHQ subcategory across each age group</w:t>
      </w:r>
      <w:r w:rsidR="00DA06FA">
        <w:rPr>
          <w:rFonts w:ascii="Times New Roman" w:hAnsi="Times New Roman" w:cs="Times New Roman"/>
          <w:sz w:val="24"/>
          <w:szCs w:val="24"/>
        </w:rPr>
        <w:t xml:space="preserve">. Larger effects were observed for young and middle-aged adults as well as those 85+ years of age. </w:t>
      </w:r>
      <w:commentRangeStart w:id="67"/>
      <w:commentRangeStart w:id="68"/>
      <w:r w:rsidR="00C8141F">
        <w:rPr>
          <w:rFonts w:ascii="Times New Roman" w:hAnsi="Times New Roman" w:cs="Times New Roman"/>
          <w:sz w:val="24"/>
          <w:szCs w:val="24"/>
        </w:rPr>
        <w:t xml:space="preserve">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 xml:space="preserve">effects on the </w:t>
      </w:r>
      <w:r w:rsidR="00DA06FA">
        <w:rPr>
          <w:rFonts w:ascii="Times New Roman" w:hAnsi="Times New Roman" w:cs="Times New Roman"/>
          <w:sz w:val="24"/>
          <w:szCs w:val="24"/>
        </w:rPr>
        <w:t xml:space="preserve">six MHQ subcategories </w:t>
      </w:r>
      <w:r w:rsidR="00C8141F">
        <w:rPr>
          <w:rFonts w:ascii="Times New Roman" w:hAnsi="Times New Roman" w:cs="Times New Roman"/>
          <w:sz w:val="24"/>
          <w:szCs w:val="24"/>
        </w:rPr>
        <w:t>suggest that younger age groups ma</w:t>
      </w:r>
      <w:r w:rsidR="00A5251B">
        <w:rPr>
          <w:rFonts w:ascii="Times New Roman" w:hAnsi="Times New Roman" w:cs="Times New Roman"/>
          <w:sz w:val="24"/>
          <w:szCs w:val="24"/>
        </w:rPr>
        <w:t xml:space="preserve">y experience more favorable effects from physical </w:t>
      </w:r>
      <w:r w:rsidR="00DA06FA">
        <w:rPr>
          <w:rFonts w:ascii="Times New Roman" w:hAnsi="Times New Roman" w:cs="Times New Roman"/>
          <w:sz w:val="24"/>
          <w:szCs w:val="24"/>
        </w:rPr>
        <w:t xml:space="preserve">activity </w:t>
      </w:r>
      <w:r w:rsidR="00A5251B">
        <w:rPr>
          <w:rFonts w:ascii="Times New Roman" w:hAnsi="Times New Roman" w:cs="Times New Roman"/>
          <w:sz w:val="24"/>
          <w:szCs w:val="24"/>
        </w:rPr>
        <w:t xml:space="preserve">for Core Cognition and Adaptability and Resilience, as 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Supplementary Materials</w:t>
      </w:r>
      <w:r w:rsidR="00584FB9">
        <w:rPr>
          <w:rFonts w:ascii="Times New Roman" w:hAnsi="Times New Roman" w:cs="Times New Roman"/>
          <w:sz w:val="24"/>
          <w:szCs w:val="24"/>
        </w:rPr>
        <w:t xml:space="preserve"> Table 1</w:t>
      </w:r>
      <w:r w:rsidR="00F60C25">
        <w:rPr>
          <w:rFonts w:ascii="Times New Roman" w:hAnsi="Times New Roman" w:cs="Times New Roman"/>
          <w:sz w:val="24"/>
          <w:szCs w:val="24"/>
        </w:rPr>
        <w:t>.</w:t>
      </w:r>
      <w:commentRangeEnd w:id="67"/>
      <w:r w:rsidR="00843720">
        <w:rPr>
          <w:rStyle w:val="CommentReference"/>
        </w:rPr>
        <w:commentReference w:id="67"/>
      </w:r>
      <w:commentRangeEnd w:id="68"/>
      <w:r w:rsidR="002914B5">
        <w:rPr>
          <w:rStyle w:val="CommentReference"/>
        </w:rPr>
        <w:commentReference w:id="68"/>
      </w:r>
    </w:p>
    <w:p w14:paraId="08F415A2" w14:textId="18AF59E2" w:rsidR="0076191F" w:rsidRDefault="0076191F" w:rsidP="00697636">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w:t>
      </w:r>
      <w:r w:rsidR="006E134F">
        <w:rPr>
          <w:rFonts w:ascii="Times New Roman" w:hAnsi="Times New Roman" w:cs="Times New Roman"/>
          <w:sz w:val="24"/>
          <w:szCs w:val="24"/>
        </w:rPr>
        <w:t>s</w:t>
      </w:r>
      <w:r>
        <w:rPr>
          <w:rFonts w:ascii="Times New Roman" w:hAnsi="Times New Roman" w:cs="Times New Roman"/>
          <w:sz w:val="24"/>
          <w:szCs w:val="24"/>
        </w:rPr>
        <w:t xml:space="preserve"> 3 </w:t>
      </w:r>
      <w:r w:rsidR="006E134F">
        <w:rPr>
          <w:rFonts w:ascii="Times New Roman" w:hAnsi="Times New Roman" w:cs="Times New Roman"/>
          <w:sz w:val="24"/>
          <w:szCs w:val="24"/>
        </w:rPr>
        <w:t xml:space="preserve">and 4 </w:t>
      </w:r>
      <w:r>
        <w:rPr>
          <w:rFonts w:ascii="Times New Roman" w:hAnsi="Times New Roman" w:cs="Times New Roman"/>
          <w:sz w:val="24"/>
          <w:szCs w:val="24"/>
        </w:rPr>
        <w:t>shows</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w:t>
      </w:r>
      <w:r w:rsidR="006E134F">
        <w:rPr>
          <w:rFonts w:ascii="Times New Roman" w:hAnsi="Times New Roman" w:cs="Times New Roman"/>
          <w:sz w:val="24"/>
          <w:szCs w:val="24"/>
        </w:rPr>
        <w:t xml:space="preserve">overall </w:t>
      </w:r>
      <w:r w:rsidR="00C47295">
        <w:rPr>
          <w:rFonts w:ascii="Times New Roman" w:hAnsi="Times New Roman" w:cs="Times New Roman"/>
          <w:sz w:val="24"/>
          <w:szCs w:val="24"/>
        </w:rPr>
        <w:t xml:space="preserve">MHQ </w:t>
      </w:r>
      <w:r w:rsidR="006E134F">
        <w:rPr>
          <w:rFonts w:ascii="Times New Roman" w:hAnsi="Times New Roman" w:cs="Times New Roman"/>
          <w:sz w:val="24"/>
          <w:szCs w:val="24"/>
        </w:rPr>
        <w:t xml:space="preserve">scores and each of the six subcategories </w:t>
      </w:r>
      <w:r w:rsidR="00C47295">
        <w:rPr>
          <w:rFonts w:ascii="Times New Roman" w:hAnsi="Times New Roman" w:cs="Times New Roman"/>
          <w:sz w:val="24"/>
          <w:szCs w:val="24"/>
        </w:rPr>
        <w:t xml:space="preserve">as a function of age and physical </w:t>
      </w:r>
      <w:r w:rsidR="00584FB9">
        <w:rPr>
          <w:rFonts w:ascii="Times New Roman" w:hAnsi="Times New Roman" w:cs="Times New Roman"/>
          <w:sz w:val="24"/>
          <w:szCs w:val="24"/>
        </w:rPr>
        <w:t>activity engagement</w:t>
      </w:r>
      <w:r w:rsidR="00C47295">
        <w:rPr>
          <w:rFonts w:ascii="Times New Roman" w:hAnsi="Times New Roman" w:cs="Times New Roman"/>
          <w:sz w:val="24"/>
          <w:szCs w:val="24"/>
        </w:rPr>
        <w:t xml:space="preserve">, demonstrating </w:t>
      </w:r>
      <w:r w:rsidR="00356B59">
        <w:rPr>
          <w:rFonts w:ascii="Times New Roman" w:hAnsi="Times New Roman" w:cs="Times New Roman"/>
          <w:sz w:val="24"/>
          <w:szCs w:val="24"/>
        </w:rPr>
        <w:t>consistent increase</w:t>
      </w:r>
      <w:r w:rsidR="006E134F">
        <w:rPr>
          <w:rFonts w:ascii="Times New Roman" w:hAnsi="Times New Roman" w:cs="Times New Roman"/>
          <w:sz w:val="24"/>
          <w:szCs w:val="24"/>
        </w:rPr>
        <w:t>s</w:t>
      </w:r>
      <w:r w:rsidR="00356B59">
        <w:rPr>
          <w:rFonts w:ascii="Times New Roman" w:hAnsi="Times New Roman" w:cs="Times New Roman"/>
          <w:sz w:val="24"/>
          <w:szCs w:val="24"/>
        </w:rPr>
        <w:t xml:space="preserve"> in mental health </w:t>
      </w:r>
      <w:r w:rsidR="00584FB9">
        <w:rPr>
          <w:rFonts w:ascii="Times New Roman" w:hAnsi="Times New Roman" w:cs="Times New Roman"/>
          <w:sz w:val="24"/>
          <w:szCs w:val="24"/>
        </w:rPr>
        <w:t>with</w:t>
      </w:r>
      <w:r w:rsidR="00356B59">
        <w:rPr>
          <w:rFonts w:ascii="Times New Roman" w:hAnsi="Times New Roman" w:cs="Times New Roman"/>
          <w:sz w:val="24"/>
          <w:szCs w:val="24"/>
        </w:rPr>
        <w:t xml:space="preserve"> ag</w:t>
      </w:r>
      <w:r w:rsidR="00584FB9">
        <w:rPr>
          <w:rFonts w:ascii="Times New Roman" w:hAnsi="Times New Roman" w:cs="Times New Roman"/>
          <w:sz w:val="24"/>
          <w:szCs w:val="24"/>
        </w:rPr>
        <w:t>ing</w:t>
      </w:r>
      <w:r w:rsidR="00356B59">
        <w:rPr>
          <w:rFonts w:ascii="Times New Roman" w:hAnsi="Times New Roman" w:cs="Times New Roman"/>
          <w:sz w:val="24"/>
          <w:szCs w:val="24"/>
        </w:rPr>
        <w:t>, with the exception of 7</w:t>
      </w:r>
      <w:r w:rsidR="00584FB9">
        <w:rPr>
          <w:rFonts w:ascii="Times New Roman" w:hAnsi="Times New Roman" w:cs="Times New Roman"/>
          <w:sz w:val="24"/>
          <w:szCs w:val="24"/>
        </w:rPr>
        <w:t>5</w:t>
      </w:r>
      <w:r w:rsidR="00356B59">
        <w:rPr>
          <w:rFonts w:ascii="Times New Roman" w:hAnsi="Times New Roman" w:cs="Times New Roman"/>
          <w:sz w:val="24"/>
          <w:szCs w:val="24"/>
        </w:rPr>
        <w:t>-</w:t>
      </w:r>
      <w:r w:rsidR="00584FB9">
        <w:rPr>
          <w:rFonts w:ascii="Times New Roman" w:hAnsi="Times New Roman" w:cs="Times New Roman"/>
          <w:sz w:val="24"/>
          <w:szCs w:val="24"/>
        </w:rPr>
        <w:t>84</w:t>
      </w:r>
      <w:r w:rsidR="00356B59">
        <w:rPr>
          <w:rFonts w:ascii="Times New Roman" w:hAnsi="Times New Roman" w:cs="Times New Roman"/>
          <w:sz w:val="24"/>
          <w:szCs w:val="24"/>
        </w:rPr>
        <w:t xml:space="preserve"> to 85+ where </w:t>
      </w:r>
      <w:r w:rsidR="00584FB9">
        <w:rPr>
          <w:rFonts w:ascii="Times New Roman" w:hAnsi="Times New Roman" w:cs="Times New Roman"/>
          <w:sz w:val="24"/>
          <w:szCs w:val="24"/>
        </w:rPr>
        <w:t xml:space="preserve">mental health appears to plateau as evidenced by </w:t>
      </w:r>
      <w:r w:rsidR="00356B59">
        <w:rPr>
          <w:rFonts w:ascii="Times New Roman" w:hAnsi="Times New Roman" w:cs="Times New Roman"/>
          <w:sz w:val="24"/>
          <w:szCs w:val="24"/>
        </w:rPr>
        <w:t>no</w:t>
      </w:r>
      <w:r w:rsidR="00584FB9">
        <w:rPr>
          <w:rFonts w:ascii="Times New Roman" w:hAnsi="Times New Roman" w:cs="Times New Roman"/>
          <w:sz w:val="24"/>
          <w:szCs w:val="24"/>
        </w:rPr>
        <w:t>n-</w:t>
      </w:r>
      <w:r w:rsidR="00356B59">
        <w:rPr>
          <w:rFonts w:ascii="Times New Roman" w:hAnsi="Times New Roman" w:cs="Times New Roman"/>
          <w:sz w:val="24"/>
          <w:szCs w:val="24"/>
        </w:rPr>
        <w:t>significant change</w:t>
      </w:r>
      <w:r w:rsidR="00584FB9">
        <w:rPr>
          <w:rFonts w:ascii="Times New Roman" w:hAnsi="Times New Roman" w:cs="Times New Roman"/>
          <w:sz w:val="24"/>
          <w:szCs w:val="24"/>
        </w:rPr>
        <w:t xml:space="preserve">s </w:t>
      </w:r>
      <w:r w:rsidR="00356B59">
        <w:rPr>
          <w:rFonts w:ascii="Times New Roman" w:hAnsi="Times New Roman" w:cs="Times New Roman"/>
          <w:sz w:val="24"/>
          <w:szCs w:val="24"/>
        </w:rPr>
        <w:t xml:space="preserve">in </w:t>
      </w:r>
      <w:r w:rsidR="00584FB9">
        <w:rPr>
          <w:rFonts w:ascii="Times New Roman" w:hAnsi="Times New Roman" w:cs="Times New Roman"/>
          <w:sz w:val="24"/>
          <w:szCs w:val="24"/>
        </w:rPr>
        <w:t>both</w:t>
      </w:r>
      <w:r w:rsidR="00356B59">
        <w:rPr>
          <w:rFonts w:ascii="Times New Roman" w:hAnsi="Times New Roman" w:cs="Times New Roman"/>
          <w:sz w:val="24"/>
          <w:szCs w:val="24"/>
        </w:rPr>
        <w:t xml:space="preserve"> the inactive </w:t>
      </w:r>
      <w:r w:rsidR="00584FB9">
        <w:rPr>
          <w:rFonts w:ascii="Times New Roman" w:hAnsi="Times New Roman" w:cs="Times New Roman"/>
          <w:sz w:val="24"/>
          <w:szCs w:val="24"/>
        </w:rPr>
        <w:t>and</w:t>
      </w:r>
      <w:r w:rsidR="00356B59">
        <w:rPr>
          <w:rFonts w:ascii="Times New Roman" w:hAnsi="Times New Roman" w:cs="Times New Roman"/>
          <w:sz w:val="24"/>
          <w:szCs w:val="24"/>
        </w:rPr>
        <w:t xml:space="preserve"> active groups.</w:t>
      </w:r>
      <w:r w:rsidR="00584FB9">
        <w:rPr>
          <w:rFonts w:ascii="Times New Roman" w:hAnsi="Times New Roman" w:cs="Times New Roman"/>
          <w:sz w:val="24"/>
          <w:szCs w:val="24"/>
        </w:rPr>
        <w:t xml:space="preserve"> </w:t>
      </w:r>
      <w:r w:rsidR="00356B59">
        <w:rPr>
          <w:rFonts w:ascii="Times New Roman" w:hAnsi="Times New Roman" w:cs="Times New Roman"/>
          <w:sz w:val="24"/>
          <w:szCs w:val="24"/>
        </w:rPr>
        <w:t xml:space="preserve">Being physically active </w:t>
      </w:r>
      <w:r w:rsidR="006E134F">
        <w:rPr>
          <w:rFonts w:ascii="Times New Roman" w:hAnsi="Times New Roman" w:cs="Times New Roman"/>
          <w:sz w:val="24"/>
          <w:szCs w:val="24"/>
        </w:rPr>
        <w:t>was</w:t>
      </w:r>
      <w:r w:rsidR="00356B59">
        <w:rPr>
          <w:rFonts w:ascii="Times New Roman" w:hAnsi="Times New Roman" w:cs="Times New Roman"/>
          <w:sz w:val="24"/>
          <w:szCs w:val="24"/>
        </w:rPr>
        <w:t xml:space="preserve">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4B789688"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w:t>
      </w:r>
      <w:r w:rsidR="00584FB9">
        <w:rPr>
          <w:rFonts w:ascii="Times New Roman" w:hAnsi="Times New Roman" w:cs="Times New Roman"/>
          <w:sz w:val="24"/>
          <w:szCs w:val="24"/>
        </w:rPr>
        <w:t xml:space="preserve">see </w:t>
      </w:r>
      <w:r w:rsidR="00760B47">
        <w:rPr>
          <w:rFonts w:ascii="Times New Roman" w:hAnsi="Times New Roman" w:cs="Times New Roman"/>
          <w:sz w:val="24"/>
          <w:szCs w:val="24"/>
        </w:rPr>
        <w:t xml:space="preserve">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w:t>
      </w:r>
      <w:r w:rsidR="00584FB9">
        <w:rPr>
          <w:rFonts w:ascii="Times New Roman" w:hAnsi="Times New Roman" w:cs="Times New Roman"/>
          <w:sz w:val="24"/>
          <w:szCs w:val="24"/>
        </w:rPr>
        <w:t>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584FB9">
        <w:rPr>
          <w:rFonts w:ascii="Times New Roman" w:hAnsi="Times New Roman" w:cs="Times New Roman"/>
          <w:sz w:val="24"/>
          <w:szCs w:val="24"/>
        </w:rPr>
        <w:t>activity</w:t>
      </w:r>
      <w:r w:rsidR="00584FB9" w:rsidRPr="00D42971">
        <w:rPr>
          <w:rFonts w:ascii="Times New Roman" w:hAnsi="Times New Roman" w:cs="Times New Roman"/>
          <w:sz w:val="24"/>
          <w:szCs w:val="24"/>
        </w:rPr>
        <w:t xml:space="preserve"> </w:t>
      </w:r>
      <w:r w:rsidRPr="00D42971">
        <w:rPr>
          <w:rFonts w:ascii="Times New Roman" w:hAnsi="Times New Roman" w:cs="Times New Roman"/>
          <w:sz w:val="24"/>
          <w:szCs w:val="24"/>
        </w:rPr>
        <w:t>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00584FB9">
        <w:rPr>
          <w:rFonts w:ascii="Times New Roman" w:hAnsi="Times New Roman" w:cs="Times New Roman"/>
          <w:sz w:val="24"/>
          <w:szCs w:val="24"/>
        </w:rPr>
        <w:t xml:space="preserve">. </w:t>
      </w:r>
    </w:p>
    <w:p w14:paraId="071BA901" w14:textId="5128E4B4" w:rsidR="00B2120E" w:rsidRPr="00D42971" w:rsidDel="00584FB9" w:rsidRDefault="00B2120E" w:rsidP="00F721EE">
      <w:pPr>
        <w:spacing w:line="480" w:lineRule="auto"/>
        <w:rPr>
          <w:del w:id="69" w:author="Denver Brown [2]" w:date="2023-04-14T08:38:00Z"/>
          <w:rFonts w:ascii="Times New Roman" w:hAnsi="Times New Roman" w:cs="Times New Roman"/>
          <w:sz w:val="24"/>
          <w:szCs w:val="24"/>
        </w:rPr>
      </w:pPr>
    </w:p>
    <w:p w14:paraId="35E3DF41" w14:textId="57F71D3F" w:rsidR="003B7CE5" w:rsidRPr="00D42971" w:rsidDel="00584FB9" w:rsidRDefault="003B7CE5" w:rsidP="00F721EE">
      <w:pPr>
        <w:spacing w:line="480" w:lineRule="auto"/>
        <w:rPr>
          <w:del w:id="70" w:author="Denver Brown [2]" w:date="2023-04-14T08:38:00Z"/>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Discussion</w:t>
      </w:r>
    </w:p>
    <w:p w14:paraId="382A8AAC" w14:textId="582D0580" w:rsidR="00131359" w:rsidRDefault="00584FB9" w:rsidP="004E244E">
      <w:pPr>
        <w:spacing w:line="480" w:lineRule="auto"/>
        <w:rPr>
          <w:rFonts w:ascii="Times New Roman" w:hAnsi="Times New Roman" w:cs="Times New Roman"/>
          <w:sz w:val="24"/>
          <w:szCs w:val="24"/>
        </w:rPr>
      </w:pPr>
      <w:commentRangeStart w:id="71"/>
      <w:commentRangeStart w:id="72"/>
      <w:r>
        <w:rPr>
          <w:rFonts w:ascii="Times New Roman" w:hAnsi="Times New Roman" w:cs="Times New Roman"/>
          <w:sz w:val="24"/>
          <w:szCs w:val="24"/>
        </w:rPr>
        <w:t xml:space="preserve">The purpose of the present study was </w:t>
      </w:r>
      <w:r w:rsidRPr="00697636">
        <w:rPr>
          <w:rFonts w:ascii="Times New Roman" w:hAnsi="Times New Roman" w:cs="Times New Roman"/>
          <w:sz w:val="24"/>
          <w:szCs w:val="24"/>
          <w:highlight w:val="yellow"/>
        </w:rPr>
        <w:t>to</w:t>
      </w:r>
      <w:del w:id="73" w:author="Christopher Huong" w:date="2023-04-18T08:05:00Z">
        <w:r w:rsidRPr="00697636" w:rsidDel="00FB4787">
          <w:rPr>
            <w:rFonts w:ascii="Times New Roman" w:hAnsi="Times New Roman" w:cs="Times New Roman"/>
            <w:sz w:val="24"/>
            <w:szCs w:val="24"/>
            <w:highlight w:val="yellow"/>
          </w:rPr>
          <w:delText>…</w:delText>
        </w:r>
        <w:commentRangeEnd w:id="71"/>
        <w:r w:rsidRPr="00697636" w:rsidDel="00FB4787">
          <w:rPr>
            <w:rStyle w:val="CommentReference"/>
            <w:highlight w:val="yellow"/>
          </w:rPr>
          <w:commentReference w:id="71"/>
        </w:r>
      </w:del>
      <w:commentRangeEnd w:id="72"/>
      <w:r w:rsidR="00FB4787">
        <w:rPr>
          <w:rStyle w:val="CommentReference"/>
        </w:rPr>
        <w:commentReference w:id="72"/>
      </w:r>
      <w:r w:rsidR="006E134F" w:rsidRPr="006E134F">
        <w:rPr>
          <w:rFonts w:ascii="Times New Roman" w:hAnsi="Times New Roman" w:cs="Times New Roman"/>
          <w:sz w:val="24"/>
          <w:szCs w:val="24"/>
        </w:rPr>
        <w:t xml:space="preserve"> </w:t>
      </w:r>
      <w:ins w:id="74" w:author="Christopher Huong" w:date="2023-04-18T08:05:00Z">
        <w:r w:rsidR="00FB4787">
          <w:rPr>
            <w:rFonts w:ascii="Times New Roman" w:hAnsi="Times New Roman" w:cs="Times New Roman"/>
            <w:sz w:val="24"/>
            <w:szCs w:val="24"/>
          </w:rPr>
          <w:t xml:space="preserve">estimate a treatment effect of physical activity engagement on mental health </w:t>
        </w:r>
      </w:ins>
      <w:del w:id="75" w:author="Christopher Huong" w:date="2023-04-18T08:06:00Z">
        <w:r w:rsidR="006E134F" w:rsidDel="00FB4787">
          <w:rPr>
            <w:rFonts w:ascii="Times New Roman" w:hAnsi="Times New Roman" w:cs="Times New Roman"/>
            <w:sz w:val="24"/>
            <w:szCs w:val="24"/>
          </w:rPr>
          <w:delText xml:space="preserve">This study was the first to examine associations between physical activity and mental health </w:delText>
        </w:r>
      </w:del>
      <w:r w:rsidR="006E134F">
        <w:rPr>
          <w:rFonts w:ascii="Times New Roman" w:hAnsi="Times New Roman" w:cs="Times New Roman"/>
          <w:sz w:val="24"/>
          <w:szCs w:val="24"/>
        </w:rPr>
        <w:t xml:space="preserve">using the novel comprehensive MHQ instrument, which captures a broad range of clinical mental health symptoms as well as aspects of wellbeing, summarizing them on a single dimension ranging from clinical risk to thriving. </w:t>
      </w:r>
      <w:r>
        <w:rPr>
          <w:rFonts w:ascii="Times New Roman" w:hAnsi="Times New Roman" w:cs="Times New Roman"/>
          <w:sz w:val="24"/>
          <w:szCs w:val="24"/>
        </w:rPr>
        <w:t xml:space="preserve">Our findings revealed </w:t>
      </w:r>
      <w:r w:rsidR="00494E50">
        <w:rPr>
          <w:rFonts w:ascii="Times New Roman" w:hAnsi="Times New Roman" w:cs="Times New Roman"/>
          <w:sz w:val="24"/>
          <w:szCs w:val="24"/>
        </w:rPr>
        <w:t xml:space="preserve">a significant </w:t>
      </w:r>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effect</w:t>
      </w:r>
      <w:r w:rsidR="00494E50">
        <w:rPr>
          <w:rFonts w:ascii="Times New Roman" w:hAnsi="Times New Roman" w:cs="Times New Roman"/>
          <w:sz w:val="24"/>
          <w:szCs w:val="24"/>
        </w:rPr>
        <w:t xml:space="preserve"> </w:t>
      </w:r>
      <w:r w:rsidR="004E23FF">
        <w:rPr>
          <w:rFonts w:ascii="Times New Roman" w:hAnsi="Times New Roman" w:cs="Times New Roman"/>
          <w:sz w:val="24"/>
          <w:szCs w:val="24"/>
        </w:rPr>
        <w:t>of</w:t>
      </w:r>
      <w:r w:rsidR="00494E50">
        <w:rPr>
          <w:rFonts w:ascii="Times New Roman" w:hAnsi="Times New Roman" w:cs="Times New Roman"/>
          <w:sz w:val="24"/>
          <w:szCs w:val="24"/>
        </w:rPr>
        <w:t xml:space="preserve"> self-reported physical </w:t>
      </w:r>
      <w:r>
        <w:rPr>
          <w:rFonts w:ascii="Times New Roman" w:hAnsi="Times New Roman" w:cs="Times New Roman"/>
          <w:sz w:val="24"/>
          <w:szCs w:val="24"/>
        </w:rPr>
        <w:t xml:space="preserve">activity on overall mental health and well-being. </w:t>
      </w:r>
      <w:r w:rsidR="006E134F">
        <w:rPr>
          <w:rFonts w:ascii="Times New Roman" w:hAnsi="Times New Roman" w:cs="Times New Roman"/>
          <w:sz w:val="24"/>
          <w:szCs w:val="24"/>
        </w:rPr>
        <w:t>Sensitivity analyses revealed th</w:t>
      </w:r>
      <w:r w:rsidR="00131359">
        <w:rPr>
          <w:rFonts w:ascii="Times New Roman" w:hAnsi="Times New Roman" w:cs="Times New Roman"/>
          <w:sz w:val="24"/>
          <w:szCs w:val="24"/>
        </w:rPr>
        <w:t>is</w:t>
      </w:r>
      <w:r w:rsidR="00494E50">
        <w:rPr>
          <w:rFonts w:ascii="Times New Roman" w:hAnsi="Times New Roman" w:cs="Times New Roman"/>
          <w:sz w:val="24"/>
          <w:szCs w:val="24"/>
        </w:rPr>
        <w:t xml:space="preserv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w:t>
      </w:r>
      <w:r w:rsidR="006E134F">
        <w:rPr>
          <w:rFonts w:ascii="Times New Roman" w:hAnsi="Times New Roman" w:cs="Times New Roman"/>
          <w:sz w:val="24"/>
          <w:szCs w:val="24"/>
        </w:rPr>
        <w:t xml:space="preserve">different statistical </w:t>
      </w:r>
      <w:r w:rsidR="006D6F1A">
        <w:rPr>
          <w:rFonts w:ascii="Times New Roman" w:hAnsi="Times New Roman" w:cs="Times New Roman"/>
          <w:sz w:val="24"/>
          <w:szCs w:val="24"/>
        </w:rPr>
        <w:t>methods</w:t>
      </w:r>
      <w:r w:rsidR="00946BC5">
        <w:rPr>
          <w:rFonts w:ascii="Times New Roman" w:hAnsi="Times New Roman" w:cs="Times New Roman"/>
          <w:sz w:val="24"/>
          <w:szCs w:val="24"/>
        </w:rPr>
        <w:t xml:space="preserve">. </w:t>
      </w:r>
      <w:r w:rsidR="006E134F">
        <w:rPr>
          <w:rFonts w:ascii="Times New Roman" w:hAnsi="Times New Roman" w:cs="Times New Roman"/>
          <w:sz w:val="24"/>
          <w:szCs w:val="24"/>
        </w:rPr>
        <w:t xml:space="preserve">These </w:t>
      </w:r>
      <w:r w:rsidR="00120E25">
        <w:rPr>
          <w:rFonts w:ascii="Times New Roman" w:hAnsi="Times New Roman" w:cs="Times New Roman"/>
          <w:sz w:val="24"/>
          <w:szCs w:val="24"/>
        </w:rPr>
        <w:t>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w:t>
      </w:r>
      <w:r w:rsidR="006E134F">
        <w:rPr>
          <w:rFonts w:ascii="Times New Roman" w:hAnsi="Times New Roman" w:cs="Times New Roman"/>
          <w:sz w:val="24"/>
          <w:szCs w:val="24"/>
        </w:rPr>
        <w:t xml:space="preserve">that has demonstrated beneficial </w:t>
      </w:r>
      <w:r w:rsidR="006974A4">
        <w:rPr>
          <w:rFonts w:ascii="Times New Roman" w:hAnsi="Times New Roman" w:cs="Times New Roman"/>
          <w:sz w:val="24"/>
          <w:szCs w:val="24"/>
        </w:rPr>
        <w:t>associat</w:t>
      </w:r>
      <w:r w:rsidR="006E134F">
        <w:rPr>
          <w:rFonts w:ascii="Times New Roman" w:hAnsi="Times New Roman" w:cs="Times New Roman"/>
          <w:sz w:val="24"/>
          <w:szCs w:val="24"/>
        </w:rPr>
        <w:t>ions between</w:t>
      </w:r>
      <w:r w:rsidR="00120E25">
        <w:rPr>
          <w:rFonts w:ascii="Times New Roman" w:hAnsi="Times New Roman" w:cs="Times New Roman"/>
          <w:sz w:val="24"/>
          <w:szCs w:val="24"/>
        </w:rPr>
        <w:t xml:space="preserve"> physical </w:t>
      </w:r>
      <w:r w:rsidR="006E134F">
        <w:rPr>
          <w:rFonts w:ascii="Times New Roman" w:hAnsi="Times New Roman" w:cs="Times New Roman"/>
          <w:sz w:val="24"/>
          <w:szCs w:val="24"/>
        </w:rPr>
        <w:t>activity and</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06082">
        <w:rPr>
          <w:rFonts w:ascii="Times New Roman" w:hAnsi="Times New Roman" w:cs="Times New Roman"/>
          <w:sz w:val="24"/>
          <w:szCs w:val="24"/>
        </w:rPr>
        <w:instrText xml:space="preserve"> ADDIN EN.CITE &lt;EndNote&gt;&lt;Cite&gt;&lt;Author&gt;Vancampfort&lt;/Author&gt;&lt;Year&gt;2017&lt;/Year&gt;&lt;RecNum&gt;154&lt;/RecNum&gt;&lt;DisplayText&gt;[53]&lt;/DisplayText&gt;&lt;record&gt;&lt;rec-number&gt;154&lt;/rec-number&gt;&lt;foreign-keys&gt;&lt;key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06082">
        <w:rPr>
          <w:rFonts w:ascii="Times New Roman" w:hAnsi="Times New Roman" w:cs="Times New Roman"/>
          <w:noProof/>
          <w:sz w:val="24"/>
          <w:szCs w:val="24"/>
        </w:rPr>
        <w:t>[53]</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&lt;EndNote&gt;&lt;Cite&gt;&lt;Author&gt;Bidzan-Bluma&lt;/Author&gt;&lt;Year&gt;2018&lt;/Year&gt;&lt;RecNum&gt;155&lt;/RecNum&gt;&lt;DisplayText&gt;[62, 63]&lt;/DisplayText&gt;&lt;record&gt;&lt;rec-number&gt;155&lt;/rec-number&gt;&lt;foreign-keys&gt;&lt;key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670E9C">
        <w:rPr>
          <w:rFonts w:ascii="Times New Roman" w:hAnsi="Times New Roman" w:cs="Times New Roman"/>
          <w:noProof/>
          <w:sz w:val="24"/>
          <w:szCs w:val="24"/>
        </w:rPr>
        <w:t>[62, 63]</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&lt;EndNote&gt;&lt;Cite&gt;&lt;Author&gt;Laborde&lt;/Author&gt;&lt;Year&gt;2016&lt;/Year&gt;&lt;RecNum&gt;161&lt;/RecNum&gt;&lt;DisplayText&gt;[64]&lt;/DisplayText&gt;&lt;record&gt;&lt;rec-number&gt;161&lt;/rec-number&gt;&lt;foreign-keys&gt;&lt;key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670E9C">
        <w:rPr>
          <w:rFonts w:ascii="Times New Roman" w:hAnsi="Times New Roman" w:cs="Times New Roman"/>
          <w:noProof/>
          <w:sz w:val="24"/>
          <w:szCs w:val="24"/>
        </w:rPr>
        <w:t>[64]</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&lt;EndNote&gt;&lt;Cite&gt;&lt;Author&gt;Shanahan&lt;/Author&gt;&lt;Year&gt;2022&lt;/Year&gt;&lt;RecNum&gt;159&lt;/RecNum&gt;&lt;DisplayText&gt;[65]&lt;/DisplayText&gt;&lt;record&gt;&lt;rec-number&gt;159&lt;/rec-number&gt;&lt;foreign-keys&gt;&lt;key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670E9C">
        <w:rPr>
          <w:rFonts w:ascii="Times New Roman" w:hAnsi="Times New Roman" w:cs="Times New Roman"/>
          <w:noProof/>
          <w:sz w:val="24"/>
          <w:szCs w:val="24"/>
        </w:rPr>
        <w:t>[65]</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E134F">
        <w:rPr>
          <w:rFonts w:ascii="Times New Roman" w:hAnsi="Times New Roman" w:cs="Times New Roman"/>
          <w:sz w:val="24"/>
          <w:szCs w:val="24"/>
        </w:rPr>
        <w:t xml:space="preserve">Our results also align with previous work that has shown favorable effects of physical activity on indicators of mental health </w:t>
      </w:r>
      <w:r w:rsidR="00131359">
        <w:rPr>
          <w:rFonts w:ascii="Times New Roman" w:hAnsi="Times New Roman" w:cs="Times New Roman"/>
          <w:sz w:val="24"/>
          <w:szCs w:val="24"/>
        </w:rPr>
        <w:t xml:space="preserve">are consistent </w:t>
      </w:r>
      <w:r w:rsidR="006974A4">
        <w:rPr>
          <w:rFonts w:ascii="Times New Roman" w:hAnsi="Times New Roman" w:cs="Times New Roman"/>
          <w:sz w:val="24"/>
          <w:szCs w:val="24"/>
        </w:rPr>
        <w:t xml:space="preserve">across the </w:t>
      </w:r>
      <w:r w:rsidR="006E134F">
        <w:rPr>
          <w:rFonts w:ascii="Times New Roman" w:hAnsi="Times New Roman" w:cs="Times New Roman"/>
          <w:sz w:val="24"/>
          <w:szCs w:val="24"/>
        </w:rPr>
        <w:t xml:space="preserve">adult </w:t>
      </w:r>
      <w:r w:rsidR="006974A4">
        <w:rPr>
          <w:rFonts w:ascii="Times New Roman" w:hAnsi="Times New Roman" w:cs="Times New Roman"/>
          <w:sz w:val="24"/>
          <w:szCs w:val="24"/>
        </w:rPr>
        <w:t xml:space="preserve">lifespan </w:t>
      </w:r>
      <w:r w:rsidR="006974A4">
        <w:rPr>
          <w:rFonts w:ascii="Times New Roman" w:hAnsi="Times New Roman" w:cs="Times New Roman"/>
          <w:sz w:val="24"/>
          <w:szCs w:val="24"/>
        </w:rPr>
        <w:fldChar w:fldCharType="begin"/>
      </w:r>
      <w:r w:rsidR="00670E9C">
        <w:rPr>
          <w:rFonts w:ascii="Times New Roman" w:hAnsi="Times New Roman" w:cs="Times New Roman"/>
          <w:sz w:val="24"/>
          <w:szCs w:val="24"/>
        </w:rPr>
        <w:instrText xml:space="preserve"> ADDIN EN.CITE &lt;EndNote&gt;&lt;Cite&gt;&lt;Author&gt;Cunningham&lt;/Author&gt;&lt;Year&gt;2020&lt;/Year&gt;&lt;RecNum&gt;163&lt;/RecNum&gt;&lt;DisplayText&gt;[66, 67]&lt;/DisplayText&gt;&lt;record&gt;&lt;rec-number&gt;163&lt;/rec-number&gt;&lt;foreign-keys&gt;&lt;key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670E9C">
        <w:rPr>
          <w:rFonts w:ascii="Times New Roman" w:hAnsi="Times New Roman" w:cs="Times New Roman"/>
          <w:noProof/>
          <w:sz w:val="24"/>
          <w:szCs w:val="24"/>
        </w:rPr>
        <w:t>[66, 67]</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commentRangeStart w:id="76"/>
      <w:r w:rsidR="00131359">
        <w:rPr>
          <w:rFonts w:ascii="Times New Roman" w:hAnsi="Times New Roman" w:cs="Times New Roman"/>
          <w:sz w:val="24"/>
          <w:szCs w:val="24"/>
        </w:rPr>
        <w:t>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commentRangeEnd w:id="76"/>
      <w:r w:rsidR="00131359">
        <w:rPr>
          <w:rStyle w:val="CommentReference"/>
        </w:rPr>
        <w:commentReference w:id="76"/>
      </w:r>
    </w:p>
    <w:p w14:paraId="3626B7CE" w14:textId="466458E5" w:rsidR="00DE7B60" w:rsidRPr="00AE6363" w:rsidRDefault="00046283" w:rsidP="004E244E">
      <w:pPr>
        <w:spacing w:line="480" w:lineRule="auto"/>
      </w:pPr>
      <w:r>
        <w:rPr>
          <w:rFonts w:ascii="Times New Roman" w:hAnsi="Times New Roman" w:cs="Times New Roman"/>
          <w:sz w:val="24"/>
          <w:szCs w:val="24"/>
        </w:rPr>
        <w:tab/>
        <w:t xml:space="preserve">Findings from the present study also contribute to the body of literature investigating associations between physical activity and mental health through examining specific subcategories of mental health and well-being. Our results </w:t>
      </w:r>
      <w:r w:rsidR="002C4D62">
        <w:rPr>
          <w:rFonts w:ascii="Times New Roman" w:hAnsi="Times New Roman" w:cs="Times New Roman"/>
          <w:sz w:val="24"/>
          <w:szCs w:val="24"/>
        </w:rPr>
        <w:t>showed robust</w:t>
      </w:r>
      <w:r w:rsidR="00DE5415">
        <w:rPr>
          <w:rFonts w:ascii="Times New Roman" w:hAnsi="Times New Roman" w:cs="Times New Roman"/>
          <w:sz w:val="24"/>
          <w:szCs w:val="24"/>
        </w:rPr>
        <w:t xml:space="preserve"> and consistent</w:t>
      </w:r>
      <w:r w:rsidR="002C4D62">
        <w:rPr>
          <w:rFonts w:ascii="Times New Roman" w:hAnsi="Times New Roman" w:cs="Times New Roman"/>
          <w:sz w:val="24"/>
          <w:szCs w:val="24"/>
        </w:rPr>
        <w:t xml:space="preserve"> </w:t>
      </w:r>
      <w:r>
        <w:rPr>
          <w:rFonts w:ascii="Times New Roman" w:hAnsi="Times New Roman" w:cs="Times New Roman"/>
          <w:sz w:val="24"/>
          <w:szCs w:val="24"/>
        </w:rPr>
        <w:t xml:space="preserve">beneficial </w:t>
      </w:r>
      <w:r w:rsidR="00B06861">
        <w:rPr>
          <w:rFonts w:ascii="Times New Roman" w:hAnsi="Times New Roman" w:cs="Times New Roman"/>
          <w:sz w:val="24"/>
          <w:szCs w:val="24"/>
        </w:rPr>
        <w:t>effect</w:t>
      </w:r>
      <w:r>
        <w:rPr>
          <w:rFonts w:ascii="Times New Roman" w:hAnsi="Times New Roman" w:cs="Times New Roman"/>
          <w:sz w:val="24"/>
          <w:szCs w:val="24"/>
        </w:rPr>
        <w:t>s of physical activity on each of</w:t>
      </w:r>
      <w:r w:rsidR="002C4D62">
        <w:rPr>
          <w:rFonts w:ascii="Times New Roman" w:hAnsi="Times New Roman" w:cs="Times New Roman"/>
          <w:sz w:val="24"/>
          <w:szCs w:val="24"/>
        </w:rPr>
        <w:t xml:space="preserve"> the six sub</w:t>
      </w:r>
      <w:r>
        <w:rPr>
          <w:rFonts w:ascii="Times New Roman" w:hAnsi="Times New Roman" w:cs="Times New Roman"/>
          <w:sz w:val="24"/>
          <w:szCs w:val="24"/>
        </w:rPr>
        <w:t xml:space="preserve">categories, although it should be noted that physical activity appears to have a significantly stronger relationship with Mind-Body compared to Social Self as evidenced by </w:t>
      </w:r>
      <w:r w:rsidR="00FA7395">
        <w:rPr>
          <w:rFonts w:ascii="Times New Roman" w:hAnsi="Times New Roman" w:cs="Times New Roman"/>
          <w:sz w:val="24"/>
          <w:szCs w:val="24"/>
        </w:rPr>
        <w:t xml:space="preserve">non-overlapping </w:t>
      </w:r>
      <w:r>
        <w:rPr>
          <w:rFonts w:ascii="Times New Roman" w:hAnsi="Times New Roman" w:cs="Times New Roman"/>
          <w:sz w:val="24"/>
          <w:szCs w:val="24"/>
        </w:rPr>
        <w:t xml:space="preserve">95% </w:t>
      </w:r>
      <w:r w:rsidR="00FA7395">
        <w:rPr>
          <w:rFonts w:ascii="Times New Roman" w:hAnsi="Times New Roman" w:cs="Times New Roman"/>
          <w:sz w:val="24"/>
          <w:szCs w:val="24"/>
        </w:rPr>
        <w:t>CIs</w:t>
      </w:r>
      <w:r w:rsidR="00E924EA">
        <w:rPr>
          <w:rFonts w:ascii="Times New Roman" w:hAnsi="Times New Roman" w:cs="Times New Roman"/>
          <w:sz w:val="24"/>
          <w:szCs w:val="24"/>
        </w:rPr>
        <w:t xml:space="preserve">. </w:t>
      </w:r>
      <w:r>
        <w:rPr>
          <w:rFonts w:ascii="Times New Roman" w:hAnsi="Times New Roman" w:cs="Times New Roman"/>
          <w:sz w:val="24"/>
          <w:szCs w:val="24"/>
        </w:rPr>
        <w:t>T</w:t>
      </w:r>
      <w:r w:rsidR="00FA7395">
        <w:rPr>
          <w:rFonts w:ascii="Times New Roman" w:hAnsi="Times New Roman" w:cs="Times New Roman"/>
          <w:sz w:val="24"/>
          <w:szCs w:val="24"/>
        </w:rPr>
        <w:t>he Mind-Body</w:t>
      </w:r>
      <w:r w:rsidR="00E924EA">
        <w:rPr>
          <w:rFonts w:ascii="Times New Roman" w:hAnsi="Times New Roman" w:cs="Times New Roman"/>
          <w:sz w:val="24"/>
          <w:szCs w:val="24"/>
        </w:rPr>
        <w:t xml:space="preserve"> </w:t>
      </w:r>
      <w:r w:rsidR="002B6595">
        <w:rPr>
          <w:rFonts w:ascii="Times New Roman" w:hAnsi="Times New Roman" w:cs="Times New Roman"/>
          <w:sz w:val="24"/>
          <w:szCs w:val="24"/>
        </w:rPr>
        <w:t xml:space="preserve">Connection </w:t>
      </w:r>
      <w:r>
        <w:rPr>
          <w:rFonts w:ascii="Times New Roman" w:hAnsi="Times New Roman" w:cs="Times New Roman"/>
          <w:sz w:val="24"/>
          <w:szCs w:val="24"/>
        </w:rPr>
        <w:lastRenderedPageBreak/>
        <w:t>subcategory</w:t>
      </w:r>
      <w:r w:rsidR="00131192">
        <w:rPr>
          <w:rFonts w:ascii="Times New Roman" w:hAnsi="Times New Roman" w:cs="Times New Roman"/>
          <w:sz w:val="24"/>
          <w:szCs w:val="24"/>
        </w:rPr>
        <w:t xml:space="preserve">, in which the largest </w:t>
      </w:r>
      <w:r w:rsidR="00ED26D4">
        <w:rPr>
          <w:rFonts w:ascii="Times New Roman" w:hAnsi="Times New Roman" w:cs="Times New Roman"/>
          <w:sz w:val="24"/>
          <w:szCs w:val="24"/>
        </w:rPr>
        <w:t>effects</w:t>
      </w:r>
      <w:r w:rsidR="00131192">
        <w:rPr>
          <w:rFonts w:ascii="Times New Roman" w:hAnsi="Times New Roman" w:cs="Times New Roman"/>
          <w:sz w:val="24"/>
          <w:szCs w:val="24"/>
        </w:rPr>
        <w:t xml:space="preserve"> were observed for physical activity</w:t>
      </w:r>
      <w:r w:rsidR="00ED26D4">
        <w:rPr>
          <w:rFonts w:ascii="Times New Roman" w:hAnsi="Times New Roman" w:cs="Times New Roman"/>
          <w:sz w:val="24"/>
          <w:szCs w:val="24"/>
        </w:rPr>
        <w:t>,</w:t>
      </w:r>
      <w:r w:rsidR="00E924EA">
        <w:rPr>
          <w:rFonts w:ascii="Times New Roman" w:hAnsi="Times New Roman" w:cs="Times New Roman"/>
          <w:sz w:val="24"/>
          <w:szCs w:val="24"/>
        </w:rPr>
        <w:t xml:space="preserve"> contain</w:t>
      </w:r>
      <w:r w:rsidR="00131192">
        <w:rPr>
          <w:rFonts w:ascii="Times New Roman" w:hAnsi="Times New Roman" w:cs="Times New Roman"/>
          <w:sz w:val="24"/>
          <w:szCs w:val="24"/>
        </w:rPr>
        <w:t>s</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aspects of well</w:t>
      </w:r>
      <w:r w:rsidR="00131192">
        <w:rPr>
          <w:rFonts w:ascii="Times New Roman" w:hAnsi="Times New Roman" w:cs="Times New Roman"/>
          <w:sz w:val="24"/>
          <w:szCs w:val="24"/>
        </w:rPr>
        <w:t>-</w:t>
      </w:r>
      <w:r w:rsidR="00C77A4D">
        <w:rPr>
          <w:rFonts w:ascii="Times New Roman" w:hAnsi="Times New Roman" w:cs="Times New Roman"/>
          <w:sz w:val="24"/>
          <w:szCs w:val="24"/>
        </w:rPr>
        <w:t xml:space="preserve">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131192">
        <w:rPr>
          <w:rFonts w:ascii="Times New Roman" w:hAnsi="Times New Roman" w:cs="Times New Roman"/>
          <w:sz w:val="24"/>
          <w:szCs w:val="24"/>
        </w:rPr>
        <w:t>activity</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EC55A1">
        <w:rPr>
          <w:rFonts w:ascii="Times New Roman" w:hAnsi="Times New Roman" w:cs="Times New Roman"/>
          <w:sz w:val="24"/>
          <w:szCs w:val="24"/>
        </w:rPr>
        <w:instrText xml:space="preserve"> ADDIN EN.CITE &lt;EndNote&gt;&lt;Cite&gt;&lt;Author&gt;Rice&lt;/Author&gt;&lt;Year&gt;2019&lt;/Year&gt;&lt;RecNum&gt;166&lt;/RecNum&gt;&lt;DisplayText&gt;[68, 69]&lt;/DisplayText&gt;&lt;record&gt;&lt;rec-number&gt;166&lt;/rec-number&gt;&lt;foreign-keys&gt;&lt;key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EC55A1">
        <w:rPr>
          <w:rFonts w:ascii="Times New Roman" w:hAnsi="Times New Roman" w:cs="Times New Roman"/>
          <w:noProof/>
          <w:sz w:val="24"/>
          <w:szCs w:val="24"/>
        </w:rPr>
        <w:t>[68, 69]</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EC55A1">
        <w:rPr>
          <w:rFonts w:ascii="Times New Roman" w:hAnsi="Times New Roman" w:cs="Times New Roman"/>
          <w:sz w:val="24"/>
          <w:szCs w:val="24"/>
        </w:rPr>
        <w:instrText xml:space="preserve"> ADDIN EN.CITE &lt;EndNote&gt;&lt;Cite&gt;&lt;Author&gt;Lederman&lt;/Author&gt;&lt;Year&gt;2019&lt;/Year&gt;&lt;RecNum&gt;168&lt;/RecNum&gt;&lt;DisplayText&gt;[70, 71]&lt;/DisplayText&gt;&lt;record&gt;&lt;rec-number&gt;168&lt;/rec-number&gt;&lt;foreign-keys&gt;&lt;key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EC55A1">
        <w:rPr>
          <w:rFonts w:ascii="Times New Roman" w:hAnsi="Times New Roman" w:cs="Times New Roman"/>
          <w:noProof/>
          <w:sz w:val="24"/>
          <w:szCs w:val="24"/>
        </w:rPr>
        <w:t>[70, 71]</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EC55A1">
        <w:rPr>
          <w:rFonts w:ascii="Times New Roman" w:hAnsi="Times New Roman" w:cs="Times New Roman"/>
          <w:sz w:val="24"/>
          <w:szCs w:val="24"/>
        </w:rPr>
        <w:instrText xml:space="preserve"> ADDIN EN.CITE &lt;EndNote&gt;&lt;Cite&gt;&lt;Author&gt;Beaulieu&lt;/Author&gt;&lt;Year&gt;2018&lt;/Year&gt;&lt;RecNum&gt;170&lt;/RecNum&gt;&lt;DisplayText&gt;[72, 73]&lt;/DisplayText&gt;&lt;record&gt;&lt;rec-number&gt;170&lt;/rec-number&gt;&lt;foreign-keys&gt;&lt;key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EC55A1">
        <w:rPr>
          <w:rFonts w:ascii="Times New Roman" w:hAnsi="Times New Roman" w:cs="Times New Roman"/>
          <w:noProof/>
          <w:sz w:val="24"/>
          <w:szCs w:val="24"/>
        </w:rPr>
        <w:t>[72, 73]</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EC55A1">
        <w:rPr>
          <w:rFonts w:ascii="Times New Roman" w:hAnsi="Times New Roman" w:cs="Times New Roman"/>
          <w:sz w:val="24"/>
          <w:szCs w:val="24"/>
        </w:rPr>
        <w:instrText xml:space="preserve"> ADDIN EN.CITE &lt;EndNote&gt;&lt;Cite&gt;&lt;Author&gt;Pilutti&lt;/Author&gt;&lt;Year&gt;2013&lt;/Year&gt;&lt;RecNum&gt;173&lt;/RecNum&gt;&lt;DisplayText&gt;[74, 75]&lt;/DisplayText&gt;&lt;record&gt;&lt;rec-number&gt;173&lt;/rec-number&gt;&lt;foreign-keys&gt;&lt;key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EC55A1">
        <w:rPr>
          <w:rFonts w:ascii="Times New Roman" w:hAnsi="Times New Roman" w:cs="Times New Roman"/>
          <w:noProof/>
          <w:sz w:val="24"/>
          <w:szCs w:val="24"/>
        </w:rPr>
        <w:t>[74, 75]</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w:t>
      </w:r>
      <w:r w:rsidR="00131192">
        <w:rPr>
          <w:rFonts w:ascii="Times New Roman" w:hAnsi="Times New Roman" w:cs="Times New Roman"/>
          <w:sz w:val="24"/>
          <w:szCs w:val="24"/>
        </w:rPr>
        <w:t xml:space="preserve">smallest </w:t>
      </w:r>
      <w:r w:rsidR="003B0E66">
        <w:rPr>
          <w:rFonts w:ascii="Times New Roman" w:hAnsi="Times New Roman" w:cs="Times New Roman"/>
          <w:sz w:val="24"/>
          <w:szCs w:val="24"/>
        </w:rPr>
        <w:t xml:space="preserve">effect was shown for Social Self, which </w:t>
      </w:r>
      <w:r w:rsidR="00131192">
        <w:rPr>
          <w:rFonts w:ascii="Times New Roman" w:hAnsi="Times New Roman" w:cs="Times New Roman"/>
          <w:sz w:val="24"/>
          <w:szCs w:val="24"/>
        </w:rPr>
        <w:t>includes</w:t>
      </w:r>
      <w:r w:rsidR="003B0E66">
        <w:rPr>
          <w:rFonts w:ascii="Times New Roman" w:hAnsi="Times New Roman" w:cs="Times New Roman"/>
          <w:sz w:val="24"/>
          <w:szCs w:val="24"/>
        </w:rPr>
        <w:t xml:space="preserve"> aspects of well</w:t>
      </w:r>
      <w:r w:rsidR="00131192">
        <w:rPr>
          <w:rFonts w:ascii="Times New Roman" w:hAnsi="Times New Roman" w:cs="Times New Roman"/>
          <w:sz w:val="24"/>
          <w:szCs w:val="24"/>
        </w:rPr>
        <w:t>-</w:t>
      </w:r>
      <w:r w:rsidR="003B0E66">
        <w:rPr>
          <w:rFonts w:ascii="Times New Roman" w:hAnsi="Times New Roman" w:cs="Times New Roman"/>
          <w:sz w:val="24"/>
          <w:szCs w:val="24"/>
        </w:rPr>
        <w:t xml:space="preserve">being with less established </w:t>
      </w:r>
      <w:ins w:id="77" w:author="Christopher Huong" w:date="2023-04-18T13:06:00Z">
        <w:r w:rsidR="00E43FD5">
          <w:rPr>
            <w:rFonts w:ascii="Times New Roman" w:hAnsi="Times New Roman" w:cs="Times New Roman"/>
            <w:sz w:val="24"/>
            <w:szCs w:val="24"/>
          </w:rPr>
          <w:t xml:space="preserve">and robust </w:t>
        </w:r>
      </w:ins>
      <w:r w:rsidR="003B0E66">
        <w:rPr>
          <w:rFonts w:ascii="Times New Roman" w:hAnsi="Times New Roman" w:cs="Times New Roman"/>
          <w:sz w:val="24"/>
          <w:szCs w:val="24"/>
        </w:rPr>
        <w:t xml:space="preserve">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131192">
        <w:rPr>
          <w:rFonts w:ascii="Times New Roman" w:hAnsi="Times New Roman" w:cs="Times New Roman"/>
          <w:sz w:val="24"/>
          <w:szCs w:val="24"/>
        </w:rPr>
        <w:t>activity such as</w:t>
      </w:r>
      <w:commentRangeStart w:id="78"/>
      <w:commentRangeStart w:id="79"/>
      <w:r w:rsidR="00131192" w:rsidRPr="00B71DAD">
        <w:rPr>
          <w:rFonts w:ascii="Times New Roman" w:hAnsi="Times New Roman" w:cs="Times New Roman"/>
          <w:sz w:val="24"/>
          <w:szCs w:val="24"/>
          <w:highlight w:val="yellow"/>
        </w:rPr>
        <w:t>…</w:t>
      </w:r>
      <w:commentRangeEnd w:id="78"/>
      <w:r w:rsidR="00131192">
        <w:rPr>
          <w:rStyle w:val="CommentReference"/>
        </w:rPr>
        <w:commentReference w:id="78"/>
      </w:r>
      <w:commentRangeEnd w:id="79"/>
      <w:r w:rsidR="00E43FD5">
        <w:rPr>
          <w:rStyle w:val="CommentReference"/>
        </w:rPr>
        <w:commentReference w:id="79"/>
      </w:r>
      <w:r w:rsidR="0031730C">
        <w:rPr>
          <w:rFonts w:ascii="Times New Roman" w:hAnsi="Times New Roman" w:cs="Times New Roman"/>
          <w:sz w:val="24"/>
          <w:szCs w:val="24"/>
        </w:rPr>
        <w:t xml:space="preserve"> </w:t>
      </w:r>
      <w:ins w:id="80" w:author="Christopher Huong" w:date="2023-04-18T08:16:00Z">
        <w:r w:rsidR="0031730C">
          <w:rPr>
            <w:rFonts w:ascii="Times New Roman" w:hAnsi="Times New Roman" w:cs="Times New Roman"/>
            <w:sz w:val="24"/>
            <w:szCs w:val="24"/>
          </w:rPr>
          <w:t>empathy and body image</w:t>
        </w:r>
      </w:ins>
      <w:r w:rsidR="00131192">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TnVtPjE1ODwvUmVjTnVtPjxEaXNwbGF5VGV4dD5bNzYtNzldPC9EaXNwbGF5VGV4dD48cmVjb3Jk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EC55A1">
        <w:rPr>
          <w:rFonts w:ascii="Times New Roman" w:hAnsi="Times New Roman" w:cs="Times New Roman"/>
          <w:sz w:val="24"/>
          <w:szCs w:val="24"/>
        </w:rPr>
        <w:instrText xml:space="preserve"> ADDIN EN.CITE </w:instrText>
      </w:r>
      <w:r w:rsidR="00EC55A1">
        <w:rPr>
          <w:rFonts w:ascii="Times New Roman" w:hAnsi="Times New Roman" w:cs="Times New Roman"/>
          <w:sz w:val="24"/>
          <w:szCs w:val="24"/>
        </w:rPr>
        <w:fldChar w:fldCharType="begin">
          <w:fldData xml:space="preserve">PEVuZE5vdGU+PENpdGU+PEF1dGhvcj5QZWxzPC9BdXRob3I+PFllYXI+MjAxNjwvWWVhcj48UmVj
TnVtPjE1ODwvUmVjTnVtPjxEaXNwbGF5VGV4dD5bNzYtNzldPC9EaXNwbGF5VGV4dD48cmVjb3Jk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EC55A1">
        <w:rPr>
          <w:rFonts w:ascii="Times New Roman" w:hAnsi="Times New Roman" w:cs="Times New Roman"/>
          <w:sz w:val="24"/>
          <w:szCs w:val="24"/>
        </w:rPr>
        <w:instrText xml:space="preserve"> ADDIN EN.CITE.DATA </w:instrText>
      </w:r>
      <w:r w:rsidR="00EC55A1">
        <w:rPr>
          <w:rFonts w:ascii="Times New Roman" w:hAnsi="Times New Roman" w:cs="Times New Roman"/>
          <w:sz w:val="24"/>
          <w:szCs w:val="24"/>
        </w:rPr>
      </w:r>
      <w:r w:rsidR="00EC55A1">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EC55A1">
        <w:rPr>
          <w:rFonts w:ascii="Times New Roman" w:hAnsi="Times New Roman" w:cs="Times New Roman"/>
          <w:noProof/>
          <w:sz w:val="24"/>
          <w:szCs w:val="24"/>
        </w:rPr>
        <w:t>[76-79]</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131192">
        <w:rPr>
          <w:rFonts w:ascii="Times New Roman" w:hAnsi="Times New Roman" w:cs="Times New Roman"/>
          <w:sz w:val="24"/>
          <w:szCs w:val="24"/>
        </w:rPr>
        <w:t>Although physical activity is a social pursuit for many across the world,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w:t>
      </w:r>
      <w:r w:rsidR="00ED26D4">
        <w:rPr>
          <w:rFonts w:ascii="Times New Roman" w:hAnsi="Times New Roman" w:cs="Times New Roman"/>
          <w:sz w:val="24"/>
          <w:szCs w:val="24"/>
        </w:rPr>
        <w:t>hese</w:t>
      </w:r>
      <w:r w:rsidR="00DE5415">
        <w:rPr>
          <w:rFonts w:ascii="Times New Roman" w:hAnsi="Times New Roman" w:cs="Times New Roman"/>
          <w:sz w:val="24"/>
          <w:szCs w:val="24"/>
        </w:rPr>
        <w:t xml:space="preserve"> findings suggest that physical </w:t>
      </w:r>
      <w:r w:rsidR="00131192">
        <w:rPr>
          <w:rFonts w:ascii="Times New Roman" w:hAnsi="Times New Roman" w:cs="Times New Roman"/>
          <w:sz w:val="24"/>
          <w:szCs w:val="24"/>
        </w:rPr>
        <w:t xml:space="preserve">activity may confer benefits for all aspects of mental health and </w:t>
      </w:r>
      <w:r w:rsidR="00ED26D4">
        <w:rPr>
          <w:rFonts w:ascii="Times New Roman" w:hAnsi="Times New Roman" w:cs="Times New Roman"/>
          <w:sz w:val="24"/>
          <w:szCs w:val="24"/>
        </w:rPr>
        <w:t>well</w:t>
      </w:r>
      <w:r w:rsidR="00131192">
        <w:rPr>
          <w:rFonts w:ascii="Times New Roman" w:hAnsi="Times New Roman" w:cs="Times New Roman"/>
          <w:sz w:val="24"/>
          <w:szCs w:val="24"/>
        </w:rPr>
        <w:t>-</w:t>
      </w:r>
      <w:r w:rsidR="00ED26D4">
        <w:rPr>
          <w:rFonts w:ascii="Times New Roman" w:hAnsi="Times New Roman" w:cs="Times New Roman"/>
          <w:sz w:val="24"/>
          <w:szCs w:val="24"/>
        </w:rPr>
        <w:t xml:space="preserve">being, with small differences favoring psychophysiological over social aspects. </w:t>
      </w:r>
    </w:p>
    <w:p w14:paraId="525CC845" w14:textId="54732C20" w:rsidR="00793401" w:rsidRDefault="00131192" w:rsidP="00793401">
      <w:pPr>
        <w:spacing w:line="480" w:lineRule="auto"/>
        <w:ind w:firstLine="720"/>
        <w:rPr>
          <w:rFonts w:ascii="Times New Roman" w:hAnsi="Times New Roman" w:cs="Times New Roman"/>
          <w:sz w:val="24"/>
          <w:szCs w:val="24"/>
        </w:rPr>
      </w:pPr>
      <w:commentRangeStart w:id="81"/>
      <w:r>
        <w:rPr>
          <w:rFonts w:ascii="Times New Roman" w:hAnsi="Times New Roman" w:cs="Times New Roman"/>
          <w:sz w:val="24"/>
          <w:szCs w:val="24"/>
        </w:rPr>
        <w:t xml:space="preserve">This study also addressed a knowledge gap regarding a dearth of evidence investigating potential differential effects of physical activity on </w:t>
      </w:r>
      <w:r w:rsidR="00060775">
        <w:rPr>
          <w:rFonts w:ascii="Times New Roman" w:hAnsi="Times New Roman" w:cs="Times New Roman"/>
          <w:sz w:val="24"/>
          <w:szCs w:val="24"/>
        </w:rPr>
        <w:t>certain aspects of mental health and well-being across the adult lifespan</w:t>
      </w:r>
      <w:commentRangeEnd w:id="81"/>
      <w:r w:rsidR="00060775">
        <w:rPr>
          <w:rStyle w:val="CommentReference"/>
        </w:rPr>
        <w:commentReference w:id="81"/>
      </w:r>
      <w:r w:rsidR="00060775">
        <w:rPr>
          <w:rFonts w:ascii="Times New Roman" w:hAnsi="Times New Roman" w:cs="Times New Roman"/>
          <w:sz w:val="24"/>
          <w:szCs w:val="24"/>
        </w:rPr>
        <w:t xml:space="preserve">. Evidence indicated that </w:t>
      </w:r>
      <w:r w:rsidR="003D31AD">
        <w:rPr>
          <w:rFonts w:ascii="Times New Roman" w:hAnsi="Times New Roman" w:cs="Times New Roman"/>
          <w:sz w:val="24"/>
          <w:szCs w:val="24"/>
        </w:rPr>
        <w:t>young and middle</w:t>
      </w:r>
      <w:r w:rsidR="00060775">
        <w:rPr>
          <w:rFonts w:ascii="Times New Roman" w:hAnsi="Times New Roman" w:cs="Times New Roman"/>
          <w:sz w:val="24"/>
          <w:szCs w:val="24"/>
        </w:rPr>
        <w:t>-aged</w:t>
      </w:r>
      <w:r w:rsidR="003D31AD">
        <w:rPr>
          <w:rFonts w:ascii="Times New Roman" w:hAnsi="Times New Roman" w:cs="Times New Roman"/>
          <w:sz w:val="24"/>
          <w:szCs w:val="24"/>
        </w:rPr>
        <w:t xml:space="preserve"> adults may </w:t>
      </w:r>
      <w:r w:rsidR="00060775">
        <w:rPr>
          <w:rFonts w:ascii="Times New Roman" w:hAnsi="Times New Roman" w:cs="Times New Roman"/>
          <w:sz w:val="24"/>
          <w:szCs w:val="24"/>
        </w:rPr>
        <w:t xml:space="preserve">experience greater </w:t>
      </w:r>
      <w:r w:rsidR="003D31AD">
        <w:rPr>
          <w:rFonts w:ascii="Times New Roman" w:hAnsi="Times New Roman" w:cs="Times New Roman"/>
          <w:sz w:val="24"/>
          <w:szCs w:val="24"/>
        </w:rPr>
        <w:t>benefit</w:t>
      </w:r>
      <w:ins w:id="82" w:author="Denver Brown [2]" w:date="2023-04-14T09:25:00Z">
        <w:r w:rsidR="00060775">
          <w:rPr>
            <w:rFonts w:ascii="Times New Roman" w:hAnsi="Times New Roman" w:cs="Times New Roman"/>
            <w:sz w:val="24"/>
            <w:szCs w:val="24"/>
          </w:rPr>
          <w:t>s</w:t>
        </w:r>
      </w:ins>
      <w:r w:rsidR="003D31AD">
        <w:rPr>
          <w:rFonts w:ascii="Times New Roman" w:hAnsi="Times New Roman" w:cs="Times New Roman"/>
          <w:sz w:val="24"/>
          <w:szCs w:val="24"/>
        </w:rPr>
        <w:t xml:space="preserve"> </w:t>
      </w:r>
      <w:r w:rsidR="00557257">
        <w:rPr>
          <w:rFonts w:ascii="Times New Roman" w:hAnsi="Times New Roman" w:cs="Times New Roman"/>
          <w:sz w:val="24"/>
          <w:szCs w:val="24"/>
        </w:rPr>
        <w:t xml:space="preserve">for their overall mental health </w:t>
      </w:r>
      <w:r w:rsidR="003D31AD">
        <w:rPr>
          <w:rFonts w:ascii="Times New Roman" w:hAnsi="Times New Roman" w:cs="Times New Roman"/>
          <w:sz w:val="24"/>
          <w:szCs w:val="24"/>
        </w:rPr>
        <w:t xml:space="preserve">from physical </w:t>
      </w:r>
      <w:r w:rsidR="00060775">
        <w:rPr>
          <w:rFonts w:ascii="Times New Roman" w:hAnsi="Times New Roman" w:cs="Times New Roman"/>
          <w:sz w:val="24"/>
          <w:szCs w:val="24"/>
        </w:rPr>
        <w:t>activity engagement in comparison t</w:t>
      </w:r>
      <w:r w:rsidR="003D31AD">
        <w:rPr>
          <w:rFonts w:ascii="Times New Roman" w:hAnsi="Times New Roman" w:cs="Times New Roman"/>
          <w:sz w:val="24"/>
          <w:szCs w:val="24"/>
        </w:rPr>
        <w:t xml:space="preserve">o older </w:t>
      </w:r>
      <w:r w:rsidR="00060775">
        <w:rPr>
          <w:rFonts w:ascii="Times New Roman" w:hAnsi="Times New Roman" w:cs="Times New Roman"/>
          <w:sz w:val="24"/>
          <w:szCs w:val="24"/>
        </w:rPr>
        <w:t xml:space="preserve">adults. It should be noted that adults </w:t>
      </w:r>
      <w:r w:rsidR="003D31AD">
        <w:rPr>
          <w:rFonts w:ascii="Times New Roman" w:hAnsi="Times New Roman" w:cs="Times New Roman"/>
          <w:sz w:val="24"/>
          <w:szCs w:val="24"/>
        </w:rPr>
        <w:t>85+</w:t>
      </w:r>
      <w:r w:rsidR="00060775">
        <w:rPr>
          <w:rFonts w:ascii="Times New Roman" w:hAnsi="Times New Roman" w:cs="Times New Roman"/>
          <w:sz w:val="24"/>
          <w:szCs w:val="24"/>
        </w:rPr>
        <w:t xml:space="preserve"> years of age appear to be an </w:t>
      </w:r>
      <w:r w:rsidR="00E0001D">
        <w:rPr>
          <w:rFonts w:ascii="Times New Roman" w:hAnsi="Times New Roman" w:cs="Times New Roman"/>
          <w:sz w:val="24"/>
          <w:szCs w:val="24"/>
        </w:rPr>
        <w:t>exception;</w:t>
      </w:r>
      <w:r w:rsidR="00060775">
        <w:rPr>
          <w:rFonts w:ascii="Times New Roman" w:hAnsi="Times New Roman" w:cs="Times New Roman"/>
          <w:sz w:val="24"/>
          <w:szCs w:val="24"/>
        </w:rPr>
        <w:t xml:space="preserve"> however, this group also had the largest confidence interval likely due to a relatively smaller sample</w:t>
      </w:r>
      <w:r w:rsidR="003D31AD">
        <w:rPr>
          <w:rFonts w:ascii="Times New Roman" w:hAnsi="Times New Roman" w:cs="Times New Roman"/>
          <w:sz w:val="24"/>
          <w:szCs w:val="24"/>
        </w:rPr>
        <w:t xml:space="preserve">. </w:t>
      </w:r>
      <w:r w:rsidR="003D31AD" w:rsidRPr="003D31AD">
        <w:rPr>
          <w:rFonts w:ascii="Times New Roman" w:hAnsi="Times New Roman" w:cs="Times New Roman"/>
          <w:sz w:val="24"/>
          <w:szCs w:val="24"/>
        </w:rPr>
        <w:t xml:space="preserve">As average levels of physical activity </w:t>
      </w:r>
      <w:r w:rsidR="00E0001D">
        <w:rPr>
          <w:rFonts w:ascii="Times New Roman" w:hAnsi="Times New Roman" w:cs="Times New Roman"/>
          <w:sz w:val="24"/>
          <w:szCs w:val="24"/>
        </w:rPr>
        <w:t xml:space="preserve">tend to be </w:t>
      </w:r>
      <w:r w:rsidR="003D31AD" w:rsidRPr="003D31AD">
        <w:rPr>
          <w:rFonts w:ascii="Times New Roman" w:hAnsi="Times New Roman" w:cs="Times New Roman"/>
          <w:sz w:val="24"/>
          <w:szCs w:val="24"/>
        </w:rPr>
        <w:t xml:space="preserve">higher among young </w:t>
      </w:r>
      <w:r w:rsidR="0031176D">
        <w:rPr>
          <w:rFonts w:ascii="Times New Roman" w:hAnsi="Times New Roman" w:cs="Times New Roman"/>
          <w:sz w:val="24"/>
          <w:szCs w:val="24"/>
        </w:rPr>
        <w:t>and middle</w:t>
      </w:r>
      <w:r w:rsidR="00E0001D">
        <w:rPr>
          <w:rFonts w:ascii="Times New Roman" w:hAnsi="Times New Roman" w:cs="Times New Roman"/>
          <w:sz w:val="24"/>
          <w:szCs w:val="24"/>
        </w:rPr>
        <w:t>-aged</w:t>
      </w:r>
      <w:r w:rsidR="0031176D">
        <w:rPr>
          <w:rFonts w:ascii="Times New Roman" w:hAnsi="Times New Roman" w:cs="Times New Roman"/>
          <w:sz w:val="24"/>
          <w:szCs w:val="24"/>
        </w:rPr>
        <w:t xml:space="preserve"> </w:t>
      </w:r>
      <w:r w:rsidR="003D31AD" w:rsidRPr="003D31AD">
        <w:rPr>
          <w:rFonts w:ascii="Times New Roman" w:hAnsi="Times New Roman" w:cs="Times New Roman"/>
          <w:sz w:val="24"/>
          <w:szCs w:val="24"/>
        </w:rPr>
        <w:t xml:space="preserve">adults than </w:t>
      </w:r>
      <w:r w:rsidR="00E0001D">
        <w:rPr>
          <w:rFonts w:ascii="Times New Roman" w:hAnsi="Times New Roman" w:cs="Times New Roman"/>
          <w:sz w:val="24"/>
          <w:szCs w:val="24"/>
        </w:rPr>
        <w:t>older adults</w:t>
      </w:r>
      <w:r w:rsidR="00420B33">
        <w:rPr>
          <w:rFonts w:ascii="Times New Roman" w:hAnsi="Times New Roman" w:cs="Times New Roman"/>
          <w:sz w:val="24"/>
          <w:szCs w:val="24"/>
        </w:rPr>
        <w:t xml:space="preserve"> </w:t>
      </w:r>
      <w:r w:rsidR="00420B33">
        <w:rPr>
          <w:rFonts w:ascii="Times New Roman" w:hAnsi="Times New Roman" w:cs="Times New Roman"/>
          <w:sz w:val="24"/>
          <w:szCs w:val="24"/>
        </w:rPr>
        <w:fldChar w:fldCharType="begin"/>
      </w:r>
      <w:r w:rsidR="00420B33">
        <w:rPr>
          <w:rFonts w:ascii="Times New Roman" w:hAnsi="Times New Roman" w:cs="Times New Roman"/>
          <w:sz w:val="24"/>
          <w:szCs w:val="24"/>
        </w:rPr>
        <w:instrText xml:space="preserve"> ADDIN EN.CITE &lt;EndNote&gt;&lt;Cite&gt;&lt;Author&gt;Westerterp&lt;/Author&gt;&lt;Year&gt;2018&lt;/Year&gt;&lt;RecNum&gt;196&lt;/RecNum&gt;&lt;DisplayText&gt;[80, 81]&lt;/DisplayText&gt;&lt;record&gt;&lt;rec-number&gt;196&lt;/rec-number&gt;&lt;foreign-keys&gt;&lt;key app="EN" db-id="vda2pvwscxarw9e0z24p90wxpr2wfdzp2a0w" timestamp="1681841891"&gt;196&lt;/key&gt;&lt;/foreign-keys&gt;&lt;ref-type name="Journal Article"&gt;17&lt;/ref-type&gt;&lt;contributors&gt;&lt;authors&gt;&lt;author&gt;Westerterp, KR&lt;/author&gt;&lt;/authors&gt;&lt;/contributors&gt;&lt;titles&gt;&lt;title&gt;Changes in physical activity over the lifespan: impact on body composition and sarcopenic obesity&lt;/title&gt;&lt;secondary-title&gt;Obesity Reviews&lt;/secondary-title&gt;&lt;/titles&gt;&lt;periodical&gt;&lt;full-title&gt;Obesity Reviews&lt;/full-title&gt;&lt;/periodical&gt;&lt;pages&gt;8-13&lt;/pages&gt;&lt;volume&gt;19&lt;/volume&gt;&lt;dates&gt;&lt;year&gt;2018&lt;/year&gt;&lt;/dates&gt;&lt;isbn&gt;1467-7881&lt;/isbn&gt;&lt;urls&gt;&lt;/urls&gt;&lt;/record&gt;&lt;/Cite&gt;&lt;Cite&gt;&lt;Author&gt;Van Der Zee&lt;/Author&gt;&lt;Year&gt;2019&lt;/Year&gt;&lt;RecNum&gt;195&lt;/RecNum&gt;&lt;record&gt;&lt;rec-number&gt;195&lt;/rec-number&gt;&lt;foreign-keys&gt;&lt;key app="EN" db-id="vda2pvwscxarw9e0z24p90wxpr2wfdzp2a0w" timestamp="1681841744"&gt;195&lt;/key&gt;&lt;/foreign-keys&gt;&lt;ref-type name="Journal Article"&gt;17&lt;/ref-type&gt;&lt;contributors&gt;&lt;authors&gt;&lt;author&gt;Van Der Zee, Matthijs D&lt;/author&gt;&lt;author&gt;Van Der Mee, Denise&lt;/author&gt;&lt;author&gt;Bartels, Meike&lt;/author&gt;&lt;author&gt;De Geus, Eco JC&lt;/author&gt;&lt;/authors&gt;&lt;/contributors&gt;&lt;titles&gt;&lt;title&gt;Tracking of voluntary exercise behaviour over the lifespan&lt;/title&gt;&lt;secondary-title&gt;International Journal of Behavioral Nutrition and Physical Activity&lt;/secondary-title&gt;&lt;/titles&gt;&lt;periodical&gt;&lt;full-title&gt;International Journal of Behavioral Nutrition and Physical Activity&lt;/full-title&gt;&lt;/periodical&gt;&lt;pages&gt;1-11&lt;/pages&gt;&lt;volume&gt;16&lt;/volume&gt;&lt;number&gt;1&lt;/number&gt;&lt;dates&gt;&lt;year&gt;2019&lt;/year&gt;&lt;/dates&gt;&lt;isbn&gt;1479-5868&lt;/isbn&gt;&lt;urls&gt;&lt;/urls&gt;&lt;/record&gt;&lt;/Cite&gt;&lt;/EndNote&gt;</w:instrText>
      </w:r>
      <w:r w:rsidR="00420B33">
        <w:rPr>
          <w:rFonts w:ascii="Times New Roman" w:hAnsi="Times New Roman" w:cs="Times New Roman"/>
          <w:sz w:val="24"/>
          <w:szCs w:val="24"/>
        </w:rPr>
        <w:fldChar w:fldCharType="separate"/>
      </w:r>
      <w:r w:rsidR="00420B33">
        <w:rPr>
          <w:rFonts w:ascii="Times New Roman" w:hAnsi="Times New Roman" w:cs="Times New Roman"/>
          <w:noProof/>
          <w:sz w:val="24"/>
          <w:szCs w:val="24"/>
        </w:rPr>
        <w:t>[80, 81]</w:t>
      </w:r>
      <w:r w:rsidR="00420B33">
        <w:rPr>
          <w:rFonts w:ascii="Times New Roman" w:hAnsi="Times New Roman" w:cs="Times New Roman"/>
          <w:sz w:val="24"/>
          <w:szCs w:val="24"/>
        </w:rPr>
        <w:fldChar w:fldCharType="end"/>
      </w:r>
      <w:r w:rsidR="003D31AD" w:rsidRPr="003D31AD">
        <w:rPr>
          <w:rFonts w:ascii="Times New Roman" w:hAnsi="Times New Roman" w:cs="Times New Roman"/>
          <w:sz w:val="24"/>
          <w:szCs w:val="24"/>
        </w:rPr>
        <w:t xml:space="preserve">, </w:t>
      </w:r>
      <w:r w:rsidR="00060775">
        <w:rPr>
          <w:rFonts w:ascii="Times New Roman" w:hAnsi="Times New Roman" w:cs="Times New Roman"/>
          <w:sz w:val="24"/>
          <w:szCs w:val="24"/>
        </w:rPr>
        <w:t xml:space="preserve">a more </w:t>
      </w:r>
      <w:r w:rsidR="003D31AD" w:rsidRPr="003D31AD">
        <w:rPr>
          <w:rFonts w:ascii="Times New Roman" w:hAnsi="Times New Roman" w:cs="Times New Roman"/>
          <w:sz w:val="24"/>
          <w:szCs w:val="24"/>
        </w:rPr>
        <w:t xml:space="preserve">sedentary </w:t>
      </w:r>
      <w:r w:rsidR="00060775">
        <w:rPr>
          <w:rFonts w:ascii="Times New Roman" w:hAnsi="Times New Roman" w:cs="Times New Roman"/>
          <w:sz w:val="24"/>
          <w:szCs w:val="24"/>
        </w:rPr>
        <w:t>lifestyle</w:t>
      </w:r>
      <w:r w:rsidR="00060775" w:rsidRPr="003D31AD">
        <w:rPr>
          <w:rFonts w:ascii="Times New Roman" w:hAnsi="Times New Roman" w:cs="Times New Roman"/>
          <w:sz w:val="24"/>
          <w:szCs w:val="24"/>
        </w:rPr>
        <w:t xml:space="preserve"> </w:t>
      </w:r>
      <w:r w:rsidR="003D31AD" w:rsidRPr="003D31AD">
        <w:rPr>
          <w:rFonts w:ascii="Times New Roman" w:hAnsi="Times New Roman" w:cs="Times New Roman"/>
          <w:sz w:val="24"/>
          <w:szCs w:val="24"/>
        </w:rPr>
        <w:t xml:space="preserve">may be differentially indicative of impairment in </w:t>
      </w:r>
      <w:commentRangeStart w:id="83"/>
      <w:commentRangeStart w:id="84"/>
      <w:del w:id="85" w:author="Christopher Huong" w:date="2023-04-18T13:21:00Z">
        <w:r w:rsidR="003D31AD" w:rsidRPr="003D31AD" w:rsidDel="00420B33">
          <w:rPr>
            <w:rFonts w:ascii="Times New Roman" w:hAnsi="Times New Roman" w:cs="Times New Roman"/>
            <w:sz w:val="24"/>
            <w:szCs w:val="24"/>
          </w:rPr>
          <w:delText>this population</w:delText>
        </w:r>
      </w:del>
      <w:ins w:id="86" w:author="Christopher Huong" w:date="2023-04-18T13:21:00Z">
        <w:r w:rsidR="00420B33">
          <w:rPr>
            <w:rFonts w:ascii="Times New Roman" w:hAnsi="Times New Roman" w:cs="Times New Roman"/>
            <w:sz w:val="24"/>
            <w:szCs w:val="24"/>
          </w:rPr>
          <w:t>younger cohorts,</w:t>
        </w:r>
      </w:ins>
      <w:ins w:id="87" w:author="Denver Brown [2]" w:date="2023-04-14T09:33:00Z">
        <w:r w:rsidR="00E0001D">
          <w:rPr>
            <w:rFonts w:ascii="Times New Roman" w:hAnsi="Times New Roman" w:cs="Times New Roman"/>
            <w:sz w:val="24"/>
            <w:szCs w:val="24"/>
          </w:rPr>
          <w:t xml:space="preserve"> </w:t>
        </w:r>
      </w:ins>
      <w:commentRangeEnd w:id="83"/>
      <w:ins w:id="88" w:author="Denver Brown [2]" w:date="2023-04-14T09:36:00Z">
        <w:r w:rsidR="00E0001D">
          <w:rPr>
            <w:rStyle w:val="CommentReference"/>
          </w:rPr>
          <w:commentReference w:id="83"/>
        </w:r>
      </w:ins>
      <w:commentRangeEnd w:id="84"/>
      <w:r w:rsidR="00420B33">
        <w:rPr>
          <w:rStyle w:val="CommentReference"/>
        </w:rPr>
        <w:commentReference w:id="84"/>
      </w:r>
      <w:ins w:id="89" w:author="Denver Brown [2]" w:date="2023-04-14T09:33:00Z">
        <w:r w:rsidR="00E0001D">
          <w:rPr>
            <w:rFonts w:ascii="Times New Roman" w:hAnsi="Times New Roman" w:cs="Times New Roman"/>
            <w:sz w:val="24"/>
            <w:szCs w:val="24"/>
          </w:rPr>
          <w:t xml:space="preserve">given the bi-directional nature of the physical activity – mental health relationship </w:t>
        </w:r>
        <w:commentRangeStart w:id="90"/>
        <w:r w:rsidR="00E0001D">
          <w:rPr>
            <w:rFonts w:ascii="Times New Roman" w:hAnsi="Times New Roman" w:cs="Times New Roman"/>
            <w:sz w:val="24"/>
            <w:szCs w:val="24"/>
          </w:rPr>
          <w:t>[REF]</w:t>
        </w:r>
        <w:commentRangeEnd w:id="90"/>
        <w:r w:rsidR="00E0001D">
          <w:rPr>
            <w:rStyle w:val="CommentReference"/>
          </w:rPr>
          <w:commentReference w:id="90"/>
        </w:r>
      </w:ins>
      <w:r w:rsidR="004038A3">
        <w:rPr>
          <w:rFonts w:ascii="Times New Roman" w:hAnsi="Times New Roman" w:cs="Times New Roman"/>
          <w:sz w:val="24"/>
          <w:szCs w:val="24"/>
        </w:rPr>
        <w:t>.</w:t>
      </w:r>
      <w:r w:rsidR="0031176D">
        <w:rPr>
          <w:rFonts w:ascii="Times New Roman" w:hAnsi="Times New Roman" w:cs="Times New Roman"/>
          <w:sz w:val="24"/>
          <w:szCs w:val="24"/>
        </w:rPr>
        <w:t xml:space="preserve"> </w:t>
      </w:r>
      <w:r w:rsidR="00745A4B">
        <w:rPr>
          <w:rFonts w:ascii="Times New Roman" w:hAnsi="Times New Roman" w:cs="Times New Roman"/>
          <w:sz w:val="24"/>
          <w:szCs w:val="24"/>
        </w:rPr>
        <w:t>Core Cognition, Drive and Motivation, and Adaptability and Resilience followed the same trend</w:t>
      </w:r>
      <w:r w:rsidR="00E0001D">
        <w:rPr>
          <w:rFonts w:ascii="Times New Roman" w:hAnsi="Times New Roman" w:cs="Times New Roman"/>
          <w:sz w:val="24"/>
          <w:szCs w:val="24"/>
        </w:rPr>
        <w:t xml:space="preserve"> as overall MHQ scores</w:t>
      </w:r>
      <w:r w:rsidR="00745A4B">
        <w:rPr>
          <w:rFonts w:ascii="Times New Roman" w:hAnsi="Times New Roman" w:cs="Times New Roman"/>
          <w:sz w:val="24"/>
          <w:szCs w:val="24"/>
        </w:rPr>
        <w:t xml:space="preserve">, and thus these </w:t>
      </w:r>
      <w:r w:rsidR="00E0001D">
        <w:rPr>
          <w:rFonts w:ascii="Times New Roman" w:hAnsi="Times New Roman" w:cs="Times New Roman"/>
          <w:sz w:val="24"/>
          <w:szCs w:val="24"/>
        </w:rPr>
        <w:lastRenderedPageBreak/>
        <w:t xml:space="preserve">specific </w:t>
      </w:r>
      <w:r w:rsidR="00745A4B">
        <w:rPr>
          <w:rFonts w:ascii="Times New Roman" w:hAnsi="Times New Roman" w:cs="Times New Roman"/>
          <w:sz w:val="24"/>
          <w:szCs w:val="24"/>
        </w:rPr>
        <w:t xml:space="preserve">aspects of mental health </w:t>
      </w:r>
      <w:r w:rsidR="00E0001D">
        <w:rPr>
          <w:rFonts w:ascii="Times New Roman" w:hAnsi="Times New Roman" w:cs="Times New Roman"/>
          <w:sz w:val="24"/>
          <w:szCs w:val="24"/>
        </w:rPr>
        <w:t xml:space="preserve">and well-being </w:t>
      </w:r>
      <w:r w:rsidR="00745A4B">
        <w:rPr>
          <w:rFonts w:ascii="Times New Roman" w:hAnsi="Times New Roman" w:cs="Times New Roman"/>
          <w:sz w:val="24"/>
          <w:szCs w:val="24"/>
        </w:rPr>
        <w:t xml:space="preserve">may </w:t>
      </w:r>
      <w:r w:rsidR="00E0001D">
        <w:rPr>
          <w:rFonts w:ascii="Times New Roman" w:hAnsi="Times New Roman" w:cs="Times New Roman"/>
          <w:sz w:val="24"/>
          <w:szCs w:val="24"/>
        </w:rPr>
        <w:t xml:space="preserve">be more amenable to </w:t>
      </w:r>
      <w:r w:rsidR="00C5110A">
        <w:rPr>
          <w:rFonts w:ascii="Times New Roman" w:hAnsi="Times New Roman" w:cs="Times New Roman"/>
          <w:sz w:val="24"/>
          <w:szCs w:val="24"/>
        </w:rPr>
        <w:t>benefit</w:t>
      </w:r>
      <w:r w:rsidR="00E0001D">
        <w:rPr>
          <w:rFonts w:ascii="Times New Roman" w:hAnsi="Times New Roman" w:cs="Times New Roman"/>
          <w:sz w:val="24"/>
          <w:szCs w:val="24"/>
        </w:rPr>
        <w:t>s</w:t>
      </w:r>
      <w:r w:rsidR="00C5110A">
        <w:rPr>
          <w:rFonts w:ascii="Times New Roman" w:hAnsi="Times New Roman" w:cs="Times New Roman"/>
          <w:sz w:val="24"/>
          <w:szCs w:val="24"/>
        </w:rPr>
        <w:t xml:space="preserve"> from adopting a</w:t>
      </w:r>
      <w:r w:rsidR="00E0001D">
        <w:rPr>
          <w:rFonts w:ascii="Times New Roman" w:hAnsi="Times New Roman" w:cs="Times New Roman"/>
          <w:sz w:val="24"/>
          <w:szCs w:val="24"/>
        </w:rPr>
        <w:t xml:space="preserve"> more</w:t>
      </w:r>
      <w:r w:rsidR="00C5110A">
        <w:rPr>
          <w:rFonts w:ascii="Times New Roman" w:hAnsi="Times New Roman" w:cs="Times New Roman"/>
          <w:sz w:val="24"/>
          <w:szCs w:val="24"/>
        </w:rPr>
        <w:t xml:space="preserve"> active lifestyle, </w:t>
      </w:r>
      <w:r w:rsidR="00E0001D">
        <w:rPr>
          <w:rFonts w:ascii="Times New Roman" w:hAnsi="Times New Roman" w:cs="Times New Roman"/>
          <w:sz w:val="24"/>
          <w:szCs w:val="24"/>
        </w:rPr>
        <w:t>whereas</w:t>
      </w:r>
      <w:r w:rsidR="00C5110A">
        <w:rPr>
          <w:rFonts w:ascii="Times New Roman" w:hAnsi="Times New Roman" w:cs="Times New Roman"/>
          <w:sz w:val="24"/>
          <w:szCs w:val="24"/>
        </w:rPr>
        <w:t xml:space="preserve"> the other </w:t>
      </w:r>
      <w:r w:rsidR="00E0001D">
        <w:rPr>
          <w:rFonts w:ascii="Times New Roman" w:hAnsi="Times New Roman" w:cs="Times New Roman"/>
          <w:sz w:val="24"/>
          <w:szCs w:val="24"/>
        </w:rPr>
        <w:t xml:space="preserve">subcategories </w:t>
      </w:r>
      <w:r w:rsidR="00C5110A">
        <w:rPr>
          <w:rFonts w:ascii="Times New Roman" w:hAnsi="Times New Roman" w:cs="Times New Roman"/>
          <w:sz w:val="24"/>
          <w:szCs w:val="24"/>
        </w:rPr>
        <w:t xml:space="preserve">seem to </w:t>
      </w:r>
      <w:r w:rsidR="00E0001D">
        <w:rPr>
          <w:rFonts w:ascii="Times New Roman" w:hAnsi="Times New Roman" w:cs="Times New Roman"/>
          <w:sz w:val="24"/>
          <w:szCs w:val="24"/>
        </w:rPr>
        <w:t xml:space="preserve">demonstrate relatively consistent </w:t>
      </w:r>
      <w:r w:rsidR="00C5110A">
        <w:rPr>
          <w:rFonts w:ascii="Times New Roman" w:hAnsi="Times New Roman" w:cs="Times New Roman"/>
          <w:sz w:val="24"/>
          <w:szCs w:val="24"/>
        </w:rPr>
        <w:t>benefit</w:t>
      </w:r>
      <w:r w:rsidR="00E0001D">
        <w:rPr>
          <w:rFonts w:ascii="Times New Roman" w:hAnsi="Times New Roman" w:cs="Times New Roman"/>
          <w:sz w:val="24"/>
          <w:szCs w:val="24"/>
        </w:rPr>
        <w:t>s from physical activity</w:t>
      </w:r>
      <w:r w:rsidR="00C5110A">
        <w:rPr>
          <w:rFonts w:ascii="Times New Roman" w:hAnsi="Times New Roman" w:cs="Times New Roman"/>
          <w:sz w:val="24"/>
          <w:szCs w:val="24"/>
        </w:rPr>
        <w:t xml:space="preserve"> across </w:t>
      </w:r>
      <w:r w:rsidR="00E0001D">
        <w:rPr>
          <w:rFonts w:ascii="Times New Roman" w:hAnsi="Times New Roman" w:cs="Times New Roman"/>
          <w:sz w:val="24"/>
          <w:szCs w:val="24"/>
        </w:rPr>
        <w:t>the adult lifespan</w:t>
      </w:r>
      <w:r w:rsidR="00C5110A">
        <w:rPr>
          <w:rFonts w:ascii="Times New Roman" w:hAnsi="Times New Roman" w:cs="Times New Roman"/>
          <w:sz w:val="24"/>
          <w:szCs w:val="24"/>
        </w:rPr>
        <w:t>.</w:t>
      </w:r>
      <w:r w:rsidR="00AD43DF">
        <w:rPr>
          <w:rFonts w:ascii="Times New Roman" w:hAnsi="Times New Roman" w:cs="Times New Roman"/>
          <w:sz w:val="24"/>
          <w:szCs w:val="24"/>
        </w:rPr>
        <w:t xml:space="preserve"> </w:t>
      </w:r>
      <w:r w:rsidR="00793401">
        <w:rPr>
          <w:rFonts w:ascii="Times New Roman" w:hAnsi="Times New Roman" w:cs="Times New Roman"/>
          <w:sz w:val="24"/>
          <w:szCs w:val="24"/>
        </w:rPr>
        <w:t xml:space="preserve">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28F1DCD3" w14:textId="6B16EDB3" w:rsidR="00793401" w:rsidRDefault="002146E2" w:rsidP="00420B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 </w:t>
      </w:r>
      <w:r>
        <w:rPr>
          <w:rFonts w:ascii="Times New Roman" w:hAnsi="Times New Roman" w:cs="Times New Roman"/>
          <w:sz w:val="24"/>
          <w:szCs w:val="24"/>
        </w:rPr>
        <w:fldChar w:fldCharType="begin">
          <w:fldData xml:space="preserve">PEVuZE5vdGU+PENpdGU+PEF1dGhvcj5TZXRvZGppPC9BdXRob3I+PFllYXI+MjAxNzwvWWVhcj48
UmVjTnVtPjY5PC9SZWNOdW0+PERpc3BsYXlUZXh0Pls1NywgNTgsIDYwXTwvRGlzcGxheVRleHQ+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r w:rsidR="00B06082">
        <w:rPr>
          <w:rFonts w:ascii="Times New Roman" w:hAnsi="Times New Roman" w:cs="Times New Roman"/>
          <w:sz w:val="24"/>
          <w:szCs w:val="24"/>
        </w:rPr>
        <w:instrText xml:space="preserve"> ADDIN EN.CITE </w:instrText>
      </w:r>
      <w:r w:rsidR="00B06082">
        <w:rPr>
          <w:rFonts w:ascii="Times New Roman" w:hAnsi="Times New Roman" w:cs="Times New Roman"/>
          <w:sz w:val="24"/>
          <w:szCs w:val="24"/>
        </w:rPr>
        <w:fldChar w:fldCharType="begin">
          <w:fldData xml:space="preserve">PEVuZE5vdGU+PENpdGU+PEF1dGhvcj5TZXRvZGppPC9BdXRob3I+PFllYXI+MjAxNzwvWWVhcj48
UmVjTnVtPjY5PC9SZWNOdW0+PERpc3BsYXlUZXh0Pls1NywgNTgsIDYwXTwvRGlzcGxheVRleHQ+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r w:rsidR="00B06082">
        <w:rPr>
          <w:rFonts w:ascii="Times New Roman" w:hAnsi="Times New Roman" w:cs="Times New Roman"/>
          <w:sz w:val="24"/>
          <w:szCs w:val="24"/>
        </w:rPr>
        <w:instrText xml:space="preserve"> ADDIN EN.CITE.DATA </w:instrText>
      </w:r>
      <w:r w:rsidR="00B06082">
        <w:rPr>
          <w:rFonts w:ascii="Times New Roman" w:hAnsi="Times New Roman" w:cs="Times New Roman"/>
          <w:sz w:val="24"/>
          <w:szCs w:val="24"/>
        </w:rPr>
      </w:r>
      <w:r w:rsidR="00B0608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B06082">
        <w:rPr>
          <w:rFonts w:ascii="Times New Roman" w:hAnsi="Times New Roman" w:cs="Times New Roman"/>
          <w:noProof/>
          <w:sz w:val="24"/>
          <w:szCs w:val="24"/>
        </w:rPr>
        <w:t>[57, 58, 60]</w:t>
      </w:r>
      <w:r>
        <w:rPr>
          <w:rFonts w:ascii="Times New Roman" w:hAnsi="Times New Roman" w:cs="Times New Roman"/>
          <w:sz w:val="24"/>
          <w:szCs w:val="24"/>
        </w:rPr>
        <w:fldChar w:fldCharType="end"/>
      </w:r>
      <w:r>
        <w:rPr>
          <w:rFonts w:ascii="Times New Roman" w:hAnsi="Times New Roman" w:cs="Times New Roman"/>
          <w:sz w:val="24"/>
          <w:szCs w:val="24"/>
        </w:rPr>
        <w:t xml:space="preserve">, we utilized several combinations of methods in our sensitivity analyses. </w:t>
      </w:r>
      <w:r w:rsidRPr="00B16124">
        <w:rPr>
          <w:rFonts w:ascii="Times New Roman" w:hAnsi="Times New Roman" w:cs="Times New Roman"/>
          <w:sz w:val="24"/>
          <w:szCs w:val="24"/>
        </w:rPr>
        <w:t>Our sensitivity analys</w:t>
      </w:r>
      <w:r>
        <w:rPr>
          <w:rFonts w:ascii="Times New Roman" w:hAnsi="Times New Roman" w:cs="Times New Roman"/>
          <w:sz w:val="24"/>
          <w:szCs w:val="24"/>
        </w:rPr>
        <w:t>i</w:t>
      </w:r>
      <w:r w:rsidRPr="00B16124">
        <w:rPr>
          <w:rFonts w:ascii="Times New Roman" w:hAnsi="Times New Roman" w:cs="Times New Roman"/>
          <w:sz w:val="24"/>
          <w:szCs w:val="24"/>
        </w:rPr>
        <w:t xml:space="preserve">s </w:t>
      </w:r>
      <w:r w:rsidR="00541889">
        <w:rPr>
          <w:rFonts w:ascii="Times New Roman" w:hAnsi="Times New Roman" w:cs="Times New Roman"/>
          <w:sz w:val="24"/>
          <w:szCs w:val="24"/>
        </w:rPr>
        <w:t xml:space="preserve">revealed minimal deviance in the </w:t>
      </w:r>
      <w:r w:rsidRPr="00B16124">
        <w:rPr>
          <w:rFonts w:ascii="Times New Roman" w:hAnsi="Times New Roman" w:cs="Times New Roman"/>
          <w:sz w:val="24"/>
          <w:szCs w:val="24"/>
        </w:rPr>
        <w:t xml:space="preserve">estimated effects of physical activity on </w:t>
      </w:r>
      <w:r w:rsidR="00541889">
        <w:rPr>
          <w:rFonts w:ascii="Times New Roman" w:hAnsi="Times New Roman" w:cs="Times New Roman"/>
          <w:sz w:val="24"/>
          <w:szCs w:val="24"/>
        </w:rPr>
        <w:t xml:space="preserve">overall </w:t>
      </w:r>
      <w:r w:rsidRPr="00B16124">
        <w:rPr>
          <w:rFonts w:ascii="Times New Roman" w:hAnsi="Times New Roman" w:cs="Times New Roman"/>
          <w:sz w:val="24"/>
          <w:szCs w:val="24"/>
        </w:rPr>
        <w:t xml:space="preserve">MHQ </w:t>
      </w:r>
      <w:r w:rsidR="00541889">
        <w:rPr>
          <w:rFonts w:ascii="Times New Roman" w:hAnsi="Times New Roman" w:cs="Times New Roman"/>
          <w:sz w:val="24"/>
          <w:szCs w:val="24"/>
        </w:rPr>
        <w:t xml:space="preserve">scores </w:t>
      </w:r>
      <w:r w:rsidRPr="00B16124">
        <w:rPr>
          <w:rFonts w:ascii="Times New Roman" w:hAnsi="Times New Roman" w:cs="Times New Roman"/>
          <w:sz w:val="24"/>
          <w:szCs w:val="24"/>
        </w:rPr>
        <w:t xml:space="preserve">across </w:t>
      </w:r>
      <w:r w:rsidR="00541889">
        <w:rPr>
          <w:rFonts w:ascii="Times New Roman" w:hAnsi="Times New Roman" w:cs="Times New Roman"/>
          <w:sz w:val="24"/>
          <w:szCs w:val="24"/>
        </w:rPr>
        <w:t xml:space="preserve">the </w:t>
      </w:r>
      <w:r w:rsidRPr="00B16124">
        <w:rPr>
          <w:rFonts w:ascii="Times New Roman" w:hAnsi="Times New Roman" w:cs="Times New Roman"/>
          <w:sz w:val="24"/>
          <w:szCs w:val="24"/>
        </w:rPr>
        <w:t>various covariate adjustment and missing data procedures</w:t>
      </w:r>
      <w:r w:rsidR="00541889">
        <w:rPr>
          <w:rFonts w:ascii="Times New Roman" w:hAnsi="Times New Roman" w:cs="Times New Roman"/>
          <w:sz w:val="24"/>
          <w:szCs w:val="24"/>
        </w:rPr>
        <w:t xml:space="preserve"> that were implemented – effect sizes ranged from an</w:t>
      </w:r>
      <w:r w:rsidRPr="00B16124">
        <w:rPr>
          <w:rFonts w:ascii="Times New Roman" w:hAnsi="Times New Roman" w:cs="Times New Roman"/>
          <w:sz w:val="24"/>
          <w:szCs w:val="24"/>
        </w:rPr>
        <w:t xml:space="preserve"> SMD of 0.25</w:t>
      </w:r>
      <w:r w:rsidR="00541889">
        <w:rPr>
          <w:rFonts w:ascii="Times New Roman" w:hAnsi="Times New Roman" w:cs="Times New Roman"/>
          <w:sz w:val="24"/>
          <w:szCs w:val="24"/>
        </w:rPr>
        <w:t xml:space="preserve"> to 0.</w:t>
      </w:r>
      <w:r w:rsidR="000938A1">
        <w:rPr>
          <w:rFonts w:ascii="Times New Roman" w:hAnsi="Times New Roman" w:cs="Times New Roman"/>
          <w:sz w:val="24"/>
          <w:szCs w:val="24"/>
        </w:rPr>
        <w:t>26</w:t>
      </w:r>
      <w:r w:rsidRPr="00B16124">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00541889">
        <w:rPr>
          <w:rFonts w:ascii="Times New Roman" w:hAnsi="Times New Roman" w:cs="Times New Roman"/>
          <w:sz w:val="24"/>
          <w:szCs w:val="24"/>
        </w:rPr>
        <w:t xml:space="preserve">these </w:t>
      </w:r>
      <w:r>
        <w:rPr>
          <w:rFonts w:ascii="Times New Roman" w:hAnsi="Times New Roman" w:cs="Times New Roman"/>
          <w:sz w:val="24"/>
          <w:szCs w:val="24"/>
        </w:rPr>
        <w:t xml:space="preserve">various propensity score estimation techniques </w:t>
      </w:r>
      <w:r w:rsidR="00541889">
        <w:rPr>
          <w:rFonts w:ascii="Times New Roman" w:hAnsi="Times New Roman" w:cs="Times New Roman"/>
          <w:sz w:val="24"/>
          <w:szCs w:val="24"/>
        </w:rPr>
        <w:t xml:space="preserve">helped to </w:t>
      </w:r>
      <w:r>
        <w:rPr>
          <w:rFonts w:ascii="Times New Roman" w:hAnsi="Times New Roman" w:cs="Times New Roman"/>
          <w:sz w:val="24"/>
          <w:szCs w:val="24"/>
        </w:rPr>
        <w:t xml:space="preserve">improve </w:t>
      </w:r>
      <w:r w:rsidR="00541889">
        <w:rPr>
          <w:rFonts w:ascii="Times New Roman" w:hAnsi="Times New Roman" w:cs="Times New Roman"/>
          <w:sz w:val="24"/>
          <w:szCs w:val="24"/>
        </w:rPr>
        <w:t xml:space="preserve">our </w:t>
      </w:r>
      <w:r>
        <w:rPr>
          <w:rFonts w:ascii="Times New Roman" w:hAnsi="Times New Roman" w:cs="Times New Roman"/>
          <w:sz w:val="24"/>
          <w:szCs w:val="24"/>
        </w:rPr>
        <w:t xml:space="preserve">confidence that the estimated effect </w:t>
      </w:r>
      <w:r w:rsidR="00541889">
        <w:rPr>
          <w:rFonts w:ascii="Times New Roman" w:hAnsi="Times New Roman" w:cs="Times New Roman"/>
          <w:sz w:val="24"/>
          <w:szCs w:val="24"/>
        </w:rPr>
        <w:t>wa</w:t>
      </w:r>
      <w:r>
        <w:rPr>
          <w:rFonts w:ascii="Times New Roman" w:hAnsi="Times New Roman" w:cs="Times New Roman"/>
          <w:sz w:val="24"/>
          <w:szCs w:val="24"/>
        </w:rPr>
        <w:t xml:space="preserve">s not biased due to misspecification of the propensity model. </w:t>
      </w:r>
      <w:r w:rsidR="00541889">
        <w:rPr>
          <w:rFonts w:ascii="Times New Roman" w:hAnsi="Times New Roman" w:cs="Times New Roman"/>
          <w:sz w:val="24"/>
          <w:szCs w:val="24"/>
        </w:rPr>
        <w:t xml:space="preserve">In doing so, these estimates strengthen the inferences we can make about the </w:t>
      </w:r>
      <w:r w:rsidR="00541889">
        <w:rPr>
          <w:rFonts w:ascii="Times New Roman" w:hAnsi="Times New Roman" w:cs="Times New Roman"/>
          <w:sz w:val="24"/>
          <w:szCs w:val="24"/>
        </w:rPr>
        <w:lastRenderedPageBreak/>
        <w:t xml:space="preserve">relationship between physical activity and mental health. </w:t>
      </w:r>
      <w:r w:rsidR="00793401">
        <w:rPr>
          <w:rFonts w:ascii="Times New Roman" w:hAnsi="Times New Roman" w:cs="Times New Roman"/>
          <w:sz w:val="24"/>
          <w:szCs w:val="24"/>
        </w:rPr>
        <w:t xml:space="preserve">Though strong causal inferences are not indicated by cross-sectional observations, our results converge with existing intervention studies </w:t>
      </w:r>
      <w:r w:rsidR="00793401">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PjxSZWNOdW0+MTU3PC9SZWNOdW0+PERpc3BsYXlUZXh0PlsyMiwgODItODRdPC9EaXNwbGF5VGV4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420B33">
        <w:rPr>
          <w:rFonts w:ascii="Times New Roman" w:hAnsi="Times New Roman" w:cs="Times New Roman"/>
          <w:sz w:val="24"/>
          <w:szCs w:val="24"/>
        </w:rPr>
        <w:instrText xml:space="preserve"> ADDIN EN.CITE </w:instrText>
      </w:r>
      <w:r w:rsidR="00420B33">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PjxSZWNOdW0+MTU3PC9SZWNOdW0+PERpc3BsYXlUZXh0PlsyMiwgODItODRdPC9EaXNwbGF5VGV4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420B33">
        <w:rPr>
          <w:rFonts w:ascii="Times New Roman" w:hAnsi="Times New Roman" w:cs="Times New Roman"/>
          <w:sz w:val="24"/>
          <w:szCs w:val="24"/>
        </w:rPr>
        <w:instrText xml:space="preserve"> ADDIN EN.CITE.DATA </w:instrText>
      </w:r>
      <w:r w:rsidR="00420B33">
        <w:rPr>
          <w:rFonts w:ascii="Times New Roman" w:hAnsi="Times New Roman" w:cs="Times New Roman"/>
          <w:sz w:val="24"/>
          <w:szCs w:val="24"/>
        </w:rPr>
      </w:r>
      <w:r w:rsidR="00420B33">
        <w:rPr>
          <w:rFonts w:ascii="Times New Roman" w:hAnsi="Times New Roman" w:cs="Times New Roman"/>
          <w:sz w:val="24"/>
          <w:szCs w:val="24"/>
        </w:rPr>
        <w:fldChar w:fldCharType="end"/>
      </w:r>
      <w:r w:rsidR="00793401">
        <w:rPr>
          <w:rFonts w:ascii="Times New Roman" w:hAnsi="Times New Roman" w:cs="Times New Roman"/>
          <w:sz w:val="24"/>
          <w:szCs w:val="24"/>
        </w:rPr>
        <w:fldChar w:fldCharType="separate"/>
      </w:r>
      <w:r w:rsidR="00420B33">
        <w:rPr>
          <w:rFonts w:ascii="Times New Roman" w:hAnsi="Times New Roman" w:cs="Times New Roman"/>
          <w:noProof/>
          <w:sz w:val="24"/>
          <w:szCs w:val="24"/>
        </w:rPr>
        <w:t>[22, 82-84]</w:t>
      </w:r>
      <w:r w:rsidR="00793401">
        <w:rPr>
          <w:rFonts w:ascii="Times New Roman" w:hAnsi="Times New Roman" w:cs="Times New Roman"/>
          <w:sz w:val="24"/>
          <w:szCs w:val="24"/>
        </w:rPr>
        <w:fldChar w:fldCharType="end"/>
      </w:r>
      <w:r w:rsidR="00793401">
        <w:rPr>
          <w:rFonts w:ascii="Times New Roman" w:hAnsi="Times New Roman" w:cs="Times New Roman"/>
          <w:sz w:val="24"/>
          <w:szCs w:val="24"/>
        </w:rPr>
        <w:t xml:space="preserve">. For example, previous meta-analyses of randomized controlled trials on exercise and depression found pooled effect sizes ranging from 0.62 to 0.98 </w:t>
      </w:r>
      <w:r w:rsidR="00793401">
        <w:rPr>
          <w:rFonts w:ascii="Times New Roman" w:hAnsi="Times New Roman" w:cs="Times New Roman"/>
          <w:sz w:val="24"/>
          <w:szCs w:val="24"/>
        </w:rPr>
        <w:fldChar w:fldCharType="begin">
          <w:fldData xml:space="preserve">PEVuZE5vdGU+PENpdGU+PEF1dGhvcj5Db29uZXk8L0F1dGhvcj48WWVhcj4yMDEzPC9ZZWFyPjxS
ZWNOdW0+MTUyPC9SZWNOdW0+PERpc3BsYXlUZXh0PlsyMCwgODUsIDg2XTwvRGlzcGxheVRleHQ+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420B33">
        <w:rPr>
          <w:rFonts w:ascii="Times New Roman" w:hAnsi="Times New Roman" w:cs="Times New Roman"/>
          <w:sz w:val="24"/>
          <w:szCs w:val="24"/>
        </w:rPr>
        <w:instrText xml:space="preserve"> ADDIN EN.CITE </w:instrText>
      </w:r>
      <w:r w:rsidR="00420B33">
        <w:rPr>
          <w:rFonts w:ascii="Times New Roman" w:hAnsi="Times New Roman" w:cs="Times New Roman"/>
          <w:sz w:val="24"/>
          <w:szCs w:val="24"/>
        </w:rPr>
        <w:fldChar w:fldCharType="begin">
          <w:fldData xml:space="preserve">PEVuZE5vdGU+PENpdGU+PEF1dGhvcj5Db29uZXk8L0F1dGhvcj48WWVhcj4yMDEzPC9ZZWFyPjxS
ZWNOdW0+MTUyPC9SZWNOdW0+PERpc3BsYXlUZXh0PlsyMCwgODUsIDg2XTwvRGlzcGxheVRleHQ+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420B33">
        <w:rPr>
          <w:rFonts w:ascii="Times New Roman" w:hAnsi="Times New Roman" w:cs="Times New Roman"/>
          <w:sz w:val="24"/>
          <w:szCs w:val="24"/>
        </w:rPr>
        <w:instrText xml:space="preserve"> ADDIN EN.CITE.DATA </w:instrText>
      </w:r>
      <w:r w:rsidR="00420B33">
        <w:rPr>
          <w:rFonts w:ascii="Times New Roman" w:hAnsi="Times New Roman" w:cs="Times New Roman"/>
          <w:sz w:val="24"/>
          <w:szCs w:val="24"/>
        </w:rPr>
      </w:r>
      <w:r w:rsidR="00420B33">
        <w:rPr>
          <w:rFonts w:ascii="Times New Roman" w:hAnsi="Times New Roman" w:cs="Times New Roman"/>
          <w:sz w:val="24"/>
          <w:szCs w:val="24"/>
        </w:rPr>
        <w:fldChar w:fldCharType="end"/>
      </w:r>
      <w:r w:rsidR="00793401">
        <w:rPr>
          <w:rFonts w:ascii="Times New Roman" w:hAnsi="Times New Roman" w:cs="Times New Roman"/>
          <w:sz w:val="24"/>
          <w:szCs w:val="24"/>
        </w:rPr>
        <w:fldChar w:fldCharType="separate"/>
      </w:r>
      <w:r w:rsidR="00420B33">
        <w:rPr>
          <w:rFonts w:ascii="Times New Roman" w:hAnsi="Times New Roman" w:cs="Times New Roman"/>
          <w:noProof/>
          <w:sz w:val="24"/>
          <w:szCs w:val="24"/>
        </w:rPr>
        <w:t>[20, 85, 86]</w:t>
      </w:r>
      <w:r w:rsidR="00793401">
        <w:rPr>
          <w:rFonts w:ascii="Times New Roman" w:hAnsi="Times New Roman" w:cs="Times New Roman"/>
          <w:sz w:val="24"/>
          <w:szCs w:val="24"/>
        </w:rPr>
        <w:fldChar w:fldCharType="end"/>
      </w:r>
      <w:r w:rsidR="00793401">
        <w:rPr>
          <w:rFonts w:ascii="Times New Roman" w:hAnsi="Times New Roman" w:cs="Times New Roman"/>
          <w:sz w:val="24"/>
          <w:szCs w:val="24"/>
        </w:rPr>
        <w:t>. Compared to previous intervention</w:t>
      </w:r>
      <w:r w:rsidR="00541889">
        <w:rPr>
          <w:rFonts w:ascii="Times New Roman" w:hAnsi="Times New Roman" w:cs="Times New Roman"/>
          <w:sz w:val="24"/>
          <w:szCs w:val="24"/>
        </w:rPr>
        <w:t xml:space="preserve"> research</w:t>
      </w:r>
      <w:r w:rsidR="00793401">
        <w:rPr>
          <w:rFonts w:ascii="Times New Roman" w:hAnsi="Times New Roman" w:cs="Times New Roman"/>
          <w:sz w:val="24"/>
          <w:szCs w:val="24"/>
        </w:rPr>
        <w:t xml:space="preserve">, </w:t>
      </w:r>
      <w:r w:rsidR="00541889">
        <w:rPr>
          <w:rFonts w:ascii="Times New Roman" w:hAnsi="Times New Roman" w:cs="Times New Roman"/>
          <w:sz w:val="24"/>
          <w:szCs w:val="24"/>
        </w:rPr>
        <w:t xml:space="preserve">however, </w:t>
      </w:r>
      <w:r w:rsidR="00793401">
        <w:rPr>
          <w:rFonts w:ascii="Times New Roman" w:hAnsi="Times New Roman" w:cs="Times New Roman"/>
          <w:sz w:val="24"/>
          <w:szCs w:val="24"/>
        </w:rPr>
        <w:t>our findings may under</w:t>
      </w:r>
      <w:r w:rsidR="00541889">
        <w:rPr>
          <w:rFonts w:ascii="Times New Roman" w:hAnsi="Times New Roman" w:cs="Times New Roman"/>
          <w:sz w:val="24"/>
          <w:szCs w:val="24"/>
        </w:rPr>
        <w:t>estimate</w:t>
      </w:r>
      <w:r w:rsidR="00793401">
        <w:rPr>
          <w:rFonts w:ascii="Times New Roman" w:hAnsi="Times New Roman" w:cs="Times New Roman"/>
          <w:sz w:val="24"/>
          <w:szCs w:val="24"/>
        </w:rPr>
        <w:t xml:space="preserve"> the true effect of physical activity,</w:t>
      </w:r>
      <w:r w:rsidR="00541889">
        <w:rPr>
          <w:rFonts w:ascii="Times New Roman" w:hAnsi="Times New Roman" w:cs="Times New Roman"/>
          <w:sz w:val="24"/>
          <w:szCs w:val="24"/>
        </w:rPr>
        <w:t xml:space="preserve"> yet the size and diversity of our sample</w:t>
      </w:r>
      <w:r w:rsidR="00793401">
        <w:rPr>
          <w:rFonts w:ascii="Times New Roman" w:hAnsi="Times New Roman" w:cs="Times New Roman"/>
          <w:sz w:val="24"/>
          <w:szCs w:val="24"/>
        </w:rPr>
        <w:t xml:space="preserve"> </w:t>
      </w:r>
      <w:r w:rsidR="00541889">
        <w:rPr>
          <w:rFonts w:ascii="Times New Roman" w:hAnsi="Times New Roman" w:cs="Times New Roman"/>
          <w:sz w:val="24"/>
          <w:szCs w:val="24"/>
        </w:rPr>
        <w:t xml:space="preserve">may indicate this association is not as strong as randomized controlled trials would otherwise suggest. </w:t>
      </w:r>
      <w:r w:rsidR="00FC57A6">
        <w:rPr>
          <w:rFonts w:ascii="Times New Roman" w:hAnsi="Times New Roman" w:cs="Times New Roman"/>
          <w:sz w:val="24"/>
          <w:szCs w:val="24"/>
        </w:rPr>
        <w:t>Regardless, the present findings support</w:t>
      </w:r>
      <w:ins w:id="91" w:author="Christopher Huong" w:date="2023-04-18T15:02:00Z">
        <w:r w:rsidR="00E22BC9">
          <w:rPr>
            <w:rFonts w:ascii="Times New Roman" w:hAnsi="Times New Roman" w:cs="Times New Roman"/>
            <w:sz w:val="24"/>
            <w:szCs w:val="24"/>
          </w:rPr>
          <w:t xml:space="preserve"> </w:t>
        </w:r>
        <w:r w:rsidR="007948B2">
          <w:rPr>
            <w:rFonts w:ascii="Times New Roman" w:hAnsi="Times New Roman" w:cs="Times New Roman"/>
            <w:sz w:val="24"/>
            <w:szCs w:val="24"/>
          </w:rPr>
          <w:t xml:space="preserve">and extend the existing literature on the </w:t>
        </w:r>
      </w:ins>
      <w:ins w:id="92" w:author="Christopher Huong" w:date="2023-04-18T15:03:00Z">
        <w:r w:rsidR="007948B2">
          <w:rPr>
            <w:rFonts w:ascii="Times New Roman" w:hAnsi="Times New Roman" w:cs="Times New Roman"/>
            <w:sz w:val="24"/>
            <w:szCs w:val="24"/>
          </w:rPr>
          <w:t>benefits</w:t>
        </w:r>
      </w:ins>
      <w:ins w:id="93" w:author="Christopher Huong" w:date="2023-04-18T15:02:00Z">
        <w:r w:rsidR="007948B2">
          <w:rPr>
            <w:rFonts w:ascii="Times New Roman" w:hAnsi="Times New Roman" w:cs="Times New Roman"/>
            <w:sz w:val="24"/>
            <w:szCs w:val="24"/>
          </w:rPr>
          <w:t xml:space="preserve"> of physical activity</w:t>
        </w:r>
      </w:ins>
      <w:ins w:id="94" w:author="Christopher Huong" w:date="2023-04-18T15:03:00Z">
        <w:r w:rsidR="007948B2">
          <w:rPr>
            <w:rFonts w:ascii="Times New Roman" w:hAnsi="Times New Roman" w:cs="Times New Roman"/>
            <w:sz w:val="24"/>
            <w:szCs w:val="24"/>
          </w:rPr>
          <w:t xml:space="preserve"> engagement</w:t>
        </w:r>
      </w:ins>
      <w:ins w:id="95" w:author="Christopher Huong" w:date="2023-04-18T15:02:00Z">
        <w:r w:rsidR="007948B2">
          <w:rPr>
            <w:rFonts w:ascii="Times New Roman" w:hAnsi="Times New Roman" w:cs="Times New Roman"/>
            <w:sz w:val="24"/>
            <w:szCs w:val="24"/>
          </w:rPr>
          <w:t xml:space="preserve"> across various aspects of mental health.</w:t>
        </w:r>
      </w:ins>
      <w:r w:rsidR="00FC57A6">
        <w:rPr>
          <w:rFonts w:ascii="Times New Roman" w:hAnsi="Times New Roman" w:cs="Times New Roman"/>
          <w:sz w:val="24"/>
          <w:szCs w:val="24"/>
        </w:rPr>
        <w:t xml:space="preserve"> </w:t>
      </w:r>
      <w:r w:rsidR="00FC57A6" w:rsidRPr="00911748">
        <w:rPr>
          <w:rFonts w:ascii="Times New Roman" w:hAnsi="Times New Roman" w:cs="Times New Roman"/>
          <w:sz w:val="24"/>
          <w:szCs w:val="24"/>
          <w:highlight w:val="yellow"/>
        </w:rPr>
        <w:t>ADD CLINICAL IMPLICATIONS SENTENCE to wrap up paragraph</w:t>
      </w:r>
      <w:r w:rsidR="00FC57A6">
        <w:rPr>
          <w:rFonts w:ascii="Times New Roman" w:hAnsi="Times New Roman" w:cs="Times New Roman"/>
          <w:sz w:val="24"/>
          <w:szCs w:val="24"/>
        </w:rPr>
        <w:t>.</w:t>
      </w:r>
      <w:r w:rsidR="00E22BC9">
        <w:rPr>
          <w:rFonts w:ascii="Times New Roman" w:hAnsi="Times New Roman" w:cs="Times New Roman"/>
          <w:sz w:val="24"/>
          <w:szCs w:val="24"/>
        </w:rPr>
        <w:t xml:space="preserve"> </w:t>
      </w:r>
    </w:p>
    <w:p w14:paraId="64825B62" w14:textId="68081248" w:rsidR="00064BD7" w:rsidRPr="00D42971" w:rsidRDefault="00541889" w:rsidP="00911748">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several strengths, t</w:t>
      </w:r>
      <w:r w:rsidR="00064BD7" w:rsidRPr="00D42971">
        <w:rPr>
          <w:rFonts w:ascii="Times New Roman" w:hAnsi="Times New Roman" w:cs="Times New Roman"/>
          <w:sz w:val="24"/>
          <w:szCs w:val="24"/>
        </w:rPr>
        <w:t>here are several limitations with the current study. Firstly, unlike</w:t>
      </w:r>
      <w:r w:rsidR="00760D3A">
        <w:rPr>
          <w:rFonts w:ascii="Times New Roman" w:hAnsi="Times New Roman" w:cs="Times New Roman"/>
          <w:sz w:val="24"/>
          <w:szCs w:val="24"/>
        </w:rPr>
        <w:t xml:space="preserve"> true</w:t>
      </w:r>
      <w:r w:rsidR="00064BD7" w:rsidRPr="00D42971">
        <w:rPr>
          <w:rFonts w:ascii="Times New Roman" w:hAnsi="Times New Roman" w:cs="Times New Roman"/>
          <w:sz w:val="24"/>
          <w:szCs w:val="24"/>
        </w:rPr>
        <w:t xml:space="preserve"> randomization, propensity score weighting does not adjust for unobserved covariates</w:t>
      </w:r>
      <w:r w:rsidR="00BF5A8A">
        <w:rPr>
          <w:rFonts w:ascii="Times New Roman" w:hAnsi="Times New Roman" w:cs="Times New Roman"/>
          <w:sz w:val="24"/>
          <w:szCs w:val="24"/>
        </w:rPr>
        <w:t xml:space="preserve"> </w:t>
      </w:r>
      <w:r w:rsidR="00BF5A8A">
        <w:rPr>
          <w:rFonts w:ascii="Times New Roman" w:hAnsi="Times New Roman" w:cs="Times New Roman"/>
          <w:sz w:val="24"/>
          <w:szCs w:val="24"/>
        </w:rPr>
        <w:fldChar w:fldCharType="begin"/>
      </w:r>
      <w:r w:rsidR="00911748">
        <w:rPr>
          <w:rFonts w:ascii="Times New Roman" w:hAnsi="Times New Roman" w:cs="Times New Roman"/>
          <w:sz w:val="24"/>
          <w:szCs w:val="24"/>
        </w:rPr>
        <w:instrText xml:space="preserve"> ADDIN EN.CITE &lt;EndNote&gt;&lt;Cite&gt;&lt;Author&gt;Joffe&lt;/Author&gt;&lt;Year&gt;1999&lt;/Year&gt;&lt;RecNum&gt;137&lt;/RecNum&gt;&lt;DisplayText&gt;[87]&lt;/DisplayText&gt;&lt;record&gt;&lt;rec-number&gt;137&lt;/rec-number&gt;&lt;foreign-keys&gt;&lt;key app="EN" db-id="vda2pvwscxarw9e0z24p90wxpr2wfdzp2a0w" timestamp="1675048714"&gt;137&lt;/key&gt;&lt;/foreign-keys&gt;&lt;ref-type name="Journal Article"&gt;17&lt;/ref-type&gt;&lt;contributors&gt;&lt;authors&gt;&lt;author&gt;Joffe, Marshall M&lt;/author&gt;&lt;author&gt;Rosenbaum, Paul R&lt;/author&gt;&lt;/authors&gt;&lt;/contributors&gt;&lt;titles&gt;&lt;title&gt;Invited commentary: propensity scores&lt;/title&gt;&lt;secondary-title&gt;American journal of epidemiology&lt;/secondary-title&gt;&lt;/titles&gt;&lt;periodical&gt;&lt;full-title&gt;American journal of epidemiology&lt;/full-title&gt;&lt;/periodical&gt;&lt;pages&gt;327-333&lt;/pages&gt;&lt;volume&gt;150&lt;/volume&gt;&lt;number&gt;4&lt;/number&gt;&lt;dates&gt;&lt;year&gt;1999&lt;/year&gt;&lt;/dates&gt;&lt;isbn&gt;1476-6256&lt;/isbn&gt;&lt;urls&gt;&lt;/urls&gt;&lt;/record&gt;&lt;/Cite&gt;&lt;/EndNote&gt;</w:instrText>
      </w:r>
      <w:r w:rsidR="00BF5A8A">
        <w:rPr>
          <w:rFonts w:ascii="Times New Roman" w:hAnsi="Times New Roman" w:cs="Times New Roman"/>
          <w:sz w:val="24"/>
          <w:szCs w:val="24"/>
        </w:rPr>
        <w:fldChar w:fldCharType="separate"/>
      </w:r>
      <w:r w:rsidR="00911748">
        <w:rPr>
          <w:rFonts w:ascii="Times New Roman" w:hAnsi="Times New Roman" w:cs="Times New Roman"/>
          <w:noProof/>
          <w:sz w:val="24"/>
          <w:szCs w:val="24"/>
        </w:rPr>
        <w:t>[87]</w:t>
      </w:r>
      <w:r w:rsidR="00BF5A8A">
        <w:rPr>
          <w:rFonts w:ascii="Times New Roman" w:hAnsi="Times New Roman" w:cs="Times New Roman"/>
          <w:sz w:val="24"/>
          <w:szCs w:val="24"/>
        </w:rPr>
        <w:fldChar w:fldCharType="end"/>
      </w:r>
      <w:r w:rsidR="00064BD7" w:rsidRPr="00D42971">
        <w:rPr>
          <w:rFonts w:ascii="Times New Roman" w:hAnsi="Times New Roman" w:cs="Times New Roman"/>
          <w:sz w:val="24"/>
          <w:szCs w:val="24"/>
        </w:rPr>
        <w:t>. An unbiased treatment effect assumes that all potential confounders are observed, which is unlikely to be the case in any observational study.</w:t>
      </w:r>
      <w:r w:rsidR="00B65B4D">
        <w:rPr>
          <w:rFonts w:ascii="Times New Roman" w:hAnsi="Times New Roman" w:cs="Times New Roman"/>
          <w:sz w:val="24"/>
          <w:szCs w:val="24"/>
        </w:rPr>
        <w:t xml:space="preserve"> Additionally, the covariates included in this analysis were restricted by what was included in the MHM </w:t>
      </w:r>
      <w:r>
        <w:rPr>
          <w:rFonts w:ascii="Times New Roman" w:hAnsi="Times New Roman" w:cs="Times New Roman"/>
          <w:sz w:val="24"/>
          <w:szCs w:val="24"/>
        </w:rPr>
        <w:t>survey</w:t>
      </w:r>
      <w:r w:rsidR="00B65B4D">
        <w:rPr>
          <w:rFonts w:ascii="Times New Roman" w:hAnsi="Times New Roman" w:cs="Times New Roman"/>
          <w:sz w:val="24"/>
          <w:szCs w:val="24"/>
        </w:rPr>
        <w:t>.</w:t>
      </w:r>
      <w:r w:rsidR="00064BD7" w:rsidRPr="00D42971">
        <w:rPr>
          <w:rFonts w:ascii="Times New Roman" w:hAnsi="Times New Roman" w:cs="Times New Roman"/>
          <w:sz w:val="24"/>
          <w:szCs w:val="24"/>
        </w:rPr>
        <w:t xml:space="preserve"> Adjusting for </w:t>
      </w:r>
      <w:r w:rsidR="0096157A">
        <w:rPr>
          <w:rFonts w:ascii="Times New Roman" w:hAnsi="Times New Roman" w:cs="Times New Roman"/>
          <w:sz w:val="24"/>
          <w:szCs w:val="24"/>
        </w:rPr>
        <w:t>a partial set of</w:t>
      </w:r>
      <w:r w:rsidR="00064BD7" w:rsidRPr="00D42971">
        <w:rPr>
          <w:rFonts w:ascii="Times New Roman" w:hAnsi="Times New Roman" w:cs="Times New Roman"/>
          <w:sz w:val="24"/>
          <w:szCs w:val="24"/>
        </w:rPr>
        <w:t xml:space="preserve">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w:t>
      </w:r>
      <w:r w:rsidR="000411DA">
        <w:rPr>
          <w:rFonts w:ascii="Times New Roman" w:hAnsi="Times New Roman" w:cs="Times New Roman"/>
          <w:sz w:val="24"/>
          <w:szCs w:val="24"/>
        </w:rPr>
        <w:t>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commentRangeStart w:id="96"/>
      <w:commentRangeStart w:id="97"/>
      <w:r w:rsidR="00822A0A">
        <w:rPr>
          <w:rFonts w:ascii="Times New Roman" w:hAnsi="Times New Roman" w:cs="Times New Roman"/>
          <w:sz w:val="24"/>
          <w:szCs w:val="24"/>
        </w:rPr>
        <w:t>independent sample</w:t>
      </w:r>
      <w:commentRangeEnd w:id="96"/>
      <w:r>
        <w:rPr>
          <w:rStyle w:val="CommentReference"/>
        </w:rPr>
        <w:commentReference w:id="96"/>
      </w:r>
      <w:commentRangeEnd w:id="97"/>
      <w:r w:rsidR="00911748">
        <w:rPr>
          <w:rStyle w:val="CommentReference"/>
        </w:rPr>
        <w:commentReference w:id="97"/>
      </w:r>
      <w:r w:rsidR="00822A0A">
        <w:rPr>
          <w:rFonts w:ascii="Times New Roman" w:hAnsi="Times New Roman" w:cs="Times New Roman"/>
          <w:sz w:val="24"/>
          <w:szCs w:val="24"/>
        </w:rPr>
        <w:t>.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w:t>
      </w:r>
      <w:r w:rsidR="00BF5A8A">
        <w:rPr>
          <w:rFonts w:ascii="Times New Roman" w:hAnsi="Times New Roman" w:cs="Times New Roman"/>
          <w:sz w:val="24"/>
          <w:szCs w:val="24"/>
        </w:rPr>
        <w:t xml:space="preserve">or course </w:t>
      </w:r>
      <w:r w:rsidR="00DB1880">
        <w:rPr>
          <w:rFonts w:ascii="Times New Roman" w:hAnsi="Times New Roman" w:cs="Times New Roman"/>
          <w:sz w:val="24"/>
          <w:szCs w:val="24"/>
        </w:rPr>
        <w:t>of distinct mental disorders.</w:t>
      </w:r>
      <w:r w:rsidR="001C1A1D">
        <w:rPr>
          <w:rFonts w:ascii="Times New Roman" w:hAnsi="Times New Roman" w:cs="Times New Roman"/>
          <w:sz w:val="24"/>
          <w:szCs w:val="24"/>
        </w:rPr>
        <w:t xml:space="preserve"> </w:t>
      </w:r>
      <w:r>
        <w:rPr>
          <w:rFonts w:ascii="Times New Roman" w:hAnsi="Times New Roman" w:cs="Times New Roman"/>
          <w:sz w:val="24"/>
          <w:szCs w:val="24"/>
        </w:rPr>
        <w:t xml:space="preserve">Third, physical activity was self-reported, which can introduce recall errors – particularly among older adults who are more prone to cognitive decline – and social desirability effects </w:t>
      </w:r>
      <w:r w:rsidR="00CF7639">
        <w:rPr>
          <w:rFonts w:ascii="Times New Roman" w:hAnsi="Times New Roman" w:cs="Times New Roman"/>
          <w:sz w:val="24"/>
          <w:szCs w:val="24"/>
        </w:rPr>
        <w:fldChar w:fldCharType="begin"/>
      </w:r>
      <w:r w:rsidR="00CF7639">
        <w:rPr>
          <w:rFonts w:ascii="Times New Roman" w:hAnsi="Times New Roman" w:cs="Times New Roman"/>
          <w:sz w:val="24"/>
          <w:szCs w:val="24"/>
        </w:rPr>
        <w:instrText xml:space="preserve"> ADDIN EN.CITE &lt;EndNote&gt;&lt;Cite&gt;&lt;Author&gt;Sallis&lt;/Author&gt;&lt;Year&gt;2000&lt;/Year&gt;&lt;RecNum&gt;197&lt;/RecNum&gt;&lt;DisplayText&gt;[88]&lt;/DisplayText&gt;&lt;record&gt;&lt;rec-number&gt;197&lt;/rec-number&gt;&lt;foreign-keys&gt;&lt;key app="EN" db-id="vda2pvwscxarw9e0z24p90wxpr2wfdzp2a0w" timestamp="1681847533"&gt;197&lt;/key&gt;&lt;/foreign-keys&gt;&lt;ref-type name="Journal Article"&gt;17&lt;/ref-type&gt;&lt;contributors&gt;&lt;authors&gt;&lt;author&gt;Sallis, James F&lt;/author&gt;&lt;author&gt;Saelens, Brian E&lt;/author&gt;&lt;/authors&gt;&lt;/contributors&gt;&lt;titles&gt;&lt;title&gt;Assessment of physical activity by self-report: status, limitations, and future directions&lt;/title&gt;&lt;secondary-title&gt;Research quarterly for exercise and sport&lt;/secondary-title&gt;&lt;/titles&gt;&lt;periodical&gt;&lt;full-title&gt;Research quarterly for exercise and sport&lt;/full-title&gt;&lt;/periodical&gt;&lt;pages&gt;1-14&lt;/pages&gt;&lt;volume&gt;71&lt;/volume&gt;&lt;number&gt;sup2&lt;/number&gt;&lt;dates&gt;&lt;year&gt;2000&lt;/year&gt;&lt;/dates&gt;&lt;isbn&gt;0270-1367&lt;/isbn&gt;&lt;urls&gt;&lt;/urls&gt;&lt;/record&gt;&lt;/Cite&gt;&lt;/EndNote&gt;</w:instrText>
      </w:r>
      <w:r w:rsidR="00CF7639">
        <w:rPr>
          <w:rFonts w:ascii="Times New Roman" w:hAnsi="Times New Roman" w:cs="Times New Roman"/>
          <w:sz w:val="24"/>
          <w:szCs w:val="24"/>
        </w:rPr>
        <w:fldChar w:fldCharType="separate"/>
      </w:r>
      <w:r w:rsidR="00CF7639">
        <w:rPr>
          <w:rFonts w:ascii="Times New Roman" w:hAnsi="Times New Roman" w:cs="Times New Roman"/>
          <w:noProof/>
          <w:sz w:val="24"/>
          <w:szCs w:val="24"/>
        </w:rPr>
        <w:t>[88]</w:t>
      </w:r>
      <w:r w:rsidR="00CF7639">
        <w:rPr>
          <w:rFonts w:ascii="Times New Roman" w:hAnsi="Times New Roman" w:cs="Times New Roman"/>
          <w:sz w:val="24"/>
          <w:szCs w:val="24"/>
        </w:rPr>
        <w:fldChar w:fldCharType="end"/>
      </w:r>
      <w:r>
        <w:rPr>
          <w:rFonts w:ascii="Times New Roman" w:hAnsi="Times New Roman" w:cs="Times New Roman"/>
          <w:sz w:val="24"/>
          <w:szCs w:val="24"/>
        </w:rPr>
        <w:t xml:space="preserve">. However, </w:t>
      </w:r>
      <w:r w:rsidR="00FC57A6">
        <w:rPr>
          <w:rFonts w:ascii="Times New Roman" w:hAnsi="Times New Roman" w:cs="Times New Roman"/>
          <w:sz w:val="24"/>
          <w:szCs w:val="24"/>
        </w:rPr>
        <w:t xml:space="preserve">researchers need to balance feasibility with practicality and therefore using a self-reported measure of physical activity may be best suited for data collection with a sample of this size and geographic dispersion. </w:t>
      </w:r>
      <w:r w:rsidR="00BF5A8A">
        <w:rPr>
          <w:rFonts w:ascii="Times New Roman" w:hAnsi="Times New Roman" w:cs="Times New Roman"/>
          <w:sz w:val="24"/>
          <w:szCs w:val="24"/>
        </w:rPr>
        <w:t xml:space="preserve">Lastly, </w:t>
      </w:r>
      <w:r w:rsidR="00FC57A6">
        <w:rPr>
          <w:rFonts w:ascii="Times New Roman" w:hAnsi="Times New Roman" w:cs="Times New Roman"/>
          <w:sz w:val="24"/>
          <w:szCs w:val="24"/>
        </w:rPr>
        <w:t xml:space="preserve">the MHM project </w:t>
      </w:r>
      <w:r w:rsidR="00FC57A6">
        <w:rPr>
          <w:rFonts w:ascii="Times New Roman" w:hAnsi="Times New Roman" w:cs="Times New Roman"/>
          <w:sz w:val="24"/>
          <w:szCs w:val="24"/>
        </w:rPr>
        <w:lastRenderedPageBreak/>
        <w:t xml:space="preserve">has used convenience sampling to recruit participants, targeted towards individuals who used </w:t>
      </w:r>
      <w:r w:rsidR="00076A42">
        <w:rPr>
          <w:rFonts w:ascii="Times New Roman" w:hAnsi="Times New Roman" w:cs="Times New Roman"/>
          <w:sz w:val="24"/>
          <w:szCs w:val="24"/>
        </w:rPr>
        <w:t xml:space="preserve">mental health-related search terms </w:t>
      </w:r>
      <w:r w:rsidR="00FC57A6">
        <w:rPr>
          <w:rFonts w:ascii="Times New Roman" w:hAnsi="Times New Roman" w:cs="Times New Roman"/>
          <w:sz w:val="24"/>
          <w:szCs w:val="24"/>
        </w:rPr>
        <w:t xml:space="preserve">in Google and Facebook. Although the present sample includes individuals from </w:t>
      </w:r>
      <w:r w:rsidR="00076A42">
        <w:rPr>
          <w:rFonts w:ascii="Times New Roman" w:hAnsi="Times New Roman" w:cs="Times New Roman"/>
          <w:sz w:val="24"/>
          <w:szCs w:val="24"/>
        </w:rPr>
        <w:t xml:space="preserve">over 200 countries, </w:t>
      </w:r>
      <w:r w:rsidR="00FC57A6">
        <w:rPr>
          <w:rFonts w:ascii="Times New Roman" w:hAnsi="Times New Roman" w:cs="Times New Roman"/>
          <w:sz w:val="24"/>
          <w:szCs w:val="24"/>
        </w:rPr>
        <w:t xml:space="preserve">it may </w:t>
      </w:r>
      <w:r w:rsidR="00076A42">
        <w:rPr>
          <w:rFonts w:ascii="Times New Roman" w:hAnsi="Times New Roman" w:cs="Times New Roman"/>
          <w:sz w:val="24"/>
          <w:szCs w:val="24"/>
        </w:rPr>
        <w:t xml:space="preserve">not </w:t>
      </w:r>
      <w:r w:rsidR="00FC57A6">
        <w:rPr>
          <w:rFonts w:ascii="Times New Roman" w:hAnsi="Times New Roman" w:cs="Times New Roman"/>
          <w:sz w:val="24"/>
          <w:szCs w:val="24"/>
        </w:rPr>
        <w:t xml:space="preserve">truly be globally </w:t>
      </w:r>
      <w:r w:rsidR="00076A42">
        <w:rPr>
          <w:rFonts w:ascii="Times New Roman" w:hAnsi="Times New Roman" w:cs="Times New Roman"/>
          <w:sz w:val="24"/>
          <w:szCs w:val="24"/>
        </w:rPr>
        <w:t>representative</w:t>
      </w:r>
      <w:r w:rsidR="00971B2B">
        <w:rPr>
          <w:rFonts w:ascii="Times New Roman" w:hAnsi="Times New Roman" w:cs="Times New Roman"/>
          <w:sz w:val="24"/>
          <w:szCs w:val="24"/>
        </w:rPr>
        <w:t xml:space="preserve">, </w:t>
      </w:r>
      <w:r w:rsidR="00FC57A6">
        <w:rPr>
          <w:rFonts w:ascii="Times New Roman" w:hAnsi="Times New Roman" w:cs="Times New Roman"/>
          <w:sz w:val="24"/>
          <w:szCs w:val="24"/>
        </w:rPr>
        <w:t xml:space="preserve">as it would have also </w:t>
      </w:r>
      <w:r w:rsidR="00971B2B">
        <w:rPr>
          <w:rFonts w:ascii="Times New Roman" w:hAnsi="Times New Roman" w:cs="Times New Roman"/>
          <w:sz w:val="24"/>
          <w:szCs w:val="24"/>
        </w:rPr>
        <w:t>overlook</w:t>
      </w:r>
      <w:r w:rsidR="00FC57A6">
        <w:rPr>
          <w:rFonts w:ascii="Times New Roman" w:hAnsi="Times New Roman" w:cs="Times New Roman"/>
          <w:sz w:val="24"/>
          <w:szCs w:val="24"/>
        </w:rPr>
        <w:t>ed individuals living in</w:t>
      </w:r>
      <w:r w:rsidR="00971B2B">
        <w:rPr>
          <w:rFonts w:ascii="Times New Roman" w:hAnsi="Times New Roman" w:cs="Times New Roman"/>
          <w:sz w:val="24"/>
          <w:szCs w:val="24"/>
        </w:rPr>
        <w:t xml:space="preserve"> regions with </w:t>
      </w:r>
      <w:r w:rsidR="00CF7639">
        <w:rPr>
          <w:rFonts w:ascii="Times New Roman" w:hAnsi="Times New Roman" w:cs="Times New Roman"/>
          <w:sz w:val="24"/>
          <w:szCs w:val="24"/>
        </w:rPr>
        <w:t>limited</w:t>
      </w:r>
      <w:r w:rsidR="00971B2B">
        <w:rPr>
          <w:rFonts w:ascii="Times New Roman" w:hAnsi="Times New Roman" w:cs="Times New Roman"/>
          <w:sz w:val="24"/>
          <w:szCs w:val="24"/>
        </w:rPr>
        <w:t xml:space="preserve"> to no internet access.</w:t>
      </w:r>
      <w:r w:rsidR="00076A42">
        <w:rPr>
          <w:rFonts w:ascii="Times New Roman" w:hAnsi="Times New Roman" w:cs="Times New Roman"/>
          <w:sz w:val="24"/>
          <w:szCs w:val="24"/>
        </w:rPr>
        <w:t xml:space="preserve"> </w:t>
      </w:r>
    </w:p>
    <w:p w14:paraId="33D42EB9" w14:textId="18FCC9D0" w:rsidR="0036056A" w:rsidDel="00FC57A6" w:rsidRDefault="0036056A" w:rsidP="002C4D62">
      <w:pPr>
        <w:spacing w:line="480" w:lineRule="auto"/>
        <w:rPr>
          <w:del w:id="98" w:author="Denver Brown [2]" w:date="2023-04-14T11:43:00Z"/>
          <w:rFonts w:ascii="Times New Roman" w:hAnsi="Times New Roman" w:cs="Times New Roman"/>
          <w:sz w:val="24"/>
          <w:szCs w:val="24"/>
        </w:rPr>
      </w:pPr>
    </w:p>
    <w:p w14:paraId="43489F15" w14:textId="0E197FD4" w:rsidR="001A6190" w:rsidRDefault="001A6190" w:rsidP="002C4D62">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3D73F931" w14:textId="4B7F1AC3" w:rsidR="001A6190" w:rsidRDefault="001D74C2" w:rsidP="002C4D62">
      <w:pPr>
        <w:spacing w:line="480" w:lineRule="auto"/>
        <w:rPr>
          <w:rFonts w:ascii="Times New Roman" w:hAnsi="Times New Roman" w:cs="Times New Roman"/>
          <w:sz w:val="24"/>
          <w:szCs w:val="24"/>
        </w:rPr>
      </w:pPr>
      <w:r>
        <w:rPr>
          <w:rFonts w:ascii="Times New Roman" w:hAnsi="Times New Roman" w:cs="Times New Roman"/>
          <w:sz w:val="24"/>
          <w:szCs w:val="24"/>
        </w:rPr>
        <w:t>T</w:t>
      </w:r>
      <w:r w:rsidR="00FC57A6">
        <w:rPr>
          <w:rFonts w:ascii="Times New Roman" w:hAnsi="Times New Roman" w:cs="Times New Roman"/>
          <w:sz w:val="24"/>
          <w:szCs w:val="24"/>
        </w:rPr>
        <w:t xml:space="preserve">his cross-sectional study </w:t>
      </w:r>
      <w:r w:rsidR="001A6190">
        <w:rPr>
          <w:rFonts w:ascii="Times New Roman" w:hAnsi="Times New Roman" w:cs="Times New Roman"/>
          <w:sz w:val="24"/>
          <w:szCs w:val="24"/>
        </w:rPr>
        <w:t>estimate</w:t>
      </w:r>
      <w:r w:rsidR="00FC57A6">
        <w:rPr>
          <w:rFonts w:ascii="Times New Roman" w:hAnsi="Times New Roman" w:cs="Times New Roman"/>
          <w:sz w:val="24"/>
          <w:szCs w:val="24"/>
        </w:rPr>
        <w:t>d</w:t>
      </w:r>
      <w:r w:rsidR="001A6190">
        <w:rPr>
          <w:rFonts w:ascii="Times New Roman" w:hAnsi="Times New Roman" w:cs="Times New Roman"/>
          <w:sz w:val="24"/>
          <w:szCs w:val="24"/>
        </w:rPr>
        <w:t xml:space="preserve"> treatment effect</w:t>
      </w:r>
      <w:r w:rsidR="00FC57A6">
        <w:rPr>
          <w:rFonts w:ascii="Times New Roman" w:hAnsi="Times New Roman" w:cs="Times New Roman"/>
          <w:sz w:val="24"/>
          <w:szCs w:val="24"/>
        </w:rPr>
        <w:t>s</w:t>
      </w:r>
      <w:r w:rsidR="001A6190">
        <w:rPr>
          <w:rFonts w:ascii="Times New Roman" w:hAnsi="Times New Roman" w:cs="Times New Roman"/>
          <w:sz w:val="24"/>
          <w:szCs w:val="24"/>
        </w:rPr>
        <w:t xml:space="preserve"> of physical </w:t>
      </w:r>
      <w:r w:rsidR="00FC57A6">
        <w:rPr>
          <w:rFonts w:ascii="Times New Roman" w:hAnsi="Times New Roman" w:cs="Times New Roman"/>
          <w:sz w:val="24"/>
          <w:szCs w:val="24"/>
        </w:rPr>
        <w:t xml:space="preserve">activity on several aspects of mental health among </w:t>
      </w:r>
      <w:r w:rsidR="001A6190">
        <w:rPr>
          <w:rFonts w:ascii="Times New Roman" w:hAnsi="Times New Roman" w:cs="Times New Roman"/>
          <w:sz w:val="24"/>
          <w:szCs w:val="24"/>
        </w:rPr>
        <w:t xml:space="preserve">a large </w:t>
      </w:r>
      <w:r w:rsidR="00FC57A6">
        <w:rPr>
          <w:rFonts w:ascii="Times New Roman" w:hAnsi="Times New Roman" w:cs="Times New Roman"/>
          <w:sz w:val="24"/>
          <w:szCs w:val="24"/>
        </w:rPr>
        <w:t xml:space="preserve">global sample of adults </w:t>
      </w:r>
      <w:r w:rsidR="001A6190">
        <w:rPr>
          <w:rFonts w:ascii="Times New Roman" w:hAnsi="Times New Roman" w:cs="Times New Roman"/>
          <w:sz w:val="24"/>
          <w:szCs w:val="24"/>
        </w:rPr>
        <w:t>using a</w:t>
      </w:r>
      <w:r w:rsidR="00FC57A6">
        <w:rPr>
          <w:rFonts w:ascii="Times New Roman" w:hAnsi="Times New Roman" w:cs="Times New Roman"/>
          <w:sz w:val="24"/>
          <w:szCs w:val="24"/>
        </w:rPr>
        <w:t>dvanced covariate balancing techniques to reduce bias in our estimates</w:t>
      </w:r>
      <w:r w:rsidR="001A6190">
        <w:rPr>
          <w:rFonts w:ascii="Times New Roman" w:hAnsi="Times New Roman" w:cs="Times New Roman"/>
          <w:sz w:val="24"/>
          <w:szCs w:val="24"/>
        </w:rPr>
        <w:t xml:space="preserve">. Our results demonstrate a significant small effect of </w:t>
      </w:r>
      <w:r w:rsidR="00760D3A">
        <w:rPr>
          <w:rFonts w:ascii="Times New Roman" w:hAnsi="Times New Roman" w:cs="Times New Roman"/>
          <w:sz w:val="24"/>
          <w:szCs w:val="24"/>
        </w:rPr>
        <w:t xml:space="preserve">self-reported physical </w:t>
      </w:r>
      <w:r w:rsidR="00FC57A6">
        <w:rPr>
          <w:rFonts w:ascii="Times New Roman" w:hAnsi="Times New Roman" w:cs="Times New Roman"/>
          <w:sz w:val="24"/>
          <w:szCs w:val="24"/>
        </w:rPr>
        <w:t xml:space="preserve">activity </w:t>
      </w:r>
      <w:r w:rsidR="00760D3A">
        <w:rPr>
          <w:rFonts w:ascii="Times New Roman" w:hAnsi="Times New Roman" w:cs="Times New Roman"/>
          <w:sz w:val="24"/>
          <w:szCs w:val="24"/>
        </w:rPr>
        <w:t>on a comprehensive measure of overall mental health and well</w:t>
      </w:r>
      <w:r w:rsidR="00FC57A6">
        <w:rPr>
          <w:rFonts w:ascii="Times New Roman" w:hAnsi="Times New Roman" w:cs="Times New Roman"/>
          <w:sz w:val="24"/>
          <w:szCs w:val="24"/>
        </w:rPr>
        <w:t>-</w:t>
      </w:r>
      <w:r w:rsidR="00760D3A">
        <w:rPr>
          <w:rFonts w:ascii="Times New Roman" w:hAnsi="Times New Roman" w:cs="Times New Roman"/>
          <w:sz w:val="24"/>
          <w:szCs w:val="24"/>
        </w:rPr>
        <w:t>being</w:t>
      </w:r>
      <w:r w:rsidR="00FC57A6">
        <w:rPr>
          <w:rFonts w:ascii="Times New Roman" w:hAnsi="Times New Roman" w:cs="Times New Roman"/>
          <w:sz w:val="24"/>
          <w:szCs w:val="24"/>
        </w:rPr>
        <w:t xml:space="preserve">, in addition to similar benefits across several specific subcategories of mental health. </w:t>
      </w:r>
      <w:r>
        <w:rPr>
          <w:rFonts w:ascii="Times New Roman" w:hAnsi="Times New Roman" w:cs="Times New Roman"/>
          <w:sz w:val="24"/>
          <w:szCs w:val="24"/>
        </w:rPr>
        <w:t>The strongest associations between p</w:t>
      </w:r>
      <w:r w:rsidR="00FC57A6">
        <w:rPr>
          <w:rFonts w:ascii="Times New Roman" w:hAnsi="Times New Roman" w:cs="Times New Roman"/>
          <w:sz w:val="24"/>
          <w:szCs w:val="24"/>
        </w:rPr>
        <w:t xml:space="preserve">hysical activity </w:t>
      </w:r>
      <w:r>
        <w:rPr>
          <w:rFonts w:ascii="Times New Roman" w:hAnsi="Times New Roman" w:cs="Times New Roman"/>
          <w:sz w:val="24"/>
          <w:szCs w:val="24"/>
        </w:rPr>
        <w:t>and mental health appear to occur during the early and middle-aged adult life stages, with effects becoming weaker into old age. Collectively, findings further buttress the growing body of evidence in support of promoting physical activity to promote various aspects of mental health and well-being among the population.</w:t>
      </w:r>
    </w:p>
    <w:p w14:paraId="2CF2297E" w14:textId="530EFA29" w:rsidR="00541889" w:rsidRDefault="00541889" w:rsidP="002C4D62">
      <w:pPr>
        <w:spacing w:line="480" w:lineRule="auto"/>
        <w:rPr>
          <w:rFonts w:ascii="Times New Roman" w:hAnsi="Times New Roman" w:cs="Times New Roman"/>
          <w:sz w:val="24"/>
          <w:szCs w:val="24"/>
        </w:rPr>
      </w:pPr>
    </w:p>
    <w:p w14:paraId="440E8B6D" w14:textId="77777777" w:rsidR="00541889" w:rsidRDefault="00541889" w:rsidP="00541889">
      <w:pPr>
        <w:spacing w:line="480" w:lineRule="auto"/>
        <w:ind w:firstLine="720"/>
        <w:rPr>
          <w:rFonts w:ascii="Times New Roman" w:hAnsi="Times New Roman" w:cs="Times New Roman"/>
          <w:sz w:val="24"/>
          <w:szCs w:val="24"/>
        </w:rPr>
      </w:pPr>
      <w:commentRangeStart w:id="99"/>
      <w:r>
        <w:rPr>
          <w:rFonts w:ascii="Times New Roman" w:hAnsi="Times New Roman" w:cs="Times New Roman"/>
          <w:sz w:val="24"/>
          <w:szCs w:val="24"/>
        </w:rPr>
        <w:t xml:space="preserve">The largest differences between the active and inactive groups averaged across ages was for Mind-Body Connection (31.42) and lowest for Core Cognition (24.39) and Social Self (24.90), converging with the treatment effects estimated from the propensity model. </w:t>
      </w:r>
      <w:commentRangeEnd w:id="99"/>
      <w:r>
        <w:rPr>
          <w:rStyle w:val="CommentReference"/>
        </w:rPr>
        <w:commentReference w:id="99"/>
      </w:r>
      <w:r>
        <w:rPr>
          <w:rFonts w:ascii="Times New Roman" w:hAnsi="Times New Roman" w:cs="Times New Roman"/>
          <w:sz w:val="24"/>
          <w:szCs w:val="24"/>
        </w:rPr>
        <w:t xml:space="preserve"> </w:t>
      </w:r>
    </w:p>
    <w:p w14:paraId="7D07AE49" w14:textId="77777777" w:rsidR="00541889" w:rsidRDefault="00541889" w:rsidP="00541889">
      <w:pPr>
        <w:spacing w:line="480" w:lineRule="auto"/>
        <w:ind w:firstLine="720"/>
        <w:rPr>
          <w:rFonts w:ascii="Times New Roman" w:hAnsi="Times New Roman" w:cs="Times New Roman"/>
          <w:sz w:val="24"/>
          <w:szCs w:val="24"/>
        </w:rPr>
      </w:pPr>
    </w:p>
    <w:p w14:paraId="2AB6109F" w14:textId="77777777" w:rsidR="00541889" w:rsidRDefault="00541889" w:rsidP="00541889">
      <w:pPr>
        <w:spacing w:line="480" w:lineRule="auto"/>
        <w:ind w:firstLine="720"/>
        <w:rPr>
          <w:rFonts w:ascii="Times New Roman" w:hAnsi="Times New Roman" w:cs="Times New Roman"/>
          <w:sz w:val="24"/>
          <w:szCs w:val="24"/>
        </w:rPr>
      </w:pPr>
      <w:commentRangeStart w:id="100"/>
      <w:commentRangeStart w:id="101"/>
      <w:r>
        <w:rPr>
          <w:rFonts w:ascii="Times New Roman" w:hAnsi="Times New Roman" w:cs="Times New Roman"/>
          <w:sz w:val="24"/>
          <w:szCs w:val="24"/>
        </w:rPr>
        <w:lastRenderedPageBreak/>
        <w:t>Another interesting finding is that the moderated marginal effects model</w:t>
      </w:r>
      <w:commentRangeEnd w:id="100"/>
      <w:r>
        <w:rPr>
          <w:rStyle w:val="CommentReference"/>
        </w:rPr>
        <w:commentReference w:id="100"/>
      </w:r>
      <w:r>
        <w:rPr>
          <w:rFonts w:ascii="Times New Roman" w:hAnsi="Times New Roman" w:cs="Times New Roman"/>
          <w:sz w:val="24"/>
          <w:szCs w:val="24"/>
        </w:rPr>
        <w:t xml:space="preserve"> revealed an age gradient for all mental health subdomains, which aligns with previous findings of Chen and colleagues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wherein greater well-being was observed in </w:t>
      </w:r>
      <w:commentRangeStart w:id="102"/>
      <w:r>
        <w:rPr>
          <w:rFonts w:ascii="Times New Roman" w:hAnsi="Times New Roman" w:cs="Times New Roman"/>
          <w:sz w:val="24"/>
          <w:szCs w:val="24"/>
        </w:rPr>
        <w:t xml:space="preserve">earlier generations </w:t>
      </w:r>
      <w:commentRangeEnd w:id="102"/>
      <w:r>
        <w:rPr>
          <w:rStyle w:val="CommentReference"/>
        </w:rPr>
        <w:commentReference w:id="102"/>
      </w:r>
      <w:r>
        <w:rPr>
          <w:rFonts w:ascii="Times New Roman" w:hAnsi="Times New Roman" w:cs="Times New Roman"/>
          <w:sz w:val="24"/>
          <w:szCs w:val="24"/>
        </w:rPr>
        <w:t>among a nationally representative sample of adults living in the US. Closer inspection of the MHQ subcategories revealed that Mood and Outlook (B = 93.62) and Social Self (B = 94.27) appear to benefit the most from aging. These subcategories are conceptually similar to the two flourishing domains (i.e., Happiness and Life Satisfaction; and Close Social Relationships) that older adults (</w:t>
      </w:r>
      <w:r w:rsidRPr="004C0FB7">
        <w:rPr>
          <w:rFonts w:ascii="Times New Roman" w:hAnsi="Times New Roman" w:cs="Times New Roman"/>
          <w:sz w:val="24"/>
          <w:szCs w:val="24"/>
        </w:rPr>
        <w:t>≥7</w:t>
      </w:r>
      <w:r>
        <w:rPr>
          <w:rFonts w:ascii="Times New Roman" w:hAnsi="Times New Roman" w:cs="Times New Roman"/>
          <w:sz w:val="24"/>
          <w:szCs w:val="24"/>
        </w:rPr>
        <w:t xml:space="preserve">7 years) scored highest on in the study by Chen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101"/>
      <w:r>
        <w:rPr>
          <w:rStyle w:val="CommentReference"/>
        </w:rPr>
        <w:commentReference w:id="101"/>
      </w:r>
    </w:p>
    <w:p w14:paraId="009FCE57" w14:textId="77777777" w:rsidR="00541889" w:rsidRPr="001A6190" w:rsidRDefault="00541889"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103"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How does this compare to chekroud</w:t>
      </w:r>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05B141B7" w14:textId="77777777" w:rsidR="00CF7639" w:rsidRPr="00CF7639" w:rsidRDefault="00485D6E" w:rsidP="00CF7639">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CF7639" w:rsidRPr="00CF7639">
        <w:t>1.</w:t>
      </w:r>
      <w:r w:rsidR="00CF7639" w:rsidRPr="00CF7639">
        <w:tab/>
        <w:t xml:space="preserve">Steel Z, Marnane C, Iranpour C, et al.: The global prevalence of common mental disorders: a systematic review and meta-analysis 1980–2013. </w:t>
      </w:r>
      <w:r w:rsidR="00CF7639" w:rsidRPr="00CF7639">
        <w:rPr>
          <w:i/>
        </w:rPr>
        <w:t>International journal of epidemiology.</w:t>
      </w:r>
      <w:r w:rsidR="00CF7639" w:rsidRPr="00CF7639">
        <w:t xml:space="preserve"> 2014, </w:t>
      </w:r>
      <w:r w:rsidR="00CF7639" w:rsidRPr="00CF7639">
        <w:rPr>
          <w:i/>
        </w:rPr>
        <w:t>43:</w:t>
      </w:r>
      <w:r w:rsidR="00CF7639" w:rsidRPr="00CF7639">
        <w:t>476-493.</w:t>
      </w:r>
    </w:p>
    <w:p w14:paraId="75768492" w14:textId="77777777" w:rsidR="00CF7639" w:rsidRPr="00CF7639" w:rsidRDefault="00CF7639" w:rsidP="00CF7639">
      <w:pPr>
        <w:pStyle w:val="EndNoteBibliography"/>
        <w:spacing w:after="0"/>
      </w:pPr>
      <w:r w:rsidRPr="00CF7639">
        <w:t>2.</w:t>
      </w:r>
      <w:r w:rsidRPr="00CF7639">
        <w:tab/>
        <w:t xml:space="preserve">Collaborators GMD: Global, regional, and national burden of 12 mental disorders in 204 countries and territories, 1990–2019: a systematic analysis for the Global Burden of Disease Study 2019. </w:t>
      </w:r>
      <w:r w:rsidRPr="00CF7639">
        <w:rPr>
          <w:i/>
        </w:rPr>
        <w:t>The Lancet Psychiatry.</w:t>
      </w:r>
      <w:r w:rsidRPr="00CF7639">
        <w:t xml:space="preserve"> 2022, </w:t>
      </w:r>
      <w:r w:rsidRPr="00CF7639">
        <w:rPr>
          <w:i/>
        </w:rPr>
        <w:t>9:</w:t>
      </w:r>
      <w:r w:rsidRPr="00CF7639">
        <w:t>137-150.</w:t>
      </w:r>
    </w:p>
    <w:p w14:paraId="1D3FF5D7" w14:textId="77777777" w:rsidR="00CF7639" w:rsidRPr="00CF7639" w:rsidRDefault="00CF7639" w:rsidP="00CF7639">
      <w:pPr>
        <w:pStyle w:val="EndNoteBibliography"/>
        <w:spacing w:after="0"/>
      </w:pPr>
      <w:r w:rsidRPr="00CF7639">
        <w:t>3.</w:t>
      </w:r>
      <w:r w:rsidRPr="00CF7639">
        <w:tab/>
        <w:t xml:space="preserve">Health TLG: Mental health matters. </w:t>
      </w:r>
      <w:r w:rsidRPr="00CF7639">
        <w:rPr>
          <w:i/>
        </w:rPr>
        <w:t>The Lancet. Global Health.</w:t>
      </w:r>
      <w:r w:rsidRPr="00CF7639">
        <w:t xml:space="preserve"> 2020, </w:t>
      </w:r>
      <w:r w:rsidRPr="00CF7639">
        <w:rPr>
          <w:i/>
        </w:rPr>
        <w:t>8:</w:t>
      </w:r>
      <w:r w:rsidRPr="00CF7639">
        <w:t>e1352.</w:t>
      </w:r>
    </w:p>
    <w:p w14:paraId="2414EC43" w14:textId="77777777" w:rsidR="00CF7639" w:rsidRPr="00CF7639" w:rsidRDefault="00CF7639" w:rsidP="00CF7639">
      <w:pPr>
        <w:pStyle w:val="EndNoteBibliography"/>
        <w:spacing w:after="0"/>
      </w:pPr>
      <w:r w:rsidRPr="00CF7639">
        <w:t>4.</w:t>
      </w:r>
      <w:r w:rsidRPr="00CF7639">
        <w:tab/>
        <w:t xml:space="preserve">Samji H, Wu J, Ladak A, et al.: Mental health impacts of the COVID‐19 pandemic on children and youth–a systematic review. </w:t>
      </w:r>
      <w:r w:rsidRPr="00CF7639">
        <w:rPr>
          <w:i/>
        </w:rPr>
        <w:t>Child and adolescent mental health.</w:t>
      </w:r>
      <w:r w:rsidRPr="00CF7639">
        <w:t xml:space="preserve"> 2022, </w:t>
      </w:r>
      <w:r w:rsidRPr="00CF7639">
        <w:rPr>
          <w:i/>
        </w:rPr>
        <w:t>27:</w:t>
      </w:r>
      <w:r w:rsidRPr="00CF7639">
        <w:t>173-189.</w:t>
      </w:r>
    </w:p>
    <w:p w14:paraId="6227B21B" w14:textId="77777777" w:rsidR="00CF7639" w:rsidRPr="00CF7639" w:rsidRDefault="00CF7639" w:rsidP="00CF7639">
      <w:pPr>
        <w:pStyle w:val="EndNoteBibliography"/>
        <w:spacing w:after="0"/>
      </w:pPr>
      <w:r w:rsidRPr="00CF7639">
        <w:lastRenderedPageBreak/>
        <w:t>5.</w:t>
      </w:r>
      <w:r w:rsidRPr="00CF7639">
        <w:tab/>
        <w:t xml:space="preserve">Patel K, Robertson E, Kwong AS, et al.: Psychological distress before and during the COVID-19 pandemic among adults in the United Kingdom based on coordinated analyses of 11 longitudinal studies. </w:t>
      </w:r>
      <w:r w:rsidRPr="00CF7639">
        <w:rPr>
          <w:i/>
        </w:rPr>
        <w:t>JAMA Network open.</w:t>
      </w:r>
      <w:r w:rsidRPr="00CF7639">
        <w:t xml:space="preserve"> 2022, </w:t>
      </w:r>
      <w:r w:rsidRPr="00CF7639">
        <w:rPr>
          <w:i/>
        </w:rPr>
        <w:t>5:</w:t>
      </w:r>
      <w:r w:rsidRPr="00CF7639">
        <w:t>e227629-e227629.</w:t>
      </w:r>
    </w:p>
    <w:p w14:paraId="051D36CC" w14:textId="77777777" w:rsidR="00CF7639" w:rsidRPr="00CF7639" w:rsidRDefault="00CF7639" w:rsidP="00CF7639">
      <w:pPr>
        <w:pStyle w:val="EndNoteBibliography"/>
        <w:spacing w:after="0"/>
      </w:pPr>
      <w:r w:rsidRPr="00CF7639">
        <w:t>6.</w:t>
      </w:r>
      <w:r w:rsidRPr="00CF7639">
        <w:tab/>
        <w:t xml:space="preserve">Panchal U, Salazar de Pablo G, Franco M, et al.: The impact of COVID-19 lockdown on child and adolescent mental health: systematic review. </w:t>
      </w:r>
      <w:r w:rsidRPr="00CF7639">
        <w:rPr>
          <w:i/>
        </w:rPr>
        <w:t>European child &amp; adolescent psychiatry.</w:t>
      </w:r>
      <w:r w:rsidRPr="00CF7639">
        <w:t xml:space="preserve"> 2021</w:t>
      </w:r>
      <w:r w:rsidRPr="00CF7639">
        <w:rPr>
          <w:i/>
        </w:rPr>
        <w:t>:</w:t>
      </w:r>
      <w:r w:rsidRPr="00CF7639">
        <w:t>1-27.</w:t>
      </w:r>
    </w:p>
    <w:p w14:paraId="424DB37E" w14:textId="77777777" w:rsidR="00CF7639" w:rsidRPr="00CF7639" w:rsidRDefault="00CF7639" w:rsidP="00CF7639">
      <w:pPr>
        <w:pStyle w:val="EndNoteBibliography"/>
        <w:spacing w:after="0"/>
      </w:pPr>
      <w:r w:rsidRPr="00CF7639">
        <w:t>7.</w:t>
      </w:r>
      <w:r w:rsidRPr="00CF7639">
        <w:tab/>
        <w:t xml:space="preserve">Prati G, Mancini AD: The psychological impact of COVID-19 pandemic lockdowns: a review and meta-analysis of longitudinal studies and natural experiments. </w:t>
      </w:r>
      <w:r w:rsidRPr="00CF7639">
        <w:rPr>
          <w:i/>
        </w:rPr>
        <w:t>Psychological medicine.</w:t>
      </w:r>
      <w:r w:rsidRPr="00CF7639">
        <w:t xml:space="preserve"> 2021, </w:t>
      </w:r>
      <w:r w:rsidRPr="00CF7639">
        <w:rPr>
          <w:i/>
        </w:rPr>
        <w:t>51:</w:t>
      </w:r>
      <w:r w:rsidRPr="00CF7639">
        <w:t>201-211.</w:t>
      </w:r>
    </w:p>
    <w:p w14:paraId="3661BD51" w14:textId="77777777" w:rsidR="00CF7639" w:rsidRPr="00CF7639" w:rsidRDefault="00CF7639" w:rsidP="00CF7639">
      <w:pPr>
        <w:pStyle w:val="EndNoteBibliography"/>
        <w:spacing w:after="0"/>
      </w:pPr>
      <w:r w:rsidRPr="00CF7639">
        <w:t>8.</w:t>
      </w:r>
      <w:r w:rsidRPr="00CF7639">
        <w:tab/>
        <w:t xml:space="preserve">Robinson E, Sutin AR, Daly M, Jones A: A systematic review and meta-analysis of longitudinal cohort studies comparing mental health before versus during the COVID-19 pandemic in 2020. </w:t>
      </w:r>
      <w:r w:rsidRPr="00CF7639">
        <w:rPr>
          <w:i/>
        </w:rPr>
        <w:t>Journal of Affective Disorders.</w:t>
      </w:r>
      <w:r w:rsidRPr="00CF7639">
        <w:t xml:space="preserve"> 2022, </w:t>
      </w:r>
      <w:r w:rsidRPr="00CF7639">
        <w:rPr>
          <w:i/>
        </w:rPr>
        <w:t>296:</w:t>
      </w:r>
      <w:r w:rsidRPr="00CF7639">
        <w:t>567-576.</w:t>
      </w:r>
    </w:p>
    <w:p w14:paraId="293B9214" w14:textId="77777777" w:rsidR="00CF7639" w:rsidRPr="00CF7639" w:rsidRDefault="00CF7639" w:rsidP="00CF7639">
      <w:pPr>
        <w:pStyle w:val="EndNoteBibliography"/>
        <w:spacing w:after="0"/>
      </w:pPr>
      <w:r w:rsidRPr="00CF7639">
        <w:t>9.</w:t>
      </w:r>
      <w:r w:rsidRPr="00CF7639">
        <w:tab/>
        <w:t xml:space="preserve">Kauhanen L, Wan Mohd Yunus WMA, Lempinen L, et al.: A systematic review of the mental health changes of children and young people before and during the COVID-19 pandemic. </w:t>
      </w:r>
      <w:r w:rsidRPr="00CF7639">
        <w:rPr>
          <w:i/>
        </w:rPr>
        <w:t>European child &amp; adolescent psychiatry.</w:t>
      </w:r>
      <w:r w:rsidRPr="00CF7639">
        <w:t xml:space="preserve"> 2022</w:t>
      </w:r>
      <w:r w:rsidRPr="00CF7639">
        <w:rPr>
          <w:i/>
        </w:rPr>
        <w:t>:</w:t>
      </w:r>
      <w:r w:rsidRPr="00CF7639">
        <w:t>1-19.</w:t>
      </w:r>
    </w:p>
    <w:p w14:paraId="11FA3B99" w14:textId="77777777" w:rsidR="00CF7639" w:rsidRPr="00CF7639" w:rsidRDefault="00CF7639" w:rsidP="00CF7639">
      <w:pPr>
        <w:pStyle w:val="EndNoteBibliography"/>
        <w:spacing w:after="0"/>
      </w:pPr>
      <w:r w:rsidRPr="00CF7639">
        <w:t>10.</w:t>
      </w:r>
      <w:r w:rsidRPr="00CF7639">
        <w:tab/>
        <w:t xml:space="preserve">Santomauro DF, Herrera AMM, Shadid J, et al.: Global prevalence and burden of depressive and anxiety disorders in 204 countries and territories in 2020 due to the COVID-19 pandemic. </w:t>
      </w:r>
      <w:r w:rsidRPr="00CF7639">
        <w:rPr>
          <w:i/>
        </w:rPr>
        <w:t>The Lancet.</w:t>
      </w:r>
      <w:r w:rsidRPr="00CF7639">
        <w:t xml:space="preserve"> 2021, </w:t>
      </w:r>
      <w:r w:rsidRPr="00CF7639">
        <w:rPr>
          <w:i/>
        </w:rPr>
        <w:t>398:</w:t>
      </w:r>
      <w:r w:rsidRPr="00CF7639">
        <w:t>1700-1712.</w:t>
      </w:r>
    </w:p>
    <w:p w14:paraId="7A94B955" w14:textId="77777777" w:rsidR="00CF7639" w:rsidRPr="00CF7639" w:rsidRDefault="00CF7639" w:rsidP="00CF7639">
      <w:pPr>
        <w:pStyle w:val="EndNoteBibliography"/>
        <w:spacing w:after="0"/>
      </w:pPr>
      <w:r w:rsidRPr="00CF7639">
        <w:t>11.</w:t>
      </w:r>
      <w:r w:rsidRPr="00CF7639">
        <w:tab/>
        <w:t xml:space="preserve">Oswalt SB, Lederer AM, Chestnut-Steich K, et al.: Trends in college students’ mental health diagnoses and utilization of services, 2009–2015. </w:t>
      </w:r>
      <w:r w:rsidRPr="00CF7639">
        <w:rPr>
          <w:i/>
        </w:rPr>
        <w:t>Journal of American college health.</w:t>
      </w:r>
      <w:r w:rsidRPr="00CF7639">
        <w:t xml:space="preserve"> 2020, </w:t>
      </w:r>
      <w:r w:rsidRPr="00CF7639">
        <w:rPr>
          <w:i/>
        </w:rPr>
        <w:t>68:</w:t>
      </w:r>
      <w:r w:rsidRPr="00CF7639">
        <w:t>41-51.</w:t>
      </w:r>
    </w:p>
    <w:p w14:paraId="726B3FC1" w14:textId="77777777" w:rsidR="00CF7639" w:rsidRPr="00CF7639" w:rsidRDefault="00CF7639" w:rsidP="00CF7639">
      <w:pPr>
        <w:pStyle w:val="EndNoteBibliography"/>
        <w:spacing w:after="0"/>
      </w:pPr>
      <w:r w:rsidRPr="00CF7639">
        <w:t>12.</w:t>
      </w:r>
      <w:r w:rsidRPr="00CF7639">
        <w:tab/>
        <w:t xml:space="preserve">Keyes KM, Gary D, O’Malley PM, Hamilton A, Schulenberg J: Recent increases in depressive symptoms among US adolescents: trends from 1991 to 2018. </w:t>
      </w:r>
      <w:r w:rsidRPr="00CF7639">
        <w:rPr>
          <w:i/>
        </w:rPr>
        <w:t>Social psychiatry and psychiatric epidemiology.</w:t>
      </w:r>
      <w:r w:rsidRPr="00CF7639">
        <w:t xml:space="preserve"> 2019, </w:t>
      </w:r>
      <w:r w:rsidRPr="00CF7639">
        <w:rPr>
          <w:i/>
        </w:rPr>
        <w:t>54:</w:t>
      </w:r>
      <w:r w:rsidRPr="00CF7639">
        <w:t>987-996.</w:t>
      </w:r>
    </w:p>
    <w:p w14:paraId="0EE9B83F" w14:textId="77777777" w:rsidR="00CF7639" w:rsidRPr="00CF7639" w:rsidRDefault="00CF7639" w:rsidP="00CF7639">
      <w:pPr>
        <w:pStyle w:val="EndNoteBibliography"/>
        <w:spacing w:after="0"/>
      </w:pPr>
      <w:r w:rsidRPr="00CF7639">
        <w:t>13.</w:t>
      </w:r>
      <w:r w:rsidRPr="00CF7639">
        <w:tab/>
        <w:t xml:space="preserve">Chen Y, Cowden RG, Fulks J, Plake JF, VanderWeele TJ: National data on age gradients in well-being among US adults. </w:t>
      </w:r>
      <w:r w:rsidRPr="00CF7639">
        <w:rPr>
          <w:i/>
        </w:rPr>
        <w:t>JAMA psychiatry.</w:t>
      </w:r>
      <w:r w:rsidRPr="00CF7639">
        <w:t xml:space="preserve"> 2022, </w:t>
      </w:r>
      <w:r w:rsidRPr="00CF7639">
        <w:rPr>
          <w:i/>
        </w:rPr>
        <w:t>79:</w:t>
      </w:r>
      <w:r w:rsidRPr="00CF7639">
        <w:t>1046-1047.</w:t>
      </w:r>
    </w:p>
    <w:p w14:paraId="44C359DF" w14:textId="77777777" w:rsidR="00CF7639" w:rsidRPr="00CF7639" w:rsidRDefault="00CF7639" w:rsidP="00CF7639">
      <w:pPr>
        <w:pStyle w:val="EndNoteBibliography"/>
        <w:spacing w:after="0"/>
      </w:pPr>
      <w:r w:rsidRPr="00CF7639">
        <w:t>14.</w:t>
      </w:r>
      <w:r w:rsidRPr="00CF7639">
        <w:tab/>
        <w:t xml:space="preserve">Blanchflower DG, Oswald AJ: Is well-being U-shaped over the life cycle? </w:t>
      </w:r>
      <w:r w:rsidRPr="00CF7639">
        <w:rPr>
          <w:i/>
        </w:rPr>
        <w:t>Social science &amp; medicine.</w:t>
      </w:r>
      <w:r w:rsidRPr="00CF7639">
        <w:t xml:space="preserve"> 2008, </w:t>
      </w:r>
      <w:r w:rsidRPr="00CF7639">
        <w:rPr>
          <w:i/>
        </w:rPr>
        <w:t>66:</w:t>
      </w:r>
      <w:r w:rsidRPr="00CF7639">
        <w:t>1733-1749.</w:t>
      </w:r>
    </w:p>
    <w:p w14:paraId="1D57FE34" w14:textId="77777777" w:rsidR="00CF7639" w:rsidRPr="00CF7639" w:rsidRDefault="00CF7639" w:rsidP="00CF7639">
      <w:pPr>
        <w:pStyle w:val="EndNoteBibliography"/>
        <w:spacing w:after="0"/>
      </w:pPr>
      <w:r w:rsidRPr="00CF7639">
        <w:t>15.</w:t>
      </w:r>
      <w:r w:rsidRPr="00CF7639">
        <w:tab/>
        <w:t xml:space="preserve">Solmi M, Radua J, Olivola M, et al.: Age at onset of mental disorders worldwide: large-scale meta-analysis of 192 epidemiological studies. </w:t>
      </w:r>
      <w:r w:rsidRPr="00CF7639">
        <w:rPr>
          <w:i/>
        </w:rPr>
        <w:t>Molecular psychiatry.</w:t>
      </w:r>
      <w:r w:rsidRPr="00CF7639">
        <w:t xml:space="preserve"> 2022, </w:t>
      </w:r>
      <w:r w:rsidRPr="00CF7639">
        <w:rPr>
          <w:i/>
        </w:rPr>
        <w:t>27:</w:t>
      </w:r>
      <w:r w:rsidRPr="00CF7639">
        <w:t>281-295.</w:t>
      </w:r>
    </w:p>
    <w:p w14:paraId="501C254F" w14:textId="77777777" w:rsidR="00CF7639" w:rsidRPr="00CF7639" w:rsidRDefault="00CF7639" w:rsidP="00CF7639">
      <w:pPr>
        <w:pStyle w:val="EndNoteBibliography"/>
        <w:spacing w:after="0"/>
      </w:pPr>
      <w:r w:rsidRPr="00CF7639">
        <w:t>16.</w:t>
      </w:r>
      <w:r w:rsidRPr="00CF7639">
        <w:tab/>
        <w:t xml:space="preserve">Gordon BR, McDowell CP, Hallgren M, et al.: Association of efficacy of resistance exercise training with depressive symptoms: meta-analysis and meta-regression analysis of randomized clinical trials. </w:t>
      </w:r>
      <w:r w:rsidRPr="00CF7639">
        <w:rPr>
          <w:i/>
        </w:rPr>
        <w:t>JAMA psychiatry.</w:t>
      </w:r>
      <w:r w:rsidRPr="00CF7639">
        <w:t xml:space="preserve"> 2018, </w:t>
      </w:r>
      <w:r w:rsidRPr="00CF7639">
        <w:rPr>
          <w:i/>
        </w:rPr>
        <w:t>75:</w:t>
      </w:r>
      <w:r w:rsidRPr="00CF7639">
        <w:t>566-576.</w:t>
      </w:r>
    </w:p>
    <w:p w14:paraId="63FCFD73" w14:textId="77777777" w:rsidR="00CF7639" w:rsidRPr="00CF7639" w:rsidRDefault="00CF7639" w:rsidP="00CF7639">
      <w:pPr>
        <w:pStyle w:val="EndNoteBibliography"/>
        <w:spacing w:after="0"/>
      </w:pPr>
      <w:r w:rsidRPr="00CF7639">
        <w:t>17.</w:t>
      </w:r>
      <w:r w:rsidRPr="00CF7639">
        <w:tab/>
        <w:t xml:space="preserve">Kvam S, Kleppe CL, Nordhus IH, Hovland A: Exercise as a treatment for depression: a meta-analysis. </w:t>
      </w:r>
      <w:r w:rsidRPr="00CF7639">
        <w:rPr>
          <w:i/>
        </w:rPr>
        <w:t>Journal of Affective Disorders.</w:t>
      </w:r>
      <w:r w:rsidRPr="00CF7639">
        <w:t xml:space="preserve"> 2016, </w:t>
      </w:r>
      <w:r w:rsidRPr="00CF7639">
        <w:rPr>
          <w:i/>
        </w:rPr>
        <w:t>202:</w:t>
      </w:r>
      <w:r w:rsidRPr="00CF7639">
        <w:t>67-86.</w:t>
      </w:r>
    </w:p>
    <w:p w14:paraId="79E39018" w14:textId="77777777" w:rsidR="00CF7639" w:rsidRPr="00CF7639" w:rsidRDefault="00CF7639" w:rsidP="00CF7639">
      <w:pPr>
        <w:pStyle w:val="EndNoteBibliography"/>
        <w:spacing w:after="0"/>
      </w:pPr>
      <w:r w:rsidRPr="00CF7639">
        <w:t>18.</w:t>
      </w:r>
      <w:r w:rsidRPr="00CF7639">
        <w:tab/>
        <w:t xml:space="preserve">Pearce M, Garcia L, Abbas A, et al.: Association Between Physical Activity and Risk of Depression: A Systematic Review and Meta-analysis. </w:t>
      </w:r>
      <w:r w:rsidRPr="00CF7639">
        <w:rPr>
          <w:i/>
        </w:rPr>
        <w:t>JAMA psychiatry.</w:t>
      </w:r>
      <w:r w:rsidRPr="00CF7639">
        <w:t xml:space="preserve"> 2022.</w:t>
      </w:r>
    </w:p>
    <w:p w14:paraId="66B26E1A" w14:textId="77777777" w:rsidR="00CF7639" w:rsidRPr="00CF7639" w:rsidRDefault="00CF7639" w:rsidP="00CF7639">
      <w:pPr>
        <w:pStyle w:val="EndNoteBibliography"/>
        <w:spacing w:after="0"/>
      </w:pPr>
      <w:r w:rsidRPr="00CF7639">
        <w:t>19.</w:t>
      </w:r>
      <w:r w:rsidRPr="00CF7639">
        <w:tab/>
        <w:t xml:space="preserve">Schuch F, Vancampfort D, Firth J, et al.: Physical activity and sedentary behavior in people with major depressive disorder: a systematic review and meta-analysis. </w:t>
      </w:r>
      <w:r w:rsidRPr="00CF7639">
        <w:rPr>
          <w:i/>
        </w:rPr>
        <w:t>Journal of Affective Disorders.</w:t>
      </w:r>
      <w:r w:rsidRPr="00CF7639">
        <w:t xml:space="preserve"> 2017, </w:t>
      </w:r>
      <w:r w:rsidRPr="00CF7639">
        <w:rPr>
          <w:i/>
        </w:rPr>
        <w:t>210:</w:t>
      </w:r>
      <w:r w:rsidRPr="00CF7639">
        <w:t>139-150.</w:t>
      </w:r>
    </w:p>
    <w:p w14:paraId="49AA277D" w14:textId="77777777" w:rsidR="00CF7639" w:rsidRPr="00CF7639" w:rsidRDefault="00CF7639" w:rsidP="00CF7639">
      <w:pPr>
        <w:pStyle w:val="EndNoteBibliography"/>
        <w:spacing w:after="0"/>
      </w:pPr>
      <w:r w:rsidRPr="00CF7639">
        <w:t>20.</w:t>
      </w:r>
      <w:r w:rsidRPr="00CF7639">
        <w:tab/>
        <w:t xml:space="preserve">Schuch FB, Vancampfort D, Richards J, et al.: Exercise as a treatment for depression: a meta-analysis adjusting for publication bias. </w:t>
      </w:r>
      <w:r w:rsidRPr="00CF7639">
        <w:rPr>
          <w:i/>
        </w:rPr>
        <w:t>Journal of psychiatric research.</w:t>
      </w:r>
      <w:r w:rsidRPr="00CF7639">
        <w:t xml:space="preserve"> 2016, </w:t>
      </w:r>
      <w:r w:rsidRPr="00CF7639">
        <w:rPr>
          <w:i/>
        </w:rPr>
        <w:t>77:</w:t>
      </w:r>
      <w:r w:rsidRPr="00CF7639">
        <w:t>42-51.</w:t>
      </w:r>
    </w:p>
    <w:p w14:paraId="3C4B5E7E" w14:textId="77777777" w:rsidR="00CF7639" w:rsidRPr="00CF7639" w:rsidRDefault="00CF7639" w:rsidP="00CF7639">
      <w:pPr>
        <w:pStyle w:val="EndNoteBibliography"/>
        <w:spacing w:after="0"/>
      </w:pPr>
      <w:r w:rsidRPr="00CF7639">
        <w:t>21.</w:t>
      </w:r>
      <w:r w:rsidRPr="00CF7639">
        <w:tab/>
        <w:t xml:space="preserve">Schuch FB, Vancampfort D, Rosenbaum S, et al.: Exercise improves physical and psychological quality of life in people with depression: A meta-analysis including the evaluation of control group response. </w:t>
      </w:r>
      <w:r w:rsidRPr="00CF7639">
        <w:rPr>
          <w:i/>
        </w:rPr>
        <w:t>Psychiatry research.</w:t>
      </w:r>
      <w:r w:rsidRPr="00CF7639">
        <w:t xml:space="preserve"> 2016, </w:t>
      </w:r>
      <w:r w:rsidRPr="00CF7639">
        <w:rPr>
          <w:i/>
        </w:rPr>
        <w:t>241:</w:t>
      </w:r>
      <w:r w:rsidRPr="00CF7639">
        <w:t>47-54.</w:t>
      </w:r>
    </w:p>
    <w:p w14:paraId="47622854" w14:textId="77777777" w:rsidR="00CF7639" w:rsidRPr="00CF7639" w:rsidRDefault="00CF7639" w:rsidP="00CF7639">
      <w:pPr>
        <w:pStyle w:val="EndNoteBibliography"/>
        <w:spacing w:after="0"/>
      </w:pPr>
      <w:r w:rsidRPr="00CF7639">
        <w:t>22.</w:t>
      </w:r>
      <w:r w:rsidRPr="00CF7639">
        <w:tab/>
        <w:t xml:space="preserve">Aylett E, Small N, Bower P: Exercise in the treatment of clinical anxiety in general practice–a systematic review and meta-analysis. </w:t>
      </w:r>
      <w:r w:rsidRPr="00CF7639">
        <w:rPr>
          <w:i/>
        </w:rPr>
        <w:t>BMC health services research.</w:t>
      </w:r>
      <w:r w:rsidRPr="00CF7639">
        <w:t xml:space="preserve"> 2018, </w:t>
      </w:r>
      <w:r w:rsidRPr="00CF7639">
        <w:rPr>
          <w:i/>
        </w:rPr>
        <w:t>18:</w:t>
      </w:r>
      <w:r w:rsidRPr="00CF7639">
        <w:t>1-18.</w:t>
      </w:r>
    </w:p>
    <w:p w14:paraId="582D85BD" w14:textId="77777777" w:rsidR="00CF7639" w:rsidRPr="00CF7639" w:rsidRDefault="00CF7639" w:rsidP="00CF7639">
      <w:pPr>
        <w:pStyle w:val="EndNoteBibliography"/>
        <w:spacing w:after="0"/>
      </w:pPr>
      <w:r w:rsidRPr="00CF7639">
        <w:t>23.</w:t>
      </w:r>
      <w:r w:rsidRPr="00CF7639">
        <w:tab/>
        <w:t xml:space="preserve">Biddle SJ, Ciaccioni S, Thomas G, Vergeer I: Physical activity and mental health in children and adolescents: An updated review of reviews and an analysis of causality. </w:t>
      </w:r>
      <w:r w:rsidRPr="00CF7639">
        <w:rPr>
          <w:i/>
        </w:rPr>
        <w:t>Psychology of Sport and Exercise.</w:t>
      </w:r>
      <w:r w:rsidRPr="00CF7639">
        <w:t xml:space="preserve"> 2019, </w:t>
      </w:r>
      <w:r w:rsidRPr="00CF7639">
        <w:rPr>
          <w:i/>
        </w:rPr>
        <w:t>42:</w:t>
      </w:r>
      <w:r w:rsidRPr="00CF7639">
        <w:t>146-155.</w:t>
      </w:r>
    </w:p>
    <w:p w14:paraId="49D4DD5C" w14:textId="77777777" w:rsidR="00CF7639" w:rsidRPr="00CF7639" w:rsidRDefault="00CF7639" w:rsidP="00CF7639">
      <w:pPr>
        <w:pStyle w:val="EndNoteBibliography"/>
        <w:spacing w:after="0"/>
      </w:pPr>
      <w:r w:rsidRPr="00CF7639">
        <w:lastRenderedPageBreak/>
        <w:t>24.</w:t>
      </w:r>
      <w:r w:rsidRPr="00CF7639">
        <w:tab/>
        <w:t xml:space="preserve">McDowell CP, Dishman RK, Gordon BR, Herring MP: Physical activity and anxiety: a systematic review and meta-analysis of prospective cohort studies. </w:t>
      </w:r>
      <w:r w:rsidRPr="00CF7639">
        <w:rPr>
          <w:i/>
        </w:rPr>
        <w:t>American journal of preventive medicine.</w:t>
      </w:r>
      <w:r w:rsidRPr="00CF7639">
        <w:t xml:space="preserve"> 2019, </w:t>
      </w:r>
      <w:r w:rsidRPr="00CF7639">
        <w:rPr>
          <w:i/>
        </w:rPr>
        <w:t>57:</w:t>
      </w:r>
      <w:r w:rsidRPr="00CF7639">
        <w:t>545-556.</w:t>
      </w:r>
    </w:p>
    <w:p w14:paraId="2411CA59" w14:textId="77777777" w:rsidR="00CF7639" w:rsidRPr="00CF7639" w:rsidRDefault="00CF7639" w:rsidP="00CF7639">
      <w:pPr>
        <w:pStyle w:val="EndNoteBibliography"/>
        <w:spacing w:after="0"/>
      </w:pPr>
      <w:r w:rsidRPr="00CF7639">
        <w:t>25.</w:t>
      </w:r>
      <w:r w:rsidRPr="00CF7639">
        <w:tab/>
        <w:t xml:space="preserve">Firth J, Solmi M, Wootton RE, et al.: A meta‐review of “lifestyle psychiatry”: the role of exercise, smoking, diet and sleep in the prevention and treatment of mental disorders. </w:t>
      </w:r>
      <w:r w:rsidRPr="00CF7639">
        <w:rPr>
          <w:i/>
        </w:rPr>
        <w:t>World Psychiatry.</w:t>
      </w:r>
      <w:r w:rsidRPr="00CF7639">
        <w:t xml:space="preserve"> 2020, </w:t>
      </w:r>
      <w:r w:rsidRPr="00CF7639">
        <w:rPr>
          <w:i/>
        </w:rPr>
        <w:t>19:</w:t>
      </w:r>
      <w:r w:rsidRPr="00CF7639">
        <w:t>360-380.</w:t>
      </w:r>
    </w:p>
    <w:p w14:paraId="69E99DBE" w14:textId="77777777" w:rsidR="00CF7639" w:rsidRPr="00CF7639" w:rsidRDefault="00CF7639" w:rsidP="00CF7639">
      <w:pPr>
        <w:pStyle w:val="EndNoteBibliography"/>
        <w:spacing w:after="0"/>
      </w:pPr>
      <w:r w:rsidRPr="00CF7639">
        <w:t>26.</w:t>
      </w:r>
      <w:r w:rsidRPr="00CF7639">
        <w:tab/>
        <w:t xml:space="preserve">Marquez DX, Aguiñaga S, Vásquez PM, et al.: A systematic review of physical activity and quality of life and well-being. </w:t>
      </w:r>
      <w:r w:rsidRPr="00CF7639">
        <w:rPr>
          <w:i/>
        </w:rPr>
        <w:t>Translational behavioral medicine.</w:t>
      </w:r>
      <w:r w:rsidRPr="00CF7639">
        <w:t xml:space="preserve"> 2020, </w:t>
      </w:r>
      <w:r w:rsidRPr="00CF7639">
        <w:rPr>
          <w:i/>
        </w:rPr>
        <w:t>10:</w:t>
      </w:r>
      <w:r w:rsidRPr="00CF7639">
        <w:t>1098-1109.</w:t>
      </w:r>
    </w:p>
    <w:p w14:paraId="55F82EC7" w14:textId="77777777" w:rsidR="00CF7639" w:rsidRPr="00CF7639" w:rsidRDefault="00CF7639" w:rsidP="00CF7639">
      <w:pPr>
        <w:pStyle w:val="EndNoteBibliography"/>
        <w:spacing w:after="0"/>
      </w:pPr>
      <w:r w:rsidRPr="00CF7639">
        <w:t>27.</w:t>
      </w:r>
      <w:r w:rsidRPr="00CF7639">
        <w:tab/>
        <w:t xml:space="preserve">Rodriguez-Ayllon M, Cadenas-Sánchez C, Estévez-López F, et al.: Role of physical activity and sedentary behavior in the mental health of preschoolers, children and adolescents: a systematic review and meta-analysis. </w:t>
      </w:r>
      <w:r w:rsidRPr="00CF7639">
        <w:rPr>
          <w:i/>
        </w:rPr>
        <w:t>Sports Medicine.</w:t>
      </w:r>
      <w:r w:rsidRPr="00CF7639">
        <w:t xml:space="preserve"> 2019, </w:t>
      </w:r>
      <w:r w:rsidRPr="00CF7639">
        <w:rPr>
          <w:i/>
        </w:rPr>
        <w:t>49:</w:t>
      </w:r>
      <w:r w:rsidRPr="00CF7639">
        <w:t>1383-1410.</w:t>
      </w:r>
    </w:p>
    <w:p w14:paraId="59CFF0D3" w14:textId="77777777" w:rsidR="00CF7639" w:rsidRPr="00CF7639" w:rsidRDefault="00CF7639" w:rsidP="00CF7639">
      <w:pPr>
        <w:pStyle w:val="EndNoteBibliography"/>
        <w:spacing w:after="0"/>
      </w:pPr>
      <w:r w:rsidRPr="00CF7639">
        <w:t>28.</w:t>
      </w:r>
      <w:r w:rsidRPr="00CF7639">
        <w:tab/>
        <w:t xml:space="preserve">Chekroud SR, Gueorguieva R, Zheutlin AB, et al.: Association between physical exercise and mental health in 1· 2 million individuals in the USA between 2011 and 2015: a cross-sectional study. </w:t>
      </w:r>
      <w:r w:rsidRPr="00CF7639">
        <w:rPr>
          <w:i/>
        </w:rPr>
        <w:t>The Lancet Psychiatry.</w:t>
      </w:r>
      <w:r w:rsidRPr="00CF7639">
        <w:t xml:space="preserve"> 2018, </w:t>
      </w:r>
      <w:r w:rsidRPr="00CF7639">
        <w:rPr>
          <w:i/>
        </w:rPr>
        <w:t>5:</w:t>
      </w:r>
      <w:r w:rsidRPr="00CF7639">
        <w:t>739-746.</w:t>
      </w:r>
    </w:p>
    <w:p w14:paraId="6C72E6BE" w14:textId="77777777" w:rsidR="00CF7639" w:rsidRPr="00CF7639" w:rsidRDefault="00CF7639" w:rsidP="00CF7639">
      <w:pPr>
        <w:pStyle w:val="EndNoteBibliography"/>
        <w:spacing w:after="0"/>
      </w:pPr>
      <w:r w:rsidRPr="00CF7639">
        <w:t>29.</w:t>
      </w:r>
      <w:r w:rsidRPr="00CF7639">
        <w:tab/>
        <w:t xml:space="preserve">Ekkekakis P: Why Is Exercise Underutilized in Clinical Practice Despite Evidence It Is Effective? Lessons in Pragmatism From the Inclusion of Exercise in Guidelines for the Treatment of Depression in the British National Health Service. </w:t>
      </w:r>
      <w:r w:rsidRPr="00CF7639">
        <w:rPr>
          <w:i/>
        </w:rPr>
        <w:t>Kinesiology Review.</w:t>
      </w:r>
      <w:r w:rsidRPr="00CF7639">
        <w:t xml:space="preserve"> 2020, </w:t>
      </w:r>
      <w:r w:rsidRPr="00CF7639">
        <w:rPr>
          <w:i/>
        </w:rPr>
        <w:t>10:</w:t>
      </w:r>
      <w:r w:rsidRPr="00CF7639">
        <w:t>29-50.</w:t>
      </w:r>
    </w:p>
    <w:p w14:paraId="3163D8F5" w14:textId="77777777" w:rsidR="00CF7639" w:rsidRPr="00CF7639" w:rsidRDefault="00CF7639" w:rsidP="00CF7639">
      <w:pPr>
        <w:pStyle w:val="EndNoteBibliography"/>
        <w:spacing w:after="0"/>
      </w:pPr>
      <w:r w:rsidRPr="00CF7639">
        <w:t>30.</w:t>
      </w:r>
      <w:r w:rsidRPr="00CF7639">
        <w:tab/>
      </w:r>
      <w:r w:rsidRPr="00CF7639">
        <w:rPr>
          <w:i/>
        </w:rPr>
        <w:t>Depression in adults: treatment and management</w:t>
      </w:r>
      <w:r w:rsidRPr="00CF7639">
        <w:t>. London: National Institute for Health and Care Excellence (NICE), 2022.</w:t>
      </w:r>
    </w:p>
    <w:p w14:paraId="33DE0595" w14:textId="77777777" w:rsidR="00CF7639" w:rsidRPr="00CF7639" w:rsidRDefault="00CF7639" w:rsidP="00CF7639">
      <w:pPr>
        <w:pStyle w:val="EndNoteBibliography"/>
        <w:spacing w:after="0"/>
      </w:pPr>
      <w:r w:rsidRPr="00CF7639">
        <w:t>31.</w:t>
      </w:r>
      <w:r w:rsidRPr="00CF7639">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CF7639">
        <w:rPr>
          <w:i/>
        </w:rPr>
        <w:t>The Canadian Journal of Psychiatry.</w:t>
      </w:r>
      <w:r w:rsidRPr="00CF7639">
        <w:t xml:space="preserve"> 2016, </w:t>
      </w:r>
      <w:r w:rsidRPr="00CF7639">
        <w:rPr>
          <w:i/>
        </w:rPr>
        <w:t>61:</w:t>
      </w:r>
      <w:r w:rsidRPr="00CF7639">
        <w:t>576-587.</w:t>
      </w:r>
    </w:p>
    <w:p w14:paraId="2085AF13" w14:textId="77777777" w:rsidR="00CF7639" w:rsidRPr="00CF7639" w:rsidRDefault="00CF7639" w:rsidP="00CF7639">
      <w:pPr>
        <w:pStyle w:val="EndNoteBibliography"/>
        <w:spacing w:after="0"/>
      </w:pPr>
      <w:r w:rsidRPr="00CF7639">
        <w:t>32.</w:t>
      </w:r>
      <w:r w:rsidRPr="00CF7639">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CF7639">
        <w:rPr>
          <w:i/>
        </w:rPr>
        <w:t>European Psychiatry.</w:t>
      </w:r>
      <w:r w:rsidRPr="00CF7639">
        <w:t xml:space="preserve"> 2018, </w:t>
      </w:r>
      <w:r w:rsidRPr="00CF7639">
        <w:rPr>
          <w:i/>
        </w:rPr>
        <w:t>54:</w:t>
      </w:r>
      <w:r w:rsidRPr="00CF7639">
        <w:t>124-144.</w:t>
      </w:r>
    </w:p>
    <w:p w14:paraId="71AD3818" w14:textId="77777777" w:rsidR="00CF7639" w:rsidRPr="00CF7639" w:rsidRDefault="00CF7639" w:rsidP="00CF7639">
      <w:pPr>
        <w:pStyle w:val="EndNoteBibliography"/>
        <w:spacing w:after="0"/>
      </w:pPr>
      <w:r w:rsidRPr="00CF7639">
        <w:t>33.</w:t>
      </w:r>
      <w:r w:rsidRPr="00CF7639">
        <w:tab/>
        <w:t xml:space="preserve">Malhi GS, Bassett D, Boyce P, et al.: Royal Australian and New Zealand College of Psychiatrists clinical practice guidelines for mood disorders. </w:t>
      </w:r>
      <w:r w:rsidRPr="00CF7639">
        <w:rPr>
          <w:i/>
        </w:rPr>
        <w:t>Australian &amp; New Zealand Journal of Psychiatry.</w:t>
      </w:r>
      <w:r w:rsidRPr="00CF7639">
        <w:t xml:space="preserve"> 2015, </w:t>
      </w:r>
      <w:r w:rsidRPr="00CF7639">
        <w:rPr>
          <w:i/>
        </w:rPr>
        <w:t>49:</w:t>
      </w:r>
      <w:r w:rsidRPr="00CF7639">
        <w:t>1087-1206.</w:t>
      </w:r>
    </w:p>
    <w:p w14:paraId="4ED0658F" w14:textId="77777777" w:rsidR="00CF7639" w:rsidRPr="00CF7639" w:rsidRDefault="00CF7639" w:rsidP="00CF7639">
      <w:pPr>
        <w:pStyle w:val="EndNoteBibliography"/>
        <w:spacing w:after="0"/>
      </w:pPr>
      <w:r w:rsidRPr="00CF7639">
        <w:t>34.</w:t>
      </w:r>
      <w:r w:rsidRPr="00CF7639">
        <w:tab/>
        <w:t xml:space="preserve">Firth J, Cotter J, Elliott R, French P, Yung AR: A systematic review and meta-analysis of exercise interventions in schizophrenia patients. </w:t>
      </w:r>
      <w:r w:rsidRPr="00CF7639">
        <w:rPr>
          <w:i/>
        </w:rPr>
        <w:t>Psychological medicine.</w:t>
      </w:r>
      <w:r w:rsidRPr="00CF7639">
        <w:t xml:space="preserve"> 2015, </w:t>
      </w:r>
      <w:r w:rsidRPr="00CF7639">
        <w:rPr>
          <w:i/>
        </w:rPr>
        <w:t>45:</w:t>
      </w:r>
      <w:r w:rsidRPr="00CF7639">
        <w:t>1343-1361.</w:t>
      </w:r>
    </w:p>
    <w:p w14:paraId="790CC583" w14:textId="77777777" w:rsidR="00CF7639" w:rsidRPr="00CF7639" w:rsidRDefault="00CF7639" w:rsidP="00CF7639">
      <w:pPr>
        <w:pStyle w:val="EndNoteBibliography"/>
        <w:spacing w:after="0"/>
      </w:pPr>
      <w:r w:rsidRPr="00CF7639">
        <w:t>35.</w:t>
      </w:r>
      <w:r w:rsidRPr="00CF7639">
        <w:tab/>
        <w:t xml:space="preserve">Dauwan M, Begemann MJ, Heringa SM, Sommer IE: Exercise improves clinical symptoms, quality of life, global functioning, and depression in schizophrenia: a systematic review and meta-analysis. </w:t>
      </w:r>
      <w:r w:rsidRPr="00CF7639">
        <w:rPr>
          <w:i/>
        </w:rPr>
        <w:t>Schizophrenia bulletin.</w:t>
      </w:r>
      <w:r w:rsidRPr="00CF7639">
        <w:t xml:space="preserve"> 2016, </w:t>
      </w:r>
      <w:r w:rsidRPr="00CF7639">
        <w:rPr>
          <w:i/>
        </w:rPr>
        <w:t>42:</w:t>
      </w:r>
      <w:r w:rsidRPr="00CF7639">
        <w:t>588-599.</w:t>
      </w:r>
    </w:p>
    <w:p w14:paraId="11A06066" w14:textId="77777777" w:rsidR="00CF7639" w:rsidRPr="00CF7639" w:rsidRDefault="00CF7639" w:rsidP="00CF7639">
      <w:pPr>
        <w:pStyle w:val="EndNoteBibliography"/>
        <w:spacing w:after="0"/>
      </w:pPr>
      <w:r w:rsidRPr="00CF7639">
        <w:t>36.</w:t>
      </w:r>
      <w:r w:rsidRPr="00CF7639">
        <w:tab/>
        <w:t xml:space="preserve">Brokmeier LL, Firth J, Vancampfort D, et al.: Does physical activity reduce the risk of psychosis? A systematic review and meta-analysis of prospective studies. </w:t>
      </w:r>
      <w:r w:rsidRPr="00CF7639">
        <w:rPr>
          <w:i/>
        </w:rPr>
        <w:t>Psychiatry research.</w:t>
      </w:r>
      <w:r w:rsidRPr="00CF7639">
        <w:t xml:space="preserve"> 2020, </w:t>
      </w:r>
      <w:r w:rsidRPr="00CF7639">
        <w:rPr>
          <w:i/>
        </w:rPr>
        <w:t>284:</w:t>
      </w:r>
      <w:r w:rsidRPr="00CF7639">
        <w:t>112675.</w:t>
      </w:r>
    </w:p>
    <w:p w14:paraId="7B2CB664" w14:textId="77777777" w:rsidR="00CF7639" w:rsidRPr="00CF7639" w:rsidRDefault="00CF7639" w:rsidP="00CF7639">
      <w:pPr>
        <w:pStyle w:val="EndNoteBibliography"/>
        <w:spacing w:after="0"/>
      </w:pPr>
      <w:r w:rsidRPr="00CF7639">
        <w:t>37.</w:t>
      </w:r>
      <w:r w:rsidRPr="00CF7639">
        <w:tab/>
        <w:t xml:space="preserve">Brondino N, Rocchetti M, Fusar‐Poli L, et al.: A systematic review of cognitive effects of exercise in depression. </w:t>
      </w:r>
      <w:r w:rsidRPr="00CF7639">
        <w:rPr>
          <w:i/>
        </w:rPr>
        <w:t>Acta Psychiatrica Scandinavica.</w:t>
      </w:r>
      <w:r w:rsidRPr="00CF7639">
        <w:t xml:space="preserve"> 2017, </w:t>
      </w:r>
      <w:r w:rsidRPr="00CF7639">
        <w:rPr>
          <w:i/>
        </w:rPr>
        <w:t>135:</w:t>
      </w:r>
      <w:r w:rsidRPr="00CF7639">
        <w:t>285-295.</w:t>
      </w:r>
    </w:p>
    <w:p w14:paraId="37F9CA38" w14:textId="77777777" w:rsidR="00CF7639" w:rsidRPr="00CF7639" w:rsidRDefault="00CF7639" w:rsidP="00CF7639">
      <w:pPr>
        <w:pStyle w:val="EndNoteBibliography"/>
        <w:spacing w:after="0"/>
      </w:pPr>
      <w:r w:rsidRPr="00CF7639">
        <w:t>38.</w:t>
      </w:r>
      <w:r w:rsidRPr="00CF7639">
        <w:tab/>
        <w:t xml:space="preserve">Ashdown-Franks G, Firth J, Carney R, et al.: Exercise as medicine for mental and substance use disorders: a meta-review of the benefits for neuropsychiatric and cognitive outcomes. </w:t>
      </w:r>
      <w:r w:rsidRPr="00CF7639">
        <w:rPr>
          <w:i/>
        </w:rPr>
        <w:t>Sports Medicine.</w:t>
      </w:r>
      <w:r w:rsidRPr="00CF7639">
        <w:t xml:space="preserve"> 2020, </w:t>
      </w:r>
      <w:r w:rsidRPr="00CF7639">
        <w:rPr>
          <w:i/>
        </w:rPr>
        <w:t>50:</w:t>
      </w:r>
      <w:r w:rsidRPr="00CF7639">
        <w:t>151-170.</w:t>
      </w:r>
    </w:p>
    <w:p w14:paraId="2DE789BD" w14:textId="77777777" w:rsidR="00CF7639" w:rsidRPr="00CF7639" w:rsidRDefault="00CF7639" w:rsidP="00CF7639">
      <w:pPr>
        <w:pStyle w:val="EndNoteBibliography"/>
        <w:spacing w:after="0"/>
      </w:pPr>
      <w:r w:rsidRPr="00CF7639">
        <w:t>39.</w:t>
      </w:r>
      <w:r w:rsidRPr="00CF7639">
        <w:tab/>
        <w:t xml:space="preserve">Melo MCA, Daher EDF, Albuquerque SGC, de Bruin VMS: Exercise in bipolar patients: a systematic review. </w:t>
      </w:r>
      <w:r w:rsidRPr="00CF7639">
        <w:rPr>
          <w:i/>
        </w:rPr>
        <w:t>Journal of Affective Disorders.</w:t>
      </w:r>
      <w:r w:rsidRPr="00CF7639">
        <w:t xml:space="preserve"> 2016, </w:t>
      </w:r>
      <w:r w:rsidRPr="00CF7639">
        <w:rPr>
          <w:i/>
        </w:rPr>
        <w:t>198:</w:t>
      </w:r>
      <w:r w:rsidRPr="00CF7639">
        <w:t>32-38.</w:t>
      </w:r>
    </w:p>
    <w:p w14:paraId="6B04A94F" w14:textId="77777777" w:rsidR="00CF7639" w:rsidRPr="00CF7639" w:rsidRDefault="00CF7639" w:rsidP="00CF7639">
      <w:pPr>
        <w:pStyle w:val="EndNoteBibliography"/>
        <w:spacing w:after="0"/>
      </w:pPr>
      <w:r w:rsidRPr="00CF7639">
        <w:t>40.</w:t>
      </w:r>
      <w:r w:rsidRPr="00CF7639">
        <w:tab/>
        <w:t xml:space="preserve">Borsboom D, Cramer AO, Schmittmann VD, Epskamp S, Waldorp LJ: The small world of psychopathology. </w:t>
      </w:r>
      <w:r w:rsidRPr="00CF7639">
        <w:rPr>
          <w:i/>
        </w:rPr>
        <w:t>PloS one.</w:t>
      </w:r>
      <w:r w:rsidRPr="00CF7639">
        <w:t xml:space="preserve"> 2011, </w:t>
      </w:r>
      <w:r w:rsidRPr="00CF7639">
        <w:rPr>
          <w:i/>
        </w:rPr>
        <w:t>6:</w:t>
      </w:r>
      <w:r w:rsidRPr="00CF7639">
        <w:t>e27407.</w:t>
      </w:r>
    </w:p>
    <w:p w14:paraId="2F95339E" w14:textId="77777777" w:rsidR="00CF7639" w:rsidRPr="00CF7639" w:rsidRDefault="00CF7639" w:rsidP="00CF7639">
      <w:pPr>
        <w:pStyle w:val="EndNoteBibliography"/>
        <w:spacing w:after="0"/>
      </w:pPr>
      <w:r w:rsidRPr="00CF7639">
        <w:t>41.</w:t>
      </w:r>
      <w:r w:rsidRPr="00CF7639">
        <w:tab/>
        <w:t xml:space="preserve">Newson JJ, Pastukh V, Thiagarajan TC: Poor separation of clinical symptom profiles by DSM-5 disorder criteria. </w:t>
      </w:r>
      <w:r w:rsidRPr="00CF7639">
        <w:rPr>
          <w:i/>
        </w:rPr>
        <w:t>Frontiers in psychiatry.</w:t>
      </w:r>
      <w:r w:rsidRPr="00CF7639">
        <w:t xml:space="preserve"> 2021, </w:t>
      </w:r>
      <w:r w:rsidRPr="00CF7639">
        <w:rPr>
          <w:i/>
        </w:rPr>
        <w:t>12</w:t>
      </w:r>
      <w:r w:rsidRPr="00CF7639">
        <w:t>.</w:t>
      </w:r>
    </w:p>
    <w:p w14:paraId="65632DB6" w14:textId="77777777" w:rsidR="00CF7639" w:rsidRPr="00CF7639" w:rsidRDefault="00CF7639" w:rsidP="00CF7639">
      <w:pPr>
        <w:pStyle w:val="EndNoteBibliography"/>
        <w:spacing w:after="0"/>
      </w:pPr>
      <w:r w:rsidRPr="00CF7639">
        <w:lastRenderedPageBreak/>
        <w:t>42.</w:t>
      </w:r>
      <w:r w:rsidRPr="00CF7639">
        <w:tab/>
        <w:t xml:space="preserve">Murri MB, Ekkekakis P, Menchetti M, et al.: Physical exercise for late-life depression: effects on symptom dimensions and time course. </w:t>
      </w:r>
      <w:r w:rsidRPr="00CF7639">
        <w:rPr>
          <w:i/>
        </w:rPr>
        <w:t>Journal of Affective Disorders.</w:t>
      </w:r>
      <w:r w:rsidRPr="00CF7639">
        <w:t xml:space="preserve"> 2018, </w:t>
      </w:r>
      <w:r w:rsidRPr="00CF7639">
        <w:rPr>
          <w:i/>
        </w:rPr>
        <w:t>230:</w:t>
      </w:r>
      <w:r w:rsidRPr="00CF7639">
        <w:t>65-70.</w:t>
      </w:r>
    </w:p>
    <w:p w14:paraId="050786C1" w14:textId="77777777" w:rsidR="00CF7639" w:rsidRPr="00CF7639" w:rsidRDefault="00CF7639" w:rsidP="00CF7639">
      <w:pPr>
        <w:pStyle w:val="EndNoteBibliography"/>
        <w:spacing w:after="0"/>
      </w:pPr>
      <w:r w:rsidRPr="00CF7639">
        <w:t>43.</w:t>
      </w:r>
      <w:r w:rsidRPr="00CF7639">
        <w:tab/>
        <w:t xml:space="preserve">Uher R, Perlis R, Henigsberg N, et al.: Depression symptom dimensions as predictors of antidepressant treatment outcome: replicable evidence for interest-activity symptoms. </w:t>
      </w:r>
      <w:r w:rsidRPr="00CF7639">
        <w:rPr>
          <w:i/>
        </w:rPr>
        <w:t>Psychological medicine.</w:t>
      </w:r>
      <w:r w:rsidRPr="00CF7639">
        <w:t xml:space="preserve"> 2012, </w:t>
      </w:r>
      <w:r w:rsidRPr="00CF7639">
        <w:rPr>
          <w:i/>
        </w:rPr>
        <w:t>42:</w:t>
      </w:r>
      <w:r w:rsidRPr="00CF7639">
        <w:t>967-980.</w:t>
      </w:r>
    </w:p>
    <w:p w14:paraId="35CA20E0" w14:textId="77777777" w:rsidR="00CF7639" w:rsidRPr="00CF7639" w:rsidRDefault="00CF7639" w:rsidP="00CF7639">
      <w:pPr>
        <w:pStyle w:val="EndNoteBibliography"/>
        <w:spacing w:after="0"/>
      </w:pPr>
      <w:r w:rsidRPr="00CF7639">
        <w:t>44.</w:t>
      </w:r>
      <w:r w:rsidRPr="00CF7639">
        <w:tab/>
        <w:t xml:space="preserve">Iniesta R, Malki K, Maier W, et al.: Combining clinical variables to optimize prediction of antidepressant treatment outcomes. </w:t>
      </w:r>
      <w:r w:rsidRPr="00CF7639">
        <w:rPr>
          <w:i/>
        </w:rPr>
        <w:t>Journal of psychiatric research.</w:t>
      </w:r>
      <w:r w:rsidRPr="00CF7639">
        <w:t xml:space="preserve"> 2016, </w:t>
      </w:r>
      <w:r w:rsidRPr="00CF7639">
        <w:rPr>
          <w:i/>
        </w:rPr>
        <w:t>78:</w:t>
      </w:r>
      <w:r w:rsidRPr="00CF7639">
        <w:t>94-102.</w:t>
      </w:r>
    </w:p>
    <w:p w14:paraId="35913E5C" w14:textId="77777777" w:rsidR="00CF7639" w:rsidRPr="00CF7639" w:rsidRDefault="00CF7639" w:rsidP="00CF7639">
      <w:pPr>
        <w:pStyle w:val="EndNoteBibliography"/>
        <w:spacing w:after="0"/>
      </w:pPr>
      <w:r w:rsidRPr="00CF7639">
        <w:t>45.</w:t>
      </w:r>
      <w:r w:rsidRPr="00CF7639">
        <w:tab/>
        <w:t xml:space="preserve">Fried EI, Nesse RM: Depression sum-scores don’t add up: why analyzing specific depression symptoms is essential. </w:t>
      </w:r>
      <w:r w:rsidRPr="00CF7639">
        <w:rPr>
          <w:i/>
        </w:rPr>
        <w:t>BMC medicine.</w:t>
      </w:r>
      <w:r w:rsidRPr="00CF7639">
        <w:t xml:space="preserve"> 2015, </w:t>
      </w:r>
      <w:r w:rsidRPr="00CF7639">
        <w:rPr>
          <w:i/>
        </w:rPr>
        <w:t>13:</w:t>
      </w:r>
      <w:r w:rsidRPr="00CF7639">
        <w:t>1-11.</w:t>
      </w:r>
    </w:p>
    <w:p w14:paraId="67869817" w14:textId="77777777" w:rsidR="00CF7639" w:rsidRPr="00CF7639" w:rsidRDefault="00CF7639" w:rsidP="00CF7639">
      <w:pPr>
        <w:pStyle w:val="EndNoteBibliography"/>
        <w:spacing w:after="0"/>
      </w:pPr>
      <w:r w:rsidRPr="00CF7639">
        <w:t>46.</w:t>
      </w:r>
      <w:r w:rsidRPr="00CF7639">
        <w:tab/>
        <w:t xml:space="preserve">Newson JJ, Thiagarajan TC: Assessment of population well-being with the Mental Health Quotient (MHQ): development and usability study. </w:t>
      </w:r>
      <w:r w:rsidRPr="00CF7639">
        <w:rPr>
          <w:i/>
        </w:rPr>
        <w:t>JMIR Mental Health.</w:t>
      </w:r>
      <w:r w:rsidRPr="00CF7639">
        <w:t xml:space="preserve"> 2020, </w:t>
      </w:r>
      <w:r w:rsidRPr="00CF7639">
        <w:rPr>
          <w:i/>
        </w:rPr>
        <w:t>7:</w:t>
      </w:r>
      <w:r w:rsidRPr="00CF7639">
        <w:t>e17935.</w:t>
      </w:r>
    </w:p>
    <w:p w14:paraId="6FB943F2" w14:textId="77777777" w:rsidR="00CF7639" w:rsidRPr="00CF7639" w:rsidRDefault="00CF7639" w:rsidP="00CF7639">
      <w:pPr>
        <w:pStyle w:val="EndNoteBibliography"/>
        <w:spacing w:after="0"/>
      </w:pPr>
      <w:r w:rsidRPr="00CF7639">
        <w:t>47.</w:t>
      </w:r>
      <w:r w:rsidRPr="00CF7639">
        <w:tab/>
        <w:t xml:space="preserve">Newson JJ, Pastukh V, Thiagarajan TC: Assessment of Population Well-being With the Mental Health Quotient: Validation Study. </w:t>
      </w:r>
      <w:r w:rsidRPr="00CF7639">
        <w:rPr>
          <w:i/>
        </w:rPr>
        <w:t>JMIR Mental Health.</w:t>
      </w:r>
      <w:r w:rsidRPr="00CF7639">
        <w:t xml:space="preserve"> 2022, </w:t>
      </w:r>
      <w:r w:rsidRPr="00CF7639">
        <w:rPr>
          <w:i/>
        </w:rPr>
        <w:t>9:</w:t>
      </w:r>
      <w:r w:rsidRPr="00CF7639">
        <w:t>e34105.</w:t>
      </w:r>
    </w:p>
    <w:p w14:paraId="6027D1AC" w14:textId="77777777" w:rsidR="00CF7639" w:rsidRPr="00CF7639" w:rsidRDefault="00CF7639" w:rsidP="00CF7639">
      <w:pPr>
        <w:pStyle w:val="EndNoteBibliography"/>
        <w:spacing w:after="0"/>
      </w:pPr>
      <w:r w:rsidRPr="00CF7639">
        <w:t>48.</w:t>
      </w:r>
      <w:r w:rsidRPr="00CF7639">
        <w:tab/>
        <w:t>RCoreTeam: R: A language and environment for statistical computing. R Foundation for Statistical Computing, Vienna, Austria., 2022.</w:t>
      </w:r>
    </w:p>
    <w:p w14:paraId="178FFAE4" w14:textId="77777777" w:rsidR="00CF7639" w:rsidRPr="00CF7639" w:rsidRDefault="00CF7639" w:rsidP="00CF7639">
      <w:pPr>
        <w:pStyle w:val="EndNoteBibliography"/>
        <w:spacing w:after="0"/>
      </w:pPr>
      <w:r w:rsidRPr="00CF7639">
        <w:t>49.</w:t>
      </w:r>
      <w:r w:rsidRPr="00CF7639">
        <w:tab/>
        <w:t xml:space="preserve">McCaffrey DF, Ridgeway G, Morral AR: Propensity score estimation with boosted regression for evaluating causal effects in observational studies. </w:t>
      </w:r>
      <w:r w:rsidRPr="00CF7639">
        <w:rPr>
          <w:i/>
        </w:rPr>
        <w:t>Psychological methods.</w:t>
      </w:r>
      <w:r w:rsidRPr="00CF7639">
        <w:t xml:space="preserve"> 2004, </w:t>
      </w:r>
      <w:r w:rsidRPr="00CF7639">
        <w:rPr>
          <w:i/>
        </w:rPr>
        <w:t>9:</w:t>
      </w:r>
      <w:r w:rsidRPr="00CF7639">
        <w:t>403.</w:t>
      </w:r>
    </w:p>
    <w:p w14:paraId="45ACE419" w14:textId="77777777" w:rsidR="00CF7639" w:rsidRPr="00CF7639" w:rsidRDefault="00CF7639" w:rsidP="00CF7639">
      <w:pPr>
        <w:pStyle w:val="EndNoteBibliography"/>
        <w:spacing w:after="0"/>
      </w:pPr>
      <w:r w:rsidRPr="00CF7639">
        <w:t>50.</w:t>
      </w:r>
      <w:r w:rsidRPr="00CF7639">
        <w:tab/>
        <w:t xml:space="preserve">Friedman JH: Greedy function approximation: a gradient boosting machine. </w:t>
      </w:r>
      <w:r w:rsidRPr="00CF7639">
        <w:rPr>
          <w:i/>
        </w:rPr>
        <w:t>Annals of statistics.</w:t>
      </w:r>
      <w:r w:rsidRPr="00CF7639">
        <w:t xml:space="preserve"> 2001</w:t>
      </w:r>
      <w:r w:rsidRPr="00CF7639">
        <w:rPr>
          <w:i/>
        </w:rPr>
        <w:t>:</w:t>
      </w:r>
      <w:r w:rsidRPr="00CF7639">
        <w:t>1189-1232.</w:t>
      </w:r>
    </w:p>
    <w:p w14:paraId="16B64860" w14:textId="77777777" w:rsidR="00CF7639" w:rsidRPr="00CF7639" w:rsidRDefault="00CF7639" w:rsidP="00CF7639">
      <w:pPr>
        <w:pStyle w:val="EndNoteBibliography"/>
        <w:spacing w:after="0"/>
      </w:pPr>
      <w:r w:rsidRPr="00CF7639">
        <w:t>51.</w:t>
      </w:r>
      <w:r w:rsidRPr="00CF7639">
        <w:tab/>
        <w:t xml:space="preserve">Greifer N: WeightIt: weighting for covariate balance in observational studies. </w:t>
      </w:r>
      <w:r w:rsidRPr="00CF7639">
        <w:rPr>
          <w:i/>
        </w:rPr>
        <w:t>R package version 0.10.</w:t>
      </w:r>
      <w:r w:rsidRPr="00CF7639">
        <w:t xml:space="preserve"> 2020, </w:t>
      </w:r>
      <w:r w:rsidRPr="00CF7639">
        <w:rPr>
          <w:i/>
        </w:rPr>
        <w:t>2</w:t>
      </w:r>
      <w:r w:rsidRPr="00CF7639">
        <w:t>.</w:t>
      </w:r>
    </w:p>
    <w:p w14:paraId="194816B3" w14:textId="77777777" w:rsidR="00CF7639" w:rsidRPr="00CF7639" w:rsidRDefault="00CF7639" w:rsidP="00CF7639">
      <w:pPr>
        <w:pStyle w:val="EndNoteBibliography"/>
        <w:spacing w:after="0"/>
      </w:pPr>
      <w:r w:rsidRPr="00CF7639">
        <w:t>52.</w:t>
      </w:r>
      <w:r w:rsidRPr="00CF7639">
        <w:tab/>
        <w:t xml:space="preserve">Rosenbaum PR, Rubin DB: The central role of the propensity score in observational studies for causal effects. </w:t>
      </w:r>
      <w:r w:rsidRPr="00CF7639">
        <w:rPr>
          <w:i/>
        </w:rPr>
        <w:t>Biometrika.</w:t>
      </w:r>
      <w:r w:rsidRPr="00CF7639">
        <w:t xml:space="preserve"> 1983, </w:t>
      </w:r>
      <w:r w:rsidRPr="00CF7639">
        <w:rPr>
          <w:i/>
        </w:rPr>
        <w:t>70:</w:t>
      </w:r>
      <w:r w:rsidRPr="00CF7639">
        <w:t>41-55.</w:t>
      </w:r>
    </w:p>
    <w:p w14:paraId="6C0147AE" w14:textId="77777777" w:rsidR="00CF7639" w:rsidRPr="00CF7639" w:rsidRDefault="00CF7639" w:rsidP="00CF7639">
      <w:pPr>
        <w:pStyle w:val="EndNoteBibliography"/>
        <w:spacing w:after="0"/>
      </w:pPr>
      <w:r w:rsidRPr="00CF7639">
        <w:t>53.</w:t>
      </w:r>
      <w:r w:rsidRPr="00CF7639">
        <w:tab/>
        <w:t xml:space="preserve">Vancampfort D, Firth J, Schuch FB, et al.: Sedentary behavior and physical activity levels in people with schizophrenia, bipolar disorder and major depressive disorder: a global systematic review and meta‐analysis. </w:t>
      </w:r>
      <w:r w:rsidRPr="00CF7639">
        <w:rPr>
          <w:i/>
        </w:rPr>
        <w:t>World Psychiatry.</w:t>
      </w:r>
      <w:r w:rsidRPr="00CF7639">
        <w:t xml:space="preserve"> 2017, </w:t>
      </w:r>
      <w:r w:rsidRPr="00CF7639">
        <w:rPr>
          <w:i/>
        </w:rPr>
        <w:t>16:</w:t>
      </w:r>
      <w:r w:rsidRPr="00CF7639">
        <w:t>308-315.</w:t>
      </w:r>
    </w:p>
    <w:p w14:paraId="62F64851" w14:textId="77777777" w:rsidR="00CF7639" w:rsidRPr="00CF7639" w:rsidRDefault="00CF7639" w:rsidP="00CF7639">
      <w:pPr>
        <w:pStyle w:val="EndNoteBibliography"/>
        <w:spacing w:after="0"/>
      </w:pPr>
      <w:r w:rsidRPr="00CF7639">
        <w:t>54.</w:t>
      </w:r>
      <w:r w:rsidRPr="00CF7639">
        <w:tab/>
        <w:t xml:space="preserve">Tu C: Comparison of various machine learning algorithms for estimating generalized propensity score. </w:t>
      </w:r>
      <w:r w:rsidRPr="00CF7639">
        <w:rPr>
          <w:i/>
        </w:rPr>
        <w:t>Journal of Statistical Computation and Simulation.</w:t>
      </w:r>
      <w:r w:rsidRPr="00CF7639">
        <w:t xml:space="preserve"> 2019, </w:t>
      </w:r>
      <w:r w:rsidRPr="00CF7639">
        <w:rPr>
          <w:i/>
        </w:rPr>
        <w:t>89:</w:t>
      </w:r>
      <w:r w:rsidRPr="00CF7639">
        <w:t>708-719.</w:t>
      </w:r>
    </w:p>
    <w:p w14:paraId="6C0DBC05" w14:textId="77777777" w:rsidR="00CF7639" w:rsidRPr="00CF7639" w:rsidRDefault="00CF7639" w:rsidP="00CF7639">
      <w:pPr>
        <w:pStyle w:val="EndNoteBibliography"/>
        <w:spacing w:after="0"/>
      </w:pPr>
      <w:r w:rsidRPr="00CF7639">
        <w:t>55.</w:t>
      </w:r>
      <w:r w:rsidRPr="00CF7639">
        <w:tab/>
        <w:t xml:space="preserve">Lee BK, Lessler J, Stuart EA: Improving propensity score weighting using machine learning. </w:t>
      </w:r>
      <w:r w:rsidRPr="00CF7639">
        <w:rPr>
          <w:i/>
        </w:rPr>
        <w:t>Statistics in medicine.</w:t>
      </w:r>
      <w:r w:rsidRPr="00CF7639">
        <w:t xml:space="preserve"> 2010, </w:t>
      </w:r>
      <w:r w:rsidRPr="00CF7639">
        <w:rPr>
          <w:i/>
        </w:rPr>
        <w:t>29:</w:t>
      </w:r>
      <w:r w:rsidRPr="00CF7639">
        <w:t>337-346.</w:t>
      </w:r>
    </w:p>
    <w:p w14:paraId="77ED0903" w14:textId="77777777" w:rsidR="00CF7639" w:rsidRPr="00CF7639" w:rsidRDefault="00CF7639" w:rsidP="00CF7639">
      <w:pPr>
        <w:pStyle w:val="EndNoteBibliography"/>
        <w:spacing w:after="0"/>
      </w:pPr>
      <w:r w:rsidRPr="00CF7639">
        <w:t>56.</w:t>
      </w:r>
      <w:r w:rsidRPr="00CF7639">
        <w:tab/>
        <w:t xml:space="preserve">Lee BK, Lessler J, Stuart EA: Weight trimming and propensity score weighting. </w:t>
      </w:r>
      <w:r w:rsidRPr="00CF7639">
        <w:rPr>
          <w:i/>
        </w:rPr>
        <w:t>PloS one.</w:t>
      </w:r>
      <w:r w:rsidRPr="00CF7639">
        <w:t xml:space="preserve"> 2011, </w:t>
      </w:r>
      <w:r w:rsidRPr="00CF7639">
        <w:rPr>
          <w:i/>
        </w:rPr>
        <w:t>6:</w:t>
      </w:r>
      <w:r w:rsidRPr="00CF7639">
        <w:t>e18174.</w:t>
      </w:r>
    </w:p>
    <w:p w14:paraId="4BC87E45" w14:textId="77777777" w:rsidR="00CF7639" w:rsidRPr="00CF7639" w:rsidRDefault="00CF7639" w:rsidP="00CF7639">
      <w:pPr>
        <w:pStyle w:val="EndNoteBibliography"/>
        <w:spacing w:after="0"/>
      </w:pPr>
      <w:r w:rsidRPr="00CF7639">
        <w:t>57.</w:t>
      </w:r>
      <w:r w:rsidRPr="00CF7639">
        <w:tab/>
        <w:t xml:space="preserve">Cham H, West SG: Propensity score analysis with missing data. </w:t>
      </w:r>
      <w:r w:rsidRPr="00CF7639">
        <w:rPr>
          <w:i/>
        </w:rPr>
        <w:t>Psychological methods.</w:t>
      </w:r>
      <w:r w:rsidRPr="00CF7639">
        <w:t xml:space="preserve"> 2016, </w:t>
      </w:r>
      <w:r w:rsidRPr="00CF7639">
        <w:rPr>
          <w:i/>
        </w:rPr>
        <w:t>21:</w:t>
      </w:r>
      <w:r w:rsidRPr="00CF7639">
        <w:t>427.</w:t>
      </w:r>
    </w:p>
    <w:p w14:paraId="47D4D2B6" w14:textId="77777777" w:rsidR="00CF7639" w:rsidRPr="00CF7639" w:rsidRDefault="00CF7639" w:rsidP="00CF7639">
      <w:pPr>
        <w:pStyle w:val="EndNoteBibliography"/>
        <w:spacing w:after="0"/>
      </w:pPr>
      <w:r w:rsidRPr="00CF7639">
        <w:t>58.</w:t>
      </w:r>
      <w:r w:rsidRPr="00CF7639">
        <w:tab/>
        <w:t xml:space="preserve">Coffman DL, Zhou J, Cai X: Comparison of methods for handling covariate missingness in propensity score estimation with a binary exposure. </w:t>
      </w:r>
      <w:r w:rsidRPr="00CF7639">
        <w:rPr>
          <w:i/>
        </w:rPr>
        <w:t>BMC medical research methodology.</w:t>
      </w:r>
      <w:r w:rsidRPr="00CF7639">
        <w:t xml:space="preserve"> 2020, </w:t>
      </w:r>
      <w:r w:rsidRPr="00CF7639">
        <w:rPr>
          <w:i/>
        </w:rPr>
        <w:t>20:</w:t>
      </w:r>
      <w:r w:rsidRPr="00CF7639">
        <w:t>1-14.</w:t>
      </w:r>
    </w:p>
    <w:p w14:paraId="21D89A8E" w14:textId="77777777" w:rsidR="00CF7639" w:rsidRPr="00CF7639" w:rsidRDefault="00CF7639" w:rsidP="00CF7639">
      <w:pPr>
        <w:pStyle w:val="EndNoteBibliography"/>
        <w:spacing w:after="0"/>
      </w:pPr>
      <w:r w:rsidRPr="00CF7639">
        <w:t>59.</w:t>
      </w:r>
      <w:r w:rsidRPr="00CF7639">
        <w:tab/>
        <w:t xml:space="preserve">Funk MJ, Westreich D, Wiesen C, et al.: Doubly robust estimation of causal effects. </w:t>
      </w:r>
      <w:r w:rsidRPr="00CF7639">
        <w:rPr>
          <w:i/>
        </w:rPr>
        <w:t>American journal of epidemiology.</w:t>
      </w:r>
      <w:r w:rsidRPr="00CF7639">
        <w:t xml:space="preserve"> 2011, </w:t>
      </w:r>
      <w:r w:rsidRPr="00CF7639">
        <w:rPr>
          <w:i/>
        </w:rPr>
        <w:t>173:</w:t>
      </w:r>
      <w:r w:rsidRPr="00CF7639">
        <w:t>761-767.</w:t>
      </w:r>
    </w:p>
    <w:p w14:paraId="6931F985" w14:textId="77777777" w:rsidR="00CF7639" w:rsidRPr="00CF7639" w:rsidRDefault="00CF7639" w:rsidP="00CF7639">
      <w:pPr>
        <w:pStyle w:val="EndNoteBibliography"/>
        <w:spacing w:after="0"/>
      </w:pPr>
      <w:r w:rsidRPr="00CF7639">
        <w:t>60.</w:t>
      </w:r>
      <w:r w:rsidRPr="00CF7639">
        <w:tab/>
        <w:t xml:space="preserve">Setodji CM, McCaffrey DF, Burgette LF, Almirall D, Griffin BA: The right tool for the job: Choosing between covariate balancing and generalized boosted model propensity scores. </w:t>
      </w:r>
      <w:r w:rsidRPr="00CF7639">
        <w:rPr>
          <w:i/>
        </w:rPr>
        <w:t>Epidemiology (Cambridge, Mass.).</w:t>
      </w:r>
      <w:r w:rsidRPr="00CF7639">
        <w:t xml:space="preserve"> 2017, </w:t>
      </w:r>
      <w:r w:rsidRPr="00CF7639">
        <w:rPr>
          <w:i/>
        </w:rPr>
        <w:t>28:</w:t>
      </w:r>
      <w:r w:rsidRPr="00CF7639">
        <w:t>802.</w:t>
      </w:r>
    </w:p>
    <w:p w14:paraId="70B9D495" w14:textId="77777777" w:rsidR="00CF7639" w:rsidRPr="00CF7639" w:rsidRDefault="00CF7639" w:rsidP="00CF7639">
      <w:pPr>
        <w:pStyle w:val="EndNoteBibliography"/>
        <w:spacing w:after="0"/>
      </w:pPr>
      <w:r w:rsidRPr="00CF7639">
        <w:t>61.</w:t>
      </w:r>
      <w:r w:rsidRPr="00CF7639">
        <w:tab/>
        <w:t xml:space="preserve">Ridgeway G, McCaffrey D, Morral A, et al.: Toolkit for Weighting and Analysis of Nonequivalent Groups: A guide to the twang package. </w:t>
      </w:r>
      <w:r w:rsidRPr="00CF7639">
        <w:rPr>
          <w:i/>
        </w:rPr>
        <w:t>vignette, July.</w:t>
      </w:r>
      <w:r w:rsidRPr="00CF7639">
        <w:t xml:space="preserve"> 2021, </w:t>
      </w:r>
      <w:r w:rsidRPr="00CF7639">
        <w:rPr>
          <w:i/>
        </w:rPr>
        <w:t>26</w:t>
      </w:r>
      <w:r w:rsidRPr="00CF7639">
        <w:t>.</w:t>
      </w:r>
    </w:p>
    <w:p w14:paraId="5A6583E8" w14:textId="77777777" w:rsidR="00CF7639" w:rsidRPr="00CF7639" w:rsidRDefault="00CF7639" w:rsidP="00CF7639">
      <w:pPr>
        <w:pStyle w:val="EndNoteBibliography"/>
        <w:spacing w:after="0"/>
      </w:pPr>
      <w:r w:rsidRPr="00CF7639">
        <w:t>62.</w:t>
      </w:r>
      <w:r w:rsidRPr="00CF7639">
        <w:tab/>
        <w:t xml:space="preserve">Bidzan-Bluma I, Lipowska M: Physical activity and cognitive functioning of children: a systematic review. </w:t>
      </w:r>
      <w:r w:rsidRPr="00CF7639">
        <w:rPr>
          <w:i/>
        </w:rPr>
        <w:t>International journal of environmental research and public health.</w:t>
      </w:r>
      <w:r w:rsidRPr="00CF7639">
        <w:t xml:space="preserve"> 2018, </w:t>
      </w:r>
      <w:r w:rsidRPr="00CF7639">
        <w:rPr>
          <w:i/>
        </w:rPr>
        <w:t>15:</w:t>
      </w:r>
      <w:r w:rsidRPr="00CF7639">
        <w:t>800.</w:t>
      </w:r>
    </w:p>
    <w:p w14:paraId="5D5F5160" w14:textId="77777777" w:rsidR="00CF7639" w:rsidRPr="00CF7639" w:rsidRDefault="00CF7639" w:rsidP="00CF7639">
      <w:pPr>
        <w:pStyle w:val="EndNoteBibliography"/>
        <w:spacing w:after="0"/>
      </w:pPr>
      <w:r w:rsidRPr="00CF7639">
        <w:t>63.</w:t>
      </w:r>
      <w:r w:rsidRPr="00CF7639">
        <w:tab/>
        <w:t xml:space="preserve">Carvalho A, Rea IM, Parimon T, Cusack BJ: Physical activity and cognitive function in individuals over 60 years of age: a systematic review. </w:t>
      </w:r>
      <w:r w:rsidRPr="00CF7639">
        <w:rPr>
          <w:i/>
        </w:rPr>
        <w:t>Clinical interventions in aging.</w:t>
      </w:r>
      <w:r w:rsidRPr="00CF7639">
        <w:t xml:space="preserve"> 2014</w:t>
      </w:r>
      <w:r w:rsidRPr="00CF7639">
        <w:rPr>
          <w:i/>
        </w:rPr>
        <w:t>:</w:t>
      </w:r>
      <w:r w:rsidRPr="00CF7639">
        <w:t>661-682.</w:t>
      </w:r>
    </w:p>
    <w:p w14:paraId="21588C73" w14:textId="77777777" w:rsidR="00CF7639" w:rsidRPr="00CF7639" w:rsidRDefault="00CF7639" w:rsidP="00CF7639">
      <w:pPr>
        <w:pStyle w:val="EndNoteBibliography"/>
        <w:spacing w:after="0"/>
      </w:pPr>
      <w:r w:rsidRPr="00CF7639">
        <w:lastRenderedPageBreak/>
        <w:t>64.</w:t>
      </w:r>
      <w:r w:rsidRPr="00CF7639">
        <w:tab/>
        <w:t xml:space="preserve">Laborde S, Dosseville F, Allen MS: Emotional intelligence in sport and exercise: A systematic review. </w:t>
      </w:r>
      <w:r w:rsidRPr="00CF7639">
        <w:rPr>
          <w:i/>
        </w:rPr>
        <w:t>Scandinavian journal of medicine &amp; science in sports.</w:t>
      </w:r>
      <w:r w:rsidRPr="00CF7639">
        <w:t xml:space="preserve"> 2016, </w:t>
      </w:r>
      <w:r w:rsidRPr="00CF7639">
        <w:rPr>
          <w:i/>
        </w:rPr>
        <w:t>26:</w:t>
      </w:r>
      <w:r w:rsidRPr="00CF7639">
        <w:t>862-874.</w:t>
      </w:r>
    </w:p>
    <w:p w14:paraId="43DC5B2F" w14:textId="77777777" w:rsidR="00CF7639" w:rsidRPr="00CF7639" w:rsidRDefault="00CF7639" w:rsidP="00CF7639">
      <w:pPr>
        <w:pStyle w:val="EndNoteBibliography"/>
        <w:spacing w:after="0"/>
      </w:pPr>
      <w:r w:rsidRPr="00CF7639">
        <w:t>65.</w:t>
      </w:r>
      <w:r w:rsidRPr="00CF7639">
        <w:tab/>
        <w:t xml:space="preserve">Shanahan L, Steinhoff A, Bechtiger L, et al.: Emotional distress in young adults during the COVID-19 pandemic: evidence of risk and resilience from a longitudinal cohort study. </w:t>
      </w:r>
      <w:r w:rsidRPr="00CF7639">
        <w:rPr>
          <w:i/>
        </w:rPr>
        <w:t>Psychological medicine.</w:t>
      </w:r>
      <w:r w:rsidRPr="00CF7639">
        <w:t xml:space="preserve"> 2022, </w:t>
      </w:r>
      <w:r w:rsidRPr="00CF7639">
        <w:rPr>
          <w:i/>
        </w:rPr>
        <w:t>52:</w:t>
      </w:r>
      <w:r w:rsidRPr="00CF7639">
        <w:t>824-833.</w:t>
      </w:r>
    </w:p>
    <w:p w14:paraId="572620D2" w14:textId="77777777" w:rsidR="00CF7639" w:rsidRPr="00CF7639" w:rsidRDefault="00CF7639" w:rsidP="00CF7639">
      <w:pPr>
        <w:pStyle w:val="EndNoteBibliography"/>
        <w:spacing w:after="0"/>
      </w:pPr>
      <w:r w:rsidRPr="00CF7639">
        <w:t>66.</w:t>
      </w:r>
      <w:r w:rsidRPr="00CF7639">
        <w:tab/>
        <w:t xml:space="preserve">Cunningham C, O'Sullivan R, Caserotti P, Tully MA: Consequences of physical inactivity in older adults: A systematic review of reviews and meta‐analyses. </w:t>
      </w:r>
      <w:r w:rsidRPr="00CF7639">
        <w:rPr>
          <w:i/>
        </w:rPr>
        <w:t>Scandinavian journal of medicine &amp; science in sports.</w:t>
      </w:r>
      <w:r w:rsidRPr="00CF7639">
        <w:t xml:space="preserve"> 2020, </w:t>
      </w:r>
      <w:r w:rsidRPr="00CF7639">
        <w:rPr>
          <w:i/>
        </w:rPr>
        <w:t>30:</w:t>
      </w:r>
      <w:r w:rsidRPr="00CF7639">
        <w:t>816-827.</w:t>
      </w:r>
    </w:p>
    <w:p w14:paraId="7F0FD3C8" w14:textId="77777777" w:rsidR="00CF7639" w:rsidRPr="00CF7639" w:rsidRDefault="00CF7639" w:rsidP="00CF7639">
      <w:pPr>
        <w:pStyle w:val="EndNoteBibliography"/>
        <w:spacing w:after="0"/>
      </w:pPr>
      <w:r w:rsidRPr="00CF7639">
        <w:t>67.</w:t>
      </w:r>
      <w:r w:rsidRPr="00CF7639">
        <w:tab/>
        <w:t xml:space="preserve">de Oliveira LdSSCB, Souza EC, Rodrigues RAS, Fett CA, Piva AB: The effects of physical activity on anxiety, depression, and quality of life in elderly people living in the community. </w:t>
      </w:r>
      <w:r w:rsidRPr="00CF7639">
        <w:rPr>
          <w:i/>
        </w:rPr>
        <w:t>Trends in psychiatry and psychotherapy.</w:t>
      </w:r>
      <w:r w:rsidRPr="00CF7639">
        <w:t xml:space="preserve"> 2019, </w:t>
      </w:r>
      <w:r w:rsidRPr="00CF7639">
        <w:rPr>
          <w:i/>
        </w:rPr>
        <w:t>41:</w:t>
      </w:r>
      <w:r w:rsidRPr="00CF7639">
        <w:t>36-42.</w:t>
      </w:r>
    </w:p>
    <w:p w14:paraId="7B556D2B" w14:textId="77777777" w:rsidR="00CF7639" w:rsidRPr="00CF7639" w:rsidRDefault="00CF7639" w:rsidP="00CF7639">
      <w:pPr>
        <w:pStyle w:val="EndNoteBibliography"/>
        <w:spacing w:after="0"/>
      </w:pPr>
      <w:r w:rsidRPr="00CF7639">
        <w:t>68.</w:t>
      </w:r>
      <w:r w:rsidRPr="00CF7639">
        <w:tab/>
        <w:t xml:space="preserve">Rice D, Nijs J, Kosek E, et al.: Exercise-induced hypoalgesia in pain-free and chronic pain populations: state of the art and future directions. </w:t>
      </w:r>
      <w:r w:rsidRPr="00CF7639">
        <w:rPr>
          <w:i/>
        </w:rPr>
        <w:t>The Journal of Pain.</w:t>
      </w:r>
      <w:r w:rsidRPr="00CF7639">
        <w:t xml:space="preserve"> 2019, </w:t>
      </w:r>
      <w:r w:rsidRPr="00CF7639">
        <w:rPr>
          <w:i/>
        </w:rPr>
        <w:t>20:</w:t>
      </w:r>
      <w:r w:rsidRPr="00CF7639">
        <w:t>1249-1266.</w:t>
      </w:r>
    </w:p>
    <w:p w14:paraId="793F9522" w14:textId="77777777" w:rsidR="00CF7639" w:rsidRPr="00CF7639" w:rsidRDefault="00CF7639" w:rsidP="00CF7639">
      <w:pPr>
        <w:pStyle w:val="EndNoteBibliography"/>
        <w:spacing w:after="0"/>
      </w:pPr>
      <w:r w:rsidRPr="00CF7639">
        <w:t>69.</w:t>
      </w:r>
      <w:r w:rsidRPr="00CF7639">
        <w:tab/>
        <w:t xml:space="preserve">Shiri R, Falah-Hassani K: Does leisure time physical activity protect against low back pain? Systematic review and meta-analysis of 36 prospective cohort studies. </w:t>
      </w:r>
      <w:r w:rsidRPr="00CF7639">
        <w:rPr>
          <w:i/>
        </w:rPr>
        <w:t>British journal of sports medicine.</w:t>
      </w:r>
      <w:r w:rsidRPr="00CF7639">
        <w:t xml:space="preserve"> 2017, </w:t>
      </w:r>
      <w:r w:rsidRPr="00CF7639">
        <w:rPr>
          <w:i/>
        </w:rPr>
        <w:t>51:</w:t>
      </w:r>
      <w:r w:rsidRPr="00CF7639">
        <w:t>1410-1418.</w:t>
      </w:r>
    </w:p>
    <w:p w14:paraId="6C5D6EEC" w14:textId="77777777" w:rsidR="00CF7639" w:rsidRPr="00CF7639" w:rsidRDefault="00CF7639" w:rsidP="00CF7639">
      <w:pPr>
        <w:pStyle w:val="EndNoteBibliography"/>
        <w:spacing w:after="0"/>
      </w:pPr>
      <w:r w:rsidRPr="00CF7639">
        <w:t>70.</w:t>
      </w:r>
      <w:r w:rsidRPr="00CF7639">
        <w:tab/>
        <w:t xml:space="preserve">Lederman O, Ward PB, Firth J, et al.: Does exercise improve sleep quality in individuals with mental illness? A systematic review and meta-analysis. </w:t>
      </w:r>
      <w:r w:rsidRPr="00CF7639">
        <w:rPr>
          <w:i/>
        </w:rPr>
        <w:t>Journal of psychiatric research.</w:t>
      </w:r>
      <w:r w:rsidRPr="00CF7639">
        <w:t xml:space="preserve"> 2019, </w:t>
      </w:r>
      <w:r w:rsidRPr="00CF7639">
        <w:rPr>
          <w:i/>
        </w:rPr>
        <w:t>109:</w:t>
      </w:r>
      <w:r w:rsidRPr="00CF7639">
        <w:t>96-106.</w:t>
      </w:r>
    </w:p>
    <w:p w14:paraId="5F027C95" w14:textId="77777777" w:rsidR="00CF7639" w:rsidRPr="00CF7639" w:rsidRDefault="00CF7639" w:rsidP="00CF7639">
      <w:pPr>
        <w:pStyle w:val="EndNoteBibliography"/>
        <w:spacing w:after="0"/>
      </w:pPr>
      <w:r w:rsidRPr="00CF7639">
        <w:t>71.</w:t>
      </w:r>
      <w:r w:rsidRPr="00CF7639">
        <w:tab/>
        <w:t xml:space="preserve">Kredlow MA, Capozzoli MC, Hearon BA, Calkins AW, Otto MW: The effects of physical activity on sleep: a meta-analytic review. </w:t>
      </w:r>
      <w:r w:rsidRPr="00CF7639">
        <w:rPr>
          <w:i/>
        </w:rPr>
        <w:t>Journal of behavioral medicine.</w:t>
      </w:r>
      <w:r w:rsidRPr="00CF7639">
        <w:t xml:space="preserve"> 2015, </w:t>
      </w:r>
      <w:r w:rsidRPr="00CF7639">
        <w:rPr>
          <w:i/>
        </w:rPr>
        <w:t>38:</w:t>
      </w:r>
      <w:r w:rsidRPr="00CF7639">
        <w:t>427-449.</w:t>
      </w:r>
    </w:p>
    <w:p w14:paraId="059CEE54" w14:textId="77777777" w:rsidR="00CF7639" w:rsidRPr="00CF7639" w:rsidRDefault="00CF7639" w:rsidP="00CF7639">
      <w:pPr>
        <w:pStyle w:val="EndNoteBibliography"/>
        <w:spacing w:after="0"/>
      </w:pPr>
      <w:r w:rsidRPr="00CF7639">
        <w:t>72.</w:t>
      </w:r>
      <w:r w:rsidRPr="00CF7639">
        <w:tab/>
        <w:t xml:space="preserve">Beaulieu K, Hopkins M, Blundell J, Finlayson G: Homeostatic and non-homeostatic appetite control along the spectrum of physical activity levels: An updated perspective. </w:t>
      </w:r>
      <w:r w:rsidRPr="00CF7639">
        <w:rPr>
          <w:i/>
        </w:rPr>
        <w:t>Physiology &amp; behavior.</w:t>
      </w:r>
      <w:r w:rsidRPr="00CF7639">
        <w:t xml:space="preserve"> 2018, </w:t>
      </w:r>
      <w:r w:rsidRPr="00CF7639">
        <w:rPr>
          <w:i/>
        </w:rPr>
        <w:t>192:</w:t>
      </w:r>
      <w:r w:rsidRPr="00CF7639">
        <w:t>23-29.</w:t>
      </w:r>
    </w:p>
    <w:p w14:paraId="3D0D38EE" w14:textId="77777777" w:rsidR="00CF7639" w:rsidRPr="00CF7639" w:rsidRDefault="00CF7639" w:rsidP="00CF7639">
      <w:pPr>
        <w:pStyle w:val="EndNoteBibliography"/>
        <w:spacing w:after="0"/>
      </w:pPr>
      <w:r w:rsidRPr="00CF7639">
        <w:t>73.</w:t>
      </w:r>
      <w:r w:rsidRPr="00CF7639">
        <w:tab/>
        <w:t xml:space="preserve">Beaulieu K, Hopkins M, Blundell J, Finlayson G: Does habitual physical activity increase the sensitivity of the appetite control system? A systematic review. </w:t>
      </w:r>
      <w:r w:rsidRPr="00CF7639">
        <w:rPr>
          <w:i/>
        </w:rPr>
        <w:t>Sports Medicine.</w:t>
      </w:r>
      <w:r w:rsidRPr="00CF7639">
        <w:t xml:space="preserve"> 2016, </w:t>
      </w:r>
      <w:r w:rsidRPr="00CF7639">
        <w:rPr>
          <w:i/>
        </w:rPr>
        <w:t>46:</w:t>
      </w:r>
      <w:r w:rsidRPr="00CF7639">
        <w:t>1897-1919.</w:t>
      </w:r>
    </w:p>
    <w:p w14:paraId="25E74BBA" w14:textId="77777777" w:rsidR="00CF7639" w:rsidRPr="00CF7639" w:rsidRDefault="00CF7639" w:rsidP="00CF7639">
      <w:pPr>
        <w:pStyle w:val="EndNoteBibliography"/>
        <w:spacing w:after="0"/>
      </w:pPr>
      <w:r w:rsidRPr="00CF7639">
        <w:t>74.</w:t>
      </w:r>
      <w:r w:rsidRPr="00CF7639">
        <w:tab/>
        <w:t xml:space="preserve">Pilutti LA, Greenlee TA, Motl RW, Nickrent MS, Petruzzello SJ: Effects of exercise training on fatigue in multiple sclerosis: a meta-analysis. </w:t>
      </w:r>
      <w:r w:rsidRPr="00CF7639">
        <w:rPr>
          <w:i/>
        </w:rPr>
        <w:t>Psychosomatic medicine.</w:t>
      </w:r>
      <w:r w:rsidRPr="00CF7639">
        <w:t xml:space="preserve"> 2013, </w:t>
      </w:r>
      <w:r w:rsidRPr="00CF7639">
        <w:rPr>
          <w:i/>
        </w:rPr>
        <w:t>75:</w:t>
      </w:r>
      <w:r w:rsidRPr="00CF7639">
        <w:t>575-580.</w:t>
      </w:r>
    </w:p>
    <w:p w14:paraId="515D6C9C" w14:textId="77777777" w:rsidR="00CF7639" w:rsidRPr="00CF7639" w:rsidRDefault="00CF7639" w:rsidP="00CF7639">
      <w:pPr>
        <w:pStyle w:val="EndNoteBibliography"/>
        <w:spacing w:after="0"/>
      </w:pPr>
      <w:r w:rsidRPr="00CF7639">
        <w:t>75.</w:t>
      </w:r>
      <w:r w:rsidRPr="00CF7639">
        <w:tab/>
        <w:t xml:space="preserve">Bower JE: Cancer-related fatigue—mechanisms, risk factors, and treatments. </w:t>
      </w:r>
      <w:r w:rsidRPr="00CF7639">
        <w:rPr>
          <w:i/>
        </w:rPr>
        <w:t>Nature reviews Clinical oncology.</w:t>
      </w:r>
      <w:r w:rsidRPr="00CF7639">
        <w:t xml:space="preserve"> 2014, </w:t>
      </w:r>
      <w:r w:rsidRPr="00CF7639">
        <w:rPr>
          <w:i/>
        </w:rPr>
        <w:t>11:</w:t>
      </w:r>
      <w:r w:rsidRPr="00CF7639">
        <w:t>597-609.</w:t>
      </w:r>
    </w:p>
    <w:p w14:paraId="3FB98D2D" w14:textId="77777777" w:rsidR="00CF7639" w:rsidRPr="00CF7639" w:rsidRDefault="00CF7639" w:rsidP="00CF7639">
      <w:pPr>
        <w:pStyle w:val="EndNoteBibliography"/>
        <w:spacing w:after="0"/>
      </w:pPr>
      <w:r w:rsidRPr="00CF7639">
        <w:t>76.</w:t>
      </w:r>
      <w:r w:rsidRPr="00CF7639">
        <w:tab/>
        <w:t xml:space="preserve">Pels F, Kleinert J: Loneliness and physical activity: A systematic review. </w:t>
      </w:r>
      <w:r w:rsidRPr="00CF7639">
        <w:rPr>
          <w:i/>
        </w:rPr>
        <w:t>International Review of Sport and Exercise Psychology.</w:t>
      </w:r>
      <w:r w:rsidRPr="00CF7639">
        <w:t xml:space="preserve"> 2016, </w:t>
      </w:r>
      <w:r w:rsidRPr="00CF7639">
        <w:rPr>
          <w:i/>
        </w:rPr>
        <w:t>9:</w:t>
      </w:r>
      <w:r w:rsidRPr="00CF7639">
        <w:t>231-260.</w:t>
      </w:r>
    </w:p>
    <w:p w14:paraId="1373C5A3" w14:textId="77777777" w:rsidR="00CF7639" w:rsidRPr="00CF7639" w:rsidRDefault="00CF7639" w:rsidP="00CF7639">
      <w:pPr>
        <w:pStyle w:val="EndNoteBibliography"/>
        <w:spacing w:after="0"/>
      </w:pPr>
      <w:r w:rsidRPr="00CF7639">
        <w:t>77.</w:t>
      </w:r>
      <w:r w:rsidRPr="00CF7639">
        <w:tab/>
        <w:t xml:space="preserve">Shima T, Jesmin S, Nakao H, et al.: Association between self-reported empathy and level of physical activity in healthy young adults. </w:t>
      </w:r>
      <w:r w:rsidRPr="00CF7639">
        <w:rPr>
          <w:i/>
        </w:rPr>
        <w:t>The Journal of Physical Fitness and Sports Medicine.</w:t>
      </w:r>
      <w:r w:rsidRPr="00CF7639">
        <w:t xml:space="preserve"> 2021, </w:t>
      </w:r>
      <w:r w:rsidRPr="00CF7639">
        <w:rPr>
          <w:i/>
        </w:rPr>
        <w:t>10:</w:t>
      </w:r>
      <w:r w:rsidRPr="00CF7639">
        <w:t>45-49.</w:t>
      </w:r>
    </w:p>
    <w:p w14:paraId="17ED09DE" w14:textId="77777777" w:rsidR="00CF7639" w:rsidRPr="00CF7639" w:rsidRDefault="00CF7639" w:rsidP="00CF7639">
      <w:pPr>
        <w:pStyle w:val="EndNoteBibliography"/>
        <w:spacing w:after="0"/>
      </w:pPr>
      <w:r w:rsidRPr="00CF7639">
        <w:t>78.</w:t>
      </w:r>
      <w:r w:rsidRPr="00CF7639">
        <w:tab/>
        <w:t xml:space="preserve">Shima T, Nakao H, Tai K, et al.: The influences of changes in physical activity levels with easing restriction of access to the University campus on empathy and social supports in college students during the covid-19 pandemic. </w:t>
      </w:r>
      <w:r w:rsidRPr="00CF7639">
        <w:rPr>
          <w:i/>
        </w:rPr>
        <w:t>Asia Pacific Journal of Public Health.</w:t>
      </w:r>
      <w:r w:rsidRPr="00CF7639">
        <w:t xml:space="preserve"> 2022, </w:t>
      </w:r>
      <w:r w:rsidRPr="00CF7639">
        <w:rPr>
          <w:i/>
        </w:rPr>
        <w:t>34:</w:t>
      </w:r>
      <w:r w:rsidRPr="00CF7639">
        <w:t>406-410.</w:t>
      </w:r>
    </w:p>
    <w:p w14:paraId="4E24BCFC" w14:textId="77777777" w:rsidR="00CF7639" w:rsidRPr="00CF7639" w:rsidRDefault="00CF7639" w:rsidP="00CF7639">
      <w:pPr>
        <w:pStyle w:val="EndNoteBibliography"/>
        <w:spacing w:after="0"/>
      </w:pPr>
      <w:r w:rsidRPr="00CF7639">
        <w:t>79.</w:t>
      </w:r>
      <w:r w:rsidRPr="00CF7639">
        <w:tab/>
        <w:t xml:space="preserve">Bassett-Gunter R, McEwan D, Kamarhie A: Physical activity and body image among men and boys: A meta-analysis. </w:t>
      </w:r>
      <w:r w:rsidRPr="00CF7639">
        <w:rPr>
          <w:i/>
        </w:rPr>
        <w:t>Body image.</w:t>
      </w:r>
      <w:r w:rsidRPr="00CF7639">
        <w:t xml:space="preserve"> 2017, </w:t>
      </w:r>
      <w:r w:rsidRPr="00CF7639">
        <w:rPr>
          <w:i/>
        </w:rPr>
        <w:t>22:</w:t>
      </w:r>
      <w:r w:rsidRPr="00CF7639">
        <w:t>114-128.</w:t>
      </w:r>
    </w:p>
    <w:p w14:paraId="74877C52" w14:textId="77777777" w:rsidR="00CF7639" w:rsidRPr="00CF7639" w:rsidRDefault="00CF7639" w:rsidP="00CF7639">
      <w:pPr>
        <w:pStyle w:val="EndNoteBibliography"/>
        <w:spacing w:after="0"/>
      </w:pPr>
      <w:r w:rsidRPr="00CF7639">
        <w:t>80.</w:t>
      </w:r>
      <w:r w:rsidRPr="00CF7639">
        <w:tab/>
        <w:t xml:space="preserve">Westerterp K: Changes in physical activity over the lifespan: impact on body composition and sarcopenic obesity. </w:t>
      </w:r>
      <w:r w:rsidRPr="00CF7639">
        <w:rPr>
          <w:i/>
        </w:rPr>
        <w:t>Obesity Reviews.</w:t>
      </w:r>
      <w:r w:rsidRPr="00CF7639">
        <w:t xml:space="preserve"> 2018, </w:t>
      </w:r>
      <w:r w:rsidRPr="00CF7639">
        <w:rPr>
          <w:i/>
        </w:rPr>
        <w:t>19:</w:t>
      </w:r>
      <w:r w:rsidRPr="00CF7639">
        <w:t>8-13.</w:t>
      </w:r>
    </w:p>
    <w:p w14:paraId="39678E29" w14:textId="77777777" w:rsidR="00CF7639" w:rsidRPr="00CF7639" w:rsidRDefault="00CF7639" w:rsidP="00CF7639">
      <w:pPr>
        <w:pStyle w:val="EndNoteBibliography"/>
        <w:spacing w:after="0"/>
      </w:pPr>
      <w:r w:rsidRPr="00CF7639">
        <w:t>81.</w:t>
      </w:r>
      <w:r w:rsidRPr="00CF7639">
        <w:tab/>
        <w:t xml:space="preserve">Van Der Zee MD, Van Der Mee D, Bartels M, De Geus EJ: Tracking of voluntary exercise behaviour over the lifespan. </w:t>
      </w:r>
      <w:r w:rsidRPr="00CF7639">
        <w:rPr>
          <w:i/>
        </w:rPr>
        <w:t>International Journal of Behavioral Nutrition and Physical Activity.</w:t>
      </w:r>
      <w:r w:rsidRPr="00CF7639">
        <w:t xml:space="preserve"> 2019, </w:t>
      </w:r>
      <w:r w:rsidRPr="00CF7639">
        <w:rPr>
          <w:i/>
        </w:rPr>
        <w:t>16:</w:t>
      </w:r>
      <w:r w:rsidRPr="00CF7639">
        <w:t>1-11.</w:t>
      </w:r>
    </w:p>
    <w:p w14:paraId="0B5D2F99" w14:textId="77777777" w:rsidR="00CF7639" w:rsidRPr="00CF7639" w:rsidRDefault="00CF7639" w:rsidP="00CF7639">
      <w:pPr>
        <w:pStyle w:val="EndNoteBibliography"/>
        <w:spacing w:after="0"/>
      </w:pPr>
      <w:r w:rsidRPr="00CF7639">
        <w:t>82.</w:t>
      </w:r>
      <w:r w:rsidRPr="00CF7639">
        <w:tab/>
        <w:t xml:space="preserve">Bernstein EE, McNally RJ: Acute aerobic exercise helps overcome emotion regulation deficits. </w:t>
      </w:r>
      <w:r w:rsidRPr="00CF7639">
        <w:rPr>
          <w:i/>
        </w:rPr>
        <w:t>Cognition and emotion.</w:t>
      </w:r>
      <w:r w:rsidRPr="00CF7639">
        <w:t xml:space="preserve"> 2017, </w:t>
      </w:r>
      <w:r w:rsidRPr="00CF7639">
        <w:rPr>
          <w:i/>
        </w:rPr>
        <w:t>31:</w:t>
      </w:r>
      <w:r w:rsidRPr="00CF7639">
        <w:t>834-843.</w:t>
      </w:r>
    </w:p>
    <w:p w14:paraId="16732E29" w14:textId="77777777" w:rsidR="00CF7639" w:rsidRPr="00CF7639" w:rsidRDefault="00CF7639" w:rsidP="00CF7639">
      <w:pPr>
        <w:pStyle w:val="EndNoteBibliography"/>
        <w:spacing w:after="0"/>
      </w:pPr>
      <w:r w:rsidRPr="00CF7639">
        <w:lastRenderedPageBreak/>
        <w:t>83.</w:t>
      </w:r>
      <w:r w:rsidRPr="00CF7639">
        <w:tab/>
        <w:t xml:space="preserve">Buffart LM, Kalter J, Sweegers MG, et al.: Effects and moderators of exercise on quality of life and physical function in patients with cancer: an individual patient data meta-analysis of 34 RCTs. </w:t>
      </w:r>
      <w:r w:rsidRPr="00CF7639">
        <w:rPr>
          <w:i/>
        </w:rPr>
        <w:t>Cancer treatment reviews.</w:t>
      </w:r>
      <w:r w:rsidRPr="00CF7639">
        <w:t xml:space="preserve"> 2017, </w:t>
      </w:r>
      <w:r w:rsidRPr="00CF7639">
        <w:rPr>
          <w:i/>
        </w:rPr>
        <w:t>52:</w:t>
      </w:r>
      <w:r w:rsidRPr="00CF7639">
        <w:t>91-104.</w:t>
      </w:r>
    </w:p>
    <w:p w14:paraId="6C047BEB" w14:textId="77777777" w:rsidR="00CF7639" w:rsidRPr="00CF7639" w:rsidRDefault="00CF7639" w:rsidP="00CF7639">
      <w:pPr>
        <w:pStyle w:val="EndNoteBibliography"/>
        <w:spacing w:after="0"/>
      </w:pPr>
      <w:r w:rsidRPr="00CF7639">
        <w:t>84.</w:t>
      </w:r>
      <w:r w:rsidRPr="00CF7639">
        <w:tab/>
        <w:t xml:space="preserve">Rosenbaum S, Sherrington C, Tiedemann A: Exercise augmentation compared with usual care for post‐traumatic stress disorder: A randomized controlled trial. </w:t>
      </w:r>
      <w:r w:rsidRPr="00CF7639">
        <w:rPr>
          <w:i/>
        </w:rPr>
        <w:t>Acta Psychiatrica Scandinavica.</w:t>
      </w:r>
      <w:r w:rsidRPr="00CF7639">
        <w:t xml:space="preserve"> 2015, </w:t>
      </w:r>
      <w:r w:rsidRPr="00CF7639">
        <w:rPr>
          <w:i/>
        </w:rPr>
        <w:t>131:</w:t>
      </w:r>
      <w:r w:rsidRPr="00CF7639">
        <w:t>350-359.</w:t>
      </w:r>
    </w:p>
    <w:p w14:paraId="071EA769" w14:textId="77777777" w:rsidR="00CF7639" w:rsidRPr="00CF7639" w:rsidRDefault="00CF7639" w:rsidP="00CF7639">
      <w:pPr>
        <w:pStyle w:val="EndNoteBibliography"/>
        <w:spacing w:after="0"/>
      </w:pPr>
      <w:r w:rsidRPr="00CF7639">
        <w:t>85.</w:t>
      </w:r>
      <w:r w:rsidRPr="00CF7639">
        <w:tab/>
        <w:t xml:space="preserve">Cooney GM, Dwan K, Greig CA, et al.: Exercise for depression. </w:t>
      </w:r>
      <w:r w:rsidRPr="00CF7639">
        <w:rPr>
          <w:i/>
        </w:rPr>
        <w:t>Cochrane database of systematic reviews.</w:t>
      </w:r>
      <w:r w:rsidRPr="00CF7639">
        <w:t xml:space="preserve"> 2013.</w:t>
      </w:r>
    </w:p>
    <w:p w14:paraId="1AE46F76" w14:textId="77777777" w:rsidR="00CF7639" w:rsidRPr="00CF7639" w:rsidRDefault="00CF7639" w:rsidP="00CF7639">
      <w:pPr>
        <w:pStyle w:val="EndNoteBibliography"/>
        <w:spacing w:after="0"/>
      </w:pPr>
      <w:r w:rsidRPr="00CF7639">
        <w:t>86.</w:t>
      </w:r>
      <w:r w:rsidRPr="00CF7639">
        <w:tab/>
        <w:t xml:space="preserve">Josefsson T, Lindwall M, Archer T: Physical exercise intervention in depressive disorders: Meta‐analysis and systematic review. </w:t>
      </w:r>
      <w:r w:rsidRPr="00CF7639">
        <w:rPr>
          <w:i/>
        </w:rPr>
        <w:t>Scandinavian journal of medicine &amp; science in sports.</w:t>
      </w:r>
      <w:r w:rsidRPr="00CF7639">
        <w:t xml:space="preserve"> 2014, </w:t>
      </w:r>
      <w:r w:rsidRPr="00CF7639">
        <w:rPr>
          <w:i/>
        </w:rPr>
        <w:t>24:</w:t>
      </w:r>
      <w:r w:rsidRPr="00CF7639">
        <w:t>259-272.</w:t>
      </w:r>
    </w:p>
    <w:p w14:paraId="0F5F0738" w14:textId="77777777" w:rsidR="00CF7639" w:rsidRPr="00CF7639" w:rsidRDefault="00CF7639" w:rsidP="00CF7639">
      <w:pPr>
        <w:pStyle w:val="EndNoteBibliography"/>
        <w:spacing w:after="0"/>
      </w:pPr>
      <w:r w:rsidRPr="00CF7639">
        <w:t>87.</w:t>
      </w:r>
      <w:r w:rsidRPr="00CF7639">
        <w:tab/>
        <w:t xml:space="preserve">Joffe MM, Rosenbaum PR: Invited commentary: propensity scores. </w:t>
      </w:r>
      <w:r w:rsidRPr="00CF7639">
        <w:rPr>
          <w:i/>
        </w:rPr>
        <w:t>American journal of epidemiology.</w:t>
      </w:r>
      <w:r w:rsidRPr="00CF7639">
        <w:t xml:space="preserve"> 1999, </w:t>
      </w:r>
      <w:r w:rsidRPr="00CF7639">
        <w:rPr>
          <w:i/>
        </w:rPr>
        <w:t>150:</w:t>
      </w:r>
      <w:r w:rsidRPr="00CF7639">
        <w:t>327-333.</w:t>
      </w:r>
    </w:p>
    <w:p w14:paraId="0A3549AF" w14:textId="77777777" w:rsidR="00CF7639" w:rsidRPr="00CF7639" w:rsidRDefault="00CF7639" w:rsidP="00CF7639">
      <w:pPr>
        <w:pStyle w:val="EndNoteBibliography"/>
      </w:pPr>
      <w:r w:rsidRPr="00CF7639">
        <w:t>88.</w:t>
      </w:r>
      <w:r w:rsidRPr="00CF7639">
        <w:tab/>
        <w:t xml:space="preserve">Sallis JF, Saelens BE: Assessment of physical activity by self-report: status, limitations, and future directions. </w:t>
      </w:r>
      <w:r w:rsidRPr="00CF7639">
        <w:rPr>
          <w:i/>
        </w:rPr>
        <w:t>Research quarterly for exercise and sport.</w:t>
      </w:r>
      <w:r w:rsidRPr="00CF7639">
        <w:t xml:space="preserve"> 2000, </w:t>
      </w:r>
      <w:r w:rsidRPr="00CF7639">
        <w:rPr>
          <w:i/>
        </w:rPr>
        <w:t>71:</w:t>
      </w:r>
      <w:r w:rsidRPr="00CF7639">
        <w:t>1-14.</w:t>
      </w:r>
    </w:p>
    <w:p w14:paraId="2A4E7D48" w14:textId="063DC182"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699C8AD6"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 xml:space="preserve">Table </w:t>
      </w:r>
      <w:r w:rsidR="00F04CFA">
        <w:rPr>
          <w:rFonts w:ascii="Times New Roman" w:hAnsi="Times New Roman" w:cs="Times New Roman"/>
          <w:b/>
          <w:bCs/>
          <w:i w:val="0"/>
          <w:iCs/>
          <w:sz w:val="24"/>
        </w:rPr>
        <w:t>2</w:t>
      </w:r>
      <w:r>
        <w:rPr>
          <w:rFonts w:ascii="Times New Roman" w:hAnsi="Times New Roman" w:cs="Times New Roman"/>
          <w:b/>
          <w:bCs/>
          <w:i w:val="0"/>
          <w:iCs/>
          <w:sz w:val="24"/>
        </w:rPr>
        <w:t xml:space="preserve"> </w:t>
      </w:r>
      <w:r w:rsidR="00E907B7">
        <w:rPr>
          <w:rFonts w:ascii="Times New Roman" w:hAnsi="Times New Roman" w:cs="Times New Roman"/>
          <w:b/>
          <w:bCs/>
          <w:i w:val="0"/>
          <w:iCs/>
          <w:sz w:val="24"/>
        </w:rPr>
        <w:t>Descriptive statistics for the full sample and by each age group</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E907B7">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E907B7">
            <w:pPr>
              <w:pStyle w:val="Compact"/>
              <w:rPr>
                <w:sz w:val="16"/>
                <w:szCs w:val="16"/>
              </w:rPr>
            </w:pPr>
          </w:p>
        </w:tc>
        <w:tc>
          <w:tcPr>
            <w:tcW w:w="1080" w:type="dxa"/>
          </w:tcPr>
          <w:p w14:paraId="06880117" w14:textId="77777777" w:rsidR="001902B1" w:rsidRPr="00436F64" w:rsidRDefault="001902B1" w:rsidP="00E907B7">
            <w:pPr>
              <w:pStyle w:val="Compact"/>
              <w:rPr>
                <w:sz w:val="16"/>
                <w:szCs w:val="16"/>
              </w:rPr>
            </w:pPr>
            <w:r w:rsidRPr="00436F64">
              <w:rPr>
                <w:sz w:val="16"/>
                <w:szCs w:val="16"/>
              </w:rPr>
              <w:t>Total</w:t>
            </w:r>
          </w:p>
        </w:tc>
        <w:tc>
          <w:tcPr>
            <w:tcW w:w="992" w:type="dxa"/>
          </w:tcPr>
          <w:p w14:paraId="2A9E92B8" w14:textId="62DDC498" w:rsidR="001902B1" w:rsidRPr="00436F64" w:rsidRDefault="001902B1" w:rsidP="00E907B7">
            <w:pPr>
              <w:pStyle w:val="Compact"/>
              <w:rPr>
                <w:sz w:val="16"/>
                <w:szCs w:val="16"/>
              </w:rPr>
            </w:pPr>
            <w:r w:rsidRPr="00436F64">
              <w:rPr>
                <w:sz w:val="16"/>
                <w:szCs w:val="16"/>
              </w:rPr>
              <w:t>18-24</w:t>
            </w:r>
            <w:r w:rsidR="00E907B7">
              <w:rPr>
                <w:sz w:val="16"/>
                <w:szCs w:val="16"/>
              </w:rPr>
              <w:t xml:space="preserve"> years</w:t>
            </w:r>
          </w:p>
        </w:tc>
        <w:tc>
          <w:tcPr>
            <w:tcW w:w="808" w:type="dxa"/>
          </w:tcPr>
          <w:p w14:paraId="206F5BA3" w14:textId="04C342A5" w:rsidR="001902B1" w:rsidRPr="00436F64" w:rsidRDefault="001902B1" w:rsidP="00E907B7">
            <w:pPr>
              <w:pStyle w:val="Compact"/>
              <w:rPr>
                <w:sz w:val="16"/>
                <w:szCs w:val="16"/>
              </w:rPr>
            </w:pPr>
            <w:r w:rsidRPr="00436F64">
              <w:rPr>
                <w:sz w:val="16"/>
                <w:szCs w:val="16"/>
              </w:rPr>
              <w:t>25-34</w:t>
            </w:r>
            <w:r w:rsidR="00E907B7">
              <w:rPr>
                <w:sz w:val="16"/>
                <w:szCs w:val="16"/>
              </w:rPr>
              <w:t xml:space="preserve"> years</w:t>
            </w:r>
          </w:p>
        </w:tc>
        <w:tc>
          <w:tcPr>
            <w:tcW w:w="990" w:type="dxa"/>
          </w:tcPr>
          <w:p w14:paraId="6B1B37EE" w14:textId="362AF1F2" w:rsidR="001902B1" w:rsidRPr="00436F64" w:rsidRDefault="001902B1" w:rsidP="00E907B7">
            <w:pPr>
              <w:pStyle w:val="Compact"/>
              <w:rPr>
                <w:sz w:val="16"/>
                <w:szCs w:val="16"/>
              </w:rPr>
            </w:pPr>
            <w:r w:rsidRPr="00436F64">
              <w:rPr>
                <w:sz w:val="16"/>
                <w:szCs w:val="16"/>
              </w:rPr>
              <w:t>35-44</w:t>
            </w:r>
            <w:r w:rsidR="00E907B7">
              <w:rPr>
                <w:sz w:val="16"/>
                <w:szCs w:val="16"/>
              </w:rPr>
              <w:t xml:space="preserve"> years</w:t>
            </w:r>
          </w:p>
        </w:tc>
        <w:tc>
          <w:tcPr>
            <w:tcW w:w="990" w:type="dxa"/>
          </w:tcPr>
          <w:p w14:paraId="0E3D9CC0" w14:textId="1CC47FBE" w:rsidR="001902B1" w:rsidRPr="00436F64" w:rsidRDefault="001902B1" w:rsidP="00E907B7">
            <w:pPr>
              <w:pStyle w:val="Compact"/>
              <w:rPr>
                <w:sz w:val="16"/>
                <w:szCs w:val="16"/>
              </w:rPr>
            </w:pPr>
            <w:r w:rsidRPr="00436F64">
              <w:rPr>
                <w:sz w:val="16"/>
                <w:szCs w:val="16"/>
              </w:rPr>
              <w:t>45-54</w:t>
            </w:r>
            <w:r w:rsidR="00E907B7">
              <w:rPr>
                <w:sz w:val="16"/>
                <w:szCs w:val="16"/>
              </w:rPr>
              <w:t xml:space="preserve"> years</w:t>
            </w:r>
          </w:p>
        </w:tc>
        <w:tc>
          <w:tcPr>
            <w:tcW w:w="900" w:type="dxa"/>
          </w:tcPr>
          <w:p w14:paraId="6CB32BD1" w14:textId="333133E4" w:rsidR="001902B1" w:rsidRPr="00436F64" w:rsidRDefault="001902B1" w:rsidP="00E907B7">
            <w:pPr>
              <w:pStyle w:val="Compact"/>
              <w:rPr>
                <w:sz w:val="16"/>
                <w:szCs w:val="16"/>
              </w:rPr>
            </w:pPr>
            <w:r w:rsidRPr="00436F64">
              <w:rPr>
                <w:sz w:val="16"/>
                <w:szCs w:val="16"/>
              </w:rPr>
              <w:t>55-64</w:t>
            </w:r>
            <w:r w:rsidR="00E907B7">
              <w:rPr>
                <w:sz w:val="16"/>
                <w:szCs w:val="16"/>
              </w:rPr>
              <w:t xml:space="preserve"> years</w:t>
            </w:r>
          </w:p>
        </w:tc>
        <w:tc>
          <w:tcPr>
            <w:tcW w:w="810" w:type="dxa"/>
          </w:tcPr>
          <w:p w14:paraId="30A4E85D" w14:textId="6BA57BBA" w:rsidR="001902B1" w:rsidRPr="00436F64" w:rsidRDefault="001902B1" w:rsidP="00E907B7">
            <w:pPr>
              <w:pStyle w:val="Compact"/>
              <w:rPr>
                <w:sz w:val="16"/>
                <w:szCs w:val="16"/>
              </w:rPr>
            </w:pPr>
            <w:r w:rsidRPr="00436F64">
              <w:rPr>
                <w:sz w:val="16"/>
                <w:szCs w:val="16"/>
              </w:rPr>
              <w:t>65-74</w:t>
            </w:r>
            <w:r w:rsidR="00E907B7">
              <w:rPr>
                <w:sz w:val="16"/>
                <w:szCs w:val="16"/>
              </w:rPr>
              <w:t xml:space="preserve"> years</w:t>
            </w:r>
          </w:p>
        </w:tc>
        <w:tc>
          <w:tcPr>
            <w:tcW w:w="811" w:type="dxa"/>
          </w:tcPr>
          <w:p w14:paraId="4172FFF1" w14:textId="783401EA" w:rsidR="001902B1" w:rsidRPr="00436F64" w:rsidRDefault="001902B1" w:rsidP="00E907B7">
            <w:pPr>
              <w:pStyle w:val="Compact"/>
              <w:rPr>
                <w:sz w:val="16"/>
                <w:szCs w:val="16"/>
              </w:rPr>
            </w:pPr>
            <w:r w:rsidRPr="00436F64">
              <w:rPr>
                <w:sz w:val="16"/>
                <w:szCs w:val="16"/>
              </w:rPr>
              <w:t>75-84</w:t>
            </w:r>
            <w:r w:rsidR="00E907B7">
              <w:rPr>
                <w:sz w:val="16"/>
                <w:szCs w:val="16"/>
              </w:rPr>
              <w:t xml:space="preserve"> years</w:t>
            </w:r>
          </w:p>
        </w:tc>
        <w:tc>
          <w:tcPr>
            <w:tcW w:w="917" w:type="dxa"/>
          </w:tcPr>
          <w:p w14:paraId="73D19751" w14:textId="26237AB9" w:rsidR="001902B1" w:rsidRPr="00436F64" w:rsidRDefault="001902B1" w:rsidP="00E907B7">
            <w:pPr>
              <w:pStyle w:val="Compact"/>
              <w:rPr>
                <w:sz w:val="16"/>
                <w:szCs w:val="16"/>
              </w:rPr>
            </w:pPr>
            <w:r w:rsidRPr="00436F64">
              <w:rPr>
                <w:sz w:val="16"/>
                <w:szCs w:val="16"/>
              </w:rPr>
              <w:t>85+</w:t>
            </w:r>
            <w:r w:rsidR="00E907B7">
              <w:rPr>
                <w:sz w:val="16"/>
                <w:szCs w:val="16"/>
              </w:rPr>
              <w:t xml:space="preserve"> years</w:t>
            </w:r>
          </w:p>
        </w:tc>
      </w:tr>
      <w:tr w:rsidR="001902B1" w:rsidRPr="00436F64" w14:paraId="5193926C" w14:textId="77777777" w:rsidTr="00E907B7">
        <w:tc>
          <w:tcPr>
            <w:tcW w:w="1278" w:type="dxa"/>
          </w:tcPr>
          <w:p w14:paraId="7FB7A3F2" w14:textId="77777777" w:rsidR="001902B1" w:rsidRPr="00436F64" w:rsidRDefault="001902B1" w:rsidP="00E907B7">
            <w:pPr>
              <w:pStyle w:val="Compact"/>
              <w:rPr>
                <w:sz w:val="16"/>
                <w:szCs w:val="16"/>
              </w:rPr>
            </w:pPr>
          </w:p>
        </w:tc>
        <w:tc>
          <w:tcPr>
            <w:tcW w:w="1080" w:type="dxa"/>
          </w:tcPr>
          <w:p w14:paraId="4319671C" w14:textId="367FBEEA" w:rsidR="001902B1" w:rsidRPr="00436F64" w:rsidRDefault="001902B1" w:rsidP="00E907B7">
            <w:pPr>
              <w:pStyle w:val="Compact"/>
              <w:rPr>
                <w:sz w:val="16"/>
                <w:szCs w:val="16"/>
              </w:rPr>
            </w:pPr>
            <w:r w:rsidRPr="00436F64">
              <w:rPr>
                <w:sz w:val="16"/>
                <w:szCs w:val="16"/>
              </w:rPr>
              <w:t>(</w:t>
            </w:r>
            <w:r w:rsidR="00E907B7" w:rsidRPr="00E22BC9">
              <w:rPr>
                <w:i/>
                <w:sz w:val="16"/>
                <w:szCs w:val="16"/>
              </w:rPr>
              <w:t>N</w:t>
            </w:r>
            <w:r>
              <w:rPr>
                <w:sz w:val="16"/>
                <w:szCs w:val="16"/>
              </w:rPr>
              <w:t xml:space="preserve"> </w:t>
            </w:r>
            <w:r w:rsidRPr="00436F64">
              <w:rPr>
                <w:sz w:val="16"/>
                <w:szCs w:val="16"/>
              </w:rPr>
              <w:t>=</w:t>
            </w:r>
            <w:r>
              <w:rPr>
                <w:sz w:val="16"/>
                <w:szCs w:val="16"/>
              </w:rPr>
              <w:t xml:space="preserve"> </w:t>
            </w:r>
            <w:r w:rsidRPr="00436F64">
              <w:rPr>
                <w:sz w:val="16"/>
                <w:szCs w:val="16"/>
              </w:rPr>
              <w:t>341</w:t>
            </w:r>
            <w:r w:rsidR="00E907B7">
              <w:rPr>
                <w:sz w:val="16"/>
                <w:szCs w:val="16"/>
              </w:rPr>
              <w:t>,</w:t>
            </w:r>
            <w:r w:rsidRPr="00436F64">
              <w:rPr>
                <w:sz w:val="16"/>
                <w:szCs w:val="16"/>
              </w:rPr>
              <w:t>956)</w:t>
            </w:r>
          </w:p>
        </w:tc>
        <w:tc>
          <w:tcPr>
            <w:tcW w:w="992" w:type="dxa"/>
          </w:tcPr>
          <w:p w14:paraId="4095821A" w14:textId="05F125C4" w:rsidR="001902B1" w:rsidRPr="00436F64" w:rsidRDefault="001902B1" w:rsidP="00E907B7">
            <w:pPr>
              <w:pStyle w:val="Compact"/>
              <w:rPr>
                <w:sz w:val="16"/>
                <w:szCs w:val="16"/>
              </w:rPr>
            </w:pPr>
            <w:r w:rsidRPr="00F04CFA">
              <w:rPr>
                <w:i/>
                <w:sz w:val="16"/>
                <w:szCs w:val="16"/>
              </w:rPr>
              <w:t>(</w:t>
            </w:r>
            <w:commentRangeStart w:id="104"/>
            <w:r w:rsidR="00E907B7">
              <w:rPr>
                <w:i/>
                <w:sz w:val="16"/>
                <w:szCs w:val="16"/>
              </w:rPr>
              <w:t>n</w:t>
            </w:r>
            <w:commentRangeEnd w:id="104"/>
            <w:r w:rsidR="00E907B7">
              <w:rPr>
                <w:rStyle w:val="CommentReference"/>
                <w:lang w:val="en-US" w:eastAsia="en-US"/>
              </w:rPr>
              <w:commentReference w:id="104"/>
            </w:r>
            <w:r w:rsidR="00E907B7">
              <w:rPr>
                <w:i/>
                <w:sz w:val="16"/>
                <w:szCs w:val="16"/>
              </w:rPr>
              <w:t xml:space="preserve"> </w:t>
            </w:r>
            <w:r w:rsidRPr="00F04CFA">
              <w:rPr>
                <w:i/>
                <w:sz w:val="16"/>
                <w:szCs w:val="16"/>
              </w:rPr>
              <w:t>=</w:t>
            </w:r>
            <w:r>
              <w:rPr>
                <w:sz w:val="16"/>
                <w:szCs w:val="16"/>
              </w:rPr>
              <w:t xml:space="preserve"> </w:t>
            </w:r>
            <w:r w:rsidRPr="00436F64">
              <w:rPr>
                <w:sz w:val="16"/>
                <w:szCs w:val="16"/>
              </w:rPr>
              <w:t>64</w:t>
            </w:r>
            <w:r w:rsidR="00E907B7">
              <w:rPr>
                <w:sz w:val="16"/>
                <w:szCs w:val="16"/>
              </w:rPr>
              <w:t>,</w:t>
            </w:r>
            <w:r w:rsidRPr="00436F64">
              <w:rPr>
                <w:sz w:val="16"/>
                <w:szCs w:val="16"/>
              </w:rPr>
              <w:t>648)</w:t>
            </w:r>
          </w:p>
        </w:tc>
        <w:tc>
          <w:tcPr>
            <w:tcW w:w="808" w:type="dxa"/>
          </w:tcPr>
          <w:p w14:paraId="42ACEC9F" w14:textId="68570DB3" w:rsidR="001902B1" w:rsidRPr="00436F64" w:rsidRDefault="001902B1" w:rsidP="00E907B7">
            <w:pPr>
              <w:pStyle w:val="Compact"/>
              <w:rPr>
                <w:sz w:val="16"/>
                <w:szCs w:val="16"/>
              </w:rPr>
            </w:pPr>
            <w:r w:rsidRPr="00F04CFA">
              <w:rPr>
                <w:i/>
                <w:sz w:val="16"/>
                <w:szCs w:val="16"/>
              </w:rPr>
              <w:t>(</w:t>
            </w:r>
            <w:r w:rsidR="00E907B7">
              <w:rPr>
                <w:i/>
                <w:sz w:val="16"/>
                <w:szCs w:val="16"/>
              </w:rPr>
              <w:t xml:space="preserve">n </w:t>
            </w:r>
            <w:r w:rsidRPr="00F04CFA">
              <w:rPr>
                <w:i/>
                <w:sz w:val="16"/>
                <w:szCs w:val="16"/>
              </w:rPr>
              <w:t>=</w:t>
            </w:r>
            <w:r>
              <w:rPr>
                <w:sz w:val="16"/>
                <w:szCs w:val="16"/>
              </w:rPr>
              <w:t xml:space="preserve"> </w:t>
            </w:r>
            <w:r w:rsidRPr="00436F64">
              <w:rPr>
                <w:sz w:val="16"/>
                <w:szCs w:val="16"/>
              </w:rPr>
              <w:t>47</w:t>
            </w:r>
            <w:r w:rsidR="00E907B7">
              <w:rPr>
                <w:sz w:val="16"/>
                <w:szCs w:val="16"/>
              </w:rPr>
              <w:t>,</w:t>
            </w:r>
            <w:r w:rsidRPr="00436F64">
              <w:rPr>
                <w:sz w:val="16"/>
                <w:szCs w:val="16"/>
              </w:rPr>
              <w:t>249)</w:t>
            </w:r>
          </w:p>
        </w:tc>
        <w:tc>
          <w:tcPr>
            <w:tcW w:w="990" w:type="dxa"/>
          </w:tcPr>
          <w:p w14:paraId="7EFE6D0B" w14:textId="11E9B0C7" w:rsidR="001902B1" w:rsidRPr="00436F64" w:rsidRDefault="001902B1" w:rsidP="00E907B7">
            <w:pPr>
              <w:pStyle w:val="Compact"/>
              <w:rPr>
                <w:sz w:val="16"/>
                <w:szCs w:val="16"/>
              </w:rPr>
            </w:pPr>
            <w:r w:rsidRPr="00F04CFA">
              <w:rPr>
                <w:i/>
                <w:sz w:val="16"/>
                <w:szCs w:val="16"/>
              </w:rPr>
              <w:t>(</w:t>
            </w:r>
            <w:r w:rsidR="00E907B7">
              <w:rPr>
                <w:i/>
                <w:sz w:val="16"/>
                <w:szCs w:val="16"/>
              </w:rPr>
              <w:t xml:space="preserve">n </w:t>
            </w:r>
            <w:r w:rsidRPr="00F04CFA">
              <w:rPr>
                <w:i/>
                <w:sz w:val="16"/>
                <w:szCs w:val="16"/>
              </w:rPr>
              <w:t>=</w:t>
            </w:r>
            <w:r>
              <w:rPr>
                <w:sz w:val="16"/>
                <w:szCs w:val="16"/>
              </w:rPr>
              <w:t xml:space="preserve"> </w:t>
            </w:r>
            <w:r w:rsidRPr="00436F64">
              <w:rPr>
                <w:sz w:val="16"/>
                <w:szCs w:val="16"/>
              </w:rPr>
              <w:t>55</w:t>
            </w:r>
            <w:r w:rsidR="00E907B7">
              <w:rPr>
                <w:sz w:val="16"/>
                <w:szCs w:val="16"/>
              </w:rPr>
              <w:t>,</w:t>
            </w:r>
            <w:r w:rsidRPr="00436F64">
              <w:rPr>
                <w:sz w:val="16"/>
                <w:szCs w:val="16"/>
              </w:rPr>
              <w:t>241)</w:t>
            </w:r>
          </w:p>
        </w:tc>
        <w:tc>
          <w:tcPr>
            <w:tcW w:w="990" w:type="dxa"/>
          </w:tcPr>
          <w:p w14:paraId="01AA44AC" w14:textId="675C03B1" w:rsidR="001902B1" w:rsidRPr="00436F64" w:rsidRDefault="001902B1" w:rsidP="00E907B7">
            <w:pPr>
              <w:pStyle w:val="Compact"/>
              <w:rPr>
                <w:sz w:val="16"/>
                <w:szCs w:val="16"/>
              </w:rPr>
            </w:pPr>
            <w:r w:rsidRPr="00F04CFA">
              <w:rPr>
                <w:i/>
                <w:sz w:val="16"/>
                <w:szCs w:val="16"/>
              </w:rPr>
              <w:t>(</w:t>
            </w:r>
            <w:r w:rsidR="00E907B7">
              <w:rPr>
                <w:i/>
                <w:sz w:val="16"/>
                <w:szCs w:val="16"/>
              </w:rPr>
              <w:t xml:space="preserve">n </w:t>
            </w:r>
            <w:r w:rsidRPr="00F04CFA">
              <w:rPr>
                <w:i/>
                <w:sz w:val="16"/>
                <w:szCs w:val="16"/>
              </w:rPr>
              <w:t>=</w:t>
            </w:r>
            <w:r>
              <w:rPr>
                <w:sz w:val="16"/>
                <w:szCs w:val="16"/>
              </w:rPr>
              <w:t xml:space="preserve"> </w:t>
            </w:r>
            <w:r w:rsidRPr="00436F64">
              <w:rPr>
                <w:sz w:val="16"/>
                <w:szCs w:val="16"/>
              </w:rPr>
              <w:t>57</w:t>
            </w:r>
            <w:r w:rsidR="00E907B7">
              <w:rPr>
                <w:sz w:val="16"/>
                <w:szCs w:val="16"/>
              </w:rPr>
              <w:t>,</w:t>
            </w:r>
            <w:r w:rsidRPr="00436F64">
              <w:rPr>
                <w:sz w:val="16"/>
                <w:szCs w:val="16"/>
              </w:rPr>
              <w:t>259)</w:t>
            </w:r>
          </w:p>
        </w:tc>
        <w:tc>
          <w:tcPr>
            <w:tcW w:w="900" w:type="dxa"/>
          </w:tcPr>
          <w:p w14:paraId="7C192FC1" w14:textId="41D2DA06"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63</w:t>
            </w:r>
            <w:r w:rsidR="00E907B7">
              <w:rPr>
                <w:sz w:val="16"/>
                <w:szCs w:val="16"/>
              </w:rPr>
              <w:t>,</w:t>
            </w:r>
            <w:r w:rsidRPr="00436F64">
              <w:rPr>
                <w:sz w:val="16"/>
                <w:szCs w:val="16"/>
              </w:rPr>
              <w:t>113)</w:t>
            </w:r>
          </w:p>
        </w:tc>
        <w:tc>
          <w:tcPr>
            <w:tcW w:w="810" w:type="dxa"/>
          </w:tcPr>
          <w:p w14:paraId="6D4A04EF" w14:textId="07809455"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40</w:t>
            </w:r>
            <w:r w:rsidR="00E907B7">
              <w:rPr>
                <w:i/>
                <w:sz w:val="16"/>
                <w:szCs w:val="16"/>
              </w:rPr>
              <w:t>,</w:t>
            </w:r>
            <w:r w:rsidRPr="00436F64">
              <w:rPr>
                <w:sz w:val="16"/>
                <w:szCs w:val="16"/>
              </w:rPr>
              <w:t>881)</w:t>
            </w:r>
          </w:p>
        </w:tc>
        <w:tc>
          <w:tcPr>
            <w:tcW w:w="811" w:type="dxa"/>
          </w:tcPr>
          <w:p w14:paraId="4BAC39F0" w14:textId="3B39EB3E"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12</w:t>
            </w:r>
            <w:r w:rsidR="00E907B7">
              <w:rPr>
                <w:sz w:val="16"/>
                <w:szCs w:val="16"/>
              </w:rPr>
              <w:t>,</w:t>
            </w:r>
            <w:r w:rsidRPr="00436F64">
              <w:rPr>
                <w:sz w:val="16"/>
                <w:szCs w:val="16"/>
              </w:rPr>
              <w:t>029)</w:t>
            </w:r>
          </w:p>
        </w:tc>
        <w:tc>
          <w:tcPr>
            <w:tcW w:w="917" w:type="dxa"/>
          </w:tcPr>
          <w:p w14:paraId="2937826F" w14:textId="1855A86E"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1</w:t>
            </w:r>
            <w:r w:rsidR="00E907B7">
              <w:rPr>
                <w:sz w:val="16"/>
                <w:szCs w:val="16"/>
              </w:rPr>
              <w:t>,</w:t>
            </w:r>
            <w:r w:rsidRPr="00436F64">
              <w:rPr>
                <w:sz w:val="16"/>
                <w:szCs w:val="16"/>
              </w:rPr>
              <w:t>536)</w:t>
            </w:r>
          </w:p>
        </w:tc>
      </w:tr>
      <w:tr w:rsidR="001902B1" w:rsidRPr="00436F64" w14:paraId="649F3149" w14:textId="77777777" w:rsidTr="00E907B7">
        <w:tc>
          <w:tcPr>
            <w:tcW w:w="1278" w:type="dxa"/>
            <w:shd w:val="clear" w:color="auto" w:fill="D9D9D9" w:themeFill="background1" w:themeFillShade="D9"/>
          </w:tcPr>
          <w:p w14:paraId="2565189F" w14:textId="77777777" w:rsidR="001902B1" w:rsidRPr="00436F64" w:rsidRDefault="001902B1" w:rsidP="00E907B7">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E907B7">
            <w:pPr>
              <w:pStyle w:val="Compact"/>
              <w:rPr>
                <w:sz w:val="16"/>
                <w:szCs w:val="16"/>
              </w:rPr>
            </w:pPr>
          </w:p>
        </w:tc>
      </w:tr>
      <w:tr w:rsidR="001902B1" w:rsidRPr="00436F64" w14:paraId="4D6AE4B8" w14:textId="77777777" w:rsidTr="00E907B7">
        <w:tc>
          <w:tcPr>
            <w:tcW w:w="1278" w:type="dxa"/>
          </w:tcPr>
          <w:p w14:paraId="4A32A6F1" w14:textId="77777777" w:rsidR="001902B1" w:rsidRPr="00436F64" w:rsidRDefault="001902B1" w:rsidP="00E907B7">
            <w:pPr>
              <w:pStyle w:val="Compact"/>
              <w:rPr>
                <w:sz w:val="16"/>
                <w:szCs w:val="16"/>
              </w:rPr>
            </w:pPr>
            <w:r w:rsidRPr="00436F64">
              <w:rPr>
                <w:sz w:val="16"/>
                <w:szCs w:val="16"/>
              </w:rPr>
              <w:t>Female</w:t>
            </w:r>
          </w:p>
        </w:tc>
        <w:tc>
          <w:tcPr>
            <w:tcW w:w="1080" w:type="dxa"/>
          </w:tcPr>
          <w:p w14:paraId="143B5B32" w14:textId="77777777" w:rsidR="001902B1" w:rsidRPr="00436F64" w:rsidRDefault="001902B1" w:rsidP="00E907B7">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E907B7">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E907B7">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E907B7">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E907B7">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E907B7">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E907B7">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E907B7">
            <w:pPr>
              <w:pStyle w:val="Compact"/>
              <w:rPr>
                <w:sz w:val="16"/>
                <w:szCs w:val="16"/>
              </w:rPr>
            </w:pPr>
            <w:r w:rsidRPr="00436F64">
              <w:rPr>
                <w:sz w:val="16"/>
                <w:szCs w:val="16"/>
              </w:rPr>
              <w:t>6141 (51.1%)</w:t>
            </w:r>
          </w:p>
        </w:tc>
        <w:tc>
          <w:tcPr>
            <w:tcW w:w="917" w:type="dxa"/>
          </w:tcPr>
          <w:p w14:paraId="173AFF90" w14:textId="77777777" w:rsidR="001902B1" w:rsidRPr="00436F64" w:rsidRDefault="001902B1" w:rsidP="00E907B7">
            <w:pPr>
              <w:pStyle w:val="Compact"/>
              <w:rPr>
                <w:sz w:val="16"/>
                <w:szCs w:val="16"/>
              </w:rPr>
            </w:pPr>
            <w:r w:rsidRPr="00436F64">
              <w:rPr>
                <w:sz w:val="16"/>
                <w:szCs w:val="16"/>
              </w:rPr>
              <w:t>832 (54.2%)</w:t>
            </w:r>
          </w:p>
        </w:tc>
      </w:tr>
      <w:tr w:rsidR="001902B1" w:rsidRPr="00436F64" w14:paraId="136E68C2" w14:textId="77777777" w:rsidTr="00E907B7">
        <w:tc>
          <w:tcPr>
            <w:tcW w:w="1278" w:type="dxa"/>
          </w:tcPr>
          <w:p w14:paraId="18D54388" w14:textId="77777777" w:rsidR="001902B1" w:rsidRPr="00436F64" w:rsidRDefault="001902B1" w:rsidP="00E907B7">
            <w:pPr>
              <w:pStyle w:val="Compact"/>
              <w:rPr>
                <w:sz w:val="16"/>
                <w:szCs w:val="16"/>
              </w:rPr>
            </w:pPr>
            <w:r w:rsidRPr="00436F64">
              <w:rPr>
                <w:sz w:val="16"/>
                <w:szCs w:val="16"/>
              </w:rPr>
              <w:t>Male</w:t>
            </w:r>
          </w:p>
        </w:tc>
        <w:tc>
          <w:tcPr>
            <w:tcW w:w="1080" w:type="dxa"/>
          </w:tcPr>
          <w:p w14:paraId="488C8655" w14:textId="77777777" w:rsidR="001902B1" w:rsidRPr="00436F64" w:rsidRDefault="001902B1" w:rsidP="00E907B7">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E907B7">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E907B7">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E907B7">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E907B7">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E907B7">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E907B7">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E907B7">
            <w:pPr>
              <w:pStyle w:val="Compact"/>
              <w:rPr>
                <w:sz w:val="16"/>
                <w:szCs w:val="16"/>
              </w:rPr>
            </w:pPr>
            <w:r w:rsidRPr="00436F64">
              <w:rPr>
                <w:sz w:val="16"/>
                <w:szCs w:val="16"/>
              </w:rPr>
              <w:t>5807 (48.3%)</w:t>
            </w:r>
          </w:p>
        </w:tc>
        <w:tc>
          <w:tcPr>
            <w:tcW w:w="917" w:type="dxa"/>
          </w:tcPr>
          <w:p w14:paraId="07AD0390" w14:textId="77777777" w:rsidR="001902B1" w:rsidRPr="00436F64" w:rsidRDefault="001902B1" w:rsidP="00E907B7">
            <w:pPr>
              <w:pStyle w:val="Compact"/>
              <w:rPr>
                <w:sz w:val="16"/>
                <w:szCs w:val="16"/>
              </w:rPr>
            </w:pPr>
            <w:r w:rsidRPr="00436F64">
              <w:rPr>
                <w:sz w:val="16"/>
                <w:szCs w:val="16"/>
              </w:rPr>
              <w:t>659 (42.9%)</w:t>
            </w:r>
          </w:p>
        </w:tc>
      </w:tr>
      <w:tr w:rsidR="001902B1" w:rsidRPr="00436F64" w14:paraId="3D1B63E5" w14:textId="77777777" w:rsidTr="00E907B7">
        <w:tc>
          <w:tcPr>
            <w:tcW w:w="1278" w:type="dxa"/>
          </w:tcPr>
          <w:p w14:paraId="0DB58BDC" w14:textId="77777777" w:rsidR="001902B1" w:rsidRPr="00436F64" w:rsidRDefault="001902B1" w:rsidP="00E907B7">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E907B7">
            <w:pPr>
              <w:pStyle w:val="Compact"/>
              <w:rPr>
                <w:sz w:val="16"/>
                <w:szCs w:val="16"/>
              </w:rPr>
            </w:pPr>
            <w:r w:rsidRPr="00436F64">
              <w:rPr>
                <w:sz w:val="16"/>
                <w:szCs w:val="16"/>
              </w:rPr>
              <w:t>819 (0.2%)</w:t>
            </w:r>
          </w:p>
        </w:tc>
        <w:tc>
          <w:tcPr>
            <w:tcW w:w="992" w:type="dxa"/>
          </w:tcPr>
          <w:p w14:paraId="40869084" w14:textId="77777777" w:rsidR="001902B1" w:rsidRPr="00436F64" w:rsidRDefault="001902B1" w:rsidP="00E907B7">
            <w:pPr>
              <w:pStyle w:val="Compact"/>
              <w:rPr>
                <w:sz w:val="16"/>
                <w:szCs w:val="16"/>
              </w:rPr>
            </w:pPr>
            <w:r w:rsidRPr="00436F64">
              <w:rPr>
                <w:sz w:val="16"/>
                <w:szCs w:val="16"/>
              </w:rPr>
              <w:t>268 (0.4%)</w:t>
            </w:r>
          </w:p>
        </w:tc>
        <w:tc>
          <w:tcPr>
            <w:tcW w:w="808" w:type="dxa"/>
          </w:tcPr>
          <w:p w14:paraId="0562DBB1" w14:textId="77777777" w:rsidR="001902B1" w:rsidRPr="00436F64" w:rsidRDefault="001902B1" w:rsidP="00E907B7">
            <w:pPr>
              <w:pStyle w:val="Compact"/>
              <w:rPr>
                <w:sz w:val="16"/>
                <w:szCs w:val="16"/>
              </w:rPr>
            </w:pPr>
            <w:r w:rsidRPr="00436F64">
              <w:rPr>
                <w:sz w:val="16"/>
                <w:szCs w:val="16"/>
              </w:rPr>
              <w:t>63 (0.1%)</w:t>
            </w:r>
          </w:p>
        </w:tc>
        <w:tc>
          <w:tcPr>
            <w:tcW w:w="990" w:type="dxa"/>
          </w:tcPr>
          <w:p w14:paraId="3C92D092" w14:textId="77777777" w:rsidR="001902B1" w:rsidRPr="00436F64" w:rsidRDefault="001902B1" w:rsidP="00E907B7">
            <w:pPr>
              <w:pStyle w:val="Compact"/>
              <w:rPr>
                <w:sz w:val="16"/>
                <w:szCs w:val="16"/>
              </w:rPr>
            </w:pPr>
            <w:r w:rsidRPr="00436F64">
              <w:rPr>
                <w:sz w:val="16"/>
                <w:szCs w:val="16"/>
              </w:rPr>
              <w:t>92 (0.2%)</w:t>
            </w:r>
          </w:p>
        </w:tc>
        <w:tc>
          <w:tcPr>
            <w:tcW w:w="990" w:type="dxa"/>
          </w:tcPr>
          <w:p w14:paraId="67583E83" w14:textId="77777777" w:rsidR="001902B1" w:rsidRPr="00436F64" w:rsidRDefault="001902B1" w:rsidP="00E907B7">
            <w:pPr>
              <w:pStyle w:val="Compact"/>
              <w:rPr>
                <w:sz w:val="16"/>
                <w:szCs w:val="16"/>
              </w:rPr>
            </w:pPr>
            <w:r w:rsidRPr="00436F64">
              <w:rPr>
                <w:sz w:val="16"/>
                <w:szCs w:val="16"/>
              </w:rPr>
              <w:t>163 (0.3%)</w:t>
            </w:r>
          </w:p>
        </w:tc>
        <w:tc>
          <w:tcPr>
            <w:tcW w:w="900" w:type="dxa"/>
          </w:tcPr>
          <w:p w14:paraId="3F6320C0" w14:textId="77777777" w:rsidR="001902B1" w:rsidRPr="00436F64" w:rsidRDefault="001902B1" w:rsidP="00E907B7">
            <w:pPr>
              <w:pStyle w:val="Compact"/>
              <w:rPr>
                <w:sz w:val="16"/>
                <w:szCs w:val="16"/>
              </w:rPr>
            </w:pPr>
            <w:r w:rsidRPr="00436F64">
              <w:rPr>
                <w:sz w:val="16"/>
                <w:szCs w:val="16"/>
              </w:rPr>
              <w:t>136 (0.2%)</w:t>
            </w:r>
          </w:p>
        </w:tc>
        <w:tc>
          <w:tcPr>
            <w:tcW w:w="810" w:type="dxa"/>
          </w:tcPr>
          <w:p w14:paraId="58EC3493" w14:textId="77777777" w:rsidR="001902B1" w:rsidRPr="00436F64" w:rsidRDefault="001902B1" w:rsidP="00E907B7">
            <w:pPr>
              <w:pStyle w:val="Compact"/>
              <w:rPr>
                <w:sz w:val="16"/>
                <w:szCs w:val="16"/>
              </w:rPr>
            </w:pPr>
            <w:r w:rsidRPr="00436F64">
              <w:rPr>
                <w:sz w:val="16"/>
                <w:szCs w:val="16"/>
              </w:rPr>
              <w:t>63 (0.2%)</w:t>
            </w:r>
          </w:p>
        </w:tc>
        <w:tc>
          <w:tcPr>
            <w:tcW w:w="811" w:type="dxa"/>
          </w:tcPr>
          <w:p w14:paraId="78A9C889" w14:textId="77777777" w:rsidR="001902B1" w:rsidRPr="00436F64" w:rsidRDefault="001902B1" w:rsidP="00E907B7">
            <w:pPr>
              <w:pStyle w:val="Compact"/>
              <w:rPr>
                <w:sz w:val="16"/>
                <w:szCs w:val="16"/>
              </w:rPr>
            </w:pPr>
            <w:r w:rsidRPr="00436F64">
              <w:rPr>
                <w:sz w:val="16"/>
                <w:szCs w:val="16"/>
              </w:rPr>
              <w:t>14 (0.1%)</w:t>
            </w:r>
          </w:p>
        </w:tc>
        <w:tc>
          <w:tcPr>
            <w:tcW w:w="917" w:type="dxa"/>
          </w:tcPr>
          <w:p w14:paraId="247F2782" w14:textId="77777777" w:rsidR="001902B1" w:rsidRPr="00436F64" w:rsidRDefault="001902B1" w:rsidP="00E907B7">
            <w:pPr>
              <w:pStyle w:val="Compact"/>
              <w:rPr>
                <w:sz w:val="16"/>
                <w:szCs w:val="16"/>
              </w:rPr>
            </w:pPr>
            <w:r w:rsidRPr="00436F64">
              <w:rPr>
                <w:sz w:val="16"/>
                <w:szCs w:val="16"/>
              </w:rPr>
              <w:t>20 (1.3%)</w:t>
            </w:r>
          </w:p>
        </w:tc>
      </w:tr>
      <w:tr w:rsidR="001902B1" w:rsidRPr="00436F64" w14:paraId="24259F54" w14:textId="77777777" w:rsidTr="00E907B7">
        <w:tc>
          <w:tcPr>
            <w:tcW w:w="1278" w:type="dxa"/>
          </w:tcPr>
          <w:p w14:paraId="5ED40E79" w14:textId="77777777" w:rsidR="001902B1" w:rsidRPr="00436F64" w:rsidRDefault="001902B1" w:rsidP="00E907B7">
            <w:pPr>
              <w:pStyle w:val="Compact"/>
              <w:rPr>
                <w:sz w:val="16"/>
                <w:szCs w:val="16"/>
              </w:rPr>
            </w:pPr>
            <w:r w:rsidRPr="00436F64">
              <w:rPr>
                <w:sz w:val="16"/>
                <w:szCs w:val="16"/>
              </w:rPr>
              <w:t>Missing</w:t>
            </w:r>
          </w:p>
        </w:tc>
        <w:tc>
          <w:tcPr>
            <w:tcW w:w="1080" w:type="dxa"/>
          </w:tcPr>
          <w:p w14:paraId="083C2056" w14:textId="77777777" w:rsidR="001902B1" w:rsidRPr="00436F64" w:rsidRDefault="001902B1" w:rsidP="00E907B7">
            <w:pPr>
              <w:pStyle w:val="Compact"/>
              <w:rPr>
                <w:sz w:val="16"/>
                <w:szCs w:val="16"/>
              </w:rPr>
            </w:pPr>
            <w:r w:rsidRPr="00436F64">
              <w:rPr>
                <w:sz w:val="16"/>
                <w:szCs w:val="16"/>
              </w:rPr>
              <w:t>3287 (1.0%)</w:t>
            </w:r>
          </w:p>
        </w:tc>
        <w:tc>
          <w:tcPr>
            <w:tcW w:w="992" w:type="dxa"/>
          </w:tcPr>
          <w:p w14:paraId="05B137B2" w14:textId="77777777" w:rsidR="001902B1" w:rsidRPr="00436F64" w:rsidRDefault="001902B1" w:rsidP="00E907B7">
            <w:pPr>
              <w:pStyle w:val="Compact"/>
              <w:rPr>
                <w:sz w:val="16"/>
                <w:szCs w:val="16"/>
              </w:rPr>
            </w:pPr>
            <w:r w:rsidRPr="00436F64">
              <w:rPr>
                <w:sz w:val="16"/>
                <w:szCs w:val="16"/>
              </w:rPr>
              <w:t>1343 (2.1%)</w:t>
            </w:r>
          </w:p>
        </w:tc>
        <w:tc>
          <w:tcPr>
            <w:tcW w:w="808" w:type="dxa"/>
          </w:tcPr>
          <w:p w14:paraId="7AB260D5" w14:textId="77777777" w:rsidR="001902B1" w:rsidRPr="00436F64" w:rsidRDefault="001902B1" w:rsidP="00E907B7">
            <w:pPr>
              <w:pStyle w:val="Compact"/>
              <w:rPr>
                <w:sz w:val="16"/>
                <w:szCs w:val="16"/>
              </w:rPr>
            </w:pPr>
            <w:r w:rsidRPr="00436F64">
              <w:rPr>
                <w:sz w:val="16"/>
                <w:szCs w:val="16"/>
              </w:rPr>
              <w:t>415 (0.9%)</w:t>
            </w:r>
          </w:p>
        </w:tc>
        <w:tc>
          <w:tcPr>
            <w:tcW w:w="990" w:type="dxa"/>
          </w:tcPr>
          <w:p w14:paraId="2839BBEC" w14:textId="77777777" w:rsidR="001902B1" w:rsidRPr="00436F64" w:rsidRDefault="001902B1" w:rsidP="00E907B7">
            <w:pPr>
              <w:pStyle w:val="Compact"/>
              <w:rPr>
                <w:sz w:val="16"/>
                <w:szCs w:val="16"/>
              </w:rPr>
            </w:pPr>
            <w:r w:rsidRPr="00436F64">
              <w:rPr>
                <w:sz w:val="16"/>
                <w:szCs w:val="16"/>
              </w:rPr>
              <w:t>362 (0.7%)</w:t>
            </w:r>
          </w:p>
        </w:tc>
        <w:tc>
          <w:tcPr>
            <w:tcW w:w="990" w:type="dxa"/>
          </w:tcPr>
          <w:p w14:paraId="49EB1FFB" w14:textId="77777777" w:rsidR="001902B1" w:rsidRPr="00436F64" w:rsidRDefault="001902B1" w:rsidP="00E907B7">
            <w:pPr>
              <w:pStyle w:val="Compact"/>
              <w:rPr>
                <w:sz w:val="16"/>
                <w:szCs w:val="16"/>
              </w:rPr>
            </w:pPr>
            <w:r w:rsidRPr="00436F64">
              <w:rPr>
                <w:sz w:val="16"/>
                <w:szCs w:val="16"/>
              </w:rPr>
              <w:t>391 (0.7%)</w:t>
            </w:r>
          </w:p>
        </w:tc>
        <w:tc>
          <w:tcPr>
            <w:tcW w:w="900" w:type="dxa"/>
          </w:tcPr>
          <w:p w14:paraId="5C36B274" w14:textId="77777777" w:rsidR="001902B1" w:rsidRPr="00436F64" w:rsidRDefault="001902B1" w:rsidP="00E907B7">
            <w:pPr>
              <w:pStyle w:val="Compact"/>
              <w:rPr>
                <w:sz w:val="16"/>
                <w:szCs w:val="16"/>
              </w:rPr>
            </w:pPr>
            <w:r w:rsidRPr="00436F64">
              <w:rPr>
                <w:sz w:val="16"/>
                <w:szCs w:val="16"/>
              </w:rPr>
              <w:t>421 (0.7%)</w:t>
            </w:r>
          </w:p>
        </w:tc>
        <w:tc>
          <w:tcPr>
            <w:tcW w:w="810" w:type="dxa"/>
          </w:tcPr>
          <w:p w14:paraId="3968F6EA" w14:textId="77777777" w:rsidR="001902B1" w:rsidRPr="00436F64" w:rsidRDefault="001902B1" w:rsidP="00E907B7">
            <w:pPr>
              <w:pStyle w:val="Compact"/>
              <w:rPr>
                <w:sz w:val="16"/>
                <w:szCs w:val="16"/>
              </w:rPr>
            </w:pPr>
            <w:r w:rsidRPr="00436F64">
              <w:rPr>
                <w:sz w:val="16"/>
                <w:szCs w:val="16"/>
              </w:rPr>
              <w:t>263 (0.6%)</w:t>
            </w:r>
          </w:p>
        </w:tc>
        <w:tc>
          <w:tcPr>
            <w:tcW w:w="811" w:type="dxa"/>
          </w:tcPr>
          <w:p w14:paraId="0AD542A2" w14:textId="77777777" w:rsidR="001902B1" w:rsidRPr="00436F64" w:rsidRDefault="001902B1" w:rsidP="00E907B7">
            <w:pPr>
              <w:pStyle w:val="Compact"/>
              <w:rPr>
                <w:sz w:val="16"/>
                <w:szCs w:val="16"/>
              </w:rPr>
            </w:pPr>
            <w:r w:rsidRPr="00436F64">
              <w:rPr>
                <w:sz w:val="16"/>
                <w:szCs w:val="16"/>
              </w:rPr>
              <w:t>67 (0.6%)</w:t>
            </w:r>
          </w:p>
        </w:tc>
        <w:tc>
          <w:tcPr>
            <w:tcW w:w="917" w:type="dxa"/>
          </w:tcPr>
          <w:p w14:paraId="3269E93D" w14:textId="77777777" w:rsidR="001902B1" w:rsidRPr="00436F64" w:rsidRDefault="001902B1" w:rsidP="00E907B7">
            <w:pPr>
              <w:pStyle w:val="Compact"/>
              <w:rPr>
                <w:sz w:val="16"/>
                <w:szCs w:val="16"/>
              </w:rPr>
            </w:pPr>
            <w:r w:rsidRPr="00436F64">
              <w:rPr>
                <w:sz w:val="16"/>
                <w:szCs w:val="16"/>
              </w:rPr>
              <w:t>25 (1.6%)</w:t>
            </w:r>
          </w:p>
        </w:tc>
      </w:tr>
      <w:tr w:rsidR="001902B1" w:rsidRPr="00436F64" w14:paraId="59E6A1A1" w14:textId="77777777" w:rsidTr="00E907B7">
        <w:tc>
          <w:tcPr>
            <w:tcW w:w="1278" w:type="dxa"/>
            <w:shd w:val="clear" w:color="auto" w:fill="D9D9D9" w:themeFill="background1" w:themeFillShade="D9"/>
          </w:tcPr>
          <w:p w14:paraId="525E2F02" w14:textId="77777777" w:rsidR="001902B1" w:rsidRPr="00436F64" w:rsidRDefault="001902B1" w:rsidP="00E907B7">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E907B7">
            <w:pPr>
              <w:pStyle w:val="Compact"/>
              <w:rPr>
                <w:sz w:val="16"/>
                <w:szCs w:val="16"/>
              </w:rPr>
            </w:pPr>
          </w:p>
        </w:tc>
      </w:tr>
      <w:tr w:rsidR="001902B1" w:rsidRPr="00436F64" w14:paraId="0D765235" w14:textId="77777777" w:rsidTr="00E907B7">
        <w:tc>
          <w:tcPr>
            <w:tcW w:w="1278" w:type="dxa"/>
          </w:tcPr>
          <w:p w14:paraId="7FD3723B" w14:textId="77777777" w:rsidR="001902B1" w:rsidRPr="00436F64" w:rsidRDefault="001902B1" w:rsidP="00E907B7">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E907B7">
            <w:pPr>
              <w:pStyle w:val="Compact"/>
              <w:rPr>
                <w:sz w:val="16"/>
                <w:szCs w:val="16"/>
              </w:rPr>
            </w:pPr>
            <w:r w:rsidRPr="00436F64">
              <w:rPr>
                <w:sz w:val="16"/>
                <w:szCs w:val="16"/>
              </w:rPr>
              <w:t>21259 (6.2%)</w:t>
            </w:r>
          </w:p>
        </w:tc>
        <w:tc>
          <w:tcPr>
            <w:tcW w:w="992" w:type="dxa"/>
          </w:tcPr>
          <w:p w14:paraId="32EE216A" w14:textId="77777777" w:rsidR="001902B1" w:rsidRPr="00436F64" w:rsidRDefault="001902B1" w:rsidP="00E907B7">
            <w:pPr>
              <w:pStyle w:val="Compact"/>
              <w:rPr>
                <w:sz w:val="16"/>
                <w:szCs w:val="16"/>
              </w:rPr>
            </w:pPr>
            <w:r w:rsidRPr="00436F64">
              <w:rPr>
                <w:sz w:val="16"/>
                <w:szCs w:val="16"/>
              </w:rPr>
              <w:t>3921 (6.1%)</w:t>
            </w:r>
          </w:p>
        </w:tc>
        <w:tc>
          <w:tcPr>
            <w:tcW w:w="808" w:type="dxa"/>
          </w:tcPr>
          <w:p w14:paraId="7484A244" w14:textId="77777777" w:rsidR="001902B1" w:rsidRPr="00436F64" w:rsidRDefault="001902B1" w:rsidP="00E907B7">
            <w:pPr>
              <w:pStyle w:val="Compact"/>
              <w:rPr>
                <w:sz w:val="16"/>
                <w:szCs w:val="16"/>
              </w:rPr>
            </w:pPr>
            <w:r w:rsidRPr="00436F64">
              <w:rPr>
                <w:sz w:val="16"/>
                <w:szCs w:val="16"/>
              </w:rPr>
              <w:t>2512 (5.3%)</w:t>
            </w:r>
          </w:p>
        </w:tc>
        <w:tc>
          <w:tcPr>
            <w:tcW w:w="990" w:type="dxa"/>
          </w:tcPr>
          <w:p w14:paraId="1F5204D7" w14:textId="77777777" w:rsidR="001902B1" w:rsidRPr="00436F64" w:rsidRDefault="001902B1" w:rsidP="00E907B7">
            <w:pPr>
              <w:pStyle w:val="Compact"/>
              <w:rPr>
                <w:sz w:val="16"/>
                <w:szCs w:val="16"/>
              </w:rPr>
            </w:pPr>
            <w:r w:rsidRPr="00436F64">
              <w:rPr>
                <w:sz w:val="16"/>
                <w:szCs w:val="16"/>
              </w:rPr>
              <w:t>2643 (4.8%)</w:t>
            </w:r>
          </w:p>
        </w:tc>
        <w:tc>
          <w:tcPr>
            <w:tcW w:w="990" w:type="dxa"/>
          </w:tcPr>
          <w:p w14:paraId="28906295" w14:textId="77777777" w:rsidR="001902B1" w:rsidRPr="00436F64" w:rsidRDefault="001902B1" w:rsidP="00E907B7">
            <w:pPr>
              <w:pStyle w:val="Compact"/>
              <w:rPr>
                <w:sz w:val="16"/>
                <w:szCs w:val="16"/>
              </w:rPr>
            </w:pPr>
            <w:r w:rsidRPr="00436F64">
              <w:rPr>
                <w:sz w:val="16"/>
                <w:szCs w:val="16"/>
              </w:rPr>
              <w:t>3174 (5.5%)</w:t>
            </w:r>
          </w:p>
        </w:tc>
        <w:tc>
          <w:tcPr>
            <w:tcW w:w="900" w:type="dxa"/>
          </w:tcPr>
          <w:p w14:paraId="4622A3A1" w14:textId="77777777" w:rsidR="001902B1" w:rsidRPr="00436F64" w:rsidRDefault="001902B1" w:rsidP="00E907B7">
            <w:pPr>
              <w:pStyle w:val="Compact"/>
              <w:rPr>
                <w:sz w:val="16"/>
                <w:szCs w:val="16"/>
              </w:rPr>
            </w:pPr>
            <w:r w:rsidRPr="00436F64">
              <w:rPr>
                <w:sz w:val="16"/>
                <w:szCs w:val="16"/>
              </w:rPr>
              <w:t>4381 (6.9%)</w:t>
            </w:r>
          </w:p>
        </w:tc>
        <w:tc>
          <w:tcPr>
            <w:tcW w:w="810" w:type="dxa"/>
          </w:tcPr>
          <w:p w14:paraId="39EC257D" w14:textId="77777777" w:rsidR="001902B1" w:rsidRPr="00436F64" w:rsidRDefault="001902B1" w:rsidP="00E907B7">
            <w:pPr>
              <w:pStyle w:val="Compact"/>
              <w:rPr>
                <w:sz w:val="16"/>
                <w:szCs w:val="16"/>
              </w:rPr>
            </w:pPr>
            <w:r w:rsidRPr="00436F64">
              <w:rPr>
                <w:sz w:val="16"/>
                <w:szCs w:val="16"/>
              </w:rPr>
              <w:t>3398 (8.3%)</w:t>
            </w:r>
          </w:p>
        </w:tc>
        <w:tc>
          <w:tcPr>
            <w:tcW w:w="811" w:type="dxa"/>
          </w:tcPr>
          <w:p w14:paraId="3367099F" w14:textId="77777777" w:rsidR="001902B1" w:rsidRPr="00436F64" w:rsidRDefault="001902B1" w:rsidP="00E907B7">
            <w:pPr>
              <w:pStyle w:val="Compact"/>
              <w:rPr>
                <w:sz w:val="16"/>
                <w:szCs w:val="16"/>
              </w:rPr>
            </w:pPr>
            <w:r w:rsidRPr="00436F64">
              <w:rPr>
                <w:sz w:val="16"/>
                <w:szCs w:val="16"/>
              </w:rPr>
              <w:t>1093 (9.1%)</w:t>
            </w:r>
          </w:p>
        </w:tc>
        <w:tc>
          <w:tcPr>
            <w:tcW w:w="917" w:type="dxa"/>
          </w:tcPr>
          <w:p w14:paraId="12E8F11B" w14:textId="77777777" w:rsidR="001902B1" w:rsidRPr="00436F64" w:rsidRDefault="001902B1" w:rsidP="00E907B7">
            <w:pPr>
              <w:pStyle w:val="Compact"/>
              <w:rPr>
                <w:sz w:val="16"/>
                <w:szCs w:val="16"/>
              </w:rPr>
            </w:pPr>
            <w:r w:rsidRPr="00436F64">
              <w:rPr>
                <w:sz w:val="16"/>
                <w:szCs w:val="16"/>
              </w:rPr>
              <w:t>137 (8.9%)</w:t>
            </w:r>
          </w:p>
        </w:tc>
      </w:tr>
      <w:tr w:rsidR="001902B1" w:rsidRPr="00436F64" w14:paraId="7A2760BE" w14:textId="77777777" w:rsidTr="00E907B7">
        <w:tc>
          <w:tcPr>
            <w:tcW w:w="1278" w:type="dxa"/>
          </w:tcPr>
          <w:p w14:paraId="0F3C73FA" w14:textId="77777777" w:rsidR="001902B1" w:rsidRPr="00436F64" w:rsidRDefault="001902B1" w:rsidP="00E907B7">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E907B7">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E907B7">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E907B7">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E907B7">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E907B7">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E907B7">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E907B7">
            <w:pPr>
              <w:pStyle w:val="Compact"/>
              <w:rPr>
                <w:sz w:val="16"/>
                <w:szCs w:val="16"/>
              </w:rPr>
            </w:pPr>
            <w:r w:rsidRPr="00436F64">
              <w:rPr>
                <w:sz w:val="16"/>
                <w:szCs w:val="16"/>
              </w:rPr>
              <w:t>9753 (23.9%)</w:t>
            </w:r>
          </w:p>
        </w:tc>
        <w:tc>
          <w:tcPr>
            <w:tcW w:w="811" w:type="dxa"/>
          </w:tcPr>
          <w:p w14:paraId="4DE40607" w14:textId="77777777" w:rsidR="001902B1" w:rsidRPr="00436F64" w:rsidRDefault="001902B1" w:rsidP="00E907B7">
            <w:pPr>
              <w:pStyle w:val="Compact"/>
              <w:rPr>
                <w:sz w:val="16"/>
                <w:szCs w:val="16"/>
              </w:rPr>
            </w:pPr>
            <w:r w:rsidRPr="00436F64">
              <w:rPr>
                <w:sz w:val="16"/>
                <w:szCs w:val="16"/>
              </w:rPr>
              <w:t>2455 (20.4%)</w:t>
            </w:r>
          </w:p>
        </w:tc>
        <w:tc>
          <w:tcPr>
            <w:tcW w:w="917" w:type="dxa"/>
          </w:tcPr>
          <w:p w14:paraId="3FC81701" w14:textId="77777777" w:rsidR="001902B1" w:rsidRPr="00436F64" w:rsidRDefault="001902B1" w:rsidP="00E907B7">
            <w:pPr>
              <w:pStyle w:val="Compact"/>
              <w:rPr>
                <w:sz w:val="16"/>
                <w:szCs w:val="16"/>
              </w:rPr>
            </w:pPr>
            <w:r w:rsidRPr="00436F64">
              <w:rPr>
                <w:sz w:val="16"/>
                <w:szCs w:val="16"/>
              </w:rPr>
              <w:t>231 (15.0%)</w:t>
            </w:r>
          </w:p>
        </w:tc>
      </w:tr>
      <w:tr w:rsidR="001902B1" w:rsidRPr="00436F64" w14:paraId="215DDDEC" w14:textId="77777777" w:rsidTr="00E907B7">
        <w:tc>
          <w:tcPr>
            <w:tcW w:w="1278" w:type="dxa"/>
          </w:tcPr>
          <w:p w14:paraId="53B761FE" w14:textId="77777777" w:rsidR="001902B1" w:rsidRPr="00436F64" w:rsidRDefault="001902B1" w:rsidP="00E907B7">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E907B7">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E907B7">
            <w:pPr>
              <w:pStyle w:val="Compact"/>
              <w:rPr>
                <w:sz w:val="16"/>
                <w:szCs w:val="16"/>
              </w:rPr>
            </w:pPr>
            <w:r w:rsidRPr="00436F64">
              <w:rPr>
                <w:sz w:val="16"/>
                <w:szCs w:val="16"/>
              </w:rPr>
              <w:t>3386 (5.2%)</w:t>
            </w:r>
          </w:p>
        </w:tc>
        <w:tc>
          <w:tcPr>
            <w:tcW w:w="808" w:type="dxa"/>
          </w:tcPr>
          <w:p w14:paraId="7B25F174" w14:textId="77777777" w:rsidR="001902B1" w:rsidRPr="00436F64" w:rsidRDefault="001902B1" w:rsidP="00E907B7">
            <w:pPr>
              <w:pStyle w:val="Compact"/>
              <w:rPr>
                <w:sz w:val="16"/>
                <w:szCs w:val="16"/>
              </w:rPr>
            </w:pPr>
            <w:r w:rsidRPr="00436F64">
              <w:rPr>
                <w:sz w:val="16"/>
                <w:szCs w:val="16"/>
              </w:rPr>
              <w:t>8580 (18.2%)</w:t>
            </w:r>
          </w:p>
        </w:tc>
        <w:tc>
          <w:tcPr>
            <w:tcW w:w="990" w:type="dxa"/>
          </w:tcPr>
          <w:p w14:paraId="79ACEB38" w14:textId="77777777" w:rsidR="001902B1" w:rsidRPr="00436F64" w:rsidRDefault="001902B1" w:rsidP="00E907B7">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E907B7">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E907B7">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E907B7">
            <w:pPr>
              <w:pStyle w:val="Compact"/>
              <w:rPr>
                <w:sz w:val="16"/>
                <w:szCs w:val="16"/>
              </w:rPr>
            </w:pPr>
            <w:r w:rsidRPr="00436F64">
              <w:rPr>
                <w:sz w:val="16"/>
                <w:szCs w:val="16"/>
              </w:rPr>
              <w:t>7423 (18.2%)</w:t>
            </w:r>
          </w:p>
        </w:tc>
        <w:tc>
          <w:tcPr>
            <w:tcW w:w="811" w:type="dxa"/>
          </w:tcPr>
          <w:p w14:paraId="638B2202" w14:textId="77777777" w:rsidR="001902B1" w:rsidRPr="00436F64" w:rsidRDefault="001902B1" w:rsidP="00E907B7">
            <w:pPr>
              <w:pStyle w:val="Compact"/>
              <w:rPr>
                <w:sz w:val="16"/>
                <w:szCs w:val="16"/>
              </w:rPr>
            </w:pPr>
            <w:r w:rsidRPr="00436F64">
              <w:rPr>
                <w:sz w:val="16"/>
                <w:szCs w:val="16"/>
              </w:rPr>
              <w:t>2038 (16.9%)</w:t>
            </w:r>
          </w:p>
        </w:tc>
        <w:tc>
          <w:tcPr>
            <w:tcW w:w="917" w:type="dxa"/>
          </w:tcPr>
          <w:p w14:paraId="6BA483B6" w14:textId="77777777" w:rsidR="001902B1" w:rsidRPr="00436F64" w:rsidRDefault="001902B1" w:rsidP="00E907B7">
            <w:pPr>
              <w:pStyle w:val="Compact"/>
              <w:rPr>
                <w:sz w:val="16"/>
                <w:szCs w:val="16"/>
              </w:rPr>
            </w:pPr>
            <w:r w:rsidRPr="00436F64">
              <w:rPr>
                <w:sz w:val="16"/>
                <w:szCs w:val="16"/>
              </w:rPr>
              <w:t>251 (16.3%)</w:t>
            </w:r>
          </w:p>
        </w:tc>
      </w:tr>
      <w:tr w:rsidR="001902B1" w:rsidRPr="00436F64" w14:paraId="79EEE2C7" w14:textId="77777777" w:rsidTr="00E907B7">
        <w:tc>
          <w:tcPr>
            <w:tcW w:w="1278" w:type="dxa"/>
          </w:tcPr>
          <w:p w14:paraId="29176381" w14:textId="77777777" w:rsidR="001902B1" w:rsidRPr="00436F64" w:rsidRDefault="001902B1" w:rsidP="00E907B7">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E907B7">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E907B7">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E907B7">
            <w:pPr>
              <w:pStyle w:val="Compact"/>
              <w:rPr>
                <w:sz w:val="16"/>
                <w:szCs w:val="16"/>
              </w:rPr>
            </w:pPr>
            <w:r w:rsidRPr="00436F64">
              <w:rPr>
                <w:sz w:val="16"/>
                <w:szCs w:val="16"/>
              </w:rPr>
              <w:t>7871 (16.7%)</w:t>
            </w:r>
          </w:p>
        </w:tc>
        <w:tc>
          <w:tcPr>
            <w:tcW w:w="990" w:type="dxa"/>
          </w:tcPr>
          <w:p w14:paraId="39590C0B" w14:textId="77777777" w:rsidR="001902B1" w:rsidRPr="00436F64" w:rsidRDefault="001902B1" w:rsidP="00E907B7">
            <w:pPr>
              <w:pStyle w:val="Compact"/>
              <w:rPr>
                <w:sz w:val="16"/>
                <w:szCs w:val="16"/>
              </w:rPr>
            </w:pPr>
            <w:r w:rsidRPr="00436F64">
              <w:rPr>
                <w:sz w:val="16"/>
                <w:szCs w:val="16"/>
              </w:rPr>
              <w:t>9293 (16.8%)</w:t>
            </w:r>
          </w:p>
        </w:tc>
        <w:tc>
          <w:tcPr>
            <w:tcW w:w="990" w:type="dxa"/>
          </w:tcPr>
          <w:p w14:paraId="282FC595" w14:textId="77777777" w:rsidR="001902B1" w:rsidRPr="00436F64" w:rsidRDefault="001902B1" w:rsidP="00E907B7">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E907B7">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E907B7">
            <w:pPr>
              <w:pStyle w:val="Compact"/>
              <w:rPr>
                <w:sz w:val="16"/>
                <w:szCs w:val="16"/>
              </w:rPr>
            </w:pPr>
            <w:r w:rsidRPr="00436F64">
              <w:rPr>
                <w:sz w:val="16"/>
                <w:szCs w:val="16"/>
              </w:rPr>
              <w:t>9321 (22.8%)</w:t>
            </w:r>
          </w:p>
        </w:tc>
        <w:tc>
          <w:tcPr>
            <w:tcW w:w="811" w:type="dxa"/>
          </w:tcPr>
          <w:p w14:paraId="68B4AA8E" w14:textId="77777777" w:rsidR="001902B1" w:rsidRPr="00436F64" w:rsidRDefault="001902B1" w:rsidP="00E907B7">
            <w:pPr>
              <w:pStyle w:val="Compact"/>
              <w:rPr>
                <w:sz w:val="16"/>
                <w:szCs w:val="16"/>
              </w:rPr>
            </w:pPr>
            <w:r w:rsidRPr="00436F64">
              <w:rPr>
                <w:sz w:val="16"/>
                <w:szCs w:val="16"/>
              </w:rPr>
              <w:t>3155 (26.2%)</w:t>
            </w:r>
          </w:p>
        </w:tc>
        <w:tc>
          <w:tcPr>
            <w:tcW w:w="917" w:type="dxa"/>
          </w:tcPr>
          <w:p w14:paraId="760005E4" w14:textId="77777777" w:rsidR="001902B1" w:rsidRPr="00436F64" w:rsidRDefault="001902B1" w:rsidP="00E907B7">
            <w:pPr>
              <w:pStyle w:val="Compact"/>
              <w:rPr>
                <w:sz w:val="16"/>
                <w:szCs w:val="16"/>
              </w:rPr>
            </w:pPr>
            <w:r w:rsidRPr="00436F64">
              <w:rPr>
                <w:sz w:val="16"/>
                <w:szCs w:val="16"/>
              </w:rPr>
              <w:t>478 (31.1%)</w:t>
            </w:r>
          </w:p>
        </w:tc>
      </w:tr>
      <w:tr w:rsidR="001902B1" w:rsidRPr="00436F64" w14:paraId="0C1F8B14" w14:textId="77777777" w:rsidTr="00E907B7">
        <w:tc>
          <w:tcPr>
            <w:tcW w:w="1278" w:type="dxa"/>
          </w:tcPr>
          <w:p w14:paraId="5C7EDC4F" w14:textId="77777777" w:rsidR="001902B1" w:rsidRPr="00436F64" w:rsidRDefault="001902B1" w:rsidP="00E907B7">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E907B7">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E907B7">
            <w:pPr>
              <w:pStyle w:val="Compact"/>
              <w:rPr>
                <w:sz w:val="16"/>
                <w:szCs w:val="16"/>
              </w:rPr>
            </w:pPr>
            <w:r w:rsidRPr="00436F64">
              <w:rPr>
                <w:sz w:val="16"/>
                <w:szCs w:val="16"/>
              </w:rPr>
              <w:t>6836 (10.6%)</w:t>
            </w:r>
          </w:p>
        </w:tc>
        <w:tc>
          <w:tcPr>
            <w:tcW w:w="808" w:type="dxa"/>
          </w:tcPr>
          <w:p w14:paraId="53FAD02C" w14:textId="77777777" w:rsidR="001902B1" w:rsidRPr="00436F64" w:rsidRDefault="001902B1" w:rsidP="00E907B7">
            <w:pPr>
              <w:pStyle w:val="Compact"/>
              <w:rPr>
                <w:sz w:val="16"/>
                <w:szCs w:val="16"/>
              </w:rPr>
            </w:pPr>
            <w:r w:rsidRPr="00436F64">
              <w:rPr>
                <w:sz w:val="16"/>
                <w:szCs w:val="16"/>
              </w:rPr>
              <w:t>2902 (6.1%)</w:t>
            </w:r>
          </w:p>
        </w:tc>
        <w:tc>
          <w:tcPr>
            <w:tcW w:w="990" w:type="dxa"/>
          </w:tcPr>
          <w:p w14:paraId="581113E1" w14:textId="77777777" w:rsidR="001902B1" w:rsidRPr="00436F64" w:rsidRDefault="001902B1" w:rsidP="00E907B7">
            <w:pPr>
              <w:pStyle w:val="Compact"/>
              <w:rPr>
                <w:sz w:val="16"/>
                <w:szCs w:val="16"/>
              </w:rPr>
            </w:pPr>
            <w:r w:rsidRPr="00436F64">
              <w:rPr>
                <w:sz w:val="16"/>
                <w:szCs w:val="16"/>
              </w:rPr>
              <w:t>4720 (8.5%)</w:t>
            </w:r>
          </w:p>
        </w:tc>
        <w:tc>
          <w:tcPr>
            <w:tcW w:w="990" w:type="dxa"/>
          </w:tcPr>
          <w:p w14:paraId="22348E29" w14:textId="77777777" w:rsidR="001902B1" w:rsidRPr="00436F64" w:rsidRDefault="001902B1" w:rsidP="00E907B7">
            <w:pPr>
              <w:pStyle w:val="Compact"/>
              <w:rPr>
                <w:sz w:val="16"/>
                <w:szCs w:val="16"/>
              </w:rPr>
            </w:pPr>
            <w:r w:rsidRPr="00436F64">
              <w:rPr>
                <w:sz w:val="16"/>
                <w:szCs w:val="16"/>
              </w:rPr>
              <w:t>5674 (9.9%)</w:t>
            </w:r>
          </w:p>
        </w:tc>
        <w:tc>
          <w:tcPr>
            <w:tcW w:w="900" w:type="dxa"/>
          </w:tcPr>
          <w:p w14:paraId="553E7231" w14:textId="77777777" w:rsidR="001902B1" w:rsidRPr="00436F64" w:rsidRDefault="001902B1" w:rsidP="00E907B7">
            <w:pPr>
              <w:pStyle w:val="Compact"/>
              <w:rPr>
                <w:sz w:val="16"/>
                <w:szCs w:val="16"/>
              </w:rPr>
            </w:pPr>
            <w:r w:rsidRPr="00436F64">
              <w:rPr>
                <w:sz w:val="16"/>
                <w:szCs w:val="16"/>
              </w:rPr>
              <w:t>7249 (11.5%)</w:t>
            </w:r>
          </w:p>
        </w:tc>
        <w:tc>
          <w:tcPr>
            <w:tcW w:w="810" w:type="dxa"/>
          </w:tcPr>
          <w:p w14:paraId="57AF9D96" w14:textId="77777777" w:rsidR="001902B1" w:rsidRPr="00436F64" w:rsidRDefault="001902B1" w:rsidP="00E907B7">
            <w:pPr>
              <w:pStyle w:val="Compact"/>
              <w:rPr>
                <w:sz w:val="16"/>
                <w:szCs w:val="16"/>
              </w:rPr>
            </w:pPr>
            <w:r w:rsidRPr="00436F64">
              <w:rPr>
                <w:sz w:val="16"/>
                <w:szCs w:val="16"/>
              </w:rPr>
              <w:t>4811 (11.8%)</w:t>
            </w:r>
          </w:p>
        </w:tc>
        <w:tc>
          <w:tcPr>
            <w:tcW w:w="811" w:type="dxa"/>
          </w:tcPr>
          <w:p w14:paraId="073D70E4" w14:textId="77777777" w:rsidR="001902B1" w:rsidRPr="00436F64" w:rsidRDefault="001902B1" w:rsidP="00E907B7">
            <w:pPr>
              <w:pStyle w:val="Compact"/>
              <w:rPr>
                <w:sz w:val="16"/>
                <w:szCs w:val="16"/>
              </w:rPr>
            </w:pPr>
            <w:r w:rsidRPr="00436F64">
              <w:rPr>
                <w:sz w:val="16"/>
                <w:szCs w:val="16"/>
              </w:rPr>
              <w:t>1620 (13.5%)</w:t>
            </w:r>
          </w:p>
        </w:tc>
        <w:tc>
          <w:tcPr>
            <w:tcW w:w="917" w:type="dxa"/>
          </w:tcPr>
          <w:p w14:paraId="5B2095CC" w14:textId="77777777" w:rsidR="001902B1" w:rsidRPr="00436F64" w:rsidRDefault="001902B1" w:rsidP="00E907B7">
            <w:pPr>
              <w:pStyle w:val="Compact"/>
              <w:rPr>
                <w:sz w:val="16"/>
                <w:szCs w:val="16"/>
              </w:rPr>
            </w:pPr>
            <w:r w:rsidRPr="00436F64">
              <w:rPr>
                <w:sz w:val="16"/>
                <w:szCs w:val="16"/>
              </w:rPr>
              <w:t>228 (14.8%)</w:t>
            </w:r>
          </w:p>
        </w:tc>
      </w:tr>
      <w:tr w:rsidR="001902B1" w:rsidRPr="00436F64" w14:paraId="204CD9F2" w14:textId="77777777" w:rsidTr="00E907B7">
        <w:tc>
          <w:tcPr>
            <w:tcW w:w="1278" w:type="dxa"/>
          </w:tcPr>
          <w:p w14:paraId="31273B2F" w14:textId="77777777" w:rsidR="001902B1" w:rsidRPr="00436F64" w:rsidRDefault="001902B1" w:rsidP="00E907B7">
            <w:pPr>
              <w:pStyle w:val="Compact"/>
              <w:rPr>
                <w:sz w:val="16"/>
                <w:szCs w:val="16"/>
              </w:rPr>
            </w:pPr>
            <w:r w:rsidRPr="00436F64">
              <w:rPr>
                <w:sz w:val="16"/>
                <w:szCs w:val="16"/>
              </w:rPr>
              <w:t>Other</w:t>
            </w:r>
          </w:p>
        </w:tc>
        <w:tc>
          <w:tcPr>
            <w:tcW w:w="1080" w:type="dxa"/>
          </w:tcPr>
          <w:p w14:paraId="49164766" w14:textId="77777777" w:rsidR="001902B1" w:rsidRPr="00436F64" w:rsidRDefault="001902B1" w:rsidP="00E907B7">
            <w:pPr>
              <w:pStyle w:val="Compact"/>
              <w:rPr>
                <w:sz w:val="16"/>
                <w:szCs w:val="16"/>
              </w:rPr>
            </w:pPr>
            <w:r w:rsidRPr="00436F64">
              <w:rPr>
                <w:sz w:val="16"/>
                <w:szCs w:val="16"/>
              </w:rPr>
              <w:t>16246 (4.8%)</w:t>
            </w:r>
          </w:p>
        </w:tc>
        <w:tc>
          <w:tcPr>
            <w:tcW w:w="992" w:type="dxa"/>
          </w:tcPr>
          <w:p w14:paraId="76BDFF46" w14:textId="77777777" w:rsidR="001902B1" w:rsidRPr="00436F64" w:rsidRDefault="001902B1" w:rsidP="00E907B7">
            <w:pPr>
              <w:pStyle w:val="Compact"/>
              <w:rPr>
                <w:sz w:val="16"/>
                <w:szCs w:val="16"/>
              </w:rPr>
            </w:pPr>
            <w:r w:rsidRPr="00436F64">
              <w:rPr>
                <w:sz w:val="16"/>
                <w:szCs w:val="16"/>
              </w:rPr>
              <w:t>3578 (5.5%)</w:t>
            </w:r>
          </w:p>
        </w:tc>
        <w:tc>
          <w:tcPr>
            <w:tcW w:w="808" w:type="dxa"/>
          </w:tcPr>
          <w:p w14:paraId="71F71DDB" w14:textId="77777777" w:rsidR="001902B1" w:rsidRPr="00436F64" w:rsidRDefault="001902B1" w:rsidP="00E907B7">
            <w:pPr>
              <w:pStyle w:val="Compact"/>
              <w:rPr>
                <w:sz w:val="16"/>
                <w:szCs w:val="16"/>
              </w:rPr>
            </w:pPr>
            <w:r w:rsidRPr="00436F64">
              <w:rPr>
                <w:sz w:val="16"/>
                <w:szCs w:val="16"/>
              </w:rPr>
              <w:t>2248 (4.8%)</w:t>
            </w:r>
          </w:p>
        </w:tc>
        <w:tc>
          <w:tcPr>
            <w:tcW w:w="990" w:type="dxa"/>
          </w:tcPr>
          <w:p w14:paraId="30415D76" w14:textId="77777777" w:rsidR="001902B1" w:rsidRPr="00436F64" w:rsidRDefault="001902B1" w:rsidP="00E907B7">
            <w:pPr>
              <w:pStyle w:val="Compact"/>
              <w:rPr>
                <w:sz w:val="16"/>
                <w:szCs w:val="16"/>
              </w:rPr>
            </w:pPr>
            <w:r w:rsidRPr="00436F64">
              <w:rPr>
                <w:sz w:val="16"/>
                <w:szCs w:val="16"/>
              </w:rPr>
              <w:t>2552 (4.6%)</w:t>
            </w:r>
          </w:p>
        </w:tc>
        <w:tc>
          <w:tcPr>
            <w:tcW w:w="990" w:type="dxa"/>
          </w:tcPr>
          <w:p w14:paraId="56AB37EE" w14:textId="77777777" w:rsidR="001902B1" w:rsidRPr="00436F64" w:rsidRDefault="001902B1" w:rsidP="00E907B7">
            <w:pPr>
              <w:pStyle w:val="Compact"/>
              <w:rPr>
                <w:sz w:val="16"/>
                <w:szCs w:val="16"/>
              </w:rPr>
            </w:pPr>
            <w:r w:rsidRPr="00436F64">
              <w:rPr>
                <w:sz w:val="16"/>
                <w:szCs w:val="16"/>
              </w:rPr>
              <w:t>2733 (4.8%)</w:t>
            </w:r>
          </w:p>
        </w:tc>
        <w:tc>
          <w:tcPr>
            <w:tcW w:w="900" w:type="dxa"/>
          </w:tcPr>
          <w:p w14:paraId="018D8AEB" w14:textId="77777777" w:rsidR="001902B1" w:rsidRPr="00436F64" w:rsidRDefault="001902B1" w:rsidP="00E907B7">
            <w:pPr>
              <w:pStyle w:val="Compact"/>
              <w:rPr>
                <w:sz w:val="16"/>
                <w:szCs w:val="16"/>
              </w:rPr>
            </w:pPr>
            <w:r w:rsidRPr="00436F64">
              <w:rPr>
                <w:sz w:val="16"/>
                <w:szCs w:val="16"/>
              </w:rPr>
              <w:t>2997 (4.7%)</w:t>
            </w:r>
          </w:p>
        </w:tc>
        <w:tc>
          <w:tcPr>
            <w:tcW w:w="810" w:type="dxa"/>
          </w:tcPr>
          <w:p w14:paraId="2E170A9A" w14:textId="77777777" w:rsidR="001902B1" w:rsidRPr="00436F64" w:rsidRDefault="001902B1" w:rsidP="00E907B7">
            <w:pPr>
              <w:pStyle w:val="Compact"/>
              <w:rPr>
                <w:sz w:val="16"/>
                <w:szCs w:val="16"/>
              </w:rPr>
            </w:pPr>
            <w:r w:rsidRPr="00436F64">
              <w:rPr>
                <w:sz w:val="16"/>
                <w:szCs w:val="16"/>
              </w:rPr>
              <w:t>1649 (4.0%)</w:t>
            </w:r>
          </w:p>
        </w:tc>
        <w:tc>
          <w:tcPr>
            <w:tcW w:w="811" w:type="dxa"/>
          </w:tcPr>
          <w:p w14:paraId="44FE7663" w14:textId="77777777" w:rsidR="001902B1" w:rsidRPr="00436F64" w:rsidRDefault="001902B1" w:rsidP="00E907B7">
            <w:pPr>
              <w:pStyle w:val="Compact"/>
              <w:rPr>
                <w:sz w:val="16"/>
                <w:szCs w:val="16"/>
              </w:rPr>
            </w:pPr>
            <w:r w:rsidRPr="00436F64">
              <w:rPr>
                <w:sz w:val="16"/>
                <w:szCs w:val="16"/>
              </w:rPr>
              <w:t>412 (3.4%)</w:t>
            </w:r>
          </w:p>
        </w:tc>
        <w:tc>
          <w:tcPr>
            <w:tcW w:w="917" w:type="dxa"/>
          </w:tcPr>
          <w:p w14:paraId="71107B08" w14:textId="77777777" w:rsidR="001902B1" w:rsidRPr="00436F64" w:rsidRDefault="001902B1" w:rsidP="00E907B7">
            <w:pPr>
              <w:pStyle w:val="Compact"/>
              <w:rPr>
                <w:sz w:val="16"/>
                <w:szCs w:val="16"/>
              </w:rPr>
            </w:pPr>
            <w:r w:rsidRPr="00436F64">
              <w:rPr>
                <w:sz w:val="16"/>
                <w:szCs w:val="16"/>
              </w:rPr>
              <w:t>77 (5.0%)</w:t>
            </w:r>
          </w:p>
        </w:tc>
      </w:tr>
      <w:tr w:rsidR="001902B1" w:rsidRPr="00436F64" w14:paraId="34C5A7D4" w14:textId="77777777" w:rsidTr="00E907B7">
        <w:tc>
          <w:tcPr>
            <w:tcW w:w="1278" w:type="dxa"/>
          </w:tcPr>
          <w:p w14:paraId="3F51CC17" w14:textId="77777777" w:rsidR="001902B1" w:rsidRPr="00436F64" w:rsidRDefault="001902B1" w:rsidP="00E907B7">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E907B7">
            <w:pPr>
              <w:pStyle w:val="Compact"/>
              <w:rPr>
                <w:sz w:val="16"/>
                <w:szCs w:val="16"/>
              </w:rPr>
            </w:pPr>
            <w:r w:rsidRPr="00436F64">
              <w:rPr>
                <w:sz w:val="16"/>
                <w:szCs w:val="16"/>
              </w:rPr>
              <w:t>21823 (6.4%)</w:t>
            </w:r>
          </w:p>
        </w:tc>
        <w:tc>
          <w:tcPr>
            <w:tcW w:w="992" w:type="dxa"/>
          </w:tcPr>
          <w:p w14:paraId="2A7633D4" w14:textId="77777777" w:rsidR="001902B1" w:rsidRPr="00436F64" w:rsidRDefault="001902B1" w:rsidP="00E907B7">
            <w:pPr>
              <w:pStyle w:val="Compact"/>
              <w:rPr>
                <w:sz w:val="16"/>
                <w:szCs w:val="16"/>
              </w:rPr>
            </w:pPr>
            <w:r w:rsidRPr="00436F64">
              <w:rPr>
                <w:sz w:val="16"/>
                <w:szCs w:val="16"/>
              </w:rPr>
              <w:t>1922 (3.0%)</w:t>
            </w:r>
          </w:p>
        </w:tc>
        <w:tc>
          <w:tcPr>
            <w:tcW w:w="808" w:type="dxa"/>
          </w:tcPr>
          <w:p w14:paraId="13AF18BF" w14:textId="77777777" w:rsidR="001902B1" w:rsidRPr="00436F64" w:rsidRDefault="001902B1" w:rsidP="00E907B7">
            <w:pPr>
              <w:pStyle w:val="Compact"/>
              <w:rPr>
                <w:sz w:val="16"/>
                <w:szCs w:val="16"/>
              </w:rPr>
            </w:pPr>
            <w:r w:rsidRPr="00436F64">
              <w:rPr>
                <w:sz w:val="16"/>
                <w:szCs w:val="16"/>
              </w:rPr>
              <w:t>2613 (5.5%)</w:t>
            </w:r>
          </w:p>
        </w:tc>
        <w:tc>
          <w:tcPr>
            <w:tcW w:w="990" w:type="dxa"/>
          </w:tcPr>
          <w:p w14:paraId="3F550ADD" w14:textId="77777777" w:rsidR="001902B1" w:rsidRPr="00436F64" w:rsidRDefault="001902B1" w:rsidP="00E907B7">
            <w:pPr>
              <w:pStyle w:val="Compact"/>
              <w:rPr>
                <w:sz w:val="16"/>
                <w:szCs w:val="16"/>
              </w:rPr>
            </w:pPr>
            <w:r w:rsidRPr="00436F64">
              <w:rPr>
                <w:sz w:val="16"/>
                <w:szCs w:val="16"/>
              </w:rPr>
              <w:t>3054 (5.5%)</w:t>
            </w:r>
          </w:p>
        </w:tc>
        <w:tc>
          <w:tcPr>
            <w:tcW w:w="990" w:type="dxa"/>
          </w:tcPr>
          <w:p w14:paraId="3C8E91F5" w14:textId="044CEEFD" w:rsidR="001902B1" w:rsidRPr="00436F64" w:rsidRDefault="001902B1" w:rsidP="00E907B7">
            <w:pPr>
              <w:pStyle w:val="Compact"/>
              <w:rPr>
                <w:sz w:val="16"/>
                <w:szCs w:val="16"/>
              </w:rPr>
            </w:pPr>
            <w:r w:rsidRPr="00436F64">
              <w:rPr>
                <w:sz w:val="16"/>
                <w:szCs w:val="16"/>
              </w:rPr>
              <w:t>3842 (6.7%)</w:t>
            </w:r>
          </w:p>
        </w:tc>
        <w:tc>
          <w:tcPr>
            <w:tcW w:w="900" w:type="dxa"/>
          </w:tcPr>
          <w:p w14:paraId="44823D65" w14:textId="77777777" w:rsidR="001902B1" w:rsidRPr="00436F64" w:rsidRDefault="001902B1" w:rsidP="00E907B7">
            <w:pPr>
              <w:pStyle w:val="Compact"/>
              <w:rPr>
                <w:sz w:val="16"/>
                <w:szCs w:val="16"/>
              </w:rPr>
            </w:pPr>
            <w:r w:rsidRPr="00436F64">
              <w:rPr>
                <w:sz w:val="16"/>
                <w:szCs w:val="16"/>
              </w:rPr>
              <w:t>5487 (8.7%)</w:t>
            </w:r>
          </w:p>
        </w:tc>
        <w:tc>
          <w:tcPr>
            <w:tcW w:w="810" w:type="dxa"/>
          </w:tcPr>
          <w:p w14:paraId="537A19EA" w14:textId="77777777" w:rsidR="001902B1" w:rsidRPr="00436F64" w:rsidRDefault="001902B1" w:rsidP="00E907B7">
            <w:pPr>
              <w:pStyle w:val="Compact"/>
              <w:rPr>
                <w:sz w:val="16"/>
                <w:szCs w:val="16"/>
              </w:rPr>
            </w:pPr>
            <w:r w:rsidRPr="00436F64">
              <w:rPr>
                <w:sz w:val="16"/>
                <w:szCs w:val="16"/>
              </w:rPr>
              <w:t>3762 (9.2%)</w:t>
            </w:r>
          </w:p>
        </w:tc>
        <w:tc>
          <w:tcPr>
            <w:tcW w:w="811" w:type="dxa"/>
          </w:tcPr>
          <w:p w14:paraId="0E411821" w14:textId="77777777" w:rsidR="001902B1" w:rsidRPr="00436F64" w:rsidRDefault="001902B1" w:rsidP="00E907B7">
            <w:pPr>
              <w:pStyle w:val="Compact"/>
              <w:rPr>
                <w:sz w:val="16"/>
                <w:szCs w:val="16"/>
              </w:rPr>
            </w:pPr>
            <w:r w:rsidRPr="00436F64">
              <w:rPr>
                <w:sz w:val="16"/>
                <w:szCs w:val="16"/>
              </w:rPr>
              <w:t>1043 (8.7%)</w:t>
            </w:r>
          </w:p>
        </w:tc>
        <w:tc>
          <w:tcPr>
            <w:tcW w:w="917" w:type="dxa"/>
          </w:tcPr>
          <w:p w14:paraId="72474F99" w14:textId="77777777" w:rsidR="001902B1" w:rsidRPr="00436F64" w:rsidRDefault="001902B1" w:rsidP="00E907B7">
            <w:pPr>
              <w:pStyle w:val="Compact"/>
              <w:rPr>
                <w:sz w:val="16"/>
                <w:szCs w:val="16"/>
              </w:rPr>
            </w:pPr>
            <w:r w:rsidRPr="00436F64">
              <w:rPr>
                <w:sz w:val="16"/>
                <w:szCs w:val="16"/>
              </w:rPr>
              <w:t>100 (6.5%)</w:t>
            </w:r>
          </w:p>
        </w:tc>
      </w:tr>
      <w:tr w:rsidR="001902B1" w:rsidRPr="00436F64" w14:paraId="095ED7B1" w14:textId="77777777" w:rsidTr="00E907B7">
        <w:tc>
          <w:tcPr>
            <w:tcW w:w="1278" w:type="dxa"/>
          </w:tcPr>
          <w:p w14:paraId="1DC4449D" w14:textId="77777777" w:rsidR="001902B1" w:rsidRPr="00436F64" w:rsidRDefault="001902B1" w:rsidP="00E907B7">
            <w:pPr>
              <w:pStyle w:val="Compact"/>
              <w:rPr>
                <w:sz w:val="16"/>
                <w:szCs w:val="16"/>
              </w:rPr>
            </w:pPr>
            <w:r w:rsidRPr="00436F64">
              <w:rPr>
                <w:sz w:val="16"/>
                <w:szCs w:val="16"/>
              </w:rPr>
              <w:t>Missing</w:t>
            </w:r>
          </w:p>
        </w:tc>
        <w:tc>
          <w:tcPr>
            <w:tcW w:w="1080" w:type="dxa"/>
          </w:tcPr>
          <w:p w14:paraId="0D88F149" w14:textId="77777777" w:rsidR="001902B1" w:rsidRPr="00436F64" w:rsidRDefault="001902B1" w:rsidP="00E907B7">
            <w:pPr>
              <w:pStyle w:val="Compact"/>
              <w:rPr>
                <w:sz w:val="16"/>
                <w:szCs w:val="16"/>
              </w:rPr>
            </w:pPr>
            <w:r w:rsidRPr="00436F64">
              <w:rPr>
                <w:sz w:val="16"/>
                <w:szCs w:val="16"/>
              </w:rPr>
              <w:t>8666 (2.5%)</w:t>
            </w:r>
          </w:p>
        </w:tc>
        <w:tc>
          <w:tcPr>
            <w:tcW w:w="992" w:type="dxa"/>
          </w:tcPr>
          <w:p w14:paraId="599D447A" w14:textId="77777777" w:rsidR="001902B1" w:rsidRPr="00436F64" w:rsidRDefault="001902B1" w:rsidP="00E907B7">
            <w:pPr>
              <w:pStyle w:val="Compact"/>
              <w:rPr>
                <w:sz w:val="16"/>
                <w:szCs w:val="16"/>
              </w:rPr>
            </w:pPr>
            <w:r w:rsidRPr="00436F64">
              <w:rPr>
                <w:sz w:val="16"/>
                <w:szCs w:val="16"/>
              </w:rPr>
              <w:t>3754 (5.8%)</w:t>
            </w:r>
          </w:p>
        </w:tc>
        <w:tc>
          <w:tcPr>
            <w:tcW w:w="808" w:type="dxa"/>
          </w:tcPr>
          <w:p w14:paraId="0158D6B0" w14:textId="77777777" w:rsidR="001902B1" w:rsidRPr="00436F64" w:rsidRDefault="001902B1" w:rsidP="00E907B7">
            <w:pPr>
              <w:pStyle w:val="Compact"/>
              <w:rPr>
                <w:sz w:val="16"/>
                <w:szCs w:val="16"/>
              </w:rPr>
            </w:pPr>
            <w:r w:rsidRPr="00436F64">
              <w:rPr>
                <w:sz w:val="16"/>
                <w:szCs w:val="16"/>
              </w:rPr>
              <w:t xml:space="preserve">705 </w:t>
            </w:r>
            <w:r w:rsidRPr="00436F64">
              <w:rPr>
                <w:sz w:val="16"/>
                <w:szCs w:val="16"/>
              </w:rPr>
              <w:lastRenderedPageBreak/>
              <w:t>(1.5%)</w:t>
            </w:r>
          </w:p>
        </w:tc>
        <w:tc>
          <w:tcPr>
            <w:tcW w:w="990" w:type="dxa"/>
          </w:tcPr>
          <w:p w14:paraId="4830D3A9" w14:textId="77777777" w:rsidR="001902B1" w:rsidRPr="00436F64" w:rsidRDefault="001902B1" w:rsidP="00E907B7">
            <w:pPr>
              <w:pStyle w:val="Compact"/>
              <w:rPr>
                <w:sz w:val="16"/>
                <w:szCs w:val="16"/>
              </w:rPr>
            </w:pPr>
            <w:r w:rsidRPr="00436F64">
              <w:rPr>
                <w:sz w:val="16"/>
                <w:szCs w:val="16"/>
              </w:rPr>
              <w:lastRenderedPageBreak/>
              <w:t>885 (1.6%)</w:t>
            </w:r>
          </w:p>
        </w:tc>
        <w:tc>
          <w:tcPr>
            <w:tcW w:w="990" w:type="dxa"/>
          </w:tcPr>
          <w:p w14:paraId="1434DD4E" w14:textId="77777777" w:rsidR="001902B1" w:rsidRPr="00436F64" w:rsidRDefault="001902B1" w:rsidP="00E907B7">
            <w:pPr>
              <w:pStyle w:val="Compact"/>
              <w:rPr>
                <w:sz w:val="16"/>
                <w:szCs w:val="16"/>
              </w:rPr>
            </w:pPr>
            <w:r w:rsidRPr="00436F64">
              <w:rPr>
                <w:sz w:val="16"/>
                <w:szCs w:val="16"/>
              </w:rPr>
              <w:t xml:space="preserve">1034 </w:t>
            </w:r>
            <w:r w:rsidRPr="00436F64">
              <w:rPr>
                <w:sz w:val="16"/>
                <w:szCs w:val="16"/>
              </w:rPr>
              <w:lastRenderedPageBreak/>
              <w:t>(1.8%)</w:t>
            </w:r>
          </w:p>
        </w:tc>
        <w:tc>
          <w:tcPr>
            <w:tcW w:w="900" w:type="dxa"/>
          </w:tcPr>
          <w:p w14:paraId="4B1AAF49" w14:textId="77777777" w:rsidR="001902B1" w:rsidRPr="00436F64" w:rsidRDefault="001902B1" w:rsidP="00E907B7">
            <w:pPr>
              <w:pStyle w:val="Compact"/>
              <w:rPr>
                <w:sz w:val="16"/>
                <w:szCs w:val="16"/>
              </w:rPr>
            </w:pPr>
            <w:r w:rsidRPr="00436F64">
              <w:rPr>
                <w:sz w:val="16"/>
                <w:szCs w:val="16"/>
              </w:rPr>
              <w:lastRenderedPageBreak/>
              <w:t xml:space="preserve">1277 </w:t>
            </w:r>
            <w:r w:rsidRPr="00436F64">
              <w:rPr>
                <w:sz w:val="16"/>
                <w:szCs w:val="16"/>
              </w:rPr>
              <w:lastRenderedPageBreak/>
              <w:t>(2.0%)</w:t>
            </w:r>
          </w:p>
        </w:tc>
        <w:tc>
          <w:tcPr>
            <w:tcW w:w="810" w:type="dxa"/>
          </w:tcPr>
          <w:p w14:paraId="59C354F7" w14:textId="77777777" w:rsidR="001902B1" w:rsidRPr="00436F64" w:rsidRDefault="001902B1" w:rsidP="00E907B7">
            <w:pPr>
              <w:pStyle w:val="Compact"/>
              <w:rPr>
                <w:sz w:val="16"/>
                <w:szCs w:val="16"/>
              </w:rPr>
            </w:pPr>
            <w:r w:rsidRPr="00436F64">
              <w:rPr>
                <w:sz w:val="16"/>
                <w:szCs w:val="16"/>
              </w:rPr>
              <w:lastRenderedPageBreak/>
              <w:t xml:space="preserve">764 </w:t>
            </w:r>
            <w:r w:rsidRPr="00436F64">
              <w:rPr>
                <w:sz w:val="16"/>
                <w:szCs w:val="16"/>
              </w:rPr>
              <w:lastRenderedPageBreak/>
              <w:t>(1.9%)</w:t>
            </w:r>
          </w:p>
        </w:tc>
        <w:tc>
          <w:tcPr>
            <w:tcW w:w="811" w:type="dxa"/>
          </w:tcPr>
          <w:p w14:paraId="359F7294" w14:textId="77777777" w:rsidR="001902B1" w:rsidRPr="00436F64" w:rsidRDefault="001902B1" w:rsidP="00E907B7">
            <w:pPr>
              <w:pStyle w:val="Compact"/>
              <w:rPr>
                <w:sz w:val="16"/>
                <w:szCs w:val="16"/>
              </w:rPr>
            </w:pPr>
            <w:r w:rsidRPr="00436F64">
              <w:rPr>
                <w:sz w:val="16"/>
                <w:szCs w:val="16"/>
              </w:rPr>
              <w:lastRenderedPageBreak/>
              <w:t xml:space="preserve">213 </w:t>
            </w:r>
            <w:r w:rsidRPr="00436F64">
              <w:rPr>
                <w:sz w:val="16"/>
                <w:szCs w:val="16"/>
              </w:rPr>
              <w:lastRenderedPageBreak/>
              <w:t>(1.8%)</w:t>
            </w:r>
          </w:p>
        </w:tc>
        <w:tc>
          <w:tcPr>
            <w:tcW w:w="917" w:type="dxa"/>
          </w:tcPr>
          <w:p w14:paraId="40FB725B" w14:textId="77777777" w:rsidR="001902B1" w:rsidRPr="00436F64" w:rsidRDefault="001902B1" w:rsidP="00E907B7">
            <w:pPr>
              <w:pStyle w:val="Compact"/>
              <w:rPr>
                <w:sz w:val="16"/>
                <w:szCs w:val="16"/>
              </w:rPr>
            </w:pPr>
            <w:r w:rsidRPr="00436F64">
              <w:rPr>
                <w:sz w:val="16"/>
                <w:szCs w:val="16"/>
              </w:rPr>
              <w:lastRenderedPageBreak/>
              <w:t>34 (2.2%)</w:t>
            </w:r>
          </w:p>
        </w:tc>
      </w:tr>
      <w:tr w:rsidR="001902B1" w:rsidRPr="00436F64" w14:paraId="0320A957" w14:textId="77777777" w:rsidTr="00E907B7">
        <w:tc>
          <w:tcPr>
            <w:tcW w:w="1278" w:type="dxa"/>
            <w:shd w:val="clear" w:color="auto" w:fill="D9D9D9" w:themeFill="background1" w:themeFillShade="D9"/>
          </w:tcPr>
          <w:p w14:paraId="1685517C" w14:textId="77777777" w:rsidR="001902B1" w:rsidRPr="00436F64" w:rsidRDefault="001902B1" w:rsidP="00E907B7">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E907B7">
            <w:pPr>
              <w:pStyle w:val="Compact"/>
              <w:rPr>
                <w:sz w:val="16"/>
                <w:szCs w:val="16"/>
              </w:rPr>
            </w:pPr>
          </w:p>
        </w:tc>
      </w:tr>
      <w:tr w:rsidR="001902B1" w:rsidRPr="00436F64" w14:paraId="399BE95B" w14:textId="77777777" w:rsidTr="00E907B7">
        <w:tc>
          <w:tcPr>
            <w:tcW w:w="1278" w:type="dxa"/>
          </w:tcPr>
          <w:p w14:paraId="170D2EE6" w14:textId="77777777" w:rsidR="001902B1" w:rsidRPr="00436F64" w:rsidRDefault="001902B1" w:rsidP="00E907B7">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E907B7">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E907B7">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E907B7">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E907B7">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E907B7">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E907B7">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E907B7">
            <w:pPr>
              <w:pStyle w:val="Compact"/>
              <w:rPr>
                <w:sz w:val="16"/>
                <w:szCs w:val="16"/>
              </w:rPr>
            </w:pPr>
            <w:r w:rsidRPr="00436F64">
              <w:rPr>
                <w:sz w:val="16"/>
                <w:szCs w:val="16"/>
              </w:rPr>
              <w:t>7391 (18.1%)</w:t>
            </w:r>
          </w:p>
        </w:tc>
        <w:tc>
          <w:tcPr>
            <w:tcW w:w="811" w:type="dxa"/>
          </w:tcPr>
          <w:p w14:paraId="0EB21D63" w14:textId="77777777" w:rsidR="001902B1" w:rsidRPr="00436F64" w:rsidRDefault="001902B1" w:rsidP="00E907B7">
            <w:pPr>
              <w:pStyle w:val="Compact"/>
              <w:rPr>
                <w:sz w:val="16"/>
                <w:szCs w:val="16"/>
              </w:rPr>
            </w:pPr>
            <w:r w:rsidRPr="00436F64">
              <w:rPr>
                <w:sz w:val="16"/>
                <w:szCs w:val="16"/>
              </w:rPr>
              <w:t>960 (8.0%)</w:t>
            </w:r>
          </w:p>
        </w:tc>
        <w:tc>
          <w:tcPr>
            <w:tcW w:w="917" w:type="dxa"/>
          </w:tcPr>
          <w:p w14:paraId="621E25C5" w14:textId="77777777" w:rsidR="001902B1" w:rsidRPr="00436F64" w:rsidRDefault="001902B1" w:rsidP="00E907B7">
            <w:pPr>
              <w:pStyle w:val="Compact"/>
              <w:rPr>
                <w:sz w:val="16"/>
                <w:szCs w:val="16"/>
              </w:rPr>
            </w:pPr>
            <w:r w:rsidRPr="00436F64">
              <w:rPr>
                <w:sz w:val="16"/>
                <w:szCs w:val="16"/>
              </w:rPr>
              <w:t>81 (5.3%)</w:t>
            </w:r>
          </w:p>
        </w:tc>
      </w:tr>
      <w:tr w:rsidR="001902B1" w:rsidRPr="00436F64" w14:paraId="135D73F1" w14:textId="77777777" w:rsidTr="00E907B7">
        <w:tc>
          <w:tcPr>
            <w:tcW w:w="1278" w:type="dxa"/>
          </w:tcPr>
          <w:p w14:paraId="2D542C64" w14:textId="77777777" w:rsidR="001902B1" w:rsidRPr="00436F64" w:rsidRDefault="001902B1" w:rsidP="00E907B7">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E907B7">
            <w:pPr>
              <w:pStyle w:val="Compact"/>
              <w:rPr>
                <w:sz w:val="16"/>
                <w:szCs w:val="16"/>
              </w:rPr>
            </w:pPr>
            <w:r w:rsidRPr="00436F64">
              <w:rPr>
                <w:sz w:val="16"/>
                <w:szCs w:val="16"/>
              </w:rPr>
              <w:t>31570 (9.2%)</w:t>
            </w:r>
          </w:p>
        </w:tc>
        <w:tc>
          <w:tcPr>
            <w:tcW w:w="992" w:type="dxa"/>
          </w:tcPr>
          <w:p w14:paraId="2105E128" w14:textId="77777777" w:rsidR="001902B1" w:rsidRPr="00436F64" w:rsidRDefault="001902B1" w:rsidP="00E907B7">
            <w:pPr>
              <w:pStyle w:val="Compact"/>
              <w:rPr>
                <w:sz w:val="16"/>
                <w:szCs w:val="16"/>
              </w:rPr>
            </w:pPr>
            <w:r w:rsidRPr="00436F64">
              <w:rPr>
                <w:sz w:val="16"/>
                <w:szCs w:val="16"/>
              </w:rPr>
              <w:t>2260 (3.5%)</w:t>
            </w:r>
          </w:p>
        </w:tc>
        <w:tc>
          <w:tcPr>
            <w:tcW w:w="808" w:type="dxa"/>
          </w:tcPr>
          <w:p w14:paraId="799B717A" w14:textId="77777777" w:rsidR="001902B1" w:rsidRPr="00436F64" w:rsidRDefault="001902B1" w:rsidP="00E907B7">
            <w:pPr>
              <w:pStyle w:val="Compact"/>
              <w:rPr>
                <w:sz w:val="16"/>
                <w:szCs w:val="16"/>
              </w:rPr>
            </w:pPr>
            <w:r w:rsidRPr="00436F64">
              <w:rPr>
                <w:sz w:val="16"/>
                <w:szCs w:val="16"/>
              </w:rPr>
              <w:t>5383 (11.4%)</w:t>
            </w:r>
          </w:p>
        </w:tc>
        <w:tc>
          <w:tcPr>
            <w:tcW w:w="990" w:type="dxa"/>
          </w:tcPr>
          <w:p w14:paraId="5B5D4D21" w14:textId="77777777" w:rsidR="001902B1" w:rsidRPr="00436F64" w:rsidRDefault="001902B1" w:rsidP="00E907B7">
            <w:pPr>
              <w:pStyle w:val="Compact"/>
              <w:rPr>
                <w:sz w:val="16"/>
                <w:szCs w:val="16"/>
              </w:rPr>
            </w:pPr>
            <w:r w:rsidRPr="00436F64">
              <w:rPr>
                <w:sz w:val="16"/>
                <w:szCs w:val="16"/>
              </w:rPr>
              <w:t>8198 (14.8%)</w:t>
            </w:r>
          </w:p>
        </w:tc>
        <w:tc>
          <w:tcPr>
            <w:tcW w:w="990" w:type="dxa"/>
          </w:tcPr>
          <w:p w14:paraId="2564D5EA" w14:textId="77777777" w:rsidR="001902B1" w:rsidRPr="00436F64" w:rsidRDefault="001902B1" w:rsidP="00E907B7">
            <w:pPr>
              <w:pStyle w:val="Compact"/>
              <w:rPr>
                <w:sz w:val="16"/>
                <w:szCs w:val="16"/>
              </w:rPr>
            </w:pPr>
            <w:r w:rsidRPr="00436F64">
              <w:rPr>
                <w:sz w:val="16"/>
                <w:szCs w:val="16"/>
              </w:rPr>
              <w:t>7162 (12.5%)</w:t>
            </w:r>
          </w:p>
        </w:tc>
        <w:tc>
          <w:tcPr>
            <w:tcW w:w="900" w:type="dxa"/>
          </w:tcPr>
          <w:p w14:paraId="286F2D34" w14:textId="77777777" w:rsidR="001902B1" w:rsidRPr="00436F64" w:rsidRDefault="001902B1" w:rsidP="00E907B7">
            <w:pPr>
              <w:pStyle w:val="Compact"/>
              <w:rPr>
                <w:sz w:val="16"/>
                <w:szCs w:val="16"/>
              </w:rPr>
            </w:pPr>
            <w:r w:rsidRPr="00436F64">
              <w:rPr>
                <w:sz w:val="16"/>
                <w:szCs w:val="16"/>
              </w:rPr>
              <w:t>5874 (9.3%)</w:t>
            </w:r>
          </w:p>
        </w:tc>
        <w:tc>
          <w:tcPr>
            <w:tcW w:w="810" w:type="dxa"/>
          </w:tcPr>
          <w:p w14:paraId="4C25EA66" w14:textId="77777777" w:rsidR="001902B1" w:rsidRPr="00436F64" w:rsidRDefault="001902B1" w:rsidP="00E907B7">
            <w:pPr>
              <w:pStyle w:val="Compact"/>
              <w:rPr>
                <w:sz w:val="16"/>
                <w:szCs w:val="16"/>
              </w:rPr>
            </w:pPr>
            <w:r w:rsidRPr="00436F64">
              <w:rPr>
                <w:sz w:val="16"/>
                <w:szCs w:val="16"/>
              </w:rPr>
              <w:t>2124 (5.2%)</w:t>
            </w:r>
          </w:p>
        </w:tc>
        <w:tc>
          <w:tcPr>
            <w:tcW w:w="811" w:type="dxa"/>
          </w:tcPr>
          <w:p w14:paraId="659E21F8" w14:textId="77777777" w:rsidR="001902B1" w:rsidRPr="00436F64" w:rsidRDefault="001902B1" w:rsidP="00E907B7">
            <w:pPr>
              <w:pStyle w:val="Compact"/>
              <w:rPr>
                <w:sz w:val="16"/>
                <w:szCs w:val="16"/>
              </w:rPr>
            </w:pPr>
            <w:r w:rsidRPr="00436F64">
              <w:rPr>
                <w:sz w:val="16"/>
                <w:szCs w:val="16"/>
              </w:rPr>
              <w:t>478 (4.0%)</w:t>
            </w:r>
          </w:p>
        </w:tc>
        <w:tc>
          <w:tcPr>
            <w:tcW w:w="917" w:type="dxa"/>
          </w:tcPr>
          <w:p w14:paraId="7E8A1BE7" w14:textId="77777777" w:rsidR="001902B1" w:rsidRPr="00436F64" w:rsidRDefault="001902B1" w:rsidP="00E907B7">
            <w:pPr>
              <w:pStyle w:val="Compact"/>
              <w:rPr>
                <w:sz w:val="16"/>
                <w:szCs w:val="16"/>
              </w:rPr>
            </w:pPr>
            <w:r w:rsidRPr="00436F64">
              <w:rPr>
                <w:sz w:val="16"/>
                <w:szCs w:val="16"/>
              </w:rPr>
              <w:t>91 (5.9%)</w:t>
            </w:r>
          </w:p>
        </w:tc>
      </w:tr>
      <w:tr w:rsidR="001902B1" w:rsidRPr="00436F64" w14:paraId="72C6AF1B" w14:textId="77777777" w:rsidTr="00E907B7">
        <w:tc>
          <w:tcPr>
            <w:tcW w:w="1278" w:type="dxa"/>
          </w:tcPr>
          <w:p w14:paraId="0335A452" w14:textId="77777777" w:rsidR="001902B1" w:rsidRPr="00436F64" w:rsidRDefault="001902B1" w:rsidP="00E907B7">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E907B7">
            <w:pPr>
              <w:pStyle w:val="Compact"/>
              <w:rPr>
                <w:sz w:val="16"/>
                <w:szCs w:val="16"/>
              </w:rPr>
            </w:pPr>
            <w:r w:rsidRPr="00436F64">
              <w:rPr>
                <w:sz w:val="16"/>
                <w:szCs w:val="16"/>
              </w:rPr>
              <w:t>7210 (2.1%)</w:t>
            </w:r>
          </w:p>
        </w:tc>
        <w:tc>
          <w:tcPr>
            <w:tcW w:w="992" w:type="dxa"/>
          </w:tcPr>
          <w:p w14:paraId="217AEB71" w14:textId="77777777" w:rsidR="001902B1" w:rsidRPr="00436F64" w:rsidRDefault="001902B1" w:rsidP="00E907B7">
            <w:pPr>
              <w:pStyle w:val="Compact"/>
              <w:rPr>
                <w:sz w:val="16"/>
                <w:szCs w:val="16"/>
              </w:rPr>
            </w:pPr>
            <w:r w:rsidRPr="00436F64">
              <w:rPr>
                <w:sz w:val="16"/>
                <w:szCs w:val="16"/>
              </w:rPr>
              <w:t>1212 (1.9%)</w:t>
            </w:r>
          </w:p>
        </w:tc>
        <w:tc>
          <w:tcPr>
            <w:tcW w:w="808" w:type="dxa"/>
          </w:tcPr>
          <w:p w14:paraId="03A723FF" w14:textId="77777777" w:rsidR="001902B1" w:rsidRPr="00436F64" w:rsidRDefault="001902B1" w:rsidP="00E907B7">
            <w:pPr>
              <w:pStyle w:val="Compact"/>
              <w:rPr>
                <w:sz w:val="16"/>
                <w:szCs w:val="16"/>
              </w:rPr>
            </w:pPr>
            <w:r w:rsidRPr="00436F64">
              <w:rPr>
                <w:sz w:val="16"/>
                <w:szCs w:val="16"/>
              </w:rPr>
              <w:t>806 (1.7%)</w:t>
            </w:r>
          </w:p>
        </w:tc>
        <w:tc>
          <w:tcPr>
            <w:tcW w:w="990" w:type="dxa"/>
          </w:tcPr>
          <w:p w14:paraId="3E1CAE3A" w14:textId="77777777" w:rsidR="001902B1" w:rsidRPr="00436F64" w:rsidRDefault="001902B1" w:rsidP="00E907B7">
            <w:pPr>
              <w:pStyle w:val="Compact"/>
              <w:rPr>
                <w:sz w:val="16"/>
                <w:szCs w:val="16"/>
              </w:rPr>
            </w:pPr>
            <w:r w:rsidRPr="00436F64">
              <w:rPr>
                <w:sz w:val="16"/>
                <w:szCs w:val="16"/>
              </w:rPr>
              <w:t>966 (1.7%)</w:t>
            </w:r>
          </w:p>
        </w:tc>
        <w:tc>
          <w:tcPr>
            <w:tcW w:w="990" w:type="dxa"/>
          </w:tcPr>
          <w:p w14:paraId="6D54B093" w14:textId="77777777" w:rsidR="001902B1" w:rsidRPr="00436F64" w:rsidRDefault="001902B1" w:rsidP="00E907B7">
            <w:pPr>
              <w:pStyle w:val="Compact"/>
              <w:rPr>
                <w:sz w:val="16"/>
                <w:szCs w:val="16"/>
              </w:rPr>
            </w:pPr>
            <w:r w:rsidRPr="00436F64">
              <w:rPr>
                <w:sz w:val="16"/>
                <w:szCs w:val="16"/>
              </w:rPr>
              <w:t>1444 (2.5%)</w:t>
            </w:r>
          </w:p>
        </w:tc>
        <w:tc>
          <w:tcPr>
            <w:tcW w:w="900" w:type="dxa"/>
          </w:tcPr>
          <w:p w14:paraId="6506D882" w14:textId="77777777" w:rsidR="001902B1" w:rsidRPr="00436F64" w:rsidRDefault="001902B1" w:rsidP="00E907B7">
            <w:pPr>
              <w:pStyle w:val="Compact"/>
              <w:rPr>
                <w:sz w:val="16"/>
                <w:szCs w:val="16"/>
              </w:rPr>
            </w:pPr>
            <w:r w:rsidRPr="00436F64">
              <w:rPr>
                <w:sz w:val="16"/>
                <w:szCs w:val="16"/>
              </w:rPr>
              <w:t>2193 (3.5%)</w:t>
            </w:r>
          </w:p>
        </w:tc>
        <w:tc>
          <w:tcPr>
            <w:tcW w:w="810" w:type="dxa"/>
          </w:tcPr>
          <w:p w14:paraId="52ACDCA6" w14:textId="77777777" w:rsidR="001902B1" w:rsidRPr="00436F64" w:rsidRDefault="001902B1" w:rsidP="00E907B7">
            <w:pPr>
              <w:pStyle w:val="Compact"/>
              <w:rPr>
                <w:sz w:val="16"/>
                <w:szCs w:val="16"/>
              </w:rPr>
            </w:pPr>
            <w:r w:rsidRPr="00436F64">
              <w:rPr>
                <w:sz w:val="16"/>
                <w:szCs w:val="16"/>
              </w:rPr>
              <w:t>473 (1.2%)</w:t>
            </w:r>
          </w:p>
        </w:tc>
        <w:tc>
          <w:tcPr>
            <w:tcW w:w="811" w:type="dxa"/>
          </w:tcPr>
          <w:p w14:paraId="4C99BBF3" w14:textId="77777777" w:rsidR="001902B1" w:rsidRPr="00436F64" w:rsidRDefault="001902B1" w:rsidP="00E907B7">
            <w:pPr>
              <w:pStyle w:val="Compact"/>
              <w:rPr>
                <w:sz w:val="16"/>
                <w:szCs w:val="16"/>
              </w:rPr>
            </w:pPr>
            <w:r w:rsidRPr="00436F64">
              <w:rPr>
                <w:sz w:val="16"/>
                <w:szCs w:val="16"/>
              </w:rPr>
              <w:t>81 (0.7%)</w:t>
            </w:r>
          </w:p>
        </w:tc>
        <w:tc>
          <w:tcPr>
            <w:tcW w:w="917" w:type="dxa"/>
          </w:tcPr>
          <w:p w14:paraId="40CC257B" w14:textId="77777777" w:rsidR="001902B1" w:rsidRPr="00436F64" w:rsidRDefault="001902B1" w:rsidP="00E907B7">
            <w:pPr>
              <w:pStyle w:val="Compact"/>
              <w:rPr>
                <w:sz w:val="16"/>
                <w:szCs w:val="16"/>
              </w:rPr>
            </w:pPr>
            <w:r w:rsidRPr="00436F64">
              <w:rPr>
                <w:sz w:val="16"/>
                <w:szCs w:val="16"/>
              </w:rPr>
              <w:t>35 (2.3%)</w:t>
            </w:r>
          </w:p>
        </w:tc>
      </w:tr>
      <w:tr w:rsidR="001902B1" w:rsidRPr="00436F64" w14:paraId="051A1B2C" w14:textId="77777777" w:rsidTr="00E907B7">
        <w:tc>
          <w:tcPr>
            <w:tcW w:w="1278" w:type="dxa"/>
          </w:tcPr>
          <w:p w14:paraId="4B388D54" w14:textId="77777777" w:rsidR="001902B1" w:rsidRPr="00436F64" w:rsidRDefault="001902B1" w:rsidP="00E907B7">
            <w:pPr>
              <w:pStyle w:val="Compact"/>
              <w:rPr>
                <w:sz w:val="16"/>
                <w:szCs w:val="16"/>
              </w:rPr>
            </w:pPr>
            <w:r w:rsidRPr="00436F64">
              <w:rPr>
                <w:sz w:val="16"/>
                <w:szCs w:val="16"/>
              </w:rPr>
              <w:t>Retired</w:t>
            </w:r>
          </w:p>
        </w:tc>
        <w:tc>
          <w:tcPr>
            <w:tcW w:w="1080" w:type="dxa"/>
          </w:tcPr>
          <w:p w14:paraId="5392A65B" w14:textId="77777777" w:rsidR="001902B1" w:rsidRPr="00436F64" w:rsidRDefault="001902B1" w:rsidP="00E907B7">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E907B7">
            <w:pPr>
              <w:pStyle w:val="Compact"/>
              <w:rPr>
                <w:sz w:val="16"/>
                <w:szCs w:val="16"/>
              </w:rPr>
            </w:pPr>
            <w:r w:rsidRPr="00436F64">
              <w:rPr>
                <w:sz w:val="16"/>
                <w:szCs w:val="16"/>
              </w:rPr>
              <w:t>102 (0.2%)</w:t>
            </w:r>
          </w:p>
        </w:tc>
        <w:tc>
          <w:tcPr>
            <w:tcW w:w="808" w:type="dxa"/>
          </w:tcPr>
          <w:p w14:paraId="21E828B3" w14:textId="77777777" w:rsidR="001902B1" w:rsidRPr="00436F64" w:rsidRDefault="001902B1" w:rsidP="00E907B7">
            <w:pPr>
              <w:pStyle w:val="Compact"/>
              <w:rPr>
                <w:sz w:val="16"/>
                <w:szCs w:val="16"/>
              </w:rPr>
            </w:pPr>
            <w:r w:rsidRPr="00436F64">
              <w:rPr>
                <w:sz w:val="16"/>
                <w:szCs w:val="16"/>
              </w:rPr>
              <w:t>93 (0.2%)</w:t>
            </w:r>
          </w:p>
        </w:tc>
        <w:tc>
          <w:tcPr>
            <w:tcW w:w="990" w:type="dxa"/>
          </w:tcPr>
          <w:p w14:paraId="626E1A44" w14:textId="77777777" w:rsidR="001902B1" w:rsidRPr="00436F64" w:rsidRDefault="001902B1" w:rsidP="00E907B7">
            <w:pPr>
              <w:pStyle w:val="Compact"/>
              <w:rPr>
                <w:sz w:val="16"/>
                <w:szCs w:val="16"/>
              </w:rPr>
            </w:pPr>
            <w:r w:rsidRPr="00436F64">
              <w:rPr>
                <w:sz w:val="16"/>
                <w:szCs w:val="16"/>
              </w:rPr>
              <w:t>317 (0.6%)</w:t>
            </w:r>
          </w:p>
        </w:tc>
        <w:tc>
          <w:tcPr>
            <w:tcW w:w="990" w:type="dxa"/>
          </w:tcPr>
          <w:p w14:paraId="34F2883B" w14:textId="77777777" w:rsidR="001902B1" w:rsidRPr="00436F64" w:rsidRDefault="001902B1" w:rsidP="00E907B7">
            <w:pPr>
              <w:pStyle w:val="Compact"/>
              <w:rPr>
                <w:sz w:val="16"/>
                <w:szCs w:val="16"/>
              </w:rPr>
            </w:pPr>
            <w:r w:rsidRPr="00436F64">
              <w:rPr>
                <w:sz w:val="16"/>
                <w:szCs w:val="16"/>
              </w:rPr>
              <w:t>1924 (3.4%)</w:t>
            </w:r>
          </w:p>
        </w:tc>
        <w:tc>
          <w:tcPr>
            <w:tcW w:w="900" w:type="dxa"/>
          </w:tcPr>
          <w:p w14:paraId="57611DFE" w14:textId="77777777" w:rsidR="001902B1" w:rsidRPr="00436F64" w:rsidRDefault="001902B1" w:rsidP="00E907B7">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E907B7">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E907B7">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E907B7">
            <w:pPr>
              <w:pStyle w:val="Compact"/>
              <w:rPr>
                <w:sz w:val="16"/>
                <w:szCs w:val="16"/>
              </w:rPr>
            </w:pPr>
            <w:r w:rsidRPr="00436F64">
              <w:rPr>
                <w:sz w:val="16"/>
                <w:szCs w:val="16"/>
              </w:rPr>
              <w:t>1285 (83.7%)</w:t>
            </w:r>
          </w:p>
        </w:tc>
      </w:tr>
      <w:tr w:rsidR="001902B1" w:rsidRPr="00436F64" w14:paraId="6087062E" w14:textId="77777777" w:rsidTr="00E907B7">
        <w:tc>
          <w:tcPr>
            <w:tcW w:w="1278" w:type="dxa"/>
          </w:tcPr>
          <w:p w14:paraId="559119C9" w14:textId="77777777" w:rsidR="001902B1" w:rsidRPr="00436F64" w:rsidRDefault="001902B1" w:rsidP="00E907B7">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E907B7">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E907B7">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E907B7">
            <w:pPr>
              <w:pStyle w:val="Compact"/>
              <w:rPr>
                <w:sz w:val="16"/>
                <w:szCs w:val="16"/>
              </w:rPr>
            </w:pPr>
            <w:r w:rsidRPr="00436F64">
              <w:rPr>
                <w:sz w:val="16"/>
                <w:szCs w:val="16"/>
              </w:rPr>
              <w:t>4306 (9.1%)</w:t>
            </w:r>
          </w:p>
        </w:tc>
        <w:tc>
          <w:tcPr>
            <w:tcW w:w="990" w:type="dxa"/>
          </w:tcPr>
          <w:p w14:paraId="3B88D0B7" w14:textId="77777777" w:rsidR="001902B1" w:rsidRPr="00436F64" w:rsidRDefault="001902B1" w:rsidP="00E907B7">
            <w:pPr>
              <w:pStyle w:val="Compact"/>
              <w:rPr>
                <w:sz w:val="16"/>
                <w:szCs w:val="16"/>
              </w:rPr>
            </w:pPr>
            <w:r w:rsidRPr="00436F64">
              <w:rPr>
                <w:sz w:val="16"/>
                <w:szCs w:val="16"/>
              </w:rPr>
              <w:t>1476 (2.7%)</w:t>
            </w:r>
          </w:p>
        </w:tc>
        <w:tc>
          <w:tcPr>
            <w:tcW w:w="990" w:type="dxa"/>
          </w:tcPr>
          <w:p w14:paraId="0ABBC218" w14:textId="77777777" w:rsidR="001902B1" w:rsidRPr="00436F64" w:rsidRDefault="001902B1" w:rsidP="00E907B7">
            <w:pPr>
              <w:pStyle w:val="Compact"/>
              <w:rPr>
                <w:sz w:val="16"/>
                <w:szCs w:val="16"/>
              </w:rPr>
            </w:pPr>
            <w:r w:rsidRPr="00436F64">
              <w:rPr>
                <w:sz w:val="16"/>
                <w:szCs w:val="16"/>
              </w:rPr>
              <w:t>1101 (1.9%)</w:t>
            </w:r>
          </w:p>
        </w:tc>
        <w:tc>
          <w:tcPr>
            <w:tcW w:w="900" w:type="dxa"/>
          </w:tcPr>
          <w:p w14:paraId="6011BC61" w14:textId="77777777" w:rsidR="001902B1" w:rsidRPr="00436F64" w:rsidRDefault="001902B1" w:rsidP="00E907B7">
            <w:pPr>
              <w:pStyle w:val="Compact"/>
              <w:rPr>
                <w:sz w:val="16"/>
                <w:szCs w:val="16"/>
              </w:rPr>
            </w:pPr>
            <w:r w:rsidRPr="00436F64">
              <w:rPr>
                <w:sz w:val="16"/>
                <w:szCs w:val="16"/>
              </w:rPr>
              <w:t>574 (0.9%)</w:t>
            </w:r>
          </w:p>
        </w:tc>
        <w:tc>
          <w:tcPr>
            <w:tcW w:w="810" w:type="dxa"/>
          </w:tcPr>
          <w:p w14:paraId="2374AEC8" w14:textId="77777777" w:rsidR="001902B1" w:rsidRPr="00436F64" w:rsidRDefault="001902B1" w:rsidP="00E907B7">
            <w:pPr>
              <w:pStyle w:val="Compact"/>
              <w:rPr>
                <w:sz w:val="16"/>
                <w:szCs w:val="16"/>
              </w:rPr>
            </w:pPr>
            <w:r w:rsidRPr="00436F64">
              <w:rPr>
                <w:sz w:val="16"/>
                <w:szCs w:val="16"/>
              </w:rPr>
              <w:t>149 (0.4%)</w:t>
            </w:r>
          </w:p>
        </w:tc>
        <w:tc>
          <w:tcPr>
            <w:tcW w:w="811" w:type="dxa"/>
          </w:tcPr>
          <w:p w14:paraId="4E61E474" w14:textId="77777777" w:rsidR="001902B1" w:rsidRPr="00436F64" w:rsidRDefault="001902B1" w:rsidP="00E907B7">
            <w:pPr>
              <w:pStyle w:val="Compact"/>
              <w:rPr>
                <w:sz w:val="16"/>
                <w:szCs w:val="16"/>
              </w:rPr>
            </w:pPr>
            <w:r w:rsidRPr="00436F64">
              <w:rPr>
                <w:sz w:val="16"/>
                <w:szCs w:val="16"/>
              </w:rPr>
              <w:t>30 (0.2%)</w:t>
            </w:r>
          </w:p>
        </w:tc>
        <w:tc>
          <w:tcPr>
            <w:tcW w:w="917" w:type="dxa"/>
          </w:tcPr>
          <w:p w14:paraId="1C862004" w14:textId="77777777" w:rsidR="001902B1" w:rsidRPr="00436F64" w:rsidRDefault="001902B1" w:rsidP="00E907B7">
            <w:pPr>
              <w:pStyle w:val="Compact"/>
              <w:rPr>
                <w:sz w:val="16"/>
                <w:szCs w:val="16"/>
              </w:rPr>
            </w:pPr>
            <w:r w:rsidRPr="00436F64">
              <w:rPr>
                <w:sz w:val="16"/>
                <w:szCs w:val="16"/>
              </w:rPr>
              <w:t>22 (1.4%)</w:t>
            </w:r>
          </w:p>
        </w:tc>
      </w:tr>
      <w:tr w:rsidR="001902B1" w:rsidRPr="00436F64" w14:paraId="5C3677F2" w14:textId="77777777" w:rsidTr="00E907B7">
        <w:tc>
          <w:tcPr>
            <w:tcW w:w="1278" w:type="dxa"/>
          </w:tcPr>
          <w:p w14:paraId="3704EC8D" w14:textId="77777777" w:rsidR="001902B1" w:rsidRPr="00436F64" w:rsidRDefault="001902B1" w:rsidP="00E907B7">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E907B7">
            <w:pPr>
              <w:pStyle w:val="Compact"/>
              <w:rPr>
                <w:sz w:val="16"/>
                <w:szCs w:val="16"/>
              </w:rPr>
            </w:pPr>
            <w:r w:rsidRPr="00436F64">
              <w:rPr>
                <w:sz w:val="16"/>
                <w:szCs w:val="16"/>
              </w:rPr>
              <w:t>29859 (8.7%)</w:t>
            </w:r>
          </w:p>
        </w:tc>
        <w:tc>
          <w:tcPr>
            <w:tcW w:w="992" w:type="dxa"/>
          </w:tcPr>
          <w:p w14:paraId="69896094" w14:textId="77777777" w:rsidR="001902B1" w:rsidRPr="00436F64" w:rsidRDefault="001902B1" w:rsidP="00E907B7">
            <w:pPr>
              <w:pStyle w:val="Compact"/>
              <w:rPr>
                <w:sz w:val="16"/>
                <w:szCs w:val="16"/>
              </w:rPr>
            </w:pPr>
            <w:r w:rsidRPr="00436F64">
              <w:rPr>
                <w:sz w:val="16"/>
                <w:szCs w:val="16"/>
              </w:rPr>
              <w:t>7519 (11.6%)</w:t>
            </w:r>
          </w:p>
        </w:tc>
        <w:tc>
          <w:tcPr>
            <w:tcW w:w="808" w:type="dxa"/>
          </w:tcPr>
          <w:p w14:paraId="564B025A" w14:textId="77777777" w:rsidR="001902B1" w:rsidRPr="00436F64" w:rsidRDefault="001902B1" w:rsidP="00E907B7">
            <w:pPr>
              <w:pStyle w:val="Compact"/>
              <w:rPr>
                <w:sz w:val="16"/>
                <w:szCs w:val="16"/>
              </w:rPr>
            </w:pPr>
            <w:r w:rsidRPr="00436F64">
              <w:rPr>
                <w:sz w:val="16"/>
                <w:szCs w:val="16"/>
              </w:rPr>
              <w:t>7621 (16.1%)</w:t>
            </w:r>
          </w:p>
        </w:tc>
        <w:tc>
          <w:tcPr>
            <w:tcW w:w="990" w:type="dxa"/>
          </w:tcPr>
          <w:p w14:paraId="16A628D0" w14:textId="77777777" w:rsidR="001902B1" w:rsidRPr="00436F64" w:rsidRDefault="001902B1" w:rsidP="00E907B7">
            <w:pPr>
              <w:pStyle w:val="Compact"/>
              <w:rPr>
                <w:sz w:val="16"/>
                <w:szCs w:val="16"/>
              </w:rPr>
            </w:pPr>
            <w:r w:rsidRPr="00436F64">
              <w:rPr>
                <w:sz w:val="16"/>
                <w:szCs w:val="16"/>
              </w:rPr>
              <w:t>5086 (9.2%)</w:t>
            </w:r>
          </w:p>
        </w:tc>
        <w:tc>
          <w:tcPr>
            <w:tcW w:w="990" w:type="dxa"/>
          </w:tcPr>
          <w:p w14:paraId="7F787F89" w14:textId="77777777" w:rsidR="001902B1" w:rsidRPr="00436F64" w:rsidRDefault="001902B1" w:rsidP="00E907B7">
            <w:pPr>
              <w:pStyle w:val="Compact"/>
              <w:rPr>
                <w:sz w:val="16"/>
                <w:szCs w:val="16"/>
              </w:rPr>
            </w:pPr>
            <w:r w:rsidRPr="00436F64">
              <w:rPr>
                <w:sz w:val="16"/>
                <w:szCs w:val="16"/>
              </w:rPr>
              <w:t>4602 (8.0%)</w:t>
            </w:r>
          </w:p>
        </w:tc>
        <w:tc>
          <w:tcPr>
            <w:tcW w:w="900" w:type="dxa"/>
          </w:tcPr>
          <w:p w14:paraId="4CC1B204" w14:textId="77777777" w:rsidR="001902B1" w:rsidRPr="00436F64" w:rsidRDefault="001902B1" w:rsidP="00E907B7">
            <w:pPr>
              <w:pStyle w:val="Compact"/>
              <w:rPr>
                <w:sz w:val="16"/>
                <w:szCs w:val="16"/>
              </w:rPr>
            </w:pPr>
            <w:r w:rsidRPr="00436F64">
              <w:rPr>
                <w:sz w:val="16"/>
                <w:szCs w:val="16"/>
              </w:rPr>
              <w:t>4203 (6.7%)</w:t>
            </w:r>
          </w:p>
        </w:tc>
        <w:tc>
          <w:tcPr>
            <w:tcW w:w="810" w:type="dxa"/>
          </w:tcPr>
          <w:p w14:paraId="3DD7180C" w14:textId="77777777" w:rsidR="001902B1" w:rsidRPr="00436F64" w:rsidRDefault="001902B1" w:rsidP="00E907B7">
            <w:pPr>
              <w:pStyle w:val="Compact"/>
              <w:rPr>
                <w:sz w:val="16"/>
                <w:szCs w:val="16"/>
              </w:rPr>
            </w:pPr>
            <w:r w:rsidRPr="00436F64">
              <w:rPr>
                <w:sz w:val="16"/>
                <w:szCs w:val="16"/>
              </w:rPr>
              <w:t>706 (1.7%)</w:t>
            </w:r>
          </w:p>
        </w:tc>
        <w:tc>
          <w:tcPr>
            <w:tcW w:w="811" w:type="dxa"/>
          </w:tcPr>
          <w:p w14:paraId="7FC260F8" w14:textId="77777777" w:rsidR="001902B1" w:rsidRPr="00436F64" w:rsidRDefault="001902B1" w:rsidP="00E907B7">
            <w:pPr>
              <w:pStyle w:val="Compact"/>
              <w:rPr>
                <w:sz w:val="16"/>
                <w:szCs w:val="16"/>
              </w:rPr>
            </w:pPr>
            <w:r w:rsidRPr="00436F64">
              <w:rPr>
                <w:sz w:val="16"/>
                <w:szCs w:val="16"/>
              </w:rPr>
              <w:t>100 (0.8%)</w:t>
            </w:r>
          </w:p>
        </w:tc>
        <w:tc>
          <w:tcPr>
            <w:tcW w:w="917" w:type="dxa"/>
          </w:tcPr>
          <w:p w14:paraId="5F0EF76A" w14:textId="77777777" w:rsidR="001902B1" w:rsidRPr="00436F64" w:rsidRDefault="001902B1" w:rsidP="00E907B7">
            <w:pPr>
              <w:pStyle w:val="Compact"/>
              <w:rPr>
                <w:sz w:val="16"/>
                <w:szCs w:val="16"/>
              </w:rPr>
            </w:pPr>
            <w:r w:rsidRPr="00436F64">
              <w:rPr>
                <w:sz w:val="16"/>
                <w:szCs w:val="16"/>
              </w:rPr>
              <w:t>22 (1.4%)</w:t>
            </w:r>
          </w:p>
        </w:tc>
      </w:tr>
      <w:tr w:rsidR="001902B1" w:rsidRPr="00436F64" w14:paraId="4EA19875" w14:textId="77777777" w:rsidTr="00E907B7">
        <w:tc>
          <w:tcPr>
            <w:tcW w:w="1278" w:type="dxa"/>
            <w:shd w:val="clear" w:color="auto" w:fill="D9D9D9" w:themeFill="background1" w:themeFillShade="D9"/>
          </w:tcPr>
          <w:p w14:paraId="30A461F8" w14:textId="77777777" w:rsidR="001902B1" w:rsidRPr="00436F64" w:rsidRDefault="001902B1" w:rsidP="00E907B7">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E907B7">
            <w:pPr>
              <w:pStyle w:val="Compact"/>
              <w:rPr>
                <w:sz w:val="16"/>
                <w:szCs w:val="16"/>
              </w:rPr>
            </w:pPr>
          </w:p>
        </w:tc>
      </w:tr>
      <w:tr w:rsidR="001902B1" w:rsidRPr="00436F64" w14:paraId="5A8832D1" w14:textId="77777777" w:rsidTr="00E907B7">
        <w:tc>
          <w:tcPr>
            <w:tcW w:w="1278" w:type="dxa"/>
          </w:tcPr>
          <w:p w14:paraId="28628CC8" w14:textId="77777777" w:rsidR="001902B1" w:rsidRPr="00436F64" w:rsidRDefault="001902B1" w:rsidP="00E907B7">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E907B7">
            <w:pPr>
              <w:pStyle w:val="Compact"/>
              <w:rPr>
                <w:sz w:val="16"/>
                <w:szCs w:val="16"/>
              </w:rPr>
            </w:pPr>
            <w:r w:rsidRPr="00436F64">
              <w:rPr>
                <w:sz w:val="16"/>
                <w:szCs w:val="16"/>
              </w:rPr>
              <w:t>32484 (9.5%)</w:t>
            </w:r>
          </w:p>
        </w:tc>
        <w:tc>
          <w:tcPr>
            <w:tcW w:w="992" w:type="dxa"/>
          </w:tcPr>
          <w:p w14:paraId="3F11D5C2" w14:textId="77777777" w:rsidR="001902B1" w:rsidRPr="00436F64" w:rsidRDefault="001902B1" w:rsidP="00E907B7">
            <w:pPr>
              <w:pStyle w:val="Compact"/>
              <w:rPr>
                <w:sz w:val="16"/>
                <w:szCs w:val="16"/>
              </w:rPr>
            </w:pPr>
            <w:r w:rsidRPr="00436F64">
              <w:rPr>
                <w:sz w:val="16"/>
                <w:szCs w:val="16"/>
              </w:rPr>
              <w:t>876 (1.4%)</w:t>
            </w:r>
          </w:p>
        </w:tc>
        <w:tc>
          <w:tcPr>
            <w:tcW w:w="808" w:type="dxa"/>
          </w:tcPr>
          <w:p w14:paraId="2A424A9F" w14:textId="77777777" w:rsidR="001902B1" w:rsidRPr="00436F64" w:rsidRDefault="001902B1" w:rsidP="00E907B7">
            <w:pPr>
              <w:pStyle w:val="Compact"/>
              <w:rPr>
                <w:sz w:val="16"/>
                <w:szCs w:val="16"/>
              </w:rPr>
            </w:pPr>
            <w:r w:rsidRPr="00436F64">
              <w:rPr>
                <w:sz w:val="16"/>
                <w:szCs w:val="16"/>
              </w:rPr>
              <w:t>2137 (4.5%)</w:t>
            </w:r>
          </w:p>
        </w:tc>
        <w:tc>
          <w:tcPr>
            <w:tcW w:w="990" w:type="dxa"/>
          </w:tcPr>
          <w:p w14:paraId="4C3572C1" w14:textId="77777777" w:rsidR="001902B1" w:rsidRPr="00436F64" w:rsidRDefault="001902B1" w:rsidP="00E907B7">
            <w:pPr>
              <w:pStyle w:val="Compact"/>
              <w:rPr>
                <w:sz w:val="16"/>
                <w:szCs w:val="16"/>
              </w:rPr>
            </w:pPr>
            <w:r w:rsidRPr="00436F64">
              <w:rPr>
                <w:sz w:val="16"/>
                <w:szCs w:val="16"/>
              </w:rPr>
              <w:t>4738 (8.6%)</w:t>
            </w:r>
          </w:p>
        </w:tc>
        <w:tc>
          <w:tcPr>
            <w:tcW w:w="990" w:type="dxa"/>
          </w:tcPr>
          <w:p w14:paraId="39802A69" w14:textId="77777777" w:rsidR="001902B1" w:rsidRPr="00436F64" w:rsidRDefault="001902B1" w:rsidP="00E907B7">
            <w:pPr>
              <w:pStyle w:val="Compact"/>
              <w:rPr>
                <w:sz w:val="16"/>
                <w:szCs w:val="16"/>
              </w:rPr>
            </w:pPr>
            <w:r w:rsidRPr="00436F64">
              <w:rPr>
                <w:sz w:val="16"/>
                <w:szCs w:val="16"/>
              </w:rPr>
              <w:t>6849 (12.0%)</w:t>
            </w:r>
          </w:p>
        </w:tc>
        <w:tc>
          <w:tcPr>
            <w:tcW w:w="900" w:type="dxa"/>
          </w:tcPr>
          <w:p w14:paraId="04E7BEE3" w14:textId="77777777" w:rsidR="001902B1" w:rsidRPr="00436F64" w:rsidRDefault="001902B1" w:rsidP="00E907B7">
            <w:pPr>
              <w:pStyle w:val="Compact"/>
              <w:rPr>
                <w:sz w:val="16"/>
                <w:szCs w:val="16"/>
              </w:rPr>
            </w:pPr>
            <w:r w:rsidRPr="00436F64">
              <w:rPr>
                <w:sz w:val="16"/>
                <w:szCs w:val="16"/>
              </w:rPr>
              <w:t>9677 (15.3%)</w:t>
            </w:r>
          </w:p>
        </w:tc>
        <w:tc>
          <w:tcPr>
            <w:tcW w:w="810" w:type="dxa"/>
          </w:tcPr>
          <w:p w14:paraId="4992BB8B" w14:textId="77777777" w:rsidR="001902B1" w:rsidRPr="00436F64" w:rsidRDefault="001902B1" w:rsidP="00E907B7">
            <w:pPr>
              <w:pStyle w:val="Compact"/>
              <w:rPr>
                <w:sz w:val="16"/>
                <w:szCs w:val="16"/>
              </w:rPr>
            </w:pPr>
            <w:r w:rsidRPr="00436F64">
              <w:rPr>
                <w:sz w:val="16"/>
                <w:szCs w:val="16"/>
              </w:rPr>
              <w:t>6535 (16.0%)</w:t>
            </w:r>
          </w:p>
        </w:tc>
        <w:tc>
          <w:tcPr>
            <w:tcW w:w="811" w:type="dxa"/>
          </w:tcPr>
          <w:p w14:paraId="1D319C5D" w14:textId="77777777" w:rsidR="001902B1" w:rsidRPr="00436F64" w:rsidRDefault="001902B1" w:rsidP="00E907B7">
            <w:pPr>
              <w:pStyle w:val="Compact"/>
              <w:rPr>
                <w:sz w:val="16"/>
                <w:szCs w:val="16"/>
              </w:rPr>
            </w:pPr>
            <w:r w:rsidRPr="00436F64">
              <w:rPr>
                <w:sz w:val="16"/>
                <w:szCs w:val="16"/>
              </w:rPr>
              <w:t>1536 (12.8%)</w:t>
            </w:r>
          </w:p>
        </w:tc>
        <w:tc>
          <w:tcPr>
            <w:tcW w:w="917" w:type="dxa"/>
          </w:tcPr>
          <w:p w14:paraId="13485F99" w14:textId="77777777" w:rsidR="001902B1" w:rsidRPr="00436F64" w:rsidRDefault="001902B1" w:rsidP="00E907B7">
            <w:pPr>
              <w:pStyle w:val="Compact"/>
              <w:rPr>
                <w:sz w:val="16"/>
                <w:szCs w:val="16"/>
              </w:rPr>
            </w:pPr>
            <w:r w:rsidRPr="00436F64">
              <w:rPr>
                <w:sz w:val="16"/>
                <w:szCs w:val="16"/>
              </w:rPr>
              <w:t>136 (8.9%)</w:t>
            </w:r>
          </w:p>
        </w:tc>
      </w:tr>
      <w:tr w:rsidR="001902B1" w:rsidRPr="00436F64" w14:paraId="683A3130" w14:textId="77777777" w:rsidTr="00E907B7">
        <w:tc>
          <w:tcPr>
            <w:tcW w:w="1278" w:type="dxa"/>
          </w:tcPr>
          <w:p w14:paraId="36126BA5" w14:textId="77777777" w:rsidR="001902B1" w:rsidRPr="00436F64" w:rsidRDefault="001902B1" w:rsidP="00E907B7">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E907B7">
            <w:pPr>
              <w:pStyle w:val="Compact"/>
              <w:rPr>
                <w:sz w:val="16"/>
                <w:szCs w:val="16"/>
              </w:rPr>
            </w:pPr>
            <w:r w:rsidRPr="00436F64">
              <w:rPr>
                <w:sz w:val="16"/>
                <w:szCs w:val="16"/>
              </w:rPr>
              <w:t>15388 (4.5%)</w:t>
            </w:r>
          </w:p>
        </w:tc>
        <w:tc>
          <w:tcPr>
            <w:tcW w:w="992" w:type="dxa"/>
          </w:tcPr>
          <w:p w14:paraId="6D185FD6" w14:textId="77777777" w:rsidR="001902B1" w:rsidRPr="00436F64" w:rsidRDefault="001902B1" w:rsidP="00E907B7">
            <w:pPr>
              <w:pStyle w:val="Compact"/>
              <w:rPr>
                <w:sz w:val="16"/>
                <w:szCs w:val="16"/>
              </w:rPr>
            </w:pPr>
            <w:r w:rsidRPr="00436F64">
              <w:rPr>
                <w:sz w:val="16"/>
                <w:szCs w:val="16"/>
              </w:rPr>
              <w:t>1318 (2.0%)</w:t>
            </w:r>
          </w:p>
        </w:tc>
        <w:tc>
          <w:tcPr>
            <w:tcW w:w="808" w:type="dxa"/>
          </w:tcPr>
          <w:p w14:paraId="5B2183B6" w14:textId="77777777" w:rsidR="001902B1" w:rsidRPr="00436F64" w:rsidRDefault="001902B1" w:rsidP="00E907B7">
            <w:pPr>
              <w:pStyle w:val="Compact"/>
              <w:rPr>
                <w:sz w:val="16"/>
                <w:szCs w:val="16"/>
              </w:rPr>
            </w:pPr>
            <w:r w:rsidRPr="00436F64">
              <w:rPr>
                <w:sz w:val="16"/>
                <w:szCs w:val="16"/>
              </w:rPr>
              <w:t>2861 (6.1%)</w:t>
            </w:r>
          </w:p>
        </w:tc>
        <w:tc>
          <w:tcPr>
            <w:tcW w:w="990" w:type="dxa"/>
          </w:tcPr>
          <w:p w14:paraId="2FC6B768" w14:textId="77777777" w:rsidR="001902B1" w:rsidRPr="00436F64" w:rsidRDefault="001902B1" w:rsidP="00E907B7">
            <w:pPr>
              <w:pStyle w:val="Compact"/>
              <w:rPr>
                <w:sz w:val="16"/>
                <w:szCs w:val="16"/>
              </w:rPr>
            </w:pPr>
            <w:r w:rsidRPr="00436F64">
              <w:rPr>
                <w:sz w:val="16"/>
                <w:szCs w:val="16"/>
              </w:rPr>
              <w:t>3170 (5.7%)</w:t>
            </w:r>
          </w:p>
        </w:tc>
        <w:tc>
          <w:tcPr>
            <w:tcW w:w="990" w:type="dxa"/>
          </w:tcPr>
          <w:p w14:paraId="7576E5E6" w14:textId="77777777" w:rsidR="001902B1" w:rsidRPr="00436F64" w:rsidRDefault="001902B1" w:rsidP="00E907B7">
            <w:pPr>
              <w:pStyle w:val="Compact"/>
              <w:rPr>
                <w:sz w:val="16"/>
                <w:szCs w:val="16"/>
              </w:rPr>
            </w:pPr>
            <w:r w:rsidRPr="00436F64">
              <w:rPr>
                <w:sz w:val="16"/>
                <w:szCs w:val="16"/>
              </w:rPr>
              <w:t>3062 (5.3%)</w:t>
            </w:r>
          </w:p>
        </w:tc>
        <w:tc>
          <w:tcPr>
            <w:tcW w:w="900" w:type="dxa"/>
          </w:tcPr>
          <w:p w14:paraId="6D5E8F94" w14:textId="77777777" w:rsidR="001902B1" w:rsidRPr="00436F64" w:rsidRDefault="001902B1" w:rsidP="00E907B7">
            <w:pPr>
              <w:pStyle w:val="Compact"/>
              <w:rPr>
                <w:sz w:val="16"/>
                <w:szCs w:val="16"/>
              </w:rPr>
            </w:pPr>
            <w:r w:rsidRPr="00436F64">
              <w:rPr>
                <w:sz w:val="16"/>
                <w:szCs w:val="16"/>
              </w:rPr>
              <w:t>3022 (4.8%)</w:t>
            </w:r>
          </w:p>
        </w:tc>
        <w:tc>
          <w:tcPr>
            <w:tcW w:w="810" w:type="dxa"/>
          </w:tcPr>
          <w:p w14:paraId="5FB717AD" w14:textId="77777777" w:rsidR="001902B1" w:rsidRPr="00436F64" w:rsidRDefault="001902B1" w:rsidP="00E907B7">
            <w:pPr>
              <w:pStyle w:val="Compact"/>
              <w:rPr>
                <w:sz w:val="16"/>
                <w:szCs w:val="16"/>
              </w:rPr>
            </w:pPr>
            <w:r w:rsidRPr="00436F64">
              <w:rPr>
                <w:sz w:val="16"/>
                <w:szCs w:val="16"/>
              </w:rPr>
              <w:t>1576 (3.9%)</w:t>
            </w:r>
          </w:p>
        </w:tc>
        <w:tc>
          <w:tcPr>
            <w:tcW w:w="811" w:type="dxa"/>
          </w:tcPr>
          <w:p w14:paraId="0E142BE1" w14:textId="77777777" w:rsidR="001902B1" w:rsidRPr="00436F64" w:rsidRDefault="001902B1" w:rsidP="00E907B7">
            <w:pPr>
              <w:pStyle w:val="Compact"/>
              <w:rPr>
                <w:sz w:val="16"/>
                <w:szCs w:val="16"/>
              </w:rPr>
            </w:pPr>
            <w:r w:rsidRPr="00436F64">
              <w:rPr>
                <w:sz w:val="16"/>
                <w:szCs w:val="16"/>
              </w:rPr>
              <w:t>345 (2.9%)</w:t>
            </w:r>
          </w:p>
        </w:tc>
        <w:tc>
          <w:tcPr>
            <w:tcW w:w="917" w:type="dxa"/>
          </w:tcPr>
          <w:p w14:paraId="36E41D06" w14:textId="77777777" w:rsidR="001902B1" w:rsidRPr="00436F64" w:rsidRDefault="001902B1" w:rsidP="00E907B7">
            <w:pPr>
              <w:pStyle w:val="Compact"/>
              <w:rPr>
                <w:sz w:val="16"/>
                <w:szCs w:val="16"/>
              </w:rPr>
            </w:pPr>
            <w:r w:rsidRPr="00436F64">
              <w:rPr>
                <w:sz w:val="16"/>
                <w:szCs w:val="16"/>
              </w:rPr>
              <w:t>34 (2.2%)</w:t>
            </w:r>
          </w:p>
        </w:tc>
      </w:tr>
      <w:tr w:rsidR="001902B1" w:rsidRPr="00436F64" w14:paraId="15485713" w14:textId="77777777" w:rsidTr="00E907B7">
        <w:tc>
          <w:tcPr>
            <w:tcW w:w="1278" w:type="dxa"/>
          </w:tcPr>
          <w:p w14:paraId="1B7DFF9E" w14:textId="77777777" w:rsidR="001902B1" w:rsidRPr="00436F64" w:rsidRDefault="001902B1" w:rsidP="00E907B7">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E907B7">
            <w:pPr>
              <w:pStyle w:val="Compact"/>
              <w:rPr>
                <w:sz w:val="16"/>
                <w:szCs w:val="16"/>
              </w:rPr>
            </w:pPr>
            <w:r w:rsidRPr="00436F64">
              <w:rPr>
                <w:sz w:val="16"/>
                <w:szCs w:val="16"/>
              </w:rPr>
              <w:t>32066 (9.4%)</w:t>
            </w:r>
          </w:p>
        </w:tc>
        <w:tc>
          <w:tcPr>
            <w:tcW w:w="992" w:type="dxa"/>
          </w:tcPr>
          <w:p w14:paraId="3AAFF038" w14:textId="77777777" w:rsidR="001902B1" w:rsidRPr="00436F64" w:rsidRDefault="001902B1" w:rsidP="00E907B7">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E907B7">
            <w:pPr>
              <w:pStyle w:val="Compact"/>
              <w:rPr>
                <w:sz w:val="16"/>
                <w:szCs w:val="16"/>
              </w:rPr>
            </w:pPr>
            <w:r w:rsidRPr="00436F64">
              <w:rPr>
                <w:sz w:val="16"/>
                <w:szCs w:val="16"/>
              </w:rPr>
              <w:t>7347 (15.5%)</w:t>
            </w:r>
          </w:p>
        </w:tc>
        <w:tc>
          <w:tcPr>
            <w:tcW w:w="990" w:type="dxa"/>
          </w:tcPr>
          <w:p w14:paraId="20501E63" w14:textId="77777777" w:rsidR="001902B1" w:rsidRPr="00436F64" w:rsidRDefault="001902B1" w:rsidP="00E907B7">
            <w:pPr>
              <w:pStyle w:val="Compact"/>
              <w:rPr>
                <w:sz w:val="16"/>
                <w:szCs w:val="16"/>
              </w:rPr>
            </w:pPr>
            <w:r w:rsidRPr="00436F64">
              <w:rPr>
                <w:sz w:val="16"/>
                <w:szCs w:val="16"/>
              </w:rPr>
              <w:t>3650 (6.6%)</w:t>
            </w:r>
          </w:p>
        </w:tc>
        <w:tc>
          <w:tcPr>
            <w:tcW w:w="990" w:type="dxa"/>
          </w:tcPr>
          <w:p w14:paraId="3CAA889E" w14:textId="77777777" w:rsidR="001902B1" w:rsidRPr="00436F64" w:rsidRDefault="001902B1" w:rsidP="00E907B7">
            <w:pPr>
              <w:pStyle w:val="Compact"/>
              <w:rPr>
                <w:sz w:val="16"/>
                <w:szCs w:val="16"/>
              </w:rPr>
            </w:pPr>
            <w:r w:rsidRPr="00436F64">
              <w:rPr>
                <w:sz w:val="16"/>
                <w:szCs w:val="16"/>
              </w:rPr>
              <w:t>3146 (5.5%)</w:t>
            </w:r>
          </w:p>
        </w:tc>
        <w:tc>
          <w:tcPr>
            <w:tcW w:w="900" w:type="dxa"/>
          </w:tcPr>
          <w:p w14:paraId="7547E844" w14:textId="77777777" w:rsidR="001902B1" w:rsidRPr="00436F64" w:rsidRDefault="001902B1" w:rsidP="00E907B7">
            <w:pPr>
              <w:pStyle w:val="Compact"/>
              <w:rPr>
                <w:sz w:val="16"/>
                <w:szCs w:val="16"/>
              </w:rPr>
            </w:pPr>
            <w:r w:rsidRPr="00436F64">
              <w:rPr>
                <w:sz w:val="16"/>
                <w:szCs w:val="16"/>
              </w:rPr>
              <w:t>3103 (4.9%)</w:t>
            </w:r>
          </w:p>
        </w:tc>
        <w:tc>
          <w:tcPr>
            <w:tcW w:w="810" w:type="dxa"/>
          </w:tcPr>
          <w:p w14:paraId="62A674DC" w14:textId="77777777" w:rsidR="001902B1" w:rsidRPr="00436F64" w:rsidRDefault="001902B1" w:rsidP="00E907B7">
            <w:pPr>
              <w:pStyle w:val="Compact"/>
              <w:rPr>
                <w:sz w:val="16"/>
                <w:szCs w:val="16"/>
              </w:rPr>
            </w:pPr>
            <w:r w:rsidRPr="00436F64">
              <w:rPr>
                <w:sz w:val="16"/>
                <w:szCs w:val="16"/>
              </w:rPr>
              <w:t>1669 (4.1%)</w:t>
            </w:r>
          </w:p>
        </w:tc>
        <w:tc>
          <w:tcPr>
            <w:tcW w:w="811" w:type="dxa"/>
          </w:tcPr>
          <w:p w14:paraId="26DDF503" w14:textId="77777777" w:rsidR="001902B1" w:rsidRPr="00436F64" w:rsidRDefault="001902B1" w:rsidP="00E907B7">
            <w:pPr>
              <w:pStyle w:val="Compact"/>
              <w:rPr>
                <w:sz w:val="16"/>
                <w:szCs w:val="16"/>
              </w:rPr>
            </w:pPr>
            <w:r w:rsidRPr="00436F64">
              <w:rPr>
                <w:sz w:val="16"/>
                <w:szCs w:val="16"/>
              </w:rPr>
              <w:t>390 (3.2%)</w:t>
            </w:r>
          </w:p>
        </w:tc>
        <w:tc>
          <w:tcPr>
            <w:tcW w:w="917" w:type="dxa"/>
          </w:tcPr>
          <w:p w14:paraId="2C0D4CCE" w14:textId="77777777" w:rsidR="001902B1" w:rsidRPr="00436F64" w:rsidRDefault="001902B1" w:rsidP="00E907B7">
            <w:pPr>
              <w:pStyle w:val="Compact"/>
              <w:rPr>
                <w:sz w:val="16"/>
                <w:szCs w:val="16"/>
              </w:rPr>
            </w:pPr>
            <w:r w:rsidRPr="00436F64">
              <w:rPr>
                <w:sz w:val="16"/>
                <w:szCs w:val="16"/>
              </w:rPr>
              <w:t>32 (2.1%)</w:t>
            </w:r>
          </w:p>
        </w:tc>
      </w:tr>
      <w:tr w:rsidR="001902B1" w:rsidRPr="00436F64" w14:paraId="55E94182" w14:textId="77777777" w:rsidTr="00E907B7">
        <w:tc>
          <w:tcPr>
            <w:tcW w:w="1278" w:type="dxa"/>
          </w:tcPr>
          <w:p w14:paraId="13413E62" w14:textId="77777777" w:rsidR="001902B1" w:rsidRPr="00436F64" w:rsidRDefault="001902B1" w:rsidP="00E907B7">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E907B7">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E907B7">
            <w:pPr>
              <w:pStyle w:val="Compact"/>
              <w:rPr>
                <w:sz w:val="16"/>
                <w:szCs w:val="16"/>
              </w:rPr>
            </w:pPr>
            <w:r w:rsidRPr="00436F64">
              <w:rPr>
                <w:sz w:val="16"/>
                <w:szCs w:val="16"/>
              </w:rPr>
              <w:t>2022 (3.1%)</w:t>
            </w:r>
          </w:p>
        </w:tc>
        <w:tc>
          <w:tcPr>
            <w:tcW w:w="808" w:type="dxa"/>
          </w:tcPr>
          <w:p w14:paraId="12ADF6BF" w14:textId="77777777" w:rsidR="001902B1" w:rsidRPr="00436F64" w:rsidRDefault="001902B1" w:rsidP="00E907B7">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E907B7">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E907B7">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E907B7">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E907B7">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E907B7">
            <w:pPr>
              <w:pStyle w:val="Compact"/>
              <w:rPr>
                <w:sz w:val="16"/>
                <w:szCs w:val="16"/>
              </w:rPr>
            </w:pPr>
            <w:r w:rsidRPr="00436F64">
              <w:rPr>
                <w:sz w:val="16"/>
                <w:szCs w:val="16"/>
              </w:rPr>
              <w:t>5897 (49.0%)</w:t>
            </w:r>
          </w:p>
        </w:tc>
        <w:tc>
          <w:tcPr>
            <w:tcW w:w="917" w:type="dxa"/>
          </w:tcPr>
          <w:p w14:paraId="17D15CFE" w14:textId="77777777" w:rsidR="001902B1" w:rsidRPr="00436F64" w:rsidRDefault="001902B1" w:rsidP="00E907B7">
            <w:pPr>
              <w:pStyle w:val="Compact"/>
              <w:rPr>
                <w:sz w:val="16"/>
                <w:szCs w:val="16"/>
              </w:rPr>
            </w:pPr>
            <w:r w:rsidRPr="00436F64">
              <w:rPr>
                <w:sz w:val="16"/>
                <w:szCs w:val="16"/>
              </w:rPr>
              <w:t>557 (36.3%)</w:t>
            </w:r>
          </w:p>
        </w:tc>
      </w:tr>
      <w:tr w:rsidR="001902B1" w:rsidRPr="00436F64" w14:paraId="03174DE5" w14:textId="77777777" w:rsidTr="00E907B7">
        <w:tc>
          <w:tcPr>
            <w:tcW w:w="1278" w:type="dxa"/>
          </w:tcPr>
          <w:p w14:paraId="7082EBC5" w14:textId="77777777" w:rsidR="001902B1" w:rsidRPr="00436F64" w:rsidRDefault="001902B1" w:rsidP="00E907B7">
            <w:pPr>
              <w:pStyle w:val="Compact"/>
              <w:rPr>
                <w:sz w:val="16"/>
                <w:szCs w:val="16"/>
              </w:rPr>
            </w:pPr>
            <w:r w:rsidRPr="00436F64">
              <w:rPr>
                <w:sz w:val="16"/>
                <w:szCs w:val="16"/>
              </w:rPr>
              <w:t>Other</w:t>
            </w:r>
          </w:p>
        </w:tc>
        <w:tc>
          <w:tcPr>
            <w:tcW w:w="1080" w:type="dxa"/>
          </w:tcPr>
          <w:p w14:paraId="699BD2B5" w14:textId="77777777" w:rsidR="001902B1" w:rsidRPr="00436F64" w:rsidRDefault="001902B1" w:rsidP="00E907B7">
            <w:pPr>
              <w:pStyle w:val="Compact"/>
              <w:rPr>
                <w:sz w:val="16"/>
                <w:szCs w:val="16"/>
              </w:rPr>
            </w:pPr>
            <w:r w:rsidRPr="00436F64">
              <w:rPr>
                <w:sz w:val="16"/>
                <w:szCs w:val="16"/>
              </w:rPr>
              <w:t>2313 (0.7%)</w:t>
            </w:r>
          </w:p>
        </w:tc>
        <w:tc>
          <w:tcPr>
            <w:tcW w:w="992" w:type="dxa"/>
          </w:tcPr>
          <w:p w14:paraId="19EF6A8F" w14:textId="77777777" w:rsidR="001902B1" w:rsidRPr="00436F64" w:rsidRDefault="001902B1" w:rsidP="00E907B7">
            <w:pPr>
              <w:pStyle w:val="Compact"/>
              <w:rPr>
                <w:sz w:val="16"/>
                <w:szCs w:val="16"/>
              </w:rPr>
            </w:pPr>
            <w:r w:rsidRPr="00436F64">
              <w:rPr>
                <w:sz w:val="16"/>
                <w:szCs w:val="16"/>
              </w:rPr>
              <w:t>803 (1.2%)</w:t>
            </w:r>
          </w:p>
        </w:tc>
        <w:tc>
          <w:tcPr>
            <w:tcW w:w="808" w:type="dxa"/>
          </w:tcPr>
          <w:p w14:paraId="10D7ACA5" w14:textId="77777777" w:rsidR="001902B1" w:rsidRPr="00436F64" w:rsidRDefault="001902B1" w:rsidP="00E907B7">
            <w:pPr>
              <w:pStyle w:val="Compact"/>
              <w:rPr>
                <w:sz w:val="16"/>
                <w:szCs w:val="16"/>
              </w:rPr>
            </w:pPr>
            <w:r w:rsidRPr="00436F64">
              <w:rPr>
                <w:sz w:val="16"/>
                <w:szCs w:val="16"/>
              </w:rPr>
              <w:t>470 (1.0%)</w:t>
            </w:r>
          </w:p>
        </w:tc>
        <w:tc>
          <w:tcPr>
            <w:tcW w:w="990" w:type="dxa"/>
          </w:tcPr>
          <w:p w14:paraId="3D06EE5D" w14:textId="77777777" w:rsidR="001902B1" w:rsidRPr="00436F64" w:rsidRDefault="001902B1" w:rsidP="00E907B7">
            <w:pPr>
              <w:pStyle w:val="Compact"/>
              <w:rPr>
                <w:sz w:val="16"/>
                <w:szCs w:val="16"/>
              </w:rPr>
            </w:pPr>
            <w:r w:rsidRPr="00436F64">
              <w:rPr>
                <w:sz w:val="16"/>
                <w:szCs w:val="16"/>
              </w:rPr>
              <w:t>439 (0.8%)</w:t>
            </w:r>
          </w:p>
        </w:tc>
        <w:tc>
          <w:tcPr>
            <w:tcW w:w="990" w:type="dxa"/>
          </w:tcPr>
          <w:p w14:paraId="4DF33702" w14:textId="77777777" w:rsidR="001902B1" w:rsidRPr="00436F64" w:rsidRDefault="001902B1" w:rsidP="00E907B7">
            <w:pPr>
              <w:pStyle w:val="Compact"/>
              <w:rPr>
                <w:sz w:val="16"/>
                <w:szCs w:val="16"/>
              </w:rPr>
            </w:pPr>
            <w:r w:rsidRPr="00436F64">
              <w:rPr>
                <w:sz w:val="16"/>
                <w:szCs w:val="16"/>
              </w:rPr>
              <w:t>339 (0.6%)</w:t>
            </w:r>
          </w:p>
        </w:tc>
        <w:tc>
          <w:tcPr>
            <w:tcW w:w="900" w:type="dxa"/>
          </w:tcPr>
          <w:p w14:paraId="06921DAC" w14:textId="77777777" w:rsidR="001902B1" w:rsidRPr="00436F64" w:rsidRDefault="001902B1" w:rsidP="00E907B7">
            <w:pPr>
              <w:pStyle w:val="Compact"/>
              <w:rPr>
                <w:sz w:val="16"/>
                <w:szCs w:val="16"/>
              </w:rPr>
            </w:pPr>
            <w:r w:rsidRPr="00436F64">
              <w:rPr>
                <w:sz w:val="16"/>
                <w:szCs w:val="16"/>
              </w:rPr>
              <w:t>208 (0.3%)</w:t>
            </w:r>
          </w:p>
        </w:tc>
        <w:tc>
          <w:tcPr>
            <w:tcW w:w="810" w:type="dxa"/>
          </w:tcPr>
          <w:p w14:paraId="2E891013" w14:textId="77777777" w:rsidR="001902B1" w:rsidRPr="00436F64" w:rsidRDefault="001902B1" w:rsidP="00E907B7">
            <w:pPr>
              <w:pStyle w:val="Compact"/>
              <w:rPr>
                <w:sz w:val="16"/>
                <w:szCs w:val="16"/>
              </w:rPr>
            </w:pPr>
            <w:r w:rsidRPr="00436F64">
              <w:rPr>
                <w:sz w:val="16"/>
                <w:szCs w:val="16"/>
              </w:rPr>
              <w:t>46 (0.1%)</w:t>
            </w:r>
          </w:p>
        </w:tc>
        <w:tc>
          <w:tcPr>
            <w:tcW w:w="811" w:type="dxa"/>
          </w:tcPr>
          <w:p w14:paraId="5B3A7268" w14:textId="77777777" w:rsidR="001902B1" w:rsidRPr="00436F64" w:rsidRDefault="001902B1" w:rsidP="00E907B7">
            <w:pPr>
              <w:pStyle w:val="Compact"/>
              <w:rPr>
                <w:sz w:val="16"/>
                <w:szCs w:val="16"/>
              </w:rPr>
            </w:pPr>
            <w:r w:rsidRPr="00436F64">
              <w:rPr>
                <w:sz w:val="16"/>
                <w:szCs w:val="16"/>
              </w:rPr>
              <w:t>5 (0.0%)</w:t>
            </w:r>
          </w:p>
        </w:tc>
        <w:tc>
          <w:tcPr>
            <w:tcW w:w="917" w:type="dxa"/>
          </w:tcPr>
          <w:p w14:paraId="6C43E0E3" w14:textId="77777777" w:rsidR="001902B1" w:rsidRPr="00436F64" w:rsidRDefault="001902B1" w:rsidP="00E907B7">
            <w:pPr>
              <w:pStyle w:val="Compact"/>
              <w:rPr>
                <w:sz w:val="16"/>
                <w:szCs w:val="16"/>
              </w:rPr>
            </w:pPr>
            <w:r w:rsidRPr="00436F64">
              <w:rPr>
                <w:sz w:val="16"/>
                <w:szCs w:val="16"/>
              </w:rPr>
              <w:t>3 (0.2%)</w:t>
            </w:r>
          </w:p>
        </w:tc>
      </w:tr>
      <w:tr w:rsidR="001902B1" w:rsidRPr="00436F64" w14:paraId="706EC90E" w14:textId="77777777" w:rsidTr="00E907B7">
        <w:tc>
          <w:tcPr>
            <w:tcW w:w="1278" w:type="dxa"/>
          </w:tcPr>
          <w:p w14:paraId="3013ED2F" w14:textId="77777777" w:rsidR="001902B1" w:rsidRPr="00436F64" w:rsidRDefault="001902B1" w:rsidP="00E907B7">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E907B7">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E907B7">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E907B7">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E907B7">
            <w:pPr>
              <w:pStyle w:val="Compact"/>
              <w:rPr>
                <w:sz w:val="16"/>
                <w:szCs w:val="16"/>
              </w:rPr>
            </w:pPr>
            <w:r w:rsidRPr="00436F64">
              <w:rPr>
                <w:sz w:val="16"/>
                <w:szCs w:val="16"/>
              </w:rPr>
              <w:t>9084 (16.4%)</w:t>
            </w:r>
          </w:p>
        </w:tc>
        <w:tc>
          <w:tcPr>
            <w:tcW w:w="990" w:type="dxa"/>
          </w:tcPr>
          <w:p w14:paraId="20040F26" w14:textId="77777777" w:rsidR="001902B1" w:rsidRPr="00436F64" w:rsidRDefault="001902B1" w:rsidP="00E907B7">
            <w:pPr>
              <w:pStyle w:val="Compact"/>
              <w:rPr>
                <w:sz w:val="16"/>
                <w:szCs w:val="16"/>
              </w:rPr>
            </w:pPr>
            <w:r w:rsidRPr="00436F64">
              <w:rPr>
                <w:sz w:val="16"/>
                <w:szCs w:val="16"/>
              </w:rPr>
              <w:t>6653 (11.6%)</w:t>
            </w:r>
          </w:p>
        </w:tc>
        <w:tc>
          <w:tcPr>
            <w:tcW w:w="900" w:type="dxa"/>
          </w:tcPr>
          <w:p w14:paraId="56C5E23F" w14:textId="77777777" w:rsidR="001902B1" w:rsidRPr="00436F64" w:rsidRDefault="001902B1" w:rsidP="00E907B7">
            <w:pPr>
              <w:pStyle w:val="Compact"/>
              <w:rPr>
                <w:sz w:val="16"/>
                <w:szCs w:val="16"/>
              </w:rPr>
            </w:pPr>
            <w:r w:rsidRPr="00436F64">
              <w:rPr>
                <w:sz w:val="16"/>
                <w:szCs w:val="16"/>
              </w:rPr>
              <w:t>5955 (9.4%)</w:t>
            </w:r>
          </w:p>
        </w:tc>
        <w:tc>
          <w:tcPr>
            <w:tcW w:w="810" w:type="dxa"/>
          </w:tcPr>
          <w:p w14:paraId="008562A2" w14:textId="77777777" w:rsidR="001902B1" w:rsidRPr="00436F64" w:rsidRDefault="001902B1" w:rsidP="00E907B7">
            <w:pPr>
              <w:pStyle w:val="Compact"/>
              <w:rPr>
                <w:sz w:val="16"/>
                <w:szCs w:val="16"/>
              </w:rPr>
            </w:pPr>
            <w:r w:rsidRPr="00436F64">
              <w:rPr>
                <w:sz w:val="16"/>
                <w:szCs w:val="16"/>
              </w:rPr>
              <w:t>2583 (6.3%)</w:t>
            </w:r>
          </w:p>
        </w:tc>
        <w:tc>
          <w:tcPr>
            <w:tcW w:w="811" w:type="dxa"/>
          </w:tcPr>
          <w:p w14:paraId="182588DE" w14:textId="77777777" w:rsidR="001902B1" w:rsidRPr="00436F64" w:rsidRDefault="001902B1" w:rsidP="00E907B7">
            <w:pPr>
              <w:pStyle w:val="Compact"/>
              <w:rPr>
                <w:sz w:val="16"/>
                <w:szCs w:val="16"/>
              </w:rPr>
            </w:pPr>
            <w:r w:rsidRPr="00436F64">
              <w:rPr>
                <w:sz w:val="16"/>
                <w:szCs w:val="16"/>
              </w:rPr>
              <w:t>508 (4.2%)</w:t>
            </w:r>
          </w:p>
        </w:tc>
        <w:tc>
          <w:tcPr>
            <w:tcW w:w="917" w:type="dxa"/>
          </w:tcPr>
          <w:p w14:paraId="73005FF9" w14:textId="77777777" w:rsidR="001902B1" w:rsidRPr="00436F64" w:rsidRDefault="001902B1" w:rsidP="00E907B7">
            <w:pPr>
              <w:pStyle w:val="Compact"/>
              <w:rPr>
                <w:sz w:val="16"/>
                <w:szCs w:val="16"/>
              </w:rPr>
            </w:pPr>
            <w:r w:rsidRPr="00436F64">
              <w:rPr>
                <w:sz w:val="16"/>
                <w:szCs w:val="16"/>
              </w:rPr>
              <w:t>51 (3.3%)</w:t>
            </w:r>
          </w:p>
        </w:tc>
      </w:tr>
      <w:tr w:rsidR="001902B1" w:rsidRPr="00436F64" w14:paraId="255916A9" w14:textId="77777777" w:rsidTr="00E907B7">
        <w:tc>
          <w:tcPr>
            <w:tcW w:w="1278" w:type="dxa"/>
          </w:tcPr>
          <w:p w14:paraId="65240E67" w14:textId="77777777" w:rsidR="001902B1" w:rsidRPr="00436F64" w:rsidRDefault="001902B1" w:rsidP="00E907B7">
            <w:pPr>
              <w:pStyle w:val="Compact"/>
              <w:rPr>
                <w:sz w:val="16"/>
                <w:szCs w:val="16"/>
              </w:rPr>
            </w:pPr>
            <w:r w:rsidRPr="00436F64">
              <w:rPr>
                <w:sz w:val="16"/>
                <w:szCs w:val="16"/>
              </w:rPr>
              <w:t>Widowed</w:t>
            </w:r>
          </w:p>
        </w:tc>
        <w:tc>
          <w:tcPr>
            <w:tcW w:w="1080" w:type="dxa"/>
          </w:tcPr>
          <w:p w14:paraId="33496A0C" w14:textId="77777777" w:rsidR="001902B1" w:rsidRPr="00436F64" w:rsidRDefault="001902B1" w:rsidP="00E907B7">
            <w:pPr>
              <w:pStyle w:val="Compact"/>
              <w:rPr>
                <w:sz w:val="16"/>
                <w:szCs w:val="16"/>
              </w:rPr>
            </w:pPr>
            <w:r w:rsidRPr="00436F64">
              <w:rPr>
                <w:sz w:val="16"/>
                <w:szCs w:val="16"/>
              </w:rPr>
              <w:t>14744 (4.3%)</w:t>
            </w:r>
          </w:p>
        </w:tc>
        <w:tc>
          <w:tcPr>
            <w:tcW w:w="992" w:type="dxa"/>
          </w:tcPr>
          <w:p w14:paraId="22762607" w14:textId="77777777" w:rsidR="001902B1" w:rsidRPr="00436F64" w:rsidRDefault="001902B1" w:rsidP="00E907B7">
            <w:pPr>
              <w:pStyle w:val="Compact"/>
              <w:rPr>
                <w:sz w:val="16"/>
                <w:szCs w:val="16"/>
              </w:rPr>
            </w:pPr>
            <w:r w:rsidRPr="00436F64">
              <w:rPr>
                <w:sz w:val="16"/>
                <w:szCs w:val="16"/>
              </w:rPr>
              <w:t>139 (0.2%)</w:t>
            </w:r>
          </w:p>
        </w:tc>
        <w:tc>
          <w:tcPr>
            <w:tcW w:w="808" w:type="dxa"/>
          </w:tcPr>
          <w:p w14:paraId="299DA1F4" w14:textId="77777777" w:rsidR="001902B1" w:rsidRPr="00436F64" w:rsidRDefault="001902B1" w:rsidP="00E907B7">
            <w:pPr>
              <w:pStyle w:val="Compact"/>
              <w:rPr>
                <w:sz w:val="16"/>
                <w:szCs w:val="16"/>
              </w:rPr>
            </w:pPr>
            <w:r w:rsidRPr="00436F64">
              <w:rPr>
                <w:sz w:val="16"/>
                <w:szCs w:val="16"/>
              </w:rPr>
              <w:t>158 (0.3%)</w:t>
            </w:r>
          </w:p>
        </w:tc>
        <w:tc>
          <w:tcPr>
            <w:tcW w:w="990" w:type="dxa"/>
          </w:tcPr>
          <w:p w14:paraId="1F5AC517" w14:textId="77777777" w:rsidR="001902B1" w:rsidRPr="00436F64" w:rsidRDefault="001902B1" w:rsidP="00E907B7">
            <w:pPr>
              <w:pStyle w:val="Compact"/>
              <w:rPr>
                <w:sz w:val="16"/>
                <w:szCs w:val="16"/>
              </w:rPr>
            </w:pPr>
            <w:r w:rsidRPr="00436F64">
              <w:rPr>
                <w:sz w:val="16"/>
                <w:szCs w:val="16"/>
              </w:rPr>
              <w:t>557 (1.0%)</w:t>
            </w:r>
          </w:p>
        </w:tc>
        <w:tc>
          <w:tcPr>
            <w:tcW w:w="990" w:type="dxa"/>
          </w:tcPr>
          <w:p w14:paraId="7847C6B7" w14:textId="77777777" w:rsidR="001902B1" w:rsidRPr="00436F64" w:rsidRDefault="001902B1" w:rsidP="00E907B7">
            <w:pPr>
              <w:pStyle w:val="Compact"/>
              <w:rPr>
                <w:sz w:val="16"/>
                <w:szCs w:val="16"/>
              </w:rPr>
            </w:pPr>
            <w:r w:rsidRPr="00436F64">
              <w:rPr>
                <w:sz w:val="16"/>
                <w:szCs w:val="16"/>
              </w:rPr>
              <w:t>1490 (2.6%)</w:t>
            </w:r>
          </w:p>
        </w:tc>
        <w:tc>
          <w:tcPr>
            <w:tcW w:w="900" w:type="dxa"/>
          </w:tcPr>
          <w:p w14:paraId="749F3FA1" w14:textId="77777777" w:rsidR="001902B1" w:rsidRPr="00436F64" w:rsidRDefault="001902B1" w:rsidP="00E907B7">
            <w:pPr>
              <w:pStyle w:val="Compact"/>
              <w:rPr>
                <w:sz w:val="16"/>
                <w:szCs w:val="16"/>
              </w:rPr>
            </w:pPr>
            <w:r w:rsidRPr="00436F64">
              <w:rPr>
                <w:sz w:val="16"/>
                <w:szCs w:val="16"/>
              </w:rPr>
              <w:t>3860 (6.1%)</w:t>
            </w:r>
          </w:p>
        </w:tc>
        <w:tc>
          <w:tcPr>
            <w:tcW w:w="810" w:type="dxa"/>
          </w:tcPr>
          <w:p w14:paraId="1C590C16" w14:textId="77777777" w:rsidR="001902B1" w:rsidRPr="00436F64" w:rsidRDefault="001902B1" w:rsidP="00E907B7">
            <w:pPr>
              <w:pStyle w:val="Compact"/>
              <w:rPr>
                <w:sz w:val="16"/>
                <w:szCs w:val="16"/>
              </w:rPr>
            </w:pPr>
            <w:r w:rsidRPr="00436F64">
              <w:rPr>
                <w:sz w:val="16"/>
                <w:szCs w:val="16"/>
              </w:rPr>
              <w:t>4895 (12.0%)</w:t>
            </w:r>
          </w:p>
        </w:tc>
        <w:tc>
          <w:tcPr>
            <w:tcW w:w="811" w:type="dxa"/>
          </w:tcPr>
          <w:p w14:paraId="1F316091" w14:textId="77777777" w:rsidR="001902B1" w:rsidRPr="00436F64" w:rsidRDefault="001902B1" w:rsidP="00E907B7">
            <w:pPr>
              <w:pStyle w:val="Compact"/>
              <w:rPr>
                <w:sz w:val="16"/>
                <w:szCs w:val="16"/>
              </w:rPr>
            </w:pPr>
            <w:r w:rsidRPr="00436F64">
              <w:rPr>
                <w:sz w:val="16"/>
                <w:szCs w:val="16"/>
              </w:rPr>
              <w:t>2984 (24.8%)</w:t>
            </w:r>
          </w:p>
        </w:tc>
        <w:tc>
          <w:tcPr>
            <w:tcW w:w="917" w:type="dxa"/>
          </w:tcPr>
          <w:p w14:paraId="44525379" w14:textId="77777777" w:rsidR="001902B1" w:rsidRPr="00436F64" w:rsidRDefault="001902B1" w:rsidP="00E907B7">
            <w:pPr>
              <w:pStyle w:val="Compact"/>
              <w:rPr>
                <w:sz w:val="16"/>
                <w:szCs w:val="16"/>
              </w:rPr>
            </w:pPr>
            <w:r w:rsidRPr="00436F64">
              <w:rPr>
                <w:sz w:val="16"/>
                <w:szCs w:val="16"/>
              </w:rPr>
              <w:t>661 (43.0%)</w:t>
            </w:r>
          </w:p>
        </w:tc>
      </w:tr>
      <w:tr w:rsidR="001902B1" w:rsidRPr="00436F64" w14:paraId="1B466ABD" w14:textId="77777777" w:rsidTr="00E907B7">
        <w:tc>
          <w:tcPr>
            <w:tcW w:w="1278" w:type="dxa"/>
          </w:tcPr>
          <w:p w14:paraId="65C712BB" w14:textId="77777777" w:rsidR="001902B1" w:rsidRPr="00436F64" w:rsidRDefault="001902B1" w:rsidP="00E907B7">
            <w:pPr>
              <w:pStyle w:val="Compact"/>
              <w:rPr>
                <w:sz w:val="16"/>
                <w:szCs w:val="16"/>
              </w:rPr>
            </w:pPr>
            <w:r w:rsidRPr="00436F64">
              <w:rPr>
                <w:sz w:val="16"/>
                <w:szCs w:val="16"/>
              </w:rPr>
              <w:t>Missing</w:t>
            </w:r>
          </w:p>
        </w:tc>
        <w:tc>
          <w:tcPr>
            <w:tcW w:w="1080" w:type="dxa"/>
          </w:tcPr>
          <w:p w14:paraId="212678C3" w14:textId="77777777" w:rsidR="001902B1" w:rsidRPr="00436F64" w:rsidRDefault="001902B1" w:rsidP="00E907B7">
            <w:pPr>
              <w:pStyle w:val="Compact"/>
              <w:rPr>
                <w:sz w:val="16"/>
                <w:szCs w:val="16"/>
              </w:rPr>
            </w:pPr>
            <w:r w:rsidRPr="00436F64">
              <w:rPr>
                <w:sz w:val="16"/>
                <w:szCs w:val="16"/>
              </w:rPr>
              <w:t>14678 (4.3%)</w:t>
            </w:r>
          </w:p>
        </w:tc>
        <w:tc>
          <w:tcPr>
            <w:tcW w:w="992" w:type="dxa"/>
          </w:tcPr>
          <w:p w14:paraId="5BF388BC" w14:textId="77777777" w:rsidR="001902B1" w:rsidRPr="00436F64" w:rsidRDefault="001902B1" w:rsidP="00E907B7">
            <w:pPr>
              <w:pStyle w:val="Compact"/>
              <w:rPr>
                <w:sz w:val="16"/>
                <w:szCs w:val="16"/>
              </w:rPr>
            </w:pPr>
            <w:r w:rsidRPr="00436F64">
              <w:rPr>
                <w:sz w:val="16"/>
                <w:szCs w:val="16"/>
              </w:rPr>
              <w:t>4757 (7.4%)</w:t>
            </w:r>
          </w:p>
        </w:tc>
        <w:tc>
          <w:tcPr>
            <w:tcW w:w="808" w:type="dxa"/>
          </w:tcPr>
          <w:p w14:paraId="28D18178" w14:textId="77777777" w:rsidR="001902B1" w:rsidRPr="00436F64" w:rsidRDefault="001902B1" w:rsidP="00E907B7">
            <w:pPr>
              <w:pStyle w:val="Compact"/>
              <w:rPr>
                <w:sz w:val="16"/>
                <w:szCs w:val="16"/>
              </w:rPr>
            </w:pPr>
            <w:r w:rsidRPr="00436F64">
              <w:rPr>
                <w:sz w:val="16"/>
                <w:szCs w:val="16"/>
              </w:rPr>
              <w:t>1762 (3.7%)</w:t>
            </w:r>
          </w:p>
        </w:tc>
        <w:tc>
          <w:tcPr>
            <w:tcW w:w="990" w:type="dxa"/>
          </w:tcPr>
          <w:p w14:paraId="0860A506" w14:textId="77777777" w:rsidR="001902B1" w:rsidRPr="00436F64" w:rsidRDefault="001902B1" w:rsidP="00E907B7">
            <w:pPr>
              <w:pStyle w:val="Compact"/>
              <w:rPr>
                <w:sz w:val="16"/>
                <w:szCs w:val="16"/>
              </w:rPr>
            </w:pPr>
            <w:r w:rsidRPr="00436F64">
              <w:rPr>
                <w:sz w:val="16"/>
                <w:szCs w:val="16"/>
              </w:rPr>
              <w:t>2102 (3.8%)</w:t>
            </w:r>
          </w:p>
        </w:tc>
        <w:tc>
          <w:tcPr>
            <w:tcW w:w="990" w:type="dxa"/>
          </w:tcPr>
          <w:p w14:paraId="7EA79524" w14:textId="77777777" w:rsidR="001902B1" w:rsidRPr="00436F64" w:rsidRDefault="001902B1" w:rsidP="00E907B7">
            <w:pPr>
              <w:pStyle w:val="Compact"/>
              <w:rPr>
                <w:sz w:val="16"/>
                <w:szCs w:val="16"/>
              </w:rPr>
            </w:pPr>
            <w:r w:rsidRPr="00436F64">
              <w:rPr>
                <w:sz w:val="16"/>
                <w:szCs w:val="16"/>
              </w:rPr>
              <w:t>2098 (3.7%)</w:t>
            </w:r>
          </w:p>
        </w:tc>
        <w:tc>
          <w:tcPr>
            <w:tcW w:w="900" w:type="dxa"/>
          </w:tcPr>
          <w:p w14:paraId="7E118E98" w14:textId="77777777" w:rsidR="001902B1" w:rsidRPr="00436F64" w:rsidRDefault="001902B1" w:rsidP="00E907B7">
            <w:pPr>
              <w:pStyle w:val="Compact"/>
              <w:rPr>
                <w:sz w:val="16"/>
                <w:szCs w:val="16"/>
              </w:rPr>
            </w:pPr>
            <w:r w:rsidRPr="00436F64">
              <w:rPr>
                <w:sz w:val="16"/>
                <w:szCs w:val="16"/>
              </w:rPr>
              <w:t>2251 (3.6%)</w:t>
            </w:r>
          </w:p>
        </w:tc>
        <w:tc>
          <w:tcPr>
            <w:tcW w:w="810" w:type="dxa"/>
          </w:tcPr>
          <w:p w14:paraId="02985BA0" w14:textId="77777777" w:rsidR="001902B1" w:rsidRPr="00436F64" w:rsidRDefault="001902B1" w:rsidP="00E907B7">
            <w:pPr>
              <w:pStyle w:val="Compact"/>
              <w:rPr>
                <w:sz w:val="16"/>
                <w:szCs w:val="16"/>
              </w:rPr>
            </w:pPr>
            <w:r w:rsidRPr="00436F64">
              <w:rPr>
                <w:sz w:val="16"/>
                <w:szCs w:val="16"/>
              </w:rPr>
              <w:t>1282 (3.1%)</w:t>
            </w:r>
          </w:p>
        </w:tc>
        <w:tc>
          <w:tcPr>
            <w:tcW w:w="811" w:type="dxa"/>
          </w:tcPr>
          <w:p w14:paraId="29FFCD16" w14:textId="77777777" w:rsidR="001902B1" w:rsidRPr="00436F64" w:rsidRDefault="001902B1" w:rsidP="00E907B7">
            <w:pPr>
              <w:pStyle w:val="Compact"/>
              <w:rPr>
                <w:sz w:val="16"/>
                <w:szCs w:val="16"/>
              </w:rPr>
            </w:pPr>
            <w:r w:rsidRPr="00436F64">
              <w:rPr>
                <w:sz w:val="16"/>
                <w:szCs w:val="16"/>
              </w:rPr>
              <w:t>364 (3.0%)</w:t>
            </w:r>
          </w:p>
        </w:tc>
        <w:tc>
          <w:tcPr>
            <w:tcW w:w="917" w:type="dxa"/>
          </w:tcPr>
          <w:p w14:paraId="556B952B" w14:textId="77777777" w:rsidR="001902B1" w:rsidRPr="00436F64" w:rsidRDefault="001902B1" w:rsidP="00E907B7">
            <w:pPr>
              <w:pStyle w:val="Compact"/>
              <w:rPr>
                <w:sz w:val="16"/>
                <w:szCs w:val="16"/>
              </w:rPr>
            </w:pPr>
            <w:r w:rsidRPr="00436F64">
              <w:rPr>
                <w:sz w:val="16"/>
                <w:szCs w:val="16"/>
              </w:rPr>
              <w:t>62 (4.0%)</w:t>
            </w:r>
          </w:p>
        </w:tc>
      </w:tr>
      <w:tr w:rsidR="001902B1" w:rsidRPr="00436F64" w14:paraId="5331E29C" w14:textId="77777777" w:rsidTr="00E907B7">
        <w:tc>
          <w:tcPr>
            <w:tcW w:w="1278" w:type="dxa"/>
            <w:shd w:val="clear" w:color="auto" w:fill="D9D9D9" w:themeFill="background1" w:themeFillShade="D9"/>
          </w:tcPr>
          <w:p w14:paraId="77799F83" w14:textId="77777777" w:rsidR="001902B1" w:rsidRPr="00436F64" w:rsidRDefault="001902B1" w:rsidP="00E907B7">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E907B7">
            <w:pPr>
              <w:pStyle w:val="Compact"/>
              <w:rPr>
                <w:sz w:val="16"/>
                <w:szCs w:val="16"/>
              </w:rPr>
            </w:pPr>
          </w:p>
        </w:tc>
      </w:tr>
      <w:tr w:rsidR="001902B1" w:rsidRPr="00436F64" w14:paraId="64BF064D" w14:textId="77777777" w:rsidTr="00E907B7">
        <w:tc>
          <w:tcPr>
            <w:tcW w:w="1278" w:type="dxa"/>
          </w:tcPr>
          <w:p w14:paraId="3BCF5D81" w14:textId="77777777" w:rsidR="001902B1" w:rsidRPr="00436F64" w:rsidRDefault="001902B1" w:rsidP="00E907B7">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E907B7">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E907B7">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E907B7">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E907B7">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E907B7">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E907B7">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E907B7">
            <w:pPr>
              <w:pStyle w:val="Compact"/>
              <w:rPr>
                <w:sz w:val="16"/>
                <w:szCs w:val="16"/>
              </w:rPr>
            </w:pPr>
            <w:r w:rsidRPr="00436F64">
              <w:rPr>
                <w:sz w:val="16"/>
                <w:szCs w:val="16"/>
              </w:rPr>
              <w:t>7446 (18.2%)</w:t>
            </w:r>
          </w:p>
        </w:tc>
        <w:tc>
          <w:tcPr>
            <w:tcW w:w="811" w:type="dxa"/>
          </w:tcPr>
          <w:p w14:paraId="24D42A8D" w14:textId="77777777" w:rsidR="001902B1" w:rsidRPr="00436F64" w:rsidRDefault="001902B1" w:rsidP="00E907B7">
            <w:pPr>
              <w:pStyle w:val="Compact"/>
              <w:rPr>
                <w:sz w:val="16"/>
                <w:szCs w:val="16"/>
              </w:rPr>
            </w:pPr>
            <w:r w:rsidRPr="00436F64">
              <w:rPr>
                <w:sz w:val="16"/>
                <w:szCs w:val="16"/>
              </w:rPr>
              <w:t>1683 (14.0%)</w:t>
            </w:r>
          </w:p>
        </w:tc>
        <w:tc>
          <w:tcPr>
            <w:tcW w:w="917" w:type="dxa"/>
          </w:tcPr>
          <w:p w14:paraId="7A7139B0" w14:textId="77777777" w:rsidR="001902B1" w:rsidRPr="00436F64" w:rsidRDefault="001902B1" w:rsidP="00E907B7">
            <w:pPr>
              <w:pStyle w:val="Compact"/>
              <w:rPr>
                <w:sz w:val="16"/>
                <w:szCs w:val="16"/>
              </w:rPr>
            </w:pPr>
            <w:r w:rsidRPr="00436F64">
              <w:rPr>
                <w:sz w:val="16"/>
                <w:szCs w:val="16"/>
              </w:rPr>
              <w:t>223 (14.5%)</w:t>
            </w:r>
          </w:p>
        </w:tc>
      </w:tr>
      <w:tr w:rsidR="001902B1" w:rsidRPr="00436F64" w14:paraId="2B3541BE" w14:textId="77777777" w:rsidTr="00E907B7">
        <w:tc>
          <w:tcPr>
            <w:tcW w:w="1278" w:type="dxa"/>
          </w:tcPr>
          <w:p w14:paraId="0F61B16F" w14:textId="77777777" w:rsidR="001902B1" w:rsidRPr="00436F64" w:rsidRDefault="001902B1" w:rsidP="00E907B7">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E907B7">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E907B7">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E907B7">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E907B7">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E907B7">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E907B7">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E907B7">
            <w:pPr>
              <w:pStyle w:val="Compact"/>
              <w:rPr>
                <w:sz w:val="16"/>
                <w:szCs w:val="16"/>
              </w:rPr>
            </w:pPr>
            <w:r w:rsidRPr="00436F64">
              <w:rPr>
                <w:sz w:val="16"/>
                <w:szCs w:val="16"/>
              </w:rPr>
              <w:t>9591 (23.5%)</w:t>
            </w:r>
          </w:p>
        </w:tc>
        <w:tc>
          <w:tcPr>
            <w:tcW w:w="811" w:type="dxa"/>
          </w:tcPr>
          <w:p w14:paraId="77E1C6EB" w14:textId="77777777" w:rsidR="001902B1" w:rsidRPr="00436F64" w:rsidRDefault="001902B1" w:rsidP="00E907B7">
            <w:pPr>
              <w:pStyle w:val="Compact"/>
              <w:rPr>
                <w:sz w:val="16"/>
                <w:szCs w:val="16"/>
              </w:rPr>
            </w:pPr>
            <w:r w:rsidRPr="00436F64">
              <w:rPr>
                <w:sz w:val="16"/>
                <w:szCs w:val="16"/>
              </w:rPr>
              <w:t>2655 (22.1%)</w:t>
            </w:r>
          </w:p>
        </w:tc>
        <w:tc>
          <w:tcPr>
            <w:tcW w:w="917" w:type="dxa"/>
          </w:tcPr>
          <w:p w14:paraId="2B9917DD" w14:textId="77777777" w:rsidR="001902B1" w:rsidRPr="00436F64" w:rsidRDefault="001902B1" w:rsidP="00E907B7">
            <w:pPr>
              <w:pStyle w:val="Compact"/>
              <w:rPr>
                <w:sz w:val="16"/>
                <w:szCs w:val="16"/>
              </w:rPr>
            </w:pPr>
            <w:r w:rsidRPr="00436F64">
              <w:rPr>
                <w:sz w:val="16"/>
                <w:szCs w:val="16"/>
              </w:rPr>
              <w:t>279 (18.2%)</w:t>
            </w:r>
          </w:p>
        </w:tc>
      </w:tr>
      <w:tr w:rsidR="001902B1" w:rsidRPr="00436F64" w14:paraId="419D8572" w14:textId="77777777" w:rsidTr="00E907B7">
        <w:tc>
          <w:tcPr>
            <w:tcW w:w="1278" w:type="dxa"/>
          </w:tcPr>
          <w:p w14:paraId="3527E24D" w14:textId="77777777" w:rsidR="001902B1" w:rsidRPr="00436F64" w:rsidRDefault="001902B1" w:rsidP="00E907B7">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E907B7">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E907B7">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E907B7">
            <w:pPr>
              <w:pStyle w:val="Compact"/>
              <w:rPr>
                <w:sz w:val="16"/>
                <w:szCs w:val="16"/>
              </w:rPr>
            </w:pPr>
            <w:r w:rsidRPr="00436F64">
              <w:rPr>
                <w:sz w:val="16"/>
                <w:szCs w:val="16"/>
              </w:rPr>
              <w:t>8055 (17.0%)</w:t>
            </w:r>
          </w:p>
        </w:tc>
        <w:tc>
          <w:tcPr>
            <w:tcW w:w="990" w:type="dxa"/>
          </w:tcPr>
          <w:p w14:paraId="09D8C757" w14:textId="77777777" w:rsidR="001902B1" w:rsidRPr="00436F64" w:rsidRDefault="001902B1" w:rsidP="00E907B7">
            <w:pPr>
              <w:pStyle w:val="Compact"/>
              <w:rPr>
                <w:sz w:val="16"/>
                <w:szCs w:val="16"/>
              </w:rPr>
            </w:pPr>
            <w:r w:rsidRPr="00436F64">
              <w:rPr>
                <w:sz w:val="16"/>
                <w:szCs w:val="16"/>
              </w:rPr>
              <w:t>9235 (16.7%)</w:t>
            </w:r>
          </w:p>
        </w:tc>
        <w:tc>
          <w:tcPr>
            <w:tcW w:w="990" w:type="dxa"/>
          </w:tcPr>
          <w:p w14:paraId="5C640289" w14:textId="77777777" w:rsidR="001902B1" w:rsidRPr="00436F64" w:rsidRDefault="001902B1" w:rsidP="00E907B7">
            <w:pPr>
              <w:pStyle w:val="Compact"/>
              <w:rPr>
                <w:sz w:val="16"/>
                <w:szCs w:val="16"/>
              </w:rPr>
            </w:pPr>
            <w:r w:rsidRPr="00436F64">
              <w:rPr>
                <w:sz w:val="16"/>
                <w:szCs w:val="16"/>
              </w:rPr>
              <w:t>9847 (17.2%)</w:t>
            </w:r>
          </w:p>
        </w:tc>
        <w:tc>
          <w:tcPr>
            <w:tcW w:w="900" w:type="dxa"/>
          </w:tcPr>
          <w:p w14:paraId="03C228E0" w14:textId="77777777" w:rsidR="001902B1" w:rsidRPr="00436F64" w:rsidRDefault="001902B1" w:rsidP="00E907B7">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E907B7">
            <w:pPr>
              <w:pStyle w:val="Compact"/>
              <w:rPr>
                <w:sz w:val="16"/>
                <w:szCs w:val="16"/>
              </w:rPr>
            </w:pPr>
            <w:r w:rsidRPr="00436F64">
              <w:rPr>
                <w:sz w:val="16"/>
                <w:szCs w:val="16"/>
              </w:rPr>
              <w:t>9352 (22.9%)</w:t>
            </w:r>
          </w:p>
        </w:tc>
        <w:tc>
          <w:tcPr>
            <w:tcW w:w="811" w:type="dxa"/>
          </w:tcPr>
          <w:p w14:paraId="7BB19D01" w14:textId="77777777" w:rsidR="001902B1" w:rsidRPr="00436F64" w:rsidRDefault="001902B1" w:rsidP="00E907B7">
            <w:pPr>
              <w:pStyle w:val="Compact"/>
              <w:rPr>
                <w:sz w:val="16"/>
                <w:szCs w:val="16"/>
              </w:rPr>
            </w:pPr>
            <w:r w:rsidRPr="00436F64">
              <w:rPr>
                <w:sz w:val="16"/>
                <w:szCs w:val="16"/>
              </w:rPr>
              <w:t>3019 (25.1%)</w:t>
            </w:r>
          </w:p>
        </w:tc>
        <w:tc>
          <w:tcPr>
            <w:tcW w:w="917" w:type="dxa"/>
          </w:tcPr>
          <w:p w14:paraId="67E11989" w14:textId="77777777" w:rsidR="001902B1" w:rsidRPr="00436F64" w:rsidRDefault="001902B1" w:rsidP="00E907B7">
            <w:pPr>
              <w:pStyle w:val="Compact"/>
              <w:rPr>
                <w:sz w:val="16"/>
                <w:szCs w:val="16"/>
              </w:rPr>
            </w:pPr>
            <w:r w:rsidRPr="00436F64">
              <w:rPr>
                <w:sz w:val="16"/>
                <w:szCs w:val="16"/>
              </w:rPr>
              <w:t>364 (23.7%)</w:t>
            </w:r>
          </w:p>
        </w:tc>
      </w:tr>
      <w:tr w:rsidR="001902B1" w:rsidRPr="00436F64" w14:paraId="3374E42E" w14:textId="77777777" w:rsidTr="00E907B7">
        <w:tc>
          <w:tcPr>
            <w:tcW w:w="1278" w:type="dxa"/>
          </w:tcPr>
          <w:p w14:paraId="531536BD" w14:textId="77777777" w:rsidR="001902B1" w:rsidRPr="00436F64" w:rsidRDefault="001902B1" w:rsidP="00E907B7">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E907B7">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E907B7">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E907B7">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E907B7">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E907B7">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E907B7">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E907B7">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E907B7">
            <w:pPr>
              <w:pStyle w:val="Compact"/>
              <w:rPr>
                <w:sz w:val="16"/>
                <w:szCs w:val="16"/>
              </w:rPr>
            </w:pPr>
            <w:r w:rsidRPr="00436F64">
              <w:rPr>
                <w:sz w:val="16"/>
                <w:szCs w:val="16"/>
              </w:rPr>
              <w:t>4672 (38.8%)</w:t>
            </w:r>
          </w:p>
        </w:tc>
        <w:tc>
          <w:tcPr>
            <w:tcW w:w="917" w:type="dxa"/>
          </w:tcPr>
          <w:p w14:paraId="0A4FD396" w14:textId="77777777" w:rsidR="001902B1" w:rsidRPr="00436F64" w:rsidRDefault="001902B1" w:rsidP="00E907B7">
            <w:pPr>
              <w:pStyle w:val="Compact"/>
              <w:rPr>
                <w:sz w:val="16"/>
                <w:szCs w:val="16"/>
              </w:rPr>
            </w:pPr>
            <w:r w:rsidRPr="00436F64">
              <w:rPr>
                <w:sz w:val="16"/>
                <w:szCs w:val="16"/>
              </w:rPr>
              <w:t>670 (43.6%)</w:t>
            </w:r>
          </w:p>
        </w:tc>
      </w:tr>
      <w:tr w:rsidR="001902B1" w:rsidRPr="00436F64" w14:paraId="594B0ECD" w14:textId="77777777" w:rsidTr="00E907B7">
        <w:tc>
          <w:tcPr>
            <w:tcW w:w="1278" w:type="dxa"/>
            <w:shd w:val="clear" w:color="auto" w:fill="D9D9D9" w:themeFill="background1" w:themeFillShade="D9"/>
          </w:tcPr>
          <w:p w14:paraId="26628584" w14:textId="77777777" w:rsidR="001902B1" w:rsidRPr="00436F64" w:rsidRDefault="001902B1" w:rsidP="00E907B7">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E907B7">
            <w:pPr>
              <w:pStyle w:val="Compact"/>
              <w:rPr>
                <w:sz w:val="16"/>
                <w:szCs w:val="16"/>
              </w:rPr>
            </w:pPr>
          </w:p>
        </w:tc>
      </w:tr>
      <w:tr w:rsidR="001902B1" w:rsidRPr="00436F64" w14:paraId="2F51191F" w14:textId="77777777" w:rsidTr="00E907B7">
        <w:tc>
          <w:tcPr>
            <w:tcW w:w="1278" w:type="dxa"/>
          </w:tcPr>
          <w:p w14:paraId="2F83BAE5" w14:textId="77777777" w:rsidR="001902B1" w:rsidRPr="00436F64" w:rsidRDefault="001902B1" w:rsidP="00E907B7">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E907B7">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E907B7">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E907B7">
            <w:pPr>
              <w:pStyle w:val="Compact"/>
              <w:rPr>
                <w:sz w:val="16"/>
                <w:szCs w:val="16"/>
              </w:rPr>
            </w:pPr>
            <w:r w:rsidRPr="00436F64">
              <w:rPr>
                <w:sz w:val="16"/>
                <w:szCs w:val="16"/>
              </w:rPr>
              <w:t>6175 (13.1%)</w:t>
            </w:r>
          </w:p>
        </w:tc>
        <w:tc>
          <w:tcPr>
            <w:tcW w:w="990" w:type="dxa"/>
          </w:tcPr>
          <w:p w14:paraId="015C6B65" w14:textId="77777777" w:rsidR="001902B1" w:rsidRPr="00436F64" w:rsidRDefault="001902B1" w:rsidP="00E907B7">
            <w:pPr>
              <w:pStyle w:val="Compact"/>
              <w:rPr>
                <w:sz w:val="16"/>
                <w:szCs w:val="16"/>
              </w:rPr>
            </w:pPr>
            <w:r w:rsidRPr="00436F64">
              <w:rPr>
                <w:sz w:val="16"/>
                <w:szCs w:val="16"/>
              </w:rPr>
              <w:t>7270 (13.2%)</w:t>
            </w:r>
          </w:p>
        </w:tc>
        <w:tc>
          <w:tcPr>
            <w:tcW w:w="990" w:type="dxa"/>
          </w:tcPr>
          <w:p w14:paraId="5190C1C1" w14:textId="77777777" w:rsidR="001902B1" w:rsidRPr="00436F64" w:rsidRDefault="001902B1" w:rsidP="00E907B7">
            <w:pPr>
              <w:pStyle w:val="Compact"/>
              <w:rPr>
                <w:sz w:val="16"/>
                <w:szCs w:val="16"/>
              </w:rPr>
            </w:pPr>
            <w:r w:rsidRPr="00436F64">
              <w:rPr>
                <w:sz w:val="16"/>
                <w:szCs w:val="16"/>
              </w:rPr>
              <w:t>7113 (12.4%)</w:t>
            </w:r>
          </w:p>
        </w:tc>
        <w:tc>
          <w:tcPr>
            <w:tcW w:w="900" w:type="dxa"/>
          </w:tcPr>
          <w:p w14:paraId="3965EE91" w14:textId="77777777" w:rsidR="001902B1" w:rsidRPr="00436F64" w:rsidRDefault="001902B1" w:rsidP="00E907B7">
            <w:pPr>
              <w:pStyle w:val="Compact"/>
              <w:rPr>
                <w:sz w:val="16"/>
                <w:szCs w:val="16"/>
              </w:rPr>
            </w:pPr>
            <w:r w:rsidRPr="00436F64">
              <w:rPr>
                <w:sz w:val="16"/>
                <w:szCs w:val="16"/>
              </w:rPr>
              <w:t>7180 (11.4%)</w:t>
            </w:r>
          </w:p>
        </w:tc>
        <w:tc>
          <w:tcPr>
            <w:tcW w:w="810" w:type="dxa"/>
          </w:tcPr>
          <w:p w14:paraId="167E13BC" w14:textId="77777777" w:rsidR="001902B1" w:rsidRPr="00436F64" w:rsidRDefault="001902B1" w:rsidP="00E907B7">
            <w:pPr>
              <w:pStyle w:val="Compact"/>
              <w:rPr>
                <w:sz w:val="16"/>
                <w:szCs w:val="16"/>
              </w:rPr>
            </w:pPr>
            <w:r w:rsidRPr="00436F64">
              <w:rPr>
                <w:sz w:val="16"/>
                <w:szCs w:val="16"/>
              </w:rPr>
              <w:t>3498 (8.6%)</w:t>
            </w:r>
          </w:p>
        </w:tc>
        <w:tc>
          <w:tcPr>
            <w:tcW w:w="811" w:type="dxa"/>
          </w:tcPr>
          <w:p w14:paraId="7DC7CBB7" w14:textId="77777777" w:rsidR="001902B1" w:rsidRPr="00436F64" w:rsidRDefault="001902B1" w:rsidP="00E907B7">
            <w:pPr>
              <w:pStyle w:val="Compact"/>
              <w:rPr>
                <w:sz w:val="16"/>
                <w:szCs w:val="16"/>
              </w:rPr>
            </w:pPr>
            <w:r w:rsidRPr="00436F64">
              <w:rPr>
                <w:sz w:val="16"/>
                <w:szCs w:val="16"/>
              </w:rPr>
              <w:t>836 (6.9%)</w:t>
            </w:r>
          </w:p>
        </w:tc>
        <w:tc>
          <w:tcPr>
            <w:tcW w:w="917" w:type="dxa"/>
          </w:tcPr>
          <w:p w14:paraId="74DF2310" w14:textId="77777777" w:rsidR="001902B1" w:rsidRPr="00436F64" w:rsidRDefault="001902B1" w:rsidP="00E907B7">
            <w:pPr>
              <w:pStyle w:val="Compact"/>
              <w:rPr>
                <w:sz w:val="16"/>
                <w:szCs w:val="16"/>
              </w:rPr>
            </w:pPr>
            <w:r w:rsidRPr="00436F64">
              <w:rPr>
                <w:sz w:val="16"/>
                <w:szCs w:val="16"/>
              </w:rPr>
              <w:t>119 (7.7%)</w:t>
            </w:r>
          </w:p>
        </w:tc>
      </w:tr>
      <w:tr w:rsidR="001902B1" w:rsidRPr="00436F64" w14:paraId="5884E570" w14:textId="77777777" w:rsidTr="00E907B7">
        <w:tc>
          <w:tcPr>
            <w:tcW w:w="1278" w:type="dxa"/>
          </w:tcPr>
          <w:p w14:paraId="553D7AED" w14:textId="77777777" w:rsidR="001902B1" w:rsidRPr="00436F64" w:rsidRDefault="001902B1" w:rsidP="00E907B7">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E907B7">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E907B7">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E907B7">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E907B7">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E907B7">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E907B7">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E907B7">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E907B7">
            <w:pPr>
              <w:pStyle w:val="Compact"/>
              <w:rPr>
                <w:sz w:val="16"/>
                <w:szCs w:val="16"/>
              </w:rPr>
            </w:pPr>
            <w:r w:rsidRPr="00436F64">
              <w:rPr>
                <w:sz w:val="16"/>
                <w:szCs w:val="16"/>
              </w:rPr>
              <w:t>2569 (21.4%)</w:t>
            </w:r>
          </w:p>
        </w:tc>
        <w:tc>
          <w:tcPr>
            <w:tcW w:w="917" w:type="dxa"/>
          </w:tcPr>
          <w:p w14:paraId="0740B5A3" w14:textId="77777777" w:rsidR="001902B1" w:rsidRPr="00436F64" w:rsidRDefault="001902B1" w:rsidP="00E907B7">
            <w:pPr>
              <w:pStyle w:val="Compact"/>
              <w:rPr>
                <w:sz w:val="16"/>
                <w:szCs w:val="16"/>
              </w:rPr>
            </w:pPr>
            <w:r w:rsidRPr="00436F64">
              <w:rPr>
                <w:sz w:val="16"/>
                <w:szCs w:val="16"/>
              </w:rPr>
              <w:t>289 (18.8%)</w:t>
            </w:r>
          </w:p>
        </w:tc>
      </w:tr>
      <w:tr w:rsidR="001902B1" w:rsidRPr="00436F64" w14:paraId="6496A060" w14:textId="77777777" w:rsidTr="00E907B7">
        <w:tc>
          <w:tcPr>
            <w:tcW w:w="1278" w:type="dxa"/>
          </w:tcPr>
          <w:p w14:paraId="7D62CE81" w14:textId="77777777" w:rsidR="001902B1" w:rsidRPr="00436F64" w:rsidRDefault="001902B1" w:rsidP="00E907B7">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E907B7">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E907B7">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E907B7">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E907B7">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E907B7">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E907B7">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E907B7">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E907B7">
            <w:pPr>
              <w:pStyle w:val="Compact"/>
              <w:rPr>
                <w:sz w:val="16"/>
                <w:szCs w:val="16"/>
              </w:rPr>
            </w:pPr>
            <w:r w:rsidRPr="00436F64">
              <w:rPr>
                <w:sz w:val="16"/>
                <w:szCs w:val="16"/>
              </w:rPr>
              <w:t>6106 (50.8%)</w:t>
            </w:r>
          </w:p>
        </w:tc>
        <w:tc>
          <w:tcPr>
            <w:tcW w:w="917" w:type="dxa"/>
          </w:tcPr>
          <w:p w14:paraId="4893AE68" w14:textId="77777777" w:rsidR="001902B1" w:rsidRPr="00436F64" w:rsidRDefault="001902B1" w:rsidP="00E907B7">
            <w:pPr>
              <w:pStyle w:val="Compact"/>
              <w:rPr>
                <w:sz w:val="16"/>
                <w:szCs w:val="16"/>
              </w:rPr>
            </w:pPr>
            <w:r w:rsidRPr="00436F64">
              <w:rPr>
                <w:sz w:val="16"/>
                <w:szCs w:val="16"/>
              </w:rPr>
              <w:t>755 (49.2%)</w:t>
            </w:r>
          </w:p>
        </w:tc>
      </w:tr>
      <w:tr w:rsidR="001902B1" w:rsidRPr="00436F64" w14:paraId="51433545" w14:textId="77777777" w:rsidTr="00E907B7">
        <w:tc>
          <w:tcPr>
            <w:tcW w:w="1278" w:type="dxa"/>
          </w:tcPr>
          <w:p w14:paraId="01935F7E" w14:textId="77777777" w:rsidR="001902B1" w:rsidRPr="00436F64" w:rsidRDefault="001902B1" w:rsidP="00E907B7">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E907B7">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E907B7">
            <w:pPr>
              <w:pStyle w:val="Compact"/>
              <w:rPr>
                <w:sz w:val="16"/>
                <w:szCs w:val="16"/>
              </w:rPr>
            </w:pPr>
            <w:r w:rsidRPr="00436F64">
              <w:rPr>
                <w:sz w:val="16"/>
                <w:szCs w:val="16"/>
              </w:rPr>
              <w:t>6293 (9.7%)</w:t>
            </w:r>
          </w:p>
        </w:tc>
        <w:tc>
          <w:tcPr>
            <w:tcW w:w="808" w:type="dxa"/>
          </w:tcPr>
          <w:p w14:paraId="7759A62D" w14:textId="77777777" w:rsidR="001902B1" w:rsidRPr="00436F64" w:rsidRDefault="001902B1" w:rsidP="00E907B7">
            <w:pPr>
              <w:pStyle w:val="Compact"/>
              <w:rPr>
                <w:sz w:val="16"/>
                <w:szCs w:val="16"/>
              </w:rPr>
            </w:pPr>
            <w:r w:rsidRPr="00436F64">
              <w:rPr>
                <w:sz w:val="16"/>
                <w:szCs w:val="16"/>
              </w:rPr>
              <w:t>4974 (10.5%)</w:t>
            </w:r>
          </w:p>
        </w:tc>
        <w:tc>
          <w:tcPr>
            <w:tcW w:w="990" w:type="dxa"/>
          </w:tcPr>
          <w:p w14:paraId="4548FDE7" w14:textId="77777777" w:rsidR="001902B1" w:rsidRPr="00436F64" w:rsidRDefault="001902B1" w:rsidP="00E907B7">
            <w:pPr>
              <w:pStyle w:val="Compact"/>
              <w:rPr>
                <w:sz w:val="16"/>
                <w:szCs w:val="16"/>
              </w:rPr>
            </w:pPr>
            <w:r w:rsidRPr="00436F64">
              <w:rPr>
                <w:sz w:val="16"/>
                <w:szCs w:val="16"/>
              </w:rPr>
              <w:t>5299 (9.6%)</w:t>
            </w:r>
          </w:p>
        </w:tc>
        <w:tc>
          <w:tcPr>
            <w:tcW w:w="990" w:type="dxa"/>
          </w:tcPr>
          <w:p w14:paraId="1C415838" w14:textId="77777777" w:rsidR="001902B1" w:rsidRPr="00436F64" w:rsidRDefault="001902B1" w:rsidP="00E907B7">
            <w:pPr>
              <w:pStyle w:val="Compact"/>
              <w:rPr>
                <w:sz w:val="16"/>
                <w:szCs w:val="16"/>
              </w:rPr>
            </w:pPr>
            <w:r w:rsidRPr="00436F64">
              <w:rPr>
                <w:sz w:val="16"/>
                <w:szCs w:val="16"/>
              </w:rPr>
              <w:t>6425 (11.2%)</w:t>
            </w:r>
          </w:p>
        </w:tc>
        <w:tc>
          <w:tcPr>
            <w:tcW w:w="900" w:type="dxa"/>
          </w:tcPr>
          <w:p w14:paraId="11E212E5" w14:textId="77777777" w:rsidR="001902B1" w:rsidRPr="00436F64" w:rsidRDefault="001902B1" w:rsidP="00E907B7">
            <w:pPr>
              <w:pStyle w:val="Compact"/>
              <w:rPr>
                <w:sz w:val="16"/>
                <w:szCs w:val="16"/>
              </w:rPr>
            </w:pPr>
            <w:r w:rsidRPr="00436F64">
              <w:rPr>
                <w:sz w:val="16"/>
                <w:szCs w:val="16"/>
              </w:rPr>
              <w:t>8665 (13.7%)</w:t>
            </w:r>
          </w:p>
        </w:tc>
        <w:tc>
          <w:tcPr>
            <w:tcW w:w="810" w:type="dxa"/>
          </w:tcPr>
          <w:p w14:paraId="28FB97A9" w14:textId="77777777" w:rsidR="001902B1" w:rsidRPr="00436F64" w:rsidRDefault="001902B1" w:rsidP="00E907B7">
            <w:pPr>
              <w:pStyle w:val="Compact"/>
              <w:rPr>
                <w:sz w:val="16"/>
                <w:szCs w:val="16"/>
              </w:rPr>
            </w:pPr>
            <w:r w:rsidRPr="00436F64">
              <w:rPr>
                <w:sz w:val="16"/>
                <w:szCs w:val="16"/>
              </w:rPr>
              <w:t>7085 (17.3%)</w:t>
            </w:r>
          </w:p>
        </w:tc>
        <w:tc>
          <w:tcPr>
            <w:tcW w:w="811" w:type="dxa"/>
          </w:tcPr>
          <w:p w14:paraId="56F5F846" w14:textId="77777777" w:rsidR="001902B1" w:rsidRPr="00436F64" w:rsidRDefault="001902B1" w:rsidP="00E907B7">
            <w:pPr>
              <w:pStyle w:val="Compact"/>
              <w:rPr>
                <w:sz w:val="16"/>
                <w:szCs w:val="16"/>
              </w:rPr>
            </w:pPr>
            <w:r w:rsidRPr="00436F64">
              <w:rPr>
                <w:sz w:val="16"/>
                <w:szCs w:val="16"/>
              </w:rPr>
              <w:t>2518 (20.9%)</w:t>
            </w:r>
          </w:p>
        </w:tc>
        <w:tc>
          <w:tcPr>
            <w:tcW w:w="917" w:type="dxa"/>
          </w:tcPr>
          <w:p w14:paraId="35427304" w14:textId="77777777" w:rsidR="001902B1" w:rsidRPr="00436F64" w:rsidRDefault="001902B1" w:rsidP="00E907B7">
            <w:pPr>
              <w:pStyle w:val="Compact"/>
              <w:rPr>
                <w:sz w:val="16"/>
                <w:szCs w:val="16"/>
              </w:rPr>
            </w:pPr>
            <w:r w:rsidRPr="00436F64">
              <w:rPr>
                <w:sz w:val="16"/>
                <w:szCs w:val="16"/>
              </w:rPr>
              <w:t>373 (24.3%)</w:t>
            </w:r>
          </w:p>
        </w:tc>
      </w:tr>
      <w:tr w:rsidR="001902B1" w:rsidRPr="00436F64" w14:paraId="240A18F0" w14:textId="77777777" w:rsidTr="00E907B7">
        <w:tc>
          <w:tcPr>
            <w:tcW w:w="1278" w:type="dxa"/>
            <w:shd w:val="clear" w:color="auto" w:fill="D9D9D9" w:themeFill="background1" w:themeFillShade="D9"/>
          </w:tcPr>
          <w:p w14:paraId="1A5F8996" w14:textId="77777777" w:rsidR="001902B1" w:rsidRPr="00436F64" w:rsidRDefault="001902B1" w:rsidP="00E907B7">
            <w:pPr>
              <w:pStyle w:val="Compact"/>
              <w:rPr>
                <w:sz w:val="16"/>
                <w:szCs w:val="16"/>
              </w:rPr>
            </w:pPr>
            <w:r w:rsidRPr="00436F64">
              <w:rPr>
                <w:sz w:val="16"/>
                <w:szCs w:val="16"/>
              </w:rPr>
              <w:lastRenderedPageBreak/>
              <w:t>Medical Diagnosis</w:t>
            </w:r>
          </w:p>
        </w:tc>
        <w:tc>
          <w:tcPr>
            <w:tcW w:w="1080" w:type="dxa"/>
            <w:shd w:val="clear" w:color="auto" w:fill="D9D9D9" w:themeFill="background1" w:themeFillShade="D9"/>
          </w:tcPr>
          <w:p w14:paraId="5E2DFA16"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E907B7">
            <w:pPr>
              <w:pStyle w:val="Compact"/>
              <w:rPr>
                <w:sz w:val="16"/>
                <w:szCs w:val="16"/>
              </w:rPr>
            </w:pPr>
          </w:p>
        </w:tc>
      </w:tr>
      <w:tr w:rsidR="001902B1" w:rsidRPr="00436F64" w14:paraId="7B657501" w14:textId="77777777" w:rsidTr="00E907B7">
        <w:tc>
          <w:tcPr>
            <w:tcW w:w="1278" w:type="dxa"/>
          </w:tcPr>
          <w:p w14:paraId="326B6237" w14:textId="77777777" w:rsidR="001902B1" w:rsidRPr="00436F64" w:rsidRDefault="001902B1" w:rsidP="00E907B7">
            <w:pPr>
              <w:pStyle w:val="Compact"/>
              <w:rPr>
                <w:sz w:val="16"/>
                <w:szCs w:val="16"/>
              </w:rPr>
            </w:pPr>
            <w:r w:rsidRPr="00436F64">
              <w:rPr>
                <w:sz w:val="16"/>
                <w:szCs w:val="16"/>
              </w:rPr>
              <w:t>No</w:t>
            </w:r>
          </w:p>
        </w:tc>
        <w:tc>
          <w:tcPr>
            <w:tcW w:w="1080" w:type="dxa"/>
          </w:tcPr>
          <w:p w14:paraId="5CA3A634" w14:textId="77777777" w:rsidR="001902B1" w:rsidRPr="00436F64" w:rsidRDefault="001902B1" w:rsidP="00E907B7">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E907B7">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E907B7">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E907B7">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E907B7">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E907B7">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E907B7">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E907B7">
            <w:pPr>
              <w:pStyle w:val="Compact"/>
              <w:rPr>
                <w:sz w:val="16"/>
                <w:szCs w:val="16"/>
              </w:rPr>
            </w:pPr>
            <w:r w:rsidRPr="00436F64">
              <w:rPr>
                <w:sz w:val="16"/>
                <w:szCs w:val="16"/>
              </w:rPr>
              <w:t>8488 (70.6%)</w:t>
            </w:r>
          </w:p>
        </w:tc>
        <w:tc>
          <w:tcPr>
            <w:tcW w:w="917" w:type="dxa"/>
          </w:tcPr>
          <w:p w14:paraId="46FD384B" w14:textId="77777777" w:rsidR="001902B1" w:rsidRPr="00436F64" w:rsidRDefault="001902B1" w:rsidP="00E907B7">
            <w:pPr>
              <w:pStyle w:val="Compact"/>
              <w:rPr>
                <w:sz w:val="16"/>
                <w:szCs w:val="16"/>
              </w:rPr>
            </w:pPr>
            <w:r w:rsidRPr="00436F64">
              <w:rPr>
                <w:sz w:val="16"/>
                <w:szCs w:val="16"/>
              </w:rPr>
              <w:t>999 (65.0%)</w:t>
            </w:r>
          </w:p>
        </w:tc>
      </w:tr>
      <w:tr w:rsidR="001902B1" w:rsidRPr="00436F64" w14:paraId="5C4C2B3E" w14:textId="77777777" w:rsidTr="00E907B7">
        <w:tc>
          <w:tcPr>
            <w:tcW w:w="1278" w:type="dxa"/>
          </w:tcPr>
          <w:p w14:paraId="7E4691E8" w14:textId="77777777" w:rsidR="001902B1" w:rsidRPr="00436F64" w:rsidRDefault="001902B1" w:rsidP="00E907B7">
            <w:pPr>
              <w:pStyle w:val="Compact"/>
              <w:rPr>
                <w:sz w:val="16"/>
                <w:szCs w:val="16"/>
              </w:rPr>
            </w:pPr>
            <w:r w:rsidRPr="00436F64">
              <w:rPr>
                <w:sz w:val="16"/>
                <w:szCs w:val="16"/>
              </w:rPr>
              <w:t>Yes</w:t>
            </w:r>
          </w:p>
        </w:tc>
        <w:tc>
          <w:tcPr>
            <w:tcW w:w="1080" w:type="dxa"/>
          </w:tcPr>
          <w:p w14:paraId="74587CDF" w14:textId="77777777" w:rsidR="001902B1" w:rsidRPr="00436F64" w:rsidRDefault="001902B1" w:rsidP="00E907B7">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E907B7">
            <w:pPr>
              <w:pStyle w:val="Compact"/>
              <w:rPr>
                <w:sz w:val="16"/>
                <w:szCs w:val="16"/>
              </w:rPr>
            </w:pPr>
            <w:r w:rsidRPr="00436F64">
              <w:rPr>
                <w:sz w:val="16"/>
                <w:szCs w:val="16"/>
              </w:rPr>
              <w:t>7584 (11.7%)</w:t>
            </w:r>
          </w:p>
        </w:tc>
        <w:tc>
          <w:tcPr>
            <w:tcW w:w="808" w:type="dxa"/>
          </w:tcPr>
          <w:p w14:paraId="0C63F290" w14:textId="77777777" w:rsidR="001902B1" w:rsidRPr="00436F64" w:rsidRDefault="001902B1" w:rsidP="00E907B7">
            <w:pPr>
              <w:pStyle w:val="Compact"/>
              <w:rPr>
                <w:sz w:val="16"/>
                <w:szCs w:val="16"/>
              </w:rPr>
            </w:pPr>
            <w:r w:rsidRPr="00436F64">
              <w:rPr>
                <w:sz w:val="16"/>
                <w:szCs w:val="16"/>
              </w:rPr>
              <w:t>5438 (11.5%)</w:t>
            </w:r>
          </w:p>
        </w:tc>
        <w:tc>
          <w:tcPr>
            <w:tcW w:w="990" w:type="dxa"/>
          </w:tcPr>
          <w:p w14:paraId="715D3B9A" w14:textId="77777777" w:rsidR="001902B1" w:rsidRPr="00436F64" w:rsidRDefault="001902B1" w:rsidP="00E907B7">
            <w:pPr>
              <w:pStyle w:val="Compact"/>
              <w:rPr>
                <w:sz w:val="16"/>
                <w:szCs w:val="16"/>
              </w:rPr>
            </w:pPr>
            <w:r w:rsidRPr="00436F64">
              <w:rPr>
                <w:sz w:val="16"/>
                <w:szCs w:val="16"/>
              </w:rPr>
              <w:t>6702 (12.1%)</w:t>
            </w:r>
          </w:p>
        </w:tc>
        <w:tc>
          <w:tcPr>
            <w:tcW w:w="990" w:type="dxa"/>
          </w:tcPr>
          <w:p w14:paraId="20C48A1C" w14:textId="77777777" w:rsidR="001902B1" w:rsidRPr="00436F64" w:rsidRDefault="001902B1" w:rsidP="00E907B7">
            <w:pPr>
              <w:pStyle w:val="Compact"/>
              <w:rPr>
                <w:sz w:val="16"/>
                <w:szCs w:val="16"/>
              </w:rPr>
            </w:pPr>
            <w:r w:rsidRPr="00436F64">
              <w:rPr>
                <w:sz w:val="16"/>
                <w:szCs w:val="16"/>
              </w:rPr>
              <w:t>8628 (15.1%)</w:t>
            </w:r>
          </w:p>
        </w:tc>
        <w:tc>
          <w:tcPr>
            <w:tcW w:w="900" w:type="dxa"/>
          </w:tcPr>
          <w:p w14:paraId="2EF31297" w14:textId="77777777" w:rsidR="001902B1" w:rsidRPr="00436F64" w:rsidRDefault="001902B1" w:rsidP="00E907B7">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E907B7">
            <w:pPr>
              <w:pStyle w:val="Compact"/>
              <w:rPr>
                <w:sz w:val="16"/>
                <w:szCs w:val="16"/>
              </w:rPr>
            </w:pPr>
            <w:r w:rsidRPr="00436F64">
              <w:rPr>
                <w:sz w:val="16"/>
                <w:szCs w:val="16"/>
              </w:rPr>
              <w:t>8917 (21.8%)</w:t>
            </w:r>
          </w:p>
        </w:tc>
        <w:tc>
          <w:tcPr>
            <w:tcW w:w="811" w:type="dxa"/>
          </w:tcPr>
          <w:p w14:paraId="764D803E" w14:textId="77777777" w:rsidR="001902B1" w:rsidRPr="00436F64" w:rsidRDefault="001902B1" w:rsidP="00E907B7">
            <w:pPr>
              <w:pStyle w:val="Compact"/>
              <w:rPr>
                <w:sz w:val="16"/>
                <w:szCs w:val="16"/>
              </w:rPr>
            </w:pPr>
            <w:r w:rsidRPr="00436F64">
              <w:rPr>
                <w:sz w:val="16"/>
                <w:szCs w:val="16"/>
              </w:rPr>
              <w:t>3286 (27.3%)</w:t>
            </w:r>
          </w:p>
        </w:tc>
        <w:tc>
          <w:tcPr>
            <w:tcW w:w="917" w:type="dxa"/>
          </w:tcPr>
          <w:p w14:paraId="163DCF73" w14:textId="77777777" w:rsidR="001902B1" w:rsidRPr="00436F64" w:rsidRDefault="001902B1" w:rsidP="00E907B7">
            <w:pPr>
              <w:pStyle w:val="Compact"/>
              <w:rPr>
                <w:sz w:val="16"/>
                <w:szCs w:val="16"/>
              </w:rPr>
            </w:pPr>
            <w:r w:rsidRPr="00436F64">
              <w:rPr>
                <w:sz w:val="16"/>
                <w:szCs w:val="16"/>
              </w:rPr>
              <w:t>476 (31.0%)</w:t>
            </w:r>
          </w:p>
        </w:tc>
      </w:tr>
      <w:tr w:rsidR="001902B1" w:rsidRPr="00436F64" w14:paraId="124D8D9E" w14:textId="77777777" w:rsidTr="00E907B7">
        <w:tc>
          <w:tcPr>
            <w:tcW w:w="1278" w:type="dxa"/>
          </w:tcPr>
          <w:p w14:paraId="7123D9C3" w14:textId="77777777" w:rsidR="001902B1" w:rsidRPr="00436F64" w:rsidRDefault="001902B1" w:rsidP="00E907B7">
            <w:pPr>
              <w:pStyle w:val="Compact"/>
              <w:rPr>
                <w:sz w:val="16"/>
                <w:szCs w:val="16"/>
              </w:rPr>
            </w:pPr>
            <w:r w:rsidRPr="00436F64">
              <w:rPr>
                <w:sz w:val="16"/>
                <w:szCs w:val="16"/>
              </w:rPr>
              <w:t>Missing</w:t>
            </w:r>
          </w:p>
        </w:tc>
        <w:tc>
          <w:tcPr>
            <w:tcW w:w="1080" w:type="dxa"/>
          </w:tcPr>
          <w:p w14:paraId="076611CB" w14:textId="77777777" w:rsidR="001902B1" w:rsidRPr="00436F64" w:rsidRDefault="001902B1" w:rsidP="00E907B7">
            <w:pPr>
              <w:pStyle w:val="Compact"/>
              <w:rPr>
                <w:sz w:val="16"/>
                <w:szCs w:val="16"/>
              </w:rPr>
            </w:pPr>
            <w:r w:rsidRPr="00436F64">
              <w:rPr>
                <w:sz w:val="16"/>
                <w:szCs w:val="16"/>
              </w:rPr>
              <w:t>8080 (2.4%)</w:t>
            </w:r>
          </w:p>
        </w:tc>
        <w:tc>
          <w:tcPr>
            <w:tcW w:w="992" w:type="dxa"/>
          </w:tcPr>
          <w:p w14:paraId="71C54746" w14:textId="77777777" w:rsidR="001902B1" w:rsidRPr="00436F64" w:rsidRDefault="001902B1" w:rsidP="00E907B7">
            <w:pPr>
              <w:pStyle w:val="Compact"/>
              <w:rPr>
                <w:sz w:val="16"/>
                <w:szCs w:val="16"/>
              </w:rPr>
            </w:pPr>
            <w:r w:rsidRPr="00436F64">
              <w:rPr>
                <w:sz w:val="16"/>
                <w:szCs w:val="16"/>
              </w:rPr>
              <w:t>2187 (3.4%)</w:t>
            </w:r>
          </w:p>
        </w:tc>
        <w:tc>
          <w:tcPr>
            <w:tcW w:w="808" w:type="dxa"/>
          </w:tcPr>
          <w:p w14:paraId="384C40EA" w14:textId="77777777" w:rsidR="001902B1" w:rsidRPr="00436F64" w:rsidRDefault="001902B1" w:rsidP="00E907B7">
            <w:pPr>
              <w:pStyle w:val="Compact"/>
              <w:rPr>
                <w:sz w:val="16"/>
                <w:szCs w:val="16"/>
              </w:rPr>
            </w:pPr>
            <w:r w:rsidRPr="00436F64">
              <w:rPr>
                <w:sz w:val="16"/>
                <w:szCs w:val="16"/>
              </w:rPr>
              <w:t>998 (2.1%)</w:t>
            </w:r>
          </w:p>
        </w:tc>
        <w:tc>
          <w:tcPr>
            <w:tcW w:w="990" w:type="dxa"/>
          </w:tcPr>
          <w:p w14:paraId="60632DD8" w14:textId="77777777" w:rsidR="001902B1" w:rsidRPr="00436F64" w:rsidRDefault="001902B1" w:rsidP="00E907B7">
            <w:pPr>
              <w:pStyle w:val="Compact"/>
              <w:rPr>
                <w:sz w:val="16"/>
                <w:szCs w:val="16"/>
              </w:rPr>
            </w:pPr>
            <w:r w:rsidRPr="00436F64">
              <w:rPr>
                <w:sz w:val="16"/>
                <w:szCs w:val="16"/>
              </w:rPr>
              <w:t>1203 (2.2%)</w:t>
            </w:r>
          </w:p>
        </w:tc>
        <w:tc>
          <w:tcPr>
            <w:tcW w:w="990" w:type="dxa"/>
          </w:tcPr>
          <w:p w14:paraId="57E29354" w14:textId="77777777" w:rsidR="001902B1" w:rsidRPr="00436F64" w:rsidRDefault="001902B1" w:rsidP="00E907B7">
            <w:pPr>
              <w:pStyle w:val="Compact"/>
              <w:rPr>
                <w:sz w:val="16"/>
                <w:szCs w:val="16"/>
              </w:rPr>
            </w:pPr>
            <w:r w:rsidRPr="00436F64">
              <w:rPr>
                <w:sz w:val="16"/>
                <w:szCs w:val="16"/>
              </w:rPr>
              <w:t>1212 (2.1%)</w:t>
            </w:r>
          </w:p>
        </w:tc>
        <w:tc>
          <w:tcPr>
            <w:tcW w:w="900" w:type="dxa"/>
          </w:tcPr>
          <w:p w14:paraId="2A3AF1E2" w14:textId="77777777" w:rsidR="001902B1" w:rsidRPr="00436F64" w:rsidRDefault="001902B1" w:rsidP="00E907B7">
            <w:pPr>
              <w:pStyle w:val="Compact"/>
              <w:rPr>
                <w:sz w:val="16"/>
                <w:szCs w:val="16"/>
              </w:rPr>
            </w:pPr>
            <w:r w:rsidRPr="00436F64">
              <w:rPr>
                <w:sz w:val="16"/>
                <w:szCs w:val="16"/>
              </w:rPr>
              <w:t>1290 (2.0%)</w:t>
            </w:r>
          </w:p>
        </w:tc>
        <w:tc>
          <w:tcPr>
            <w:tcW w:w="810" w:type="dxa"/>
          </w:tcPr>
          <w:p w14:paraId="325E21F3" w14:textId="77777777" w:rsidR="001902B1" w:rsidRPr="00436F64" w:rsidRDefault="001902B1" w:rsidP="00E907B7">
            <w:pPr>
              <w:pStyle w:val="Compact"/>
              <w:rPr>
                <w:sz w:val="16"/>
                <w:szCs w:val="16"/>
              </w:rPr>
            </w:pPr>
            <w:r w:rsidRPr="00436F64">
              <w:rPr>
                <w:sz w:val="16"/>
                <w:szCs w:val="16"/>
              </w:rPr>
              <w:t>874 (2.1%)</w:t>
            </w:r>
          </w:p>
        </w:tc>
        <w:tc>
          <w:tcPr>
            <w:tcW w:w="811" w:type="dxa"/>
          </w:tcPr>
          <w:p w14:paraId="60493F9E" w14:textId="77777777" w:rsidR="001902B1" w:rsidRPr="00436F64" w:rsidRDefault="001902B1" w:rsidP="00E907B7">
            <w:pPr>
              <w:pStyle w:val="Compact"/>
              <w:rPr>
                <w:sz w:val="16"/>
                <w:szCs w:val="16"/>
              </w:rPr>
            </w:pPr>
            <w:r w:rsidRPr="00436F64">
              <w:rPr>
                <w:sz w:val="16"/>
                <w:szCs w:val="16"/>
              </w:rPr>
              <w:t>255 (2.1%)</w:t>
            </w:r>
          </w:p>
        </w:tc>
        <w:tc>
          <w:tcPr>
            <w:tcW w:w="917" w:type="dxa"/>
          </w:tcPr>
          <w:p w14:paraId="751A7027" w14:textId="77777777" w:rsidR="001902B1" w:rsidRPr="00436F64" w:rsidRDefault="001902B1" w:rsidP="00E907B7">
            <w:pPr>
              <w:pStyle w:val="Compact"/>
              <w:rPr>
                <w:sz w:val="16"/>
                <w:szCs w:val="16"/>
              </w:rPr>
            </w:pPr>
            <w:r w:rsidRPr="00436F64">
              <w:rPr>
                <w:sz w:val="16"/>
                <w:szCs w:val="16"/>
              </w:rPr>
              <w:t>61 (4.0%)</w:t>
            </w:r>
          </w:p>
        </w:tc>
      </w:tr>
      <w:tr w:rsidR="001902B1" w:rsidRPr="00436F64" w14:paraId="3E958BCF" w14:textId="77777777" w:rsidTr="00E907B7">
        <w:tc>
          <w:tcPr>
            <w:tcW w:w="1278" w:type="dxa"/>
            <w:shd w:val="clear" w:color="auto" w:fill="D9D9D9" w:themeFill="background1" w:themeFillShade="D9"/>
          </w:tcPr>
          <w:p w14:paraId="443EAD35" w14:textId="77777777" w:rsidR="001902B1" w:rsidRPr="00436F64" w:rsidRDefault="001902B1" w:rsidP="00E907B7">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E907B7">
            <w:pPr>
              <w:pStyle w:val="Compact"/>
              <w:rPr>
                <w:sz w:val="16"/>
                <w:szCs w:val="16"/>
              </w:rPr>
            </w:pPr>
          </w:p>
        </w:tc>
      </w:tr>
      <w:tr w:rsidR="001902B1" w:rsidRPr="00436F64" w14:paraId="54761C43" w14:textId="77777777" w:rsidTr="00E907B7">
        <w:tc>
          <w:tcPr>
            <w:tcW w:w="1278" w:type="dxa"/>
          </w:tcPr>
          <w:p w14:paraId="0A2155CD" w14:textId="77777777" w:rsidR="001902B1" w:rsidRPr="00436F64" w:rsidRDefault="001902B1" w:rsidP="00E907B7">
            <w:pPr>
              <w:pStyle w:val="Compact"/>
              <w:rPr>
                <w:sz w:val="16"/>
                <w:szCs w:val="16"/>
              </w:rPr>
            </w:pPr>
            <w:r w:rsidRPr="00436F64">
              <w:rPr>
                <w:sz w:val="16"/>
                <w:szCs w:val="16"/>
              </w:rPr>
              <w:t>No</w:t>
            </w:r>
          </w:p>
        </w:tc>
        <w:tc>
          <w:tcPr>
            <w:tcW w:w="1080" w:type="dxa"/>
          </w:tcPr>
          <w:p w14:paraId="3BE54588" w14:textId="77777777" w:rsidR="001902B1" w:rsidRPr="00436F64" w:rsidRDefault="001902B1" w:rsidP="00E907B7">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E907B7">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E907B7">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E907B7">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E907B7">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E907B7">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E907B7">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E907B7">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E907B7">
            <w:pPr>
              <w:pStyle w:val="Compact"/>
              <w:rPr>
                <w:sz w:val="16"/>
                <w:szCs w:val="16"/>
              </w:rPr>
            </w:pPr>
            <w:r w:rsidRPr="00436F64">
              <w:rPr>
                <w:sz w:val="16"/>
                <w:szCs w:val="16"/>
              </w:rPr>
              <w:t>1417 (92.3%)</w:t>
            </w:r>
          </w:p>
        </w:tc>
      </w:tr>
      <w:tr w:rsidR="001902B1" w:rsidRPr="00436F64" w14:paraId="5E99565C" w14:textId="77777777" w:rsidTr="00E907B7">
        <w:tc>
          <w:tcPr>
            <w:tcW w:w="1278" w:type="dxa"/>
          </w:tcPr>
          <w:p w14:paraId="522717E5" w14:textId="77777777" w:rsidR="001902B1" w:rsidRPr="00436F64" w:rsidRDefault="001902B1" w:rsidP="00E907B7">
            <w:pPr>
              <w:pStyle w:val="Compact"/>
              <w:rPr>
                <w:sz w:val="16"/>
                <w:szCs w:val="16"/>
              </w:rPr>
            </w:pPr>
            <w:r w:rsidRPr="00436F64">
              <w:rPr>
                <w:sz w:val="16"/>
                <w:szCs w:val="16"/>
              </w:rPr>
              <w:t>Yes</w:t>
            </w:r>
          </w:p>
        </w:tc>
        <w:tc>
          <w:tcPr>
            <w:tcW w:w="1080" w:type="dxa"/>
          </w:tcPr>
          <w:p w14:paraId="40CC9910" w14:textId="77777777" w:rsidR="001902B1" w:rsidRPr="00436F64" w:rsidRDefault="001902B1" w:rsidP="00E907B7">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E907B7">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E907B7">
            <w:pPr>
              <w:pStyle w:val="Compact"/>
              <w:rPr>
                <w:sz w:val="16"/>
                <w:szCs w:val="16"/>
              </w:rPr>
            </w:pPr>
            <w:r w:rsidRPr="00436F64">
              <w:rPr>
                <w:sz w:val="16"/>
                <w:szCs w:val="16"/>
              </w:rPr>
              <w:t>8183 (17.3%)</w:t>
            </w:r>
          </w:p>
        </w:tc>
        <w:tc>
          <w:tcPr>
            <w:tcW w:w="990" w:type="dxa"/>
          </w:tcPr>
          <w:p w14:paraId="0131AD43" w14:textId="77777777" w:rsidR="001902B1" w:rsidRPr="00436F64" w:rsidRDefault="001902B1" w:rsidP="00E907B7">
            <w:pPr>
              <w:pStyle w:val="Compact"/>
              <w:rPr>
                <w:sz w:val="16"/>
                <w:szCs w:val="16"/>
              </w:rPr>
            </w:pPr>
            <w:r w:rsidRPr="00436F64">
              <w:rPr>
                <w:sz w:val="16"/>
                <w:szCs w:val="16"/>
              </w:rPr>
              <w:t>8221 (14.9%)</w:t>
            </w:r>
          </w:p>
        </w:tc>
        <w:tc>
          <w:tcPr>
            <w:tcW w:w="990" w:type="dxa"/>
          </w:tcPr>
          <w:p w14:paraId="69D0A2F4" w14:textId="77777777" w:rsidR="001902B1" w:rsidRPr="00436F64" w:rsidRDefault="001902B1" w:rsidP="00E907B7">
            <w:pPr>
              <w:pStyle w:val="Compact"/>
              <w:rPr>
                <w:sz w:val="16"/>
                <w:szCs w:val="16"/>
              </w:rPr>
            </w:pPr>
            <w:r w:rsidRPr="00436F64">
              <w:rPr>
                <w:sz w:val="16"/>
                <w:szCs w:val="16"/>
              </w:rPr>
              <w:t>8181 (14.3%)</w:t>
            </w:r>
          </w:p>
        </w:tc>
        <w:tc>
          <w:tcPr>
            <w:tcW w:w="900" w:type="dxa"/>
          </w:tcPr>
          <w:p w14:paraId="04084CA7" w14:textId="77777777" w:rsidR="001902B1" w:rsidRPr="00436F64" w:rsidRDefault="001902B1" w:rsidP="00E907B7">
            <w:pPr>
              <w:pStyle w:val="Compact"/>
              <w:rPr>
                <w:sz w:val="16"/>
                <w:szCs w:val="16"/>
              </w:rPr>
            </w:pPr>
            <w:r w:rsidRPr="00436F64">
              <w:rPr>
                <w:sz w:val="16"/>
                <w:szCs w:val="16"/>
              </w:rPr>
              <w:t>8732 (13.8%)</w:t>
            </w:r>
          </w:p>
        </w:tc>
        <w:tc>
          <w:tcPr>
            <w:tcW w:w="810" w:type="dxa"/>
          </w:tcPr>
          <w:p w14:paraId="4D7151B9" w14:textId="77777777" w:rsidR="001902B1" w:rsidRPr="00436F64" w:rsidRDefault="001902B1" w:rsidP="00E907B7">
            <w:pPr>
              <w:pStyle w:val="Compact"/>
              <w:rPr>
                <w:sz w:val="16"/>
                <w:szCs w:val="16"/>
              </w:rPr>
            </w:pPr>
            <w:r w:rsidRPr="00436F64">
              <w:rPr>
                <w:sz w:val="16"/>
                <w:szCs w:val="16"/>
              </w:rPr>
              <w:t>4192 (10.3%)</w:t>
            </w:r>
          </w:p>
        </w:tc>
        <w:tc>
          <w:tcPr>
            <w:tcW w:w="811" w:type="dxa"/>
          </w:tcPr>
          <w:p w14:paraId="0F5902BF" w14:textId="77777777" w:rsidR="001902B1" w:rsidRPr="00436F64" w:rsidRDefault="001902B1" w:rsidP="00E907B7">
            <w:pPr>
              <w:pStyle w:val="Compact"/>
              <w:rPr>
                <w:sz w:val="16"/>
                <w:szCs w:val="16"/>
              </w:rPr>
            </w:pPr>
            <w:r w:rsidRPr="00436F64">
              <w:rPr>
                <w:sz w:val="16"/>
                <w:szCs w:val="16"/>
              </w:rPr>
              <w:t>979 (8.1%)</w:t>
            </w:r>
          </w:p>
        </w:tc>
        <w:tc>
          <w:tcPr>
            <w:tcW w:w="917" w:type="dxa"/>
          </w:tcPr>
          <w:p w14:paraId="64CB1960" w14:textId="77777777" w:rsidR="001902B1" w:rsidRPr="00436F64" w:rsidRDefault="001902B1" w:rsidP="00E907B7">
            <w:pPr>
              <w:pStyle w:val="Compact"/>
              <w:rPr>
                <w:sz w:val="16"/>
                <w:szCs w:val="16"/>
              </w:rPr>
            </w:pPr>
            <w:r w:rsidRPr="00436F64">
              <w:rPr>
                <w:sz w:val="16"/>
                <w:szCs w:val="16"/>
              </w:rPr>
              <w:t>90 (5.9%)</w:t>
            </w:r>
          </w:p>
        </w:tc>
      </w:tr>
      <w:tr w:rsidR="001902B1" w:rsidRPr="00436F64" w14:paraId="307FF979" w14:textId="77777777" w:rsidTr="00E907B7">
        <w:tc>
          <w:tcPr>
            <w:tcW w:w="1278" w:type="dxa"/>
          </w:tcPr>
          <w:p w14:paraId="3B92E322" w14:textId="77777777" w:rsidR="001902B1" w:rsidRPr="00436F64" w:rsidRDefault="001902B1" w:rsidP="00E907B7">
            <w:pPr>
              <w:pStyle w:val="Compact"/>
              <w:rPr>
                <w:sz w:val="16"/>
                <w:szCs w:val="16"/>
              </w:rPr>
            </w:pPr>
            <w:r w:rsidRPr="00436F64">
              <w:rPr>
                <w:sz w:val="16"/>
                <w:szCs w:val="16"/>
              </w:rPr>
              <w:t>Missing</w:t>
            </w:r>
          </w:p>
        </w:tc>
        <w:tc>
          <w:tcPr>
            <w:tcW w:w="1080" w:type="dxa"/>
          </w:tcPr>
          <w:p w14:paraId="0D2075C8" w14:textId="77777777" w:rsidR="001902B1" w:rsidRPr="00436F64" w:rsidRDefault="001902B1" w:rsidP="00E907B7">
            <w:pPr>
              <w:pStyle w:val="Compact"/>
              <w:rPr>
                <w:sz w:val="16"/>
                <w:szCs w:val="16"/>
              </w:rPr>
            </w:pPr>
            <w:r w:rsidRPr="00436F64">
              <w:rPr>
                <w:sz w:val="16"/>
                <w:szCs w:val="16"/>
              </w:rPr>
              <w:t>3832 (1.1%)</w:t>
            </w:r>
          </w:p>
        </w:tc>
        <w:tc>
          <w:tcPr>
            <w:tcW w:w="992" w:type="dxa"/>
          </w:tcPr>
          <w:p w14:paraId="315338BF" w14:textId="77777777" w:rsidR="001902B1" w:rsidRPr="00436F64" w:rsidRDefault="001902B1" w:rsidP="00E907B7">
            <w:pPr>
              <w:pStyle w:val="Compact"/>
              <w:rPr>
                <w:sz w:val="16"/>
                <w:szCs w:val="16"/>
              </w:rPr>
            </w:pPr>
            <w:r w:rsidRPr="00436F64">
              <w:rPr>
                <w:sz w:val="16"/>
                <w:szCs w:val="16"/>
              </w:rPr>
              <w:t>850 (1.3%)</w:t>
            </w:r>
          </w:p>
        </w:tc>
        <w:tc>
          <w:tcPr>
            <w:tcW w:w="808" w:type="dxa"/>
          </w:tcPr>
          <w:p w14:paraId="60B4CEFA" w14:textId="77777777" w:rsidR="001902B1" w:rsidRPr="00436F64" w:rsidRDefault="001902B1" w:rsidP="00E907B7">
            <w:pPr>
              <w:pStyle w:val="Compact"/>
              <w:rPr>
                <w:sz w:val="16"/>
                <w:szCs w:val="16"/>
              </w:rPr>
            </w:pPr>
            <w:r w:rsidRPr="00436F64">
              <w:rPr>
                <w:sz w:val="16"/>
                <w:szCs w:val="16"/>
              </w:rPr>
              <w:t>434 (0.9%)</w:t>
            </w:r>
          </w:p>
        </w:tc>
        <w:tc>
          <w:tcPr>
            <w:tcW w:w="990" w:type="dxa"/>
          </w:tcPr>
          <w:p w14:paraId="137533A0" w14:textId="77777777" w:rsidR="001902B1" w:rsidRPr="00436F64" w:rsidRDefault="001902B1" w:rsidP="00E907B7">
            <w:pPr>
              <w:pStyle w:val="Compact"/>
              <w:rPr>
                <w:sz w:val="16"/>
                <w:szCs w:val="16"/>
              </w:rPr>
            </w:pPr>
            <w:r w:rsidRPr="00436F64">
              <w:rPr>
                <w:sz w:val="16"/>
                <w:szCs w:val="16"/>
              </w:rPr>
              <w:t>586 (1.1%)</w:t>
            </w:r>
          </w:p>
        </w:tc>
        <w:tc>
          <w:tcPr>
            <w:tcW w:w="990" w:type="dxa"/>
          </w:tcPr>
          <w:p w14:paraId="124A3CB2" w14:textId="77777777" w:rsidR="001902B1" w:rsidRPr="00436F64" w:rsidRDefault="001902B1" w:rsidP="00E907B7">
            <w:pPr>
              <w:pStyle w:val="Compact"/>
              <w:rPr>
                <w:sz w:val="16"/>
                <w:szCs w:val="16"/>
              </w:rPr>
            </w:pPr>
            <w:r w:rsidRPr="00436F64">
              <w:rPr>
                <w:sz w:val="16"/>
                <w:szCs w:val="16"/>
              </w:rPr>
              <w:t>624 (1.1%)</w:t>
            </w:r>
          </w:p>
        </w:tc>
        <w:tc>
          <w:tcPr>
            <w:tcW w:w="900" w:type="dxa"/>
          </w:tcPr>
          <w:p w14:paraId="45073BA6" w14:textId="77777777" w:rsidR="001902B1" w:rsidRPr="00436F64" w:rsidRDefault="001902B1" w:rsidP="00E907B7">
            <w:pPr>
              <w:pStyle w:val="Compact"/>
              <w:rPr>
                <w:sz w:val="16"/>
                <w:szCs w:val="16"/>
              </w:rPr>
            </w:pPr>
            <w:r w:rsidRPr="00436F64">
              <w:rPr>
                <w:sz w:val="16"/>
                <w:szCs w:val="16"/>
              </w:rPr>
              <w:t>725 (1.1%)</w:t>
            </w:r>
          </w:p>
        </w:tc>
        <w:tc>
          <w:tcPr>
            <w:tcW w:w="810" w:type="dxa"/>
          </w:tcPr>
          <w:p w14:paraId="418837FB" w14:textId="77777777" w:rsidR="001902B1" w:rsidRPr="00436F64" w:rsidRDefault="001902B1" w:rsidP="00E907B7">
            <w:pPr>
              <w:pStyle w:val="Compact"/>
              <w:rPr>
                <w:sz w:val="16"/>
                <w:szCs w:val="16"/>
              </w:rPr>
            </w:pPr>
            <w:r w:rsidRPr="00436F64">
              <w:rPr>
                <w:sz w:val="16"/>
                <w:szCs w:val="16"/>
              </w:rPr>
              <w:t>450 (1.1%)</w:t>
            </w:r>
          </w:p>
        </w:tc>
        <w:tc>
          <w:tcPr>
            <w:tcW w:w="811" w:type="dxa"/>
          </w:tcPr>
          <w:p w14:paraId="21D86882" w14:textId="77777777" w:rsidR="001902B1" w:rsidRPr="00436F64" w:rsidRDefault="001902B1" w:rsidP="00E907B7">
            <w:pPr>
              <w:pStyle w:val="Compact"/>
              <w:rPr>
                <w:sz w:val="16"/>
                <w:szCs w:val="16"/>
              </w:rPr>
            </w:pPr>
            <w:r w:rsidRPr="00436F64">
              <w:rPr>
                <w:sz w:val="16"/>
                <w:szCs w:val="16"/>
              </w:rPr>
              <w:t>134 (1.1%)</w:t>
            </w:r>
          </w:p>
        </w:tc>
        <w:tc>
          <w:tcPr>
            <w:tcW w:w="917" w:type="dxa"/>
          </w:tcPr>
          <w:p w14:paraId="062E1248" w14:textId="77777777" w:rsidR="001902B1" w:rsidRPr="00436F64" w:rsidRDefault="001902B1" w:rsidP="00E907B7">
            <w:pPr>
              <w:pStyle w:val="Compact"/>
              <w:rPr>
                <w:sz w:val="16"/>
                <w:szCs w:val="16"/>
              </w:rPr>
            </w:pPr>
            <w:r w:rsidRPr="00436F64">
              <w:rPr>
                <w:sz w:val="16"/>
                <w:szCs w:val="16"/>
              </w:rPr>
              <w:t>29 (1.9%)</w:t>
            </w:r>
          </w:p>
        </w:tc>
      </w:tr>
      <w:tr w:rsidR="001902B1" w:rsidRPr="00436F64" w14:paraId="4D228ACD" w14:textId="77777777" w:rsidTr="00E907B7">
        <w:tc>
          <w:tcPr>
            <w:tcW w:w="1278" w:type="dxa"/>
            <w:shd w:val="clear" w:color="auto" w:fill="D9D9D9" w:themeFill="background1" w:themeFillShade="D9"/>
          </w:tcPr>
          <w:p w14:paraId="38925BF7" w14:textId="77777777" w:rsidR="001902B1" w:rsidRPr="00436F64" w:rsidRDefault="001902B1" w:rsidP="00E907B7">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E907B7">
            <w:pPr>
              <w:pStyle w:val="Compact"/>
              <w:rPr>
                <w:sz w:val="16"/>
                <w:szCs w:val="16"/>
              </w:rPr>
            </w:pPr>
          </w:p>
        </w:tc>
      </w:tr>
      <w:tr w:rsidR="001902B1" w:rsidRPr="00436F64" w14:paraId="2DB7F6D7" w14:textId="77777777" w:rsidTr="00E907B7">
        <w:tc>
          <w:tcPr>
            <w:tcW w:w="1278" w:type="dxa"/>
          </w:tcPr>
          <w:p w14:paraId="4133B6A2" w14:textId="77777777" w:rsidR="001902B1" w:rsidRPr="00436F64" w:rsidRDefault="001902B1" w:rsidP="00E907B7">
            <w:pPr>
              <w:pStyle w:val="Compact"/>
              <w:rPr>
                <w:sz w:val="16"/>
                <w:szCs w:val="16"/>
              </w:rPr>
            </w:pPr>
            <w:r w:rsidRPr="00436F64">
              <w:rPr>
                <w:sz w:val="16"/>
                <w:szCs w:val="16"/>
              </w:rPr>
              <w:t>No</w:t>
            </w:r>
          </w:p>
        </w:tc>
        <w:tc>
          <w:tcPr>
            <w:tcW w:w="1080" w:type="dxa"/>
          </w:tcPr>
          <w:p w14:paraId="77F24EB9" w14:textId="77777777" w:rsidR="001902B1" w:rsidRPr="00436F64" w:rsidRDefault="001902B1" w:rsidP="00E907B7">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E907B7">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E907B7">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E907B7">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E907B7">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E907B7">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E907B7">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E907B7">
            <w:pPr>
              <w:pStyle w:val="Compact"/>
              <w:rPr>
                <w:sz w:val="16"/>
                <w:szCs w:val="16"/>
              </w:rPr>
            </w:pPr>
            <w:r w:rsidRPr="00436F64">
              <w:rPr>
                <w:sz w:val="16"/>
                <w:szCs w:val="16"/>
              </w:rPr>
              <w:t>5958 (49.5%)</w:t>
            </w:r>
          </w:p>
        </w:tc>
        <w:tc>
          <w:tcPr>
            <w:tcW w:w="917" w:type="dxa"/>
          </w:tcPr>
          <w:p w14:paraId="5A7AA27A" w14:textId="77777777" w:rsidR="001902B1" w:rsidRPr="00436F64" w:rsidRDefault="001902B1" w:rsidP="00E907B7">
            <w:pPr>
              <w:pStyle w:val="Compact"/>
              <w:rPr>
                <w:sz w:val="16"/>
                <w:szCs w:val="16"/>
              </w:rPr>
            </w:pPr>
            <w:r w:rsidRPr="00436F64">
              <w:rPr>
                <w:sz w:val="16"/>
                <w:szCs w:val="16"/>
              </w:rPr>
              <w:t>720 (46.9%)</w:t>
            </w:r>
          </w:p>
        </w:tc>
      </w:tr>
      <w:tr w:rsidR="001902B1" w:rsidRPr="00436F64" w14:paraId="2C1572C1" w14:textId="77777777" w:rsidTr="00E907B7">
        <w:tc>
          <w:tcPr>
            <w:tcW w:w="1278" w:type="dxa"/>
          </w:tcPr>
          <w:p w14:paraId="05856BC1" w14:textId="77777777" w:rsidR="001902B1" w:rsidRPr="00436F64" w:rsidRDefault="001902B1" w:rsidP="00E907B7">
            <w:pPr>
              <w:pStyle w:val="Compact"/>
              <w:rPr>
                <w:sz w:val="16"/>
                <w:szCs w:val="16"/>
              </w:rPr>
            </w:pPr>
            <w:r w:rsidRPr="00436F64">
              <w:rPr>
                <w:sz w:val="16"/>
                <w:szCs w:val="16"/>
              </w:rPr>
              <w:t>Yes</w:t>
            </w:r>
          </w:p>
        </w:tc>
        <w:tc>
          <w:tcPr>
            <w:tcW w:w="1080" w:type="dxa"/>
          </w:tcPr>
          <w:p w14:paraId="6A836FD3" w14:textId="77777777" w:rsidR="001902B1" w:rsidRPr="00436F64" w:rsidRDefault="001902B1" w:rsidP="00E907B7">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E907B7">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E907B7">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E907B7">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E907B7">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E907B7">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E907B7">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E907B7">
            <w:pPr>
              <w:pStyle w:val="Compact"/>
              <w:rPr>
                <w:sz w:val="16"/>
                <w:szCs w:val="16"/>
              </w:rPr>
            </w:pPr>
            <w:r w:rsidRPr="00436F64">
              <w:rPr>
                <w:sz w:val="16"/>
                <w:szCs w:val="16"/>
              </w:rPr>
              <w:t>6071 (50.5%)</w:t>
            </w:r>
          </w:p>
        </w:tc>
        <w:tc>
          <w:tcPr>
            <w:tcW w:w="917" w:type="dxa"/>
          </w:tcPr>
          <w:p w14:paraId="698EF337" w14:textId="77777777" w:rsidR="001902B1" w:rsidRPr="00436F64" w:rsidRDefault="001902B1" w:rsidP="00E907B7">
            <w:pPr>
              <w:pStyle w:val="Compact"/>
              <w:rPr>
                <w:sz w:val="16"/>
                <w:szCs w:val="16"/>
              </w:rPr>
            </w:pPr>
            <w:r w:rsidRPr="00436F64">
              <w:rPr>
                <w:sz w:val="16"/>
                <w:szCs w:val="16"/>
              </w:rPr>
              <w:t>816 (53.1%)</w:t>
            </w:r>
          </w:p>
        </w:tc>
      </w:tr>
      <w:tr w:rsidR="001902B1" w:rsidRPr="00436F64" w14:paraId="36EAFC19" w14:textId="77777777" w:rsidTr="00E907B7">
        <w:tc>
          <w:tcPr>
            <w:tcW w:w="1278" w:type="dxa"/>
            <w:shd w:val="clear" w:color="auto" w:fill="D9D9D9" w:themeFill="background1" w:themeFillShade="D9"/>
          </w:tcPr>
          <w:p w14:paraId="4DE00D8F" w14:textId="77777777" w:rsidR="001902B1" w:rsidRPr="00436F64" w:rsidRDefault="001902B1" w:rsidP="00E907B7">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E907B7">
            <w:pPr>
              <w:pStyle w:val="Compact"/>
              <w:rPr>
                <w:sz w:val="16"/>
                <w:szCs w:val="16"/>
              </w:rPr>
            </w:pPr>
          </w:p>
        </w:tc>
      </w:tr>
      <w:tr w:rsidR="001902B1" w:rsidRPr="00436F64" w14:paraId="05C507E7" w14:textId="77777777" w:rsidTr="00E907B7">
        <w:tc>
          <w:tcPr>
            <w:tcW w:w="1278" w:type="dxa"/>
          </w:tcPr>
          <w:p w14:paraId="6FD610FD" w14:textId="77777777" w:rsidR="001902B1" w:rsidRPr="00436F64" w:rsidRDefault="001902B1" w:rsidP="00E907B7">
            <w:pPr>
              <w:pStyle w:val="Compact"/>
              <w:rPr>
                <w:sz w:val="16"/>
                <w:szCs w:val="16"/>
              </w:rPr>
            </w:pPr>
            <w:r w:rsidRPr="00436F64">
              <w:rPr>
                <w:sz w:val="16"/>
                <w:szCs w:val="16"/>
              </w:rPr>
              <w:t>No</w:t>
            </w:r>
          </w:p>
        </w:tc>
        <w:tc>
          <w:tcPr>
            <w:tcW w:w="1080" w:type="dxa"/>
          </w:tcPr>
          <w:p w14:paraId="0256A5D0" w14:textId="77777777" w:rsidR="001902B1" w:rsidRPr="00436F64" w:rsidRDefault="001902B1" w:rsidP="00E907B7">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E907B7">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E907B7">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E907B7">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E907B7">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E907B7">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E907B7">
            <w:pPr>
              <w:pStyle w:val="Compact"/>
              <w:rPr>
                <w:sz w:val="16"/>
                <w:szCs w:val="16"/>
              </w:rPr>
            </w:pPr>
            <w:r w:rsidRPr="00436F64">
              <w:rPr>
                <w:sz w:val="16"/>
                <w:szCs w:val="16"/>
              </w:rPr>
              <w:t>9027 (22.1%)</w:t>
            </w:r>
          </w:p>
        </w:tc>
        <w:tc>
          <w:tcPr>
            <w:tcW w:w="811" w:type="dxa"/>
          </w:tcPr>
          <w:p w14:paraId="7F4C5CA5" w14:textId="77777777" w:rsidR="001902B1" w:rsidRPr="00436F64" w:rsidRDefault="001902B1" w:rsidP="00E907B7">
            <w:pPr>
              <w:pStyle w:val="Compact"/>
              <w:rPr>
                <w:sz w:val="16"/>
                <w:szCs w:val="16"/>
              </w:rPr>
            </w:pPr>
            <w:r w:rsidRPr="00436F64">
              <w:rPr>
                <w:sz w:val="16"/>
                <w:szCs w:val="16"/>
              </w:rPr>
              <w:t>1999 (16.6%)</w:t>
            </w:r>
          </w:p>
        </w:tc>
        <w:tc>
          <w:tcPr>
            <w:tcW w:w="917" w:type="dxa"/>
          </w:tcPr>
          <w:p w14:paraId="2F8B1583" w14:textId="77777777" w:rsidR="001902B1" w:rsidRPr="00436F64" w:rsidRDefault="001902B1" w:rsidP="00E907B7">
            <w:pPr>
              <w:pStyle w:val="Compact"/>
              <w:rPr>
                <w:sz w:val="16"/>
                <w:szCs w:val="16"/>
              </w:rPr>
            </w:pPr>
            <w:r w:rsidRPr="00436F64">
              <w:rPr>
                <w:sz w:val="16"/>
                <w:szCs w:val="16"/>
              </w:rPr>
              <w:t>199 (13.0%)</w:t>
            </w:r>
          </w:p>
        </w:tc>
      </w:tr>
      <w:tr w:rsidR="001902B1" w:rsidRPr="00436F64" w14:paraId="3CB5A406" w14:textId="77777777" w:rsidTr="00E907B7">
        <w:tc>
          <w:tcPr>
            <w:tcW w:w="1278" w:type="dxa"/>
          </w:tcPr>
          <w:p w14:paraId="72CCDD11" w14:textId="77777777" w:rsidR="001902B1" w:rsidRPr="00436F64" w:rsidRDefault="001902B1" w:rsidP="00E907B7">
            <w:pPr>
              <w:pStyle w:val="Compact"/>
              <w:rPr>
                <w:sz w:val="16"/>
                <w:szCs w:val="16"/>
              </w:rPr>
            </w:pPr>
            <w:r w:rsidRPr="00436F64">
              <w:rPr>
                <w:sz w:val="16"/>
                <w:szCs w:val="16"/>
              </w:rPr>
              <w:t>Yes</w:t>
            </w:r>
          </w:p>
        </w:tc>
        <w:tc>
          <w:tcPr>
            <w:tcW w:w="1080" w:type="dxa"/>
          </w:tcPr>
          <w:p w14:paraId="3849BF33" w14:textId="77777777" w:rsidR="001902B1" w:rsidRPr="00436F64" w:rsidRDefault="001902B1" w:rsidP="00E907B7">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E907B7">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E907B7">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E907B7">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E907B7">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E907B7">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E907B7">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E907B7">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E907B7">
            <w:pPr>
              <w:pStyle w:val="Compact"/>
              <w:rPr>
                <w:sz w:val="16"/>
                <w:szCs w:val="16"/>
              </w:rPr>
            </w:pPr>
            <w:r w:rsidRPr="00436F64">
              <w:rPr>
                <w:sz w:val="16"/>
                <w:szCs w:val="16"/>
              </w:rPr>
              <w:t>1337 (87.0%)</w:t>
            </w:r>
          </w:p>
        </w:tc>
      </w:tr>
      <w:tr w:rsidR="001902B1" w:rsidRPr="00436F64" w14:paraId="76747F03" w14:textId="77777777" w:rsidTr="00E907B7">
        <w:tc>
          <w:tcPr>
            <w:tcW w:w="1278" w:type="dxa"/>
            <w:shd w:val="clear" w:color="auto" w:fill="D9D9D9" w:themeFill="background1" w:themeFillShade="D9"/>
          </w:tcPr>
          <w:p w14:paraId="1F624CD4" w14:textId="3CAB0B33" w:rsidR="001902B1" w:rsidRPr="00436F64" w:rsidRDefault="001902B1" w:rsidP="00E907B7">
            <w:pPr>
              <w:pStyle w:val="Compact"/>
              <w:rPr>
                <w:sz w:val="16"/>
                <w:szCs w:val="16"/>
              </w:rPr>
            </w:pPr>
            <w:r w:rsidRPr="00436F64">
              <w:rPr>
                <w:sz w:val="16"/>
                <w:szCs w:val="16"/>
              </w:rPr>
              <w:t xml:space="preserve">Physical </w:t>
            </w:r>
            <w:r w:rsidR="00E907B7">
              <w:rPr>
                <w:sz w:val="16"/>
                <w:szCs w:val="16"/>
              </w:rPr>
              <w:t>Activity</w:t>
            </w:r>
          </w:p>
        </w:tc>
        <w:tc>
          <w:tcPr>
            <w:tcW w:w="1080" w:type="dxa"/>
            <w:shd w:val="clear" w:color="auto" w:fill="D9D9D9" w:themeFill="background1" w:themeFillShade="D9"/>
          </w:tcPr>
          <w:p w14:paraId="192A21E8"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E907B7">
            <w:pPr>
              <w:pStyle w:val="Compact"/>
              <w:rPr>
                <w:sz w:val="16"/>
                <w:szCs w:val="16"/>
              </w:rPr>
            </w:pPr>
          </w:p>
        </w:tc>
      </w:tr>
      <w:tr w:rsidR="001902B1" w:rsidRPr="00436F64" w14:paraId="480430F3" w14:textId="77777777" w:rsidTr="00E907B7">
        <w:tc>
          <w:tcPr>
            <w:tcW w:w="1278" w:type="dxa"/>
          </w:tcPr>
          <w:p w14:paraId="6E397F83" w14:textId="77777777" w:rsidR="001902B1" w:rsidRPr="00436F64" w:rsidRDefault="001902B1" w:rsidP="00E907B7">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E907B7">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E907B7">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E907B7">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E907B7">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E907B7">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E907B7">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E907B7">
            <w:pPr>
              <w:pStyle w:val="Compact"/>
              <w:rPr>
                <w:sz w:val="16"/>
                <w:szCs w:val="16"/>
              </w:rPr>
            </w:pPr>
            <w:r w:rsidRPr="00436F64">
              <w:rPr>
                <w:sz w:val="16"/>
                <w:szCs w:val="16"/>
              </w:rPr>
              <w:t>9828 (24.0%)</w:t>
            </w:r>
          </w:p>
        </w:tc>
        <w:tc>
          <w:tcPr>
            <w:tcW w:w="811" w:type="dxa"/>
          </w:tcPr>
          <w:p w14:paraId="03FAFC01" w14:textId="77777777" w:rsidR="001902B1" w:rsidRPr="00436F64" w:rsidRDefault="001902B1" w:rsidP="00E907B7">
            <w:pPr>
              <w:pStyle w:val="Compact"/>
              <w:rPr>
                <w:sz w:val="16"/>
                <w:szCs w:val="16"/>
              </w:rPr>
            </w:pPr>
            <w:r w:rsidRPr="00436F64">
              <w:rPr>
                <w:sz w:val="16"/>
                <w:szCs w:val="16"/>
              </w:rPr>
              <w:t>2883 (24.0%)</w:t>
            </w:r>
          </w:p>
        </w:tc>
        <w:tc>
          <w:tcPr>
            <w:tcW w:w="917" w:type="dxa"/>
          </w:tcPr>
          <w:p w14:paraId="4EA26B88" w14:textId="77777777" w:rsidR="001902B1" w:rsidRPr="00436F64" w:rsidRDefault="001902B1" w:rsidP="00E907B7">
            <w:pPr>
              <w:pStyle w:val="Compact"/>
              <w:rPr>
                <w:sz w:val="16"/>
                <w:szCs w:val="16"/>
              </w:rPr>
            </w:pPr>
            <w:r w:rsidRPr="00436F64">
              <w:rPr>
                <w:sz w:val="16"/>
                <w:szCs w:val="16"/>
              </w:rPr>
              <w:t>471 (30.7%)</w:t>
            </w:r>
          </w:p>
        </w:tc>
      </w:tr>
      <w:tr w:rsidR="001902B1" w:rsidRPr="00436F64" w14:paraId="2E97DAE6" w14:textId="77777777" w:rsidTr="00E907B7">
        <w:tc>
          <w:tcPr>
            <w:tcW w:w="1278" w:type="dxa"/>
          </w:tcPr>
          <w:p w14:paraId="63D6AD5F" w14:textId="77777777" w:rsidR="001902B1" w:rsidRPr="00436F64" w:rsidRDefault="001902B1" w:rsidP="00E907B7">
            <w:pPr>
              <w:pStyle w:val="Compact"/>
              <w:rPr>
                <w:sz w:val="16"/>
                <w:szCs w:val="16"/>
              </w:rPr>
            </w:pPr>
            <w:r w:rsidRPr="00436F64">
              <w:rPr>
                <w:sz w:val="16"/>
                <w:szCs w:val="16"/>
              </w:rPr>
              <w:t>Active</w:t>
            </w:r>
          </w:p>
        </w:tc>
        <w:tc>
          <w:tcPr>
            <w:tcW w:w="1080" w:type="dxa"/>
          </w:tcPr>
          <w:p w14:paraId="3DC60036" w14:textId="77777777" w:rsidR="001902B1" w:rsidRPr="00436F64" w:rsidRDefault="001902B1" w:rsidP="00E907B7">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E907B7">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E907B7">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E907B7">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E907B7">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E907B7">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E907B7">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E907B7">
            <w:pPr>
              <w:pStyle w:val="Compact"/>
              <w:rPr>
                <w:sz w:val="16"/>
                <w:szCs w:val="16"/>
              </w:rPr>
            </w:pPr>
            <w:r w:rsidRPr="00436F64">
              <w:rPr>
                <w:sz w:val="16"/>
                <w:szCs w:val="16"/>
              </w:rPr>
              <w:t>9146 (76.0%)</w:t>
            </w:r>
          </w:p>
        </w:tc>
        <w:tc>
          <w:tcPr>
            <w:tcW w:w="917" w:type="dxa"/>
          </w:tcPr>
          <w:p w14:paraId="6036BA59" w14:textId="77777777" w:rsidR="001902B1" w:rsidRPr="00436F64" w:rsidRDefault="001902B1" w:rsidP="00E907B7">
            <w:pPr>
              <w:pStyle w:val="Compact"/>
              <w:rPr>
                <w:sz w:val="16"/>
                <w:szCs w:val="16"/>
              </w:rPr>
            </w:pPr>
            <w:r w:rsidRPr="00436F64">
              <w:rPr>
                <w:sz w:val="16"/>
                <w:szCs w:val="16"/>
              </w:rPr>
              <w:t>1065 (69.3%)</w:t>
            </w:r>
          </w:p>
        </w:tc>
      </w:tr>
      <w:tr w:rsidR="001902B1" w:rsidRPr="00436F64" w14:paraId="498691C7" w14:textId="77777777" w:rsidTr="00E907B7">
        <w:tc>
          <w:tcPr>
            <w:tcW w:w="1278" w:type="dxa"/>
            <w:shd w:val="clear" w:color="auto" w:fill="D9D9D9" w:themeFill="background1" w:themeFillShade="D9"/>
          </w:tcPr>
          <w:p w14:paraId="12B578FB" w14:textId="77777777" w:rsidR="001902B1" w:rsidRPr="00436F64" w:rsidRDefault="001902B1" w:rsidP="00E907B7">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E907B7">
            <w:pPr>
              <w:pStyle w:val="Compact"/>
              <w:rPr>
                <w:sz w:val="16"/>
                <w:szCs w:val="16"/>
              </w:rPr>
            </w:pPr>
          </w:p>
        </w:tc>
      </w:tr>
      <w:tr w:rsidR="001902B1" w:rsidRPr="00436F64" w14:paraId="77AFD0CE" w14:textId="77777777" w:rsidTr="00E907B7">
        <w:tc>
          <w:tcPr>
            <w:tcW w:w="1278" w:type="dxa"/>
          </w:tcPr>
          <w:p w14:paraId="4A935BC1" w14:textId="77777777" w:rsidR="001902B1" w:rsidRPr="00436F64" w:rsidRDefault="001902B1" w:rsidP="00E907B7">
            <w:pPr>
              <w:pStyle w:val="Compact"/>
              <w:rPr>
                <w:sz w:val="16"/>
                <w:szCs w:val="16"/>
              </w:rPr>
            </w:pPr>
            <w:r w:rsidRPr="00436F64">
              <w:rPr>
                <w:sz w:val="16"/>
                <w:szCs w:val="16"/>
              </w:rPr>
              <w:t>Mean (SD)</w:t>
            </w:r>
          </w:p>
        </w:tc>
        <w:tc>
          <w:tcPr>
            <w:tcW w:w="1080" w:type="dxa"/>
          </w:tcPr>
          <w:p w14:paraId="1233DA80" w14:textId="77777777" w:rsidR="001902B1" w:rsidRPr="00436F64" w:rsidRDefault="001902B1" w:rsidP="00E907B7">
            <w:pPr>
              <w:pStyle w:val="Compact"/>
              <w:rPr>
                <w:sz w:val="16"/>
                <w:szCs w:val="16"/>
              </w:rPr>
            </w:pPr>
            <w:r w:rsidRPr="00436F64">
              <w:rPr>
                <w:sz w:val="16"/>
                <w:szCs w:val="16"/>
              </w:rPr>
              <w:t>67.9 (72.7)</w:t>
            </w:r>
          </w:p>
        </w:tc>
        <w:tc>
          <w:tcPr>
            <w:tcW w:w="992" w:type="dxa"/>
          </w:tcPr>
          <w:p w14:paraId="6A521CBD" w14:textId="77777777" w:rsidR="001902B1" w:rsidRPr="00436F64" w:rsidRDefault="001902B1" w:rsidP="00E907B7">
            <w:pPr>
              <w:pStyle w:val="Compact"/>
              <w:rPr>
                <w:sz w:val="16"/>
                <w:szCs w:val="16"/>
              </w:rPr>
            </w:pPr>
            <w:r w:rsidRPr="00436F64">
              <w:rPr>
                <w:sz w:val="16"/>
                <w:szCs w:val="16"/>
              </w:rPr>
              <w:t>21.2 (69.6)</w:t>
            </w:r>
          </w:p>
        </w:tc>
        <w:tc>
          <w:tcPr>
            <w:tcW w:w="808" w:type="dxa"/>
          </w:tcPr>
          <w:p w14:paraId="6B25805C" w14:textId="77777777" w:rsidR="001902B1" w:rsidRPr="00436F64" w:rsidRDefault="001902B1" w:rsidP="00E907B7">
            <w:pPr>
              <w:pStyle w:val="Compact"/>
              <w:rPr>
                <w:sz w:val="16"/>
                <w:szCs w:val="16"/>
              </w:rPr>
            </w:pPr>
            <w:r w:rsidRPr="00436F64">
              <w:rPr>
                <w:sz w:val="16"/>
                <w:szCs w:val="16"/>
              </w:rPr>
              <w:t>45.4 (69.2)</w:t>
            </w:r>
          </w:p>
        </w:tc>
        <w:tc>
          <w:tcPr>
            <w:tcW w:w="990" w:type="dxa"/>
          </w:tcPr>
          <w:p w14:paraId="18BA3360" w14:textId="77777777" w:rsidR="001902B1" w:rsidRPr="00436F64" w:rsidRDefault="001902B1" w:rsidP="00E907B7">
            <w:pPr>
              <w:pStyle w:val="Compact"/>
              <w:rPr>
                <w:sz w:val="16"/>
                <w:szCs w:val="16"/>
              </w:rPr>
            </w:pPr>
            <w:r w:rsidRPr="00436F64">
              <w:rPr>
                <w:sz w:val="16"/>
                <w:szCs w:val="16"/>
              </w:rPr>
              <w:t>64.6 (68.4)</w:t>
            </w:r>
          </w:p>
        </w:tc>
        <w:tc>
          <w:tcPr>
            <w:tcW w:w="990" w:type="dxa"/>
          </w:tcPr>
          <w:p w14:paraId="3A51975B" w14:textId="77777777" w:rsidR="001902B1" w:rsidRPr="00436F64" w:rsidRDefault="001902B1" w:rsidP="00E907B7">
            <w:pPr>
              <w:pStyle w:val="Compact"/>
              <w:rPr>
                <w:sz w:val="16"/>
                <w:szCs w:val="16"/>
              </w:rPr>
            </w:pPr>
            <w:r w:rsidRPr="00436F64">
              <w:rPr>
                <w:sz w:val="16"/>
                <w:szCs w:val="16"/>
              </w:rPr>
              <w:t>80.2 (67.6)</w:t>
            </w:r>
          </w:p>
        </w:tc>
        <w:tc>
          <w:tcPr>
            <w:tcW w:w="900" w:type="dxa"/>
          </w:tcPr>
          <w:p w14:paraId="672861B6" w14:textId="77777777" w:rsidR="001902B1" w:rsidRPr="00436F64" w:rsidRDefault="001902B1" w:rsidP="00E907B7">
            <w:pPr>
              <w:pStyle w:val="Compact"/>
              <w:rPr>
                <w:sz w:val="16"/>
                <w:szCs w:val="16"/>
              </w:rPr>
            </w:pPr>
            <w:r w:rsidRPr="00436F64">
              <w:rPr>
                <w:sz w:val="16"/>
                <w:szCs w:val="16"/>
              </w:rPr>
              <w:t>92.6 (65.5)</w:t>
            </w:r>
          </w:p>
        </w:tc>
        <w:tc>
          <w:tcPr>
            <w:tcW w:w="810" w:type="dxa"/>
          </w:tcPr>
          <w:p w14:paraId="1339734A" w14:textId="77777777" w:rsidR="001902B1" w:rsidRPr="00436F64" w:rsidRDefault="001902B1" w:rsidP="00E907B7">
            <w:pPr>
              <w:pStyle w:val="Compact"/>
              <w:rPr>
                <w:sz w:val="16"/>
                <w:szCs w:val="16"/>
              </w:rPr>
            </w:pPr>
            <w:r w:rsidRPr="00436F64">
              <w:rPr>
                <w:sz w:val="16"/>
                <w:szCs w:val="16"/>
              </w:rPr>
              <w:t>103 (59.7)</w:t>
            </w:r>
          </w:p>
        </w:tc>
        <w:tc>
          <w:tcPr>
            <w:tcW w:w="811" w:type="dxa"/>
          </w:tcPr>
          <w:p w14:paraId="1E088E24" w14:textId="77777777" w:rsidR="001902B1" w:rsidRPr="00436F64" w:rsidRDefault="001902B1" w:rsidP="00E907B7">
            <w:pPr>
              <w:pStyle w:val="Compact"/>
              <w:rPr>
                <w:sz w:val="16"/>
                <w:szCs w:val="16"/>
              </w:rPr>
            </w:pPr>
            <w:r w:rsidRPr="00436F64">
              <w:rPr>
                <w:sz w:val="16"/>
                <w:szCs w:val="16"/>
              </w:rPr>
              <w:t>111 (55.1)</w:t>
            </w:r>
          </w:p>
        </w:tc>
        <w:tc>
          <w:tcPr>
            <w:tcW w:w="917" w:type="dxa"/>
          </w:tcPr>
          <w:p w14:paraId="4941ADA8" w14:textId="77777777" w:rsidR="001902B1" w:rsidRPr="00436F64" w:rsidRDefault="001902B1" w:rsidP="00E907B7">
            <w:pPr>
              <w:pStyle w:val="Compact"/>
              <w:rPr>
                <w:sz w:val="16"/>
                <w:szCs w:val="16"/>
              </w:rPr>
            </w:pPr>
            <w:r w:rsidRPr="00436F64">
              <w:rPr>
                <w:sz w:val="16"/>
                <w:szCs w:val="16"/>
              </w:rPr>
              <w:t>111 (63.7)</w:t>
            </w:r>
          </w:p>
        </w:tc>
      </w:tr>
      <w:tr w:rsidR="001902B1" w:rsidRPr="00436F64" w14:paraId="138D3F71" w14:textId="77777777" w:rsidTr="00E907B7">
        <w:tc>
          <w:tcPr>
            <w:tcW w:w="1278" w:type="dxa"/>
          </w:tcPr>
          <w:p w14:paraId="2EEA79AE"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E907B7">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E907B7">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E907B7">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E907B7">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E907B7">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E907B7">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E907B7">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E907B7">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E907B7">
            <w:pPr>
              <w:pStyle w:val="Compact"/>
              <w:rPr>
                <w:sz w:val="16"/>
                <w:szCs w:val="16"/>
              </w:rPr>
            </w:pPr>
            <w:r w:rsidRPr="00436F64">
              <w:rPr>
                <w:sz w:val="16"/>
                <w:szCs w:val="16"/>
              </w:rPr>
              <w:t>125 [-166, 200]</w:t>
            </w:r>
          </w:p>
        </w:tc>
      </w:tr>
      <w:tr w:rsidR="001902B1" w:rsidRPr="00436F64" w14:paraId="115F36EA" w14:textId="77777777" w:rsidTr="00E907B7">
        <w:tc>
          <w:tcPr>
            <w:tcW w:w="1278" w:type="dxa"/>
            <w:shd w:val="clear" w:color="auto" w:fill="D9D9D9" w:themeFill="background1" w:themeFillShade="D9"/>
          </w:tcPr>
          <w:p w14:paraId="2CC79EC7" w14:textId="77777777" w:rsidR="001902B1" w:rsidRPr="00436F64" w:rsidRDefault="001902B1" w:rsidP="00E907B7">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E907B7">
            <w:pPr>
              <w:pStyle w:val="Compact"/>
              <w:rPr>
                <w:sz w:val="16"/>
                <w:szCs w:val="16"/>
              </w:rPr>
            </w:pPr>
          </w:p>
        </w:tc>
      </w:tr>
      <w:tr w:rsidR="001902B1" w:rsidRPr="00436F64" w14:paraId="2E4A7302" w14:textId="77777777" w:rsidTr="00E907B7">
        <w:tc>
          <w:tcPr>
            <w:tcW w:w="1278" w:type="dxa"/>
          </w:tcPr>
          <w:p w14:paraId="0CCA5A18" w14:textId="77777777" w:rsidR="001902B1" w:rsidRPr="00436F64" w:rsidRDefault="001902B1" w:rsidP="00E907B7">
            <w:pPr>
              <w:pStyle w:val="Compact"/>
              <w:rPr>
                <w:sz w:val="16"/>
                <w:szCs w:val="16"/>
              </w:rPr>
            </w:pPr>
            <w:r w:rsidRPr="00436F64">
              <w:rPr>
                <w:sz w:val="16"/>
                <w:szCs w:val="16"/>
              </w:rPr>
              <w:t>Mean (SD)</w:t>
            </w:r>
          </w:p>
        </w:tc>
        <w:tc>
          <w:tcPr>
            <w:tcW w:w="1080" w:type="dxa"/>
          </w:tcPr>
          <w:p w14:paraId="49EF0F34" w14:textId="77777777" w:rsidR="001902B1" w:rsidRPr="00436F64" w:rsidRDefault="001902B1" w:rsidP="00E907B7">
            <w:pPr>
              <w:pStyle w:val="Compact"/>
              <w:rPr>
                <w:sz w:val="16"/>
                <w:szCs w:val="16"/>
              </w:rPr>
            </w:pPr>
            <w:r w:rsidRPr="00436F64">
              <w:rPr>
                <w:sz w:val="16"/>
                <w:szCs w:val="16"/>
              </w:rPr>
              <w:t>81.4 (67.0)</w:t>
            </w:r>
          </w:p>
        </w:tc>
        <w:tc>
          <w:tcPr>
            <w:tcW w:w="992" w:type="dxa"/>
          </w:tcPr>
          <w:p w14:paraId="7327187A" w14:textId="77777777" w:rsidR="001902B1" w:rsidRPr="00436F64" w:rsidRDefault="001902B1" w:rsidP="00E907B7">
            <w:pPr>
              <w:pStyle w:val="Compact"/>
              <w:rPr>
                <w:sz w:val="16"/>
                <w:szCs w:val="16"/>
              </w:rPr>
            </w:pPr>
            <w:r w:rsidRPr="00436F64">
              <w:rPr>
                <w:sz w:val="16"/>
                <w:szCs w:val="16"/>
              </w:rPr>
              <w:t>39.5 (63.2)</w:t>
            </w:r>
          </w:p>
        </w:tc>
        <w:tc>
          <w:tcPr>
            <w:tcW w:w="808" w:type="dxa"/>
          </w:tcPr>
          <w:p w14:paraId="3DE2F150" w14:textId="77777777" w:rsidR="001902B1" w:rsidRPr="00436F64" w:rsidRDefault="001902B1" w:rsidP="00E907B7">
            <w:pPr>
              <w:pStyle w:val="Compact"/>
              <w:rPr>
                <w:sz w:val="16"/>
                <w:szCs w:val="16"/>
              </w:rPr>
            </w:pPr>
            <w:r w:rsidRPr="00436F64">
              <w:rPr>
                <w:sz w:val="16"/>
                <w:szCs w:val="16"/>
              </w:rPr>
              <w:t>61.0 (64.7)</w:t>
            </w:r>
          </w:p>
        </w:tc>
        <w:tc>
          <w:tcPr>
            <w:tcW w:w="990" w:type="dxa"/>
          </w:tcPr>
          <w:p w14:paraId="4650609B" w14:textId="77777777" w:rsidR="001902B1" w:rsidRPr="00436F64" w:rsidRDefault="001902B1" w:rsidP="00E907B7">
            <w:pPr>
              <w:pStyle w:val="Compact"/>
              <w:rPr>
                <w:sz w:val="16"/>
                <w:szCs w:val="16"/>
              </w:rPr>
            </w:pPr>
            <w:r w:rsidRPr="00436F64">
              <w:rPr>
                <w:sz w:val="16"/>
                <w:szCs w:val="16"/>
              </w:rPr>
              <w:t>78.6 (64.7)</w:t>
            </w:r>
          </w:p>
        </w:tc>
        <w:tc>
          <w:tcPr>
            <w:tcW w:w="990" w:type="dxa"/>
          </w:tcPr>
          <w:p w14:paraId="1496EC48" w14:textId="77777777" w:rsidR="001902B1" w:rsidRPr="00436F64" w:rsidRDefault="001902B1" w:rsidP="00E907B7">
            <w:pPr>
              <w:pStyle w:val="Compact"/>
              <w:rPr>
                <w:sz w:val="16"/>
                <w:szCs w:val="16"/>
              </w:rPr>
            </w:pPr>
            <w:r w:rsidRPr="00436F64">
              <w:rPr>
                <w:sz w:val="16"/>
                <w:szCs w:val="16"/>
              </w:rPr>
              <w:t>92.3 (63.0)</w:t>
            </w:r>
          </w:p>
        </w:tc>
        <w:tc>
          <w:tcPr>
            <w:tcW w:w="900" w:type="dxa"/>
          </w:tcPr>
          <w:p w14:paraId="7CF3550D" w14:textId="77777777" w:rsidR="001902B1" w:rsidRPr="00436F64" w:rsidRDefault="001902B1" w:rsidP="00E907B7">
            <w:pPr>
              <w:pStyle w:val="Compact"/>
              <w:rPr>
                <w:sz w:val="16"/>
                <w:szCs w:val="16"/>
              </w:rPr>
            </w:pPr>
            <w:r w:rsidRPr="00436F64">
              <w:rPr>
                <w:sz w:val="16"/>
                <w:szCs w:val="16"/>
              </w:rPr>
              <w:t>104 (60.4)</w:t>
            </w:r>
          </w:p>
        </w:tc>
        <w:tc>
          <w:tcPr>
            <w:tcW w:w="810" w:type="dxa"/>
          </w:tcPr>
          <w:p w14:paraId="1E12DE31" w14:textId="77777777" w:rsidR="001902B1" w:rsidRPr="00436F64" w:rsidRDefault="001902B1" w:rsidP="00E907B7">
            <w:pPr>
              <w:pStyle w:val="Compact"/>
              <w:rPr>
                <w:sz w:val="16"/>
                <w:szCs w:val="16"/>
              </w:rPr>
            </w:pPr>
            <w:r w:rsidRPr="00436F64">
              <w:rPr>
                <w:sz w:val="16"/>
                <w:szCs w:val="16"/>
              </w:rPr>
              <w:t>113 (54.7)</w:t>
            </w:r>
          </w:p>
        </w:tc>
        <w:tc>
          <w:tcPr>
            <w:tcW w:w="811" w:type="dxa"/>
          </w:tcPr>
          <w:p w14:paraId="54E2CB0D" w14:textId="77777777" w:rsidR="001902B1" w:rsidRPr="00436F64" w:rsidRDefault="001902B1" w:rsidP="00E907B7">
            <w:pPr>
              <w:pStyle w:val="Compact"/>
              <w:rPr>
                <w:sz w:val="16"/>
                <w:szCs w:val="16"/>
              </w:rPr>
            </w:pPr>
            <w:r w:rsidRPr="00436F64">
              <w:rPr>
                <w:sz w:val="16"/>
                <w:szCs w:val="16"/>
              </w:rPr>
              <w:t>119 (51.3)</w:t>
            </w:r>
          </w:p>
        </w:tc>
        <w:tc>
          <w:tcPr>
            <w:tcW w:w="917" w:type="dxa"/>
          </w:tcPr>
          <w:p w14:paraId="1B9495FB" w14:textId="77777777" w:rsidR="001902B1" w:rsidRPr="00436F64" w:rsidRDefault="001902B1" w:rsidP="00E907B7">
            <w:pPr>
              <w:pStyle w:val="Compact"/>
              <w:rPr>
                <w:sz w:val="16"/>
                <w:szCs w:val="16"/>
              </w:rPr>
            </w:pPr>
            <w:r w:rsidRPr="00436F64">
              <w:rPr>
                <w:sz w:val="16"/>
                <w:szCs w:val="16"/>
              </w:rPr>
              <w:t>116 (58.3)</w:t>
            </w:r>
          </w:p>
        </w:tc>
      </w:tr>
      <w:tr w:rsidR="001902B1" w:rsidRPr="00436F64" w14:paraId="58150635" w14:textId="77777777" w:rsidTr="00E907B7">
        <w:tc>
          <w:tcPr>
            <w:tcW w:w="1278" w:type="dxa"/>
          </w:tcPr>
          <w:p w14:paraId="792AEFBC"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E907B7">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E907B7">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E907B7">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E907B7">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E907B7">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E907B7">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E907B7">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E907B7">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E907B7">
            <w:pPr>
              <w:pStyle w:val="Compact"/>
              <w:rPr>
                <w:sz w:val="16"/>
                <w:szCs w:val="16"/>
              </w:rPr>
            </w:pPr>
            <w:r w:rsidRPr="00436F64">
              <w:rPr>
                <w:sz w:val="16"/>
                <w:szCs w:val="16"/>
              </w:rPr>
              <w:t>130 [-100, 200]</w:t>
            </w:r>
          </w:p>
        </w:tc>
      </w:tr>
      <w:tr w:rsidR="001902B1" w:rsidRPr="00436F64" w14:paraId="7C987AA3" w14:textId="77777777" w:rsidTr="00E907B7">
        <w:tc>
          <w:tcPr>
            <w:tcW w:w="1278" w:type="dxa"/>
            <w:shd w:val="clear" w:color="auto" w:fill="D9D9D9" w:themeFill="background1" w:themeFillShade="D9"/>
          </w:tcPr>
          <w:p w14:paraId="399C04C8" w14:textId="77777777" w:rsidR="001902B1" w:rsidRPr="00436F64" w:rsidRDefault="001902B1" w:rsidP="00E907B7">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E907B7">
            <w:pPr>
              <w:pStyle w:val="Compact"/>
              <w:rPr>
                <w:sz w:val="16"/>
                <w:szCs w:val="16"/>
              </w:rPr>
            </w:pPr>
          </w:p>
        </w:tc>
      </w:tr>
      <w:tr w:rsidR="001902B1" w:rsidRPr="00436F64" w14:paraId="151BD413" w14:textId="77777777" w:rsidTr="00E907B7">
        <w:tc>
          <w:tcPr>
            <w:tcW w:w="1278" w:type="dxa"/>
          </w:tcPr>
          <w:p w14:paraId="00A5A951" w14:textId="77777777" w:rsidR="001902B1" w:rsidRPr="00436F64" w:rsidRDefault="001902B1" w:rsidP="00E907B7">
            <w:pPr>
              <w:pStyle w:val="Compact"/>
              <w:rPr>
                <w:sz w:val="16"/>
                <w:szCs w:val="16"/>
              </w:rPr>
            </w:pPr>
            <w:r w:rsidRPr="00436F64">
              <w:rPr>
                <w:sz w:val="16"/>
                <w:szCs w:val="16"/>
              </w:rPr>
              <w:t>Mean (SD)</w:t>
            </w:r>
          </w:p>
        </w:tc>
        <w:tc>
          <w:tcPr>
            <w:tcW w:w="1080" w:type="dxa"/>
          </w:tcPr>
          <w:p w14:paraId="6E5D43B1" w14:textId="77777777" w:rsidR="001902B1" w:rsidRPr="00436F64" w:rsidRDefault="001902B1" w:rsidP="00E907B7">
            <w:pPr>
              <w:pStyle w:val="Compact"/>
              <w:rPr>
                <w:sz w:val="16"/>
                <w:szCs w:val="16"/>
              </w:rPr>
            </w:pPr>
            <w:r w:rsidRPr="00436F64">
              <w:rPr>
                <w:sz w:val="16"/>
                <w:szCs w:val="16"/>
              </w:rPr>
              <w:t>89.8 (67.4)</w:t>
            </w:r>
          </w:p>
        </w:tc>
        <w:tc>
          <w:tcPr>
            <w:tcW w:w="992" w:type="dxa"/>
          </w:tcPr>
          <w:p w14:paraId="0AFAD125" w14:textId="77777777" w:rsidR="001902B1" w:rsidRPr="00436F64" w:rsidRDefault="001902B1" w:rsidP="00E907B7">
            <w:pPr>
              <w:pStyle w:val="Compact"/>
              <w:rPr>
                <w:sz w:val="16"/>
                <w:szCs w:val="16"/>
              </w:rPr>
            </w:pPr>
            <w:r w:rsidRPr="00436F64">
              <w:rPr>
                <w:sz w:val="16"/>
                <w:szCs w:val="16"/>
              </w:rPr>
              <w:t>50.7 (67.5)</w:t>
            </w:r>
          </w:p>
        </w:tc>
        <w:tc>
          <w:tcPr>
            <w:tcW w:w="808" w:type="dxa"/>
          </w:tcPr>
          <w:p w14:paraId="53363069" w14:textId="77777777" w:rsidR="001902B1" w:rsidRPr="00436F64" w:rsidRDefault="001902B1" w:rsidP="00E907B7">
            <w:pPr>
              <w:pStyle w:val="Compact"/>
              <w:rPr>
                <w:sz w:val="16"/>
                <w:szCs w:val="16"/>
              </w:rPr>
            </w:pPr>
            <w:r w:rsidRPr="00436F64">
              <w:rPr>
                <w:sz w:val="16"/>
                <w:szCs w:val="16"/>
              </w:rPr>
              <w:t>70.6 (66.7)</w:t>
            </w:r>
          </w:p>
        </w:tc>
        <w:tc>
          <w:tcPr>
            <w:tcW w:w="990" w:type="dxa"/>
          </w:tcPr>
          <w:p w14:paraId="60EC2048" w14:textId="77777777" w:rsidR="001902B1" w:rsidRPr="00436F64" w:rsidRDefault="001902B1" w:rsidP="00E907B7">
            <w:pPr>
              <w:pStyle w:val="Compact"/>
              <w:rPr>
                <w:sz w:val="16"/>
                <w:szCs w:val="16"/>
              </w:rPr>
            </w:pPr>
            <w:r w:rsidRPr="00436F64">
              <w:rPr>
                <w:sz w:val="16"/>
                <w:szCs w:val="16"/>
              </w:rPr>
              <w:t>88.3 (64.6)</w:t>
            </w:r>
          </w:p>
        </w:tc>
        <w:tc>
          <w:tcPr>
            <w:tcW w:w="990" w:type="dxa"/>
          </w:tcPr>
          <w:p w14:paraId="5D9F58D3" w14:textId="77777777" w:rsidR="001902B1" w:rsidRPr="00436F64" w:rsidRDefault="001902B1" w:rsidP="00E907B7">
            <w:pPr>
              <w:pStyle w:val="Compact"/>
              <w:rPr>
                <w:sz w:val="16"/>
                <w:szCs w:val="16"/>
              </w:rPr>
            </w:pPr>
            <w:r w:rsidRPr="00436F64">
              <w:rPr>
                <w:sz w:val="16"/>
                <w:szCs w:val="16"/>
              </w:rPr>
              <w:t>101 (62.7)</w:t>
            </w:r>
          </w:p>
        </w:tc>
        <w:tc>
          <w:tcPr>
            <w:tcW w:w="900" w:type="dxa"/>
          </w:tcPr>
          <w:p w14:paraId="451F7B5B" w14:textId="77777777" w:rsidR="001902B1" w:rsidRPr="00436F64" w:rsidRDefault="001902B1" w:rsidP="00E907B7">
            <w:pPr>
              <w:pStyle w:val="Compact"/>
              <w:rPr>
                <w:sz w:val="16"/>
                <w:szCs w:val="16"/>
              </w:rPr>
            </w:pPr>
            <w:r w:rsidRPr="00436F64">
              <w:rPr>
                <w:sz w:val="16"/>
                <w:szCs w:val="16"/>
              </w:rPr>
              <w:t>110 (61.3)</w:t>
            </w:r>
          </w:p>
        </w:tc>
        <w:tc>
          <w:tcPr>
            <w:tcW w:w="810" w:type="dxa"/>
          </w:tcPr>
          <w:p w14:paraId="63CC30B1" w14:textId="77777777" w:rsidR="001902B1" w:rsidRPr="00436F64" w:rsidRDefault="001902B1" w:rsidP="00E907B7">
            <w:pPr>
              <w:pStyle w:val="Compact"/>
              <w:rPr>
                <w:sz w:val="16"/>
                <w:szCs w:val="16"/>
              </w:rPr>
            </w:pPr>
            <w:r w:rsidRPr="00436F64">
              <w:rPr>
                <w:sz w:val="16"/>
                <w:szCs w:val="16"/>
              </w:rPr>
              <w:t>118 (55.2)</w:t>
            </w:r>
          </w:p>
        </w:tc>
        <w:tc>
          <w:tcPr>
            <w:tcW w:w="811" w:type="dxa"/>
          </w:tcPr>
          <w:p w14:paraId="2B74DFF4" w14:textId="77777777" w:rsidR="001902B1" w:rsidRPr="00436F64" w:rsidRDefault="001902B1" w:rsidP="00E907B7">
            <w:pPr>
              <w:pStyle w:val="Compact"/>
              <w:rPr>
                <w:sz w:val="16"/>
                <w:szCs w:val="16"/>
              </w:rPr>
            </w:pPr>
            <w:r w:rsidRPr="00436F64">
              <w:rPr>
                <w:sz w:val="16"/>
                <w:szCs w:val="16"/>
              </w:rPr>
              <w:t>125 (49.7)</w:t>
            </w:r>
          </w:p>
        </w:tc>
        <w:tc>
          <w:tcPr>
            <w:tcW w:w="917" w:type="dxa"/>
          </w:tcPr>
          <w:p w14:paraId="3DC04B76" w14:textId="77777777" w:rsidR="001902B1" w:rsidRPr="00436F64" w:rsidRDefault="001902B1" w:rsidP="00E907B7">
            <w:pPr>
              <w:pStyle w:val="Compact"/>
              <w:rPr>
                <w:sz w:val="16"/>
                <w:szCs w:val="16"/>
              </w:rPr>
            </w:pPr>
            <w:r w:rsidRPr="00436F64">
              <w:rPr>
                <w:sz w:val="16"/>
                <w:szCs w:val="16"/>
              </w:rPr>
              <w:t>123 (55.4)</w:t>
            </w:r>
          </w:p>
        </w:tc>
      </w:tr>
      <w:tr w:rsidR="001902B1" w:rsidRPr="00436F64" w14:paraId="347E78DC" w14:textId="77777777" w:rsidTr="00E907B7">
        <w:tc>
          <w:tcPr>
            <w:tcW w:w="1278" w:type="dxa"/>
          </w:tcPr>
          <w:p w14:paraId="67A38716"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E907B7">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E907B7">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E907B7">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E907B7">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E907B7">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E907B7">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E907B7">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E907B7">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E907B7">
            <w:pPr>
              <w:pStyle w:val="Compact"/>
              <w:rPr>
                <w:sz w:val="16"/>
                <w:szCs w:val="16"/>
              </w:rPr>
            </w:pPr>
            <w:r w:rsidRPr="00436F64">
              <w:rPr>
                <w:sz w:val="16"/>
                <w:szCs w:val="16"/>
              </w:rPr>
              <w:t>134 [-100, 200]</w:t>
            </w:r>
          </w:p>
        </w:tc>
      </w:tr>
      <w:tr w:rsidR="001902B1" w:rsidRPr="00436F64" w14:paraId="5768FE2C" w14:textId="77777777" w:rsidTr="00E907B7">
        <w:tc>
          <w:tcPr>
            <w:tcW w:w="1278" w:type="dxa"/>
            <w:shd w:val="clear" w:color="auto" w:fill="D9D9D9" w:themeFill="background1" w:themeFillShade="D9"/>
          </w:tcPr>
          <w:p w14:paraId="72EF7107" w14:textId="77777777" w:rsidR="001902B1" w:rsidRPr="00436F64" w:rsidRDefault="001902B1" w:rsidP="00E907B7">
            <w:pPr>
              <w:pStyle w:val="Compact"/>
              <w:rPr>
                <w:sz w:val="16"/>
                <w:szCs w:val="16"/>
              </w:rPr>
            </w:pPr>
            <w:r w:rsidRPr="00436F64">
              <w:rPr>
                <w:sz w:val="16"/>
                <w:szCs w:val="16"/>
              </w:rPr>
              <w:lastRenderedPageBreak/>
              <w:t>Drive and Motivation</w:t>
            </w:r>
          </w:p>
        </w:tc>
        <w:tc>
          <w:tcPr>
            <w:tcW w:w="1080" w:type="dxa"/>
            <w:shd w:val="clear" w:color="auto" w:fill="D9D9D9" w:themeFill="background1" w:themeFillShade="D9"/>
          </w:tcPr>
          <w:p w14:paraId="66D002F7"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E907B7">
            <w:pPr>
              <w:pStyle w:val="Compact"/>
              <w:rPr>
                <w:sz w:val="16"/>
                <w:szCs w:val="16"/>
              </w:rPr>
            </w:pPr>
          </w:p>
        </w:tc>
      </w:tr>
      <w:tr w:rsidR="001902B1" w:rsidRPr="00436F64" w14:paraId="14D93051" w14:textId="77777777" w:rsidTr="00E907B7">
        <w:tc>
          <w:tcPr>
            <w:tcW w:w="1278" w:type="dxa"/>
          </w:tcPr>
          <w:p w14:paraId="71EBD33F" w14:textId="77777777" w:rsidR="001902B1" w:rsidRPr="00436F64" w:rsidRDefault="001902B1" w:rsidP="00E907B7">
            <w:pPr>
              <w:pStyle w:val="Compact"/>
              <w:rPr>
                <w:sz w:val="16"/>
                <w:szCs w:val="16"/>
              </w:rPr>
            </w:pPr>
            <w:r w:rsidRPr="00436F64">
              <w:rPr>
                <w:sz w:val="16"/>
                <w:szCs w:val="16"/>
              </w:rPr>
              <w:t>Mean (SD)</w:t>
            </w:r>
          </w:p>
        </w:tc>
        <w:tc>
          <w:tcPr>
            <w:tcW w:w="1080" w:type="dxa"/>
          </w:tcPr>
          <w:p w14:paraId="7F13FBFD" w14:textId="77777777" w:rsidR="001902B1" w:rsidRPr="00436F64" w:rsidRDefault="001902B1" w:rsidP="00E907B7">
            <w:pPr>
              <w:pStyle w:val="Compact"/>
              <w:rPr>
                <w:sz w:val="16"/>
                <w:szCs w:val="16"/>
              </w:rPr>
            </w:pPr>
            <w:r w:rsidRPr="00436F64">
              <w:rPr>
                <w:sz w:val="16"/>
                <w:szCs w:val="16"/>
              </w:rPr>
              <w:t>83.4 (66.6)</w:t>
            </w:r>
          </w:p>
        </w:tc>
        <w:tc>
          <w:tcPr>
            <w:tcW w:w="992" w:type="dxa"/>
          </w:tcPr>
          <w:p w14:paraId="3CB70C86" w14:textId="77777777" w:rsidR="001902B1" w:rsidRPr="00436F64" w:rsidRDefault="001902B1" w:rsidP="00E907B7">
            <w:pPr>
              <w:pStyle w:val="Compact"/>
              <w:rPr>
                <w:sz w:val="16"/>
                <w:szCs w:val="16"/>
              </w:rPr>
            </w:pPr>
            <w:r w:rsidRPr="00436F64">
              <w:rPr>
                <w:sz w:val="16"/>
                <w:szCs w:val="16"/>
              </w:rPr>
              <w:t>43.5 (64.7)</w:t>
            </w:r>
          </w:p>
        </w:tc>
        <w:tc>
          <w:tcPr>
            <w:tcW w:w="808" w:type="dxa"/>
          </w:tcPr>
          <w:p w14:paraId="55685502" w14:textId="77777777" w:rsidR="001902B1" w:rsidRPr="00436F64" w:rsidRDefault="001902B1" w:rsidP="00E907B7">
            <w:pPr>
              <w:pStyle w:val="Compact"/>
              <w:rPr>
                <w:sz w:val="16"/>
                <w:szCs w:val="16"/>
              </w:rPr>
            </w:pPr>
            <w:r w:rsidRPr="00436F64">
              <w:rPr>
                <w:sz w:val="16"/>
                <w:szCs w:val="16"/>
              </w:rPr>
              <w:t>62.6 (65.2)</w:t>
            </w:r>
          </w:p>
        </w:tc>
        <w:tc>
          <w:tcPr>
            <w:tcW w:w="990" w:type="dxa"/>
          </w:tcPr>
          <w:p w14:paraId="1E920FE3" w14:textId="77777777" w:rsidR="001902B1" w:rsidRPr="00436F64" w:rsidRDefault="001902B1" w:rsidP="00E907B7">
            <w:pPr>
              <w:pStyle w:val="Compact"/>
              <w:rPr>
                <w:sz w:val="16"/>
                <w:szCs w:val="16"/>
              </w:rPr>
            </w:pPr>
            <w:r w:rsidRPr="00436F64">
              <w:rPr>
                <w:sz w:val="16"/>
                <w:szCs w:val="16"/>
              </w:rPr>
              <w:t>80.4 (63.9)</w:t>
            </w:r>
          </w:p>
        </w:tc>
        <w:tc>
          <w:tcPr>
            <w:tcW w:w="990" w:type="dxa"/>
          </w:tcPr>
          <w:p w14:paraId="647828FE" w14:textId="77777777" w:rsidR="001902B1" w:rsidRPr="00436F64" w:rsidRDefault="001902B1" w:rsidP="00E907B7">
            <w:pPr>
              <w:pStyle w:val="Compact"/>
              <w:rPr>
                <w:sz w:val="16"/>
                <w:szCs w:val="16"/>
              </w:rPr>
            </w:pPr>
            <w:r w:rsidRPr="00436F64">
              <w:rPr>
                <w:sz w:val="16"/>
                <w:szCs w:val="16"/>
              </w:rPr>
              <w:t>94.3 (62.4)</w:t>
            </w:r>
          </w:p>
        </w:tc>
        <w:tc>
          <w:tcPr>
            <w:tcW w:w="900" w:type="dxa"/>
          </w:tcPr>
          <w:p w14:paraId="70C97495" w14:textId="77777777" w:rsidR="001902B1" w:rsidRPr="00436F64" w:rsidRDefault="001902B1" w:rsidP="00E907B7">
            <w:pPr>
              <w:pStyle w:val="Compact"/>
              <w:rPr>
                <w:sz w:val="16"/>
                <w:szCs w:val="16"/>
              </w:rPr>
            </w:pPr>
            <w:r w:rsidRPr="00436F64">
              <w:rPr>
                <w:sz w:val="16"/>
                <w:szCs w:val="16"/>
              </w:rPr>
              <w:t>105 (60.1)</w:t>
            </w:r>
          </w:p>
        </w:tc>
        <w:tc>
          <w:tcPr>
            <w:tcW w:w="810" w:type="dxa"/>
          </w:tcPr>
          <w:p w14:paraId="7B8A6FF0" w14:textId="77777777" w:rsidR="001902B1" w:rsidRPr="00436F64" w:rsidRDefault="001902B1" w:rsidP="00E907B7">
            <w:pPr>
              <w:pStyle w:val="Compact"/>
              <w:rPr>
                <w:sz w:val="16"/>
                <w:szCs w:val="16"/>
              </w:rPr>
            </w:pPr>
            <w:r w:rsidRPr="00436F64">
              <w:rPr>
                <w:sz w:val="16"/>
                <w:szCs w:val="16"/>
              </w:rPr>
              <w:t>114 (53.8)</w:t>
            </w:r>
          </w:p>
        </w:tc>
        <w:tc>
          <w:tcPr>
            <w:tcW w:w="811" w:type="dxa"/>
          </w:tcPr>
          <w:p w14:paraId="08F5351D" w14:textId="77777777" w:rsidR="001902B1" w:rsidRPr="00436F64" w:rsidRDefault="001902B1" w:rsidP="00E907B7">
            <w:pPr>
              <w:pStyle w:val="Compact"/>
              <w:rPr>
                <w:sz w:val="16"/>
                <w:szCs w:val="16"/>
              </w:rPr>
            </w:pPr>
            <w:r w:rsidRPr="00436F64">
              <w:rPr>
                <w:sz w:val="16"/>
                <w:szCs w:val="16"/>
              </w:rPr>
              <w:t>118 (49.7)</w:t>
            </w:r>
          </w:p>
        </w:tc>
        <w:tc>
          <w:tcPr>
            <w:tcW w:w="917" w:type="dxa"/>
          </w:tcPr>
          <w:p w14:paraId="420354CE" w14:textId="77777777" w:rsidR="001902B1" w:rsidRPr="00436F64" w:rsidRDefault="001902B1" w:rsidP="00E907B7">
            <w:pPr>
              <w:pStyle w:val="Compact"/>
              <w:rPr>
                <w:sz w:val="16"/>
                <w:szCs w:val="16"/>
              </w:rPr>
            </w:pPr>
            <w:r w:rsidRPr="00436F64">
              <w:rPr>
                <w:sz w:val="16"/>
                <w:szCs w:val="16"/>
              </w:rPr>
              <w:t>114 (57.1)</w:t>
            </w:r>
          </w:p>
        </w:tc>
      </w:tr>
      <w:tr w:rsidR="001902B1" w:rsidRPr="00436F64" w14:paraId="10A1B94C" w14:textId="77777777" w:rsidTr="00E907B7">
        <w:tc>
          <w:tcPr>
            <w:tcW w:w="1278" w:type="dxa"/>
          </w:tcPr>
          <w:p w14:paraId="6B1F3FDB"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E907B7">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E907B7">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E907B7">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E907B7">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E907B7">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E907B7">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E907B7">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E907B7">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E907B7">
            <w:pPr>
              <w:pStyle w:val="Compact"/>
              <w:rPr>
                <w:sz w:val="16"/>
                <w:szCs w:val="16"/>
              </w:rPr>
            </w:pPr>
            <w:r w:rsidRPr="00436F64">
              <w:rPr>
                <w:sz w:val="16"/>
                <w:szCs w:val="16"/>
              </w:rPr>
              <w:t>124 [-100, 200]</w:t>
            </w:r>
          </w:p>
        </w:tc>
      </w:tr>
      <w:tr w:rsidR="001902B1" w:rsidRPr="00436F64" w14:paraId="7E50A607" w14:textId="77777777" w:rsidTr="00E907B7">
        <w:tc>
          <w:tcPr>
            <w:tcW w:w="1278" w:type="dxa"/>
            <w:shd w:val="clear" w:color="auto" w:fill="D9D9D9" w:themeFill="background1" w:themeFillShade="D9"/>
          </w:tcPr>
          <w:p w14:paraId="274E65CA" w14:textId="77777777" w:rsidR="001902B1" w:rsidRPr="00436F64" w:rsidRDefault="001902B1" w:rsidP="00E907B7">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E907B7">
            <w:pPr>
              <w:pStyle w:val="Compact"/>
              <w:rPr>
                <w:sz w:val="16"/>
                <w:szCs w:val="16"/>
              </w:rPr>
            </w:pPr>
          </w:p>
        </w:tc>
      </w:tr>
      <w:tr w:rsidR="001902B1" w:rsidRPr="00436F64" w14:paraId="299E7349" w14:textId="77777777" w:rsidTr="00E907B7">
        <w:tc>
          <w:tcPr>
            <w:tcW w:w="1278" w:type="dxa"/>
          </w:tcPr>
          <w:p w14:paraId="76FE4C82" w14:textId="77777777" w:rsidR="001902B1" w:rsidRPr="00436F64" w:rsidRDefault="001902B1" w:rsidP="00E907B7">
            <w:pPr>
              <w:pStyle w:val="Compact"/>
              <w:rPr>
                <w:sz w:val="16"/>
                <w:szCs w:val="16"/>
              </w:rPr>
            </w:pPr>
            <w:r w:rsidRPr="00436F64">
              <w:rPr>
                <w:sz w:val="16"/>
                <w:szCs w:val="16"/>
              </w:rPr>
              <w:t>Mean (SD)</w:t>
            </w:r>
          </w:p>
        </w:tc>
        <w:tc>
          <w:tcPr>
            <w:tcW w:w="1080" w:type="dxa"/>
          </w:tcPr>
          <w:p w14:paraId="14C9FBB5" w14:textId="77777777" w:rsidR="001902B1" w:rsidRPr="00436F64" w:rsidRDefault="001902B1" w:rsidP="00E907B7">
            <w:pPr>
              <w:pStyle w:val="Compact"/>
              <w:rPr>
                <w:sz w:val="16"/>
                <w:szCs w:val="16"/>
              </w:rPr>
            </w:pPr>
            <w:r w:rsidRPr="00436F64">
              <w:rPr>
                <w:sz w:val="16"/>
                <w:szCs w:val="16"/>
              </w:rPr>
              <w:t>67.2 (71.1)</w:t>
            </w:r>
          </w:p>
        </w:tc>
        <w:tc>
          <w:tcPr>
            <w:tcW w:w="992" w:type="dxa"/>
          </w:tcPr>
          <w:p w14:paraId="23CA188F" w14:textId="77777777" w:rsidR="001902B1" w:rsidRPr="00436F64" w:rsidRDefault="001902B1" w:rsidP="00E907B7">
            <w:pPr>
              <w:pStyle w:val="Compact"/>
              <w:rPr>
                <w:sz w:val="16"/>
                <w:szCs w:val="16"/>
              </w:rPr>
            </w:pPr>
            <w:r w:rsidRPr="00436F64">
              <w:rPr>
                <w:sz w:val="16"/>
                <w:szCs w:val="16"/>
              </w:rPr>
              <w:t>24.4 (64.8)</w:t>
            </w:r>
          </w:p>
        </w:tc>
        <w:tc>
          <w:tcPr>
            <w:tcW w:w="808" w:type="dxa"/>
          </w:tcPr>
          <w:p w14:paraId="1B1CFC92" w14:textId="77777777" w:rsidR="001902B1" w:rsidRPr="00436F64" w:rsidRDefault="001902B1" w:rsidP="00E907B7">
            <w:pPr>
              <w:pStyle w:val="Compact"/>
              <w:rPr>
                <w:sz w:val="16"/>
                <w:szCs w:val="16"/>
              </w:rPr>
            </w:pPr>
            <w:r w:rsidRPr="00436F64">
              <w:rPr>
                <w:sz w:val="16"/>
                <w:szCs w:val="16"/>
              </w:rPr>
              <w:t>44.1 (66.3)</w:t>
            </w:r>
          </w:p>
        </w:tc>
        <w:tc>
          <w:tcPr>
            <w:tcW w:w="990" w:type="dxa"/>
          </w:tcPr>
          <w:p w14:paraId="42121F9E" w14:textId="77777777" w:rsidR="001902B1" w:rsidRPr="00436F64" w:rsidRDefault="001902B1" w:rsidP="00E907B7">
            <w:pPr>
              <w:pStyle w:val="Compact"/>
              <w:rPr>
                <w:sz w:val="16"/>
                <w:szCs w:val="16"/>
              </w:rPr>
            </w:pPr>
            <w:r w:rsidRPr="00436F64">
              <w:rPr>
                <w:sz w:val="16"/>
                <w:szCs w:val="16"/>
              </w:rPr>
              <w:t>62.0 (67.1)</w:t>
            </w:r>
          </w:p>
        </w:tc>
        <w:tc>
          <w:tcPr>
            <w:tcW w:w="990" w:type="dxa"/>
          </w:tcPr>
          <w:p w14:paraId="4C53BB2D" w14:textId="77777777" w:rsidR="001902B1" w:rsidRPr="00436F64" w:rsidRDefault="001902B1" w:rsidP="00E907B7">
            <w:pPr>
              <w:pStyle w:val="Compact"/>
              <w:rPr>
                <w:sz w:val="16"/>
                <w:szCs w:val="16"/>
              </w:rPr>
            </w:pPr>
            <w:r w:rsidRPr="00436F64">
              <w:rPr>
                <w:sz w:val="16"/>
                <w:szCs w:val="16"/>
              </w:rPr>
              <w:t>78.1 (67.6)</w:t>
            </w:r>
          </w:p>
        </w:tc>
        <w:tc>
          <w:tcPr>
            <w:tcW w:w="900" w:type="dxa"/>
          </w:tcPr>
          <w:p w14:paraId="434091D4" w14:textId="77777777" w:rsidR="001902B1" w:rsidRPr="00436F64" w:rsidRDefault="001902B1" w:rsidP="00E907B7">
            <w:pPr>
              <w:pStyle w:val="Compact"/>
              <w:rPr>
                <w:sz w:val="16"/>
                <w:szCs w:val="16"/>
              </w:rPr>
            </w:pPr>
            <w:r w:rsidRPr="00436F64">
              <w:rPr>
                <w:sz w:val="16"/>
                <w:szCs w:val="16"/>
              </w:rPr>
              <w:t>91.2 (66.2)</w:t>
            </w:r>
          </w:p>
        </w:tc>
        <w:tc>
          <w:tcPr>
            <w:tcW w:w="810" w:type="dxa"/>
          </w:tcPr>
          <w:p w14:paraId="1F273BBF" w14:textId="77777777" w:rsidR="001902B1" w:rsidRPr="00436F64" w:rsidRDefault="001902B1" w:rsidP="00E907B7">
            <w:pPr>
              <w:pStyle w:val="Compact"/>
              <w:rPr>
                <w:sz w:val="16"/>
                <w:szCs w:val="16"/>
              </w:rPr>
            </w:pPr>
            <w:r w:rsidRPr="00436F64">
              <w:rPr>
                <w:sz w:val="16"/>
                <w:szCs w:val="16"/>
              </w:rPr>
              <w:t>102 (61.5)</w:t>
            </w:r>
          </w:p>
        </w:tc>
        <w:tc>
          <w:tcPr>
            <w:tcW w:w="811" w:type="dxa"/>
          </w:tcPr>
          <w:p w14:paraId="3F2BDE09" w14:textId="77777777" w:rsidR="001902B1" w:rsidRPr="00436F64" w:rsidRDefault="001902B1" w:rsidP="00E907B7">
            <w:pPr>
              <w:pStyle w:val="Compact"/>
              <w:rPr>
                <w:sz w:val="16"/>
                <w:szCs w:val="16"/>
              </w:rPr>
            </w:pPr>
            <w:r w:rsidRPr="00436F64">
              <w:rPr>
                <w:sz w:val="16"/>
                <w:szCs w:val="16"/>
              </w:rPr>
              <w:t>111 (57.2)</w:t>
            </w:r>
          </w:p>
        </w:tc>
        <w:tc>
          <w:tcPr>
            <w:tcW w:w="917" w:type="dxa"/>
          </w:tcPr>
          <w:p w14:paraId="10F1DC55" w14:textId="77777777" w:rsidR="001902B1" w:rsidRPr="00436F64" w:rsidRDefault="001902B1" w:rsidP="00E907B7">
            <w:pPr>
              <w:pStyle w:val="Compact"/>
              <w:rPr>
                <w:sz w:val="16"/>
                <w:szCs w:val="16"/>
              </w:rPr>
            </w:pPr>
            <w:r w:rsidRPr="00436F64">
              <w:rPr>
                <w:sz w:val="16"/>
                <w:szCs w:val="16"/>
              </w:rPr>
              <w:t>114 (61.7)</w:t>
            </w:r>
          </w:p>
        </w:tc>
      </w:tr>
      <w:tr w:rsidR="001902B1" w:rsidRPr="00436F64" w14:paraId="7F7CD051" w14:textId="77777777" w:rsidTr="00E907B7">
        <w:tc>
          <w:tcPr>
            <w:tcW w:w="1278" w:type="dxa"/>
          </w:tcPr>
          <w:p w14:paraId="3EB97928"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E907B7">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E907B7">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E907B7">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E907B7">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E907B7">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E907B7">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E907B7">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E907B7">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E907B7">
            <w:pPr>
              <w:pStyle w:val="Compact"/>
              <w:rPr>
                <w:sz w:val="16"/>
                <w:szCs w:val="16"/>
              </w:rPr>
            </w:pPr>
            <w:r w:rsidRPr="00436F64">
              <w:rPr>
                <w:sz w:val="16"/>
                <w:szCs w:val="16"/>
              </w:rPr>
              <w:t>129 [-100, 200]</w:t>
            </w:r>
          </w:p>
        </w:tc>
      </w:tr>
      <w:tr w:rsidR="001902B1" w:rsidRPr="00436F64" w14:paraId="54E94AC7" w14:textId="77777777" w:rsidTr="00E907B7">
        <w:tc>
          <w:tcPr>
            <w:tcW w:w="1278" w:type="dxa"/>
            <w:shd w:val="clear" w:color="auto" w:fill="D9D9D9" w:themeFill="background1" w:themeFillShade="D9"/>
          </w:tcPr>
          <w:p w14:paraId="7250BBF2" w14:textId="77777777" w:rsidR="001902B1" w:rsidRPr="00436F64" w:rsidRDefault="001902B1" w:rsidP="00E907B7">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E907B7">
            <w:pPr>
              <w:pStyle w:val="Compact"/>
              <w:rPr>
                <w:sz w:val="16"/>
                <w:szCs w:val="16"/>
              </w:rPr>
            </w:pPr>
          </w:p>
        </w:tc>
      </w:tr>
      <w:tr w:rsidR="001902B1" w:rsidRPr="00436F64" w14:paraId="57A677E1" w14:textId="77777777" w:rsidTr="00E907B7">
        <w:tc>
          <w:tcPr>
            <w:tcW w:w="1278" w:type="dxa"/>
          </w:tcPr>
          <w:p w14:paraId="14E69135" w14:textId="77777777" w:rsidR="001902B1" w:rsidRPr="00436F64" w:rsidRDefault="001902B1" w:rsidP="00E907B7">
            <w:pPr>
              <w:pStyle w:val="Compact"/>
              <w:rPr>
                <w:sz w:val="16"/>
                <w:szCs w:val="16"/>
              </w:rPr>
            </w:pPr>
            <w:r w:rsidRPr="00436F64">
              <w:rPr>
                <w:sz w:val="16"/>
                <w:szCs w:val="16"/>
              </w:rPr>
              <w:t>Mean (SD)</w:t>
            </w:r>
          </w:p>
        </w:tc>
        <w:tc>
          <w:tcPr>
            <w:tcW w:w="1080" w:type="dxa"/>
          </w:tcPr>
          <w:p w14:paraId="6C5D5AB8" w14:textId="77777777" w:rsidR="001902B1" w:rsidRPr="00436F64" w:rsidRDefault="001902B1" w:rsidP="00E907B7">
            <w:pPr>
              <w:pStyle w:val="Compact"/>
              <w:rPr>
                <w:sz w:val="16"/>
                <w:szCs w:val="16"/>
              </w:rPr>
            </w:pPr>
            <w:r w:rsidRPr="00436F64">
              <w:rPr>
                <w:sz w:val="16"/>
                <w:szCs w:val="16"/>
              </w:rPr>
              <w:t>70.7 (76.6)</w:t>
            </w:r>
          </w:p>
        </w:tc>
        <w:tc>
          <w:tcPr>
            <w:tcW w:w="992" w:type="dxa"/>
          </w:tcPr>
          <w:p w14:paraId="546E3516" w14:textId="77777777" w:rsidR="001902B1" w:rsidRPr="00436F64" w:rsidRDefault="001902B1" w:rsidP="00E907B7">
            <w:pPr>
              <w:pStyle w:val="Compact"/>
              <w:rPr>
                <w:sz w:val="16"/>
                <w:szCs w:val="16"/>
              </w:rPr>
            </w:pPr>
            <w:r w:rsidRPr="00436F64">
              <w:rPr>
                <w:sz w:val="16"/>
                <w:szCs w:val="16"/>
              </w:rPr>
              <w:t>23.1 (69.5)</w:t>
            </w:r>
          </w:p>
        </w:tc>
        <w:tc>
          <w:tcPr>
            <w:tcW w:w="808" w:type="dxa"/>
          </w:tcPr>
          <w:p w14:paraId="22F76ABB" w14:textId="77777777" w:rsidR="001902B1" w:rsidRPr="00436F64" w:rsidRDefault="001902B1" w:rsidP="00E907B7">
            <w:pPr>
              <w:pStyle w:val="Compact"/>
              <w:rPr>
                <w:sz w:val="16"/>
                <w:szCs w:val="16"/>
              </w:rPr>
            </w:pPr>
            <w:r w:rsidRPr="00436F64">
              <w:rPr>
                <w:sz w:val="16"/>
                <w:szCs w:val="16"/>
              </w:rPr>
              <w:t>50.2 (72.5)</w:t>
            </w:r>
          </w:p>
        </w:tc>
        <w:tc>
          <w:tcPr>
            <w:tcW w:w="990" w:type="dxa"/>
          </w:tcPr>
          <w:p w14:paraId="08C64454" w14:textId="77777777" w:rsidR="001902B1" w:rsidRPr="00436F64" w:rsidRDefault="001902B1" w:rsidP="00E907B7">
            <w:pPr>
              <w:pStyle w:val="Compact"/>
              <w:rPr>
                <w:sz w:val="16"/>
                <w:szCs w:val="16"/>
              </w:rPr>
            </w:pPr>
            <w:r w:rsidRPr="00436F64">
              <w:rPr>
                <w:sz w:val="16"/>
                <w:szCs w:val="16"/>
              </w:rPr>
              <w:t>69.7 (72.8)</w:t>
            </w:r>
          </w:p>
        </w:tc>
        <w:tc>
          <w:tcPr>
            <w:tcW w:w="990" w:type="dxa"/>
          </w:tcPr>
          <w:p w14:paraId="39380D6D" w14:textId="77777777" w:rsidR="001902B1" w:rsidRPr="00436F64" w:rsidRDefault="001902B1" w:rsidP="00E907B7">
            <w:pPr>
              <w:pStyle w:val="Compact"/>
              <w:rPr>
                <w:sz w:val="16"/>
                <w:szCs w:val="16"/>
              </w:rPr>
            </w:pPr>
            <w:r w:rsidRPr="00436F64">
              <w:rPr>
                <w:sz w:val="16"/>
                <w:szCs w:val="16"/>
              </w:rPr>
              <w:t>83.5 (72.8)</w:t>
            </w:r>
          </w:p>
        </w:tc>
        <w:tc>
          <w:tcPr>
            <w:tcW w:w="900" w:type="dxa"/>
          </w:tcPr>
          <w:p w14:paraId="3667F04E" w14:textId="77777777" w:rsidR="001902B1" w:rsidRPr="00436F64" w:rsidRDefault="001902B1" w:rsidP="00E907B7">
            <w:pPr>
              <w:pStyle w:val="Compact"/>
              <w:rPr>
                <w:sz w:val="16"/>
                <w:szCs w:val="16"/>
              </w:rPr>
            </w:pPr>
            <w:r w:rsidRPr="00436F64">
              <w:rPr>
                <w:sz w:val="16"/>
                <w:szCs w:val="16"/>
              </w:rPr>
              <w:t>94.3 (71.8)</w:t>
            </w:r>
          </w:p>
        </w:tc>
        <w:tc>
          <w:tcPr>
            <w:tcW w:w="810" w:type="dxa"/>
          </w:tcPr>
          <w:p w14:paraId="4C7AB4C8" w14:textId="77777777" w:rsidR="001902B1" w:rsidRPr="00436F64" w:rsidRDefault="001902B1" w:rsidP="00E907B7">
            <w:pPr>
              <w:pStyle w:val="Compact"/>
              <w:rPr>
                <w:sz w:val="16"/>
                <w:szCs w:val="16"/>
              </w:rPr>
            </w:pPr>
            <w:r w:rsidRPr="00436F64">
              <w:rPr>
                <w:sz w:val="16"/>
                <w:szCs w:val="16"/>
              </w:rPr>
              <w:t>103 (68.2)</w:t>
            </w:r>
          </w:p>
        </w:tc>
        <w:tc>
          <w:tcPr>
            <w:tcW w:w="811" w:type="dxa"/>
          </w:tcPr>
          <w:p w14:paraId="1A762B55" w14:textId="77777777" w:rsidR="001902B1" w:rsidRPr="00436F64" w:rsidRDefault="001902B1" w:rsidP="00E907B7">
            <w:pPr>
              <w:pStyle w:val="Compact"/>
              <w:rPr>
                <w:sz w:val="16"/>
                <w:szCs w:val="16"/>
              </w:rPr>
            </w:pPr>
            <w:r w:rsidRPr="00436F64">
              <w:rPr>
                <w:sz w:val="16"/>
                <w:szCs w:val="16"/>
              </w:rPr>
              <w:t>112 (64.6)</w:t>
            </w:r>
          </w:p>
        </w:tc>
        <w:tc>
          <w:tcPr>
            <w:tcW w:w="917" w:type="dxa"/>
          </w:tcPr>
          <w:p w14:paraId="42692B14" w14:textId="77777777" w:rsidR="001902B1" w:rsidRPr="00436F64" w:rsidRDefault="001902B1" w:rsidP="00E907B7">
            <w:pPr>
              <w:pStyle w:val="Compact"/>
              <w:rPr>
                <w:sz w:val="16"/>
                <w:szCs w:val="16"/>
              </w:rPr>
            </w:pPr>
            <w:r w:rsidRPr="00436F64">
              <w:rPr>
                <w:sz w:val="16"/>
                <w:szCs w:val="16"/>
              </w:rPr>
              <w:t>116 (67.3)</w:t>
            </w:r>
          </w:p>
        </w:tc>
      </w:tr>
      <w:tr w:rsidR="001902B1" w:rsidRPr="00436F64" w14:paraId="4F6C1C81" w14:textId="77777777" w:rsidTr="00E907B7">
        <w:tc>
          <w:tcPr>
            <w:tcW w:w="1278" w:type="dxa"/>
          </w:tcPr>
          <w:p w14:paraId="2851D5DF"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E907B7">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E907B7">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E907B7">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E907B7">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E907B7">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E907B7">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E907B7">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E907B7">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E907B7">
            <w:pPr>
              <w:pStyle w:val="Compact"/>
              <w:rPr>
                <w:sz w:val="16"/>
                <w:szCs w:val="16"/>
              </w:rPr>
            </w:pPr>
            <w:r w:rsidRPr="00436F64">
              <w:rPr>
                <w:sz w:val="16"/>
                <w:szCs w:val="16"/>
              </w:rPr>
              <w:t>134 [-100, 200]</w:t>
            </w:r>
          </w:p>
        </w:tc>
      </w:tr>
      <w:tr w:rsidR="001902B1" w:rsidRPr="00436F64" w14:paraId="07476D31" w14:textId="77777777" w:rsidTr="00E907B7">
        <w:tc>
          <w:tcPr>
            <w:tcW w:w="1278" w:type="dxa"/>
            <w:shd w:val="clear" w:color="auto" w:fill="D9D9D9" w:themeFill="background1" w:themeFillShade="D9"/>
          </w:tcPr>
          <w:p w14:paraId="018E5B75" w14:textId="77777777" w:rsidR="001902B1" w:rsidRPr="00436F64" w:rsidRDefault="001902B1" w:rsidP="00E907B7">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E907B7">
            <w:pPr>
              <w:pStyle w:val="Compact"/>
              <w:rPr>
                <w:sz w:val="16"/>
                <w:szCs w:val="16"/>
              </w:rPr>
            </w:pPr>
          </w:p>
        </w:tc>
      </w:tr>
      <w:tr w:rsidR="001902B1" w:rsidRPr="00436F64" w14:paraId="76133562" w14:textId="77777777" w:rsidTr="00E907B7">
        <w:tc>
          <w:tcPr>
            <w:tcW w:w="1278" w:type="dxa"/>
          </w:tcPr>
          <w:p w14:paraId="5A349E6E" w14:textId="77777777" w:rsidR="001902B1" w:rsidRPr="00436F64" w:rsidRDefault="001902B1" w:rsidP="00E907B7">
            <w:pPr>
              <w:pStyle w:val="Compact"/>
              <w:rPr>
                <w:sz w:val="16"/>
                <w:szCs w:val="16"/>
              </w:rPr>
            </w:pPr>
            <w:r w:rsidRPr="00436F64">
              <w:rPr>
                <w:sz w:val="16"/>
                <w:szCs w:val="16"/>
              </w:rPr>
              <w:t>Mean (SD)</w:t>
            </w:r>
          </w:p>
        </w:tc>
        <w:tc>
          <w:tcPr>
            <w:tcW w:w="1080" w:type="dxa"/>
          </w:tcPr>
          <w:p w14:paraId="2FAED38E" w14:textId="77777777" w:rsidR="001902B1" w:rsidRPr="00436F64" w:rsidRDefault="001902B1" w:rsidP="00E907B7">
            <w:pPr>
              <w:pStyle w:val="Compact"/>
              <w:rPr>
                <w:sz w:val="16"/>
                <w:szCs w:val="16"/>
              </w:rPr>
            </w:pPr>
            <w:r w:rsidRPr="00436F64">
              <w:rPr>
                <w:sz w:val="16"/>
                <w:szCs w:val="16"/>
              </w:rPr>
              <w:t>73.4 (64.7)</w:t>
            </w:r>
          </w:p>
        </w:tc>
        <w:tc>
          <w:tcPr>
            <w:tcW w:w="992" w:type="dxa"/>
          </w:tcPr>
          <w:p w14:paraId="60F6B026" w14:textId="77777777" w:rsidR="001902B1" w:rsidRPr="00436F64" w:rsidRDefault="001902B1" w:rsidP="00E907B7">
            <w:pPr>
              <w:pStyle w:val="Compact"/>
              <w:rPr>
                <w:sz w:val="16"/>
                <w:szCs w:val="16"/>
              </w:rPr>
            </w:pPr>
            <w:r w:rsidRPr="00436F64">
              <w:rPr>
                <w:sz w:val="16"/>
                <w:szCs w:val="16"/>
              </w:rPr>
              <w:t>44.6 (64.3)</w:t>
            </w:r>
          </w:p>
        </w:tc>
        <w:tc>
          <w:tcPr>
            <w:tcW w:w="808" w:type="dxa"/>
          </w:tcPr>
          <w:p w14:paraId="72D0792B" w14:textId="77777777" w:rsidR="001902B1" w:rsidRPr="00436F64" w:rsidRDefault="001902B1" w:rsidP="00E907B7">
            <w:pPr>
              <w:pStyle w:val="Compact"/>
              <w:rPr>
                <w:sz w:val="16"/>
                <w:szCs w:val="16"/>
              </w:rPr>
            </w:pPr>
            <w:r w:rsidRPr="00436F64">
              <w:rPr>
                <w:sz w:val="16"/>
                <w:szCs w:val="16"/>
              </w:rPr>
              <w:t>57.7 (63.8)</w:t>
            </w:r>
          </w:p>
        </w:tc>
        <w:tc>
          <w:tcPr>
            <w:tcW w:w="990" w:type="dxa"/>
          </w:tcPr>
          <w:p w14:paraId="42C55EE2" w14:textId="77777777" w:rsidR="001902B1" w:rsidRPr="00436F64" w:rsidRDefault="001902B1" w:rsidP="00E907B7">
            <w:pPr>
              <w:pStyle w:val="Compact"/>
              <w:rPr>
                <w:sz w:val="16"/>
                <w:szCs w:val="16"/>
              </w:rPr>
            </w:pPr>
            <w:r w:rsidRPr="00436F64">
              <w:rPr>
                <w:sz w:val="16"/>
                <w:szCs w:val="16"/>
              </w:rPr>
              <w:t>68.7 (63.8)</w:t>
            </w:r>
          </w:p>
        </w:tc>
        <w:tc>
          <w:tcPr>
            <w:tcW w:w="990" w:type="dxa"/>
          </w:tcPr>
          <w:p w14:paraId="28D5CC1C" w14:textId="77777777" w:rsidR="001902B1" w:rsidRPr="00436F64" w:rsidRDefault="001902B1" w:rsidP="00E907B7">
            <w:pPr>
              <w:pStyle w:val="Compact"/>
              <w:rPr>
                <w:sz w:val="16"/>
                <w:szCs w:val="16"/>
              </w:rPr>
            </w:pPr>
            <w:r w:rsidRPr="00436F64">
              <w:rPr>
                <w:sz w:val="16"/>
                <w:szCs w:val="16"/>
              </w:rPr>
              <w:t>80.5 (62.9)</w:t>
            </w:r>
          </w:p>
        </w:tc>
        <w:tc>
          <w:tcPr>
            <w:tcW w:w="900" w:type="dxa"/>
          </w:tcPr>
          <w:p w14:paraId="2D041701" w14:textId="77777777" w:rsidR="001902B1" w:rsidRPr="00436F64" w:rsidRDefault="001902B1" w:rsidP="00E907B7">
            <w:pPr>
              <w:pStyle w:val="Compact"/>
              <w:rPr>
                <w:sz w:val="16"/>
                <w:szCs w:val="16"/>
              </w:rPr>
            </w:pPr>
            <w:r w:rsidRPr="00436F64">
              <w:rPr>
                <w:sz w:val="16"/>
                <w:szCs w:val="16"/>
              </w:rPr>
              <w:t>90.1 (60.8)</w:t>
            </w:r>
          </w:p>
        </w:tc>
        <w:tc>
          <w:tcPr>
            <w:tcW w:w="810" w:type="dxa"/>
          </w:tcPr>
          <w:p w14:paraId="10F34A1F" w14:textId="77777777" w:rsidR="001902B1" w:rsidRPr="00436F64" w:rsidRDefault="001902B1" w:rsidP="00E907B7">
            <w:pPr>
              <w:pStyle w:val="Compact"/>
              <w:rPr>
                <w:sz w:val="16"/>
                <w:szCs w:val="16"/>
              </w:rPr>
            </w:pPr>
            <w:r w:rsidRPr="00436F64">
              <w:rPr>
                <w:sz w:val="16"/>
                <w:szCs w:val="16"/>
              </w:rPr>
              <w:t>98.5 (55.5)</w:t>
            </w:r>
          </w:p>
        </w:tc>
        <w:tc>
          <w:tcPr>
            <w:tcW w:w="811" w:type="dxa"/>
          </w:tcPr>
          <w:p w14:paraId="606F490C" w14:textId="77777777" w:rsidR="001902B1" w:rsidRPr="00436F64" w:rsidRDefault="001902B1" w:rsidP="00E907B7">
            <w:pPr>
              <w:pStyle w:val="Compact"/>
              <w:rPr>
                <w:sz w:val="16"/>
                <w:szCs w:val="16"/>
              </w:rPr>
            </w:pPr>
            <w:r w:rsidRPr="00436F64">
              <w:rPr>
                <w:sz w:val="16"/>
                <w:szCs w:val="16"/>
              </w:rPr>
              <w:t>102 (52.0)</w:t>
            </w:r>
          </w:p>
        </w:tc>
        <w:tc>
          <w:tcPr>
            <w:tcW w:w="917" w:type="dxa"/>
          </w:tcPr>
          <w:p w14:paraId="28523DA2" w14:textId="77777777" w:rsidR="001902B1" w:rsidRPr="00436F64" w:rsidRDefault="001902B1" w:rsidP="00E907B7">
            <w:pPr>
              <w:pStyle w:val="Compact"/>
              <w:rPr>
                <w:sz w:val="16"/>
                <w:szCs w:val="16"/>
              </w:rPr>
            </w:pPr>
            <w:r w:rsidRPr="00436F64">
              <w:rPr>
                <w:sz w:val="16"/>
                <w:szCs w:val="16"/>
              </w:rPr>
              <w:t>99.3 (57.0)</w:t>
            </w:r>
          </w:p>
        </w:tc>
      </w:tr>
      <w:tr w:rsidR="001902B1" w:rsidRPr="00436F64" w14:paraId="78A1DE45" w14:textId="77777777" w:rsidTr="00E907B7">
        <w:tc>
          <w:tcPr>
            <w:tcW w:w="1278" w:type="dxa"/>
          </w:tcPr>
          <w:p w14:paraId="59F3E005"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E907B7">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E907B7">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E907B7">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E907B7">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E907B7">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E907B7">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E907B7">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E907B7">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E907B7">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22AD3AB8" w14:textId="1C3EF39A" w:rsidR="00DE4A30" w:rsidRPr="00C41241" w:rsidRDefault="00DE4A30" w:rsidP="00DE4A30">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04CFA">
        <w:rPr>
          <w:rFonts w:ascii="Times New Roman" w:hAnsi="Times New Roman" w:cs="Times New Roman"/>
          <w:b/>
          <w:bCs/>
          <w:sz w:val="24"/>
          <w:szCs w:val="24"/>
        </w:rPr>
        <w:t>3</w:t>
      </w:r>
      <w:r>
        <w:rPr>
          <w:rFonts w:ascii="Times New Roman" w:hAnsi="Times New Roman" w:cs="Times New Roman"/>
          <w:b/>
          <w:bCs/>
          <w:sz w:val="24"/>
          <w:szCs w:val="24"/>
        </w:rPr>
        <w:t>. Sensitivity analysis. Reported ATC effects and standard errors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DE4A30" w:rsidRPr="00436F64" w14:paraId="4BE317AE" w14:textId="77777777" w:rsidTr="00843720">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6AB27218" w14:textId="77777777" w:rsidR="00DE4A30" w:rsidRPr="00C57C70" w:rsidRDefault="00DE4A30" w:rsidP="00843720">
            <w:pPr>
              <w:pStyle w:val="Compact"/>
              <w:rPr>
                <w:sz w:val="20"/>
                <w:szCs w:val="20"/>
              </w:rPr>
            </w:pPr>
            <w:r>
              <w:rPr>
                <w:sz w:val="20"/>
                <w:szCs w:val="20"/>
              </w:rPr>
              <w:t>MHQ</w:t>
            </w:r>
          </w:p>
        </w:tc>
        <w:tc>
          <w:tcPr>
            <w:tcW w:w="1080" w:type="dxa"/>
            <w:shd w:val="clear" w:color="auto" w:fill="D9D9D9" w:themeFill="background1" w:themeFillShade="D9"/>
          </w:tcPr>
          <w:p w14:paraId="5ACFE6F9" w14:textId="77777777" w:rsidR="00DE4A30" w:rsidRPr="00C57C70" w:rsidRDefault="00DE4A30" w:rsidP="00843720">
            <w:pPr>
              <w:pStyle w:val="Compact"/>
              <w:rPr>
                <w:sz w:val="20"/>
                <w:szCs w:val="20"/>
              </w:rPr>
            </w:pPr>
            <w:r>
              <w:rPr>
                <w:sz w:val="20"/>
                <w:szCs w:val="20"/>
              </w:rPr>
              <w:t>GBM</w:t>
            </w:r>
          </w:p>
        </w:tc>
        <w:tc>
          <w:tcPr>
            <w:tcW w:w="1170" w:type="dxa"/>
            <w:shd w:val="clear" w:color="auto" w:fill="D9D9D9" w:themeFill="background1" w:themeFillShade="D9"/>
          </w:tcPr>
          <w:p w14:paraId="74DCB9A4" w14:textId="77777777" w:rsidR="00DE4A30" w:rsidRPr="00C57C70" w:rsidRDefault="00DE4A30" w:rsidP="00843720">
            <w:pPr>
              <w:pStyle w:val="Compact"/>
              <w:rPr>
                <w:sz w:val="20"/>
                <w:szCs w:val="20"/>
              </w:rPr>
            </w:pPr>
            <w:r>
              <w:rPr>
                <w:sz w:val="20"/>
                <w:szCs w:val="20"/>
              </w:rPr>
              <w:t>Doubly Robust GBM</w:t>
            </w:r>
          </w:p>
        </w:tc>
        <w:tc>
          <w:tcPr>
            <w:tcW w:w="1350" w:type="dxa"/>
            <w:shd w:val="clear" w:color="auto" w:fill="D9D9D9" w:themeFill="background1" w:themeFillShade="D9"/>
          </w:tcPr>
          <w:p w14:paraId="52CACAF4" w14:textId="77777777" w:rsidR="00DE4A30" w:rsidRPr="00C57C70" w:rsidRDefault="00DE4A30" w:rsidP="00843720">
            <w:pPr>
              <w:pStyle w:val="Compact"/>
              <w:rPr>
                <w:sz w:val="20"/>
                <w:szCs w:val="20"/>
              </w:rPr>
            </w:pPr>
            <w:r>
              <w:rPr>
                <w:sz w:val="20"/>
                <w:szCs w:val="20"/>
              </w:rPr>
              <w:t>MI + GBM</w:t>
            </w:r>
          </w:p>
        </w:tc>
        <w:tc>
          <w:tcPr>
            <w:tcW w:w="1350" w:type="dxa"/>
            <w:shd w:val="clear" w:color="auto" w:fill="D9D9D9" w:themeFill="background1" w:themeFillShade="D9"/>
          </w:tcPr>
          <w:p w14:paraId="48D8CE94" w14:textId="77777777" w:rsidR="00DE4A30" w:rsidRPr="00C57C70" w:rsidRDefault="00DE4A30" w:rsidP="00843720">
            <w:pPr>
              <w:pStyle w:val="Compact"/>
              <w:rPr>
                <w:sz w:val="20"/>
                <w:szCs w:val="20"/>
              </w:rPr>
            </w:pPr>
            <w:r>
              <w:rPr>
                <w:sz w:val="20"/>
                <w:szCs w:val="20"/>
              </w:rPr>
              <w:t>Doubly Robust        MI + GBM</w:t>
            </w:r>
          </w:p>
        </w:tc>
        <w:tc>
          <w:tcPr>
            <w:tcW w:w="1440" w:type="dxa"/>
            <w:shd w:val="clear" w:color="auto" w:fill="D9D9D9" w:themeFill="background1" w:themeFillShade="D9"/>
          </w:tcPr>
          <w:p w14:paraId="4079D8BC" w14:textId="77777777" w:rsidR="00DE4A30" w:rsidRPr="00C57C70" w:rsidRDefault="00DE4A30" w:rsidP="00843720">
            <w:pPr>
              <w:pStyle w:val="Compact"/>
              <w:rPr>
                <w:sz w:val="20"/>
                <w:szCs w:val="20"/>
              </w:rPr>
            </w:pPr>
            <w:r>
              <w:rPr>
                <w:sz w:val="20"/>
                <w:szCs w:val="20"/>
              </w:rPr>
              <w:t>MI + CBPS</w:t>
            </w:r>
          </w:p>
        </w:tc>
        <w:tc>
          <w:tcPr>
            <w:tcW w:w="1441" w:type="dxa"/>
            <w:shd w:val="clear" w:color="auto" w:fill="D9D9D9" w:themeFill="background1" w:themeFillShade="D9"/>
          </w:tcPr>
          <w:p w14:paraId="1D7C7D64" w14:textId="77777777" w:rsidR="00DE4A30" w:rsidRPr="00C57C70" w:rsidRDefault="00DE4A30" w:rsidP="00843720">
            <w:pPr>
              <w:pStyle w:val="Compact"/>
              <w:rPr>
                <w:sz w:val="20"/>
                <w:szCs w:val="20"/>
              </w:rPr>
            </w:pPr>
            <w:r>
              <w:rPr>
                <w:sz w:val="20"/>
                <w:szCs w:val="20"/>
              </w:rPr>
              <w:t>Doubly Robust MI + CBPS</w:t>
            </w:r>
          </w:p>
        </w:tc>
      </w:tr>
      <w:tr w:rsidR="00DE4A30" w:rsidRPr="00436F64" w14:paraId="68F7B716" w14:textId="77777777" w:rsidTr="00843720">
        <w:tc>
          <w:tcPr>
            <w:tcW w:w="1458" w:type="dxa"/>
          </w:tcPr>
          <w:p w14:paraId="62104A72" w14:textId="77777777" w:rsidR="00DE4A30" w:rsidRPr="00C57C70" w:rsidRDefault="00DE4A30" w:rsidP="00843720">
            <w:pPr>
              <w:pStyle w:val="Compact"/>
              <w:rPr>
                <w:sz w:val="20"/>
                <w:szCs w:val="20"/>
              </w:rPr>
            </w:pPr>
            <w:r>
              <w:rPr>
                <w:sz w:val="20"/>
                <w:szCs w:val="20"/>
              </w:rPr>
              <w:t>ATC</w:t>
            </w:r>
          </w:p>
        </w:tc>
        <w:tc>
          <w:tcPr>
            <w:tcW w:w="1080" w:type="dxa"/>
          </w:tcPr>
          <w:p w14:paraId="2604E842" w14:textId="77777777" w:rsidR="00DE4A30" w:rsidRPr="00C57C70" w:rsidRDefault="00DE4A30" w:rsidP="00843720">
            <w:pPr>
              <w:pStyle w:val="Compact"/>
              <w:rPr>
                <w:sz w:val="20"/>
                <w:szCs w:val="20"/>
              </w:rPr>
            </w:pPr>
            <w:r>
              <w:rPr>
                <w:sz w:val="20"/>
                <w:szCs w:val="20"/>
              </w:rPr>
              <w:t>17.86</w:t>
            </w:r>
          </w:p>
        </w:tc>
        <w:tc>
          <w:tcPr>
            <w:tcW w:w="1170" w:type="dxa"/>
          </w:tcPr>
          <w:p w14:paraId="254EF496" w14:textId="77777777" w:rsidR="00DE4A30" w:rsidRPr="00C57C70" w:rsidRDefault="00DE4A30" w:rsidP="00843720">
            <w:pPr>
              <w:pStyle w:val="Compact"/>
              <w:rPr>
                <w:sz w:val="20"/>
                <w:szCs w:val="20"/>
              </w:rPr>
            </w:pPr>
            <w:r>
              <w:rPr>
                <w:sz w:val="20"/>
                <w:szCs w:val="20"/>
              </w:rPr>
              <w:t>17.74</w:t>
            </w:r>
          </w:p>
        </w:tc>
        <w:tc>
          <w:tcPr>
            <w:tcW w:w="1350" w:type="dxa"/>
          </w:tcPr>
          <w:p w14:paraId="6109D257" w14:textId="77777777" w:rsidR="00DE4A30" w:rsidRPr="00C57C70" w:rsidRDefault="00DE4A30" w:rsidP="00843720">
            <w:pPr>
              <w:pStyle w:val="Compact"/>
              <w:rPr>
                <w:sz w:val="20"/>
                <w:szCs w:val="20"/>
              </w:rPr>
            </w:pPr>
            <w:r>
              <w:rPr>
                <w:sz w:val="20"/>
                <w:szCs w:val="20"/>
              </w:rPr>
              <w:t>17.75</w:t>
            </w:r>
          </w:p>
        </w:tc>
        <w:tc>
          <w:tcPr>
            <w:tcW w:w="1350" w:type="dxa"/>
          </w:tcPr>
          <w:p w14:paraId="50D7481E" w14:textId="77777777" w:rsidR="00DE4A30" w:rsidRPr="00C57C70" w:rsidRDefault="00DE4A30" w:rsidP="00843720">
            <w:pPr>
              <w:pStyle w:val="Compact"/>
              <w:rPr>
                <w:sz w:val="20"/>
                <w:szCs w:val="20"/>
              </w:rPr>
            </w:pPr>
            <w:r>
              <w:rPr>
                <w:sz w:val="20"/>
                <w:szCs w:val="20"/>
              </w:rPr>
              <w:t>17.77</w:t>
            </w:r>
          </w:p>
        </w:tc>
        <w:tc>
          <w:tcPr>
            <w:tcW w:w="1440" w:type="dxa"/>
          </w:tcPr>
          <w:p w14:paraId="6DF6920B" w14:textId="77777777" w:rsidR="00DE4A30" w:rsidRPr="00C57C70" w:rsidRDefault="00DE4A30" w:rsidP="00843720">
            <w:pPr>
              <w:pStyle w:val="Compact"/>
              <w:rPr>
                <w:sz w:val="20"/>
                <w:szCs w:val="20"/>
              </w:rPr>
            </w:pPr>
            <w:r>
              <w:rPr>
                <w:sz w:val="20"/>
                <w:szCs w:val="20"/>
              </w:rPr>
              <w:t>18.15</w:t>
            </w:r>
          </w:p>
        </w:tc>
        <w:tc>
          <w:tcPr>
            <w:tcW w:w="1441" w:type="dxa"/>
          </w:tcPr>
          <w:p w14:paraId="274DA676" w14:textId="77777777" w:rsidR="00DE4A30" w:rsidRPr="00C57C70" w:rsidRDefault="00DE4A30" w:rsidP="00843720">
            <w:pPr>
              <w:pStyle w:val="Compact"/>
              <w:rPr>
                <w:sz w:val="20"/>
                <w:szCs w:val="20"/>
              </w:rPr>
            </w:pPr>
            <w:r>
              <w:rPr>
                <w:sz w:val="20"/>
                <w:szCs w:val="20"/>
              </w:rPr>
              <w:t>17.87</w:t>
            </w:r>
          </w:p>
        </w:tc>
      </w:tr>
      <w:tr w:rsidR="00DE4A30" w:rsidRPr="00436F64" w14:paraId="68BDFBED" w14:textId="77777777" w:rsidTr="00843720">
        <w:tc>
          <w:tcPr>
            <w:tcW w:w="1458" w:type="dxa"/>
          </w:tcPr>
          <w:p w14:paraId="0237A601" w14:textId="77777777" w:rsidR="00DE4A30" w:rsidRDefault="00DE4A30" w:rsidP="00843720">
            <w:pPr>
              <w:pStyle w:val="Compact"/>
              <w:rPr>
                <w:sz w:val="20"/>
                <w:szCs w:val="20"/>
              </w:rPr>
            </w:pPr>
            <w:r>
              <w:rPr>
                <w:sz w:val="20"/>
                <w:szCs w:val="20"/>
              </w:rPr>
              <w:t>SE</w:t>
            </w:r>
          </w:p>
        </w:tc>
        <w:tc>
          <w:tcPr>
            <w:tcW w:w="1080" w:type="dxa"/>
          </w:tcPr>
          <w:p w14:paraId="2BE83421" w14:textId="77777777" w:rsidR="00DE4A30" w:rsidRDefault="00DE4A30" w:rsidP="00843720">
            <w:pPr>
              <w:pStyle w:val="Compact"/>
              <w:rPr>
                <w:sz w:val="20"/>
                <w:szCs w:val="20"/>
              </w:rPr>
            </w:pPr>
            <w:r>
              <w:rPr>
                <w:sz w:val="20"/>
                <w:szCs w:val="20"/>
              </w:rPr>
              <w:t>1.43</w:t>
            </w:r>
          </w:p>
        </w:tc>
        <w:tc>
          <w:tcPr>
            <w:tcW w:w="1170" w:type="dxa"/>
          </w:tcPr>
          <w:p w14:paraId="06249F93" w14:textId="77777777" w:rsidR="00DE4A30" w:rsidRDefault="00DE4A30" w:rsidP="00843720">
            <w:pPr>
              <w:pStyle w:val="Compact"/>
              <w:rPr>
                <w:sz w:val="20"/>
                <w:szCs w:val="20"/>
              </w:rPr>
            </w:pPr>
            <w:r>
              <w:rPr>
                <w:sz w:val="20"/>
                <w:szCs w:val="20"/>
              </w:rPr>
              <w:t>0.99</w:t>
            </w:r>
          </w:p>
        </w:tc>
        <w:tc>
          <w:tcPr>
            <w:tcW w:w="1350" w:type="dxa"/>
          </w:tcPr>
          <w:p w14:paraId="460A7CC1" w14:textId="77777777" w:rsidR="00DE4A30" w:rsidRDefault="00DE4A30" w:rsidP="00843720">
            <w:pPr>
              <w:pStyle w:val="Compact"/>
              <w:rPr>
                <w:sz w:val="20"/>
                <w:szCs w:val="20"/>
              </w:rPr>
            </w:pPr>
            <w:r>
              <w:rPr>
                <w:sz w:val="20"/>
                <w:szCs w:val="20"/>
              </w:rPr>
              <w:t>0.28</w:t>
            </w:r>
          </w:p>
        </w:tc>
        <w:tc>
          <w:tcPr>
            <w:tcW w:w="1350" w:type="dxa"/>
          </w:tcPr>
          <w:p w14:paraId="1B60D45A" w14:textId="77777777" w:rsidR="00DE4A30" w:rsidRDefault="00DE4A30" w:rsidP="00843720">
            <w:pPr>
              <w:pStyle w:val="Compact"/>
              <w:rPr>
                <w:sz w:val="20"/>
                <w:szCs w:val="20"/>
              </w:rPr>
            </w:pPr>
            <w:r>
              <w:rPr>
                <w:sz w:val="20"/>
                <w:szCs w:val="20"/>
              </w:rPr>
              <w:t>0.23</w:t>
            </w:r>
          </w:p>
        </w:tc>
        <w:tc>
          <w:tcPr>
            <w:tcW w:w="1440" w:type="dxa"/>
          </w:tcPr>
          <w:p w14:paraId="6CBF4B2C" w14:textId="77777777" w:rsidR="00DE4A30" w:rsidRPr="00C57C70" w:rsidRDefault="00DE4A30" w:rsidP="00843720">
            <w:pPr>
              <w:pStyle w:val="Compact"/>
              <w:rPr>
                <w:sz w:val="20"/>
                <w:szCs w:val="20"/>
              </w:rPr>
            </w:pPr>
            <w:r>
              <w:rPr>
                <w:sz w:val="20"/>
                <w:szCs w:val="20"/>
              </w:rPr>
              <w:t>0.28</w:t>
            </w:r>
          </w:p>
        </w:tc>
        <w:tc>
          <w:tcPr>
            <w:tcW w:w="1441" w:type="dxa"/>
          </w:tcPr>
          <w:p w14:paraId="01B3C5F5" w14:textId="77777777" w:rsidR="00DE4A30" w:rsidRPr="00C57C70" w:rsidRDefault="00DE4A30" w:rsidP="00843720">
            <w:pPr>
              <w:pStyle w:val="Compact"/>
              <w:rPr>
                <w:sz w:val="20"/>
                <w:szCs w:val="20"/>
              </w:rPr>
            </w:pPr>
            <w:r>
              <w:rPr>
                <w:sz w:val="20"/>
                <w:szCs w:val="20"/>
              </w:rPr>
              <w:t>0.22</w:t>
            </w:r>
          </w:p>
        </w:tc>
      </w:tr>
      <w:tr w:rsidR="000938A1" w:rsidRPr="00436F64" w14:paraId="1A35250D" w14:textId="77777777" w:rsidTr="00843720">
        <w:tc>
          <w:tcPr>
            <w:tcW w:w="1458" w:type="dxa"/>
          </w:tcPr>
          <w:p w14:paraId="3ED9587E" w14:textId="5BE66911" w:rsidR="000938A1" w:rsidRDefault="000938A1" w:rsidP="00843720">
            <w:pPr>
              <w:pStyle w:val="Compact"/>
              <w:rPr>
                <w:sz w:val="20"/>
                <w:szCs w:val="20"/>
              </w:rPr>
            </w:pPr>
            <w:r>
              <w:rPr>
                <w:sz w:val="20"/>
                <w:szCs w:val="20"/>
              </w:rPr>
              <w:t>SMD</w:t>
            </w:r>
          </w:p>
        </w:tc>
        <w:tc>
          <w:tcPr>
            <w:tcW w:w="1080" w:type="dxa"/>
          </w:tcPr>
          <w:p w14:paraId="3324B4D0" w14:textId="66E92306" w:rsidR="000938A1" w:rsidRDefault="000938A1" w:rsidP="00843720">
            <w:pPr>
              <w:pStyle w:val="Compact"/>
              <w:rPr>
                <w:sz w:val="20"/>
                <w:szCs w:val="20"/>
              </w:rPr>
            </w:pPr>
            <w:r>
              <w:rPr>
                <w:sz w:val="20"/>
                <w:szCs w:val="20"/>
              </w:rPr>
              <w:t>0.25</w:t>
            </w:r>
          </w:p>
        </w:tc>
        <w:tc>
          <w:tcPr>
            <w:tcW w:w="1170" w:type="dxa"/>
          </w:tcPr>
          <w:p w14:paraId="22395DA4" w14:textId="36B5A7E2" w:rsidR="000938A1" w:rsidRDefault="000938A1" w:rsidP="00843720">
            <w:pPr>
              <w:pStyle w:val="Compact"/>
              <w:rPr>
                <w:sz w:val="20"/>
                <w:szCs w:val="20"/>
              </w:rPr>
            </w:pPr>
            <w:r>
              <w:rPr>
                <w:sz w:val="20"/>
                <w:szCs w:val="20"/>
              </w:rPr>
              <w:t>0.25</w:t>
            </w:r>
          </w:p>
        </w:tc>
        <w:tc>
          <w:tcPr>
            <w:tcW w:w="1350" w:type="dxa"/>
          </w:tcPr>
          <w:p w14:paraId="0DCA1A66" w14:textId="2F354853" w:rsidR="000938A1" w:rsidRDefault="000938A1" w:rsidP="00843720">
            <w:pPr>
              <w:pStyle w:val="Compact"/>
              <w:rPr>
                <w:sz w:val="20"/>
                <w:szCs w:val="20"/>
              </w:rPr>
            </w:pPr>
            <w:r>
              <w:rPr>
                <w:sz w:val="20"/>
                <w:szCs w:val="20"/>
              </w:rPr>
              <w:t>0.25</w:t>
            </w:r>
          </w:p>
        </w:tc>
        <w:tc>
          <w:tcPr>
            <w:tcW w:w="1350" w:type="dxa"/>
          </w:tcPr>
          <w:p w14:paraId="1D6368EA" w14:textId="316357EF" w:rsidR="000938A1" w:rsidRDefault="000938A1" w:rsidP="00843720">
            <w:pPr>
              <w:pStyle w:val="Compact"/>
              <w:rPr>
                <w:sz w:val="20"/>
                <w:szCs w:val="20"/>
              </w:rPr>
            </w:pPr>
            <w:r>
              <w:rPr>
                <w:sz w:val="20"/>
                <w:szCs w:val="20"/>
              </w:rPr>
              <w:t>0.25</w:t>
            </w:r>
          </w:p>
        </w:tc>
        <w:tc>
          <w:tcPr>
            <w:tcW w:w="1440" w:type="dxa"/>
          </w:tcPr>
          <w:p w14:paraId="09BC92C8" w14:textId="558DAEE6" w:rsidR="000938A1" w:rsidRDefault="000938A1" w:rsidP="00843720">
            <w:pPr>
              <w:pStyle w:val="Compact"/>
              <w:rPr>
                <w:sz w:val="20"/>
                <w:szCs w:val="20"/>
              </w:rPr>
            </w:pPr>
            <w:r>
              <w:rPr>
                <w:sz w:val="20"/>
                <w:szCs w:val="20"/>
              </w:rPr>
              <w:t>0.26</w:t>
            </w:r>
          </w:p>
        </w:tc>
        <w:tc>
          <w:tcPr>
            <w:tcW w:w="1441" w:type="dxa"/>
          </w:tcPr>
          <w:p w14:paraId="2257B7DC" w14:textId="55FD3B62" w:rsidR="000938A1" w:rsidRDefault="000938A1" w:rsidP="00843720">
            <w:pPr>
              <w:pStyle w:val="Compact"/>
              <w:rPr>
                <w:sz w:val="20"/>
                <w:szCs w:val="20"/>
              </w:rPr>
            </w:pPr>
            <w:r>
              <w:rPr>
                <w:sz w:val="20"/>
                <w:szCs w:val="20"/>
              </w:rPr>
              <w:t>0.25</w:t>
            </w:r>
          </w:p>
        </w:tc>
      </w:tr>
    </w:tbl>
    <w:p w14:paraId="1DB9A99F" w14:textId="77777777" w:rsidR="00E907B7" w:rsidRDefault="00E907B7">
      <w:pPr>
        <w:rPr>
          <w:rFonts w:ascii="Times New Roman" w:hAnsi="Times New Roman" w:cs="Times New Roman"/>
          <w:b/>
          <w:bCs/>
          <w:sz w:val="24"/>
          <w:szCs w:val="24"/>
        </w:rPr>
      </w:pPr>
      <w:r>
        <w:rPr>
          <w:rFonts w:ascii="Times New Roman" w:hAnsi="Times New Roman" w:cs="Times New Roman"/>
          <w:b/>
          <w:bCs/>
          <w:sz w:val="24"/>
          <w:szCs w:val="24"/>
        </w:rPr>
        <w:br w:type="page"/>
      </w:r>
    </w:p>
    <w:p w14:paraId="1E28227B" w14:textId="69452704" w:rsidR="00760B47" w:rsidRDefault="004E23FF"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628F95BA" w14:textId="2922C8DE" w:rsidR="00E907B7" w:rsidRPr="00E22BC9" w:rsidRDefault="00E907B7" w:rsidP="00E907B7">
      <w:pPr>
        <w:tabs>
          <w:tab w:val="left" w:pos="6936"/>
        </w:tabs>
        <w:spacing w:line="480" w:lineRule="auto"/>
        <w:rPr>
          <w:rFonts w:ascii="Times New Roman" w:hAnsi="Times New Roman" w:cs="Times New Roman"/>
          <w:bCs/>
          <w:sz w:val="24"/>
          <w:szCs w:val="24"/>
        </w:rPr>
      </w:pPr>
      <w:r>
        <w:rPr>
          <w:rFonts w:ascii="Times New Roman" w:hAnsi="Times New Roman" w:cs="Times New Roman"/>
          <w:b/>
          <w:bCs/>
          <w:sz w:val="24"/>
          <w:szCs w:val="24"/>
        </w:rPr>
        <w:t xml:space="preserve">Figure 1. </w:t>
      </w:r>
      <w:r w:rsidRPr="00E22BC9">
        <w:rPr>
          <w:rFonts w:ascii="Times New Roman" w:hAnsi="Times New Roman" w:cs="Times New Roman"/>
          <w:bCs/>
          <w:sz w:val="24"/>
          <w:szCs w:val="24"/>
        </w:rPr>
        <w:t xml:space="preserve">ATC’s of physical </w:t>
      </w:r>
      <w:r>
        <w:rPr>
          <w:rFonts w:ascii="Times New Roman" w:hAnsi="Times New Roman" w:cs="Times New Roman"/>
          <w:bCs/>
          <w:sz w:val="24"/>
          <w:szCs w:val="24"/>
        </w:rPr>
        <w:t>activity</w:t>
      </w:r>
      <w:r w:rsidRPr="00E22BC9">
        <w:rPr>
          <w:rFonts w:ascii="Times New Roman" w:hAnsi="Times New Roman" w:cs="Times New Roman"/>
          <w:bCs/>
          <w:sz w:val="24"/>
          <w:szCs w:val="24"/>
        </w:rPr>
        <w:t xml:space="preserve"> on </w:t>
      </w:r>
      <w:r>
        <w:rPr>
          <w:rFonts w:ascii="Times New Roman" w:hAnsi="Times New Roman" w:cs="Times New Roman"/>
          <w:bCs/>
          <w:sz w:val="24"/>
          <w:szCs w:val="24"/>
        </w:rPr>
        <w:t xml:space="preserve">overall </w:t>
      </w:r>
      <w:r w:rsidRPr="00E22BC9">
        <w:rPr>
          <w:rFonts w:ascii="Times New Roman" w:hAnsi="Times New Roman" w:cs="Times New Roman"/>
          <w:bCs/>
          <w:sz w:val="24"/>
          <w:szCs w:val="24"/>
        </w:rPr>
        <w:t>MHQ</w:t>
      </w:r>
      <w:r>
        <w:rPr>
          <w:rFonts w:ascii="Times New Roman" w:hAnsi="Times New Roman" w:cs="Times New Roman"/>
          <w:bCs/>
          <w:sz w:val="24"/>
          <w:szCs w:val="24"/>
        </w:rPr>
        <w:t xml:space="preserve"> scores</w:t>
      </w:r>
      <w:r w:rsidRPr="00E22BC9">
        <w:rPr>
          <w:rFonts w:ascii="Times New Roman" w:hAnsi="Times New Roman" w:cs="Times New Roman"/>
          <w:bCs/>
          <w:sz w:val="24"/>
          <w:szCs w:val="24"/>
        </w:rPr>
        <w:t xml:space="preserve"> across age groups</w:t>
      </w:r>
      <w:r w:rsidR="00DE4A30">
        <w:rPr>
          <w:rFonts w:ascii="Times New Roman" w:hAnsi="Times New Roman" w:cs="Times New Roman"/>
          <w:bCs/>
          <w:sz w:val="24"/>
          <w:szCs w:val="24"/>
        </w:rPr>
        <w:t>. Error bars represent 95% CIs.</w:t>
      </w:r>
      <w:commentRangeStart w:id="105"/>
      <w:commentRangeEnd w:id="105"/>
      <w:r w:rsidR="00DE4A30">
        <w:rPr>
          <w:rStyle w:val="CommentReference"/>
        </w:rPr>
        <w:commentReference w:id="105"/>
      </w:r>
    </w:p>
    <w:p w14:paraId="1CF6B1C7" w14:textId="77777777" w:rsidR="00E907B7" w:rsidRDefault="00E907B7" w:rsidP="00F721EE">
      <w:pPr>
        <w:tabs>
          <w:tab w:val="left" w:pos="6936"/>
        </w:tabs>
        <w:spacing w:line="480" w:lineRule="auto"/>
        <w:rPr>
          <w:rFonts w:ascii="Times New Roman" w:hAnsi="Times New Roman" w:cs="Times New Roman"/>
          <w:b/>
          <w:bCs/>
          <w:sz w:val="24"/>
          <w:szCs w:val="24"/>
        </w:rPr>
      </w:pPr>
    </w:p>
    <w:p w14:paraId="5FE2FBCE" w14:textId="77777777" w:rsidR="00DE4A30" w:rsidRDefault="00DE4A30">
      <w:pPr>
        <w:rPr>
          <w:ins w:id="106" w:author="Denver Brown [2]" w:date="2023-04-14T08:02:00Z"/>
          <w:rFonts w:ascii="Times New Roman" w:hAnsi="Times New Roman" w:cs="Times New Roman"/>
          <w:b/>
          <w:bCs/>
          <w:sz w:val="24"/>
          <w:szCs w:val="24"/>
        </w:rPr>
      </w:pPr>
      <w:ins w:id="107" w:author="Denver Brown [2]" w:date="2023-04-14T08:02:00Z">
        <w:r>
          <w:rPr>
            <w:rFonts w:ascii="Times New Roman" w:hAnsi="Times New Roman" w:cs="Times New Roman"/>
            <w:b/>
            <w:bCs/>
            <w:sz w:val="24"/>
            <w:szCs w:val="24"/>
          </w:rPr>
          <w:br w:type="page"/>
        </w:r>
      </w:ins>
    </w:p>
    <w:p w14:paraId="541EDA55" w14:textId="3F06E73F" w:rsidR="00A04761" w:rsidRDefault="00A04761"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p>
    <w:p w14:paraId="65933D15" w14:textId="63AD1CB3" w:rsidR="00E907B7" w:rsidRDefault="00E907B7" w:rsidP="00E907B7">
      <w:pPr>
        <w:tabs>
          <w:tab w:val="left" w:pos="6936"/>
        </w:tabs>
        <w:spacing w:line="480" w:lineRule="auto"/>
        <w:rPr>
          <w:rFonts w:ascii="Times New Roman" w:hAnsi="Times New Roman" w:cs="Times New Roman"/>
          <w:b/>
          <w:bCs/>
          <w:sz w:val="24"/>
          <w:szCs w:val="24"/>
        </w:rPr>
      </w:pPr>
      <w:commentRangeStart w:id="108"/>
      <w:commentRangeStart w:id="109"/>
      <w:commentRangeStart w:id="110"/>
      <w:r>
        <w:rPr>
          <w:rFonts w:ascii="Times New Roman" w:hAnsi="Times New Roman" w:cs="Times New Roman"/>
          <w:b/>
          <w:bCs/>
          <w:sz w:val="24"/>
          <w:szCs w:val="24"/>
        </w:rPr>
        <w:t xml:space="preserve">Figure 2. </w:t>
      </w:r>
      <w:r w:rsidRPr="00E22BC9">
        <w:rPr>
          <w:rFonts w:ascii="Times New Roman" w:hAnsi="Times New Roman" w:cs="Times New Roman"/>
          <w:bCs/>
          <w:sz w:val="24"/>
          <w:szCs w:val="24"/>
        </w:rPr>
        <w:t xml:space="preserve">ATC’s of physical </w:t>
      </w:r>
      <w:r>
        <w:rPr>
          <w:rFonts w:ascii="Times New Roman" w:hAnsi="Times New Roman" w:cs="Times New Roman"/>
          <w:bCs/>
          <w:sz w:val="24"/>
          <w:szCs w:val="24"/>
        </w:rPr>
        <w:t>activity</w:t>
      </w:r>
      <w:r w:rsidRPr="00E22BC9">
        <w:rPr>
          <w:rFonts w:ascii="Times New Roman" w:hAnsi="Times New Roman" w:cs="Times New Roman"/>
          <w:bCs/>
          <w:sz w:val="24"/>
          <w:szCs w:val="24"/>
        </w:rPr>
        <w:t xml:space="preserve"> on sub</w:t>
      </w:r>
      <w:r>
        <w:rPr>
          <w:rFonts w:ascii="Times New Roman" w:hAnsi="Times New Roman" w:cs="Times New Roman"/>
          <w:bCs/>
          <w:sz w:val="24"/>
          <w:szCs w:val="24"/>
        </w:rPr>
        <w:t>categories of the MHQ</w:t>
      </w:r>
      <w:r w:rsidRPr="00E22BC9">
        <w:rPr>
          <w:rFonts w:ascii="Times New Roman" w:hAnsi="Times New Roman" w:cs="Times New Roman"/>
          <w:bCs/>
          <w:sz w:val="24"/>
          <w:szCs w:val="24"/>
        </w:rPr>
        <w:t xml:space="preserve"> across age groups</w:t>
      </w:r>
      <w:commentRangeEnd w:id="108"/>
      <w:r w:rsidRPr="00060775">
        <w:rPr>
          <w:rStyle w:val="CommentReference"/>
        </w:rPr>
        <w:commentReference w:id="108"/>
      </w:r>
      <w:commentRangeEnd w:id="109"/>
      <w:commentRangeEnd w:id="110"/>
      <w:r>
        <w:rPr>
          <w:rFonts w:ascii="Times New Roman" w:hAnsi="Times New Roman" w:cs="Times New Roman"/>
          <w:bCs/>
          <w:sz w:val="24"/>
          <w:szCs w:val="24"/>
        </w:rPr>
        <w:t>. Error bars represent 95% CIs.</w:t>
      </w:r>
      <w:r>
        <w:rPr>
          <w:rStyle w:val="CommentReference"/>
        </w:rPr>
        <w:commentReference w:id="109"/>
      </w:r>
      <w:r w:rsidR="00E22BC9">
        <w:rPr>
          <w:rStyle w:val="CommentReference"/>
        </w:rPr>
        <w:commentReference w:id="110"/>
      </w:r>
    </w:p>
    <w:p w14:paraId="06E2235F" w14:textId="77777777" w:rsidR="00E907B7" w:rsidRDefault="00E907B7" w:rsidP="00F721EE">
      <w:pPr>
        <w:tabs>
          <w:tab w:val="left" w:pos="6936"/>
        </w:tabs>
        <w:spacing w:line="480" w:lineRule="auto"/>
        <w:rPr>
          <w:rFonts w:ascii="Times New Roman" w:hAnsi="Times New Roman" w:cs="Times New Roman"/>
          <w:b/>
          <w:bCs/>
          <w:sz w:val="24"/>
          <w:szCs w:val="24"/>
        </w:rPr>
      </w:pP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0BC567A0" w14:textId="77777777" w:rsidR="00DE4A30" w:rsidRDefault="00DE4A30">
      <w:pPr>
        <w:rPr>
          <w:ins w:id="111" w:author="Denver Brown [2]" w:date="2023-04-14T08:03:00Z"/>
          <w:rFonts w:ascii="Times New Roman" w:hAnsi="Times New Roman" w:cs="Times New Roman"/>
          <w:b/>
          <w:bCs/>
          <w:sz w:val="24"/>
          <w:szCs w:val="24"/>
        </w:rPr>
      </w:pPr>
      <w:ins w:id="112" w:author="Denver Brown [2]" w:date="2023-04-14T08:03:00Z">
        <w:r>
          <w:rPr>
            <w:rFonts w:ascii="Times New Roman" w:hAnsi="Times New Roman" w:cs="Times New Roman"/>
            <w:b/>
            <w:bCs/>
            <w:sz w:val="24"/>
            <w:szCs w:val="24"/>
          </w:rPr>
          <w:br w:type="page"/>
        </w:r>
      </w:ins>
    </w:p>
    <w:p w14:paraId="0151B3C2" w14:textId="47877218" w:rsidR="0076191F" w:rsidRDefault="00471249"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46CAD6C0" w14:textId="00650877" w:rsidR="00E907B7" w:rsidRDefault="00E907B7" w:rsidP="00E907B7">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3. </w:t>
      </w:r>
      <w:r w:rsidRPr="00E22BC9">
        <w:rPr>
          <w:rFonts w:ascii="Times New Roman" w:hAnsi="Times New Roman" w:cs="Times New Roman"/>
          <w:bCs/>
          <w:sz w:val="24"/>
          <w:szCs w:val="24"/>
        </w:rPr>
        <w:t>Marginal effects on MHQ by age for inactive and active groups</w:t>
      </w:r>
      <w:r w:rsidR="00DE4A30">
        <w:rPr>
          <w:rFonts w:ascii="Times New Roman" w:hAnsi="Times New Roman" w:cs="Times New Roman"/>
          <w:bCs/>
          <w:sz w:val="24"/>
          <w:szCs w:val="24"/>
        </w:rPr>
        <w:t xml:space="preserve"> with 95% CIs.</w:t>
      </w:r>
    </w:p>
    <w:p w14:paraId="3230E673" w14:textId="77777777" w:rsidR="00E907B7" w:rsidRDefault="00E907B7" w:rsidP="00F721EE">
      <w:pPr>
        <w:tabs>
          <w:tab w:val="left" w:pos="6936"/>
        </w:tabs>
        <w:spacing w:line="480" w:lineRule="auto"/>
        <w:rPr>
          <w:rFonts w:ascii="Times New Roman" w:hAnsi="Times New Roman" w:cs="Times New Roman"/>
          <w:b/>
          <w:bCs/>
          <w:sz w:val="24"/>
          <w:szCs w:val="24"/>
        </w:rPr>
      </w:pPr>
    </w:p>
    <w:p w14:paraId="7F154774" w14:textId="5074D310" w:rsidR="00DA3BC1" w:rsidRDefault="00DA3BC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41174F3" wp14:editId="3DAD2BAD">
            <wp:extent cx="5943600" cy="2743200"/>
            <wp:effectExtent l="0" t="0" r="0" b="0"/>
            <wp:docPr id="168202740"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2740" name="Picture 1" descr="Graphical user interfac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73C5E28B" w14:textId="169DB00E" w:rsidR="00C41241" w:rsidRPr="00C57C70" w:rsidRDefault="00E907B7" w:rsidP="00E22BC9">
      <w:pPr>
        <w:rPr>
          <w:b/>
        </w:rPr>
      </w:pPr>
      <w:r w:rsidRPr="00E22BC9">
        <w:rPr>
          <w:rFonts w:ascii="Times New Roman" w:hAnsi="Times New Roman" w:cs="Times New Roman"/>
          <w:b/>
          <w:bCs/>
          <w:sz w:val="24"/>
          <w:szCs w:val="24"/>
        </w:rPr>
        <w:t xml:space="preserve">Figure 4. </w:t>
      </w:r>
      <w:r w:rsidRPr="00E22BC9">
        <w:rPr>
          <w:rFonts w:ascii="Times New Roman" w:hAnsi="Times New Roman" w:cs="Times New Roman"/>
          <w:bCs/>
          <w:sz w:val="24"/>
          <w:szCs w:val="24"/>
        </w:rPr>
        <w:t>Marginal effects on subcategories by age for inactive and active groups</w:t>
      </w:r>
      <w:r w:rsidR="00DE4A30" w:rsidRPr="00E22BC9">
        <w:rPr>
          <w:rFonts w:ascii="Times New Roman" w:hAnsi="Times New Roman" w:cs="Times New Roman"/>
          <w:bCs/>
          <w:sz w:val="24"/>
          <w:szCs w:val="24"/>
        </w:rPr>
        <w:t xml:space="preserve"> with 95% CIs</w:t>
      </w:r>
      <w:r w:rsidRPr="00E22BC9">
        <w:rPr>
          <w:rFonts w:ascii="Times New Roman" w:hAnsi="Times New Roman" w:cs="Times New Roman"/>
          <w:bCs/>
          <w:sz w:val="24"/>
          <w:szCs w:val="24"/>
        </w:rPr>
        <w:t>.</w:t>
      </w:r>
      <w:r w:rsidRPr="00E22BC9">
        <w:rPr>
          <w:rFonts w:ascii="Times New Roman" w:hAnsi="Times New Roman" w:cs="Times New Roman"/>
          <w:b/>
          <w:bCs/>
          <w:sz w:val="24"/>
          <w:szCs w:val="24"/>
        </w:rPr>
        <w:t xml:space="preserve"> </w:t>
      </w:r>
      <w:r w:rsidRPr="00E22BC9">
        <w:rPr>
          <w:rFonts w:ascii="Times New Roman" w:hAnsi="Times New Roman" w:cs="Times New Roman"/>
          <w:sz w:val="24"/>
          <w:szCs w:val="24"/>
        </w:rPr>
        <w:t>Levels of subcategory scores ranged from -100 to +200.</w:t>
      </w:r>
    </w:p>
    <w:sectPr w:rsidR="00C41241" w:rsidRPr="00C57C70" w:rsidSect="00C843F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ver Brown" w:date="2023-04-13T17:19:00Z" w:initials="DB">
    <w:p w14:paraId="39C3BD75" w14:textId="77777777" w:rsidR="00541889" w:rsidRDefault="00541889" w:rsidP="00E907B7">
      <w:pPr>
        <w:pStyle w:val="CommentText"/>
      </w:pPr>
      <w:r>
        <w:rPr>
          <w:rStyle w:val="CommentReference"/>
        </w:rPr>
        <w:annotationRef/>
      </w:r>
      <w:r>
        <w:t>It may be helpful to elaborate here on what non-parametric matching can do. Think of if you were a reader with limited stats experience, what would this mean to them? Alternatively, you could remove this.</w:t>
      </w:r>
    </w:p>
  </w:comment>
  <w:comment w:id="1" w:author="Christopher Huong" w:date="2023-04-18T06:33:00Z" w:initials="CH">
    <w:p w14:paraId="6BFE9CEF" w14:textId="77777777" w:rsidR="000932E6" w:rsidRDefault="000932E6" w:rsidP="002723BE">
      <w:pPr>
        <w:pStyle w:val="CommentText"/>
      </w:pPr>
      <w:r>
        <w:rPr>
          <w:rStyle w:val="CommentReference"/>
        </w:rPr>
        <w:annotationRef/>
      </w:r>
      <w:r>
        <w:t>Paring it down to 'matching' may be generic enough to not need an explanation?</w:t>
      </w:r>
    </w:p>
  </w:comment>
  <w:comment w:id="5" w:author="Christopher Huong [2]" w:date="2023-02-15T21:50:00Z" w:initials="ch">
    <w:p w14:paraId="7BD26A00" w14:textId="568988DB" w:rsidR="00541889" w:rsidRDefault="00541889">
      <w:pPr>
        <w:pStyle w:val="CommentText"/>
      </w:pPr>
      <w:r>
        <w:rPr>
          <w:rStyle w:val="CommentReference"/>
        </w:rPr>
        <w:annotationRef/>
      </w:r>
      <w:r>
        <w:t>Pretty sure at least some of these guidelines promote PA as adjunct to standard treatment</w:t>
      </w:r>
    </w:p>
  </w:comment>
  <w:comment w:id="6" w:author="Denver Brown" w:date="2023-04-13T17:19:00Z" w:initials="DB">
    <w:p w14:paraId="2614A13B" w14:textId="77777777" w:rsidR="00541889" w:rsidRDefault="00541889" w:rsidP="00E907B7">
      <w:pPr>
        <w:pStyle w:val="CommentText"/>
      </w:pPr>
      <w:r>
        <w:rPr>
          <w:rStyle w:val="CommentReference"/>
        </w:rPr>
        <w:annotationRef/>
      </w:r>
      <w:r>
        <w:t>Correct. The NICE guidelines for instance</w:t>
      </w:r>
    </w:p>
  </w:comment>
  <w:comment w:id="10" w:author="Denver Brown" w:date="2023-04-13T17:22:00Z" w:initials="DB">
    <w:p w14:paraId="1CB0FEF7" w14:textId="77777777" w:rsidR="00541889" w:rsidRDefault="00541889" w:rsidP="00E907B7">
      <w:pPr>
        <w:pStyle w:val="CommentText"/>
      </w:pPr>
      <w:r>
        <w:rPr>
          <w:rStyle w:val="CommentReference"/>
        </w:rPr>
        <w:annotationRef/>
      </w:r>
      <w:r>
        <w:t>Suggest removing "regular" as "&lt;1x/week" was included in the Active group, which would not represent "regular" PA engagement</w:t>
      </w:r>
    </w:p>
  </w:comment>
  <w:comment w:id="14" w:author="Denver Brown [2]" w:date="2023-02-07T12:27:00Z" w:initials="DB">
    <w:p w14:paraId="50284A16" w14:textId="037066DB" w:rsidR="00541889" w:rsidRDefault="00541889">
      <w:pPr>
        <w:pStyle w:val="CommentText"/>
      </w:pPr>
      <w:r>
        <w:rPr>
          <w:rStyle w:val="CommentReference"/>
        </w:rPr>
        <w:annotationRef/>
      </w:r>
      <w:r>
        <w:t>Period reflected when Version 3 of the MHQ launched I believe. Need to comment on which languages were included. Did we exclude Arabic?</w:t>
      </w:r>
    </w:p>
  </w:comment>
  <w:comment w:id="15" w:author="Christopher Huong [2]" w:date="2023-02-15T22:21:00Z" w:initials="ch">
    <w:p w14:paraId="4C0E3324" w14:textId="77777777" w:rsidR="00541889" w:rsidRDefault="00541889" w:rsidP="00E907B7">
      <w:pPr>
        <w:pStyle w:val="CommentText"/>
      </w:pPr>
      <w:r>
        <w:rPr>
          <w:rStyle w:val="CommentReference"/>
        </w:rPr>
        <w:annotationRef/>
      </w:r>
      <w:r>
        <w:t>Yes excluded arabic, which removed 2 rows</w:t>
      </w:r>
    </w:p>
  </w:comment>
  <w:comment w:id="16" w:author="Christopher Huong [2]" w:date="2023-02-15T22:22:00Z" w:initials="ch">
    <w:p w14:paraId="3D8376F3" w14:textId="77777777" w:rsidR="00541889" w:rsidRDefault="00541889" w:rsidP="00E907B7">
      <w:pPr>
        <w:pStyle w:val="CommentText"/>
      </w:pPr>
      <w:r>
        <w:rPr>
          <w:rStyle w:val="CommentReference"/>
        </w:rPr>
        <w:annotationRef/>
      </w:r>
      <w:r>
        <w:t>The only info I have on languages is from your previous methods section</w:t>
      </w:r>
    </w:p>
  </w:comment>
  <w:comment w:id="17" w:author="Christopher Huong [2]" w:date="2023-02-15T22:22:00Z" w:initials="ch">
    <w:p w14:paraId="1420B8E0" w14:textId="77777777" w:rsidR="00541889" w:rsidRDefault="00541889" w:rsidP="00E907B7">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8" w:author="Denver Brown" w:date="2023-04-13T20:00:00Z" w:initials="DB">
    <w:p w14:paraId="220A3709" w14:textId="77777777" w:rsidR="00541889" w:rsidRDefault="00541889" w:rsidP="00E907B7">
      <w:pPr>
        <w:pStyle w:val="CommentText"/>
      </w:pPr>
      <w:r>
        <w:rPr>
          <w:rStyle w:val="CommentReference"/>
        </w:rPr>
        <w:annotationRef/>
      </w:r>
      <w:r>
        <w:t>I'm fine with what you have done below regarding info about the recruitment strategy</w:t>
      </w:r>
    </w:p>
  </w:comment>
  <w:comment w:id="25" w:author="Christopher Huong [2]" w:date="2023-04-04T07:05:00Z" w:initials="ch">
    <w:p w14:paraId="4C630507" w14:textId="71D1A27D" w:rsidR="00541889" w:rsidRDefault="00541889" w:rsidP="00E907B7">
      <w:pPr>
        <w:pStyle w:val="CommentText"/>
      </w:pPr>
      <w:r>
        <w:rPr>
          <w:rStyle w:val="CommentReference"/>
        </w:rPr>
        <w:annotationRef/>
      </w:r>
      <w:r>
        <w:t>Create box with descriptions of 6 subdomains from original Newson paper</w:t>
      </w:r>
    </w:p>
  </w:comment>
  <w:comment w:id="26" w:author="Christopher Huong [2]" w:date="2023-04-04T07:05:00Z" w:initials="ch">
    <w:p w14:paraId="585CD5A0" w14:textId="77777777" w:rsidR="00541889" w:rsidRDefault="00541889" w:rsidP="00E907B7">
      <w:pPr>
        <w:pStyle w:val="CommentText"/>
      </w:pPr>
      <w:r>
        <w:rPr>
          <w:rStyle w:val="CommentReference"/>
        </w:rPr>
        <w:annotationRef/>
      </w:r>
      <w:r>
        <w:t>Not sure how</w:t>
      </w:r>
    </w:p>
  </w:comment>
  <w:comment w:id="27" w:author="Denver Brown" w:date="2023-04-13T20:03:00Z" w:initials="DB">
    <w:p w14:paraId="6AC123D2" w14:textId="77777777" w:rsidR="00541889" w:rsidRDefault="00541889" w:rsidP="00E907B7">
      <w:pPr>
        <w:pStyle w:val="CommentText"/>
      </w:pPr>
      <w:r>
        <w:rPr>
          <w:rStyle w:val="CommentReference"/>
        </w:rPr>
        <w:annotationRef/>
      </w:r>
      <w:r>
        <w:t>Perhaps put these in a table? See Example</w:t>
      </w:r>
    </w:p>
  </w:comment>
  <w:comment w:id="29" w:author="Christopher Huong" w:date="2023-04-18T07:09:00Z" w:initials="CH">
    <w:p w14:paraId="6B1F5DCE" w14:textId="77777777" w:rsidR="00864296" w:rsidRDefault="00864296" w:rsidP="00346EC9">
      <w:pPr>
        <w:pStyle w:val="CommentText"/>
      </w:pPr>
      <w:r>
        <w:rPr>
          <w:rStyle w:val="CommentReference"/>
        </w:rPr>
        <w:annotationRef/>
      </w:r>
      <w:r>
        <w:t>Does this table have to be put at the bottom of the manuscript?</w:t>
      </w:r>
    </w:p>
  </w:comment>
  <w:comment w:id="31" w:author="Denver Brown" w:date="2023-04-13T20:07:00Z" w:initials="DB">
    <w:p w14:paraId="26CACE45" w14:textId="721507C7" w:rsidR="00541889" w:rsidRDefault="00541889" w:rsidP="00E907B7">
      <w:pPr>
        <w:pStyle w:val="CommentText"/>
      </w:pPr>
      <w:r>
        <w:rPr>
          <w:rStyle w:val="CommentReference"/>
        </w:rPr>
        <w:annotationRef/>
      </w:r>
      <w:r>
        <w:t>What do these p values represent? If similarity, this is not exactly correct as p values are a probability-based value. Suggest removing the p values as the in-text content is easy enough to understand</w:t>
      </w:r>
    </w:p>
  </w:comment>
  <w:comment w:id="32" w:author="Christopher Huong" w:date="2023-04-18T07:10:00Z" w:initials="CH">
    <w:p w14:paraId="0D8E4EDE" w14:textId="77777777" w:rsidR="00864296" w:rsidRDefault="00864296" w:rsidP="00A36C0E">
      <w:pPr>
        <w:pStyle w:val="CommentText"/>
      </w:pPr>
      <w:r>
        <w:rPr>
          <w:rStyle w:val="CommentReference"/>
        </w:rPr>
        <w:annotationRef/>
      </w:r>
      <w:r>
        <w:t>Done</w:t>
      </w:r>
    </w:p>
  </w:comment>
  <w:comment w:id="40" w:author="Denver Brown" w:date="2023-04-13T20:35:00Z" w:initials="DB">
    <w:p w14:paraId="40B08C7B" w14:textId="1BDC6351" w:rsidR="00541889" w:rsidRDefault="00541889" w:rsidP="00E907B7">
      <w:pPr>
        <w:pStyle w:val="CommentText"/>
      </w:pPr>
      <w:r>
        <w:rPr>
          <w:rStyle w:val="CommentReference"/>
        </w:rPr>
        <w:annotationRef/>
      </w:r>
      <w:r>
        <w:t>With?</w:t>
      </w:r>
    </w:p>
  </w:comment>
  <w:comment w:id="41" w:author="Christopher Huong" w:date="2023-04-18T06:56:00Z" w:initials="CH">
    <w:p w14:paraId="76784CC9" w14:textId="77777777" w:rsidR="00B06082" w:rsidRDefault="00B06082" w:rsidP="003F23BD">
      <w:pPr>
        <w:pStyle w:val="CommentText"/>
      </w:pPr>
      <w:r>
        <w:rPr>
          <w:rStyle w:val="CommentReference"/>
        </w:rPr>
        <w:annotationRef/>
      </w:r>
      <w:r>
        <w:t>Either sound fine to me</w:t>
      </w:r>
    </w:p>
  </w:comment>
  <w:comment w:id="45" w:author="Denver Brown" w:date="2023-04-13T20:37:00Z" w:initials="DB">
    <w:p w14:paraId="654C2E4D" w14:textId="77777777" w:rsidR="00541889" w:rsidRDefault="00541889" w:rsidP="00E907B7">
      <w:pPr>
        <w:pStyle w:val="CommentText"/>
      </w:pPr>
      <w:r>
        <w:rPr>
          <w:rStyle w:val="CommentReference"/>
        </w:rPr>
        <w:annotationRef/>
      </w:r>
      <w:r>
        <w:t>Using the cobalt package? Worth making reference to if so</w:t>
      </w:r>
    </w:p>
  </w:comment>
  <w:comment w:id="46" w:author="Christopher Huong" w:date="2023-04-18T07:03:00Z" w:initials="CH">
    <w:p w14:paraId="7AA50A87" w14:textId="77777777" w:rsidR="00B06082" w:rsidRDefault="00B06082" w:rsidP="0064445C">
      <w:pPr>
        <w:pStyle w:val="CommentText"/>
      </w:pPr>
      <w:r>
        <w:rPr>
          <w:rStyle w:val="CommentReference"/>
        </w:rPr>
        <w:annotationRef/>
      </w:r>
      <w:r>
        <w:t>Mentioned in supplementary. Is that ok?</w:t>
      </w:r>
    </w:p>
  </w:comment>
  <w:comment w:id="48" w:author="Denver Brown" w:date="2023-04-13T20:38:00Z" w:initials="DB">
    <w:p w14:paraId="23099163" w14:textId="17DB1C53" w:rsidR="00541889" w:rsidRDefault="00541889" w:rsidP="00E907B7">
      <w:pPr>
        <w:pStyle w:val="CommentText"/>
      </w:pPr>
      <w:r>
        <w:rPr>
          <w:rStyle w:val="CommentReference"/>
        </w:rPr>
        <w:annotationRef/>
      </w:r>
      <w:r>
        <w:t>I thought it was Mind-Body Connection?</w:t>
      </w:r>
    </w:p>
  </w:comment>
  <w:comment w:id="49" w:author="Christopher Huong" w:date="2023-04-18T07:04:00Z" w:initials="CH">
    <w:p w14:paraId="68A4E76E" w14:textId="77777777" w:rsidR="00B06082" w:rsidRDefault="00B06082" w:rsidP="00295A2C">
      <w:pPr>
        <w:pStyle w:val="CommentText"/>
      </w:pPr>
      <w:r>
        <w:rPr>
          <w:rStyle w:val="CommentReference"/>
        </w:rPr>
        <w:annotationRef/>
      </w:r>
      <w:r>
        <w:t>Yes, corrected</w:t>
      </w:r>
    </w:p>
  </w:comment>
  <w:comment w:id="51" w:author="Denver Brown [2]" w:date="2023-04-14T07:51:00Z" w:initials="DB">
    <w:p w14:paraId="41638C18" w14:textId="7DA35353" w:rsidR="00541889" w:rsidRDefault="00541889">
      <w:pPr>
        <w:pStyle w:val="CommentText"/>
      </w:pPr>
      <w:r>
        <w:rPr>
          <w:rStyle w:val="CommentReference"/>
        </w:rPr>
        <w:annotationRef/>
      </w:r>
      <w:r>
        <w:t>Answers in Arabic? Did not translate properly?</w:t>
      </w:r>
    </w:p>
  </w:comment>
  <w:comment w:id="52" w:author="Christopher Huong" w:date="2023-04-18T07:11:00Z" w:initials="CH">
    <w:p w14:paraId="30B8FAC9" w14:textId="77777777" w:rsidR="00864296" w:rsidRDefault="00864296" w:rsidP="00F83452">
      <w:pPr>
        <w:pStyle w:val="CommentText"/>
      </w:pPr>
      <w:r>
        <w:rPr>
          <w:rStyle w:val="CommentReference"/>
        </w:rPr>
        <w:annotationRef/>
      </w:r>
      <w:r>
        <w:t>Yes</w:t>
      </w:r>
    </w:p>
  </w:comment>
  <w:comment w:id="59" w:author="Denver Brown [2]" w:date="2023-04-14T08:08:00Z" w:initials="DB">
    <w:p w14:paraId="1353BF9B" w14:textId="4E28D782" w:rsidR="00541889" w:rsidRDefault="00541889">
      <w:pPr>
        <w:pStyle w:val="CommentText"/>
      </w:pPr>
      <w:r>
        <w:rPr>
          <w:rStyle w:val="CommentReference"/>
        </w:rPr>
        <w:annotationRef/>
      </w:r>
      <w:r>
        <w:t>Given that you calculated ATCs, would it be appropriate to refer to the untreated (inactive) group here?</w:t>
      </w:r>
    </w:p>
  </w:comment>
  <w:comment w:id="60" w:author="Christopher Huong" w:date="2023-04-18T07:17:00Z" w:initials="CH">
    <w:p w14:paraId="3C451FC0" w14:textId="77777777" w:rsidR="00676C5F" w:rsidRDefault="00676C5F">
      <w:pPr>
        <w:pStyle w:val="CommentText"/>
      </w:pPr>
      <w:r>
        <w:rPr>
          <w:rStyle w:val="CommentReference"/>
        </w:rPr>
        <w:annotationRef/>
      </w:r>
      <w:r>
        <w:t>Effective sample sizes</w:t>
      </w:r>
    </w:p>
    <w:p w14:paraId="42DFE463" w14:textId="77777777" w:rsidR="00676C5F" w:rsidRDefault="00676C5F">
      <w:pPr>
        <w:pStyle w:val="CommentText"/>
      </w:pPr>
      <w:r>
        <w:t xml:space="preserve">                Control  Treated</w:t>
      </w:r>
    </w:p>
    <w:p w14:paraId="2249896D" w14:textId="77777777" w:rsidR="00676C5F" w:rsidRDefault="00676C5F">
      <w:pPr>
        <w:pStyle w:val="CommentText"/>
      </w:pPr>
      <w:r>
        <w:t xml:space="preserve">Unadjusted  135525 206431. </w:t>
      </w:r>
    </w:p>
    <w:p w14:paraId="391348FD" w14:textId="77777777" w:rsidR="00676C5F" w:rsidRDefault="00676C5F" w:rsidP="00643CA9">
      <w:pPr>
        <w:pStyle w:val="CommentText"/>
      </w:pPr>
      <w:r>
        <w:t>Adjusted    135525 140633.8</w:t>
      </w:r>
    </w:p>
  </w:comment>
  <w:comment w:id="61" w:author="Christopher Huong" w:date="2023-04-18T07:17:00Z" w:initials="CH">
    <w:p w14:paraId="31A1F462" w14:textId="77777777" w:rsidR="00676C5F" w:rsidRDefault="00676C5F" w:rsidP="00D53BED">
      <w:pPr>
        <w:pStyle w:val="CommentText"/>
      </w:pPr>
      <w:r>
        <w:rPr>
          <w:rStyle w:val="CommentReference"/>
        </w:rPr>
        <w:annotationRef/>
      </w:r>
      <w:r>
        <w:t>^ output from bal.tab()</w:t>
      </w:r>
    </w:p>
  </w:comment>
  <w:comment w:id="62" w:author="Christopher Huong" w:date="2023-04-18T07:17:00Z" w:initials="CH">
    <w:p w14:paraId="489B2982" w14:textId="77777777" w:rsidR="00676C5F" w:rsidRDefault="00676C5F" w:rsidP="0033215C">
      <w:pPr>
        <w:pStyle w:val="CommentText"/>
      </w:pPr>
      <w:r>
        <w:rPr>
          <w:rStyle w:val="CommentReference"/>
        </w:rPr>
        <w:annotationRef/>
      </w:r>
      <w:r>
        <w:t>"when the estimand is the ATC, the returned propensity score is the probability of being in the control (i.e., non-focal) group."</w:t>
      </w:r>
    </w:p>
  </w:comment>
  <w:comment w:id="63" w:author="Denver Brown [2]" w:date="2023-04-14T08:09:00Z" w:initials="DB">
    <w:p w14:paraId="22AAB7F5" w14:textId="0B7AF0B8" w:rsidR="00541889" w:rsidRDefault="00541889">
      <w:pPr>
        <w:pStyle w:val="CommentText"/>
      </w:pPr>
      <w:r>
        <w:rPr>
          <w:rStyle w:val="CommentReference"/>
        </w:rPr>
        <w:annotationRef/>
      </w:r>
      <w:r>
        <w:t>So is this the sample size that was used for analytic purposes? This section could be unpacked a bit better to help the reader understand what is going on.</w:t>
      </w:r>
    </w:p>
  </w:comment>
  <w:comment w:id="64" w:author="Christopher Huong" w:date="2023-04-18T07:39:00Z" w:initials="CH">
    <w:p w14:paraId="00FCBD46" w14:textId="77777777" w:rsidR="00670E9C" w:rsidRDefault="00670E9C" w:rsidP="00994091">
      <w:pPr>
        <w:pStyle w:val="CommentText"/>
      </w:pPr>
      <w:r>
        <w:rPr>
          <w:rStyle w:val="CommentReference"/>
        </w:rPr>
        <w:annotationRef/>
      </w:r>
      <w:r>
        <w:t>Added description and citation</w:t>
      </w:r>
    </w:p>
  </w:comment>
  <w:comment w:id="65" w:author="Denver Brown [2]" w:date="2023-04-14T08:27:00Z" w:initials="DB">
    <w:p w14:paraId="1C26F787" w14:textId="3331B19E" w:rsidR="00541889" w:rsidRDefault="00541889">
      <w:pPr>
        <w:pStyle w:val="CommentText"/>
      </w:pPr>
      <w:r>
        <w:rPr>
          <w:rStyle w:val="CommentReference"/>
        </w:rPr>
        <w:annotationRef/>
      </w:r>
      <w:r>
        <w:t>We can remove Table 2 as you have all the information (side from the SEs) in here.</w:t>
      </w:r>
    </w:p>
    <w:p w14:paraId="00120726" w14:textId="77777777" w:rsidR="00541889" w:rsidRDefault="00541889">
      <w:pPr>
        <w:pStyle w:val="CommentText"/>
      </w:pPr>
    </w:p>
    <w:p w14:paraId="126EDAEB" w14:textId="59B5FCF5" w:rsidR="00541889" w:rsidRDefault="00541889">
      <w:pPr>
        <w:pStyle w:val="CommentText"/>
      </w:pPr>
      <w:r>
        <w:t>Always be sure when you have a Table that you refer to it in the text.</w:t>
      </w:r>
    </w:p>
  </w:comment>
  <w:comment w:id="66" w:author="Christopher Huong" w:date="2023-04-18T07:52:00Z" w:initials="CH">
    <w:p w14:paraId="09953FF6" w14:textId="77777777" w:rsidR="002914B5" w:rsidRDefault="002914B5" w:rsidP="005D14EC">
      <w:pPr>
        <w:pStyle w:val="CommentText"/>
      </w:pPr>
      <w:r>
        <w:rPr>
          <w:rStyle w:val="CommentReference"/>
        </w:rPr>
        <w:annotationRef/>
      </w:r>
      <w:r>
        <w:t>Done</w:t>
      </w:r>
    </w:p>
  </w:comment>
  <w:comment w:id="67" w:author="Denver Brown [2]" w:date="2023-04-14T08:18:00Z" w:initials="DB">
    <w:p w14:paraId="3D91F3E8" w14:textId="0D41348C" w:rsidR="00541889" w:rsidRDefault="00541889">
      <w:pPr>
        <w:pStyle w:val="CommentText"/>
      </w:pPr>
      <w:r>
        <w:rPr>
          <w:rStyle w:val="CommentReference"/>
        </w:rPr>
        <w:annotationRef/>
      </w:r>
      <w:r>
        <w:t>This reads like content that would be in the Discussion section. Suggest revising to simply report what was found and recycle this content in the discussion if it hasn’t been already.</w:t>
      </w:r>
    </w:p>
  </w:comment>
  <w:comment w:id="68" w:author="Christopher Huong" w:date="2023-04-18T07:54:00Z" w:initials="CH">
    <w:p w14:paraId="6759C6D5" w14:textId="77777777" w:rsidR="002914B5" w:rsidRDefault="002914B5" w:rsidP="00087848">
      <w:pPr>
        <w:pStyle w:val="CommentText"/>
      </w:pPr>
      <w:r>
        <w:rPr>
          <w:rStyle w:val="CommentReference"/>
        </w:rPr>
        <w:annotationRef/>
      </w:r>
      <w:r>
        <w:t>Got it, thank you</w:t>
      </w:r>
    </w:p>
  </w:comment>
  <w:comment w:id="71" w:author="Denver Brown [2]" w:date="2023-04-14T08:38:00Z" w:initials="DB">
    <w:p w14:paraId="60D176F5" w14:textId="7487191B" w:rsidR="00541889" w:rsidRDefault="00541889">
      <w:pPr>
        <w:pStyle w:val="CommentText"/>
      </w:pPr>
      <w:r>
        <w:rPr>
          <w:rStyle w:val="CommentReference"/>
        </w:rPr>
        <w:annotationRef/>
      </w:r>
      <w:r>
        <w:t>Usually good to start with the purpose to get the reader back on track with what you planned to do in your study.  Then move to the results</w:t>
      </w:r>
    </w:p>
  </w:comment>
  <w:comment w:id="72" w:author="Christopher Huong" w:date="2023-04-18T08:06:00Z" w:initials="CH">
    <w:p w14:paraId="3994A355" w14:textId="77777777" w:rsidR="00FB4787" w:rsidRDefault="00FB4787" w:rsidP="00B87011">
      <w:pPr>
        <w:pStyle w:val="CommentText"/>
      </w:pPr>
      <w:r>
        <w:rPr>
          <w:rStyle w:val="CommentReference"/>
        </w:rPr>
        <w:annotationRef/>
      </w:r>
      <w:r>
        <w:t>Hopefully this works</w:t>
      </w:r>
    </w:p>
  </w:comment>
  <w:comment w:id="76" w:author="Denver Brown [2]" w:date="2023-04-14T09:01:00Z" w:initials="DB">
    <w:p w14:paraId="212BD184" w14:textId="3D29F88C" w:rsidR="00541889" w:rsidRDefault="00541889">
      <w:pPr>
        <w:pStyle w:val="CommentText"/>
      </w:pPr>
      <w:r>
        <w:rPr>
          <w:rStyle w:val="CommentReference"/>
        </w:rPr>
        <w:annotationRef/>
      </w:r>
      <w:r>
        <w:t>I think this helps tie this paragraph together and link back to our introduction regarding the detriments of poor mental health on society.</w:t>
      </w:r>
    </w:p>
  </w:comment>
  <w:comment w:id="78" w:author="Denver Brown [2]" w:date="2023-04-14T09:14:00Z" w:initials="DB">
    <w:p w14:paraId="23020C19" w14:textId="77777777" w:rsidR="00541889" w:rsidRDefault="00541889">
      <w:pPr>
        <w:pStyle w:val="CommentText"/>
      </w:pPr>
      <w:r>
        <w:rPr>
          <w:rStyle w:val="CommentReference"/>
        </w:rPr>
        <w:annotationRef/>
      </w:r>
      <w:r>
        <w:t xml:space="preserve">Add examples of social self items/aspects here. </w:t>
      </w:r>
    </w:p>
    <w:p w14:paraId="4E7752E9" w14:textId="77777777" w:rsidR="00541889" w:rsidRDefault="00541889">
      <w:pPr>
        <w:pStyle w:val="CommentText"/>
      </w:pPr>
    </w:p>
    <w:p w14:paraId="6975CCA5" w14:textId="55A9C7F6" w:rsidR="00541889" w:rsidRDefault="00541889">
      <w:pPr>
        <w:pStyle w:val="CommentText"/>
      </w:pPr>
      <w:r>
        <w:t>It is somewhat surprising given that physi</w:t>
      </w:r>
    </w:p>
  </w:comment>
  <w:comment w:id="79" w:author="Christopher Huong" w:date="2023-04-18T13:09:00Z" w:initials="CH">
    <w:p w14:paraId="6226455A" w14:textId="77777777" w:rsidR="00E43FD5" w:rsidRDefault="00E43FD5" w:rsidP="00DB2F94">
      <w:pPr>
        <w:pStyle w:val="CommentText"/>
      </w:pPr>
      <w:r>
        <w:rPr>
          <w:rStyle w:val="CommentReference"/>
        </w:rPr>
        <w:annotationRef/>
      </w:r>
      <w:r>
        <w:t>I think the body image paper (on men) referenced here showed a lot of heterogeneity in the results which is why I consider it here. Maybe you have a better grasp of the literature as whole and can update this part. My search was nowhere near exhaustive</w:t>
      </w:r>
    </w:p>
  </w:comment>
  <w:comment w:id="81" w:author="Denver Brown [2]" w:date="2023-04-14T09:23:00Z" w:initials="DB">
    <w:p w14:paraId="6AFAD6DB" w14:textId="3DF0D1BD" w:rsidR="00541889" w:rsidRDefault="00541889">
      <w:pPr>
        <w:pStyle w:val="CommentText"/>
      </w:pPr>
      <w:r>
        <w:rPr>
          <w:rStyle w:val="CommentReference"/>
        </w:rPr>
        <w:annotationRef/>
      </w:r>
      <w:r>
        <w:t xml:space="preserve">This will help to flow from the previous paragraph, while also highlighting how it addresses knowledge gaps </w:t>
      </w:r>
    </w:p>
  </w:comment>
  <w:comment w:id="83" w:author="Denver Brown [2]" w:date="2023-04-14T09:36:00Z" w:initials="DB">
    <w:p w14:paraId="5E0A10BD" w14:textId="65B853B5" w:rsidR="00541889" w:rsidRDefault="00541889">
      <w:pPr>
        <w:pStyle w:val="CommentText"/>
      </w:pPr>
      <w:r>
        <w:rPr>
          <w:rStyle w:val="CommentReference"/>
        </w:rPr>
        <w:annotationRef/>
      </w:r>
      <w:r>
        <w:t>Referring to older adults here, correct? Be specific and state it if so. Then only use the bi-directional effects references below that focus on older adults</w:t>
      </w:r>
    </w:p>
  </w:comment>
  <w:comment w:id="84" w:author="Christopher Huong" w:date="2023-04-18T13:23:00Z" w:initials="CH">
    <w:p w14:paraId="1C221977" w14:textId="77777777" w:rsidR="00420B33" w:rsidRDefault="00420B33" w:rsidP="00FF48D6">
      <w:pPr>
        <w:pStyle w:val="CommentText"/>
      </w:pPr>
      <w:r>
        <w:rPr>
          <w:rStyle w:val="CommentReference"/>
        </w:rPr>
        <w:annotationRef/>
      </w:r>
      <w:r>
        <w:t>Referring to younger ages here. My line of thinking was that since the average PA is higher among younger age groups, low PA is further from the 'norm' for that age group, and thus may be more indicative of impairment as compared to being sedentary in older adults.</w:t>
      </w:r>
    </w:p>
  </w:comment>
  <w:comment w:id="90" w:author="Denver Brown [2]" w:date="2023-04-14T09:33:00Z" w:initials="DB">
    <w:p w14:paraId="2BDD4B12" w14:textId="1AF38750" w:rsidR="00541889" w:rsidRDefault="00541889">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Steinmo, S., Hagger-Johnson, G., &amp; Shahab, L. (2014). Bidirectional association between mental health and physical activity in older adults: Whitehall II prospective cohort study. </w:t>
      </w:r>
      <w:r>
        <w:rPr>
          <w:rFonts w:ascii="Arial" w:hAnsi="Arial" w:cs="Arial"/>
          <w:i/>
          <w:iCs/>
          <w:color w:val="222222"/>
          <w:shd w:val="clear" w:color="auto" w:fill="FFFFFF"/>
        </w:rPr>
        <w:t>Preventive Medicine</w:t>
      </w:r>
      <w:r>
        <w:rPr>
          <w:rFonts w:ascii="Arial" w:hAnsi="Arial" w:cs="Arial"/>
          <w:color w:val="222222"/>
          <w:shd w:val="clear" w:color="auto" w:fill="FFFFFF"/>
        </w:rPr>
        <w:t>, </w:t>
      </w:r>
      <w:r>
        <w:rPr>
          <w:rFonts w:ascii="Arial" w:hAnsi="Arial" w:cs="Arial"/>
          <w:i/>
          <w:iCs/>
          <w:color w:val="222222"/>
          <w:shd w:val="clear" w:color="auto" w:fill="FFFFFF"/>
        </w:rPr>
        <w:t>66</w:t>
      </w:r>
      <w:r>
        <w:rPr>
          <w:rFonts w:ascii="Arial" w:hAnsi="Arial" w:cs="Arial"/>
          <w:color w:val="222222"/>
          <w:shd w:val="clear" w:color="auto" w:fill="FFFFFF"/>
        </w:rPr>
        <w:t>, 74-79.</w:t>
      </w:r>
    </w:p>
    <w:p w14:paraId="72AC9241" w14:textId="77777777" w:rsidR="00541889" w:rsidRDefault="00541889">
      <w:pPr>
        <w:pStyle w:val="CommentText"/>
      </w:pPr>
    </w:p>
    <w:p w14:paraId="38F5DB5E" w14:textId="77777777" w:rsidR="00541889" w:rsidRDefault="00541889">
      <w:pPr>
        <w:pStyle w:val="CommentText"/>
        <w:rPr>
          <w:rFonts w:ascii="Arial" w:hAnsi="Arial" w:cs="Arial"/>
          <w:color w:val="222222"/>
          <w:shd w:val="clear" w:color="auto" w:fill="FFFFFF"/>
        </w:rPr>
      </w:pPr>
      <w:r>
        <w:rPr>
          <w:rFonts w:ascii="Arial" w:hAnsi="Arial" w:cs="Arial"/>
          <w:color w:val="222222"/>
          <w:shd w:val="clear" w:color="auto" w:fill="FFFFFF"/>
        </w:rPr>
        <w:t>Azevedo Da Silva, M., Singh-Manoux, A., Brunner, E. J., Kaffashian, S., Shipley, M. J., Kivimäki, M., &amp; Nabi, H. (2012). Bidirectional association between physical activity and symptoms of anxiety and depression: the Whitehall II study. </w:t>
      </w:r>
      <w:r>
        <w:rPr>
          <w:rFonts w:ascii="Arial" w:hAnsi="Arial" w:cs="Arial"/>
          <w:i/>
          <w:iCs/>
          <w:color w:val="222222"/>
          <w:shd w:val="clear" w:color="auto" w:fill="FFFFFF"/>
        </w:rPr>
        <w:t>European journal of epidemiology</w:t>
      </w:r>
      <w:r>
        <w:rPr>
          <w:rFonts w:ascii="Arial" w:hAnsi="Arial" w:cs="Arial"/>
          <w:color w:val="222222"/>
          <w:shd w:val="clear" w:color="auto" w:fill="FFFFFF"/>
        </w:rPr>
        <w:t>, </w:t>
      </w:r>
      <w:r>
        <w:rPr>
          <w:rFonts w:ascii="Arial" w:hAnsi="Arial" w:cs="Arial"/>
          <w:i/>
          <w:iCs/>
          <w:color w:val="222222"/>
          <w:shd w:val="clear" w:color="auto" w:fill="FFFFFF"/>
        </w:rPr>
        <w:t>27</w:t>
      </w:r>
      <w:r>
        <w:rPr>
          <w:rFonts w:ascii="Arial" w:hAnsi="Arial" w:cs="Arial"/>
          <w:color w:val="222222"/>
          <w:shd w:val="clear" w:color="auto" w:fill="FFFFFF"/>
        </w:rPr>
        <w:t>, 537-546.</w:t>
      </w:r>
    </w:p>
    <w:p w14:paraId="4306C602" w14:textId="77777777" w:rsidR="00541889" w:rsidRDefault="00541889">
      <w:pPr>
        <w:pStyle w:val="CommentText"/>
      </w:pPr>
    </w:p>
    <w:p w14:paraId="0994B862" w14:textId="4C20164F" w:rsidR="00541889" w:rsidRDefault="00541889">
      <w:pPr>
        <w:pStyle w:val="CommentText"/>
      </w:pPr>
      <w:r>
        <w:rPr>
          <w:rFonts w:ascii="Arial" w:hAnsi="Arial" w:cs="Arial"/>
          <w:color w:val="222222"/>
          <w:shd w:val="clear" w:color="auto" w:fill="FFFFFF"/>
        </w:rPr>
        <w:t>Barone Gibbs, B., Sternfeld, B., Whitaker, K. M., Brach, J. S., Hergenroeder, A. L., Jacobs, D. R., ... &amp; Pettee Gabriel, K. (2021). Bidirectional associations of accelerometer-derived physical activity and stationary behavior with self-reported mental and physical health during midlife. </w:t>
      </w:r>
      <w:r>
        <w:rPr>
          <w:rFonts w:ascii="Arial" w:hAnsi="Arial" w:cs="Arial"/>
          <w:i/>
          <w:iCs/>
          <w:color w:val="222222"/>
          <w:shd w:val="clear" w:color="auto" w:fill="FFFFFF"/>
        </w:rPr>
        <w:t>International Journal of Behavioral Nutrition and Physical Activity</w:t>
      </w:r>
      <w:r>
        <w:rPr>
          <w:rFonts w:ascii="Arial" w:hAnsi="Arial" w:cs="Arial"/>
          <w:color w:val="222222"/>
          <w:shd w:val="clear" w:color="auto" w:fill="FFFFFF"/>
        </w:rPr>
        <w:t>, </w:t>
      </w:r>
      <w:r>
        <w:rPr>
          <w:rFonts w:ascii="Arial" w:hAnsi="Arial" w:cs="Arial"/>
          <w:i/>
          <w:iCs/>
          <w:color w:val="222222"/>
          <w:shd w:val="clear" w:color="auto" w:fill="FFFFFF"/>
        </w:rPr>
        <w:t>18</w:t>
      </w:r>
      <w:r>
        <w:rPr>
          <w:rFonts w:ascii="Arial" w:hAnsi="Arial" w:cs="Arial"/>
          <w:color w:val="222222"/>
          <w:shd w:val="clear" w:color="auto" w:fill="FFFFFF"/>
        </w:rPr>
        <w:t>(1), 1-11.</w:t>
      </w:r>
    </w:p>
  </w:comment>
  <w:comment w:id="96" w:author="Denver Brown [2]" w:date="2023-04-14T11:34:00Z" w:initials="DB">
    <w:p w14:paraId="0A59A7B1" w14:textId="30AEECC4" w:rsidR="00541889" w:rsidRDefault="00541889">
      <w:pPr>
        <w:pStyle w:val="CommentText"/>
      </w:pPr>
      <w:r>
        <w:rPr>
          <w:rStyle w:val="CommentReference"/>
        </w:rPr>
        <w:annotationRef/>
      </w:r>
      <w:r>
        <w:t>By this do you mean a study that did not use the MHM sample?</w:t>
      </w:r>
    </w:p>
  </w:comment>
  <w:comment w:id="97" w:author="Christopher Huong" w:date="2023-04-18T14:47:00Z" w:initials="CH">
    <w:p w14:paraId="1E8DE15B" w14:textId="77777777" w:rsidR="00911748" w:rsidRDefault="00911748" w:rsidP="001C66A7">
      <w:pPr>
        <w:pStyle w:val="CommentText"/>
      </w:pPr>
      <w:r>
        <w:rPr>
          <w:rStyle w:val="CommentReference"/>
        </w:rPr>
        <w:annotationRef/>
      </w:r>
      <w:r>
        <w:t>Yes, I suppose. There has not been an out-of-sample validation study to my knowledge</w:t>
      </w:r>
    </w:p>
  </w:comment>
  <w:comment w:id="99" w:author="Denver Brown [2]" w:date="2023-04-14T09:55:00Z" w:initials="DB">
    <w:p w14:paraId="25A85F08" w14:textId="77777777" w:rsidR="00541889" w:rsidRDefault="00541889" w:rsidP="00541889">
      <w:pPr>
        <w:pStyle w:val="CommentText"/>
      </w:pPr>
      <w:r>
        <w:rPr>
          <w:rStyle w:val="CommentReference"/>
        </w:rPr>
        <w:annotationRef/>
      </w:r>
      <w:r>
        <w:t>Things are starting to become a bit discombobulated at this point and not following a logical flow.</w:t>
      </w:r>
    </w:p>
    <w:p w14:paraId="47528362" w14:textId="77777777" w:rsidR="00541889" w:rsidRDefault="00541889" w:rsidP="00541889">
      <w:pPr>
        <w:pStyle w:val="CommentText"/>
      </w:pPr>
    </w:p>
    <w:p w14:paraId="43871966" w14:textId="77777777" w:rsidR="00541889" w:rsidRDefault="00541889" w:rsidP="00541889">
      <w:pPr>
        <w:pStyle w:val="CommentText"/>
      </w:pPr>
      <w:r>
        <w:t xml:space="preserve">This statement would fit in the paragraph comparing active vs. inactive irrespective of age </w:t>
      </w:r>
    </w:p>
  </w:comment>
  <w:comment w:id="100" w:author="Denver Brown [2]" w:date="2023-04-14T09:51:00Z" w:initials="DB">
    <w:p w14:paraId="30E62CE1" w14:textId="77777777" w:rsidR="00541889" w:rsidRDefault="00541889" w:rsidP="00541889">
      <w:pPr>
        <w:pStyle w:val="CommentText"/>
      </w:pPr>
      <w:r>
        <w:rPr>
          <w:rStyle w:val="CommentReference"/>
        </w:rPr>
        <w:annotationRef/>
      </w:r>
      <w:r>
        <w:t>This idea is conceptually different from the previous paragraph. It focuses not on PA, but rather only age and MH. New paragraph</w:t>
      </w:r>
    </w:p>
  </w:comment>
  <w:comment w:id="102" w:author="Denver Brown [2]" w:date="2023-04-14T09:45:00Z" w:initials="DB">
    <w:p w14:paraId="095490E1" w14:textId="77777777" w:rsidR="00541889" w:rsidRDefault="00541889" w:rsidP="00541889">
      <w:pPr>
        <w:pStyle w:val="CommentText"/>
      </w:pPr>
      <w:r>
        <w:rPr>
          <w:rStyle w:val="CommentReference"/>
        </w:rPr>
        <w:annotationRef/>
      </w:r>
      <w:r>
        <w:t>Older cohorts? Earlier generations may be miscontrued</w:t>
      </w:r>
    </w:p>
  </w:comment>
  <w:comment w:id="101" w:author="Denver Brown [2]" w:date="2023-04-14T10:00:00Z" w:initials="DB">
    <w:p w14:paraId="0C46B2C0" w14:textId="77777777" w:rsidR="00541889" w:rsidRDefault="00541889" w:rsidP="00541889">
      <w:pPr>
        <w:pStyle w:val="CommentText"/>
      </w:pPr>
      <w:r>
        <w:rPr>
          <w:rStyle w:val="CommentReference"/>
        </w:rPr>
        <w:annotationRef/>
      </w:r>
      <w:r>
        <w:t>This may be a section we remove.</w:t>
      </w:r>
    </w:p>
  </w:comment>
  <w:comment w:id="104" w:author="Denver Brown [2]" w:date="2023-04-14T07:54:00Z" w:initials="DB">
    <w:p w14:paraId="22693159" w14:textId="7595149B" w:rsidR="00541889" w:rsidRDefault="00541889">
      <w:pPr>
        <w:pStyle w:val="CommentText"/>
      </w:pPr>
      <w:r>
        <w:rPr>
          <w:rStyle w:val="CommentReference"/>
        </w:rPr>
        <w:annotationRef/>
      </w:r>
      <w:r>
        <w:t>Lower case n for subsamples, capitalized N for full sample</w:t>
      </w:r>
    </w:p>
  </w:comment>
  <w:comment w:id="105" w:author="Denver Brown [2]" w:date="2023-04-14T08:00:00Z" w:initials="DB">
    <w:p w14:paraId="3680A585" w14:textId="77777777" w:rsidR="00541889" w:rsidRDefault="00541889" w:rsidP="00DE4A30">
      <w:pPr>
        <w:pStyle w:val="CommentText"/>
      </w:pPr>
      <w:r>
        <w:rPr>
          <w:rStyle w:val="CommentReference"/>
        </w:rPr>
        <w:annotationRef/>
      </w:r>
      <w:r>
        <w:t>Not sure what you are referring to? Looks good IMO</w:t>
      </w:r>
    </w:p>
  </w:comment>
  <w:comment w:id="108" w:author="Christopher Huong [2]" w:date="2023-04-04T07:25:00Z" w:initials="ch">
    <w:p w14:paraId="5C9B3355" w14:textId="77777777" w:rsidR="00541889" w:rsidRDefault="00541889" w:rsidP="00E907B7">
      <w:pPr>
        <w:pStyle w:val="CommentText"/>
      </w:pPr>
      <w:r>
        <w:rPr>
          <w:rStyle w:val="CommentReference"/>
        </w:rPr>
        <w:annotationRef/>
      </w:r>
      <w:r>
        <w:t>There must be a better way to do this</w:t>
      </w:r>
    </w:p>
  </w:comment>
  <w:comment w:id="109" w:author="Denver Brown [2]" w:date="2023-04-14T08:00:00Z" w:initials="DB">
    <w:p w14:paraId="6215B945" w14:textId="782EBE66" w:rsidR="00541889" w:rsidRDefault="00541889">
      <w:pPr>
        <w:pStyle w:val="CommentText"/>
      </w:pPr>
      <w:r>
        <w:rPr>
          <w:rStyle w:val="CommentReference"/>
        </w:rPr>
        <w:annotationRef/>
      </w:r>
      <w:r>
        <w:t>Not sure what you are referring to? Looks good IMO</w:t>
      </w:r>
    </w:p>
  </w:comment>
  <w:comment w:id="110" w:author="Christopher Huong" w:date="2023-04-18T15:00:00Z" w:initials="CH">
    <w:p w14:paraId="5E929A08" w14:textId="77777777" w:rsidR="00E22BC9" w:rsidRDefault="00E22BC9" w:rsidP="00C276DF">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C3BD75" w15:done="0"/>
  <w15:commentEx w15:paraId="6BFE9CEF" w15:paraIdParent="39C3BD75" w15:done="0"/>
  <w15:commentEx w15:paraId="7BD26A00" w15:done="0"/>
  <w15:commentEx w15:paraId="2614A13B" w15:paraIdParent="7BD26A00" w15:done="0"/>
  <w15:commentEx w15:paraId="1CB0FEF7" w15:done="0"/>
  <w15:commentEx w15:paraId="50284A16" w15:done="0"/>
  <w15:commentEx w15:paraId="4C0E3324" w15:paraIdParent="50284A16" w15:done="0"/>
  <w15:commentEx w15:paraId="3D8376F3" w15:paraIdParent="50284A16" w15:done="0"/>
  <w15:commentEx w15:paraId="1420B8E0" w15:paraIdParent="50284A16" w15:done="0"/>
  <w15:commentEx w15:paraId="220A3709" w15:paraIdParent="50284A16" w15:done="0"/>
  <w15:commentEx w15:paraId="4C630507" w15:done="0"/>
  <w15:commentEx w15:paraId="585CD5A0" w15:paraIdParent="4C630507" w15:done="0"/>
  <w15:commentEx w15:paraId="6AC123D2" w15:paraIdParent="4C630507" w15:done="0"/>
  <w15:commentEx w15:paraId="6B1F5DCE" w15:done="0"/>
  <w15:commentEx w15:paraId="26CACE45" w15:done="0"/>
  <w15:commentEx w15:paraId="0D8E4EDE" w15:paraIdParent="26CACE45" w15:done="0"/>
  <w15:commentEx w15:paraId="40B08C7B" w15:done="0"/>
  <w15:commentEx w15:paraId="76784CC9" w15:paraIdParent="40B08C7B" w15:done="0"/>
  <w15:commentEx w15:paraId="654C2E4D" w15:done="0"/>
  <w15:commentEx w15:paraId="7AA50A87" w15:paraIdParent="654C2E4D" w15:done="0"/>
  <w15:commentEx w15:paraId="23099163" w15:done="0"/>
  <w15:commentEx w15:paraId="68A4E76E" w15:paraIdParent="23099163" w15:done="0"/>
  <w15:commentEx w15:paraId="41638C18" w15:done="0"/>
  <w15:commentEx w15:paraId="30B8FAC9" w15:paraIdParent="41638C18" w15:done="0"/>
  <w15:commentEx w15:paraId="1353BF9B" w15:done="0"/>
  <w15:commentEx w15:paraId="391348FD" w15:paraIdParent="1353BF9B" w15:done="0"/>
  <w15:commentEx w15:paraId="31A1F462" w15:paraIdParent="1353BF9B" w15:done="0"/>
  <w15:commentEx w15:paraId="489B2982" w15:paraIdParent="1353BF9B" w15:done="0"/>
  <w15:commentEx w15:paraId="22AAB7F5" w15:done="0"/>
  <w15:commentEx w15:paraId="00FCBD46" w15:paraIdParent="22AAB7F5" w15:done="0"/>
  <w15:commentEx w15:paraId="126EDAEB" w15:done="0"/>
  <w15:commentEx w15:paraId="09953FF6" w15:paraIdParent="126EDAEB" w15:done="0"/>
  <w15:commentEx w15:paraId="3D91F3E8" w15:done="0"/>
  <w15:commentEx w15:paraId="6759C6D5" w15:paraIdParent="3D91F3E8" w15:done="0"/>
  <w15:commentEx w15:paraId="60D176F5" w15:done="0"/>
  <w15:commentEx w15:paraId="3994A355" w15:paraIdParent="60D176F5" w15:done="0"/>
  <w15:commentEx w15:paraId="212BD184" w15:done="0"/>
  <w15:commentEx w15:paraId="6975CCA5" w15:done="0"/>
  <w15:commentEx w15:paraId="6226455A" w15:paraIdParent="6975CCA5" w15:done="0"/>
  <w15:commentEx w15:paraId="6AFAD6DB" w15:done="0"/>
  <w15:commentEx w15:paraId="5E0A10BD" w15:done="0"/>
  <w15:commentEx w15:paraId="1C221977" w15:paraIdParent="5E0A10BD" w15:done="0"/>
  <w15:commentEx w15:paraId="0994B862" w15:done="0"/>
  <w15:commentEx w15:paraId="0A59A7B1" w15:done="0"/>
  <w15:commentEx w15:paraId="1E8DE15B" w15:paraIdParent="0A59A7B1" w15:done="0"/>
  <w15:commentEx w15:paraId="43871966" w15:done="0"/>
  <w15:commentEx w15:paraId="30E62CE1" w15:done="0"/>
  <w15:commentEx w15:paraId="095490E1" w15:done="0"/>
  <w15:commentEx w15:paraId="0C46B2C0" w15:done="0"/>
  <w15:commentEx w15:paraId="22693159" w15:done="0"/>
  <w15:commentEx w15:paraId="3680A585" w15:paraIdParent="22693159" w15:done="0"/>
  <w15:commentEx w15:paraId="5C9B3355" w15:done="0"/>
  <w15:commentEx w15:paraId="6215B945" w15:paraIdParent="5C9B3355" w15:done="0"/>
  <w15:commentEx w15:paraId="5E929A08" w15:paraIdParent="5C9B3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832" w16cex:dateUtc="2023-04-13T22:19:00Z"/>
  <w16cex:commentExtensible w16cex:durableId="27E8B833" w16cex:dateUtc="2023-04-18T11:33:00Z"/>
  <w16cex:commentExtensible w16cex:durableId="2797D223" w16cex:dateUtc="2023-02-16T03:50:00Z"/>
  <w16cex:commentExtensible w16cex:durableId="27E2B83A" w16cex:dateUtc="2023-04-13T22:19:00Z"/>
  <w16cex:commentExtensible w16cex:durableId="27E2B8EB" w16cex:dateUtc="2023-04-13T22:22:00Z"/>
  <w16cex:commentExtensible w16cex:durableId="2797D96C" w16cex:dateUtc="2023-02-16T04:21:00Z"/>
  <w16cex:commentExtensible w16cex:durableId="2797D9B9" w16cex:dateUtc="2023-02-16T04:22:00Z"/>
  <w16cex:commentExtensible w16cex:durableId="2797D9BD" w16cex:dateUtc="2023-02-16T04:22:00Z"/>
  <w16cex:commentExtensible w16cex:durableId="27E2DDE7" w16cex:dateUtc="2023-04-14T01:00:00Z"/>
  <w16cex:commentExtensible w16cex:durableId="27D64AAE" w16cex:dateUtc="2023-04-04T12:05:00Z"/>
  <w16cex:commentExtensible w16cex:durableId="27D64AB8" w16cex:dateUtc="2023-04-04T12:05:00Z"/>
  <w16cex:commentExtensible w16cex:durableId="27E2DEA2" w16cex:dateUtc="2023-04-14T01:03:00Z"/>
  <w16cex:commentExtensible w16cex:durableId="27E8C0C3" w16cex:dateUtc="2023-04-18T12:09:00Z"/>
  <w16cex:commentExtensible w16cex:durableId="27E2DF9D" w16cex:dateUtc="2023-04-14T01:07:00Z"/>
  <w16cex:commentExtensible w16cex:durableId="27E8C0CD" w16cex:dateUtc="2023-04-18T12:10:00Z"/>
  <w16cex:commentExtensible w16cex:durableId="27E2E5F4" w16cex:dateUtc="2023-04-14T01:35:00Z"/>
  <w16cex:commentExtensible w16cex:durableId="27E8BDA9" w16cex:dateUtc="2023-04-18T11:56:00Z"/>
  <w16cex:commentExtensible w16cex:durableId="27E2E693" w16cex:dateUtc="2023-04-14T01:37:00Z"/>
  <w16cex:commentExtensible w16cex:durableId="27E8BF4E" w16cex:dateUtc="2023-04-18T12:03:00Z"/>
  <w16cex:commentExtensible w16cex:durableId="27E2E6BF" w16cex:dateUtc="2023-04-14T01:38:00Z"/>
  <w16cex:commentExtensible w16cex:durableId="27E8BF7F" w16cex:dateUtc="2023-04-18T12:04:00Z"/>
  <w16cex:commentExtensible w16cex:durableId="27E8C10C" w16cex:dateUtc="2023-04-18T12:11:00Z"/>
  <w16cex:commentExtensible w16cex:durableId="27E8C27A" w16cex:dateUtc="2023-04-18T12:17:00Z"/>
  <w16cex:commentExtensible w16cex:durableId="27E8C28E" w16cex:dateUtc="2023-04-18T12:17:00Z"/>
  <w16cex:commentExtensible w16cex:durableId="27E8C2A3" w16cex:dateUtc="2023-04-18T12:17:00Z"/>
  <w16cex:commentExtensible w16cex:durableId="27E8C7B8" w16cex:dateUtc="2023-04-18T12:39:00Z"/>
  <w16cex:commentExtensible w16cex:durableId="27E8CAAD" w16cex:dateUtc="2023-04-18T12:52:00Z"/>
  <w16cex:commentExtensible w16cex:durableId="27E8CB43" w16cex:dateUtc="2023-04-18T12:54:00Z"/>
  <w16cex:commentExtensible w16cex:durableId="27E8CE08" w16cex:dateUtc="2023-04-18T13:06:00Z"/>
  <w16cex:commentExtensible w16cex:durableId="27E91504" w16cex:dateUtc="2023-04-18T18:09:00Z"/>
  <w16cex:commentExtensible w16cex:durableId="27E91856" w16cex:dateUtc="2023-04-18T18:23:00Z"/>
  <w16cex:commentExtensible w16cex:durableId="27E92C08" w16cex:dateUtc="2023-04-18T19:47:00Z"/>
  <w16cex:commentExtensible w16cex:durableId="27E92EFC" w16cex:dateUtc="2023-04-18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C3BD75" w16cid:durableId="27E2B832"/>
  <w16cid:commentId w16cid:paraId="6BFE9CEF" w16cid:durableId="27E8B833"/>
  <w16cid:commentId w16cid:paraId="7BD26A00" w16cid:durableId="2797D223"/>
  <w16cid:commentId w16cid:paraId="2614A13B" w16cid:durableId="27E2B83A"/>
  <w16cid:commentId w16cid:paraId="1CB0FEF7" w16cid:durableId="27E2B8EB"/>
  <w16cid:commentId w16cid:paraId="50284A16" w16cid:durableId="278CC233"/>
  <w16cid:commentId w16cid:paraId="4C0E3324" w16cid:durableId="2797D96C"/>
  <w16cid:commentId w16cid:paraId="3D8376F3" w16cid:durableId="2797D9B9"/>
  <w16cid:commentId w16cid:paraId="1420B8E0" w16cid:durableId="2797D9BD"/>
  <w16cid:commentId w16cid:paraId="220A3709" w16cid:durableId="27E2DDE7"/>
  <w16cid:commentId w16cid:paraId="4C630507" w16cid:durableId="27D64AAE"/>
  <w16cid:commentId w16cid:paraId="585CD5A0" w16cid:durableId="27D64AB8"/>
  <w16cid:commentId w16cid:paraId="6AC123D2" w16cid:durableId="27E2DEA2"/>
  <w16cid:commentId w16cid:paraId="6B1F5DCE" w16cid:durableId="27E8C0C3"/>
  <w16cid:commentId w16cid:paraId="26CACE45" w16cid:durableId="27E2DF9D"/>
  <w16cid:commentId w16cid:paraId="0D8E4EDE" w16cid:durableId="27E8C0CD"/>
  <w16cid:commentId w16cid:paraId="40B08C7B" w16cid:durableId="27E2E5F4"/>
  <w16cid:commentId w16cid:paraId="76784CC9" w16cid:durableId="27E8BDA9"/>
  <w16cid:commentId w16cid:paraId="654C2E4D" w16cid:durableId="27E2E693"/>
  <w16cid:commentId w16cid:paraId="7AA50A87" w16cid:durableId="27E8BF4E"/>
  <w16cid:commentId w16cid:paraId="23099163" w16cid:durableId="27E2E6BF"/>
  <w16cid:commentId w16cid:paraId="68A4E76E" w16cid:durableId="27E8BF7F"/>
  <w16cid:commentId w16cid:paraId="41638C18" w16cid:durableId="27E3848E"/>
  <w16cid:commentId w16cid:paraId="30B8FAC9" w16cid:durableId="27E8C10C"/>
  <w16cid:commentId w16cid:paraId="1353BF9B" w16cid:durableId="27E38895"/>
  <w16cid:commentId w16cid:paraId="391348FD" w16cid:durableId="27E8C27A"/>
  <w16cid:commentId w16cid:paraId="31A1F462" w16cid:durableId="27E8C28E"/>
  <w16cid:commentId w16cid:paraId="489B2982" w16cid:durableId="27E8C2A3"/>
  <w16cid:commentId w16cid:paraId="22AAB7F5" w16cid:durableId="27E388B3"/>
  <w16cid:commentId w16cid:paraId="00FCBD46" w16cid:durableId="27E8C7B8"/>
  <w16cid:commentId w16cid:paraId="126EDAEB" w16cid:durableId="27E38CD9"/>
  <w16cid:commentId w16cid:paraId="09953FF6" w16cid:durableId="27E8CAAD"/>
  <w16cid:commentId w16cid:paraId="3D91F3E8" w16cid:durableId="27E38ADD"/>
  <w16cid:commentId w16cid:paraId="6759C6D5" w16cid:durableId="27E8CB43"/>
  <w16cid:commentId w16cid:paraId="60D176F5" w16cid:durableId="27E38F97"/>
  <w16cid:commentId w16cid:paraId="3994A355" w16cid:durableId="27E8CE08"/>
  <w16cid:commentId w16cid:paraId="212BD184" w16cid:durableId="27E394F9"/>
  <w16cid:commentId w16cid:paraId="6975CCA5" w16cid:durableId="27E39811"/>
  <w16cid:commentId w16cid:paraId="6226455A" w16cid:durableId="27E91504"/>
  <w16cid:commentId w16cid:paraId="6AFAD6DB" w16cid:durableId="27E399FD"/>
  <w16cid:commentId w16cid:paraId="5E0A10BD" w16cid:durableId="27E39D28"/>
  <w16cid:commentId w16cid:paraId="1C221977" w16cid:durableId="27E91856"/>
  <w16cid:commentId w16cid:paraId="0994B862" w16cid:durableId="27E39C85"/>
  <w16cid:commentId w16cid:paraId="0A59A7B1" w16cid:durableId="27E3B8A8"/>
  <w16cid:commentId w16cid:paraId="1E8DE15B" w16cid:durableId="27E92C08"/>
  <w16cid:commentId w16cid:paraId="43871966" w16cid:durableId="27E3A176"/>
  <w16cid:commentId w16cid:paraId="30E62CE1" w16cid:durableId="27E3B879"/>
  <w16cid:commentId w16cid:paraId="095490E1" w16cid:durableId="27E3B878"/>
  <w16cid:commentId w16cid:paraId="0C46B2C0" w16cid:durableId="27E3B877"/>
  <w16cid:commentId w16cid:paraId="22693159" w16cid:durableId="27E3852C"/>
  <w16cid:commentId w16cid:paraId="3680A585" w16cid:durableId="27E8B5E7"/>
  <w16cid:commentId w16cid:paraId="5C9B3355" w16cid:durableId="27E38647"/>
  <w16cid:commentId w16cid:paraId="6215B945" w16cid:durableId="27E386A9"/>
  <w16cid:commentId w16cid:paraId="5E929A08" w16cid:durableId="27E92E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5281598">
    <w:abstractNumId w:val="1"/>
  </w:num>
  <w:num w:numId="2" w16cid:durableId="1922132772">
    <w:abstractNumId w:val="2"/>
  </w:num>
  <w:num w:numId="3" w16cid:durableId="3375115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my.utsa.edu::e99aaf3a-44b8-4f14-8d34-6b95fd89c088"/>
  </w15:person>
  <w15:person w15:author="Denver Brown">
    <w15:presenceInfo w15:providerId="AD" w15:userId="S::denver.brown@utsa.edu::9acf3aa8-48d7-42c4-a809-28fc2109e903"/>
  </w15:person>
  <w15:person w15:author="Christopher Huong [2]">
    <w15:presenceInfo w15:providerId="AD" w15:userId="S::christopher.huong@utsa.edu::20eee564-2dda-4196-9b97-83a3f0e0bd0e"/>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7&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1&lt;/item&gt;&lt;item&gt;194&lt;/item&gt;&lt;item&gt;195&lt;/item&gt;&lt;item&gt;196&lt;/item&gt;&lt;item&gt;197&lt;/item&gt;&lt;/record-ids&gt;&lt;/item&gt;&lt;/Libraries&gt;"/>
  </w:docVars>
  <w:rsids>
    <w:rsidRoot w:val="000E750E"/>
    <w:rsid w:val="00000D82"/>
    <w:rsid w:val="00020CED"/>
    <w:rsid w:val="00021297"/>
    <w:rsid w:val="000244BA"/>
    <w:rsid w:val="0003573E"/>
    <w:rsid w:val="000411DA"/>
    <w:rsid w:val="000414AE"/>
    <w:rsid w:val="00046283"/>
    <w:rsid w:val="00050148"/>
    <w:rsid w:val="00055ADC"/>
    <w:rsid w:val="00060775"/>
    <w:rsid w:val="00064BD7"/>
    <w:rsid w:val="00065819"/>
    <w:rsid w:val="0006789A"/>
    <w:rsid w:val="000709D0"/>
    <w:rsid w:val="00076A42"/>
    <w:rsid w:val="00076C6C"/>
    <w:rsid w:val="00083C8E"/>
    <w:rsid w:val="00091395"/>
    <w:rsid w:val="000932E6"/>
    <w:rsid w:val="00093325"/>
    <w:rsid w:val="000938A1"/>
    <w:rsid w:val="000A2DF6"/>
    <w:rsid w:val="000A5950"/>
    <w:rsid w:val="000B2383"/>
    <w:rsid w:val="000C15CF"/>
    <w:rsid w:val="000C4081"/>
    <w:rsid w:val="000D2AD1"/>
    <w:rsid w:val="000E2B50"/>
    <w:rsid w:val="000E750E"/>
    <w:rsid w:val="000F5D32"/>
    <w:rsid w:val="00106156"/>
    <w:rsid w:val="00107437"/>
    <w:rsid w:val="00110539"/>
    <w:rsid w:val="00120E25"/>
    <w:rsid w:val="00121A88"/>
    <w:rsid w:val="00122808"/>
    <w:rsid w:val="0013050B"/>
    <w:rsid w:val="00131192"/>
    <w:rsid w:val="00131359"/>
    <w:rsid w:val="00132355"/>
    <w:rsid w:val="001363BA"/>
    <w:rsid w:val="00141290"/>
    <w:rsid w:val="00152DF4"/>
    <w:rsid w:val="0015604F"/>
    <w:rsid w:val="00156533"/>
    <w:rsid w:val="001568C9"/>
    <w:rsid w:val="001640C4"/>
    <w:rsid w:val="00171563"/>
    <w:rsid w:val="0017567C"/>
    <w:rsid w:val="00177061"/>
    <w:rsid w:val="00181106"/>
    <w:rsid w:val="00185CFE"/>
    <w:rsid w:val="001902B1"/>
    <w:rsid w:val="001921C7"/>
    <w:rsid w:val="001A4AA9"/>
    <w:rsid w:val="001A6190"/>
    <w:rsid w:val="001A73CF"/>
    <w:rsid w:val="001B3866"/>
    <w:rsid w:val="001B508B"/>
    <w:rsid w:val="001C1A1D"/>
    <w:rsid w:val="001C1F8B"/>
    <w:rsid w:val="001C34B7"/>
    <w:rsid w:val="001D1EEC"/>
    <w:rsid w:val="001D3CB4"/>
    <w:rsid w:val="001D5499"/>
    <w:rsid w:val="001D74C2"/>
    <w:rsid w:val="001E3EC7"/>
    <w:rsid w:val="001F41B6"/>
    <w:rsid w:val="001F689C"/>
    <w:rsid w:val="00201635"/>
    <w:rsid w:val="00204412"/>
    <w:rsid w:val="002146E2"/>
    <w:rsid w:val="0021556C"/>
    <w:rsid w:val="00220D69"/>
    <w:rsid w:val="0022393E"/>
    <w:rsid w:val="00224F3E"/>
    <w:rsid w:val="00233B97"/>
    <w:rsid w:val="00244400"/>
    <w:rsid w:val="00262C02"/>
    <w:rsid w:val="002735DC"/>
    <w:rsid w:val="00277D25"/>
    <w:rsid w:val="00280BE1"/>
    <w:rsid w:val="002819A1"/>
    <w:rsid w:val="00286525"/>
    <w:rsid w:val="002914B5"/>
    <w:rsid w:val="0029428B"/>
    <w:rsid w:val="00297ADC"/>
    <w:rsid w:val="002A1385"/>
    <w:rsid w:val="002A6F99"/>
    <w:rsid w:val="002B361C"/>
    <w:rsid w:val="002B6595"/>
    <w:rsid w:val="002B6E65"/>
    <w:rsid w:val="002C4D62"/>
    <w:rsid w:val="002D3639"/>
    <w:rsid w:val="002D4BFA"/>
    <w:rsid w:val="002E4E59"/>
    <w:rsid w:val="00306AC5"/>
    <w:rsid w:val="0031176D"/>
    <w:rsid w:val="00316EF3"/>
    <w:rsid w:val="0031730C"/>
    <w:rsid w:val="00317F72"/>
    <w:rsid w:val="0034290B"/>
    <w:rsid w:val="00343D29"/>
    <w:rsid w:val="00345D96"/>
    <w:rsid w:val="00347571"/>
    <w:rsid w:val="00352824"/>
    <w:rsid w:val="00353DC3"/>
    <w:rsid w:val="00354ECF"/>
    <w:rsid w:val="00354F08"/>
    <w:rsid w:val="00356B59"/>
    <w:rsid w:val="0036056A"/>
    <w:rsid w:val="00374208"/>
    <w:rsid w:val="003847B4"/>
    <w:rsid w:val="00393C84"/>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2CE5"/>
    <w:rsid w:val="003F3415"/>
    <w:rsid w:val="003F52CF"/>
    <w:rsid w:val="00401B9D"/>
    <w:rsid w:val="004038A3"/>
    <w:rsid w:val="0040436F"/>
    <w:rsid w:val="004043F1"/>
    <w:rsid w:val="0040576E"/>
    <w:rsid w:val="00420B33"/>
    <w:rsid w:val="00433639"/>
    <w:rsid w:val="00437151"/>
    <w:rsid w:val="004378B2"/>
    <w:rsid w:val="004414BC"/>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163F"/>
    <w:rsid w:val="0049214C"/>
    <w:rsid w:val="00493854"/>
    <w:rsid w:val="00493E4D"/>
    <w:rsid w:val="00494E50"/>
    <w:rsid w:val="004A689F"/>
    <w:rsid w:val="004B20F4"/>
    <w:rsid w:val="004B62B7"/>
    <w:rsid w:val="004C0FB7"/>
    <w:rsid w:val="004C1458"/>
    <w:rsid w:val="004D2CF8"/>
    <w:rsid w:val="004D42FE"/>
    <w:rsid w:val="004D6298"/>
    <w:rsid w:val="004D6919"/>
    <w:rsid w:val="004E23FF"/>
    <w:rsid w:val="004E244E"/>
    <w:rsid w:val="004E63E8"/>
    <w:rsid w:val="004E6E0C"/>
    <w:rsid w:val="004E6F93"/>
    <w:rsid w:val="004E736A"/>
    <w:rsid w:val="004E7559"/>
    <w:rsid w:val="004E7BA4"/>
    <w:rsid w:val="004F1168"/>
    <w:rsid w:val="004F1596"/>
    <w:rsid w:val="004F37D7"/>
    <w:rsid w:val="004F47CF"/>
    <w:rsid w:val="004F6799"/>
    <w:rsid w:val="005072AE"/>
    <w:rsid w:val="005107AB"/>
    <w:rsid w:val="00514033"/>
    <w:rsid w:val="00520763"/>
    <w:rsid w:val="005351E4"/>
    <w:rsid w:val="0054132F"/>
    <w:rsid w:val="00541889"/>
    <w:rsid w:val="0054733E"/>
    <w:rsid w:val="00551A0B"/>
    <w:rsid w:val="00557257"/>
    <w:rsid w:val="00557374"/>
    <w:rsid w:val="00563442"/>
    <w:rsid w:val="00563C01"/>
    <w:rsid w:val="00564EEA"/>
    <w:rsid w:val="00570F1A"/>
    <w:rsid w:val="005712B3"/>
    <w:rsid w:val="0057234D"/>
    <w:rsid w:val="00575E5B"/>
    <w:rsid w:val="0057752B"/>
    <w:rsid w:val="00580235"/>
    <w:rsid w:val="005813BD"/>
    <w:rsid w:val="00582406"/>
    <w:rsid w:val="00584C19"/>
    <w:rsid w:val="00584FB9"/>
    <w:rsid w:val="00594BFE"/>
    <w:rsid w:val="00597D83"/>
    <w:rsid w:val="005B0F77"/>
    <w:rsid w:val="005B3C8B"/>
    <w:rsid w:val="005C0583"/>
    <w:rsid w:val="005C70FA"/>
    <w:rsid w:val="005E562C"/>
    <w:rsid w:val="005F136A"/>
    <w:rsid w:val="005F754A"/>
    <w:rsid w:val="005F7E9C"/>
    <w:rsid w:val="005F7FF2"/>
    <w:rsid w:val="0060389B"/>
    <w:rsid w:val="00603E49"/>
    <w:rsid w:val="00607CD2"/>
    <w:rsid w:val="00610A64"/>
    <w:rsid w:val="00611AB3"/>
    <w:rsid w:val="00611C21"/>
    <w:rsid w:val="006124FC"/>
    <w:rsid w:val="00623388"/>
    <w:rsid w:val="00624758"/>
    <w:rsid w:val="00624DFA"/>
    <w:rsid w:val="00626594"/>
    <w:rsid w:val="00631FCB"/>
    <w:rsid w:val="00633019"/>
    <w:rsid w:val="006344B0"/>
    <w:rsid w:val="006426DE"/>
    <w:rsid w:val="00670E9C"/>
    <w:rsid w:val="00671BB6"/>
    <w:rsid w:val="0067489F"/>
    <w:rsid w:val="00676C5F"/>
    <w:rsid w:val="006771E9"/>
    <w:rsid w:val="00682D10"/>
    <w:rsid w:val="00690635"/>
    <w:rsid w:val="00693729"/>
    <w:rsid w:val="00694B98"/>
    <w:rsid w:val="00694BA0"/>
    <w:rsid w:val="006974A4"/>
    <w:rsid w:val="00697636"/>
    <w:rsid w:val="006A197B"/>
    <w:rsid w:val="006B76B9"/>
    <w:rsid w:val="006D3632"/>
    <w:rsid w:val="006D6F1A"/>
    <w:rsid w:val="006E134F"/>
    <w:rsid w:val="006E27FD"/>
    <w:rsid w:val="006F06F4"/>
    <w:rsid w:val="006F1D42"/>
    <w:rsid w:val="006F4468"/>
    <w:rsid w:val="00702E9C"/>
    <w:rsid w:val="00704989"/>
    <w:rsid w:val="0070713B"/>
    <w:rsid w:val="0071490D"/>
    <w:rsid w:val="007164B5"/>
    <w:rsid w:val="007238B8"/>
    <w:rsid w:val="007358B6"/>
    <w:rsid w:val="00745A4B"/>
    <w:rsid w:val="0074692C"/>
    <w:rsid w:val="007522E5"/>
    <w:rsid w:val="00760B47"/>
    <w:rsid w:val="00760D3A"/>
    <w:rsid w:val="0076191F"/>
    <w:rsid w:val="00765965"/>
    <w:rsid w:val="00771FDC"/>
    <w:rsid w:val="00775456"/>
    <w:rsid w:val="00780583"/>
    <w:rsid w:val="0079126F"/>
    <w:rsid w:val="0079243F"/>
    <w:rsid w:val="007927EB"/>
    <w:rsid w:val="00793401"/>
    <w:rsid w:val="007948B2"/>
    <w:rsid w:val="007A12E7"/>
    <w:rsid w:val="007A2A0B"/>
    <w:rsid w:val="007A2BAB"/>
    <w:rsid w:val="007A68DD"/>
    <w:rsid w:val="007B1816"/>
    <w:rsid w:val="007B26B8"/>
    <w:rsid w:val="007B67F8"/>
    <w:rsid w:val="007D1133"/>
    <w:rsid w:val="007D1A74"/>
    <w:rsid w:val="007D3A5E"/>
    <w:rsid w:val="007D65E5"/>
    <w:rsid w:val="007F3ACB"/>
    <w:rsid w:val="007F45DB"/>
    <w:rsid w:val="007F78F1"/>
    <w:rsid w:val="00803A43"/>
    <w:rsid w:val="00804833"/>
    <w:rsid w:val="0081587F"/>
    <w:rsid w:val="00822A0A"/>
    <w:rsid w:val="00825BF0"/>
    <w:rsid w:val="00826754"/>
    <w:rsid w:val="008319F8"/>
    <w:rsid w:val="00843720"/>
    <w:rsid w:val="008561F4"/>
    <w:rsid w:val="00864296"/>
    <w:rsid w:val="008763BC"/>
    <w:rsid w:val="008A08B9"/>
    <w:rsid w:val="008A12DD"/>
    <w:rsid w:val="008B12AA"/>
    <w:rsid w:val="008B2E84"/>
    <w:rsid w:val="008B2F60"/>
    <w:rsid w:val="008B5A88"/>
    <w:rsid w:val="008C6428"/>
    <w:rsid w:val="008C775C"/>
    <w:rsid w:val="008D1FC8"/>
    <w:rsid w:val="008D2B84"/>
    <w:rsid w:val="008E1D18"/>
    <w:rsid w:val="008E5894"/>
    <w:rsid w:val="008F6D54"/>
    <w:rsid w:val="008F6DDC"/>
    <w:rsid w:val="008F7EC1"/>
    <w:rsid w:val="009116EF"/>
    <w:rsid w:val="00911748"/>
    <w:rsid w:val="00912139"/>
    <w:rsid w:val="009124DC"/>
    <w:rsid w:val="00913A33"/>
    <w:rsid w:val="00914D4B"/>
    <w:rsid w:val="00920188"/>
    <w:rsid w:val="0092241A"/>
    <w:rsid w:val="00926BCF"/>
    <w:rsid w:val="009276CB"/>
    <w:rsid w:val="00933F1B"/>
    <w:rsid w:val="009351F1"/>
    <w:rsid w:val="00946809"/>
    <w:rsid w:val="00946BC5"/>
    <w:rsid w:val="00954A99"/>
    <w:rsid w:val="00955219"/>
    <w:rsid w:val="0096157A"/>
    <w:rsid w:val="00971B2B"/>
    <w:rsid w:val="00974BEE"/>
    <w:rsid w:val="0097575E"/>
    <w:rsid w:val="00985E74"/>
    <w:rsid w:val="0099768F"/>
    <w:rsid w:val="009A1276"/>
    <w:rsid w:val="009A5102"/>
    <w:rsid w:val="009B535C"/>
    <w:rsid w:val="009B5835"/>
    <w:rsid w:val="009B734B"/>
    <w:rsid w:val="009D1779"/>
    <w:rsid w:val="009D1E27"/>
    <w:rsid w:val="009D3402"/>
    <w:rsid w:val="009D3B6D"/>
    <w:rsid w:val="009E3B2A"/>
    <w:rsid w:val="009E5C24"/>
    <w:rsid w:val="009F21F3"/>
    <w:rsid w:val="00A0165A"/>
    <w:rsid w:val="00A04761"/>
    <w:rsid w:val="00A21A0A"/>
    <w:rsid w:val="00A310DD"/>
    <w:rsid w:val="00A31271"/>
    <w:rsid w:val="00A316DB"/>
    <w:rsid w:val="00A34EF5"/>
    <w:rsid w:val="00A47308"/>
    <w:rsid w:val="00A5251B"/>
    <w:rsid w:val="00A553D1"/>
    <w:rsid w:val="00A6326A"/>
    <w:rsid w:val="00A76ABE"/>
    <w:rsid w:val="00A76D85"/>
    <w:rsid w:val="00A80279"/>
    <w:rsid w:val="00A83633"/>
    <w:rsid w:val="00A90BDB"/>
    <w:rsid w:val="00A9133E"/>
    <w:rsid w:val="00A91612"/>
    <w:rsid w:val="00A95FF3"/>
    <w:rsid w:val="00A97E3E"/>
    <w:rsid w:val="00AB0A03"/>
    <w:rsid w:val="00AB29FF"/>
    <w:rsid w:val="00AB3ABC"/>
    <w:rsid w:val="00AC03A1"/>
    <w:rsid w:val="00AC4A78"/>
    <w:rsid w:val="00AC5C70"/>
    <w:rsid w:val="00AC7D11"/>
    <w:rsid w:val="00AD1BB5"/>
    <w:rsid w:val="00AD43DF"/>
    <w:rsid w:val="00AD4A49"/>
    <w:rsid w:val="00AD605B"/>
    <w:rsid w:val="00AD7571"/>
    <w:rsid w:val="00AE1C70"/>
    <w:rsid w:val="00AE6363"/>
    <w:rsid w:val="00AE7BE5"/>
    <w:rsid w:val="00AF03EE"/>
    <w:rsid w:val="00AF0E94"/>
    <w:rsid w:val="00AF4E1D"/>
    <w:rsid w:val="00AF52EB"/>
    <w:rsid w:val="00AF5CA0"/>
    <w:rsid w:val="00AF79C4"/>
    <w:rsid w:val="00B045F5"/>
    <w:rsid w:val="00B06082"/>
    <w:rsid w:val="00B06861"/>
    <w:rsid w:val="00B073A4"/>
    <w:rsid w:val="00B1605D"/>
    <w:rsid w:val="00B16124"/>
    <w:rsid w:val="00B170FB"/>
    <w:rsid w:val="00B2120E"/>
    <w:rsid w:val="00B279BA"/>
    <w:rsid w:val="00B35F7E"/>
    <w:rsid w:val="00B3703C"/>
    <w:rsid w:val="00B43B45"/>
    <w:rsid w:val="00B43E19"/>
    <w:rsid w:val="00B44B6B"/>
    <w:rsid w:val="00B479B7"/>
    <w:rsid w:val="00B528DC"/>
    <w:rsid w:val="00B53BAC"/>
    <w:rsid w:val="00B544FB"/>
    <w:rsid w:val="00B65B4D"/>
    <w:rsid w:val="00B667ED"/>
    <w:rsid w:val="00B71DAD"/>
    <w:rsid w:val="00B91739"/>
    <w:rsid w:val="00B917C0"/>
    <w:rsid w:val="00BA48DA"/>
    <w:rsid w:val="00BC156D"/>
    <w:rsid w:val="00BC7B4D"/>
    <w:rsid w:val="00BD0CC9"/>
    <w:rsid w:val="00BD4B6A"/>
    <w:rsid w:val="00BD7D7F"/>
    <w:rsid w:val="00BE4294"/>
    <w:rsid w:val="00BE5820"/>
    <w:rsid w:val="00BE59CE"/>
    <w:rsid w:val="00BF3FF8"/>
    <w:rsid w:val="00BF5A8A"/>
    <w:rsid w:val="00C13F30"/>
    <w:rsid w:val="00C223C0"/>
    <w:rsid w:val="00C22DB4"/>
    <w:rsid w:val="00C24C93"/>
    <w:rsid w:val="00C34425"/>
    <w:rsid w:val="00C371BD"/>
    <w:rsid w:val="00C41241"/>
    <w:rsid w:val="00C43637"/>
    <w:rsid w:val="00C44B18"/>
    <w:rsid w:val="00C47295"/>
    <w:rsid w:val="00C506C7"/>
    <w:rsid w:val="00C5110A"/>
    <w:rsid w:val="00C51F0B"/>
    <w:rsid w:val="00C57C70"/>
    <w:rsid w:val="00C67564"/>
    <w:rsid w:val="00C775FC"/>
    <w:rsid w:val="00C77A4D"/>
    <w:rsid w:val="00C8141F"/>
    <w:rsid w:val="00C83D63"/>
    <w:rsid w:val="00C843FD"/>
    <w:rsid w:val="00C9103A"/>
    <w:rsid w:val="00C974BD"/>
    <w:rsid w:val="00CA42E2"/>
    <w:rsid w:val="00CB2CB0"/>
    <w:rsid w:val="00CB55B6"/>
    <w:rsid w:val="00CB773A"/>
    <w:rsid w:val="00CD3197"/>
    <w:rsid w:val="00CD6CD5"/>
    <w:rsid w:val="00CE143E"/>
    <w:rsid w:val="00CF010F"/>
    <w:rsid w:val="00CF4D5B"/>
    <w:rsid w:val="00CF7639"/>
    <w:rsid w:val="00D04507"/>
    <w:rsid w:val="00D129F7"/>
    <w:rsid w:val="00D1414D"/>
    <w:rsid w:val="00D15FE2"/>
    <w:rsid w:val="00D16E16"/>
    <w:rsid w:val="00D24F86"/>
    <w:rsid w:val="00D3027F"/>
    <w:rsid w:val="00D30EF0"/>
    <w:rsid w:val="00D3295F"/>
    <w:rsid w:val="00D42971"/>
    <w:rsid w:val="00D435B5"/>
    <w:rsid w:val="00D6279E"/>
    <w:rsid w:val="00D663D5"/>
    <w:rsid w:val="00D71757"/>
    <w:rsid w:val="00D71E61"/>
    <w:rsid w:val="00D7538C"/>
    <w:rsid w:val="00D80B76"/>
    <w:rsid w:val="00D87BEA"/>
    <w:rsid w:val="00DA06FA"/>
    <w:rsid w:val="00DA3BC1"/>
    <w:rsid w:val="00DA49EA"/>
    <w:rsid w:val="00DB1880"/>
    <w:rsid w:val="00DB6D8B"/>
    <w:rsid w:val="00DC41A2"/>
    <w:rsid w:val="00DC4DC6"/>
    <w:rsid w:val="00DC5193"/>
    <w:rsid w:val="00DC565B"/>
    <w:rsid w:val="00DE042D"/>
    <w:rsid w:val="00DE4A30"/>
    <w:rsid w:val="00DE5415"/>
    <w:rsid w:val="00DE7B60"/>
    <w:rsid w:val="00DF3994"/>
    <w:rsid w:val="00DF4DAE"/>
    <w:rsid w:val="00E0001D"/>
    <w:rsid w:val="00E04424"/>
    <w:rsid w:val="00E07B6D"/>
    <w:rsid w:val="00E158F1"/>
    <w:rsid w:val="00E16792"/>
    <w:rsid w:val="00E22BC9"/>
    <w:rsid w:val="00E22D7F"/>
    <w:rsid w:val="00E230F8"/>
    <w:rsid w:val="00E239C9"/>
    <w:rsid w:val="00E31B92"/>
    <w:rsid w:val="00E32C61"/>
    <w:rsid w:val="00E37656"/>
    <w:rsid w:val="00E428F6"/>
    <w:rsid w:val="00E43E63"/>
    <w:rsid w:val="00E43FD5"/>
    <w:rsid w:val="00E44C08"/>
    <w:rsid w:val="00E61C46"/>
    <w:rsid w:val="00E63E55"/>
    <w:rsid w:val="00E74AEE"/>
    <w:rsid w:val="00E8113E"/>
    <w:rsid w:val="00E907B7"/>
    <w:rsid w:val="00E91F2A"/>
    <w:rsid w:val="00E924EA"/>
    <w:rsid w:val="00E94701"/>
    <w:rsid w:val="00E953E9"/>
    <w:rsid w:val="00E95721"/>
    <w:rsid w:val="00EA22B5"/>
    <w:rsid w:val="00EB038B"/>
    <w:rsid w:val="00EB6E32"/>
    <w:rsid w:val="00EC0BAB"/>
    <w:rsid w:val="00EC1816"/>
    <w:rsid w:val="00EC2793"/>
    <w:rsid w:val="00EC478B"/>
    <w:rsid w:val="00EC55A1"/>
    <w:rsid w:val="00ED26D4"/>
    <w:rsid w:val="00ED2A11"/>
    <w:rsid w:val="00EF70E0"/>
    <w:rsid w:val="00F01209"/>
    <w:rsid w:val="00F03438"/>
    <w:rsid w:val="00F04CFA"/>
    <w:rsid w:val="00F15D6A"/>
    <w:rsid w:val="00F2396C"/>
    <w:rsid w:val="00F25E5D"/>
    <w:rsid w:val="00F27B74"/>
    <w:rsid w:val="00F40811"/>
    <w:rsid w:val="00F40F22"/>
    <w:rsid w:val="00F51349"/>
    <w:rsid w:val="00F60530"/>
    <w:rsid w:val="00F60C25"/>
    <w:rsid w:val="00F71E85"/>
    <w:rsid w:val="00F721EE"/>
    <w:rsid w:val="00F81110"/>
    <w:rsid w:val="00F862EE"/>
    <w:rsid w:val="00F86C0C"/>
    <w:rsid w:val="00F932B7"/>
    <w:rsid w:val="00F96E9E"/>
    <w:rsid w:val="00F971C0"/>
    <w:rsid w:val="00FA7395"/>
    <w:rsid w:val="00FB37F9"/>
    <w:rsid w:val="00FB3E4C"/>
    <w:rsid w:val="00FB4787"/>
    <w:rsid w:val="00FB7CF1"/>
    <w:rsid w:val="00FC57A6"/>
    <w:rsid w:val="00FD63C2"/>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lang w:val="en-CA" w:eastAsia="en-C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1D3CB4"/>
  </w:style>
  <w:style w:type="table" w:styleId="TableGrid">
    <w:name w:val="Table Grid"/>
    <w:basedOn w:val="TableNormal"/>
    <w:uiPriority w:val="39"/>
    <w:rsid w:val="00F71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FFC0-B193-4F29-A027-EA25CBD64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8791</TotalTime>
  <Pages>34</Pages>
  <Words>16103</Words>
  <Characters>91788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192</cp:revision>
  <dcterms:created xsi:type="dcterms:W3CDTF">2023-02-07T03:47:00Z</dcterms:created>
  <dcterms:modified xsi:type="dcterms:W3CDTF">2023-04-18T20:03:00Z</dcterms:modified>
</cp:coreProperties>
</file>