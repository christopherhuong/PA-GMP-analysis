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A912" w14:textId="2B3E1AE9" w:rsidR="00CC1AF0" w:rsidRPr="00DE6B28" w:rsidRDefault="00CC1AF0" w:rsidP="002C58DB">
      <w:pPr>
        <w:jc w:val="center"/>
        <w:rPr>
          <w:rFonts w:ascii="Times New Roman" w:hAnsi="Times New Roman" w:cs="Times New Roman"/>
          <w:b/>
          <w:bCs/>
          <w:kern w:val="0"/>
          <w:sz w:val="24"/>
          <w:szCs w:val="24"/>
          <w14:ligatures w14:val="none"/>
        </w:rPr>
      </w:pPr>
      <w:commentRangeStart w:id="0"/>
      <w:r w:rsidRPr="00DE6B28">
        <w:rPr>
          <w:rFonts w:ascii="Times New Roman" w:hAnsi="Times New Roman" w:cs="Times New Roman"/>
          <w:b/>
          <w:bCs/>
          <w:kern w:val="0"/>
          <w:sz w:val="24"/>
          <w:szCs w:val="24"/>
          <w14:ligatures w14:val="none"/>
        </w:rPr>
        <w:t>Abstract</w:t>
      </w:r>
      <w:commentRangeEnd w:id="0"/>
      <w:r w:rsidR="00206B0E">
        <w:rPr>
          <w:rStyle w:val="CommentReference"/>
          <w:kern w:val="0"/>
          <w14:ligatures w14:val="none"/>
        </w:rPr>
        <w:commentReference w:id="0"/>
      </w:r>
    </w:p>
    <w:p w14:paraId="053D895D" w14:textId="7ACA1AE4"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Background: </w:t>
      </w:r>
      <w:r w:rsidR="00E255B6" w:rsidRPr="00DE6B28">
        <w:rPr>
          <w:rFonts w:ascii="Times New Roman" w:hAnsi="Times New Roman" w:cs="Times New Roman"/>
          <w:kern w:val="0"/>
          <w:sz w:val="24"/>
          <w:szCs w:val="24"/>
          <w14:ligatures w14:val="none"/>
        </w:rPr>
        <w:t>Evidence indicates that physical activity (PA) can be a clinically useful</w:t>
      </w:r>
      <w:r w:rsidR="00753E9B" w:rsidRPr="00DE6B28">
        <w:rPr>
          <w:rFonts w:ascii="Times New Roman" w:hAnsi="Times New Roman" w:cs="Times New Roman"/>
          <w:kern w:val="0"/>
          <w:sz w:val="24"/>
          <w:szCs w:val="24"/>
          <w14:ligatures w14:val="none"/>
        </w:rPr>
        <w:t xml:space="preserve"> and </w:t>
      </w:r>
      <w:r w:rsidR="00E255B6" w:rsidRPr="00DE6B28">
        <w:rPr>
          <w:rFonts w:ascii="Times New Roman" w:hAnsi="Times New Roman" w:cs="Times New Roman"/>
          <w:kern w:val="0"/>
          <w:sz w:val="24"/>
          <w:szCs w:val="24"/>
          <w14:ligatures w14:val="none"/>
        </w:rPr>
        <w:t>low-cost option for preventing and managing many mental health problems. Further investigation into which</w:t>
      </w:r>
      <w:r w:rsidR="00461143" w:rsidRPr="00DE6B28">
        <w:rPr>
          <w:rFonts w:ascii="Times New Roman" w:hAnsi="Times New Roman" w:cs="Times New Roman"/>
          <w:kern w:val="0"/>
          <w:sz w:val="24"/>
          <w:szCs w:val="24"/>
          <w14:ligatures w14:val="none"/>
        </w:rPr>
        <w:t xml:space="preserve"> </w:t>
      </w:r>
      <w:r w:rsidR="00E255B6" w:rsidRPr="00DE6B28">
        <w:rPr>
          <w:rFonts w:ascii="Times New Roman" w:hAnsi="Times New Roman" w:cs="Times New Roman"/>
          <w:kern w:val="0"/>
          <w:sz w:val="24"/>
          <w:szCs w:val="24"/>
          <w14:ligatures w14:val="none"/>
        </w:rPr>
        <w:t>specific aspects of mental health are most influenced by PA can help to elucidate the differential effects that PA may confer</w:t>
      </w:r>
      <w:r w:rsidR="00753E9B" w:rsidRPr="00DE6B28">
        <w:rPr>
          <w:rFonts w:ascii="Times New Roman" w:hAnsi="Times New Roman" w:cs="Times New Roman"/>
          <w:kern w:val="0"/>
          <w:sz w:val="24"/>
          <w:szCs w:val="24"/>
          <w14:ligatures w14:val="none"/>
        </w:rPr>
        <w:t>.</w:t>
      </w:r>
    </w:p>
    <w:p w14:paraId="5895B2C6" w14:textId="498CAD9B"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Purpose: </w:t>
      </w:r>
      <w:r w:rsidR="00E255B6" w:rsidRPr="00DE6B28">
        <w:rPr>
          <w:rFonts w:ascii="Times New Roman" w:hAnsi="Times New Roman" w:cs="Times New Roman"/>
          <w:kern w:val="0"/>
          <w:sz w:val="24"/>
          <w:szCs w:val="24"/>
          <w14:ligatures w14:val="none"/>
        </w:rPr>
        <w:t xml:space="preserve">This study used </w:t>
      </w:r>
      <w:r w:rsidR="00D83F4F">
        <w:rPr>
          <w:rFonts w:ascii="Times New Roman" w:hAnsi="Times New Roman" w:cs="Times New Roman"/>
          <w:kern w:val="0"/>
          <w:sz w:val="24"/>
          <w:szCs w:val="24"/>
          <w14:ligatures w14:val="none"/>
        </w:rPr>
        <w:t xml:space="preserve">large </w:t>
      </w:r>
      <w:r w:rsidR="00E255B6" w:rsidRPr="00DE6B28">
        <w:rPr>
          <w:rFonts w:ascii="Times New Roman" w:hAnsi="Times New Roman" w:cs="Times New Roman"/>
          <w:kern w:val="0"/>
          <w:sz w:val="24"/>
          <w:szCs w:val="24"/>
          <w14:ligatures w14:val="none"/>
        </w:rPr>
        <w:t xml:space="preserve">cross-sectional data from the </w:t>
      </w:r>
      <w:commentRangeStart w:id="1"/>
      <w:r w:rsidR="002C0344">
        <w:rPr>
          <w:rFonts w:ascii="Times New Roman" w:hAnsi="Times New Roman" w:cs="Times New Roman"/>
          <w:kern w:val="0"/>
          <w:sz w:val="24"/>
          <w:szCs w:val="24"/>
          <w14:ligatures w14:val="none"/>
        </w:rPr>
        <w:t>Global Mind</w:t>
      </w:r>
      <w:r w:rsidR="00E255B6"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P</w:t>
      </w:r>
      <w:r w:rsidR="00E255B6" w:rsidRPr="00DE6B28">
        <w:rPr>
          <w:rFonts w:ascii="Times New Roman" w:hAnsi="Times New Roman" w:cs="Times New Roman"/>
          <w:kern w:val="0"/>
          <w:sz w:val="24"/>
          <w:szCs w:val="24"/>
          <w14:ligatures w14:val="none"/>
        </w:rPr>
        <w:t xml:space="preserve">roject </w:t>
      </w:r>
      <w:commentRangeEnd w:id="1"/>
      <w:r w:rsidR="002C0344">
        <w:rPr>
          <w:rStyle w:val="CommentReference"/>
          <w:kern w:val="0"/>
          <w14:ligatures w14:val="none"/>
        </w:rPr>
        <w:commentReference w:id="1"/>
      </w:r>
      <w:r w:rsidR="00E255B6" w:rsidRPr="00DE6B28">
        <w:rPr>
          <w:rFonts w:ascii="Times New Roman" w:hAnsi="Times New Roman" w:cs="Times New Roman"/>
          <w:kern w:val="0"/>
          <w:sz w:val="24"/>
          <w:szCs w:val="24"/>
          <w14:ligatures w14:val="none"/>
        </w:rPr>
        <w:t>to investigate the influence of regular PA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and specific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r w:rsidR="00461143" w:rsidRPr="00DE6B28">
        <w:rPr>
          <w:rFonts w:ascii="Times New Roman" w:hAnsi="Times New Roman" w:cs="Times New Roman"/>
          <w:kern w:val="0"/>
          <w:sz w:val="24"/>
          <w:szCs w:val="24"/>
          <w14:ligatures w14:val="none"/>
        </w:rPr>
        <w:t xml:space="preserve"> across age groups</w:t>
      </w:r>
      <w:r w:rsidR="00E255B6" w:rsidRPr="00DE6B28">
        <w:rPr>
          <w:rFonts w:ascii="Times New Roman" w:hAnsi="Times New Roman" w:cs="Times New Roman"/>
          <w:kern w:val="0"/>
          <w:sz w:val="24"/>
          <w:szCs w:val="24"/>
          <w14:ligatures w14:val="none"/>
        </w:rPr>
        <w:t xml:space="preserve">. </w:t>
      </w:r>
    </w:p>
    <w:p w14:paraId="24CB63C4" w14:textId="0B062F97" w:rsidR="00E255B6"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Methods:</w:t>
      </w:r>
      <w:r w:rsidR="00E255B6" w:rsidRPr="00DE6B28">
        <w:rPr>
          <w:rFonts w:ascii="Times New Roman" w:hAnsi="Times New Roman" w:cs="Times New Roman"/>
          <w:kern w:val="0"/>
          <w:sz w:val="24"/>
          <w:szCs w:val="24"/>
          <w14:ligatures w14:val="none"/>
        </w:rPr>
        <w:t xml:space="preserve"> Participants completed the 47-item Mental Health Quotient </w:t>
      </w:r>
      <w:r w:rsidR="00E71269" w:rsidRPr="00DE6B28">
        <w:rPr>
          <w:rFonts w:ascii="Times New Roman" w:hAnsi="Times New Roman" w:cs="Times New Roman"/>
          <w:kern w:val="0"/>
          <w:sz w:val="24"/>
          <w:szCs w:val="24"/>
          <w14:ligatures w14:val="none"/>
        </w:rPr>
        <w:t xml:space="preserve">(MHQ) </w:t>
      </w:r>
      <w:r w:rsidR="00E255B6" w:rsidRPr="00DE6B28">
        <w:rPr>
          <w:rFonts w:ascii="Times New Roman" w:hAnsi="Times New Roman" w:cs="Times New Roman"/>
          <w:kern w:val="0"/>
          <w:sz w:val="24"/>
          <w:szCs w:val="24"/>
          <w14:ligatures w14:val="none"/>
        </w:rPr>
        <w:t xml:space="preserve">and reported how frequently they engaged in daily bouts of PA for 30 min or more. </w:t>
      </w:r>
      <w:r w:rsidR="00DF326D" w:rsidRPr="00DE6B28">
        <w:rPr>
          <w:rFonts w:ascii="Times New Roman" w:hAnsi="Times New Roman" w:cs="Times New Roman"/>
          <w:kern w:val="0"/>
          <w:sz w:val="24"/>
          <w:szCs w:val="24"/>
          <w14:ligatures w14:val="none"/>
        </w:rPr>
        <w:t>Weighted p</w:t>
      </w:r>
      <w:r w:rsidR="00E255B6" w:rsidRPr="00DE6B28">
        <w:rPr>
          <w:rFonts w:ascii="Times New Roman" w:hAnsi="Times New Roman" w:cs="Times New Roman"/>
          <w:kern w:val="0"/>
          <w:sz w:val="24"/>
          <w:szCs w:val="24"/>
          <w14:ligatures w14:val="none"/>
        </w:rPr>
        <w:t xml:space="preserve">ropensity score models were </w:t>
      </w:r>
      <w:r w:rsidR="00DF326D" w:rsidRPr="00DE6B28">
        <w:rPr>
          <w:rFonts w:ascii="Times New Roman" w:hAnsi="Times New Roman" w:cs="Times New Roman"/>
          <w:kern w:val="0"/>
          <w:sz w:val="24"/>
          <w:szCs w:val="24"/>
          <w14:ligatures w14:val="none"/>
        </w:rPr>
        <w:t>used to</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estimate the Average Treatment effect on the Control (ATC)</w:t>
      </w:r>
      <w:r w:rsidR="00E255B6" w:rsidRPr="00DE6B28">
        <w:rPr>
          <w:rFonts w:ascii="Times New Roman" w:hAnsi="Times New Roman" w:cs="Times New Roman"/>
          <w:kern w:val="0"/>
          <w:sz w:val="24"/>
          <w:szCs w:val="24"/>
          <w14:ligatures w14:val="none"/>
        </w:rPr>
        <w:t xml:space="preserve"> </w:t>
      </w:r>
      <w:r w:rsidR="00E71269" w:rsidRPr="00DE6B28">
        <w:rPr>
          <w:rFonts w:ascii="Times New Roman" w:hAnsi="Times New Roman" w:cs="Times New Roman"/>
          <w:kern w:val="0"/>
          <w:sz w:val="24"/>
          <w:szCs w:val="24"/>
          <w14:ligatures w14:val="none"/>
        </w:rPr>
        <w:t>of</w:t>
      </w:r>
      <w:r w:rsidR="00E255B6" w:rsidRPr="00DE6B28">
        <w:rPr>
          <w:rFonts w:ascii="Times New Roman" w:hAnsi="Times New Roman" w:cs="Times New Roman"/>
          <w:kern w:val="0"/>
          <w:sz w:val="24"/>
          <w:szCs w:val="24"/>
          <w14:ligatures w14:val="none"/>
        </w:rPr>
        <w:t xml:space="preserve"> PA engagement </w:t>
      </w:r>
      <w:r w:rsidR="00E71269" w:rsidRPr="00DE6B28">
        <w:rPr>
          <w:rFonts w:ascii="Times New Roman" w:hAnsi="Times New Roman" w:cs="Times New Roman"/>
          <w:kern w:val="0"/>
          <w:sz w:val="24"/>
          <w:szCs w:val="24"/>
          <w14:ligatures w14:val="none"/>
        </w:rPr>
        <w:t>on</w:t>
      </w:r>
      <w:r w:rsidR="00E255B6" w:rsidRPr="00DE6B28">
        <w:rPr>
          <w:rFonts w:ascii="Times New Roman" w:hAnsi="Times New Roman" w:cs="Times New Roman"/>
          <w:kern w:val="0"/>
          <w:sz w:val="24"/>
          <w:szCs w:val="24"/>
          <w14:ligatures w14:val="none"/>
        </w:rPr>
        <w:t xml:space="preserve">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being as well as six </w:t>
      </w:r>
      <w:r w:rsidR="00E71269" w:rsidRPr="00DE6B28">
        <w:rPr>
          <w:rFonts w:ascii="Times New Roman" w:hAnsi="Times New Roman" w:cs="Times New Roman"/>
          <w:kern w:val="0"/>
          <w:sz w:val="24"/>
          <w:szCs w:val="24"/>
          <w14:ligatures w14:val="none"/>
        </w:rPr>
        <w:t>subcategories</w:t>
      </w:r>
      <w:r w:rsidR="00E255B6" w:rsidRPr="00DE6B28">
        <w:rPr>
          <w:rFonts w:ascii="Times New Roman" w:hAnsi="Times New Roman" w:cs="Times New Roman"/>
          <w:kern w:val="0"/>
          <w:sz w:val="24"/>
          <w:szCs w:val="24"/>
          <w14:ligatures w14:val="none"/>
        </w:rPr>
        <w:t xml:space="preserve"> of mental health.</w:t>
      </w:r>
    </w:p>
    <w:p w14:paraId="4C52A69C" w14:textId="1CF35740" w:rsidR="00753E9B"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Results: </w:t>
      </w:r>
      <w:r w:rsidR="00E71269" w:rsidRPr="00DE6B28">
        <w:rPr>
          <w:rFonts w:ascii="Times New Roman" w:hAnsi="Times New Roman" w:cs="Times New Roman"/>
          <w:kern w:val="0"/>
          <w:sz w:val="24"/>
          <w:szCs w:val="24"/>
          <w14:ligatures w14:val="none"/>
        </w:rPr>
        <w:t xml:space="preserve">An estimated ATC of </w:t>
      </w:r>
      <w:r w:rsidR="00461143" w:rsidRPr="00DE6B28">
        <w:rPr>
          <w:rFonts w:ascii="Times New Roman" w:hAnsi="Times New Roman" w:cs="Times New Roman"/>
          <w:kern w:val="0"/>
          <w:sz w:val="24"/>
          <w:szCs w:val="24"/>
          <w14:ligatures w14:val="none"/>
        </w:rPr>
        <w:t>17.8</w:t>
      </w:r>
      <w:r w:rsidR="00E71269" w:rsidRPr="00DE6B28">
        <w:rPr>
          <w:rFonts w:ascii="Times New Roman" w:hAnsi="Times New Roman" w:cs="Times New Roman"/>
          <w:kern w:val="0"/>
          <w:sz w:val="24"/>
          <w:szCs w:val="24"/>
          <w14:ligatures w14:val="none"/>
        </w:rPr>
        <w:t xml:space="preserve"> was found for overall MHQ, corresponding to a standardized mean difference (SMD) of </w:t>
      </w:r>
      <w:r w:rsidR="00461143" w:rsidRPr="00DE6B28">
        <w:rPr>
          <w:rFonts w:ascii="Times New Roman" w:hAnsi="Times New Roman" w:cs="Times New Roman"/>
          <w:kern w:val="0"/>
          <w:sz w:val="24"/>
          <w:szCs w:val="24"/>
          <w14:ligatures w14:val="none"/>
        </w:rPr>
        <w:t>0.25</w:t>
      </w:r>
      <w:r w:rsidR="00E71269" w:rsidRPr="00DE6B28">
        <w:rPr>
          <w:rFonts w:ascii="Times New Roman" w:hAnsi="Times New Roman" w:cs="Times New Roman"/>
          <w:kern w:val="0"/>
          <w:sz w:val="24"/>
          <w:szCs w:val="24"/>
          <w14:ligatures w14:val="none"/>
        </w:rPr>
        <w:t xml:space="preserve">. Among the mental health subcategories, PA engagement was estimated to have the largest treatment effect for </w:t>
      </w:r>
      <w:r w:rsidR="00461143" w:rsidRPr="00DE6B28">
        <w:rPr>
          <w:rFonts w:ascii="Times New Roman" w:hAnsi="Times New Roman" w:cs="Times New Roman"/>
          <w:kern w:val="0"/>
          <w:sz w:val="24"/>
          <w:szCs w:val="24"/>
          <w14:ligatures w14:val="none"/>
        </w:rPr>
        <w:t>Mind-Body Connection (ATC = 19.25; SMD = 0.31), followed by Adaptability and Resilience (ATC = 17.57; SMD = 0.26), Core Cognition (ATC = 16.33; SMD = 0.25), Drive and Motivation (ATC = 15.86;</w:t>
      </w:r>
      <w:r w:rsidR="00753E9B" w:rsidRPr="00DE6B28">
        <w:rPr>
          <w:rFonts w:ascii="Times New Roman" w:hAnsi="Times New Roman" w:cs="Times New Roman"/>
          <w:kern w:val="0"/>
          <w:sz w:val="24"/>
          <w:szCs w:val="24"/>
          <w14:ligatures w14:val="none"/>
        </w:rPr>
        <w:t xml:space="preserve"> </w:t>
      </w:r>
      <w:r w:rsidR="00461143" w:rsidRPr="00DE6B28">
        <w:rPr>
          <w:rFonts w:ascii="Times New Roman" w:hAnsi="Times New Roman" w:cs="Times New Roman"/>
          <w:kern w:val="0"/>
          <w:sz w:val="24"/>
          <w:szCs w:val="24"/>
          <w14:ligatures w14:val="none"/>
        </w:rPr>
        <w:t>SMD = 0.24), Mood and Outlook (ATC = 15.27; SMD = 0.22), and Social Self (ATC = 13.02; SMD = 0.17).</w:t>
      </w:r>
    </w:p>
    <w:p w14:paraId="4D9A888E" w14:textId="5A28B93C" w:rsidR="00CC1AF0" w:rsidRPr="00DE6B28" w:rsidRDefault="0093119D" w:rsidP="00F304F9">
      <w:pPr>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Conclusion: </w:t>
      </w:r>
      <w:r w:rsidR="00E255B6" w:rsidRPr="00DE6B28">
        <w:rPr>
          <w:rFonts w:ascii="Times New Roman" w:hAnsi="Times New Roman" w:cs="Times New Roman"/>
          <w:kern w:val="0"/>
          <w:sz w:val="24"/>
          <w:szCs w:val="24"/>
          <w14:ligatures w14:val="none"/>
        </w:rPr>
        <w:t xml:space="preserve">Our findings support the </w:t>
      </w:r>
      <w:r w:rsidRPr="00DE6B28">
        <w:rPr>
          <w:rFonts w:ascii="Times New Roman" w:hAnsi="Times New Roman" w:cs="Times New Roman"/>
          <w:kern w:val="0"/>
          <w:sz w:val="24"/>
          <w:szCs w:val="24"/>
          <w14:ligatures w14:val="none"/>
        </w:rPr>
        <w:t>existing</w:t>
      </w:r>
      <w:r w:rsidR="00E255B6" w:rsidRPr="00DE6B28">
        <w:rPr>
          <w:rFonts w:ascii="Times New Roman" w:hAnsi="Times New Roman" w:cs="Times New Roman"/>
          <w:kern w:val="0"/>
          <w:sz w:val="24"/>
          <w:szCs w:val="24"/>
          <w14:ligatures w14:val="none"/>
        </w:rPr>
        <w:t xml:space="preserve"> literature demonstrating a</w:t>
      </w:r>
      <w:r w:rsidRPr="00DE6B28">
        <w:rPr>
          <w:rFonts w:ascii="Times New Roman" w:hAnsi="Times New Roman" w:cs="Times New Roman"/>
          <w:kern w:val="0"/>
          <w:sz w:val="24"/>
          <w:szCs w:val="24"/>
          <w14:ligatures w14:val="none"/>
        </w:rPr>
        <w:t xml:space="preserve">n </w:t>
      </w:r>
      <w:r w:rsidR="00E255B6" w:rsidRPr="00DE6B28">
        <w:rPr>
          <w:rFonts w:ascii="Times New Roman" w:hAnsi="Times New Roman" w:cs="Times New Roman"/>
          <w:kern w:val="0"/>
          <w:sz w:val="24"/>
          <w:szCs w:val="24"/>
          <w14:ligatures w14:val="none"/>
        </w:rPr>
        <w:t>exposure effect of regular PA engagement on overall mental well</w:t>
      </w:r>
      <w:r w:rsidR="00D83F4F">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being</w:t>
      </w:r>
      <w:r w:rsidRPr="00DE6B28">
        <w:rPr>
          <w:rFonts w:ascii="Times New Roman" w:hAnsi="Times New Roman" w:cs="Times New Roman"/>
          <w:kern w:val="0"/>
          <w:sz w:val="24"/>
          <w:szCs w:val="24"/>
          <w14:ligatures w14:val="none"/>
        </w:rPr>
        <w:t>,</w:t>
      </w:r>
      <w:r w:rsidR="00E255B6" w:rsidRPr="00DE6B28">
        <w:rPr>
          <w:rFonts w:ascii="Times New Roman" w:hAnsi="Times New Roman" w:cs="Times New Roman"/>
          <w:kern w:val="0"/>
          <w:sz w:val="24"/>
          <w:szCs w:val="24"/>
          <w14:ligatures w14:val="none"/>
        </w:rPr>
        <w:t xml:space="preserve"> and build</w:t>
      </w:r>
      <w:r w:rsidRPr="00DE6B28">
        <w:rPr>
          <w:rFonts w:ascii="Times New Roman" w:hAnsi="Times New Roman" w:cs="Times New Roman"/>
          <w:kern w:val="0"/>
          <w:sz w:val="24"/>
          <w:szCs w:val="24"/>
          <w14:ligatures w14:val="none"/>
        </w:rPr>
        <w:t>s</w:t>
      </w:r>
      <w:r w:rsidR="00E255B6" w:rsidRPr="00DE6B28">
        <w:rPr>
          <w:rFonts w:ascii="Times New Roman" w:hAnsi="Times New Roman" w:cs="Times New Roman"/>
          <w:kern w:val="0"/>
          <w:sz w:val="24"/>
          <w:szCs w:val="24"/>
          <w14:ligatures w14:val="none"/>
        </w:rPr>
        <w:t xml:space="preserve"> on this work by revealing</w:t>
      </w:r>
      <w:r w:rsidR="00753E9B" w:rsidRPr="00DE6B28">
        <w:rPr>
          <w:rFonts w:ascii="Times New Roman" w:hAnsi="Times New Roman" w:cs="Times New Roman"/>
          <w:kern w:val="0"/>
          <w:sz w:val="24"/>
          <w:szCs w:val="24"/>
          <w14:ligatures w14:val="none"/>
        </w:rPr>
        <w:t xml:space="preserve"> consistent</w:t>
      </w:r>
      <w:r w:rsidR="00E255B6" w:rsidRPr="00DE6B28">
        <w:rPr>
          <w:rFonts w:ascii="Times New Roman" w:hAnsi="Times New Roman" w:cs="Times New Roman"/>
          <w:kern w:val="0"/>
          <w:sz w:val="24"/>
          <w:szCs w:val="24"/>
          <w14:ligatures w14:val="none"/>
        </w:rPr>
        <w:t xml:space="preserve"> effects that exist across specific </w:t>
      </w:r>
      <w:r w:rsidRPr="00DE6B28">
        <w:rPr>
          <w:rFonts w:ascii="Times New Roman" w:hAnsi="Times New Roman" w:cs="Times New Roman"/>
          <w:kern w:val="0"/>
          <w:sz w:val="24"/>
          <w:szCs w:val="24"/>
          <w14:ligatures w14:val="none"/>
        </w:rPr>
        <w:t>subcategories</w:t>
      </w:r>
      <w:r w:rsidR="00753E9B" w:rsidRPr="00DE6B28">
        <w:rPr>
          <w:rFonts w:ascii="Times New Roman" w:hAnsi="Times New Roman" w:cs="Times New Roman"/>
          <w:kern w:val="0"/>
          <w:sz w:val="24"/>
          <w:szCs w:val="24"/>
          <w14:ligatures w14:val="none"/>
        </w:rPr>
        <w:t>.</w:t>
      </w:r>
    </w:p>
    <w:p w14:paraId="3C759D95" w14:textId="77777777" w:rsidR="00CC1AF0" w:rsidRPr="00DE6B28" w:rsidRDefault="00CC1AF0" w:rsidP="00CC1AF0">
      <w:pP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br w:type="page"/>
      </w:r>
    </w:p>
    <w:p w14:paraId="072B34F3" w14:textId="77777777" w:rsidR="00CC1AF0" w:rsidRPr="00DE6B28" w:rsidRDefault="00CC1AF0" w:rsidP="00DE6B28">
      <w:pPr>
        <w:spacing w:line="480" w:lineRule="auto"/>
        <w:jc w:val="center"/>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lastRenderedPageBreak/>
        <w:t>Introduction</w:t>
      </w:r>
    </w:p>
    <w:p w14:paraId="1F9AFD42" w14:textId="3E9E83BA"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Suboptimal mental well</w:t>
      </w:r>
      <w:r w:rsidR="00D83F4F">
        <w:rPr>
          <w:rFonts w:ascii="Times New Roman" w:hAnsi="Times New Roman" w:cs="Times New Roman"/>
          <w:kern w:val="0"/>
          <w:sz w:val="24"/>
          <w:szCs w:val="24"/>
          <w14:ligatures w14:val="none"/>
        </w:rPr>
        <w:t>-</w:t>
      </w:r>
      <w:r w:rsidRPr="00DE6B28">
        <w:rPr>
          <w:rFonts w:ascii="Times New Roman" w:hAnsi="Times New Roman" w:cs="Times New Roman"/>
          <w:kern w:val="0"/>
          <w:sz w:val="24"/>
          <w:szCs w:val="24"/>
          <w14:ligatures w14:val="none"/>
        </w:rPr>
        <w:t xml:space="preserve">being and mental health problems have proven to be a significant burden on the global population. Approximately 29% of individuals have experienced a </w:t>
      </w:r>
      <w:commentRangeStart w:id="2"/>
      <w:commentRangeStart w:id="3"/>
      <w:r w:rsidRPr="00DE6B28">
        <w:rPr>
          <w:rFonts w:ascii="Times New Roman" w:hAnsi="Times New Roman" w:cs="Times New Roman"/>
          <w:kern w:val="0"/>
          <w:sz w:val="24"/>
          <w:szCs w:val="24"/>
          <w14:ligatures w14:val="none"/>
        </w:rPr>
        <w:t>common</w:t>
      </w:r>
      <w:commentRangeEnd w:id="2"/>
      <w:r w:rsidRPr="00DE6B28">
        <w:rPr>
          <w:rFonts w:ascii="Times New Roman" w:hAnsi="Times New Roman" w:cs="Times New Roman"/>
          <w:kern w:val="0"/>
          <w:sz w:val="24"/>
          <w:szCs w:val="24"/>
          <w14:ligatures w14:val="none"/>
        </w:rPr>
        <w:commentReference w:id="2"/>
      </w:r>
      <w:commentRangeEnd w:id="3"/>
      <w:r w:rsidRPr="00DE6B28">
        <w:rPr>
          <w:rFonts w:ascii="Times New Roman" w:hAnsi="Times New Roman" w:cs="Times New Roman"/>
          <w:kern w:val="0"/>
          <w:sz w:val="24"/>
          <w:szCs w:val="24"/>
          <w14:ligatures w14:val="none"/>
        </w:rPr>
        <w:commentReference w:id="3"/>
      </w:r>
      <w:r w:rsidRPr="00DE6B28">
        <w:rPr>
          <w:rFonts w:ascii="Times New Roman" w:hAnsi="Times New Roman" w:cs="Times New Roman"/>
          <w:kern w:val="0"/>
          <w:sz w:val="24"/>
          <w:szCs w:val="24"/>
          <w14:ligatures w14:val="none"/>
        </w:rPr>
        <w:t xml:space="preserve"> mental disorder during their lifetime, with a 9.6%, 12.9%, and 10.7% lifetime prevalence for mood, anxiety, and substance-use disorders, respectively </w:t>
      </w:r>
      <w:r w:rsidRPr="00DE6B28">
        <w:rPr>
          <w:rFonts w:ascii="Times New Roman" w:hAnsi="Times New Roman" w:cs="Times New Roman"/>
          <w:sz w:val="24"/>
          <w:szCs w:val="24"/>
        </w:rPr>
        <w:fldChar w:fldCharType="begin"/>
      </w:r>
      <w:r w:rsidR="009C64BF" w:rsidRPr="00DE6B28">
        <w:rPr>
          <w:rFonts w:ascii="Times New Roman" w:hAnsi="Times New Roman" w:cs="Times New Roman"/>
          <w:sz w:val="24"/>
          <w:szCs w:val="24"/>
        </w:rPr>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rsidRPr="00DE6B28">
        <w:rPr>
          <w:rFonts w:ascii="Times New Roman" w:hAnsi="Times New Roman" w:cs="Times New Roman"/>
          <w:sz w:val="24"/>
          <w:szCs w:val="24"/>
        </w:rPr>
        <w:fldChar w:fldCharType="separate"/>
      </w:r>
      <w:r w:rsidR="009C64BF" w:rsidRPr="00DE6B28">
        <w:rPr>
          <w:rFonts w:ascii="Times New Roman" w:hAnsi="Times New Roman" w:cs="Times New Roman"/>
          <w:sz w:val="24"/>
          <w:szCs w:val="24"/>
        </w:rPr>
        <w:t>[1]</w:t>
      </w:r>
      <w:r w:rsidRPr="00DE6B28">
        <w:rPr>
          <w:rFonts w:ascii="Times New Roman" w:hAnsi="Times New Roman" w:cs="Times New Roman"/>
          <w:sz w:val="24"/>
          <w:szCs w:val="24"/>
        </w:rPr>
        <w:fldChar w:fldCharType="end"/>
      </w:r>
      <w:r w:rsidRPr="00DE6B28">
        <w:rPr>
          <w:rFonts w:ascii="Times New Roman" w:hAnsi="Times New Roman" w:cs="Times New Roman"/>
          <w:kern w:val="0"/>
          <w:sz w:val="24"/>
          <w:szCs w:val="24"/>
          <w14:ligatures w14:val="none"/>
        </w:rPr>
        <w:t xml:space="preserve">. The global burden of mental disorders was estimated at 125.3 million disability-adjusted life-years (DALY) in 2019 – an increase from 80.8 million DALYs in 1990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Moreover, lost productivity due to poor mental health is estimated to cost the global economy $2.5T annually and is projected to more than double over the next decade, reaching $6T by 2030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[3]</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COVID-19 pandemic may also have conferred a toll on population mental health and well-being worldwide. Evidence from reviews is somewhat mixed, but findings suggest there has been an increase in depressive and anxiety symptoms most consistently in younger and female cohorts </w:t>
      </w:r>
      <w:r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SfPGxv9j","properties":{"formattedCitation":"[4\\uc0\\u8211{}10]","plainCitation":"[4–10]","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19,"uris":["http://zotero.org/users/local/ucDGfcUQ/items/UDUCGJKW"],"itemData":{"id":19,"type":"article-journal","container-title":"JAMA Network open","issue":"4","note":"publisher: American Medical Association","page":"e227629–e227629","title":"Psychological distress before and during the COVID-19 pandemic among adults in the United Kingdom based on coordinated analyses of 11 longitudinal studies","volume":"5","author":[{"family":"Patel","given":"Kishan"},{"family":"Robertson","given":"Elaine"},{"family":"Kwong","given":"Alex SF"},{"family":"Griffith","given":"Gareth J"},{"family":"Willan","given":"Kathryn"},{"family":"Green","given":"Michael J"},{"family":"Di Gessa","given":"Giorgio"},{"family":"Huggins","given":"Charlotte F"},{"family":"McElroy","given":"Eoin"},{"family":"Thompson","given":"Ellen J"},{"literal":"others"}],"issued":{"date-parts":[["2022"]]}}},{"id":47,"uris":["http://zotero.org/users/local/ucDGfcUQ/items/SUKUJ372"],"itemData":{"id":47,"type":"article-journal","container-title":"European child &amp; adolescent psychiatry","note":"publisher: Springer","page":"1–27","title":"The impact of COVID-19 lockdown on child and adolescent mental health: systematic review","author":[{"family":"Panchal","given":"Urvashi"},{"family":"Salazar de Pablo","given":"Gonzalo"},{"family":"Franco","given":"Macarena"},{"family":"Moreno","given":"Carmen"},{"family":"Parellada","given":"Mara"},{"family":"Arango","given":"Celso"},{"family":"Fusar-Poli","given":"Paolo"}],"issued":{"date-parts":[["2021"]]}}},{"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[4–10]</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Collectively, it is clear that mental health problems and poor mental well-being are a growing issue in society today, but certain subgroups may experience an even greater toll. </w:t>
      </w:r>
    </w:p>
    <w:p w14:paraId="17F2A28C" w14:textId="60477F6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{"citationID":"9xH2K6tj","properties":{"formattedCitation":"[11,12]","plainCitation":"[11,12]","noteIndex":0},"citationItems":[{"id":52,"uris":["http://zotero.org/users/local/ucDGfcUQ/items/KY4GJU3Y"],"itemData":{"id":52,"type":"article-journal","container-title":"Journal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[11,12]</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{"citationID":"zl1bW3ar","properties":{"formattedCitation":"[13]","plainCitation":"[13]","noteIndex":0},"citationItems":[{"id":28,"uris":["http://zotero.org/users/local/ucDGfcUQ/items/CXNU8L86"],"itemData":{"id":28,"type":"article-journal","container-title":"JAMA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[13]</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These findings are in contrast to previous work that had demonstrated an inverted-U relationship between age and mental well-being in which mental well-being was lowest in middle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{"citationID":"gvfPaAK1","properties":{"formattedCitation":"[14]","plainCitation":"[14]","noteIndex":0},"citationItems":[{"id":29,"uris":["http://zotero.org/users/local/ucDGfcUQ/items/PLS8VK8Q"],"itemData":{"id":29,"type":"article-journal","container-title":"Social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Further, the onset of an estimated half of first mental disorders occurs by age 18, which speaks to the pervasiveness of </w:t>
      </w:r>
      <w:r w:rsidRPr="00DE6B28">
        <w:rPr>
          <w:rFonts w:ascii="Times New Roman" w:hAnsi="Times New Roman" w:cs="Times New Roman"/>
          <w:kern w:val="0"/>
          <w:sz w:val="24"/>
          <w:szCs w:val="24"/>
          <w14:ligatures w14:val="none"/>
        </w:rPr>
        <w:lastRenderedPageBreak/>
        <w:t>mental health challenges experienced when transitioning into early adulthood</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{"citationID":"KsqhBVpG","properties":{"formattedCitation":"[15]","plainCitation":"[15]","noteIndex":0},"citationItems":[{"id":96,"uris":["http://zotero.org/users/local/ucDGfcUQ/items/JHGPHI4L"],"itemData":{"id":96,"type":"article-journal","abstract":"Promotion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[15]</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A6521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2mD14umX","properties":{"formattedCitation":"[16\\uc0\\u8211{}21]","plainCitation":"[16–21]","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P"}],"issued":{"date-parts":[["2018"]]}}},{"id":35,"uris":["http://zotero.org/users/local/ucDGfcUQ/items/RHRDGEKZ"],"itemData":{"id":35,"type":"article-journal","container-title":"Journal of affective disorders","note":"publisher: Elsevier","page":"67–86","title":"Exercise as a treatment for depression: a meta-analysis","volume":"202","author":[{"family":"Kvam","given":"Siri"},{"family":"Kleppe","given":"Catrine Lykkedrang"},{"family":"Nordhus","given":"Inger Hilde"},{"family":"Hovland","given":"Anders"}],"issued":{"date-parts":[["2016"]]}}},{"id":34,"uris":["http://zotero.org/users/local/ucDGfcUQ/items/JIBSU7UV"],"itemData":{"id":34,"type":"article-journal","container-title":"JAMA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33,"uris":["http://zotero.org/users/local/ucDGfcUQ/items/5VIJ3LI7"],"itemData":{"id":33,"type":"article-journal","container-title":"Journal of affective disorders","note":"publisher: Elsevier","page":"139–150","title":"Physical activity and sedentary behavior in people with major depressive disorder: a systematic review and meta-analysis","volume":"210","author":[{"family":"Schuch","given":"Felipe"},{"family":"Vancampfort","given":"Davy"},{"family":"Firth","given":"Joseph"},{"family":"Rosenbaum","given":"Simon"},{"family":"Ward","given":"Philip"},{"family":"Reichert","given":"Thais"},{"family":"Bagatini","given":"Natalia Carvalho"},{"family":"Bgeginski","given":"Roberta"},{"family":"Stubbs","given":"Brendon"}],"issued":{"date-parts":[["2017"]]}}},{"id":36,"uris":["http://zotero.org/users/local/ucDGfcUQ/items/RDQU9ZJW"],"itemData":{"id":36,"type":"article-journal","container-title":"Journal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[16–21]</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anxiety</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BO9e1ha","properties":{"formattedCitation":"[22\\uc0\\u8211{}24]","plainCitation":"[22–24]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53,"uris":["http://zotero.org/users/local/ucDGfcUQ/items/RM27D5CZ"],"itemData":{"id":53,"type":"article-journal","container-title":"Psychology of sport and exercise","note":"publisher: Elsevier","page":"146–155","title":"Physical activity and mental health in children and adolescents: An updated review of reviews and an analysis of causality","volume":"42","author":[{"family":"Biddle","given":"Stuart JH"},{"family":"Ciaccioni","given":"Simone"},{"family":"Thomas","given":"George"},{"family":"Vergeer","given":"Ineke"}],"issued":{"date-parts":[["2019"]]}}},{"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[22–24]</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general mental health and well-being</w:t>
      </w:r>
      <w:r w:rsidR="00072800" w:rsidRPr="00DE6B28">
        <w:rPr>
          <w:rFonts w:ascii="Times New Roman" w:hAnsi="Times New Roman" w:cs="Times New Roman"/>
          <w:kern w:val="0"/>
          <w:sz w:val="24"/>
          <w:szCs w:val="24"/>
          <w14:ligatures w14:val="none"/>
        </w:rPr>
        <w:t xml:space="preserve"> </w:t>
      </w:r>
      <w:r w:rsidR="00072800"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BjS7llD","properties":{"formattedCitation":"[25\\uc0\\u8211{}27]","plainCitation":"[25–27]","noteIndex":0},"citationItems":[{"id":32,"uris":["http://zotero.org/users/local/ucDGfcUQ/items/JZ6NAP3R"],"itemData":{"id":32,"type":"article-journal","container-title":"World Psychiatry","issue":"3","note":"publisher: Wiley Online Library","page":"360–380","title":"A meta-review of “lifestyle psychiatry”: the role of exercise, smoking, diet and sleep in the prevention and treatment of mental disorders","volume":"19","author":[{"family":"Firth","given":"Joseph"},{"family":"Solmi","given":"Marco"},{"family":"Wootton","given":"Robyn E"},{"family":"Vancampfort","given":"Davy"},{"family":"Schuch","given":"Felipe B"},{"family":"Hoare","given":"Erin"},{"family":"Gilbody","given":"Simon"},{"family":"Torous","given":"John"},{"family":"Teasdale","given":"Scott B"},{"family":"Jackson","given":"Sarah E"},{"literal":"others"}],"issued":{"date-parts":[["2020"]]}}},{"id":56,"uris":["http://zotero.org/users/local/ucDGfcUQ/items/IRY4LF4P"],"itemData":{"id":56,"type":"article-journal","container-title":"Translational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J"},{"literal":"others"}],"issued":{"date-parts":[["2020"]]}}},{"id":30,"uris":["http://zotero.org/users/local/ucDGfcUQ/items/EJPBVUK7"],"itemData":{"id":30,"type":"article-journal","container-title":"Sports medicine","issue":"9","note":"publisher: Springer","page":"1383–1410","title":"Role of physical activity and sedentary behavior in the mental health of preschoolers, children and adolescents: a systematic review and meta-analysis","volume":"49","author":[{"family":"Rodriguez-Ayllon","given":"María"},{"family":"Cadenas-Sánchez","given":"Cristina"},{"family":"Estévez-López","given":"Fernando"},{"family":"Muñoz","given":"Nicolas E"},{"family":"Mora-Gonzalez","given":"Jose"},{"family":"Migueles","given":"Jairo H"},{"family":"Molina-García","given":"Pablo"},{"family":"Henriksson","given":"Hanna"},{"family":"Mena-Molina","given":"Alejandra"},{"family":"Martínez-Vizcaíno","given":"Vicente"},{"literal":"others"}],"issued":{"date-parts":[["2019"]]}}}],"schema":"https://github.com/citation-style-language/schema/raw/master/csl-citation.json"} </w:instrText>
      </w:r>
      <w:r w:rsidR="00072800"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[25–27]</w:t>
      </w:r>
      <w:r w:rsidR="00072800"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in a large cross-sectional dataset of over 1.2M adults living in the United States, </w:t>
      </w:r>
      <w:proofErr w:type="spellStart"/>
      <w:r w:rsidR="009C0AF2" w:rsidRPr="00DE6B28">
        <w:rPr>
          <w:rFonts w:ascii="Times New Roman" w:hAnsi="Times New Roman" w:cs="Times New Roman"/>
          <w:kern w:val="0"/>
          <w:sz w:val="24"/>
          <w:szCs w:val="24"/>
          <w14:ligatures w14:val="none"/>
        </w:rPr>
        <w:t>Chekroud</w:t>
      </w:r>
      <w:proofErr w:type="spellEnd"/>
      <w:r w:rsidR="009C0AF2" w:rsidRPr="00DE6B28">
        <w:rPr>
          <w:rFonts w:ascii="Times New Roman" w:hAnsi="Times New Roman" w:cs="Times New Roman"/>
          <w:kern w:val="0"/>
          <w:sz w:val="24"/>
          <w:szCs w:val="24"/>
          <w14:ligatures w14:val="none"/>
        </w:rPr>
        <w:t xml:space="preserve"> et al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{"citationID":"TJW2lhOy","properties":{"formattedCitation":"[28]","plainCitation":"[28]","noteIndex":0},"citationItems":[{"id":17,"uris":["http://zotero.org/users/local/ucDGfcUQ/items/WWL7UJDP"],"itemData":{"id":17,"type":"article-journal","container-title":"The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[28]</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{"citationID":"HiVaEFMc","properties":{"formattedCitation":"[29]","plainCitation":"[29]","noteIndex":0},"citationItems":[{"id":57,"uris":["http://zotero.org/users/local/ucDGfcUQ/items/QZCGEZRB"],"itemData":{"id":57,"type":"article-journal","container-title":"Kinesiology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[29]</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sidRPr="00DE6B28">
        <w:rPr>
          <w:rFonts w:ascii="Times New Roman" w:hAnsi="Times New Roman" w:cs="Times New Roman"/>
          <w:kern w:val="0"/>
          <w:sz w:val="24"/>
          <w:szCs w:val="24"/>
          <w14:ligatures w14:val="none"/>
        </w:rPr>
        <w:t xml:space="preserve"> </w:t>
      </w:r>
      <w:r w:rsidR="009C0AF2"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{"citationID":"belpjMvN","properties":{"formattedCitation":"[30\\uc0\\u8211{}33]","plainCitation":"[30–33]","noteIndex":0},"citationItems":[{"id":98,"uris":["http://zotero.org/users/local/ucDGfcUQ/items/YWERAAIP"],"itemData":{"id":98,"type":"article-journal","abstract":"###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id":100,"uris":["http://zotero.org/users/local/ucDGfcUQ/items/9FCW5ARL"],"itemData":{"id":100,"type":"webpage","titl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2016","URL":"https://journals.sagepub.com/doi/full/10.1177/0706743716660290","accessed":{"date-parts":[["2023",5,7]]}}},{"id":102,"uris":["http://zotero.org/users/local/ucDGfcUQ/items/DYWP6A4P"],"itemData":{"id":102,"type":"article-journal","abstract":"Physical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B."}],"issued":{"date-parts":[["2015"]]}}}],"schema":"https://github.com/citation-style-language/schema/raw/master/csl-citation.json"} </w:instrText>
      </w:r>
      <w:r w:rsidR="009C0AF2"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[30–33]</w:t>
      </w:r>
      <w:r w:rsidR="009C0AF2"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6E82EA1F" w14:textId="32889F4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While evidence supports the importance of physical activity for preventing and/or reducing a range of mental health problems and improving overall well-being, for some other mental symptoms and disorders (e.g., bipolar disorder, schizophrenia), the evidence is less suggestive of benefits, or remains unclear</w:t>
      </w:r>
      <w:r w:rsidR="00D65FA7"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jGDE9pkF","properties":{"formattedCitation":"[34\\uc0\\u8211{}39]","plainCitation":"[34–39]","noteIndex":0},"citationItems":[{"id":38,"uris":["http://zotero.org/users/local/ucDGfcUQ/items/JNCRE3IJ"],"itemData":{"id":38,"type":"article-journal","container-title":"Psychological medicine","issue":"7","note":"publisher: Cambridge University Press","page":"1343–1361","title":"A systematic review and meta-analysis of exercise interventions in schizophrenia patients","volume":"45","author":[{"family":"Firth","given":"Joseph"},{"family":"Cotter","given":"Jack"},{"family":"Elliott","given":"Rebecca"},{"family":"French","given":"Paul"},{"family":"Yung","given":"Alison R"}],"issued":{"date-parts":[["2015"]]}}},{"id":39,"uris":["http://zotero.org/users/local/ucDGfcUQ/items/L2KIA2J8"],"itemData":{"id":39,"type":"article-journal","container-title":"Schizophrenia bulletin","issue":"3","note":"publisher: Oxford University Press US","page":"588–599","title":"Exercise improves clinical symptoms, quality of life, global functioning, and depression in schizophrenia: a systematic review and meta-analysis","volume":"42","author":[{"family":"Dauwan","given":"Meenakshi"},{"family":"Begemann","given":"Marieke JH"},{"family":"Heringa","given":"Sophie M"},{"family":"Sommer","given":"Iris E"}],"issued":{"date-parts":[["2016"]]}}},{"id":40,"uris":["http://zotero.org/users/local/ucDGfcUQ/items/5UFMTRVN"],"itemData":{"id":40,"type":"article-journal","container-title":"Psychiatry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Barreto"}],"issued":{"date-parts":[["2020"]]}}},{"id":41,"uris":["http://zotero.org/users/local/ucDGfcUQ/items/HARYL6TW"],"itemData":{"id":41,"type":"article-journal","container-title":"Acta Psychiatrica Scandinavica","issue":"4","page":"285–295","title":"A systematic review of cognitive effects of exercise in depression","volume":"135","author":[{"family":"Brondino","given":"Natascia"},{"family":"Rocchetti","given":"Matteo"},{"family":"Fusar-Poli","given":"Laura"},{"family":"Codrons","given":"Erwan"},{"family":"Correale","given":"Luca"},{"family":"Vandoni","given":"Matteo"},{"family":"Barbui","given":"Corrado"},{"family":"Politi","given":"Pierluigi"}],"issued":{"date-parts":[["2017"]]}}},{"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[34–39]</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More recently, however, researchers have demonstrated that there is considerable overlap in symptomology across the most commonly classified mental health disorders, which illustrates the complexity and heterogeneous nature of </w:t>
      </w:r>
      <w:r w:rsidRPr="00DE6B28">
        <w:rPr>
          <w:rFonts w:ascii="Times New Roman" w:hAnsi="Times New Roman" w:cs="Times New Roman"/>
          <w:kern w:val="0"/>
          <w:sz w:val="24"/>
          <w:szCs w:val="24"/>
          <w14:ligatures w14:val="none"/>
        </w:rPr>
        <w:lastRenderedPageBreak/>
        <w:t>mental health as a construct</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{"citationID":"HU9gN4Yu","properties":{"formattedCitation":"[40,41]","plainCitation":"[40,41]","noteIndex":0},"citationItems":[{"id":48,"uris":["http://zotero.org/users/local/ucDGfcUQ/items/93AZ9L5A"],"itemData":{"id":48,"type":"article-journal","container-title":"PloS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[40,41]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27355488"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At present, there is a paucity of literature in this area – to our knowledge only one study has investigated symptom-level effects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{"citationID":"RUcMrIhz","properties":{"formattedCitation":"[42]","plainCitation":"[42]","noteIndex":0},"citationItems":[{"id":44,"uris":["http://zotero.org/users/local/ucDGfcUQ/items/FEQLZN9M"],"itemData":{"id":44,"type":"article-journal","container-title":"Journal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Findings stemming from such studies have the potential to improve precision in the promotion of mental well-being and treatment of mental health problems and therefore may have important implications for clinical outcomes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QEMn1MO6","properties":{"formattedCitation":"[43\\uc0\\u8211{}45]","plainCitation":"[43–45]","noteIndex":0},"citationItems":[{"id":45,"uris":["http://zotero.org/users/local/ucDGfcUQ/items/XE5S9JS8"],"itemData":{"id":45,"type":"article-journal","container-title":"Psychological medicine","issue":"5","note":"publisher: Cambridge University Press","page":"967–980","title":"Depression symptom dimensions as predictors of antidepressant treatment outcome: replicable evidence for interest-activity symptoms","volume":"42","author":[{"family":"Uher","given":"Rudolf"},{"family":"Perlis","given":"RH"},{"family":"Henigsberg","given":"N"},{"family":"Zobel","given":"A"},{"family":"Rietschel","given":"M"},{"family":"Mors","given":"O"},{"family":"Hauser","given":"J"},{"family":"Dernovsek","given":"MZ"},{"family":"Souery","given":"D"},{"family":"Bajs","given":"M"},{"literal":"others"}],"issued":{"date-parts":[["2012"]]}}},{"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[43–45]</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The primary purpose of the present study was to estimate the treatment effect of physical activity engagement on overall mental health in a large global sample, as well as various </w:t>
      </w:r>
      <w:commentRangeStart w:id="4"/>
      <w:r w:rsidRPr="00DE6B28">
        <w:rPr>
          <w:rFonts w:ascii="Times New Roman" w:hAnsi="Times New Roman" w:cs="Times New Roman"/>
          <w:kern w:val="0"/>
          <w:sz w:val="24"/>
          <w:szCs w:val="24"/>
          <w14:ligatures w14:val="none"/>
        </w:rPr>
        <w:t xml:space="preserve">subdomains </w:t>
      </w:r>
      <w:commentRangeEnd w:id="4"/>
      <w:r w:rsidR="00916623" w:rsidRPr="00DE6B28">
        <w:rPr>
          <w:rStyle w:val="CommentReference"/>
          <w:rFonts w:ascii="Times New Roman" w:hAnsi="Times New Roman" w:cs="Times New Roman"/>
          <w:kern w:val="0"/>
          <w:sz w:val="24"/>
          <w:szCs w:val="24"/>
          <w14:ligatures w14:val="none"/>
        </w:rPr>
        <w:commentReference w:id="4"/>
      </w:r>
      <w:r w:rsidRPr="00DE6B28">
        <w:rPr>
          <w:rFonts w:ascii="Times New Roman" w:hAnsi="Times New Roman" w:cs="Times New Roman"/>
          <w:kern w:val="0"/>
          <w:sz w:val="24"/>
          <w:szCs w:val="24"/>
          <w14:ligatures w14:val="none"/>
        </w:rPr>
        <w:t>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on indicators of mental health are observed across age cohorts.</w:t>
      </w:r>
    </w:p>
    <w:p w14:paraId="21F87BDF" w14:textId="66CE7641" w:rsidR="00CC1AF0" w:rsidRPr="00DE6B28" w:rsidDel="00181106" w:rsidRDefault="00CC1AF0" w:rsidP="00DE6B28">
      <w:pPr>
        <w:spacing w:line="480" w:lineRule="auto"/>
        <w:jc w:val="center"/>
        <w:rPr>
          <w:del w:id="5" w:author="Denver Brown [2]" w:date="2023-04-13T17:22:00Z"/>
          <w:rFonts w:ascii="Times New Roman" w:hAnsi="Times New Roman" w:cs="Times New Roman"/>
          <w:b/>
          <w:bCs/>
          <w:kern w:val="0"/>
          <w:sz w:val="24"/>
          <w:szCs w:val="24"/>
          <w14:ligatures w14:val="none"/>
        </w:rPr>
      </w:pPr>
      <w:proofErr w:type="spellStart"/>
      <w:r w:rsidRPr="00DE6B28">
        <w:rPr>
          <w:rFonts w:ascii="Times New Roman" w:hAnsi="Times New Roman" w:cs="Times New Roman"/>
          <w:b/>
          <w:bCs/>
          <w:kern w:val="0"/>
          <w:sz w:val="24"/>
          <w:szCs w:val="24"/>
          <w14:ligatures w14:val="none"/>
        </w:rPr>
        <w:t>Methods</w:t>
      </w:r>
    </w:p>
    <w:p w14:paraId="3B3E37EA" w14:textId="5392A1D0" w:rsidR="00CC1AF0" w:rsidRPr="00DE6B28" w:rsidRDefault="00CC1AF0" w:rsidP="00DE6B28">
      <w:pPr>
        <w:spacing w:line="480" w:lineRule="auto"/>
        <w:ind w:firstLine="720"/>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Study</w:t>
      </w:r>
      <w:proofErr w:type="spellEnd"/>
      <w:r w:rsidRPr="00DE6B28">
        <w:rPr>
          <w:rFonts w:ascii="Times New Roman" w:hAnsi="Times New Roman" w:cs="Times New Roman"/>
          <w:b/>
          <w:bCs/>
          <w:kern w:val="0"/>
          <w:sz w:val="24"/>
          <w:szCs w:val="24"/>
          <w14:ligatures w14:val="none"/>
        </w:rPr>
        <w:t xml:space="preserve"> Sample and Data Collection</w:t>
      </w:r>
      <w:r w:rsidR="00DE6B28"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 xml:space="preserve">This cross-sectional study used data from the </w:t>
      </w:r>
      <w:r w:rsidR="002C0344">
        <w:rPr>
          <w:rFonts w:ascii="Times New Roman" w:hAnsi="Times New Roman" w:cs="Times New Roman"/>
          <w:kern w:val="0"/>
          <w:sz w:val="24"/>
          <w:szCs w:val="24"/>
          <w14:ligatures w14:val="none"/>
        </w:rPr>
        <w:t>Global Mind Project</w:t>
      </w:r>
      <w:r w:rsidRPr="00DE6B28">
        <w:rPr>
          <w:rFonts w:ascii="Times New Roman" w:hAnsi="Times New Roman" w:cs="Times New Roman"/>
          <w:kern w:val="0"/>
          <w:sz w:val="24"/>
          <w:szCs w:val="24"/>
          <w14:ligatures w14:val="none"/>
        </w:rPr>
        <w:t xml:space="preserve"> (</w:t>
      </w:r>
      <w:r w:rsidR="002C0344">
        <w:rPr>
          <w:rFonts w:ascii="Times New Roman" w:hAnsi="Times New Roman" w:cs="Times New Roman"/>
          <w:kern w:val="0"/>
          <w:sz w:val="24"/>
          <w:szCs w:val="24"/>
          <w14:ligatures w14:val="none"/>
        </w:rPr>
        <w:t>GMP, formally the Mental Health Million Project</w:t>
      </w:r>
      <w:r w:rsidRPr="00DE6B28">
        <w:rPr>
          <w:rFonts w:ascii="Times New Roman" w:hAnsi="Times New Roman" w:cs="Times New Roman"/>
          <w:kern w:val="0"/>
          <w:sz w:val="24"/>
          <w:szCs w:val="24"/>
          <w14:ligatures w14:val="none"/>
        </w:rPr>
        <w:t xml:space="preserve">), an on-going online study with the purpose of assessing global mental well-being through administration of the </w:t>
      </w:r>
      <w:r w:rsidRPr="00DE6B28">
        <w:rPr>
          <w:rFonts w:ascii="Times New Roman" w:hAnsi="Times New Roman" w:cs="Times New Roman"/>
          <w:kern w:val="0"/>
          <w:sz w:val="24"/>
          <w:szCs w:val="24"/>
          <w14:ligatures w14:val="none"/>
        </w:rPr>
        <w:lastRenderedPageBreak/>
        <w:t xml:space="preserve">Mental Health Quotient. The sample for our present study included 341,956 participants from 229 countries who completed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between December 31</w:t>
      </w:r>
      <w:r w:rsidRPr="00DE6B28">
        <w:rPr>
          <w:rFonts w:ascii="Times New Roman" w:hAnsi="Times New Roman" w:cs="Times New Roman"/>
          <w:kern w:val="0"/>
          <w:sz w:val="24"/>
          <w:szCs w:val="24"/>
          <w:vertAlign w:val="superscript"/>
          <w14:ligatures w14:val="none"/>
        </w:rPr>
        <w:t>st</w:t>
      </w:r>
      <w:r w:rsidRPr="00DE6B28">
        <w:rPr>
          <w:rFonts w:ascii="Times New Roman" w:hAnsi="Times New Roman" w:cs="Times New Roman"/>
          <w:kern w:val="0"/>
          <w:sz w:val="24"/>
          <w:szCs w:val="24"/>
          <w14:ligatures w14:val="none"/>
        </w:rPr>
        <w:t>, 2021 and October 14</w:t>
      </w:r>
      <w:r w:rsidRPr="00DE6B28">
        <w:rPr>
          <w:rFonts w:ascii="Times New Roman" w:hAnsi="Times New Roman" w:cs="Times New Roman"/>
          <w:kern w:val="0"/>
          <w:sz w:val="24"/>
          <w:szCs w:val="24"/>
          <w:vertAlign w:val="superscript"/>
          <w14:ligatures w14:val="none"/>
        </w:rPr>
        <w:t>th</w:t>
      </w:r>
      <w:r w:rsidRPr="00DE6B28">
        <w:rPr>
          <w:rFonts w:ascii="Times New Roman" w:hAnsi="Times New Roman" w:cs="Times New Roman"/>
          <w:kern w:val="0"/>
          <w:sz w:val="24"/>
          <w:szCs w:val="24"/>
          <w14:ligatures w14:val="none"/>
        </w:rPr>
        <w:t xml:space="preserve">, 2022. The start of this period coincided with the launch of Version 3 of the MHQ. Additional information concerning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and recruitment strategy may be found elsewhere</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{"citationID":"Mg3DFVn1","properties":{"formattedCitation":"[46]","plainCitation":"[46]","noteIndex":0},"citationItems":[{"id":8,"uris":["http://zotero.org/users/local/ucDGfcUQ/items/VMR5S7B2"],"itemData":{"id":8,"type":"article-journal","container-title":"JMIR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3C6C37A0"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Measures</w:t>
      </w:r>
    </w:p>
    <w:p w14:paraId="1E9EC287"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Mental health.</w:t>
      </w:r>
      <w:r w:rsidRPr="00DE6B28">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representing normal range: Clinical (≤-50), At Risk (-50 to &lt;0), Enduring (0 to &lt;50), Managing </w:t>
      </w:r>
      <w:r w:rsidRPr="00DE6B28">
        <w:rPr>
          <w:rFonts w:ascii="Times New Roman" w:hAnsi="Times New Roman" w:cs="Times New Roman"/>
          <w:kern w:val="0"/>
          <w:sz w:val="24"/>
          <w:szCs w:val="24"/>
          <w14:ligatures w14:val="none"/>
        </w:rPr>
        <w:lastRenderedPageBreak/>
        <w:t xml:space="preserve">(50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022C187B" w14:textId="13FD599D"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In addition to the overall MHQ score, scores for six broad subcategories of mental health and well-being were computed: Core Cognition, Adaptability and Resilience, Mood and Outlook, Drive and Motivation, Social Self, and Mind-Body Connection (see Table 1). Subcategory scores ranged from -100 to +200, and were computed by a weighted average of scores from 10 to 24 relevant symptom items based on a review of cognitive and brain functioning models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{"citationID":"uKqVvxZp","properties":{"formattedCitation":"[46]","plainCitation":"[46]","noteIndex":0},"citationItems":[{"id":8,"uris":["http://zotero.org/users/local/ucDGfcUQ/items/VMR5S7B2"],"itemData":{"id":8,"type":"article-journal","container-title":"JMIR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[46]</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w:t>
      </w:r>
    </w:p>
    <w:p w14:paraId="1DFB5877" w14:textId="7EAAD2D5"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MHQ has demonstrated high sample reliability when four randomly selected and demographically similar samples were compared on response distributions, and resulting MHQ distribution</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{"citationID":"g4a1EslZ","properties":{"formattedCitation":"[47]","plainCitation":"[47]","noteIndex":0},"citationItems":[{"id":9,"uris":["http://zotero.org/users/local/ucDGfcUQ/items/DWE9L538"],"itemData":{"id":9,"type":"article-journal","container-title":"JMIR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[47]</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Internal consistency was demonstrated with conceptually similar items having higher correlations than unsimilar items. A subset of participants which took the MHQ twice at least 3 days apart showed strong test-retest reliability as evidenced by a correlation of </w:t>
      </w:r>
      <w:r w:rsidRPr="00DE6B28">
        <w:rPr>
          <w:rFonts w:ascii="Times New Roman" w:hAnsi="Times New Roman" w:cs="Times New Roman"/>
          <w:i/>
          <w:iCs/>
          <w:kern w:val="0"/>
          <w:sz w:val="24"/>
          <w:szCs w:val="24"/>
          <w14:ligatures w14:val="none"/>
        </w:rPr>
        <w:t>r</w:t>
      </w:r>
      <w:r w:rsidRPr="00DE6B28">
        <w:rPr>
          <w:rFonts w:ascii="Times New Roman" w:hAnsi="Times New Roman" w:cs="Times New Roman"/>
          <w:kern w:val="0"/>
          <w:sz w:val="24"/>
          <w:szCs w:val="24"/>
          <w14:ligatures w14:val="none"/>
        </w:rPr>
        <w:t xml:space="preserve"> = 0.84. Validity was assessed by asking a subset of participants additional questions concerning days missed from work and normal activities in the past month due to problems with their physical or mental health. Those who were reporting being employed and scored an overall MHQ between 175 to 200 missed on average 0.2 days of work in the past month, while adults who reporting being employed and who scored between -75 to -100 missed an average of 9.3 days of work.</w:t>
      </w:r>
    </w:p>
    <w:p w14:paraId="4E7D801B" w14:textId="3C5DB7A8" w:rsidR="00CC1AF0" w:rsidRPr="00DE6B28" w:rsidDel="00E07B6D" w:rsidRDefault="00DE6B28" w:rsidP="00CC1AF0">
      <w:pPr>
        <w:spacing w:line="480" w:lineRule="auto"/>
        <w:rPr>
          <w:del w:id="6" w:author="Denver Brown [2]" w:date="2023-04-13T20:10:00Z"/>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r>
    </w:p>
    <w:p w14:paraId="3FA87276"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lastRenderedPageBreak/>
        <w:t>Physical activity</w:t>
      </w:r>
      <w:r w:rsidRPr="00DE6B28">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Pr="00DE6B28">
        <w:rPr>
          <w:rFonts w:ascii="Times New Roman" w:hAnsi="Times New Roman" w:cs="Times New Roman"/>
          <w:kern w:val="0"/>
          <w:sz w:val="24"/>
          <w:szCs w:val="24"/>
          <w14:ligatures w14:val="none"/>
        </w:rPr>
        <w:fldChar w:fldCharType="begin"/>
      </w:r>
      <w:r w:rsidRPr="00DE6B28">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Pr="00DE6B28">
        <w:rPr>
          <w:rFonts w:ascii="Times New Roman" w:hAnsi="Times New Roman" w:cs="Times New Roman"/>
          <w:kern w:val="0"/>
          <w:sz w:val="24"/>
          <w:szCs w:val="24"/>
          <w14:ligatures w14:val="none"/>
        </w:rPr>
        <w:fldChar w:fldCharType="separate"/>
      </w:r>
      <w:r w:rsidRPr="00DE6B28">
        <w:rPr>
          <w:rFonts w:ascii="Times New Roman" w:hAnsi="Times New Roman" w:cs="Times New Roman"/>
          <w:noProof/>
          <w:kern w:val="0"/>
          <w:sz w:val="24"/>
          <w:szCs w:val="24"/>
          <w14:ligatures w14:val="none"/>
        </w:rPr>
        <w:t>Chekroud, Gueorguieva, Zheutlin, Paulus, Krumholz, Krystal and Chekroud [28]</w:t>
      </w:r>
      <w:r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67AC7A83" w14:textId="77777777" w:rsidR="00CC1AF0" w:rsidRPr="00DE6B28" w:rsidRDefault="00CC1AF0" w:rsidP="00DE6B28">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b/>
          <w:bCs/>
          <w:kern w:val="0"/>
          <w:sz w:val="24"/>
          <w:szCs w:val="24"/>
          <w14:ligatures w14:val="none"/>
        </w:rPr>
        <w:t>Covariates</w:t>
      </w:r>
      <w:r w:rsidRPr="00DE6B28">
        <w:rPr>
          <w:rFonts w:ascii="Times New Roman" w:hAnsi="Times New Roman" w:cs="Times New Roman"/>
          <w:kern w:val="0"/>
          <w:sz w:val="24"/>
          <w:szCs w:val="24"/>
          <w14:ligatures w14:val="none"/>
        </w:rPr>
        <w:t xml:space="preserve">. To adjust for potential confounders, the following covariates were included in our statistical models: age, biological sex, gender identity, ethnicity, educational attainment, 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dropped from our analyses. All items in which participants responded “Prefer not to say” were recoded as missing. </w:t>
      </w:r>
    </w:p>
    <w:p w14:paraId="03F62FD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Statistical Analysis</w:t>
      </w:r>
    </w:p>
    <w:p w14:paraId="16973FE0" w14:textId="01C3D5C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{"citationID":"5AAERxlg","properties":{"formattedCitation":"[48]","plainCitation":"[48]","noteIndex":0},"citationItems":[{"id":105,"uris":["http://zotero.org/users/local/ucDGfcUQ/items/V4K9E3K2"],"itemData":{"id":105,"type":"book","event-place":"Vienna,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[48]</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{"citationID":"UL8wAVPd","properties":{"formattedCitation":"[49,50]","plainCitation":"[49,50]","noteIndex":0},"citationItems":[{"id":1,"uris":["http://zotero.org/users/local/ucDGfcUQ/items/QT3NCASY"],"itemData":{"id":1,"type":"article-journal","container-title":"Psychological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[49,50]</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and implemented in the R Package </w:t>
      </w:r>
      <w:proofErr w:type="spellStart"/>
      <w:r w:rsidRPr="00DE6B28">
        <w:rPr>
          <w:rFonts w:ascii="Times New Roman" w:hAnsi="Times New Roman" w:cs="Times New Roman"/>
          <w:i/>
          <w:iCs/>
          <w:kern w:val="0"/>
          <w:sz w:val="24"/>
          <w:szCs w:val="24"/>
          <w14:ligatures w14:val="none"/>
        </w:rPr>
        <w:t>WeightIt</w:t>
      </w:r>
      <w:proofErr w:type="spellEnd"/>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{"citationID":"lyqCLSog","properties":{"formattedCitation":"[51]","plainCitation":"[51]","noteIndex":0},"citationItems":[{"id":106,"uris":["http://zotero.org/users/local/ucDGfcUQ/items/2T478TYE"],"itemData":{"id":106,"type":"book","title":"WeightIt: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propensity score is defined as “the </w:t>
      </w:r>
      <w:r w:rsidRPr="00DE6B28">
        <w:rPr>
          <w:rFonts w:ascii="Times New Roman" w:hAnsi="Times New Roman" w:cs="Times New Roman"/>
          <w:kern w:val="0"/>
          <w:sz w:val="24"/>
          <w:szCs w:val="24"/>
          <w14:ligatures w14:val="none"/>
        </w:rPr>
        <w:lastRenderedPageBreak/>
        <w:t>conditional probability of assignment to a particular treatment given a vector of observed covariates”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6k5ZESvg","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w:t>
      </w:r>
      <w:proofErr w:type="spellStart"/>
      <w:r w:rsidRPr="00DE6B28">
        <w:rPr>
          <w:rFonts w:ascii="Times New Roman" w:hAnsi="Times New Roman" w:cs="Times New Roman"/>
          <w:kern w:val="0"/>
          <w:sz w:val="24"/>
          <w:szCs w:val="24"/>
          <w14:ligatures w14:val="none"/>
        </w:rPr>
        <w:t>estimand</w:t>
      </w:r>
      <w:proofErr w:type="spellEnd"/>
      <w:r w:rsidRPr="00DE6B28">
        <w:rPr>
          <w:rFonts w:ascii="Times New Roman" w:hAnsi="Times New Roman" w:cs="Times New Roman"/>
          <w:kern w:val="0"/>
          <w:sz w:val="24"/>
          <w:szCs w:val="24"/>
          <w14:ligatures w14:val="none"/>
        </w:rPr>
        <w:t>, which is used to estimate the hypothetical average treatment effect on those who did not receive the treatment. In other words, it is the expected effect of physical activity on those in the sample who are inactive, which would help inform the clinical question on whether mental health practitioners should encourage physical activity in inactive patients. This research question is relevant for mental health practitioners given that individuals with mental health disorders have been shown to be more sedentary and less active than population norms</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{"citationID":"lSpZ1X2L","properties":{"formattedCitation":"[53]","plainCitation":"[53]","noteIndex":0},"citationItems":[{"id":88,"uris":["http://zotero.org/users/local/ucDGfcUQ/items/565RUGJ2"],"itemData":{"id":88,"type":"article-journal","container-title":"World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Treatment effects estimated with propensity score adjustment are unbiased when the strong </w:t>
      </w:r>
      <w:proofErr w:type="spellStart"/>
      <w:r w:rsidRPr="00DE6B28">
        <w:rPr>
          <w:rFonts w:ascii="Times New Roman" w:hAnsi="Times New Roman" w:cs="Times New Roman"/>
          <w:kern w:val="0"/>
          <w:sz w:val="24"/>
          <w:szCs w:val="24"/>
          <w14:ligatures w14:val="none"/>
        </w:rPr>
        <w:t>ignorability</w:t>
      </w:r>
      <w:proofErr w:type="spellEnd"/>
      <w:r w:rsidRPr="00DE6B28">
        <w:rPr>
          <w:rFonts w:ascii="Times New Roman" w:hAnsi="Times New Roman" w:cs="Times New Roman"/>
          <w:kern w:val="0"/>
          <w:sz w:val="24"/>
          <w:szCs w:val="24"/>
          <w14:ligatures w14:val="none"/>
        </w:rPr>
        <w:t xml:space="preserve"> assumption is met (i.e., when there are no unobserved confounders, and all observed confounders are included in the model)</w:t>
      </w:r>
      <w:r w:rsidR="00957D6A" w:rsidRPr="00DE6B28">
        <w:rPr>
          <w:rFonts w:ascii="Times New Roman" w:hAnsi="Times New Roman" w:cs="Times New Roman"/>
          <w:kern w:val="0"/>
          <w:sz w:val="24"/>
          <w:szCs w:val="24"/>
          <w14:ligatures w14:val="none"/>
        </w:rPr>
        <w:t xml:space="preserve"> </w:t>
      </w:r>
      <w:r w:rsidR="00957D6A"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S0nWpJB","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[52]</w:t>
      </w:r>
      <w:r w:rsidR="00957D6A"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p>
    <w:p w14:paraId="44261C07" w14:textId="50FF70CB"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mkx1HeDO","properties":{"formattedCitation":"[49,54,55]","plainCitation":"[49,54,55]","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[49,54,55]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Several tuning parameters were selected to achieve covariate balancing, as suggested by McCaffrey et al</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{"citationID":"UFDrlIdI","properties":{"formattedCitation":"[49]","plainCitation":"[49]","noteIndex":0},"citationItems":[{"id":1,"uris":["http://zotero.org/users/local/ucDGfcUQ/items/QT3NCASY"],"itemData":{"id":1,"type":"article-journal","container-title":"Psychological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[49]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w:t>
      </w:r>
      <w:r w:rsidRPr="00DE6B28">
        <w:rPr>
          <w:rFonts w:ascii="Times New Roman" w:hAnsi="Times New Roman" w:cs="Times New Roman"/>
          <w:kern w:val="0"/>
          <w:sz w:val="24"/>
          <w:szCs w:val="24"/>
          <w14:ligatures w14:val="none"/>
        </w:rPr>
        <w:lastRenderedPageBreak/>
        <w:t xml:space="preserve">balancing was not achieved. Missing data was handled by surrogate splitting as described in the </w:t>
      </w:r>
      <w:proofErr w:type="spellStart"/>
      <w:r w:rsidRPr="00DE6B28">
        <w:rPr>
          <w:rFonts w:ascii="Times New Roman" w:hAnsi="Times New Roman" w:cs="Times New Roman"/>
          <w:i/>
          <w:iCs/>
          <w:kern w:val="0"/>
          <w:sz w:val="24"/>
          <w:szCs w:val="24"/>
          <w14:ligatures w14:val="none"/>
        </w:rPr>
        <w:t>WeightIt</w:t>
      </w:r>
      <w:proofErr w:type="spellEnd"/>
      <w:r w:rsidRPr="00DE6B28">
        <w:rPr>
          <w:rFonts w:ascii="Times New Roman" w:hAnsi="Times New Roman" w:cs="Times New Roman"/>
          <w:kern w:val="0"/>
          <w:sz w:val="24"/>
          <w:szCs w:val="24"/>
          <w14:ligatures w14:val="none"/>
        </w:rPr>
        <w:t xml:space="preserve"> R package documentation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{"citationID":"YRsra06A","properties":{"formattedCitation":"[51]","plainCitation":"[51]","noteIndex":0},"citationItems":[{"id":106,"uris":["http://zotero.org/users/local/ucDGfcUQ/items/2T478TYE"],"itemData":{"id":106,"type":"book","title":"WeightIt: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Though unlikely to significantly improve the performance of our procedure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{"citationID":"vHQ7XFsi","properties":{"formattedCitation":"[56]","plainCitation":"[56]","noteIndex":0},"citationItems":[{"id":2,"uris":["http://zotero.org/users/local/ucDGfcUQ/items/ETGPSKRJ"],"itemData":{"id":2,"type":"article-journal","container-title":"PloS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weights above 99% were </w:t>
      </w:r>
      <w:proofErr w:type="spellStart"/>
      <w:r w:rsidRPr="00DE6B28">
        <w:rPr>
          <w:rFonts w:ascii="Times New Roman" w:hAnsi="Times New Roman" w:cs="Times New Roman"/>
          <w:kern w:val="0"/>
          <w:sz w:val="24"/>
          <w:szCs w:val="24"/>
          <w14:ligatures w14:val="none"/>
        </w:rPr>
        <w:t>winsorized</w:t>
      </w:r>
      <w:proofErr w:type="spellEnd"/>
      <w:r w:rsidRPr="00DE6B28">
        <w:rPr>
          <w:rFonts w:ascii="Times New Roman" w:hAnsi="Times New Roman" w:cs="Times New Roman"/>
          <w:kern w:val="0"/>
          <w:sz w:val="24"/>
          <w:szCs w:val="24"/>
          <w14:ligatures w14:val="none"/>
        </w:rPr>
        <w:t xml:space="preserve"> to reduce potential bias from extreme values. Diagnostics were used to ensure covariates were adequately balanced by assessing the weighted absolute standardized difference in means of covariates between treatment and control group.</w:t>
      </w:r>
    </w:p>
    <w:p w14:paraId="056E879A"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10723119"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{"citationID":"iA83lS4G","properties":{"formattedCitation":"[57,58]","plainCitation":"[57,58]","noteIndex":0},"citationItems":[{"id":85,"uris":["http://zotero.org/users/local/ucDGfcUQ/items/NWVDGMR2"],"itemData":{"id":85,"type":"article-journal","container-title":"Psychological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{"citationID":"lNRVPr0z","properties":{"formattedCitation":"[59]","plainCitation":"[59]","noteIndex":0},"citationItems":[{"id":15,"uris":["http://zotero.org/users/local/ucDGfcUQ/items/V77RYWLM"],"itemData":{"id":15,"type":"article-journal","container-title":"American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{"citationID":"5KUxbcth","properties":{"formattedCitation":"[60]","plainCitation":"[60]","noteIndex":0},"citationItems":[{"id":18,"uris":["http://zotero.org/users/local/ucDGfcUQ/items/BSKUANHX"],"itemData":{"id":18,"type":"article-journal","container-title":"Epidemiology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[60]</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MI and CBPS are described in </w:t>
      </w:r>
      <w:r w:rsidRPr="00DE6B28">
        <w:rPr>
          <w:rFonts w:ascii="Times New Roman" w:hAnsi="Times New Roman" w:cs="Times New Roman"/>
          <w:kern w:val="0"/>
          <w:sz w:val="24"/>
          <w:szCs w:val="24"/>
          <w14:ligatures w14:val="none"/>
        </w:rPr>
        <w:lastRenderedPageBreak/>
        <w:t>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6BDE80F8" w14:textId="5A23EE9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Results</w:t>
      </w:r>
    </w:p>
    <w:p w14:paraId="61927BE1" w14:textId="24579FBB"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Descriptive statistics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 post-secondary educated (47.5% with a bachelor’s or graduate degree), employed (47.8%), married (42.5%), and physically active to some degree (60.4%). The sample was also representative across the adult life</w:t>
      </w:r>
      <w:del w:id="7" w:author="Denver Brown" w:date="2023-04-14T07:52:00Z">
        <w:r w:rsidRPr="00DE6B28" w:rsidDel="00E907B7">
          <w:rPr>
            <w:rFonts w:ascii="Times New Roman" w:hAnsi="Times New Roman" w:cs="Times New Roman"/>
            <w:kern w:val="0"/>
            <w:sz w:val="24"/>
            <w:szCs w:val="24"/>
            <w14:ligatures w14:val="none"/>
          </w:rPr>
          <w:delText xml:space="preserve"> </w:delText>
        </w:r>
      </w:del>
      <w:r w:rsidRPr="00DE6B28">
        <w:rPr>
          <w:rFonts w:ascii="Times New Roman" w:hAnsi="Times New Roman" w:cs="Times New Roman"/>
          <w:kern w:val="0"/>
          <w:sz w:val="24"/>
          <w:szCs w:val="24"/>
          <w14:ligatures w14:val="none"/>
        </w:rPr>
        <w:t xml:space="preserve">span (18-24 and 55-64 were the most common age ranges selected at 18.91% and 18.50% of the sample, respectively). The mean score for the MHQ was 67.93 ± 72.70 SD. Full descriptive statistics for the sample demographic characteristics, covariates, physical activity, and mental health can be found in Table 2. </w:t>
      </w:r>
    </w:p>
    <w:p w14:paraId="4BA74F7D" w14:textId="6CFAD0A6"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After adjusting for propensity score weighting, </w:t>
      </w:r>
      <w:commentRangeStart w:id="8"/>
      <w:commentRangeStart w:id="9"/>
      <w:commentRangeStart w:id="10"/>
      <w:commentRangeStart w:id="11"/>
      <w:commentRangeStart w:id="12"/>
      <w:r w:rsidRPr="00DE6B28">
        <w:rPr>
          <w:rFonts w:ascii="Times New Roman" w:hAnsi="Times New Roman" w:cs="Times New Roman"/>
          <w:kern w:val="0"/>
          <w:sz w:val="24"/>
          <w:szCs w:val="24"/>
          <w14:ligatures w14:val="none"/>
        </w:rPr>
        <w:t xml:space="preserve">the effective sample for the treated (active) group </w:t>
      </w:r>
      <w:commentRangeEnd w:id="8"/>
      <w:r w:rsidRPr="00DE6B28">
        <w:rPr>
          <w:rFonts w:ascii="Times New Roman" w:hAnsi="Times New Roman" w:cs="Times New Roman"/>
          <w:kern w:val="0"/>
          <w:sz w:val="24"/>
          <w:szCs w:val="24"/>
          <w14:ligatures w14:val="none"/>
        </w:rPr>
        <w:commentReference w:id="8"/>
      </w:r>
      <w:commentRangeEnd w:id="9"/>
      <w:r w:rsidRPr="00DE6B28">
        <w:rPr>
          <w:rFonts w:ascii="Times New Roman" w:hAnsi="Times New Roman" w:cs="Times New Roman"/>
          <w:kern w:val="0"/>
          <w:sz w:val="24"/>
          <w:szCs w:val="24"/>
          <w14:ligatures w14:val="none"/>
        </w:rPr>
        <w:commentReference w:id="9"/>
      </w:r>
      <w:commentRangeEnd w:id="10"/>
      <w:r w:rsidRPr="00DE6B28">
        <w:rPr>
          <w:rFonts w:ascii="Times New Roman" w:hAnsi="Times New Roman" w:cs="Times New Roman"/>
          <w:kern w:val="0"/>
          <w:sz w:val="24"/>
          <w:szCs w:val="24"/>
          <w14:ligatures w14:val="none"/>
        </w:rPr>
        <w:commentReference w:id="10"/>
      </w:r>
      <w:commentRangeEnd w:id="11"/>
      <w:r w:rsidRPr="00DE6B28">
        <w:rPr>
          <w:rFonts w:ascii="Times New Roman" w:hAnsi="Times New Roman" w:cs="Times New Roman"/>
          <w:kern w:val="0"/>
          <w:sz w:val="24"/>
          <w:szCs w:val="24"/>
          <w14:ligatures w14:val="none"/>
        </w:rPr>
        <w:commentReference w:id="11"/>
      </w:r>
      <w:commentRangeEnd w:id="12"/>
      <w:r w:rsidRPr="00DE6B28">
        <w:rPr>
          <w:rFonts w:ascii="Times New Roman" w:hAnsi="Times New Roman" w:cs="Times New Roman"/>
          <w:kern w:val="0"/>
          <w:sz w:val="24"/>
          <w:szCs w:val="24"/>
          <w14:ligatures w14:val="none"/>
        </w:rPr>
        <w:commentReference w:id="12"/>
      </w:r>
      <w:r w:rsidRPr="00DE6B28">
        <w:rPr>
          <w:rFonts w:ascii="Times New Roman" w:hAnsi="Times New Roman" w:cs="Times New Roman"/>
          <w:kern w:val="0"/>
          <w:sz w:val="24"/>
          <w:szCs w:val="24"/>
          <w14:ligatures w14:val="none"/>
        </w:rPr>
        <w:t xml:space="preserve">was reduced to 140,633.8 (68.13% of unadjusted), yielding an overall effective </w:t>
      </w:r>
      <w:commentRangeStart w:id="13"/>
      <w:commentRangeStart w:id="14"/>
      <w:r w:rsidRPr="00DE6B28">
        <w:rPr>
          <w:rFonts w:ascii="Times New Roman" w:hAnsi="Times New Roman" w:cs="Times New Roman"/>
          <w:kern w:val="0"/>
          <w:sz w:val="24"/>
          <w:szCs w:val="24"/>
          <w14:ligatures w14:val="none"/>
        </w:rPr>
        <w:t xml:space="preserve">sample size of 276,158.8 (80.76% of original sample). </w:t>
      </w:r>
      <w:commentRangeEnd w:id="13"/>
      <w:r w:rsidRPr="00DE6B28">
        <w:rPr>
          <w:rFonts w:ascii="Times New Roman" w:hAnsi="Times New Roman" w:cs="Times New Roman"/>
          <w:kern w:val="0"/>
          <w:sz w:val="24"/>
          <w:szCs w:val="24"/>
          <w14:ligatures w14:val="none"/>
        </w:rPr>
        <w:commentReference w:id="13"/>
      </w:r>
      <w:commentRangeEnd w:id="14"/>
      <w:r w:rsidRPr="00DE6B28">
        <w:rPr>
          <w:rFonts w:ascii="Times New Roman" w:hAnsi="Times New Roman" w:cs="Times New Roman"/>
          <w:kern w:val="0"/>
          <w:sz w:val="24"/>
          <w:szCs w:val="24"/>
          <w14:ligatures w14:val="none"/>
        </w:rPr>
        <w:commentReference w:id="14"/>
      </w:r>
      <w:del w:id="15" w:author="Denver Brown" w:date="2023-04-19T15:19:00Z">
        <w:r w:rsidRPr="00DE6B28" w:rsidDel="00E331F4">
          <w:rPr>
            <w:rFonts w:ascii="Times New Roman" w:hAnsi="Times New Roman" w:cs="Times New Roman"/>
            <w:kern w:val="0"/>
            <w:sz w:val="24"/>
            <w:szCs w:val="24"/>
            <w14:ligatures w14:val="none"/>
          </w:rPr>
          <w:delText xml:space="preserve"> </w:delText>
        </w:r>
      </w:del>
      <w:r w:rsidRPr="00DE6B28">
        <w:rPr>
          <w:rFonts w:ascii="Times New Roman" w:hAnsi="Times New Roman" w:cs="Times New Roman"/>
          <w:kern w:val="0"/>
          <w:sz w:val="24"/>
          <w:szCs w:val="24"/>
          <w14:ligatures w14:val="none"/>
        </w:rPr>
        <w:t>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{"citationID":"c8jzvoZH","properties":{"formattedCitation":"[61]","plainCitation":"[61]","noteIndex":0},"citationItems":[{"id":83,"uris":["http://zotero.org/users/local/ucDGfcUQ/items/EFUTE3DH"],"itemData":{"id":83,"type":"book","publisher":"Rand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01FBD553" w14:textId="162A17FD"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lastRenderedPageBreak/>
        <w:t>Physical Activity</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w:t>
      </w:r>
      <w:commentRangeStart w:id="16"/>
      <w:commentRangeStart w:id="17"/>
      <w:r w:rsidRPr="00DE6B28">
        <w:rPr>
          <w:rFonts w:ascii="Times New Roman" w:hAnsi="Times New Roman" w:cs="Times New Roman"/>
          <w:kern w:val="0"/>
          <w:sz w:val="24"/>
          <w:szCs w:val="24"/>
          <w14:ligatures w14:val="none"/>
        </w:rPr>
        <w:t xml:space="preserve">(ATC = 17.86; 95% CI: 15.07-20.64),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0.25), Adaptability and Resilience (ATC =17.57; 95% CI: 14.83-20.31;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0.26), Drive and Motivation (ATC = 15.86; 95% CI: 12.87-18.86;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0.24), Mood and Outlook (ATC = 15.27; 95% CI: 12.53-18.01;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i/>
          <w:kern w:val="0"/>
          <w:sz w:val="24"/>
          <w:szCs w:val="24"/>
          <w14:ligatures w14:val="none"/>
        </w:rPr>
        <w:t xml:space="preserve"> </w:t>
      </w:r>
      <w:r w:rsidRPr="00DE6B28">
        <w:rPr>
          <w:rFonts w:ascii="Times New Roman" w:hAnsi="Times New Roman" w:cs="Times New Roman"/>
          <w:kern w:val="0"/>
          <w:sz w:val="24"/>
          <w:szCs w:val="24"/>
          <w14:ligatures w14:val="none"/>
        </w:rPr>
        <w:t xml:space="preserve">= 0.22), Social Self (ATC = 13.02; 95% CI: 10.18-15.85;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0.17), and Mind-Body Connection (ATC = 19.25; 95% CI: 16.66-21.84; </w:t>
      </w:r>
      <w:r w:rsidRPr="00DE6B28">
        <w:rPr>
          <w:rFonts w:ascii="Times New Roman" w:hAnsi="Times New Roman" w:cs="Times New Roman"/>
          <w:iCs/>
          <w:kern w:val="0"/>
          <w:sz w:val="24"/>
          <w:szCs w:val="24"/>
          <w14:ligatures w14:val="none"/>
        </w:rPr>
        <w:t>SMD</w:t>
      </w:r>
      <w:r w:rsidRPr="00DE6B28">
        <w:rPr>
          <w:rFonts w:ascii="Times New Roman" w:hAnsi="Times New Roman" w:cs="Times New Roman"/>
          <w:kern w:val="0"/>
          <w:sz w:val="24"/>
          <w:szCs w:val="24"/>
          <w14:ligatures w14:val="none"/>
        </w:rPr>
        <w:t xml:space="preserve"> = 0.31). </w:t>
      </w:r>
      <w:commentRangeEnd w:id="16"/>
      <w:r w:rsidRPr="00DE6B28">
        <w:rPr>
          <w:rFonts w:ascii="Times New Roman" w:hAnsi="Times New Roman" w:cs="Times New Roman"/>
          <w:kern w:val="0"/>
          <w:sz w:val="24"/>
          <w:szCs w:val="24"/>
          <w14:ligatures w14:val="none"/>
        </w:rPr>
        <w:commentReference w:id="16"/>
      </w:r>
      <w:commentRangeEnd w:id="17"/>
      <w:r w:rsidRPr="00DE6B28">
        <w:rPr>
          <w:rFonts w:ascii="Times New Roman" w:hAnsi="Times New Roman" w:cs="Times New Roman"/>
          <w:kern w:val="0"/>
          <w:sz w:val="24"/>
          <w:szCs w:val="24"/>
          <w14:ligatures w14:val="none"/>
        </w:rPr>
        <w:commentReference w:id="17"/>
      </w:r>
    </w:p>
    <w:p w14:paraId="1262FDF6" w14:textId="48DC6E35"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Physical Activity and Age</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w:t>
      </w:r>
      <w:commentRangeStart w:id="18"/>
      <w:commentRangeStart w:id="19"/>
      <w:r w:rsidRPr="00DE6B28">
        <w:rPr>
          <w:rFonts w:ascii="Times New Roman" w:hAnsi="Times New Roman" w:cs="Times New Roman"/>
          <w:kern w:val="0"/>
          <w:sz w:val="24"/>
          <w:szCs w:val="24"/>
          <w14:ligatures w14:val="none"/>
        </w:rPr>
        <w:t>Inspection of the estimated effects on the six MHQ subcategories suggest that younger age groups may experience more favorable effects from physical activity for Core Cognition and Adaptability and Resilience, as compared to the other older age groups. All ATCs and standard errors can be found in Supplementary Materials Table 1.</w:t>
      </w:r>
      <w:commentRangeEnd w:id="18"/>
      <w:r w:rsidRPr="00DE6B28">
        <w:rPr>
          <w:rFonts w:ascii="Times New Roman" w:hAnsi="Times New Roman" w:cs="Times New Roman"/>
          <w:kern w:val="0"/>
          <w:sz w:val="24"/>
          <w:szCs w:val="24"/>
          <w14:ligatures w14:val="none"/>
        </w:rPr>
        <w:commentReference w:id="18"/>
      </w:r>
      <w:commentRangeEnd w:id="19"/>
      <w:r w:rsidRPr="00DE6B28">
        <w:rPr>
          <w:rFonts w:ascii="Times New Roman" w:hAnsi="Times New Roman" w:cs="Times New Roman"/>
          <w:kern w:val="0"/>
          <w:sz w:val="24"/>
          <w:szCs w:val="24"/>
          <w14:ligatures w14:val="none"/>
        </w:rPr>
        <w:commentReference w:id="19"/>
      </w:r>
    </w:p>
    <w:p w14:paraId="7AB58767"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w:t>
      </w:r>
      <w:r w:rsidRPr="00DE6B28">
        <w:rPr>
          <w:rFonts w:ascii="Times New Roman" w:hAnsi="Times New Roman" w:cs="Times New Roman"/>
          <w:kern w:val="0"/>
          <w:sz w:val="24"/>
          <w:szCs w:val="24"/>
          <w14:ligatures w14:val="none"/>
        </w:rPr>
        <w:lastRenderedPageBreak/>
        <w:t>groups. Being physically active was associated with consistently higher mental health across all age groups.</w:t>
      </w:r>
    </w:p>
    <w:p w14:paraId="41368DC1" w14:textId="79CC833E" w:rsidR="00CC1AF0" w:rsidRPr="00DE6B28" w:rsidRDefault="00CC1AF0" w:rsidP="00DE6B28">
      <w:pPr>
        <w:spacing w:line="480" w:lineRule="auto"/>
        <w:ind w:firstLine="720"/>
        <w:rPr>
          <w:rFonts w:ascii="Times New Roman" w:hAnsi="Times New Roman" w:cs="Times New Roman"/>
          <w:b/>
          <w:kern w:val="0"/>
          <w:sz w:val="24"/>
          <w:szCs w:val="24"/>
          <w14:ligatures w14:val="none"/>
        </w:rPr>
      </w:pPr>
      <w:r w:rsidRPr="00DE6B28">
        <w:rPr>
          <w:rFonts w:ascii="Times New Roman" w:hAnsi="Times New Roman" w:cs="Times New Roman"/>
          <w:b/>
          <w:kern w:val="0"/>
          <w:sz w:val="24"/>
          <w:szCs w:val="24"/>
          <w14:ligatures w14:val="none"/>
        </w:rPr>
        <w:t>Sensitivity analyses</w:t>
      </w:r>
      <w:r w:rsidR="00DE6B28" w:rsidRPr="00DE6B28">
        <w:rPr>
          <w:rFonts w:ascii="Times New Roman" w:hAnsi="Times New Roman" w:cs="Times New Roman"/>
          <w:b/>
          <w:kern w:val="0"/>
          <w:sz w:val="24"/>
          <w:szCs w:val="24"/>
          <w14:ligatures w14:val="none"/>
        </w:rPr>
        <w:t xml:space="preserve">. </w:t>
      </w:r>
      <w:r w:rsidRPr="00DE6B28">
        <w:rPr>
          <w:rFonts w:ascii="Times New Roman" w:hAnsi="Times New Roman" w:cs="Times New Roman"/>
          <w:kern w:val="0"/>
          <w:sz w:val="24"/>
          <w:szCs w:val="24"/>
          <w14:ligatures w14:val="none"/>
        </w:rPr>
        <w:t xml:space="preserve">Our sensitivity analyses (see Table 3) demonstrated convergence of the estimated treatment effects of physical activity on mental health across each of the alternative statistical techniques employed when compared to the main GBM results. </w:t>
      </w:r>
    </w:p>
    <w:p w14:paraId="1942003F"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Discussion</w:t>
      </w:r>
    </w:p>
    <w:p w14:paraId="141021AB" w14:textId="4603ADC4"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{"citationID":"cYpM6yR9","properties":{"formattedCitation":"[53]","plainCitation":"[53]","noteIndex":0},"citationItems":[{"id":88,"uris":["http://zotero.org/users/local/ucDGfcUQ/items/565RUGJ2"],"itemData":{"id":88,"type":"article-journal","container-title":"World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cognitive function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{"citationID":"NqY7wZ4h","properties":{"formattedCitation":"[62,63]","plainCitation":"[62,63]","noteIndex":0},"citationItems":[{"id":110,"uris":["http://zotero.org/users/local/ucDGfcUQ/items/C7Z9P8NH"],"itemData":{"id":110,"type":"article-journal","abstract":"Childhood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[62,63]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emotional skills</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{"citationID":"efDvzjMe","properties":{"formattedCitation":"[64]","plainCitation":"[64]","noteIndex":0},"citationItems":[{"id":81,"uris":["http://zotero.org/users/local/ucDGfcUQ/items/9BDW4IG6"],"itemData":{"id":81,"type":"article-journal","container-title":"Scandinavian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[64]</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resilience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{"citationID":"IF0BshXB","properties":{"formattedCitation":"[65]","plainCitation":"[65]","noteIndex":0},"citationItems":[{"id":80,"uris":["http://zotero.org/users/local/ucDGfcUQ/items/9BDRMLMU"],"itemData":{"id":80,"type":"article-journal","container-title":"Psychological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[65]</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quality of life</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{"citationID":"K4jGHYtZ","properties":{"formattedCitation":"[21,26]","plainCitation":"[21,26]","noteIndex":0},"citationItems":[{"id":37,"uris":["http://zotero.org/users/local/ucDGfcUQ/items/YJZ2YFV2"],"itemData":{"id":37,"type":"article-journal","container-title":"Psychiatry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[21,26]</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{"citationID":"LFaAAQHP","properties":{"formattedCitation":"[66,67]","plainCitation":"[66,67]","noteIndex":0},"citationItems":[{"id":79,"uris":["http://zotero.org/users/local/ucDGfcUQ/items/6GUZX27Q"],"itemData":{"id":79,"type":"article-journal","container-title":"Scandinavian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[66,67]</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t>
      </w:r>
      <w:commentRangeStart w:id="20"/>
      <w:r w:rsidRPr="00DE6B28">
        <w:rPr>
          <w:rFonts w:ascii="Times New Roman" w:hAnsi="Times New Roman" w:cs="Times New Roman"/>
          <w:kern w:val="0"/>
          <w:sz w:val="24"/>
          <w:szCs w:val="24"/>
          <w14:ligatures w14:val="none"/>
        </w:rPr>
        <w:t>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commentRangeEnd w:id="20"/>
      <w:r w:rsidRPr="00DE6B28">
        <w:rPr>
          <w:rFonts w:ascii="Times New Roman" w:hAnsi="Times New Roman" w:cs="Times New Roman"/>
          <w:kern w:val="0"/>
          <w:sz w:val="24"/>
          <w:szCs w:val="24"/>
          <w14:ligatures w14:val="none"/>
        </w:rPr>
        <w:commentReference w:id="20"/>
      </w:r>
    </w:p>
    <w:p w14:paraId="49E85A1D" w14:textId="47530A60" w:rsidR="00CC1AF0" w:rsidRPr="00DE6B28" w:rsidRDefault="00CC1AF0" w:rsidP="00CC1AF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b/>
        <w:t xml:space="preserve">Findings from the present study also contribute to the body of literature investigating associations between physical activity and mental health through examining specific </w:t>
      </w:r>
      <w:r w:rsidRPr="00DE6B28">
        <w:rPr>
          <w:rFonts w:ascii="Times New Roman" w:hAnsi="Times New Roman" w:cs="Times New Roman"/>
          <w:kern w:val="0"/>
          <w:sz w:val="24"/>
          <w:szCs w:val="24"/>
          <w14:ligatures w14:val="none"/>
        </w:rPr>
        <w:lastRenderedPageBreak/>
        <w:t>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{"citationID":"ZNFHu2Bi","properties":{"formattedCitation":"[68,69]","plainCitation":"[68,69]","noteIndex":0},"citationItems":[{"id":77,"uris":["http://zotero.org/users/local/ucDGfcUQ/items/MSQXPDS7"],"itemData":{"id":77,"type":"article-journal","container-title":"The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[68,69]</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sleep</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{"citationID":"3xdYtoEE","properties":{"formattedCitation":"[70,71]","plainCitation":"[70,71]","noteIndex":0},"citationItems":[{"id":75,"uris":["http://zotero.org/users/local/ucDGfcUQ/items/X7M8RR6Z"],"itemData":{"id":75,"type":"article-journal","container-title":"Journal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[70,71]</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appetite regulation</w:t>
      </w:r>
      <w:r w:rsidR="00750206" w:rsidRPr="00DE6B28">
        <w:rPr>
          <w:rFonts w:ascii="Times New Roman" w:hAnsi="Times New Roman" w:cs="Times New Roman"/>
          <w:kern w:val="0"/>
          <w:sz w:val="24"/>
          <w:szCs w:val="24"/>
          <w14:ligatures w14:val="none"/>
        </w:rPr>
        <w:t xml:space="preserve"> </w:t>
      </w:r>
      <w:r w:rsidR="0075020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{"citationID":"UB9AU6Ns","properties":{"formattedCitation":"[72,73]","plainCitation":"[72,73]","noteIndex":0},"citationItems":[{"id":73,"uris":["http://zotero.org/users/local/ucDGfcUQ/items/28Y3JD79"],"itemData":{"id":73,"type":"article-journal","container-title":"Physiology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[72,73]</w:t>
      </w:r>
      <w:r w:rsidR="0075020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and fatigue</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{"citationID":"lc7g8QWO","properties":{"formattedCitation":"[74,75]","plainCitation":"[74,75]","noteIndex":0},"citationItems":[{"id":115,"uris":["http://zotero.org/users/local/ucDGfcUQ/items/4VXC47EU"],"itemData":{"id":115,"type":"article-journal","abstract":"OBJECTIVE: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[74,75]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Conversely, the smallest effect was shown for Social Self, which includes aspects of well-being with less established and robust associations to physical activity such as </w:t>
      </w:r>
      <w:commentRangeStart w:id="21"/>
      <w:commentRangeStart w:id="22"/>
      <w:commentRangeEnd w:id="21"/>
      <w:r w:rsidRPr="00DE6B28">
        <w:rPr>
          <w:rFonts w:ascii="Times New Roman" w:hAnsi="Times New Roman" w:cs="Times New Roman"/>
          <w:kern w:val="0"/>
          <w:sz w:val="24"/>
          <w:szCs w:val="24"/>
          <w14:ligatures w14:val="none"/>
        </w:rPr>
        <w:commentReference w:id="21"/>
      </w:r>
      <w:commentRangeEnd w:id="22"/>
      <w:r w:rsidRPr="00DE6B28">
        <w:rPr>
          <w:rFonts w:ascii="Times New Roman" w:hAnsi="Times New Roman" w:cs="Times New Roman"/>
          <w:kern w:val="0"/>
          <w:sz w:val="24"/>
          <w:szCs w:val="24"/>
          <w14:ligatures w14:val="none"/>
        </w:rPr>
        <w:commentReference w:id="22"/>
      </w:r>
      <w:r w:rsidRPr="00DE6B28">
        <w:rPr>
          <w:rFonts w:ascii="Times New Roman" w:hAnsi="Times New Roman" w:cs="Times New Roman"/>
          <w:kern w:val="0"/>
          <w:sz w:val="24"/>
          <w:szCs w:val="24"/>
          <w14:ligatures w14:val="none"/>
        </w:rPr>
        <w:t>empathy,</w:t>
      </w:r>
      <w:ins w:id="23" w:author="Christopher Huong" w:date="2023-04-18T08:16:00Z">
        <w:r w:rsidRPr="00DE6B28">
          <w:rPr>
            <w:rFonts w:ascii="Times New Roman" w:hAnsi="Times New Roman" w:cs="Times New Roman"/>
            <w:kern w:val="0"/>
            <w:sz w:val="24"/>
            <w:szCs w:val="24"/>
            <w14:ligatures w14:val="none"/>
          </w:rPr>
          <w:t xml:space="preserve"> </w:t>
        </w:r>
      </w:ins>
      <w:commentRangeStart w:id="24"/>
      <w:commentRangeStart w:id="25"/>
      <w:r w:rsidRPr="00DE6B28">
        <w:rPr>
          <w:rFonts w:ascii="Times New Roman" w:hAnsi="Times New Roman" w:cs="Times New Roman"/>
          <w:kern w:val="0"/>
          <w:sz w:val="24"/>
          <w:szCs w:val="24"/>
          <w14:ligatures w14:val="none"/>
        </w:rPr>
        <w:t>communication skills</w:t>
      </w:r>
      <w:commentRangeEnd w:id="24"/>
      <w:r w:rsidRPr="00DE6B28">
        <w:rPr>
          <w:rFonts w:ascii="Times New Roman" w:hAnsi="Times New Roman" w:cs="Times New Roman"/>
          <w:kern w:val="0"/>
          <w:sz w:val="24"/>
          <w:szCs w:val="24"/>
          <w14:ligatures w14:val="none"/>
        </w:rPr>
        <w:commentReference w:id="24"/>
      </w:r>
      <w:commentRangeEnd w:id="25"/>
      <w:r w:rsidRPr="00DE6B28">
        <w:rPr>
          <w:rFonts w:ascii="Times New Roman" w:hAnsi="Times New Roman" w:cs="Times New Roman"/>
          <w:kern w:val="0"/>
          <w:sz w:val="24"/>
          <w:szCs w:val="24"/>
          <w14:ligatures w14:val="none"/>
        </w:rPr>
        <w:commentReference w:id="25"/>
      </w:r>
      <w:r w:rsidRPr="00DE6B28">
        <w:rPr>
          <w:rFonts w:ascii="Times New Roman" w:hAnsi="Times New Roman" w:cs="Times New Roman"/>
          <w:kern w:val="0"/>
          <w:sz w:val="24"/>
          <w:szCs w:val="24"/>
          <w14:ligatures w14:val="none"/>
        </w:rPr>
        <w:t xml:space="preserve"> and relationship building</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LCbdf93Z","properties":{"formattedCitation":"[76\\uc0\\u8211{}78]","plainCitation":"[76–78]","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id":68,"uris":["http://zotero.org/users/local/ucDGfcUQ/items/Y2BEENA5"],"itemData":{"id":68,"type":"article-journal","container-title":"Asia Pacific Journal of Public Health","issue":"4","note":"publisher: SAGE Publications Sage CA: Los Angeles, CA","page":"406–410","title":"The influences of changes in physical activity levels with easing restriction of access to the University campus on empathy and social supports in college students during the covid-19 pandemic","volume":"34","author":[{"family":"Shima","given":"Takeru"},{"family":"Nakao","given":"Hayato"},{"family":"Tai","given":"Kentaro"},{"family":"Shimofure","given":"Tomonori"},{"family":"Jesmin","given":"Subrina"},{"family":"Arai","given":"Yoshihiro"},{"family":"Kiyama","given":"Keiko"},{"family":"Onizawa","given":"Yoko"}],"issued":{"date-parts":[["2022"]]}}},{"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[76–78]</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6F700C0D" w:rsidR="00CC1AF0" w:rsidRPr="00DE6B28" w:rsidRDefault="00CC1AF0" w:rsidP="00CC1AF0">
      <w:pPr>
        <w:spacing w:line="480" w:lineRule="auto"/>
        <w:ind w:firstLine="720"/>
        <w:rPr>
          <w:rFonts w:ascii="Times New Roman" w:hAnsi="Times New Roman" w:cs="Times New Roman"/>
          <w:kern w:val="0"/>
          <w:sz w:val="24"/>
          <w:szCs w:val="24"/>
          <w14:ligatures w14:val="none"/>
        </w:rPr>
      </w:pPr>
      <w:commentRangeStart w:id="26"/>
      <w:r w:rsidRPr="00DE6B28">
        <w:rPr>
          <w:rFonts w:ascii="Times New Roman" w:hAnsi="Times New Roman" w:cs="Times New Roman"/>
          <w:kern w:val="0"/>
          <w:sz w:val="24"/>
          <w:szCs w:val="24"/>
          <w14:ligatures w14:val="none"/>
        </w:rPr>
        <w:t>This study also addressed a knowledge gap regarding a dearth of evidence investigating potential differential effects of physical activity on certain aspects of mental health and well-being across the adult lifespan</w:t>
      </w:r>
      <w:commentRangeEnd w:id="26"/>
      <w:r w:rsidRPr="00DE6B28">
        <w:rPr>
          <w:rFonts w:ascii="Times New Roman" w:hAnsi="Times New Roman" w:cs="Times New Roman"/>
          <w:kern w:val="0"/>
          <w:sz w:val="24"/>
          <w:szCs w:val="24"/>
          <w14:ligatures w14:val="none"/>
        </w:rPr>
        <w:commentReference w:id="26"/>
      </w:r>
      <w:r w:rsidRPr="00DE6B28">
        <w:rPr>
          <w:rFonts w:ascii="Times New Roman" w:hAnsi="Times New Roman" w:cs="Times New Roman"/>
          <w:kern w:val="0"/>
          <w:sz w:val="24"/>
          <w:szCs w:val="24"/>
          <w14:ligatures w14:val="none"/>
        </w:rPr>
        <w:t xml:space="preserve">. Evidence indicated that young and middle-aged adults may experience greater benefits for their overall mental health from physical activity engagement in comparison to older adults. It should be noted that adults 85+ years of age appear to be an exception; however, this group also had the largest confidence interval likely due to a relatively smaller sample. As average levels of physical activity tend to be higher among young and </w:t>
      </w:r>
      <w:r w:rsidRPr="00DE6B28">
        <w:rPr>
          <w:rFonts w:ascii="Times New Roman" w:hAnsi="Times New Roman" w:cs="Times New Roman"/>
          <w:kern w:val="0"/>
          <w:sz w:val="24"/>
          <w:szCs w:val="24"/>
          <w14:ligatures w14:val="none"/>
        </w:rPr>
        <w:lastRenderedPageBreak/>
        <w:t>middle-aged adults than older adults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{"citationID":"BD0V4TUO","properties":{"formattedCitation":"[79,80]","plainCitation":"[79,80]","noteIndex":0},"citationItems":[{"id":66,"uris":["http://zotero.org/users/local/ucDGfcUQ/items/J7SMA5YS"],"itemData":{"id":66,"type":"article-journal","container-title":"Obesity Reviews","note":"publisher: Wiley Online Library","page":"8–13","title":"Changes in physical activity over the lifespan: impact on body composition and sarcopenic obesity","volume":"19","author":[{"family":"Westerterp","given":"KR"}],"issued":{"date-parts":[["2018"]]}}},{"id":65,"uris":["http://zotero.org/users/local/ucDGfcUQ/items/HDWSVXCP"],"itemData":{"id":65,"type":"article-journal","container-title":"International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[79,80]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 more sedentary lifestyle may be especially indicative of impairment </w:t>
      </w:r>
      <w:commentRangeStart w:id="27"/>
      <w:commentRangeStart w:id="28"/>
      <w:r w:rsidRPr="00DE6B28">
        <w:rPr>
          <w:rFonts w:ascii="Times New Roman" w:hAnsi="Times New Roman" w:cs="Times New Roman"/>
          <w:kern w:val="0"/>
          <w:sz w:val="24"/>
          <w:szCs w:val="24"/>
          <w14:ligatures w14:val="none"/>
        </w:rPr>
        <w:t xml:space="preserve">in </w:t>
      </w:r>
      <w:commentRangeStart w:id="29"/>
      <w:commentRangeStart w:id="30"/>
      <w:r w:rsidRPr="00DE6B28">
        <w:rPr>
          <w:rFonts w:ascii="Times New Roman" w:hAnsi="Times New Roman" w:cs="Times New Roman"/>
          <w:kern w:val="0"/>
          <w:sz w:val="24"/>
          <w:szCs w:val="24"/>
          <w14:ligatures w14:val="none"/>
        </w:rPr>
        <w:t>younger cohorts</w:t>
      </w:r>
      <w:commentRangeEnd w:id="27"/>
      <w:r w:rsidRPr="00DE6B28">
        <w:rPr>
          <w:rFonts w:ascii="Times New Roman" w:hAnsi="Times New Roman" w:cs="Times New Roman"/>
          <w:kern w:val="0"/>
          <w:sz w:val="24"/>
          <w:szCs w:val="24"/>
          <w14:ligatures w14:val="none"/>
        </w:rPr>
        <w:commentReference w:id="27"/>
      </w:r>
      <w:commentRangeEnd w:id="28"/>
      <w:r w:rsidRPr="00DE6B28">
        <w:rPr>
          <w:rFonts w:ascii="Times New Roman" w:hAnsi="Times New Roman" w:cs="Times New Roman"/>
          <w:kern w:val="0"/>
          <w:sz w:val="24"/>
          <w:szCs w:val="24"/>
          <w14:ligatures w14:val="none"/>
        </w:rPr>
        <w:commentReference w:id="28"/>
      </w:r>
      <w:r w:rsidRPr="00DE6B28">
        <w:rPr>
          <w:rFonts w:ascii="Times New Roman" w:hAnsi="Times New Roman" w:cs="Times New Roman"/>
          <w:kern w:val="0"/>
          <w:sz w:val="24"/>
          <w:szCs w:val="24"/>
          <w14:ligatures w14:val="none"/>
        </w:rPr>
        <w:t xml:space="preserve">, </w:t>
      </w:r>
      <w:commentRangeEnd w:id="29"/>
      <w:r w:rsidRPr="00DE6B28">
        <w:rPr>
          <w:rFonts w:ascii="Times New Roman" w:hAnsi="Times New Roman" w:cs="Times New Roman"/>
          <w:kern w:val="0"/>
          <w:sz w:val="24"/>
          <w:szCs w:val="24"/>
          <w14:ligatures w14:val="none"/>
        </w:rPr>
        <w:commentReference w:id="29"/>
      </w:r>
      <w:commentRangeEnd w:id="30"/>
      <w:r w:rsidRPr="00DE6B28">
        <w:rPr>
          <w:rFonts w:ascii="Times New Roman" w:hAnsi="Times New Roman" w:cs="Times New Roman"/>
          <w:kern w:val="0"/>
          <w:sz w:val="24"/>
          <w:szCs w:val="24"/>
          <w14:ligatures w14:val="none"/>
        </w:rPr>
        <w:commentReference w:id="30"/>
      </w:r>
      <w:r w:rsidRPr="00DE6B28">
        <w:rPr>
          <w:rFonts w:ascii="Times New Roman" w:hAnsi="Times New Roman" w:cs="Times New Roman"/>
          <w:kern w:val="0"/>
          <w:sz w:val="24"/>
          <w:szCs w:val="24"/>
          <w14:ligatures w14:val="none"/>
        </w:rPr>
        <w:t xml:space="preserve">.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6234780C"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peCgqhCP","properties":{"formattedCitation":"[57,58,60]","plainCitation":"[57,58,60]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[57,58,60]</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estimated effects of physical activity on overall MHQ scores across the various covariate adjustment and missing data procedures that were implemented – effect sizes were equivalent </w:t>
      </w:r>
      <w:r w:rsidRPr="00DE6B28">
        <w:rPr>
          <w:rFonts w:ascii="Times New Roman" w:hAnsi="Times New Roman" w:cs="Times New Roman"/>
          <w:kern w:val="0"/>
          <w:sz w:val="24"/>
          <w:szCs w:val="24"/>
          <w14:ligatures w14:val="none"/>
        </w:rPr>
        <w:lastRenderedPageBreak/>
        <w:t>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YWyH2j2E","properties":{"formattedCitation":"[22,81\\uc0\\u8211{}83]","plainCitation":"[22,81–83]","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64,"uris":["http://zotero.org/users/local/ucDGfcUQ/items/XFAEPHMX"],"itemData":{"id":64,"type":"article-journal","container-title":"Cognition and emotion","issue":"4","note":"publisher: Taylor &amp; Francis","page":"834–843","title":"Acute aerobic exercise helps overcome emotion regulation deficits","volume":"31","author":[{"family":"Bernstein","given":"Emily E"},{"family":"McNally","given":"Richard J"}],"issued":{"date-parts":[["2017"]]}}},{"id":63,"uris":["http://zotero.org/users/local/ucDGfcUQ/items/VVLSSFE4"],"itemData":{"id":63,"type":"article-journal","container-title":"Cancer treatment reviews","note":"publisher: Elsevier","page":"91–104","title":"Effects and moderators of exercise on quality of life and physical function in patients with cancer: an individual patient data meta-analysis of 34 RCTs","volume":"52","author":[{"family":"Buffart","given":"Laurien M"},{"family":"Kalter","given":"Joeri"},{"family":"Sweegers","given":"Maike G"},{"family":"Courneya","given":"Kerry S"},{"family":"Newton","given":"Robert U"},{"family":"Aaronson","given":"Neil K"},{"family":"Jacobsen","given":"Paul B"},{"family":"May","given":"Anne M"},{"family":"Galvão","given":"Daniel A"},{"family":"Chinapaw","given":"Mai J"},{"literal":"others"}],"issued":{"date-parts":[["2017"]]}}},{"id":62,"uris":["http://zotero.org/users/local/ucDGfcUQ/items/7CX3TJ7I"],"itemData":{"id":62,"type":"article-journal","container-title":"Acta Psychiatrica Scandinavica","issue":"5","note":"publisher: Wiley Online Library","page":"350–359","title":"Exercise augmentation compared with usual care for post-traumatic stress disorder: A randomized controlled trial","volume":"131","author":[{"family":"Rosenbaum","given":"S"},{"family":"Sherrington","given":"C"},{"family":"Tiedemann","given":"A"}],"issued":{"date-parts":[["2015"]]}}}],"schema":"https://github.com/citation-style-language/schema/raw/master/csl-citation.json"}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kern w:val="0"/>
          <w:sz w:val="24"/>
          <w:szCs w:val="24"/>
        </w:rPr>
        <w:t>[22,81–83]</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For example, previous meta-analyses of randomized controlled trials on exercise and depression found pooled effect sizes ranging from 0.62 to 0.98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{"citationID":"o1iAWLoV","properties":{"formattedCitation":"[20,84,85]","plainCitation":"[20,84,85]","noteIndex":0},"citationItems":[{"id":36,"uris":["http://zotero.org/users/local/ucDGfcUQ/items/RDQU9ZJW"],"itemData":{"id":36,"type":"article-journal","container-title":"Journal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[20,84,85]</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Compared to previous intervention research, however, our findings may underestimate the true effect of physical activity, yet the size and diversity of our sample may indicate this association is not as strong as randomized controlled trials would otherwise suggest. Regardless, the present findings support and extend the existing literature on the benefits of physical activity engagement across various aspects of mental health. </w:t>
      </w:r>
    </w:p>
    <w:p w14:paraId="03A52058" w14:textId="0D2B024A"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Despite several strengths, there are several limitations with the current study. Firstly, unlike true randomization, propensity score weighting does not adjust for unobserved covariates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{"citationID":"fv00f8bM","properties":{"formattedCitation":"[86]","plainCitation":"[86]","noteIndex":0},"citationItems":[{"id":59,"uris":["http://zotero.org/users/local/ucDGfcUQ/items/HUWY49RS"],"itemData":{"id":59,"type":"article-journal","container-title":"American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[86]</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analysis were restricted by what was included in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survey. Adjusting for a partial set of confounders may reduce bias, but it is unknown to what extent. Second,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have yet, to our knowledge, been validated in an </w:t>
      </w:r>
      <w:commentRangeStart w:id="31"/>
      <w:commentRangeStart w:id="32"/>
      <w:r w:rsidRPr="00DE6B28">
        <w:rPr>
          <w:rFonts w:ascii="Times New Roman" w:hAnsi="Times New Roman" w:cs="Times New Roman"/>
          <w:kern w:val="0"/>
          <w:sz w:val="24"/>
          <w:szCs w:val="24"/>
          <w14:ligatures w14:val="none"/>
        </w:rPr>
        <w:t>independent sample</w:t>
      </w:r>
      <w:commentRangeEnd w:id="31"/>
      <w:r w:rsidRPr="00DE6B28">
        <w:rPr>
          <w:rFonts w:ascii="Times New Roman" w:hAnsi="Times New Roman" w:cs="Times New Roman"/>
          <w:kern w:val="0"/>
          <w:sz w:val="24"/>
          <w:szCs w:val="24"/>
          <w14:ligatures w14:val="none"/>
        </w:rPr>
        <w:commentReference w:id="31"/>
      </w:r>
      <w:commentRangeEnd w:id="32"/>
      <w:r w:rsidRPr="00DE6B28">
        <w:rPr>
          <w:rFonts w:ascii="Times New Roman" w:hAnsi="Times New Roman" w:cs="Times New Roman"/>
          <w:kern w:val="0"/>
          <w:sz w:val="24"/>
          <w:szCs w:val="24"/>
          <w14:ligatures w14:val="none"/>
        </w:rPr>
        <w:commentReference w:id="32"/>
      </w:r>
      <w:r w:rsidRPr="00DE6B28">
        <w:rPr>
          <w:rFonts w:ascii="Times New Roman" w:hAnsi="Times New Roman" w:cs="Times New Roman"/>
          <w:kern w:val="0"/>
          <w:sz w:val="24"/>
          <w:szCs w:val="24"/>
          <w14:ligatures w14:val="none"/>
        </w:rPr>
        <w:t xml:space="preserve">. It would be interesting, for example, to investigate whether the MHQ and its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predict the onset or course of distinct mental disorders. Third, physical activity was self-reported, which can introduce recall errors – particularly among older adults who are more prone to cognitive decline – and social desirability effects</w:t>
      </w:r>
      <w:r w:rsidR="00E00666" w:rsidRPr="00DE6B28">
        <w:rPr>
          <w:rFonts w:ascii="Times New Roman" w:hAnsi="Times New Roman" w:cs="Times New Roman"/>
          <w:kern w:val="0"/>
          <w:sz w:val="24"/>
          <w:szCs w:val="24"/>
          <w14:ligatures w14:val="none"/>
        </w:rPr>
        <w:t xml:space="preserve"> </w:t>
      </w:r>
      <w:r w:rsidR="00E00666" w:rsidRPr="00DE6B28">
        <w:rPr>
          <w:rFonts w:ascii="Times New Roman" w:hAnsi="Times New Roman" w:cs="Times New Roman"/>
          <w:kern w:val="0"/>
          <w:sz w:val="24"/>
          <w:szCs w:val="24"/>
          <w14:ligatures w14:val="none"/>
        </w:rPr>
        <w:fldChar w:fldCharType="begin"/>
      </w:r>
      <w:r w:rsidR="009C64BF" w:rsidRPr="00DE6B28">
        <w:rPr>
          <w:rFonts w:ascii="Times New Roman" w:hAnsi="Times New Roman" w:cs="Times New Roman"/>
          <w:kern w:val="0"/>
          <w:sz w:val="24"/>
          <w:szCs w:val="24"/>
          <w14:ligatures w14:val="none"/>
        </w:rPr>
        <w:instrText xml:space="preserve"> ADDIN ZOTERO_ITEM CSL_CITATION {"citationID":"5F9g7YKR","properties":{"formattedCitation":"[87]","plainCitation":"[87]","noteIndex":0},"citationItems":[{"id":58,"uris":["http://zotero.org/users/local/ucDGfcUQ/items/R9C4RHGD"],"itemData":{"id":58,"type":"article-journal","container-title":"Research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sidRPr="00DE6B28">
        <w:rPr>
          <w:rFonts w:ascii="Times New Roman" w:hAnsi="Times New Roman" w:cs="Times New Roman"/>
          <w:kern w:val="0"/>
          <w:sz w:val="24"/>
          <w:szCs w:val="24"/>
          <w14:ligatures w14:val="none"/>
        </w:rPr>
        <w:fldChar w:fldCharType="separate"/>
      </w:r>
      <w:r w:rsidR="009C64BF" w:rsidRPr="00DE6B28">
        <w:rPr>
          <w:rFonts w:ascii="Times New Roman" w:hAnsi="Times New Roman" w:cs="Times New Roman"/>
          <w:sz w:val="24"/>
          <w:szCs w:val="24"/>
        </w:rPr>
        <w:t>[87]</w:t>
      </w:r>
      <w:r w:rsidR="00E00666" w:rsidRPr="00DE6B28">
        <w:rPr>
          <w:rFonts w:ascii="Times New Roman" w:hAnsi="Times New Roman" w:cs="Times New Roman"/>
          <w:kern w:val="0"/>
          <w:sz w:val="24"/>
          <w:szCs w:val="24"/>
          <w14:ligatures w14:val="none"/>
        </w:rPr>
        <w:fldChar w:fldCharType="end"/>
      </w:r>
      <w:r w:rsidRPr="00DE6B28">
        <w:rPr>
          <w:rFonts w:ascii="Times New Roman" w:hAnsi="Times New Roman" w:cs="Times New Roman"/>
          <w:kern w:val="0"/>
          <w:sz w:val="24"/>
          <w:szCs w:val="24"/>
          <w14:ligatures w14:val="none"/>
        </w:rPr>
        <w:t xml:space="preserve">. However, researchers need to balance feasibility with </w:t>
      </w:r>
      <w:r w:rsidRPr="00DE6B28">
        <w:rPr>
          <w:rFonts w:ascii="Times New Roman" w:hAnsi="Times New Roman" w:cs="Times New Roman"/>
          <w:kern w:val="0"/>
          <w:sz w:val="24"/>
          <w:szCs w:val="24"/>
          <w14:ligatures w14:val="none"/>
        </w:rPr>
        <w:lastRenderedPageBreak/>
        <w:t xml:space="preserve">practicality and therefore using a self-reported measure of physical activity may be best suited for data collection with a sample of this size and geographic dispersion. Lastly, the </w:t>
      </w:r>
      <w:r w:rsidR="002C0344">
        <w:rPr>
          <w:rFonts w:ascii="Times New Roman" w:hAnsi="Times New Roman" w:cs="Times New Roman"/>
          <w:kern w:val="0"/>
          <w:sz w:val="24"/>
          <w:szCs w:val="24"/>
          <w14:ligatures w14:val="none"/>
        </w:rPr>
        <w:t>GMP</w:t>
      </w:r>
      <w:r w:rsidRPr="00DE6B28">
        <w:rPr>
          <w:rFonts w:ascii="Times New Roman" w:hAnsi="Times New Roman" w:cs="Times New Roman"/>
          <w:kern w:val="0"/>
          <w:sz w:val="24"/>
          <w:szCs w:val="24"/>
          <w14:ligatures w14:val="none"/>
        </w:rPr>
        <w:t xml:space="preserve">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581FC4" w14:textId="77777777" w:rsidR="00CC1AF0" w:rsidRPr="00DE6B28" w:rsidRDefault="00CC1AF0" w:rsidP="00DE6B28">
      <w:pPr>
        <w:spacing w:line="480" w:lineRule="auto"/>
        <w:jc w:val="center"/>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Conclusion</w:t>
      </w:r>
    </w:p>
    <w:p w14:paraId="7FC78AE0" w14:textId="77777777" w:rsidR="00CC1AF0" w:rsidRPr="00DE6B28" w:rsidRDefault="00CC1AF0" w:rsidP="00CC1AF0">
      <w:pPr>
        <w:spacing w:line="480" w:lineRule="auto"/>
        <w:ind w:firstLine="720"/>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Collectively, findings further buttress the growing body of evidence in support of promoting physical activity to promote various aspects of mental health and well-being among the population.</w:t>
      </w:r>
    </w:p>
    <w:p w14:paraId="311A6D3F" w14:textId="77777777" w:rsidR="006F5A64" w:rsidRPr="00DE6B28" w:rsidRDefault="006F5A64">
      <w:pPr>
        <w:rPr>
          <w:rFonts w:ascii="Times New Roman" w:hAnsi="Times New Roman" w:cs="Times New Roman"/>
          <w:sz w:val="24"/>
          <w:szCs w:val="24"/>
        </w:rPr>
      </w:pPr>
    </w:p>
    <w:p w14:paraId="437F2C5C" w14:textId="77777777" w:rsidR="00DE6B28" w:rsidRPr="00DE6B28" w:rsidRDefault="00DE6B28">
      <w:pPr>
        <w:rPr>
          <w:rFonts w:ascii="Times New Roman" w:hAnsi="Times New Roman" w:cs="Times New Roman"/>
          <w:sz w:val="24"/>
          <w:szCs w:val="24"/>
        </w:rPr>
      </w:pPr>
    </w:p>
    <w:p w14:paraId="271C6A51" w14:textId="77777777" w:rsidR="00DE6B28" w:rsidRPr="00DE6B28" w:rsidRDefault="00DE6B28">
      <w:pPr>
        <w:rPr>
          <w:rFonts w:ascii="Times New Roman" w:hAnsi="Times New Roman" w:cs="Times New Roman"/>
          <w:sz w:val="24"/>
          <w:szCs w:val="24"/>
        </w:rPr>
      </w:pPr>
    </w:p>
    <w:p w14:paraId="13A2BCFE" w14:textId="77777777" w:rsidR="00DE6B28" w:rsidRPr="00DE6B28" w:rsidRDefault="00DE6B28">
      <w:pPr>
        <w:rPr>
          <w:rFonts w:ascii="Times New Roman" w:hAnsi="Times New Roman" w:cs="Times New Roman"/>
          <w:sz w:val="24"/>
          <w:szCs w:val="24"/>
        </w:rPr>
      </w:pPr>
    </w:p>
    <w:p w14:paraId="24BF744C" w14:textId="77777777" w:rsidR="009C64BF" w:rsidRPr="00DE6B28" w:rsidRDefault="009C64BF">
      <w:pPr>
        <w:rPr>
          <w:rFonts w:ascii="Times New Roman" w:hAnsi="Times New Roman" w:cs="Times New Roman"/>
          <w:sz w:val="24"/>
          <w:szCs w:val="24"/>
        </w:rPr>
      </w:pPr>
    </w:p>
    <w:p w14:paraId="47C2CF0C" w14:textId="77777777" w:rsidR="009C64BF" w:rsidRPr="00DE6B28" w:rsidRDefault="009C64BF">
      <w:pPr>
        <w:rPr>
          <w:rFonts w:ascii="Times New Roman" w:hAnsi="Times New Roman" w:cs="Times New Roman"/>
          <w:sz w:val="24"/>
          <w:szCs w:val="24"/>
        </w:rPr>
      </w:pPr>
    </w:p>
    <w:p w14:paraId="3A0E5177" w14:textId="77777777" w:rsidR="009C64BF" w:rsidRPr="00DE6B28" w:rsidRDefault="009C64BF" w:rsidP="001F0BC9">
      <w:pPr>
        <w:spacing w:line="240" w:lineRule="auto"/>
        <w:rPr>
          <w:rFonts w:ascii="Times New Roman" w:hAnsi="Times New Roman" w:cs="Times New Roman"/>
          <w:sz w:val="24"/>
          <w:szCs w:val="24"/>
        </w:rPr>
      </w:pPr>
    </w:p>
    <w:p w14:paraId="4BAB6FF8" w14:textId="0FD1FE2A" w:rsidR="00DE6B28" w:rsidRDefault="00DE6B28" w:rsidP="00DE6B28">
      <w:pPr>
        <w:spacing w:line="240" w:lineRule="auto"/>
        <w:jc w:val="center"/>
        <w:rPr>
          <w:rFonts w:ascii="Times New Roman" w:hAnsi="Times New Roman" w:cs="Times New Roman"/>
          <w:b/>
          <w:bCs/>
          <w:sz w:val="24"/>
          <w:szCs w:val="24"/>
        </w:rPr>
      </w:pPr>
      <w:r w:rsidRPr="00DE6B28">
        <w:rPr>
          <w:rFonts w:ascii="Times New Roman" w:hAnsi="Times New Roman" w:cs="Times New Roman"/>
          <w:b/>
          <w:bCs/>
          <w:sz w:val="24"/>
          <w:szCs w:val="24"/>
        </w:rPr>
        <w:lastRenderedPageBreak/>
        <w:t>References</w:t>
      </w:r>
    </w:p>
    <w:p w14:paraId="3323C0C0" w14:textId="77777777" w:rsidR="00DE6B28" w:rsidRPr="00DE6B28" w:rsidRDefault="00DE6B28" w:rsidP="00DE6B28">
      <w:pPr>
        <w:spacing w:line="240" w:lineRule="auto"/>
        <w:jc w:val="center"/>
        <w:rPr>
          <w:rFonts w:ascii="Times New Roman" w:hAnsi="Times New Roman" w:cs="Times New Roman"/>
          <w:b/>
          <w:bCs/>
          <w:sz w:val="24"/>
          <w:szCs w:val="24"/>
        </w:rPr>
      </w:pPr>
    </w:p>
    <w:p w14:paraId="04D9CC65" w14:textId="77777777" w:rsidR="007D4600" w:rsidRPr="00DE6B28" w:rsidRDefault="009C64BF"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fldChar w:fldCharType="begin"/>
      </w:r>
      <w:r w:rsidRPr="00DE6B28">
        <w:rPr>
          <w:rFonts w:ascii="Times New Roman" w:hAnsi="Times New Roman" w:cs="Times New Roman"/>
          <w:sz w:val="24"/>
          <w:szCs w:val="24"/>
        </w:rPr>
        <w:instrText xml:space="preserve"> ADDIN ZOTERO_BIBL {"uncited":[],"omitted":[],"custom":[]} CSL_BIBLIOGRAPHY </w:instrText>
      </w:r>
      <w:r w:rsidRPr="00DE6B28">
        <w:rPr>
          <w:rFonts w:ascii="Times New Roman" w:hAnsi="Times New Roman" w:cs="Times New Roman"/>
          <w:sz w:val="24"/>
          <w:szCs w:val="24"/>
        </w:rPr>
        <w:fldChar w:fldCharType="separate"/>
      </w:r>
      <w:r w:rsidR="007D4600" w:rsidRPr="00DE6B28">
        <w:rPr>
          <w:rFonts w:ascii="Times New Roman" w:hAnsi="Times New Roman" w:cs="Times New Roman"/>
          <w:sz w:val="24"/>
          <w:szCs w:val="24"/>
        </w:rPr>
        <w:t>1.</w:t>
      </w:r>
      <w:r w:rsidR="007D4600" w:rsidRPr="00DE6B28">
        <w:rPr>
          <w:rFonts w:ascii="Times New Roman" w:hAnsi="Times New Roman" w:cs="Times New Roman"/>
          <w:sz w:val="24"/>
          <w:szCs w:val="24"/>
        </w:rPr>
        <w:tab/>
        <w:t>Steel Z, Marnane C, Iranpour C, et al.: The global prevalence of common mental disorders: a systematic review and meta-analysis 1980–2013. Int J Epidemiol. 2014; 43:476–493.</w:t>
      </w:r>
    </w:p>
    <w:p w14:paraId="3282F5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w:t>
      </w:r>
      <w:r w:rsidRPr="00DE6B28">
        <w:rPr>
          <w:rFonts w:ascii="Times New Roman" w:hAnsi="Times New Roman" w:cs="Times New Roman"/>
          <w:sz w:val="24"/>
          <w:szCs w:val="24"/>
        </w:rPr>
        <w:tab/>
        <w:t>Collaborators G 2019 MD, others: Global, regional, and national burden of 12 mental disorders in 204 countries and territories, 1990–2019: a systematic analysis for the Global Burden of Disease Study 2019. Lancet Psychiatry. 2022; 9:137–150.</w:t>
      </w:r>
    </w:p>
    <w:p w14:paraId="6501483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w:t>
      </w:r>
      <w:r w:rsidRPr="00DE6B28">
        <w:rPr>
          <w:rFonts w:ascii="Times New Roman" w:hAnsi="Times New Roman" w:cs="Times New Roman"/>
          <w:sz w:val="24"/>
          <w:szCs w:val="24"/>
        </w:rPr>
        <w:tab/>
        <w:t>Health TLG: Mental health matters. Lancet Glob Health. 2020; 8:e1352.</w:t>
      </w:r>
    </w:p>
    <w:p w14:paraId="7D3D915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w:t>
      </w:r>
      <w:r w:rsidRPr="00DE6B28">
        <w:rPr>
          <w:rFonts w:ascii="Times New Roman" w:hAnsi="Times New Roman" w:cs="Times New Roman"/>
          <w:sz w:val="24"/>
          <w:szCs w:val="24"/>
        </w:rPr>
        <w:tab/>
        <w:t>Samji H, Wu J, Ladak A, et al.: Mental health impacts of the COVID-19 pandemic on children and youth–a systematic review. Child Adolesc Ment Health. 2022; 27:173–189.</w:t>
      </w:r>
    </w:p>
    <w:p w14:paraId="3DFEC65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w:t>
      </w:r>
      <w:r w:rsidRPr="00DE6B28">
        <w:rPr>
          <w:rFonts w:ascii="Times New Roman" w:hAnsi="Times New Roman" w:cs="Times New Roman"/>
          <w:sz w:val="24"/>
          <w:szCs w:val="24"/>
        </w:rPr>
        <w:tab/>
        <w:t>Patel K, Robertson E, Kwong AS, et al.: Psychological distress before and during the COVID-19 pandemic among adults in the United Kingdom based on coordinated analyses of 11 longitudinal studies. JAMA Netw Open. 2022; 5:e227629–e227629.</w:t>
      </w:r>
    </w:p>
    <w:p w14:paraId="720C204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w:t>
      </w:r>
      <w:r w:rsidRPr="00DE6B28">
        <w:rPr>
          <w:rFonts w:ascii="Times New Roman" w:hAnsi="Times New Roman" w:cs="Times New Roman"/>
          <w:sz w:val="24"/>
          <w:szCs w:val="24"/>
        </w:rPr>
        <w:tab/>
        <w:t>Panchal U, Salazar de Pablo G, Franco M, et al.: The impact of COVID-19 lockdown on child and adolescent mental health: systematic review. Eur Child Adolesc Psychiatry. 2021; 1–27.</w:t>
      </w:r>
    </w:p>
    <w:p w14:paraId="563ECC0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w:t>
      </w:r>
      <w:r w:rsidRPr="00DE6B28">
        <w:rPr>
          <w:rFonts w:ascii="Times New Roman" w:hAnsi="Times New Roman" w:cs="Times New Roman"/>
          <w:sz w:val="24"/>
          <w:szCs w:val="24"/>
        </w:rPr>
        <w:tab/>
        <w:t>Prati G, Mancini AD: The psychological impact of COVID-19 pandemic lockdowns: a review and meta-analysis of longitudinal studies and natural experiments. Psychol Med. 2021; 51:201–211.</w:t>
      </w:r>
    </w:p>
    <w:p w14:paraId="42264E8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8.</w:t>
      </w:r>
      <w:r w:rsidRPr="00DE6B28">
        <w:rPr>
          <w:rFonts w:ascii="Times New Roman" w:hAnsi="Times New Roman" w:cs="Times New Roman"/>
          <w:sz w:val="24"/>
          <w:szCs w:val="24"/>
        </w:rPr>
        <w:tab/>
        <w:t>Robinson E, Sutin AR, Daly M, Jones A: A systematic review and meta-analysis of longitudinal cohort studies comparing mental health before versus during the COVID-19 pandemic in 2020. J Affect Disord. 2022; 296:567–576.</w:t>
      </w:r>
    </w:p>
    <w:p w14:paraId="529EB7E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9.</w:t>
      </w:r>
      <w:r w:rsidRPr="00DE6B28">
        <w:rPr>
          <w:rFonts w:ascii="Times New Roman" w:hAnsi="Times New Roman" w:cs="Times New Roman"/>
          <w:sz w:val="24"/>
          <w:szCs w:val="24"/>
        </w:rPr>
        <w:tab/>
        <w:t>Kauhanen L, Wan Mohd Yunus WMA, Lempinen L, et al.: A systematic review of the mental health changes of children and young people before and during the COVID-19 pandemic. Eur Child Adolesc Psychiatry. 2022; .</w:t>
      </w:r>
    </w:p>
    <w:p w14:paraId="2E0106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10.</w:t>
      </w:r>
      <w:r w:rsidRPr="00DE6B28">
        <w:rPr>
          <w:rFonts w:ascii="Times New Roman" w:hAnsi="Times New Roman" w:cs="Times New Roman"/>
          <w:sz w:val="24"/>
          <w:szCs w:val="24"/>
        </w:rPr>
        <w:tab/>
        <w:t>Santomauro DF, Mantilla Herrera AM, Shadid J, et al.: Global prevalence and burden of depressive and anxiety disorders in 204 countries and territories in 2020 due to the COVID-19 pandemic. The Lancet. 2021; 398:1700–1712.</w:t>
      </w:r>
    </w:p>
    <w:p w14:paraId="786C258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11.</w:t>
      </w:r>
      <w:r w:rsidRPr="00DE6B28">
        <w:rPr>
          <w:rFonts w:ascii="Times New Roman" w:hAnsi="Times New Roman" w:cs="Times New Roman"/>
          <w:sz w:val="24"/>
          <w:szCs w:val="24"/>
        </w:rPr>
        <w:tab/>
        <w:t>Oswalt SB, Lederer AM, Chestnut-Steich K, Day C, Halbritter A, Ortiz D: Trends in college students’ mental health diagnoses and utilization of services, 2009–2015. J Am Coll Health. 2020; 68:41–51.</w:t>
      </w:r>
    </w:p>
    <w:p w14:paraId="67E86D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12.</w:t>
      </w:r>
      <w:r w:rsidRPr="00DE6B28">
        <w:rPr>
          <w:rFonts w:ascii="Times New Roman" w:hAnsi="Times New Roman" w:cs="Times New Roman"/>
          <w:sz w:val="24"/>
          <w:szCs w:val="24"/>
        </w:rPr>
        <w:tab/>
        <w:t>Keyes KM, Gary D, O’Malley PM, Hamilton A, Schulenberg J: Recent increases in depressive symptoms among US adolescents: trends from 1991 to 2018. Soc Psychiatry Psychiatr Epidemiol. 2019; 54:987–996.</w:t>
      </w:r>
    </w:p>
    <w:p w14:paraId="5AC1AAC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13.</w:t>
      </w:r>
      <w:r w:rsidRPr="00DE6B28">
        <w:rPr>
          <w:rFonts w:ascii="Times New Roman" w:hAnsi="Times New Roman" w:cs="Times New Roman"/>
          <w:sz w:val="24"/>
          <w:szCs w:val="24"/>
        </w:rPr>
        <w:tab/>
        <w:t>Chen Y, Cowden RG, Fulks J, Plake JF, VanderWeele TJ: National data on age gradients in well-being among US adults. JAMA Psychiatry. 2022; 79:1046–1047.</w:t>
      </w:r>
    </w:p>
    <w:p w14:paraId="52C0609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14.</w:t>
      </w:r>
      <w:r w:rsidRPr="00DE6B28">
        <w:rPr>
          <w:rFonts w:ascii="Times New Roman" w:hAnsi="Times New Roman" w:cs="Times New Roman"/>
          <w:sz w:val="24"/>
          <w:szCs w:val="24"/>
        </w:rPr>
        <w:tab/>
        <w:t>Blanchflower DG, Oswald AJ: Is well-being U-shaped over the life cycle? Soc Sci Med. 2008; 66:1733–1749.</w:t>
      </w:r>
    </w:p>
    <w:p w14:paraId="3947513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15.</w:t>
      </w:r>
      <w:r w:rsidRPr="00DE6B28">
        <w:rPr>
          <w:rFonts w:ascii="Times New Roman" w:hAnsi="Times New Roman" w:cs="Times New Roman"/>
          <w:sz w:val="24"/>
          <w:szCs w:val="24"/>
        </w:rPr>
        <w:tab/>
        <w:t>Solmi M, Radua J, Olivola M, et al.: Age at onset of mental disorders worldwide: large-scale meta-analysis of 192 epidemiological studies. Mol Psychiatry. 2022; 27:281–295.</w:t>
      </w:r>
    </w:p>
    <w:p w14:paraId="000346D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16.</w:t>
      </w:r>
      <w:r w:rsidRPr="00DE6B28">
        <w:rPr>
          <w:rFonts w:ascii="Times New Roman" w:hAnsi="Times New Roman" w:cs="Times New Roman"/>
          <w:sz w:val="24"/>
          <w:szCs w:val="24"/>
        </w:rPr>
        <w:tab/>
        <w:t>Gordon BR, McDowell CP, Hallgren M, Meyer JD, Lyons M, Herring MP: Association of efficacy of resistance exercise training with depressive symptoms: meta-analysis and meta-regression analysis of randomized clinical trials. JAMA Psychiatry. 2018; 75:566–576.</w:t>
      </w:r>
    </w:p>
    <w:p w14:paraId="18C208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17.</w:t>
      </w:r>
      <w:r w:rsidRPr="00DE6B28">
        <w:rPr>
          <w:rFonts w:ascii="Times New Roman" w:hAnsi="Times New Roman" w:cs="Times New Roman"/>
          <w:sz w:val="24"/>
          <w:szCs w:val="24"/>
        </w:rPr>
        <w:tab/>
        <w:t>Kvam S, Kleppe CL, Nordhus IH, Hovland A: Exercise as a treatment for depression: a meta-analysis. J Affect Disord. 2016; 202:67–86.</w:t>
      </w:r>
    </w:p>
    <w:p w14:paraId="66DCCC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18.</w:t>
      </w:r>
      <w:r w:rsidRPr="00DE6B28">
        <w:rPr>
          <w:rFonts w:ascii="Times New Roman" w:hAnsi="Times New Roman" w:cs="Times New Roman"/>
          <w:sz w:val="24"/>
          <w:szCs w:val="24"/>
        </w:rPr>
        <w:tab/>
        <w:t>Pearce M, Garcia L, Abbas A, et al.: Association between physical activity and risk of depression: a systematic review and meta-analysis. JAMA Psychiatry. 2022; .</w:t>
      </w:r>
    </w:p>
    <w:p w14:paraId="3F91D9D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19.</w:t>
      </w:r>
      <w:r w:rsidRPr="00DE6B28">
        <w:rPr>
          <w:rFonts w:ascii="Times New Roman" w:hAnsi="Times New Roman" w:cs="Times New Roman"/>
          <w:sz w:val="24"/>
          <w:szCs w:val="24"/>
        </w:rPr>
        <w:tab/>
        <w:t>Schuch F, Vancampfort D, Firth J, et al.: Physical activity and sedentary behavior in people with major depressive disorder: a systematic review and meta-analysis. J Affect Disord. 2017; 210:139–150.</w:t>
      </w:r>
    </w:p>
    <w:p w14:paraId="595ED6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20.</w:t>
      </w:r>
      <w:r w:rsidRPr="00DE6B28">
        <w:rPr>
          <w:rFonts w:ascii="Times New Roman" w:hAnsi="Times New Roman" w:cs="Times New Roman"/>
          <w:sz w:val="24"/>
          <w:szCs w:val="24"/>
        </w:rPr>
        <w:tab/>
        <w:t>Schuch FB, Vancampfort D, Richards J, Rosenbaum S, Ward PB, Stubbs B: Exercise as a treatment for depression: a meta-analysis adjusting for publication bias. J Psychiatr Res. 2016; 77:42–51.</w:t>
      </w:r>
    </w:p>
    <w:p w14:paraId="2647E0B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21.</w:t>
      </w:r>
      <w:r w:rsidRPr="00DE6B28">
        <w:rPr>
          <w:rFonts w:ascii="Times New Roman" w:hAnsi="Times New Roman" w:cs="Times New Roman"/>
          <w:sz w:val="24"/>
          <w:szCs w:val="24"/>
        </w:rPr>
        <w:tab/>
        <w:t>Schuch FB, Vancampfort D, Rosenbaum S, Richards J, Ward PB, Stubbs B: Exercise improves physical and psychological quality of life in people with depression: A meta-analysis including the evaluation of control group response. Psychiatry Res. 2016; 241:47–54.</w:t>
      </w:r>
    </w:p>
    <w:p w14:paraId="2E83797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22.</w:t>
      </w:r>
      <w:r w:rsidRPr="00DE6B28">
        <w:rPr>
          <w:rFonts w:ascii="Times New Roman" w:hAnsi="Times New Roman" w:cs="Times New Roman"/>
          <w:sz w:val="24"/>
          <w:szCs w:val="24"/>
        </w:rPr>
        <w:tab/>
        <w:t>Aylett E, Small N, Bower P: Exercise in the treatment of clinical anxiety in general practice–a systematic review and meta-analysis. BMC Health Serv Res. 2018; 18:1–18.</w:t>
      </w:r>
    </w:p>
    <w:p w14:paraId="04D850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23.</w:t>
      </w:r>
      <w:r w:rsidRPr="00DE6B28">
        <w:rPr>
          <w:rFonts w:ascii="Times New Roman" w:hAnsi="Times New Roman" w:cs="Times New Roman"/>
          <w:sz w:val="24"/>
          <w:szCs w:val="24"/>
        </w:rPr>
        <w:tab/>
        <w:t>Biddle SJ, Ciaccioni S, Thomas G, Vergeer I: Physical activity and mental health in children and adolescents: An updated review of reviews and an analysis of causality. Psychol Sport Exerc. 2019; 42:146–155.</w:t>
      </w:r>
    </w:p>
    <w:p w14:paraId="799CEE3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24.</w:t>
      </w:r>
      <w:r w:rsidRPr="00DE6B28">
        <w:rPr>
          <w:rFonts w:ascii="Times New Roman" w:hAnsi="Times New Roman" w:cs="Times New Roman"/>
          <w:sz w:val="24"/>
          <w:szCs w:val="24"/>
        </w:rPr>
        <w:tab/>
        <w:t>McDowell CP, Dishman RK, Gordon BR, Herring MP: Physical activity and anxiety: a systematic review and meta-analysis of prospective cohort studies. Am J Prev Med. 2019; 57:545–556.</w:t>
      </w:r>
    </w:p>
    <w:p w14:paraId="146CAD1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25.</w:t>
      </w:r>
      <w:r w:rsidRPr="00DE6B28">
        <w:rPr>
          <w:rFonts w:ascii="Times New Roman" w:hAnsi="Times New Roman" w:cs="Times New Roman"/>
          <w:sz w:val="24"/>
          <w:szCs w:val="24"/>
        </w:rPr>
        <w:tab/>
        <w:t>Firth J, Solmi M, Wootton RE, et al.: A meta-review of “lifestyle psychiatry”: the role of exercise, smoking, diet and sleep in the prevention and treatment of mental disorders. World Psychiatry. 2020; 19:360–380.</w:t>
      </w:r>
    </w:p>
    <w:p w14:paraId="2839533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26.</w:t>
      </w:r>
      <w:r w:rsidRPr="00DE6B28">
        <w:rPr>
          <w:rFonts w:ascii="Times New Roman" w:hAnsi="Times New Roman" w:cs="Times New Roman"/>
          <w:sz w:val="24"/>
          <w:szCs w:val="24"/>
        </w:rPr>
        <w:tab/>
        <w:t>Marquez DX, Aguiñaga S, Vásquez PM, et al.: A systematic review of physical activity and quality of life and well-being. Transl Behav Med. 2020; 10:1098–1109.</w:t>
      </w:r>
    </w:p>
    <w:p w14:paraId="3A39B16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27.</w:t>
      </w:r>
      <w:r w:rsidRPr="00DE6B28">
        <w:rPr>
          <w:rFonts w:ascii="Times New Roman" w:hAnsi="Times New Roman" w:cs="Times New Roman"/>
          <w:sz w:val="24"/>
          <w:szCs w:val="24"/>
        </w:rPr>
        <w:tab/>
        <w:t>Rodriguez-Ayllon M, Cadenas-Sánchez C, Estévez-López F, et al.: Role of physical activity and sedentary behavior in the mental health of preschoolers, children and adolescents: a systematic review and meta-analysis. Sports Med. 2019; 49:1383–1410.</w:t>
      </w:r>
    </w:p>
    <w:p w14:paraId="5258A3F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28.</w:t>
      </w:r>
      <w:r w:rsidRPr="00DE6B28">
        <w:rPr>
          <w:rFonts w:ascii="Times New Roman" w:hAnsi="Times New Roman" w:cs="Times New Roman"/>
          <w:sz w:val="24"/>
          <w:szCs w:val="24"/>
        </w:rPr>
        <w:tab/>
        <w:t>Chekroud SR, Gueorguieva R, Zheutlin AB, et al.: Association between physical exercise and mental health in 1· 2 million individuals in the USA between 2011 and 2015: a cross-sectional study. Lancet Psychiatry. 2018; 5:739–746.</w:t>
      </w:r>
    </w:p>
    <w:p w14:paraId="2D986214"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29.</w:t>
      </w:r>
      <w:r w:rsidRPr="00DE6B28">
        <w:rPr>
          <w:rFonts w:ascii="Times New Roman" w:hAnsi="Times New Roman" w:cs="Times New Roman"/>
          <w:sz w:val="24"/>
          <w:szCs w:val="24"/>
        </w:rP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49F7571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30.</w:t>
      </w:r>
      <w:r w:rsidRPr="00DE6B28">
        <w:rPr>
          <w:rFonts w:ascii="Times New Roman" w:hAnsi="Times New Roman" w:cs="Times New Roman"/>
          <w:sz w:val="24"/>
          <w:szCs w:val="24"/>
        </w:rPr>
        <w:tab/>
        <w:t>Kendrick T, Pilling S, Mavranezouli I, et al.: Management of depression in adults: summary of updated NICE guidance. BMJ. 2022; 378:o1557.</w:t>
      </w:r>
    </w:p>
    <w:p w14:paraId="30D494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31.</w:t>
      </w:r>
      <w:r w:rsidRPr="00DE6B28">
        <w:rPr>
          <w:rFonts w:ascii="Times New Roman" w:hAnsi="Times New Roman" w:cs="Times New Roman"/>
          <w:sz w:val="24"/>
          <w:szCs w:val="24"/>
        </w:rPr>
        <w:tab/>
        <w:t>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 no date; .</w:t>
      </w:r>
    </w:p>
    <w:p w14:paraId="665F28F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32.</w:t>
      </w:r>
      <w:r w:rsidRPr="00DE6B28">
        <w:rPr>
          <w:rFonts w:ascii="Times New Roman" w:hAnsi="Times New Roman" w:cs="Times New Roman"/>
          <w:sz w:val="24"/>
          <w:szCs w:val="24"/>
        </w:rP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6BB3674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33.</w:t>
      </w:r>
      <w:r w:rsidRPr="00DE6B28">
        <w:rPr>
          <w:rFonts w:ascii="Times New Roman" w:hAnsi="Times New Roman" w:cs="Times New Roman"/>
          <w:sz w:val="24"/>
          <w:szCs w:val="24"/>
        </w:rPr>
        <w:tab/>
        <w:t>Malhi GS, Bassett D, Boyce P, et al.: Royal Australian and New Zealand College of Psychiatrists clinical practice guidelines for mood disorders. Aust N Z J Psychiatry. 2015; 49:1087–1206.</w:t>
      </w:r>
    </w:p>
    <w:p w14:paraId="5C8E80B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34.</w:t>
      </w:r>
      <w:r w:rsidRPr="00DE6B28">
        <w:rPr>
          <w:rFonts w:ascii="Times New Roman" w:hAnsi="Times New Roman" w:cs="Times New Roman"/>
          <w:sz w:val="24"/>
          <w:szCs w:val="24"/>
        </w:rPr>
        <w:tab/>
        <w:t>Firth J, Cotter J, Elliott R, French P, Yung AR: A systematic review and meta-analysis of exercise interventions in schizophrenia patients. Psychol Med. 2015; 45:1343–1361.</w:t>
      </w:r>
    </w:p>
    <w:p w14:paraId="61ED9A1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35.</w:t>
      </w:r>
      <w:r w:rsidRPr="00DE6B28">
        <w:rPr>
          <w:rFonts w:ascii="Times New Roman" w:hAnsi="Times New Roman" w:cs="Times New Roman"/>
          <w:sz w:val="24"/>
          <w:szCs w:val="24"/>
        </w:rPr>
        <w:tab/>
        <w:t>Dauwan M, Begemann MJ, Heringa SM, Sommer IE: Exercise improves clinical symptoms, quality of life, global functioning, and depression in schizophrenia: a systematic review and meta-analysis. Schizophr Bull. 2016; 42:588–599.</w:t>
      </w:r>
    </w:p>
    <w:p w14:paraId="733C5BF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36.</w:t>
      </w:r>
      <w:r w:rsidRPr="00DE6B28">
        <w:rPr>
          <w:rFonts w:ascii="Times New Roman" w:hAnsi="Times New Roman" w:cs="Times New Roman"/>
          <w:sz w:val="24"/>
          <w:szCs w:val="24"/>
        </w:rPr>
        <w:tab/>
        <w:t>Brokmeier LL, Firth J, Vancampfort D, et al.: Does physical activity reduce the risk of psychosis? A systematic review and meta-analysis of prospective studies. Psychiatry Res. 2020; 284:112675.</w:t>
      </w:r>
    </w:p>
    <w:p w14:paraId="6DA1BC4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37.</w:t>
      </w:r>
      <w:r w:rsidRPr="00DE6B28">
        <w:rPr>
          <w:rFonts w:ascii="Times New Roman" w:hAnsi="Times New Roman" w:cs="Times New Roman"/>
          <w:sz w:val="24"/>
          <w:szCs w:val="24"/>
        </w:rPr>
        <w:tab/>
        <w:t>Brondino N, Rocchetti M, Fusar-Poli L, et al.: A systematic review of cognitive effects of exercise in depression. Acta Psychiatr Scand. 2017; 135:285–295.</w:t>
      </w:r>
    </w:p>
    <w:p w14:paraId="70C0884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38.</w:t>
      </w:r>
      <w:r w:rsidRPr="00DE6B28">
        <w:rPr>
          <w:rFonts w:ascii="Times New Roman" w:hAnsi="Times New Roman" w:cs="Times New Roman"/>
          <w:sz w:val="24"/>
          <w:szCs w:val="24"/>
        </w:rPr>
        <w:tab/>
        <w:t>Ashdown-Franks G, Firth J, Carney R, et al.: Exercise as medicine for mental and substance use disorders: a meta-review of the benefits for neuropsychiatric and cognitive outcomes. Sports Med. 2020; 50:151–170.</w:t>
      </w:r>
    </w:p>
    <w:p w14:paraId="25398E5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39.</w:t>
      </w:r>
      <w:r w:rsidRPr="00DE6B28">
        <w:rPr>
          <w:rFonts w:ascii="Times New Roman" w:hAnsi="Times New Roman" w:cs="Times New Roman"/>
          <w:sz w:val="24"/>
          <w:szCs w:val="24"/>
        </w:rPr>
        <w:tab/>
        <w:t>Melo MCA, Daher EDF, Albuquerque SGC, de Bruin VMS: Exercise in bipolar patients: a systematic review. J Affect Disord. 2016; 198:32–38.</w:t>
      </w:r>
    </w:p>
    <w:p w14:paraId="2C17A65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40.</w:t>
      </w:r>
      <w:r w:rsidRPr="00DE6B28">
        <w:rPr>
          <w:rFonts w:ascii="Times New Roman" w:hAnsi="Times New Roman" w:cs="Times New Roman"/>
          <w:sz w:val="24"/>
          <w:szCs w:val="24"/>
        </w:rPr>
        <w:tab/>
        <w:t>Borsboom D, Cramer AO, Schmittmann VD, Epskamp S, Waldorp LJ: The small world of psychopathology. PloS One. 2011; 6:e27407.</w:t>
      </w:r>
    </w:p>
    <w:p w14:paraId="2255D4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41.</w:t>
      </w:r>
      <w:r w:rsidRPr="00DE6B28">
        <w:rPr>
          <w:rFonts w:ascii="Times New Roman" w:hAnsi="Times New Roman" w:cs="Times New Roman"/>
          <w:sz w:val="24"/>
          <w:szCs w:val="24"/>
        </w:rPr>
        <w:tab/>
        <w:t>Newson JJ, Pastukh V, Thiagarajan TC: Poor separation of clinical symptom profiles by DSM-5 disorder criteria. Front Psychiatry. 2021; 12:775762.</w:t>
      </w:r>
    </w:p>
    <w:p w14:paraId="51CE3A4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42.</w:t>
      </w:r>
      <w:r w:rsidRPr="00DE6B28">
        <w:rPr>
          <w:rFonts w:ascii="Times New Roman" w:hAnsi="Times New Roman" w:cs="Times New Roman"/>
          <w:sz w:val="24"/>
          <w:szCs w:val="24"/>
        </w:rPr>
        <w:tab/>
        <w:t>Murri MB, Ekkekakis P, Menchetti M, et al.: Physical exercise for late-life depression: Effects on symptom dimensions and time course. J Affect Disord. 2018; 230:65–70.</w:t>
      </w:r>
    </w:p>
    <w:p w14:paraId="6F9ED92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43.</w:t>
      </w:r>
      <w:r w:rsidRPr="00DE6B28">
        <w:rPr>
          <w:rFonts w:ascii="Times New Roman" w:hAnsi="Times New Roman" w:cs="Times New Roman"/>
          <w:sz w:val="24"/>
          <w:szCs w:val="24"/>
        </w:rPr>
        <w:tab/>
        <w:t>Uher R, Perlis R, Henigsberg N, et al.: Depression symptom dimensions as predictors of antidepressant treatment outcome: replicable evidence for interest-activity symptoms. Psychol Med. 2012; 42:967–980.</w:t>
      </w:r>
    </w:p>
    <w:p w14:paraId="3BFCECA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44.</w:t>
      </w:r>
      <w:r w:rsidRPr="00DE6B28">
        <w:rPr>
          <w:rFonts w:ascii="Times New Roman" w:hAnsi="Times New Roman" w:cs="Times New Roman"/>
          <w:sz w:val="24"/>
          <w:szCs w:val="24"/>
        </w:rPr>
        <w:tab/>
        <w:t>Iniesta R, Malki K, Maier W, et al.: Combining clinical variables to optimize prediction of antidepressant treatment outcomes. J Psychiatr Res. 2016; 78:94–102.</w:t>
      </w:r>
    </w:p>
    <w:p w14:paraId="710FB3E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45.</w:t>
      </w:r>
      <w:r w:rsidRPr="00DE6B28">
        <w:rPr>
          <w:rFonts w:ascii="Times New Roman" w:hAnsi="Times New Roman" w:cs="Times New Roman"/>
          <w:sz w:val="24"/>
          <w:szCs w:val="24"/>
        </w:rPr>
        <w:tab/>
        <w:t>Fried EI, Nesse RM: Depression sum-scores don’t add up: why analyzing specific depression symptoms is essential. BMC Med. 2015; 13:1–11.</w:t>
      </w:r>
    </w:p>
    <w:p w14:paraId="0274D08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46.</w:t>
      </w:r>
      <w:r w:rsidRPr="00DE6B28">
        <w:rPr>
          <w:rFonts w:ascii="Times New Roman" w:hAnsi="Times New Roman" w:cs="Times New Roman"/>
          <w:sz w:val="24"/>
          <w:szCs w:val="24"/>
        </w:rPr>
        <w:tab/>
        <w:t>Newson JJ, Thiagarajan TC: Assessment of population well-being with the mental health quotient (MHQ): development and usability study. JMIR Ment Health. 2020; 7:e17935.</w:t>
      </w:r>
    </w:p>
    <w:p w14:paraId="567176F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47.</w:t>
      </w:r>
      <w:r w:rsidRPr="00DE6B28">
        <w:rPr>
          <w:rFonts w:ascii="Times New Roman" w:hAnsi="Times New Roman" w:cs="Times New Roman"/>
          <w:sz w:val="24"/>
          <w:szCs w:val="24"/>
        </w:rPr>
        <w:tab/>
        <w:t>Newson JJ, Pastukh V, Thiagarajan TC: Assessment of Population Well-being With the Mental Health Quotient: Validation Study. JMIR Ment Health. 2022; 9:e34105.</w:t>
      </w:r>
    </w:p>
    <w:p w14:paraId="59EE59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48.</w:t>
      </w:r>
      <w:r w:rsidRPr="00DE6B28">
        <w:rPr>
          <w:rFonts w:ascii="Times New Roman" w:hAnsi="Times New Roman" w:cs="Times New Roman"/>
          <w:sz w:val="24"/>
          <w:szCs w:val="24"/>
        </w:rPr>
        <w:tab/>
        <w:t>R Core Team: R: A Language and Environment for Statistical Computing. Vienna, Austria: R Foundation for Statistical Computing, 2022.</w:t>
      </w:r>
    </w:p>
    <w:p w14:paraId="27DEC8B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49.</w:t>
      </w:r>
      <w:r w:rsidRPr="00DE6B28">
        <w:rPr>
          <w:rFonts w:ascii="Times New Roman" w:hAnsi="Times New Roman" w:cs="Times New Roman"/>
          <w:sz w:val="24"/>
          <w:szCs w:val="24"/>
        </w:rPr>
        <w:tab/>
        <w:t>McCaffrey DF, Ridgeway G, Morral AR: Propensity score estimation with boosted regression for evaluating causal effects in observational studies. Psychol Methods. 2004; 9:403.</w:t>
      </w:r>
    </w:p>
    <w:p w14:paraId="28C7F4DF"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50.</w:t>
      </w:r>
      <w:r w:rsidRPr="00DE6B28">
        <w:rPr>
          <w:rFonts w:ascii="Times New Roman" w:hAnsi="Times New Roman" w:cs="Times New Roman"/>
          <w:sz w:val="24"/>
          <w:szCs w:val="24"/>
        </w:rPr>
        <w:tab/>
        <w:t>Friedman JH: Greedy function approximation: a gradient boosting machine. Ann Stat. 2001; 1189–1232.</w:t>
      </w:r>
    </w:p>
    <w:p w14:paraId="1A09CC4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51.</w:t>
      </w:r>
      <w:r w:rsidRPr="00DE6B28">
        <w:rPr>
          <w:rFonts w:ascii="Times New Roman" w:hAnsi="Times New Roman" w:cs="Times New Roman"/>
          <w:sz w:val="24"/>
          <w:szCs w:val="24"/>
        </w:rPr>
        <w:tab/>
        <w:t>Greifer N: WeightIt: Weighting for Covariate Balance in Observational Studies. 2022.</w:t>
      </w:r>
    </w:p>
    <w:p w14:paraId="04EF962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52.</w:t>
      </w:r>
      <w:r w:rsidRPr="00DE6B28">
        <w:rPr>
          <w:rFonts w:ascii="Times New Roman" w:hAnsi="Times New Roman" w:cs="Times New Roman"/>
          <w:sz w:val="24"/>
          <w:szCs w:val="24"/>
        </w:rPr>
        <w:tab/>
        <w:t>Rosenbaum PR, Rubin DB: The central role of the propensity score in observational studies for causal effects. Biometrika. 1983; 70:41–55.</w:t>
      </w:r>
    </w:p>
    <w:p w14:paraId="765FB9B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53.</w:t>
      </w:r>
      <w:r w:rsidRPr="00DE6B28">
        <w:rPr>
          <w:rFonts w:ascii="Times New Roman" w:hAnsi="Times New Roman" w:cs="Times New Roman"/>
          <w:sz w:val="24"/>
          <w:szCs w:val="24"/>
        </w:rPr>
        <w:tab/>
        <w:t>Vancampfort D, Firth J, Schuch FB, et al.: Sedentary behavior and physical activity levels in people with schizophrenia, bipolar disorder and major depressive disorder: a global systematic review and meta-analysis. World Psychiatry. 2017; 16:308–315.</w:t>
      </w:r>
    </w:p>
    <w:p w14:paraId="5163BA9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54.</w:t>
      </w:r>
      <w:r w:rsidRPr="00DE6B28">
        <w:rPr>
          <w:rFonts w:ascii="Times New Roman" w:hAnsi="Times New Roman" w:cs="Times New Roman"/>
          <w:sz w:val="24"/>
          <w:szCs w:val="24"/>
        </w:rPr>
        <w:tab/>
        <w:t>Tu C: Comparison of various machine learning algorithms for estimating generalized propensity score. J Stat Comput Simul. 2019; 89:708–719.</w:t>
      </w:r>
    </w:p>
    <w:p w14:paraId="79FA972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55.</w:t>
      </w:r>
      <w:r w:rsidRPr="00DE6B28">
        <w:rPr>
          <w:rFonts w:ascii="Times New Roman" w:hAnsi="Times New Roman" w:cs="Times New Roman"/>
          <w:sz w:val="24"/>
          <w:szCs w:val="24"/>
        </w:rPr>
        <w:tab/>
        <w:t>Lee BK, Lessler J, Stuart EA: Improving propensity score weighting using machine learning. Stat Med. 2010; 29:337–346.</w:t>
      </w:r>
    </w:p>
    <w:p w14:paraId="1D85EB5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56.</w:t>
      </w:r>
      <w:r w:rsidRPr="00DE6B28">
        <w:rPr>
          <w:rFonts w:ascii="Times New Roman" w:hAnsi="Times New Roman" w:cs="Times New Roman"/>
          <w:sz w:val="24"/>
          <w:szCs w:val="24"/>
        </w:rPr>
        <w:tab/>
        <w:t>Lee BK, Lessler J, Stuart EA: Weight trimming and propensity score weighting. PloS One. 2011; 6:e18174.</w:t>
      </w:r>
    </w:p>
    <w:p w14:paraId="35A254BA"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57.</w:t>
      </w:r>
      <w:r w:rsidRPr="00DE6B28">
        <w:rPr>
          <w:rFonts w:ascii="Times New Roman" w:hAnsi="Times New Roman" w:cs="Times New Roman"/>
          <w:sz w:val="24"/>
          <w:szCs w:val="24"/>
        </w:rPr>
        <w:tab/>
        <w:t>Cham H, West SG: Propensity score analysis with missing data. Psychol Methods. 2016; 21:427.</w:t>
      </w:r>
    </w:p>
    <w:p w14:paraId="2F99418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58.</w:t>
      </w:r>
      <w:r w:rsidRPr="00DE6B28">
        <w:rPr>
          <w:rFonts w:ascii="Times New Roman" w:hAnsi="Times New Roman" w:cs="Times New Roman"/>
          <w:sz w:val="24"/>
          <w:szCs w:val="24"/>
        </w:rPr>
        <w:tab/>
        <w:t>Coffman DL, Zhou J, Cai X: Comparison of methods for handling covariate missingness in propensity score estimation with a binary exposure. BMC Med Res Methodol. 2020; 20:1–14.</w:t>
      </w:r>
    </w:p>
    <w:p w14:paraId="2573CFB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59.</w:t>
      </w:r>
      <w:r w:rsidRPr="00DE6B28">
        <w:rPr>
          <w:rFonts w:ascii="Times New Roman" w:hAnsi="Times New Roman" w:cs="Times New Roman"/>
          <w:sz w:val="24"/>
          <w:szCs w:val="24"/>
        </w:rPr>
        <w:tab/>
        <w:t>Funk MJ, Westreich D, Wiesen C, Stürmer T, Brookhart MA, Davidian M: Doubly robust estimation of causal effects. Am J Epidemiol. 2011; 173:761–767.</w:t>
      </w:r>
    </w:p>
    <w:p w14:paraId="66F4094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60.</w:t>
      </w:r>
      <w:r w:rsidRPr="00DE6B28">
        <w:rPr>
          <w:rFonts w:ascii="Times New Roman" w:hAnsi="Times New Roman" w:cs="Times New Roman"/>
          <w:sz w:val="24"/>
          <w:szCs w:val="24"/>
        </w:rPr>
        <w:tab/>
        <w:t>Setodji CM, McCaffrey DF, Burgette LF, Almirall D, Griffin BA: The right tool for the job: Choosing between covariate balancing and generalized boosted model propensity scores. Epidemiol Camb Mass. 2017; 28:802.</w:t>
      </w:r>
    </w:p>
    <w:p w14:paraId="3B15B1C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61.</w:t>
      </w:r>
      <w:r w:rsidRPr="00DE6B28">
        <w:rPr>
          <w:rFonts w:ascii="Times New Roman" w:hAnsi="Times New Roman" w:cs="Times New Roman"/>
          <w:sz w:val="24"/>
          <w:szCs w:val="24"/>
        </w:rPr>
        <w:tab/>
        <w:t>Ridgeway G, McCaffrey DF, Morral AR, et al.: Toolkit for weighting and analysis of nonequivalent groups: a tutorial for the R TWANG package. Rand Santa Monica, Calif, 2022.</w:t>
      </w:r>
    </w:p>
    <w:p w14:paraId="4A52F5B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62.</w:t>
      </w:r>
      <w:r w:rsidRPr="00DE6B28">
        <w:rPr>
          <w:rFonts w:ascii="Times New Roman" w:hAnsi="Times New Roman" w:cs="Times New Roman"/>
          <w:sz w:val="24"/>
          <w:szCs w:val="24"/>
        </w:rPr>
        <w:tab/>
        <w:t>Bidzan-Bluma I, Lipowska M: Physical Activity and Cognitive Functioning of Children: A Systematic Review. Int J Environ Res Public Health. 2018; 15:800.</w:t>
      </w:r>
    </w:p>
    <w:p w14:paraId="6BA94B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63.</w:t>
      </w:r>
      <w:r w:rsidRPr="00DE6B28">
        <w:rPr>
          <w:rFonts w:ascii="Times New Roman" w:hAnsi="Times New Roman" w:cs="Times New Roman"/>
          <w:sz w:val="24"/>
          <w:szCs w:val="24"/>
        </w:rPr>
        <w:tab/>
        <w:t>Carvalho A, Rea IM, Parimon T, Cusack BJ: Physical activity and cognitive function in individuals over 60 years of age: a systematic review. Clin Interv Aging. 2014; 661–682.</w:t>
      </w:r>
    </w:p>
    <w:p w14:paraId="58B19FFE"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64.</w:t>
      </w:r>
      <w:r w:rsidRPr="00DE6B28">
        <w:rPr>
          <w:rFonts w:ascii="Times New Roman" w:hAnsi="Times New Roman" w:cs="Times New Roman"/>
          <w:sz w:val="24"/>
          <w:szCs w:val="24"/>
        </w:rPr>
        <w:tab/>
        <w:t>Laborde S, Dosseville F, Allen MS: Emotional intelligence in sport and exercise: A systematic review. Scand J Med Sci Sports. 2016; 26:862–874.</w:t>
      </w:r>
    </w:p>
    <w:p w14:paraId="3153C4C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65.</w:t>
      </w:r>
      <w:r w:rsidRPr="00DE6B28">
        <w:rPr>
          <w:rFonts w:ascii="Times New Roman" w:hAnsi="Times New Roman" w:cs="Times New Roman"/>
          <w:sz w:val="24"/>
          <w:szCs w:val="24"/>
        </w:rPr>
        <w:tab/>
        <w:t>Shanahan L, Steinhoff A, Bechtiger L, et al.: Emotional distress in young adults during the COVID-19 pandemic: evidence of risk and resilience from a longitudinal cohort study. Psychol Med. 2022; 52:824–833.</w:t>
      </w:r>
    </w:p>
    <w:p w14:paraId="75B15A5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66.</w:t>
      </w:r>
      <w:r w:rsidRPr="00DE6B28">
        <w:rPr>
          <w:rFonts w:ascii="Times New Roman" w:hAnsi="Times New Roman" w:cs="Times New Roman"/>
          <w:sz w:val="24"/>
          <w:szCs w:val="24"/>
        </w:rPr>
        <w:tab/>
        <w:t>Cunningham C, O’Sullivan R, Caserotti P, Tully MA: Consequences of physical inactivity in older adults: A systematic review of reviews and meta-analyses. Scand J Med Sci Sports. 2020; 30:816–827.</w:t>
      </w:r>
    </w:p>
    <w:p w14:paraId="2FE39718"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67.</w:t>
      </w:r>
      <w:r w:rsidRPr="00DE6B28">
        <w:rPr>
          <w:rFonts w:ascii="Times New Roman" w:hAnsi="Times New Roman" w:cs="Times New Roman"/>
          <w:sz w:val="24"/>
          <w:szCs w:val="24"/>
        </w:rPr>
        <w:tab/>
        <w:t>de Oliveira L da SSCB, Souza EC, Rodrigues RAS, Fett CA, Piva AB: The effects of physical activity on anxiety, depression, and quality of life in elderly people living in the community. Trends Psychiatry Psychother. 2019; 41:36–42.</w:t>
      </w:r>
    </w:p>
    <w:p w14:paraId="4928455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68.</w:t>
      </w:r>
      <w:r w:rsidRPr="00DE6B28">
        <w:rPr>
          <w:rFonts w:ascii="Times New Roman" w:hAnsi="Times New Roman" w:cs="Times New Roman"/>
          <w:sz w:val="24"/>
          <w:szCs w:val="24"/>
        </w:rPr>
        <w:tab/>
        <w:t>Rice D, Nijs J, Kosek E, et al.: Exercise-induced hypoalgesia in pain-free and chronic pain populations: state of the art and future directions. J Pain. 2019; 20:1249–1266.</w:t>
      </w:r>
    </w:p>
    <w:p w14:paraId="28F806D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69.</w:t>
      </w:r>
      <w:r w:rsidRPr="00DE6B28">
        <w:rPr>
          <w:rFonts w:ascii="Times New Roman" w:hAnsi="Times New Roman" w:cs="Times New Roman"/>
          <w:sz w:val="24"/>
          <w:szCs w:val="24"/>
        </w:rPr>
        <w:tab/>
        <w:t>Shiri R, Falah-Hassani K: Does leisure time physical activity protect against low back pain? Systematic review and meta-analysis of 36 prospective cohort studies. Br J Sports Med. 2017; 51:1410–1418.</w:t>
      </w:r>
    </w:p>
    <w:p w14:paraId="4E2B852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70.</w:t>
      </w:r>
      <w:r w:rsidRPr="00DE6B28">
        <w:rPr>
          <w:rFonts w:ascii="Times New Roman" w:hAnsi="Times New Roman" w:cs="Times New Roman"/>
          <w:sz w:val="24"/>
          <w:szCs w:val="24"/>
        </w:rPr>
        <w:tab/>
        <w:t>Lederman O, Ward PB, Firth J, et al.: Does exercise improve sleep quality in individuals with mental illness? A systematic review and meta-analysis. J Psychiatr Res. 2019; 109:96–106.</w:t>
      </w:r>
    </w:p>
    <w:p w14:paraId="76A1011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71.</w:t>
      </w:r>
      <w:r w:rsidRPr="00DE6B28">
        <w:rPr>
          <w:rFonts w:ascii="Times New Roman" w:hAnsi="Times New Roman" w:cs="Times New Roman"/>
          <w:sz w:val="24"/>
          <w:szCs w:val="24"/>
        </w:rPr>
        <w:tab/>
        <w:t>Kredlow MA, Capozzoli MC, Hearon BA, Calkins AW, Otto MW: The effects of physical activity on sleep: a meta-analytic review. J Behav Med. 2015; 38:427–449.</w:t>
      </w:r>
    </w:p>
    <w:p w14:paraId="19B39ED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72.</w:t>
      </w:r>
      <w:r w:rsidRPr="00DE6B28">
        <w:rPr>
          <w:rFonts w:ascii="Times New Roman" w:hAnsi="Times New Roman" w:cs="Times New Roman"/>
          <w:sz w:val="24"/>
          <w:szCs w:val="24"/>
        </w:rPr>
        <w:tab/>
        <w:t>Beaulieu K, Hopkins M, Blundell J, Finlayson G: Homeostatic and non-homeostatic appetite control along the spectrum of physical activity levels: An updated perspective. Physiol Behav. 2018; 192:23–29.</w:t>
      </w:r>
    </w:p>
    <w:p w14:paraId="1AE206C3"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73.</w:t>
      </w:r>
      <w:r w:rsidRPr="00DE6B28">
        <w:rPr>
          <w:rFonts w:ascii="Times New Roman" w:hAnsi="Times New Roman" w:cs="Times New Roman"/>
          <w:sz w:val="24"/>
          <w:szCs w:val="24"/>
        </w:rPr>
        <w:tab/>
        <w:t>Beaulieu K, Hopkins M, Blundell J, Finlayson G: Does habitual physical activity increase the sensitivity of the appetite control system? A systematic review. Sports Med. 2016; 46:1897–1919.</w:t>
      </w:r>
    </w:p>
    <w:p w14:paraId="6C2A1A17"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74.</w:t>
      </w:r>
      <w:r w:rsidRPr="00DE6B28">
        <w:rPr>
          <w:rFonts w:ascii="Times New Roman" w:hAnsi="Times New Roman" w:cs="Times New Roman"/>
          <w:sz w:val="24"/>
          <w:szCs w:val="24"/>
        </w:rPr>
        <w:tab/>
        <w:t>Pilutti LA, Greenlee TA, Motl RW, Nickrent MS, Petruzzello SJ: Effects of exercise training on fatigue in multiple sclerosis: a meta-analysis. Psychosom Med. 2013; 75:575–580.</w:t>
      </w:r>
    </w:p>
    <w:p w14:paraId="2637C77D"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75.</w:t>
      </w:r>
      <w:r w:rsidRPr="00DE6B28">
        <w:rPr>
          <w:rFonts w:ascii="Times New Roman" w:hAnsi="Times New Roman" w:cs="Times New Roman"/>
          <w:sz w:val="24"/>
          <w:szCs w:val="24"/>
        </w:rPr>
        <w:tab/>
        <w:t>Bower JE: Cancer-related fatigue—mechanisms, risk factors, and treatments. Nat Rev Clin Oncol. 2014; 11:597–609.</w:t>
      </w:r>
    </w:p>
    <w:p w14:paraId="44ECC5E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76.</w:t>
      </w:r>
      <w:r w:rsidRPr="00DE6B28">
        <w:rPr>
          <w:rFonts w:ascii="Times New Roman" w:hAnsi="Times New Roman" w:cs="Times New Roman"/>
          <w:sz w:val="24"/>
          <w:szCs w:val="24"/>
        </w:rPr>
        <w:tab/>
        <w:t>Pels F, Kleinert J: Loneliness and physical activity: A systematic review. Int Rev Sport Exerc Psychol. 2016; 9:231–260.</w:t>
      </w:r>
    </w:p>
    <w:p w14:paraId="4A6FF672"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77.</w:t>
      </w:r>
      <w:r w:rsidRPr="00DE6B28">
        <w:rPr>
          <w:rFonts w:ascii="Times New Roman" w:hAnsi="Times New Roman" w:cs="Times New Roman"/>
          <w:sz w:val="24"/>
          <w:szCs w:val="24"/>
        </w:rPr>
        <w:tab/>
        <w:t>Shima T, Nakao H, Tai K, et al.: The influences of changes in physical activity levels with easing restriction of access to the University campus on empathy and social supports in college students during the covid-19 pandemic. Asia Pac J Public Health. 2022; 34:406–410.</w:t>
      </w:r>
    </w:p>
    <w:p w14:paraId="444E459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78.</w:t>
      </w:r>
      <w:r w:rsidRPr="00DE6B28">
        <w:rPr>
          <w:rFonts w:ascii="Times New Roman" w:hAnsi="Times New Roman" w:cs="Times New Roman"/>
          <w:sz w:val="24"/>
          <w:szCs w:val="24"/>
        </w:rPr>
        <w:tab/>
        <w:t>Shima T, Jesmin S, Nakao H, et al.: Association between self-reported empathy and level of physical activity in healthy young adults. J Phys Fit Sports Med. 2021; 10:45–49.</w:t>
      </w:r>
    </w:p>
    <w:p w14:paraId="09D1557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79.</w:t>
      </w:r>
      <w:r w:rsidRPr="00DE6B28">
        <w:rPr>
          <w:rFonts w:ascii="Times New Roman" w:hAnsi="Times New Roman" w:cs="Times New Roman"/>
          <w:sz w:val="24"/>
          <w:szCs w:val="24"/>
        </w:rPr>
        <w:tab/>
        <w:t>Westerterp K: Changes in physical activity over the lifespan: impact on body composition and sarcopenic obesity. Obes Rev. 2018; 19:8–13.</w:t>
      </w:r>
    </w:p>
    <w:p w14:paraId="3EC9011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80.</w:t>
      </w:r>
      <w:r w:rsidRPr="00DE6B28">
        <w:rPr>
          <w:rFonts w:ascii="Times New Roman" w:hAnsi="Times New Roman" w:cs="Times New Roman"/>
          <w:sz w:val="24"/>
          <w:szCs w:val="24"/>
        </w:rPr>
        <w:tab/>
        <w:t>Van Der Zee MD, Van Der Mee D, Bartels M, De Geus EJ: Tracking of voluntary exercise behaviour over the lifespan. Int J Behav Nutr Phys Act. 2019; 16:1–11.</w:t>
      </w:r>
    </w:p>
    <w:p w14:paraId="403A9130"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81.</w:t>
      </w:r>
      <w:r w:rsidRPr="00DE6B28">
        <w:rPr>
          <w:rFonts w:ascii="Times New Roman" w:hAnsi="Times New Roman" w:cs="Times New Roman"/>
          <w:sz w:val="24"/>
          <w:szCs w:val="24"/>
        </w:rPr>
        <w:tab/>
        <w:t>Bernstein EE, McNally RJ: Acute aerobic exercise helps overcome emotion regulation deficits. Cogn Emot. 2017; 31:834–843.</w:t>
      </w:r>
    </w:p>
    <w:p w14:paraId="21E0B821"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82.</w:t>
      </w:r>
      <w:r w:rsidRPr="00DE6B28">
        <w:rPr>
          <w:rFonts w:ascii="Times New Roman" w:hAnsi="Times New Roman" w:cs="Times New Roman"/>
          <w:sz w:val="24"/>
          <w:szCs w:val="24"/>
        </w:rPr>
        <w:tab/>
        <w:t>Buffart LM, Kalter J, Sweegers MG, et al.: Effects and moderators of exercise on quality of life and physical function in patients with cancer: an individual patient data meta-analysis of 34 RCTs. Cancer Treat Rev. 2017; 52:91–104.</w:t>
      </w:r>
    </w:p>
    <w:p w14:paraId="45048DB9"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lastRenderedPageBreak/>
        <w:t>83.</w:t>
      </w:r>
      <w:r w:rsidRPr="00DE6B28">
        <w:rPr>
          <w:rFonts w:ascii="Times New Roman" w:hAnsi="Times New Roman" w:cs="Times New Roman"/>
          <w:sz w:val="24"/>
          <w:szCs w:val="24"/>
        </w:rPr>
        <w:tab/>
        <w:t>Rosenbaum S, Sherrington C, Tiedemann A: Exercise augmentation compared with usual care for post-traumatic stress disorder: A randomized controlled trial. Acta Psychiatr Scand. 2015; 131:350–359.</w:t>
      </w:r>
    </w:p>
    <w:p w14:paraId="5ABDD3D6"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84.</w:t>
      </w:r>
      <w:r w:rsidRPr="00DE6B28">
        <w:rPr>
          <w:rFonts w:ascii="Times New Roman" w:hAnsi="Times New Roman" w:cs="Times New Roman"/>
          <w:sz w:val="24"/>
          <w:szCs w:val="24"/>
        </w:rPr>
        <w:tab/>
        <w:t>Cooney GM, Dwan K, Greig CA, et al.: Exercise for depression. Cochrane Database Syst Rev. 2013; .</w:t>
      </w:r>
    </w:p>
    <w:p w14:paraId="3F74AC95"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85.</w:t>
      </w:r>
      <w:r w:rsidRPr="00DE6B28">
        <w:rPr>
          <w:rFonts w:ascii="Times New Roman" w:hAnsi="Times New Roman" w:cs="Times New Roman"/>
          <w:sz w:val="24"/>
          <w:szCs w:val="24"/>
        </w:rPr>
        <w:tab/>
        <w:t>Josefsson T, Lindwall M, Archer T: Physical exercise intervention in depressive disorders: Meta-analysis and systematic review. Scand J Med Sci Sports. 2014; 24:259–272.</w:t>
      </w:r>
    </w:p>
    <w:p w14:paraId="7A0DA2EC"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86.</w:t>
      </w:r>
      <w:r w:rsidRPr="00DE6B28">
        <w:rPr>
          <w:rFonts w:ascii="Times New Roman" w:hAnsi="Times New Roman" w:cs="Times New Roman"/>
          <w:sz w:val="24"/>
          <w:szCs w:val="24"/>
        </w:rPr>
        <w:tab/>
        <w:t>Joffe MM, Rosenbaum PR: Invited commentary: propensity scores. Am J Epidemiol. 1999; 150:327–333.</w:t>
      </w:r>
    </w:p>
    <w:p w14:paraId="78302CEB" w14:textId="77777777" w:rsidR="007D4600" w:rsidRPr="00DE6B28" w:rsidRDefault="007D4600" w:rsidP="007D4600">
      <w:pPr>
        <w:pStyle w:val="Bibliography"/>
        <w:rPr>
          <w:rFonts w:ascii="Times New Roman" w:hAnsi="Times New Roman" w:cs="Times New Roman"/>
          <w:sz w:val="24"/>
          <w:szCs w:val="24"/>
        </w:rPr>
      </w:pPr>
      <w:r w:rsidRPr="00DE6B28">
        <w:rPr>
          <w:rFonts w:ascii="Times New Roman" w:hAnsi="Times New Roman" w:cs="Times New Roman"/>
          <w:sz w:val="24"/>
          <w:szCs w:val="24"/>
        </w:rPr>
        <w:t>87.</w:t>
      </w:r>
      <w:r w:rsidRPr="00DE6B28">
        <w:rPr>
          <w:rFonts w:ascii="Times New Roman" w:hAnsi="Times New Roman" w:cs="Times New Roman"/>
          <w:sz w:val="24"/>
          <w:szCs w:val="24"/>
        </w:rPr>
        <w:tab/>
        <w:t>Sallis JF, Saelens BE: Assessment of physical activity by self-report: status, limitations, and future directions. Res Q Exerc Sport. 2000; 71:1–14.</w:t>
      </w:r>
    </w:p>
    <w:p w14:paraId="16FDA9F3" w14:textId="50D2A56D" w:rsidR="009C64BF" w:rsidRPr="00DE6B28" w:rsidRDefault="009C64BF" w:rsidP="001F0BC9">
      <w:pPr>
        <w:spacing w:line="240" w:lineRule="auto"/>
        <w:rPr>
          <w:rFonts w:ascii="Times New Roman" w:hAnsi="Times New Roman" w:cs="Times New Roman"/>
          <w:sz w:val="24"/>
          <w:szCs w:val="24"/>
        </w:rPr>
      </w:pPr>
      <w:r w:rsidRPr="00DE6B28">
        <w:rPr>
          <w:rFonts w:ascii="Times New Roman" w:hAnsi="Times New Roman" w:cs="Times New Roman"/>
          <w:sz w:val="24"/>
          <w:szCs w:val="24"/>
        </w:rPr>
        <w:fldChar w:fldCharType="end"/>
      </w:r>
    </w:p>
    <w:p w14:paraId="35032884" w14:textId="77777777" w:rsidR="007D4600" w:rsidRPr="00DE6B28" w:rsidRDefault="007D4600" w:rsidP="001F0BC9">
      <w:pPr>
        <w:spacing w:line="240" w:lineRule="auto"/>
        <w:rPr>
          <w:rFonts w:ascii="Times New Roman" w:hAnsi="Times New Roman" w:cs="Times New Roman"/>
          <w:sz w:val="24"/>
          <w:szCs w:val="24"/>
        </w:rPr>
      </w:pPr>
    </w:p>
    <w:p w14:paraId="532285E6" w14:textId="2186DBDC" w:rsidR="007D4600" w:rsidRPr="00DE6B28" w:rsidRDefault="007D4600" w:rsidP="007D4600">
      <w:pPr>
        <w:spacing w:line="480" w:lineRule="auto"/>
        <w:rPr>
          <w:rFonts w:ascii="Times New Roman" w:hAnsi="Times New Roman" w:cs="Times New Roman"/>
          <w:kern w:val="0"/>
          <w:sz w:val="24"/>
          <w:szCs w:val="24"/>
          <w14:ligatures w14:val="none"/>
        </w:rPr>
      </w:pPr>
      <w:r w:rsidRPr="00DE6B28">
        <w:rPr>
          <w:rFonts w:ascii="Times New Roman" w:hAnsi="Times New Roman" w:cs="Times New Roman"/>
          <w:kern w:val="0"/>
          <w:sz w:val="24"/>
          <w:szCs w:val="24"/>
          <w14:ligatures w14:val="none"/>
        </w:rPr>
        <w:t xml:space="preserve">Table 1. Descriptions of the </w:t>
      </w:r>
      <w:r w:rsidR="00916623" w:rsidRPr="00DE6B28">
        <w:rPr>
          <w:rFonts w:ascii="Times New Roman" w:hAnsi="Times New Roman" w:cs="Times New Roman"/>
          <w:kern w:val="0"/>
          <w:sz w:val="24"/>
          <w:szCs w:val="24"/>
          <w14:ligatures w14:val="none"/>
        </w:rPr>
        <w:t>Subcategories</w:t>
      </w:r>
      <w:r w:rsidRPr="00DE6B28">
        <w:rPr>
          <w:rFonts w:ascii="Times New Roman" w:hAnsi="Times New Roman" w:cs="Times New Roman"/>
          <w:kern w:val="0"/>
          <w:sz w:val="24"/>
          <w:szCs w:val="24"/>
          <w14:ligatures w14:val="none"/>
        </w:rPr>
        <w:t xml:space="preserve"> of the MHQ</w:t>
      </w:r>
      <w:r w:rsidR="003D351F" w:rsidRPr="00DE6B28">
        <w:rPr>
          <w:rFonts w:ascii="Times New Roman" w:hAnsi="Times New Roman" w:cs="Times New Roman"/>
          <w:sz w:val="24"/>
          <w:szCs w:val="24"/>
        </w:rPr>
        <w:t xml:space="preserve"> </w:t>
      </w:r>
      <w:r w:rsidR="003D351F" w:rsidRPr="00DE6B28">
        <w:rPr>
          <w:rFonts w:ascii="Times New Roman" w:hAnsi="Times New Roman" w:cs="Times New Roman"/>
          <w:kern w:val="0"/>
          <w:sz w:val="24"/>
          <w:szCs w:val="24"/>
          <w14:ligatures w14:val="none"/>
        </w:rPr>
        <w:t>adapted from Newson et al. [46]</w:t>
      </w:r>
    </w:p>
    <w:tbl>
      <w:tblPr>
        <w:tblStyle w:val="TableGrid"/>
        <w:tblW w:w="0" w:type="auto"/>
        <w:tblLook w:val="04A0" w:firstRow="1" w:lastRow="0" w:firstColumn="1" w:lastColumn="0" w:noHBand="0" w:noVBand="1"/>
      </w:tblPr>
      <w:tblGrid>
        <w:gridCol w:w="1706"/>
        <w:gridCol w:w="7644"/>
      </w:tblGrid>
      <w:tr w:rsidR="007D4600" w:rsidRPr="00DE6B28" w14:paraId="47D6F42D" w14:textId="77777777" w:rsidTr="002F2DC6">
        <w:tc>
          <w:tcPr>
            <w:tcW w:w="0" w:type="auto"/>
          </w:tcPr>
          <w:p w14:paraId="6E77A89C"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MHQ Subcategory</w:t>
            </w:r>
          </w:p>
        </w:tc>
        <w:tc>
          <w:tcPr>
            <w:tcW w:w="0" w:type="auto"/>
          </w:tcPr>
          <w:p w14:paraId="7F8C63A0"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Description</w:t>
            </w:r>
          </w:p>
        </w:tc>
      </w:tr>
      <w:tr w:rsidR="007D4600" w:rsidRPr="00DE6B28" w14:paraId="6DBFE3D6" w14:textId="77777777" w:rsidTr="002F2DC6">
        <w:tc>
          <w:tcPr>
            <w:tcW w:w="0" w:type="auto"/>
          </w:tcPr>
          <w:p w14:paraId="1C62305A"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Core Cognition</w:t>
            </w:r>
          </w:p>
        </w:tc>
        <w:tc>
          <w:tcPr>
            <w:tcW w:w="0" w:type="auto"/>
          </w:tcPr>
          <w:p w14:paraId="7DE5A38A"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ability to function effectively and independently on a moment-to-moment basis. It includes brain functions such as attention, memory, learning, and self-control. Abnormal aspects of core cognition include severe or extreme forms of mental confusion, obsessive thoughts, sensory sensitivity, compulsive behaviors, psychosis, and hallucinations.</w:t>
            </w:r>
          </w:p>
        </w:tc>
      </w:tr>
      <w:tr w:rsidR="007D4600" w:rsidRPr="00DE6B28" w14:paraId="204CEC10" w14:textId="77777777" w:rsidTr="002F2DC6">
        <w:tc>
          <w:tcPr>
            <w:tcW w:w="0" w:type="auto"/>
          </w:tcPr>
          <w:p w14:paraId="75946893"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lastRenderedPageBreak/>
              <w:t>Adaptability and Resilience</w:t>
            </w:r>
          </w:p>
        </w:tc>
        <w:tc>
          <w:tcPr>
            <w:tcW w:w="0" w:type="auto"/>
          </w:tcPr>
          <w:p w14:paraId="597CB587"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ability to synthesize and make sense of complex sets of events and situations and display a longer-term perspective in thoughts and behavior. It includes brain functions such as decision making, creativity, problem solving, planning, and adaptability to change. Abnormal forms of complex cognition are associated with extreme risk-taking and severe intolerance to change.</w:t>
            </w:r>
          </w:p>
        </w:tc>
      </w:tr>
      <w:tr w:rsidR="007D4600" w:rsidRPr="00DE6B28" w14:paraId="3048B509" w14:textId="77777777" w:rsidTr="002F2DC6">
        <w:tc>
          <w:tcPr>
            <w:tcW w:w="0" w:type="auto"/>
          </w:tcPr>
          <w:p w14:paraId="4208EA7E"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Mood and Outlook</w:t>
            </w:r>
          </w:p>
        </w:tc>
        <w:tc>
          <w:tcPr>
            <w:tcW w:w="0" w:type="auto"/>
          </w:tcPr>
          <w:p w14:paraId="6B18C4F4"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ability to manage and regulate emotions effectively and encompasses feelings of distress like fear, anxiety, anger, irritability, guilt, and sadness. It also includes the ability to have a constructive or optimistic outlook for the future. Abnormal forms of emotional functioning include uncontrollable crying, night terrors, severe temper outbursts, extreme phobias, uncontrollable panic attacks, highly traumatic flashbacks, intense mania, or suicidal intentions.</w:t>
            </w:r>
          </w:p>
        </w:tc>
      </w:tr>
      <w:tr w:rsidR="007D4600" w:rsidRPr="00DE6B28" w14:paraId="4783B92F" w14:textId="77777777" w:rsidTr="002F2DC6">
        <w:tc>
          <w:tcPr>
            <w:tcW w:w="0" w:type="auto"/>
          </w:tcPr>
          <w:p w14:paraId="7055DF6D"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Drive and Motivation</w:t>
            </w:r>
          </w:p>
        </w:tc>
        <w:tc>
          <w:tcPr>
            <w:tcW w:w="0" w:type="auto"/>
          </w:tcPr>
          <w:p w14:paraId="29694B8A"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ability to work toward desired goals and to initiate, persevere, and complete activities in daily life. It is associated with interest, curiosity, and motivation and is also related to overall energy levels. Abnormal forms of drive and motivation include severe addictions that cause harm or extreme withdrawal from activities or social interaction.</w:t>
            </w:r>
          </w:p>
        </w:tc>
      </w:tr>
      <w:tr w:rsidR="007D4600" w:rsidRPr="00DE6B28" w14:paraId="7B940127" w14:textId="77777777" w:rsidTr="002F2DC6">
        <w:tc>
          <w:tcPr>
            <w:tcW w:w="0" w:type="auto"/>
          </w:tcPr>
          <w:p w14:paraId="236427ED"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Social Self</w:t>
            </w:r>
          </w:p>
        </w:tc>
        <w:tc>
          <w:tcPr>
            <w:tcW w:w="0" w:type="auto"/>
          </w:tcPr>
          <w:p w14:paraId="545C7F7F"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ability to interact with, relate to, and see oneself with respect to others. It includes factors like confidence, communication skills, self-worth, body image, empathy, and relationship building. Abnormal forms of social functioning include excessive unprovoked aggression, a strong sense of being detached from reality, or suicidal intentions.</w:t>
            </w:r>
          </w:p>
        </w:tc>
      </w:tr>
      <w:tr w:rsidR="007D4600" w:rsidRPr="00DE6B28" w14:paraId="0DD18A17" w14:textId="77777777" w:rsidTr="002F2DC6">
        <w:tc>
          <w:tcPr>
            <w:tcW w:w="0" w:type="auto"/>
          </w:tcPr>
          <w:p w14:paraId="77FD2316"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lastRenderedPageBreak/>
              <w:t>Mind-Body Connection</w:t>
            </w:r>
          </w:p>
        </w:tc>
        <w:tc>
          <w:tcPr>
            <w:tcW w:w="0" w:type="auto"/>
          </w:tcPr>
          <w:p w14:paraId="4537EED0" w14:textId="77777777" w:rsidR="007D4600" w:rsidRPr="00DE6B28" w:rsidRDefault="007D4600" w:rsidP="007D4600">
            <w:pPr>
              <w:spacing w:line="480" w:lineRule="auto"/>
              <w:rPr>
                <w:rFonts w:ascii="Times New Roman" w:hAnsi="Times New Roman" w:cs="Times New Roman"/>
                <w:sz w:val="24"/>
                <w:szCs w:val="24"/>
              </w:rPr>
            </w:pPr>
            <w:r w:rsidRPr="00DE6B28">
              <w:rPr>
                <w:rFonts w:ascii="Times New Roman" w:hAnsi="Times New Roman" w:cs="Times New Roman"/>
                <w:sz w:val="24"/>
                <w:szCs w:val="24"/>
              </w:rPr>
              <w:t>The regulation of the balance between mind and body to ensure that any mental concerns do not manifest themselves as physical symptoms in the body in a chronic or severe way. It includes functions like sleep, appetite, coordination, physical intimacy, and fatigue. Abnormal forms of mind-body balance can include insomnia or chronic and severe pain, as well as a propensity for infection or frequent physical symptoms (e.g., digestive issues) with no obvious physical cause.</w:t>
            </w:r>
          </w:p>
        </w:tc>
      </w:tr>
    </w:tbl>
    <w:p w14:paraId="3AAB56BE" w14:textId="77777777" w:rsidR="007D4600" w:rsidRPr="00DE6B28" w:rsidDel="000C4081" w:rsidRDefault="007D4600" w:rsidP="007D4600">
      <w:pPr>
        <w:spacing w:line="480" w:lineRule="auto"/>
        <w:rPr>
          <w:del w:id="33" w:author="Denver Brown [2]" w:date="2023-04-13T20:06:00Z"/>
          <w:rFonts w:ascii="Times New Roman" w:hAnsi="Times New Roman" w:cs="Times New Roman"/>
          <w:kern w:val="0"/>
          <w:sz w:val="24"/>
          <w:szCs w:val="24"/>
          <w14:ligatures w14:val="none"/>
        </w:rPr>
      </w:pPr>
    </w:p>
    <w:p w14:paraId="4AAD110A"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5BCA093" w14:textId="77777777" w:rsidR="007D4600" w:rsidRPr="00DE6B28" w:rsidRDefault="007D4600" w:rsidP="007D4600">
      <w:pPr>
        <w:wordWrap w:val="0"/>
        <w:spacing w:after="200" w:line="240" w:lineRule="auto"/>
        <w:rPr>
          <w:rFonts w:ascii="Times New Roman" w:hAnsi="Times New Roman" w:cs="Times New Roman"/>
          <w:i/>
          <w:kern w:val="0"/>
          <w:sz w:val="24"/>
          <w:szCs w:val="24"/>
          <w14:ligatures w14:val="none"/>
        </w:rPr>
      </w:pPr>
      <w:commentRangeStart w:id="34"/>
      <w:r w:rsidRPr="00DE6B28">
        <w:rPr>
          <w:rFonts w:ascii="Times New Roman" w:hAnsi="Times New Roman" w:cs="Times New Roman"/>
          <w:b/>
          <w:bCs/>
          <w:iCs/>
          <w:kern w:val="0"/>
          <w:sz w:val="24"/>
          <w:szCs w:val="24"/>
          <w14:ligatures w14:val="none"/>
        </w:rPr>
        <w:t>Table</w:t>
      </w:r>
      <w:commentRangeEnd w:id="34"/>
      <w:r w:rsidRPr="00DE6B28">
        <w:rPr>
          <w:rFonts w:ascii="Times New Roman" w:hAnsi="Times New Roman" w:cs="Times New Roman"/>
          <w:kern w:val="0"/>
          <w:sz w:val="24"/>
          <w:szCs w:val="24"/>
          <w14:ligatures w14:val="none"/>
        </w:rPr>
        <w:commentReference w:id="34"/>
      </w:r>
      <w:r w:rsidRPr="00DE6B28">
        <w:rPr>
          <w:rFonts w:ascii="Times New Roman" w:hAnsi="Times New Roman" w:cs="Times New Roman"/>
          <w:b/>
          <w:bCs/>
          <w:iCs/>
          <w:kern w:val="0"/>
          <w:sz w:val="24"/>
          <w:szCs w:val="24"/>
          <w14:ligatures w14:val="none"/>
        </w:rPr>
        <w:t xml:space="preserve"> 2. </w:t>
      </w:r>
      <w:r w:rsidRPr="00DE6B28">
        <w:rPr>
          <w:rFonts w:ascii="Times New Roman" w:hAnsi="Times New Roman" w:cs="Times New Roman"/>
          <w:bCs/>
          <w:i/>
          <w:iCs/>
          <w:kern w:val="0"/>
          <w:sz w:val="24"/>
          <w:szCs w:val="24"/>
          <w14:ligatures w14:val="none"/>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7D4600" w:rsidRPr="00DE6B28" w14:paraId="2C068C85" w14:textId="77777777" w:rsidTr="00DB7C31">
        <w:trPr>
          <w:cnfStyle w:val="100000000000" w:firstRow="1" w:lastRow="0" w:firstColumn="0" w:lastColumn="0" w:oddVBand="0" w:evenVBand="0" w:oddHBand="0" w:evenHBand="0" w:firstRowFirstColumn="0" w:firstRowLastColumn="0" w:lastRowFirstColumn="0" w:lastRowLastColumn="0"/>
          <w:tblHeader/>
        </w:trPr>
        <w:tc>
          <w:tcPr>
            <w:tcW w:w="1247" w:type="dxa"/>
            <w:tcBorders>
              <w:top w:val="single" w:sz="4" w:space="0" w:color="auto"/>
              <w:bottom w:val="single" w:sz="2" w:space="0" w:color="auto"/>
            </w:tcBorders>
          </w:tcPr>
          <w:p w14:paraId="3068DDE0" w14:textId="77777777" w:rsidR="007D4600" w:rsidRPr="00DE6B28" w:rsidRDefault="007D4600" w:rsidP="007D4600">
            <w:pPr>
              <w:spacing w:before="36" w:after="36"/>
              <w:rPr>
                <w:rFonts w:ascii="Times New Roman" w:hAnsi="Times New Roman" w:cs="Times New Roman"/>
              </w:rPr>
            </w:pPr>
          </w:p>
        </w:tc>
        <w:tc>
          <w:tcPr>
            <w:tcW w:w="1055" w:type="dxa"/>
            <w:tcBorders>
              <w:top w:val="single" w:sz="4" w:space="0" w:color="auto"/>
              <w:bottom w:val="single" w:sz="2" w:space="0" w:color="auto"/>
            </w:tcBorders>
          </w:tcPr>
          <w:p w14:paraId="4214B6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Total</w:t>
            </w:r>
          </w:p>
        </w:tc>
        <w:tc>
          <w:tcPr>
            <w:tcW w:w="969" w:type="dxa"/>
            <w:tcBorders>
              <w:top w:val="single" w:sz="4" w:space="0" w:color="auto"/>
              <w:bottom w:val="single" w:sz="2" w:space="0" w:color="auto"/>
            </w:tcBorders>
          </w:tcPr>
          <w:p w14:paraId="2FA010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18-24 years</w:t>
            </w:r>
          </w:p>
        </w:tc>
        <w:tc>
          <w:tcPr>
            <w:tcW w:w="791" w:type="dxa"/>
            <w:tcBorders>
              <w:top w:val="single" w:sz="4" w:space="0" w:color="auto"/>
              <w:bottom w:val="single" w:sz="2" w:space="0" w:color="auto"/>
            </w:tcBorders>
          </w:tcPr>
          <w:p w14:paraId="2A98D21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25-34 years</w:t>
            </w:r>
          </w:p>
        </w:tc>
        <w:tc>
          <w:tcPr>
            <w:tcW w:w="967" w:type="dxa"/>
            <w:tcBorders>
              <w:top w:val="single" w:sz="4" w:space="0" w:color="auto"/>
              <w:bottom w:val="single" w:sz="2" w:space="0" w:color="auto"/>
            </w:tcBorders>
          </w:tcPr>
          <w:p w14:paraId="43C12E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35-44 years</w:t>
            </w:r>
          </w:p>
        </w:tc>
        <w:tc>
          <w:tcPr>
            <w:tcW w:w="967" w:type="dxa"/>
            <w:tcBorders>
              <w:top w:val="single" w:sz="4" w:space="0" w:color="auto"/>
              <w:bottom w:val="single" w:sz="2" w:space="0" w:color="auto"/>
            </w:tcBorders>
          </w:tcPr>
          <w:p w14:paraId="65144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45-54 years</w:t>
            </w:r>
          </w:p>
        </w:tc>
        <w:tc>
          <w:tcPr>
            <w:tcW w:w="880" w:type="dxa"/>
            <w:tcBorders>
              <w:top w:val="single" w:sz="4" w:space="0" w:color="auto"/>
              <w:bottom w:val="single" w:sz="2" w:space="0" w:color="auto"/>
            </w:tcBorders>
          </w:tcPr>
          <w:p w14:paraId="560A3E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55-64 years</w:t>
            </w:r>
          </w:p>
        </w:tc>
        <w:tc>
          <w:tcPr>
            <w:tcW w:w="793" w:type="dxa"/>
            <w:tcBorders>
              <w:top w:val="single" w:sz="4" w:space="0" w:color="auto"/>
              <w:bottom w:val="single" w:sz="2" w:space="0" w:color="auto"/>
            </w:tcBorders>
          </w:tcPr>
          <w:p w14:paraId="62089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65-74 years</w:t>
            </w:r>
          </w:p>
        </w:tc>
        <w:tc>
          <w:tcPr>
            <w:tcW w:w="794" w:type="dxa"/>
            <w:tcBorders>
              <w:top w:val="single" w:sz="4" w:space="0" w:color="auto"/>
              <w:bottom w:val="single" w:sz="2" w:space="0" w:color="auto"/>
            </w:tcBorders>
          </w:tcPr>
          <w:p w14:paraId="7E672B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years</w:t>
            </w:r>
          </w:p>
        </w:tc>
        <w:tc>
          <w:tcPr>
            <w:tcW w:w="897" w:type="dxa"/>
            <w:tcBorders>
              <w:top w:val="single" w:sz="4" w:space="0" w:color="auto"/>
              <w:bottom w:val="single" w:sz="2" w:space="0" w:color="auto"/>
            </w:tcBorders>
          </w:tcPr>
          <w:p w14:paraId="5709BF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 years</w:t>
            </w:r>
          </w:p>
        </w:tc>
      </w:tr>
      <w:tr w:rsidR="007D4600" w:rsidRPr="00DE6B28" w14:paraId="62B78F81" w14:textId="77777777" w:rsidTr="00DB7C31">
        <w:tc>
          <w:tcPr>
            <w:tcW w:w="1247" w:type="dxa"/>
            <w:tcBorders>
              <w:top w:val="single" w:sz="2" w:space="0" w:color="auto"/>
            </w:tcBorders>
          </w:tcPr>
          <w:p w14:paraId="12498D4E" w14:textId="77777777" w:rsidR="007D4600" w:rsidRPr="00DE6B28" w:rsidRDefault="007D4600" w:rsidP="007D4600">
            <w:pPr>
              <w:spacing w:before="36" w:after="36"/>
              <w:rPr>
                <w:rFonts w:ascii="Times New Roman" w:hAnsi="Times New Roman" w:cs="Times New Roman"/>
              </w:rPr>
            </w:pPr>
          </w:p>
        </w:tc>
        <w:tc>
          <w:tcPr>
            <w:tcW w:w="1055" w:type="dxa"/>
            <w:tcBorders>
              <w:top w:val="single" w:sz="2" w:space="0" w:color="auto"/>
            </w:tcBorders>
          </w:tcPr>
          <w:p w14:paraId="2ABEAB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N</w:t>
            </w:r>
            <w:r w:rsidRPr="00DE6B28">
              <w:rPr>
                <w:rFonts w:ascii="Times New Roman" w:hAnsi="Times New Roman" w:cs="Times New Roman"/>
              </w:rPr>
              <w:t xml:space="preserve"> = 341,956)</w:t>
            </w:r>
          </w:p>
        </w:tc>
        <w:tc>
          <w:tcPr>
            <w:tcW w:w="969" w:type="dxa"/>
            <w:tcBorders>
              <w:top w:val="single" w:sz="2" w:space="0" w:color="auto"/>
            </w:tcBorders>
          </w:tcPr>
          <w:p w14:paraId="6FCB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w:t>
            </w:r>
            <w:commentRangeStart w:id="35"/>
            <w:r w:rsidRPr="00DE6B28">
              <w:rPr>
                <w:rFonts w:ascii="Times New Roman" w:hAnsi="Times New Roman" w:cs="Times New Roman"/>
                <w:i/>
              </w:rPr>
              <w:t>n</w:t>
            </w:r>
            <w:commentRangeEnd w:id="35"/>
            <w:r w:rsidRPr="00DE6B28">
              <w:rPr>
                <w:rFonts w:ascii="Times New Roman" w:hAnsi="Times New Roman" w:cs="Times New Roman"/>
              </w:rPr>
              <w:commentReference w:id="35"/>
            </w:r>
            <w:r w:rsidRPr="00DE6B28">
              <w:rPr>
                <w:rFonts w:ascii="Times New Roman" w:hAnsi="Times New Roman" w:cs="Times New Roman"/>
                <w:i/>
              </w:rPr>
              <w:t xml:space="preserve"> =</w:t>
            </w:r>
            <w:r w:rsidRPr="00DE6B28">
              <w:rPr>
                <w:rFonts w:ascii="Times New Roman" w:hAnsi="Times New Roman" w:cs="Times New Roman"/>
              </w:rPr>
              <w:t xml:space="preserve"> 64,648)</w:t>
            </w:r>
          </w:p>
        </w:tc>
        <w:tc>
          <w:tcPr>
            <w:tcW w:w="791" w:type="dxa"/>
            <w:tcBorders>
              <w:top w:val="single" w:sz="2" w:space="0" w:color="auto"/>
            </w:tcBorders>
          </w:tcPr>
          <w:p w14:paraId="78E92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47,249)</w:t>
            </w:r>
          </w:p>
        </w:tc>
        <w:tc>
          <w:tcPr>
            <w:tcW w:w="967" w:type="dxa"/>
            <w:tcBorders>
              <w:top w:val="single" w:sz="2" w:space="0" w:color="auto"/>
            </w:tcBorders>
          </w:tcPr>
          <w:p w14:paraId="22DED3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55,241)</w:t>
            </w:r>
          </w:p>
        </w:tc>
        <w:tc>
          <w:tcPr>
            <w:tcW w:w="967" w:type="dxa"/>
            <w:tcBorders>
              <w:top w:val="single" w:sz="2" w:space="0" w:color="auto"/>
            </w:tcBorders>
          </w:tcPr>
          <w:p w14:paraId="597377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i/>
              </w:rPr>
              <w:t>(n =</w:t>
            </w:r>
            <w:r w:rsidRPr="00DE6B28">
              <w:rPr>
                <w:rFonts w:ascii="Times New Roman" w:hAnsi="Times New Roman" w:cs="Times New Roman"/>
              </w:rPr>
              <w:t xml:space="preserve"> 57,259)</w:t>
            </w:r>
          </w:p>
        </w:tc>
        <w:tc>
          <w:tcPr>
            <w:tcW w:w="880" w:type="dxa"/>
            <w:tcBorders>
              <w:top w:val="single" w:sz="2" w:space="0" w:color="auto"/>
            </w:tcBorders>
          </w:tcPr>
          <w:p w14:paraId="3DBCEA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63,113)</w:t>
            </w:r>
          </w:p>
        </w:tc>
        <w:tc>
          <w:tcPr>
            <w:tcW w:w="793" w:type="dxa"/>
            <w:tcBorders>
              <w:top w:val="single" w:sz="2" w:space="0" w:color="auto"/>
            </w:tcBorders>
          </w:tcPr>
          <w:p w14:paraId="1388B1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40</w:t>
            </w:r>
            <w:r w:rsidRPr="00DE6B28">
              <w:rPr>
                <w:rFonts w:ascii="Times New Roman" w:hAnsi="Times New Roman" w:cs="Times New Roman"/>
                <w:i/>
              </w:rPr>
              <w:t>,</w:t>
            </w:r>
            <w:r w:rsidRPr="00DE6B28">
              <w:rPr>
                <w:rFonts w:ascii="Times New Roman" w:hAnsi="Times New Roman" w:cs="Times New Roman"/>
              </w:rPr>
              <w:t>881)</w:t>
            </w:r>
          </w:p>
        </w:tc>
        <w:tc>
          <w:tcPr>
            <w:tcW w:w="794" w:type="dxa"/>
            <w:tcBorders>
              <w:top w:val="single" w:sz="2" w:space="0" w:color="auto"/>
            </w:tcBorders>
          </w:tcPr>
          <w:p w14:paraId="7E042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12,029)</w:t>
            </w:r>
          </w:p>
        </w:tc>
        <w:tc>
          <w:tcPr>
            <w:tcW w:w="897" w:type="dxa"/>
            <w:tcBorders>
              <w:top w:val="single" w:sz="2" w:space="0" w:color="auto"/>
            </w:tcBorders>
          </w:tcPr>
          <w:p w14:paraId="7F6BB9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t>
            </w:r>
            <w:r w:rsidRPr="00DE6B28">
              <w:rPr>
                <w:rFonts w:ascii="Times New Roman" w:hAnsi="Times New Roman" w:cs="Times New Roman"/>
                <w:i/>
              </w:rPr>
              <w:t xml:space="preserve">n </w:t>
            </w:r>
            <w:r w:rsidRPr="00DE6B28">
              <w:rPr>
                <w:rFonts w:ascii="Times New Roman" w:hAnsi="Times New Roman" w:cs="Times New Roman"/>
              </w:rPr>
              <w:t>= 1,536)</w:t>
            </w:r>
          </w:p>
        </w:tc>
      </w:tr>
      <w:tr w:rsidR="007D4600" w:rsidRPr="00DE6B28" w14:paraId="1E386C33" w14:textId="77777777" w:rsidTr="00DB7C31">
        <w:tc>
          <w:tcPr>
            <w:tcW w:w="1247" w:type="dxa"/>
            <w:shd w:val="clear" w:color="auto" w:fill="D9D9D9" w:themeFill="background1" w:themeFillShade="D9"/>
          </w:tcPr>
          <w:p w14:paraId="370930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Sex</w:t>
            </w:r>
          </w:p>
        </w:tc>
        <w:tc>
          <w:tcPr>
            <w:tcW w:w="1055" w:type="dxa"/>
            <w:shd w:val="clear" w:color="auto" w:fill="D9D9D9" w:themeFill="background1" w:themeFillShade="D9"/>
          </w:tcPr>
          <w:p w14:paraId="76922EB6"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116F9C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4978EBE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F0002D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E79FC32"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CD014D"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BB7B99E"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3258C9A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33CCAB0" w14:textId="77777777" w:rsidR="007D4600" w:rsidRPr="00DE6B28" w:rsidRDefault="007D4600" w:rsidP="007D4600">
            <w:pPr>
              <w:spacing w:before="36" w:after="36"/>
              <w:rPr>
                <w:rFonts w:ascii="Times New Roman" w:hAnsi="Times New Roman" w:cs="Times New Roman"/>
              </w:rPr>
            </w:pPr>
          </w:p>
        </w:tc>
      </w:tr>
      <w:tr w:rsidR="007D4600" w:rsidRPr="00DE6B28" w14:paraId="32531A0F" w14:textId="77777777" w:rsidTr="00DB7C31">
        <w:tc>
          <w:tcPr>
            <w:tcW w:w="1247" w:type="dxa"/>
          </w:tcPr>
          <w:p w14:paraId="759BA5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Female</w:t>
            </w:r>
          </w:p>
        </w:tc>
        <w:tc>
          <w:tcPr>
            <w:tcW w:w="1055" w:type="dxa"/>
          </w:tcPr>
          <w:p w14:paraId="6F191E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189226 (55.3%)</w:t>
            </w:r>
          </w:p>
        </w:tc>
        <w:tc>
          <w:tcPr>
            <w:tcW w:w="969" w:type="dxa"/>
          </w:tcPr>
          <w:p w14:paraId="31B5CD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39831 (61.6%)</w:t>
            </w:r>
          </w:p>
        </w:tc>
        <w:tc>
          <w:tcPr>
            <w:tcW w:w="791" w:type="dxa"/>
          </w:tcPr>
          <w:p w14:paraId="26A815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27344 (57.9%)</w:t>
            </w:r>
          </w:p>
        </w:tc>
        <w:tc>
          <w:tcPr>
            <w:tcW w:w="967" w:type="dxa"/>
          </w:tcPr>
          <w:p w14:paraId="19540E4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31203 (56.5%)</w:t>
            </w:r>
          </w:p>
        </w:tc>
        <w:tc>
          <w:tcPr>
            <w:tcW w:w="967" w:type="dxa"/>
          </w:tcPr>
          <w:p w14:paraId="48B556E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30890 (53.9%)</w:t>
            </w:r>
          </w:p>
        </w:tc>
        <w:tc>
          <w:tcPr>
            <w:tcW w:w="880" w:type="dxa"/>
          </w:tcPr>
          <w:p w14:paraId="6FD36E7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32729 (51.9%)</w:t>
            </w:r>
          </w:p>
        </w:tc>
        <w:tc>
          <w:tcPr>
            <w:tcW w:w="793" w:type="dxa"/>
          </w:tcPr>
          <w:p w14:paraId="1D43002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20256 (49.5%)</w:t>
            </w:r>
          </w:p>
        </w:tc>
        <w:tc>
          <w:tcPr>
            <w:tcW w:w="794" w:type="dxa"/>
          </w:tcPr>
          <w:p w14:paraId="2E691E4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6141 (51.1%)</w:t>
            </w:r>
          </w:p>
        </w:tc>
        <w:tc>
          <w:tcPr>
            <w:tcW w:w="897" w:type="dxa"/>
          </w:tcPr>
          <w:p w14:paraId="11BA47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832 (54.2%)</w:t>
            </w:r>
          </w:p>
        </w:tc>
      </w:tr>
      <w:tr w:rsidR="007D4600" w:rsidRPr="00DE6B28" w14:paraId="2D5FE75B" w14:textId="77777777" w:rsidTr="00DB7C31">
        <w:tc>
          <w:tcPr>
            <w:tcW w:w="1247" w:type="dxa"/>
          </w:tcPr>
          <w:p w14:paraId="391B75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Male</w:t>
            </w:r>
          </w:p>
        </w:tc>
        <w:tc>
          <w:tcPr>
            <w:tcW w:w="1055" w:type="dxa"/>
          </w:tcPr>
          <w:p w14:paraId="6D826C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148624 (43.5%)</w:t>
            </w:r>
          </w:p>
        </w:tc>
        <w:tc>
          <w:tcPr>
            <w:tcW w:w="969" w:type="dxa"/>
          </w:tcPr>
          <w:p w14:paraId="3F8FD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23206 (35.9%)</w:t>
            </w:r>
          </w:p>
        </w:tc>
        <w:tc>
          <w:tcPr>
            <w:tcW w:w="791" w:type="dxa"/>
          </w:tcPr>
          <w:p w14:paraId="0BF8DA0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19427 (41.1%)</w:t>
            </w:r>
          </w:p>
        </w:tc>
        <w:tc>
          <w:tcPr>
            <w:tcW w:w="967" w:type="dxa"/>
          </w:tcPr>
          <w:p w14:paraId="64D018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23584 (42.7%)</w:t>
            </w:r>
          </w:p>
        </w:tc>
        <w:tc>
          <w:tcPr>
            <w:tcW w:w="967" w:type="dxa"/>
          </w:tcPr>
          <w:p w14:paraId="1E5A12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25815 (45.1%)</w:t>
            </w:r>
          </w:p>
        </w:tc>
        <w:tc>
          <w:tcPr>
            <w:tcW w:w="880" w:type="dxa"/>
          </w:tcPr>
          <w:p w14:paraId="0076F6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29827 (47.3%)</w:t>
            </w:r>
          </w:p>
        </w:tc>
        <w:tc>
          <w:tcPr>
            <w:tcW w:w="793" w:type="dxa"/>
          </w:tcPr>
          <w:p w14:paraId="6EDD42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20299 (49.7%)</w:t>
            </w:r>
          </w:p>
        </w:tc>
        <w:tc>
          <w:tcPr>
            <w:tcW w:w="794" w:type="dxa"/>
          </w:tcPr>
          <w:p w14:paraId="3944B3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5807 (48.3%)</w:t>
            </w:r>
          </w:p>
        </w:tc>
        <w:tc>
          <w:tcPr>
            <w:tcW w:w="897" w:type="dxa"/>
          </w:tcPr>
          <w:p w14:paraId="1BB2973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659 (42.9%)</w:t>
            </w:r>
          </w:p>
        </w:tc>
      </w:tr>
      <w:tr w:rsidR="007D4600" w:rsidRPr="00DE6B28" w14:paraId="3315D85D" w14:textId="77777777" w:rsidTr="00DB7C31">
        <w:tc>
          <w:tcPr>
            <w:tcW w:w="1247" w:type="dxa"/>
          </w:tcPr>
          <w:p w14:paraId="533B67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Other/Intersex</w:t>
            </w:r>
          </w:p>
        </w:tc>
        <w:tc>
          <w:tcPr>
            <w:tcW w:w="1055" w:type="dxa"/>
          </w:tcPr>
          <w:p w14:paraId="2907F4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 (0.2%)</w:t>
            </w:r>
          </w:p>
        </w:tc>
        <w:tc>
          <w:tcPr>
            <w:tcW w:w="969" w:type="dxa"/>
          </w:tcPr>
          <w:p w14:paraId="313B1A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268 (0.4%)</w:t>
            </w:r>
          </w:p>
        </w:tc>
        <w:tc>
          <w:tcPr>
            <w:tcW w:w="791" w:type="dxa"/>
          </w:tcPr>
          <w:p w14:paraId="437B52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(0.1%)</w:t>
            </w:r>
          </w:p>
        </w:tc>
        <w:tc>
          <w:tcPr>
            <w:tcW w:w="967" w:type="dxa"/>
          </w:tcPr>
          <w:p w14:paraId="6D1FFCB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 (0.2%)</w:t>
            </w:r>
          </w:p>
        </w:tc>
        <w:tc>
          <w:tcPr>
            <w:tcW w:w="967" w:type="dxa"/>
          </w:tcPr>
          <w:p w14:paraId="7F2F87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 (0.3%)</w:t>
            </w:r>
          </w:p>
        </w:tc>
        <w:tc>
          <w:tcPr>
            <w:tcW w:w="880" w:type="dxa"/>
          </w:tcPr>
          <w:p w14:paraId="5D5F8D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(0.2%)</w:t>
            </w:r>
          </w:p>
        </w:tc>
        <w:tc>
          <w:tcPr>
            <w:tcW w:w="793" w:type="dxa"/>
          </w:tcPr>
          <w:p w14:paraId="35C0538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 (0.2%)</w:t>
            </w:r>
          </w:p>
        </w:tc>
        <w:tc>
          <w:tcPr>
            <w:tcW w:w="794" w:type="dxa"/>
          </w:tcPr>
          <w:p w14:paraId="2E50405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 (0.1%)</w:t>
            </w:r>
          </w:p>
        </w:tc>
        <w:tc>
          <w:tcPr>
            <w:tcW w:w="897" w:type="dxa"/>
          </w:tcPr>
          <w:p w14:paraId="57C170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 (1.3%)</w:t>
            </w:r>
          </w:p>
        </w:tc>
      </w:tr>
      <w:tr w:rsidR="007D4600" w:rsidRPr="00DE6B28" w14:paraId="15DFC932" w14:textId="77777777" w:rsidTr="00DB7C31">
        <w:tc>
          <w:tcPr>
            <w:tcW w:w="1247" w:type="dxa"/>
          </w:tcPr>
          <w:p w14:paraId="681A3E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1D5EE7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3287 (1.0%)</w:t>
            </w:r>
          </w:p>
        </w:tc>
        <w:tc>
          <w:tcPr>
            <w:tcW w:w="969" w:type="dxa"/>
          </w:tcPr>
          <w:p w14:paraId="172B005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1343 (2.1%)</w:t>
            </w:r>
          </w:p>
        </w:tc>
        <w:tc>
          <w:tcPr>
            <w:tcW w:w="791" w:type="dxa"/>
          </w:tcPr>
          <w:p w14:paraId="67B7BA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415 (0.9%)</w:t>
            </w:r>
          </w:p>
        </w:tc>
        <w:tc>
          <w:tcPr>
            <w:tcW w:w="967" w:type="dxa"/>
          </w:tcPr>
          <w:p w14:paraId="0E863E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362 (0.7%)</w:t>
            </w:r>
          </w:p>
        </w:tc>
        <w:tc>
          <w:tcPr>
            <w:tcW w:w="967" w:type="dxa"/>
          </w:tcPr>
          <w:p w14:paraId="4F08B6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 (0.7%)</w:t>
            </w:r>
          </w:p>
        </w:tc>
        <w:tc>
          <w:tcPr>
            <w:tcW w:w="880" w:type="dxa"/>
          </w:tcPr>
          <w:p w14:paraId="1C446A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421 (0.7%)</w:t>
            </w:r>
          </w:p>
        </w:tc>
        <w:tc>
          <w:tcPr>
            <w:tcW w:w="793" w:type="dxa"/>
          </w:tcPr>
          <w:p w14:paraId="07A636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263 (0.6%)</w:t>
            </w:r>
          </w:p>
        </w:tc>
        <w:tc>
          <w:tcPr>
            <w:tcW w:w="794" w:type="dxa"/>
          </w:tcPr>
          <w:p w14:paraId="0E958A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 (0.6%)</w:t>
            </w:r>
          </w:p>
        </w:tc>
        <w:tc>
          <w:tcPr>
            <w:tcW w:w="897" w:type="dxa"/>
          </w:tcPr>
          <w:p w14:paraId="1A003A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 (1.6%)</w:t>
            </w:r>
          </w:p>
        </w:tc>
      </w:tr>
      <w:tr w:rsidR="007D4600" w:rsidRPr="00DE6B28" w14:paraId="171B2903" w14:textId="77777777" w:rsidTr="00DB7C31">
        <w:tc>
          <w:tcPr>
            <w:tcW w:w="1247" w:type="dxa"/>
            <w:shd w:val="clear" w:color="auto" w:fill="D9D9D9" w:themeFill="background1" w:themeFillShade="D9"/>
          </w:tcPr>
          <w:p w14:paraId="4536358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Education</w:t>
            </w:r>
          </w:p>
        </w:tc>
        <w:tc>
          <w:tcPr>
            <w:tcW w:w="1055" w:type="dxa"/>
            <w:shd w:val="clear" w:color="auto" w:fill="D9D9D9" w:themeFill="background1" w:themeFillShade="D9"/>
          </w:tcPr>
          <w:p w14:paraId="4BAFE531"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5F8534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129FB9C4"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4A6480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A270F3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805BF1"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254230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0D00A9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833679F" w14:textId="77777777" w:rsidR="007D4600" w:rsidRPr="00DE6B28" w:rsidRDefault="007D4600" w:rsidP="007D4600">
            <w:pPr>
              <w:spacing w:before="36" w:after="36"/>
              <w:rPr>
                <w:rFonts w:ascii="Times New Roman" w:hAnsi="Times New Roman" w:cs="Times New Roman"/>
              </w:rPr>
            </w:pPr>
          </w:p>
        </w:tc>
      </w:tr>
      <w:tr w:rsidR="007D4600" w:rsidRPr="00DE6B28" w14:paraId="104E8018" w14:textId="77777777" w:rsidTr="00DB7C31">
        <w:tc>
          <w:tcPr>
            <w:tcW w:w="1247" w:type="dxa"/>
          </w:tcPr>
          <w:p w14:paraId="0801214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Associate’s Degree</w:t>
            </w:r>
          </w:p>
        </w:tc>
        <w:tc>
          <w:tcPr>
            <w:tcW w:w="1055" w:type="dxa"/>
          </w:tcPr>
          <w:p w14:paraId="2E6725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21259 (6.2%)</w:t>
            </w:r>
          </w:p>
        </w:tc>
        <w:tc>
          <w:tcPr>
            <w:tcW w:w="969" w:type="dxa"/>
          </w:tcPr>
          <w:p w14:paraId="4623A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3921 (6.1%)</w:t>
            </w:r>
          </w:p>
        </w:tc>
        <w:tc>
          <w:tcPr>
            <w:tcW w:w="791" w:type="dxa"/>
          </w:tcPr>
          <w:p w14:paraId="603198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2512 (5.3%)</w:t>
            </w:r>
          </w:p>
        </w:tc>
        <w:tc>
          <w:tcPr>
            <w:tcW w:w="967" w:type="dxa"/>
          </w:tcPr>
          <w:p w14:paraId="69AA1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2643 (4.8%)</w:t>
            </w:r>
          </w:p>
        </w:tc>
        <w:tc>
          <w:tcPr>
            <w:tcW w:w="967" w:type="dxa"/>
          </w:tcPr>
          <w:p w14:paraId="3C37F1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3174 (5.5%)</w:t>
            </w:r>
          </w:p>
        </w:tc>
        <w:tc>
          <w:tcPr>
            <w:tcW w:w="880" w:type="dxa"/>
          </w:tcPr>
          <w:p w14:paraId="4929A6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4381 (6.9%)</w:t>
            </w:r>
          </w:p>
        </w:tc>
        <w:tc>
          <w:tcPr>
            <w:tcW w:w="793" w:type="dxa"/>
          </w:tcPr>
          <w:p w14:paraId="5DD9C3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3398 (8.3%)</w:t>
            </w:r>
          </w:p>
        </w:tc>
        <w:tc>
          <w:tcPr>
            <w:tcW w:w="794" w:type="dxa"/>
          </w:tcPr>
          <w:p w14:paraId="061AB3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1093 (9.1%)</w:t>
            </w:r>
          </w:p>
        </w:tc>
        <w:tc>
          <w:tcPr>
            <w:tcW w:w="897" w:type="dxa"/>
          </w:tcPr>
          <w:p w14:paraId="4977B45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137 (8.9%)</w:t>
            </w:r>
          </w:p>
        </w:tc>
      </w:tr>
      <w:tr w:rsidR="007D4600" w:rsidRPr="00DE6B28" w14:paraId="0B7D0A94" w14:textId="77777777" w:rsidTr="00DB7C31">
        <w:tc>
          <w:tcPr>
            <w:tcW w:w="1247" w:type="dxa"/>
          </w:tcPr>
          <w:p w14:paraId="2E94D05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Bachelor’s Degree</w:t>
            </w:r>
          </w:p>
        </w:tc>
        <w:tc>
          <w:tcPr>
            <w:tcW w:w="1055" w:type="dxa"/>
          </w:tcPr>
          <w:p w14:paraId="1E0884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105724 (30.9%)</w:t>
            </w:r>
          </w:p>
        </w:tc>
        <w:tc>
          <w:tcPr>
            <w:tcW w:w="969" w:type="dxa"/>
          </w:tcPr>
          <w:p w14:paraId="47D88A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17800 (27.5%)</w:t>
            </w:r>
          </w:p>
        </w:tc>
        <w:tc>
          <w:tcPr>
            <w:tcW w:w="791" w:type="dxa"/>
          </w:tcPr>
          <w:p w14:paraId="593783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19818 (41.9%)</w:t>
            </w:r>
          </w:p>
        </w:tc>
        <w:tc>
          <w:tcPr>
            <w:tcW w:w="967" w:type="dxa"/>
          </w:tcPr>
          <w:p w14:paraId="41C566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20404 (36.9%)</w:t>
            </w:r>
          </w:p>
        </w:tc>
        <w:tc>
          <w:tcPr>
            <w:tcW w:w="967" w:type="dxa"/>
          </w:tcPr>
          <w:p w14:paraId="4D06172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18197 (31.8%)</w:t>
            </w:r>
          </w:p>
        </w:tc>
        <w:tc>
          <w:tcPr>
            <w:tcW w:w="880" w:type="dxa"/>
          </w:tcPr>
          <w:p w14:paraId="7DB2E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17066 (27.0%)</w:t>
            </w:r>
          </w:p>
        </w:tc>
        <w:tc>
          <w:tcPr>
            <w:tcW w:w="793" w:type="dxa"/>
          </w:tcPr>
          <w:p w14:paraId="5286824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9753 (23.9%)</w:t>
            </w:r>
          </w:p>
        </w:tc>
        <w:tc>
          <w:tcPr>
            <w:tcW w:w="794" w:type="dxa"/>
          </w:tcPr>
          <w:p w14:paraId="0D40BED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2455 (20.4%)</w:t>
            </w:r>
          </w:p>
        </w:tc>
        <w:tc>
          <w:tcPr>
            <w:tcW w:w="897" w:type="dxa"/>
          </w:tcPr>
          <w:p w14:paraId="07E587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(15.0%)</w:t>
            </w:r>
          </w:p>
        </w:tc>
      </w:tr>
      <w:tr w:rsidR="007D4600" w:rsidRPr="00DE6B28" w14:paraId="305D4EF7" w14:textId="77777777" w:rsidTr="00DB7C31">
        <w:tc>
          <w:tcPr>
            <w:tcW w:w="1247" w:type="dxa"/>
          </w:tcPr>
          <w:p w14:paraId="570B75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Graduate Degree</w:t>
            </w:r>
          </w:p>
        </w:tc>
        <w:tc>
          <w:tcPr>
            <w:tcW w:w="1055" w:type="dxa"/>
          </w:tcPr>
          <w:p w14:paraId="6D9D2B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56764 (16.6%)</w:t>
            </w:r>
          </w:p>
        </w:tc>
        <w:tc>
          <w:tcPr>
            <w:tcW w:w="969" w:type="dxa"/>
          </w:tcPr>
          <w:p w14:paraId="419605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3386 (5.2%)</w:t>
            </w:r>
          </w:p>
        </w:tc>
        <w:tc>
          <w:tcPr>
            <w:tcW w:w="791" w:type="dxa"/>
          </w:tcPr>
          <w:p w14:paraId="334AA60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8580 (18.2%)</w:t>
            </w:r>
          </w:p>
        </w:tc>
        <w:tc>
          <w:tcPr>
            <w:tcW w:w="967" w:type="dxa"/>
          </w:tcPr>
          <w:p w14:paraId="51D0D4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11690 (21.2%)</w:t>
            </w:r>
          </w:p>
        </w:tc>
        <w:tc>
          <w:tcPr>
            <w:tcW w:w="967" w:type="dxa"/>
          </w:tcPr>
          <w:p w14:paraId="5363F1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11725 (20.5%)</w:t>
            </w:r>
          </w:p>
        </w:tc>
        <w:tc>
          <w:tcPr>
            <w:tcW w:w="880" w:type="dxa"/>
          </w:tcPr>
          <w:p w14:paraId="3C3B7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11671 (18.5%)</w:t>
            </w:r>
          </w:p>
        </w:tc>
        <w:tc>
          <w:tcPr>
            <w:tcW w:w="793" w:type="dxa"/>
          </w:tcPr>
          <w:p w14:paraId="5130719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7423 (18.2%)</w:t>
            </w:r>
          </w:p>
        </w:tc>
        <w:tc>
          <w:tcPr>
            <w:tcW w:w="794" w:type="dxa"/>
          </w:tcPr>
          <w:p w14:paraId="4A8348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2038 (16.9%)</w:t>
            </w:r>
          </w:p>
        </w:tc>
        <w:tc>
          <w:tcPr>
            <w:tcW w:w="897" w:type="dxa"/>
          </w:tcPr>
          <w:p w14:paraId="296F5D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 (16.3%)</w:t>
            </w:r>
          </w:p>
        </w:tc>
      </w:tr>
      <w:tr w:rsidR="007D4600" w:rsidRPr="00DE6B28" w14:paraId="027CFBE9" w14:textId="77777777" w:rsidTr="00DB7C31">
        <w:tc>
          <w:tcPr>
            <w:tcW w:w="1247" w:type="dxa"/>
          </w:tcPr>
          <w:p w14:paraId="06AB2A9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High School</w:t>
            </w:r>
          </w:p>
        </w:tc>
        <w:tc>
          <w:tcPr>
            <w:tcW w:w="1055" w:type="dxa"/>
          </w:tcPr>
          <w:p w14:paraId="6F8D49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77434 (22.6%)</w:t>
            </w:r>
          </w:p>
        </w:tc>
        <w:tc>
          <w:tcPr>
            <w:tcW w:w="969" w:type="dxa"/>
          </w:tcPr>
          <w:p w14:paraId="1A3F31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23451 (36.3%)</w:t>
            </w:r>
          </w:p>
        </w:tc>
        <w:tc>
          <w:tcPr>
            <w:tcW w:w="791" w:type="dxa"/>
          </w:tcPr>
          <w:p w14:paraId="055FB5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7871 (16.7%)</w:t>
            </w:r>
          </w:p>
        </w:tc>
        <w:tc>
          <w:tcPr>
            <w:tcW w:w="967" w:type="dxa"/>
          </w:tcPr>
          <w:p w14:paraId="43B712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9293 (16.8%)</w:t>
            </w:r>
          </w:p>
        </w:tc>
        <w:tc>
          <w:tcPr>
            <w:tcW w:w="967" w:type="dxa"/>
          </w:tcPr>
          <w:p w14:paraId="614CF8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10880 (19.0%)</w:t>
            </w:r>
          </w:p>
        </w:tc>
        <w:tc>
          <w:tcPr>
            <w:tcW w:w="880" w:type="dxa"/>
          </w:tcPr>
          <w:p w14:paraId="60DDE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12985 (20.6%)</w:t>
            </w:r>
          </w:p>
        </w:tc>
        <w:tc>
          <w:tcPr>
            <w:tcW w:w="793" w:type="dxa"/>
          </w:tcPr>
          <w:p w14:paraId="3D2D3E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9321 (22.8%)</w:t>
            </w:r>
          </w:p>
        </w:tc>
        <w:tc>
          <w:tcPr>
            <w:tcW w:w="794" w:type="dxa"/>
          </w:tcPr>
          <w:p w14:paraId="0BD5EE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3155 (26.2%)</w:t>
            </w:r>
          </w:p>
        </w:tc>
        <w:tc>
          <w:tcPr>
            <w:tcW w:w="897" w:type="dxa"/>
          </w:tcPr>
          <w:p w14:paraId="29281A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(31.1%)</w:t>
            </w:r>
          </w:p>
        </w:tc>
      </w:tr>
      <w:tr w:rsidR="007D4600" w:rsidRPr="00DE6B28" w14:paraId="16D092D6" w14:textId="77777777" w:rsidTr="00DB7C31">
        <w:tc>
          <w:tcPr>
            <w:tcW w:w="1247" w:type="dxa"/>
          </w:tcPr>
          <w:p w14:paraId="0FD8C5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Less than High School</w:t>
            </w:r>
          </w:p>
        </w:tc>
        <w:tc>
          <w:tcPr>
            <w:tcW w:w="1055" w:type="dxa"/>
          </w:tcPr>
          <w:p w14:paraId="0A113D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34040 (10.0%)</w:t>
            </w:r>
          </w:p>
        </w:tc>
        <w:tc>
          <w:tcPr>
            <w:tcW w:w="969" w:type="dxa"/>
          </w:tcPr>
          <w:p w14:paraId="5276BBC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6836 (10.6%)</w:t>
            </w:r>
          </w:p>
        </w:tc>
        <w:tc>
          <w:tcPr>
            <w:tcW w:w="791" w:type="dxa"/>
          </w:tcPr>
          <w:p w14:paraId="300FB8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2902 (6.1%)</w:t>
            </w:r>
          </w:p>
        </w:tc>
        <w:tc>
          <w:tcPr>
            <w:tcW w:w="967" w:type="dxa"/>
          </w:tcPr>
          <w:p w14:paraId="66130D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4720 (8.5%)</w:t>
            </w:r>
          </w:p>
        </w:tc>
        <w:tc>
          <w:tcPr>
            <w:tcW w:w="967" w:type="dxa"/>
          </w:tcPr>
          <w:p w14:paraId="03F31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5674 (9.9%)</w:t>
            </w:r>
          </w:p>
        </w:tc>
        <w:tc>
          <w:tcPr>
            <w:tcW w:w="880" w:type="dxa"/>
          </w:tcPr>
          <w:p w14:paraId="200DF6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7249 (11.5%)</w:t>
            </w:r>
          </w:p>
        </w:tc>
        <w:tc>
          <w:tcPr>
            <w:tcW w:w="793" w:type="dxa"/>
          </w:tcPr>
          <w:p w14:paraId="52AA34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4811 (11.8%)</w:t>
            </w:r>
          </w:p>
        </w:tc>
        <w:tc>
          <w:tcPr>
            <w:tcW w:w="794" w:type="dxa"/>
          </w:tcPr>
          <w:p w14:paraId="66A835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1620 (13.5%)</w:t>
            </w:r>
          </w:p>
        </w:tc>
        <w:tc>
          <w:tcPr>
            <w:tcW w:w="897" w:type="dxa"/>
          </w:tcPr>
          <w:p w14:paraId="5E2399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228 (14.8%)</w:t>
            </w:r>
          </w:p>
        </w:tc>
      </w:tr>
      <w:tr w:rsidR="007D4600" w:rsidRPr="00DE6B28" w14:paraId="4AB3B11E" w14:textId="77777777" w:rsidTr="00DB7C31">
        <w:tc>
          <w:tcPr>
            <w:tcW w:w="1247" w:type="dxa"/>
          </w:tcPr>
          <w:p w14:paraId="5A9DE0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w:t>
            </w:r>
          </w:p>
        </w:tc>
        <w:tc>
          <w:tcPr>
            <w:tcW w:w="1055" w:type="dxa"/>
          </w:tcPr>
          <w:p w14:paraId="75AD0B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16246 (4.8%)</w:t>
            </w:r>
          </w:p>
        </w:tc>
        <w:tc>
          <w:tcPr>
            <w:tcW w:w="969" w:type="dxa"/>
          </w:tcPr>
          <w:p w14:paraId="0AAA13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3578 (5.5%)</w:t>
            </w:r>
          </w:p>
        </w:tc>
        <w:tc>
          <w:tcPr>
            <w:tcW w:w="791" w:type="dxa"/>
          </w:tcPr>
          <w:p w14:paraId="39ACD5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2248 (4.8%)</w:t>
            </w:r>
          </w:p>
        </w:tc>
        <w:tc>
          <w:tcPr>
            <w:tcW w:w="967" w:type="dxa"/>
          </w:tcPr>
          <w:p w14:paraId="368B04A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2552 (4.6%)</w:t>
            </w:r>
          </w:p>
        </w:tc>
        <w:tc>
          <w:tcPr>
            <w:tcW w:w="967" w:type="dxa"/>
          </w:tcPr>
          <w:p w14:paraId="0E3F66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2733 (4.8%)</w:t>
            </w:r>
          </w:p>
        </w:tc>
        <w:tc>
          <w:tcPr>
            <w:tcW w:w="880" w:type="dxa"/>
          </w:tcPr>
          <w:p w14:paraId="314FB7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2997 (4.7%)</w:t>
            </w:r>
          </w:p>
        </w:tc>
        <w:tc>
          <w:tcPr>
            <w:tcW w:w="793" w:type="dxa"/>
          </w:tcPr>
          <w:p w14:paraId="5A4BF4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1649 (4.0%)</w:t>
            </w:r>
          </w:p>
        </w:tc>
        <w:tc>
          <w:tcPr>
            <w:tcW w:w="794" w:type="dxa"/>
          </w:tcPr>
          <w:p w14:paraId="2F0277D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412 (3.4%)</w:t>
            </w:r>
          </w:p>
        </w:tc>
        <w:tc>
          <w:tcPr>
            <w:tcW w:w="897" w:type="dxa"/>
          </w:tcPr>
          <w:p w14:paraId="0CBD06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77 (5.0%)</w:t>
            </w:r>
          </w:p>
        </w:tc>
      </w:tr>
      <w:tr w:rsidR="007D4600" w:rsidRPr="00DE6B28" w14:paraId="0DC9C6B4" w14:textId="77777777" w:rsidTr="00DB7C31">
        <w:tc>
          <w:tcPr>
            <w:tcW w:w="1247" w:type="dxa"/>
          </w:tcPr>
          <w:p w14:paraId="6A9E9D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Vocational Certification</w:t>
            </w:r>
          </w:p>
        </w:tc>
        <w:tc>
          <w:tcPr>
            <w:tcW w:w="1055" w:type="dxa"/>
          </w:tcPr>
          <w:p w14:paraId="621E2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21823 (6.4%)</w:t>
            </w:r>
          </w:p>
        </w:tc>
        <w:tc>
          <w:tcPr>
            <w:tcW w:w="969" w:type="dxa"/>
          </w:tcPr>
          <w:p w14:paraId="392932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1922 (3.0%)</w:t>
            </w:r>
          </w:p>
        </w:tc>
        <w:tc>
          <w:tcPr>
            <w:tcW w:w="791" w:type="dxa"/>
          </w:tcPr>
          <w:p w14:paraId="7C888B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2613 (5.5%)</w:t>
            </w:r>
          </w:p>
        </w:tc>
        <w:tc>
          <w:tcPr>
            <w:tcW w:w="967" w:type="dxa"/>
          </w:tcPr>
          <w:p w14:paraId="1D512A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3054 (5.5%)</w:t>
            </w:r>
          </w:p>
        </w:tc>
        <w:tc>
          <w:tcPr>
            <w:tcW w:w="967" w:type="dxa"/>
          </w:tcPr>
          <w:p w14:paraId="4DDD02C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3842 (6.7%)</w:t>
            </w:r>
          </w:p>
        </w:tc>
        <w:tc>
          <w:tcPr>
            <w:tcW w:w="880" w:type="dxa"/>
          </w:tcPr>
          <w:p w14:paraId="32C097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5487 (8.7%)</w:t>
            </w:r>
          </w:p>
        </w:tc>
        <w:tc>
          <w:tcPr>
            <w:tcW w:w="793" w:type="dxa"/>
          </w:tcPr>
          <w:p w14:paraId="218142C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3762 (9.2%)</w:t>
            </w:r>
          </w:p>
        </w:tc>
        <w:tc>
          <w:tcPr>
            <w:tcW w:w="794" w:type="dxa"/>
          </w:tcPr>
          <w:p w14:paraId="76EC6D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1043 (8.7%)</w:t>
            </w:r>
          </w:p>
        </w:tc>
        <w:tc>
          <w:tcPr>
            <w:tcW w:w="897" w:type="dxa"/>
          </w:tcPr>
          <w:p w14:paraId="67323FE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(6.5%)</w:t>
            </w:r>
          </w:p>
        </w:tc>
      </w:tr>
      <w:tr w:rsidR="007D4600" w:rsidRPr="00DE6B28" w14:paraId="63BAF682" w14:textId="77777777" w:rsidTr="00DB7C31">
        <w:tc>
          <w:tcPr>
            <w:tcW w:w="1247" w:type="dxa"/>
          </w:tcPr>
          <w:p w14:paraId="10D89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5FF3B13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8666 (2.5%)</w:t>
            </w:r>
          </w:p>
        </w:tc>
        <w:tc>
          <w:tcPr>
            <w:tcW w:w="969" w:type="dxa"/>
          </w:tcPr>
          <w:p w14:paraId="22E380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3754 (5.8%)</w:t>
            </w:r>
          </w:p>
        </w:tc>
        <w:tc>
          <w:tcPr>
            <w:tcW w:w="791" w:type="dxa"/>
          </w:tcPr>
          <w:p w14:paraId="0CCE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705 (1.5%)</w:t>
            </w:r>
          </w:p>
        </w:tc>
        <w:tc>
          <w:tcPr>
            <w:tcW w:w="967" w:type="dxa"/>
          </w:tcPr>
          <w:p w14:paraId="58E0037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885 (1.6%)</w:t>
            </w:r>
          </w:p>
        </w:tc>
        <w:tc>
          <w:tcPr>
            <w:tcW w:w="967" w:type="dxa"/>
          </w:tcPr>
          <w:p w14:paraId="24F253F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1034 (1.8%)</w:t>
            </w:r>
          </w:p>
        </w:tc>
        <w:tc>
          <w:tcPr>
            <w:tcW w:w="880" w:type="dxa"/>
          </w:tcPr>
          <w:p w14:paraId="7F8CBD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1277 (2.0%)</w:t>
            </w:r>
          </w:p>
        </w:tc>
        <w:tc>
          <w:tcPr>
            <w:tcW w:w="793" w:type="dxa"/>
          </w:tcPr>
          <w:p w14:paraId="5545C7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764 (1.9%)</w:t>
            </w:r>
          </w:p>
        </w:tc>
        <w:tc>
          <w:tcPr>
            <w:tcW w:w="794" w:type="dxa"/>
          </w:tcPr>
          <w:p w14:paraId="71138A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 (1.8%)</w:t>
            </w:r>
          </w:p>
        </w:tc>
        <w:tc>
          <w:tcPr>
            <w:tcW w:w="897" w:type="dxa"/>
          </w:tcPr>
          <w:p w14:paraId="15A4862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66747B00" w14:textId="77777777" w:rsidTr="00DB7C31">
        <w:tc>
          <w:tcPr>
            <w:tcW w:w="1247" w:type="dxa"/>
            <w:shd w:val="clear" w:color="auto" w:fill="D9D9D9" w:themeFill="background1" w:themeFillShade="D9"/>
          </w:tcPr>
          <w:p w14:paraId="168FB47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Employment</w:t>
            </w:r>
          </w:p>
        </w:tc>
        <w:tc>
          <w:tcPr>
            <w:tcW w:w="1055" w:type="dxa"/>
            <w:shd w:val="clear" w:color="auto" w:fill="D9D9D9" w:themeFill="background1" w:themeFillShade="D9"/>
          </w:tcPr>
          <w:p w14:paraId="220C026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1C48E2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8DF6C9"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D41529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E0A2EF7"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B897D7"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FA5F25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C4EC845"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75660902" w14:textId="77777777" w:rsidR="007D4600" w:rsidRPr="00DE6B28" w:rsidRDefault="007D4600" w:rsidP="007D4600">
            <w:pPr>
              <w:spacing w:before="36" w:after="36"/>
              <w:rPr>
                <w:rFonts w:ascii="Times New Roman" w:hAnsi="Times New Roman" w:cs="Times New Roman"/>
              </w:rPr>
            </w:pPr>
          </w:p>
        </w:tc>
      </w:tr>
      <w:tr w:rsidR="007D4600" w:rsidRPr="00DE6B28" w14:paraId="1DE43A8B" w14:textId="77777777" w:rsidTr="00DB7C31">
        <w:tc>
          <w:tcPr>
            <w:tcW w:w="1247" w:type="dxa"/>
          </w:tcPr>
          <w:p w14:paraId="1D9F90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Employed /Self employed</w:t>
            </w:r>
          </w:p>
        </w:tc>
        <w:tc>
          <w:tcPr>
            <w:tcW w:w="1055" w:type="dxa"/>
          </w:tcPr>
          <w:p w14:paraId="0D8224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163401 (47.8%)</w:t>
            </w:r>
          </w:p>
        </w:tc>
        <w:tc>
          <w:tcPr>
            <w:tcW w:w="969" w:type="dxa"/>
          </w:tcPr>
          <w:p w14:paraId="54AE91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12630 (19.5%)</w:t>
            </w:r>
          </w:p>
        </w:tc>
        <w:tc>
          <w:tcPr>
            <w:tcW w:w="791" w:type="dxa"/>
          </w:tcPr>
          <w:p w14:paraId="480115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29040 (61.5%)</w:t>
            </w:r>
          </w:p>
        </w:tc>
        <w:tc>
          <w:tcPr>
            <w:tcW w:w="967" w:type="dxa"/>
          </w:tcPr>
          <w:p w14:paraId="6C9AB4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39198 (71.0%)</w:t>
            </w:r>
          </w:p>
        </w:tc>
        <w:tc>
          <w:tcPr>
            <w:tcW w:w="967" w:type="dxa"/>
          </w:tcPr>
          <w:p w14:paraId="06053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41026 (71.6%)</w:t>
            </w:r>
          </w:p>
        </w:tc>
        <w:tc>
          <w:tcPr>
            <w:tcW w:w="880" w:type="dxa"/>
          </w:tcPr>
          <w:p w14:paraId="11E0A59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33075 (52.4%)</w:t>
            </w:r>
          </w:p>
        </w:tc>
        <w:tc>
          <w:tcPr>
            <w:tcW w:w="793" w:type="dxa"/>
          </w:tcPr>
          <w:p w14:paraId="723E5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7391 (18.1%)</w:t>
            </w:r>
          </w:p>
        </w:tc>
        <w:tc>
          <w:tcPr>
            <w:tcW w:w="794" w:type="dxa"/>
          </w:tcPr>
          <w:p w14:paraId="5D0B62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960 (8.0%)</w:t>
            </w:r>
          </w:p>
        </w:tc>
        <w:tc>
          <w:tcPr>
            <w:tcW w:w="897" w:type="dxa"/>
          </w:tcPr>
          <w:p w14:paraId="18C378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(5.3%)</w:t>
            </w:r>
          </w:p>
        </w:tc>
      </w:tr>
      <w:tr w:rsidR="007D4600" w:rsidRPr="00DE6B28" w14:paraId="47933A15" w14:textId="77777777" w:rsidTr="00DB7C31">
        <w:tc>
          <w:tcPr>
            <w:tcW w:w="1247" w:type="dxa"/>
          </w:tcPr>
          <w:p w14:paraId="57A6B4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Homemaker</w:t>
            </w:r>
          </w:p>
        </w:tc>
        <w:tc>
          <w:tcPr>
            <w:tcW w:w="1055" w:type="dxa"/>
          </w:tcPr>
          <w:p w14:paraId="317888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31570 (9.2%)</w:t>
            </w:r>
          </w:p>
        </w:tc>
        <w:tc>
          <w:tcPr>
            <w:tcW w:w="969" w:type="dxa"/>
          </w:tcPr>
          <w:p w14:paraId="781C2F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2260 (3.5%)</w:t>
            </w:r>
          </w:p>
        </w:tc>
        <w:tc>
          <w:tcPr>
            <w:tcW w:w="791" w:type="dxa"/>
          </w:tcPr>
          <w:p w14:paraId="6C448E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5383 (11.4%)</w:t>
            </w:r>
          </w:p>
        </w:tc>
        <w:tc>
          <w:tcPr>
            <w:tcW w:w="967" w:type="dxa"/>
          </w:tcPr>
          <w:p w14:paraId="1D1A0E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8198 (14.8%)</w:t>
            </w:r>
          </w:p>
        </w:tc>
        <w:tc>
          <w:tcPr>
            <w:tcW w:w="967" w:type="dxa"/>
          </w:tcPr>
          <w:p w14:paraId="0BB772E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7162 (12.5%)</w:t>
            </w:r>
          </w:p>
        </w:tc>
        <w:tc>
          <w:tcPr>
            <w:tcW w:w="880" w:type="dxa"/>
          </w:tcPr>
          <w:p w14:paraId="17C079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5874 (9.3%)</w:t>
            </w:r>
          </w:p>
        </w:tc>
        <w:tc>
          <w:tcPr>
            <w:tcW w:w="793" w:type="dxa"/>
          </w:tcPr>
          <w:p w14:paraId="4DF03C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2124 (5.2%)</w:t>
            </w:r>
          </w:p>
        </w:tc>
        <w:tc>
          <w:tcPr>
            <w:tcW w:w="794" w:type="dxa"/>
          </w:tcPr>
          <w:p w14:paraId="143C2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478 (4.0%)</w:t>
            </w:r>
          </w:p>
        </w:tc>
        <w:tc>
          <w:tcPr>
            <w:tcW w:w="897" w:type="dxa"/>
          </w:tcPr>
          <w:p w14:paraId="630EBD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 (5.9%)</w:t>
            </w:r>
          </w:p>
        </w:tc>
      </w:tr>
      <w:tr w:rsidR="007D4600" w:rsidRPr="00DE6B28" w14:paraId="211C08F6" w14:textId="77777777" w:rsidTr="00DB7C31">
        <w:tc>
          <w:tcPr>
            <w:tcW w:w="1247" w:type="dxa"/>
          </w:tcPr>
          <w:p w14:paraId="762819B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Not able to work</w:t>
            </w:r>
          </w:p>
        </w:tc>
        <w:tc>
          <w:tcPr>
            <w:tcW w:w="1055" w:type="dxa"/>
          </w:tcPr>
          <w:p w14:paraId="7B6F2C0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7210 (2.1%)</w:t>
            </w:r>
          </w:p>
        </w:tc>
        <w:tc>
          <w:tcPr>
            <w:tcW w:w="969" w:type="dxa"/>
          </w:tcPr>
          <w:p w14:paraId="72F95C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(1.9%)</w:t>
            </w:r>
          </w:p>
        </w:tc>
        <w:tc>
          <w:tcPr>
            <w:tcW w:w="791" w:type="dxa"/>
          </w:tcPr>
          <w:p w14:paraId="634DC9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806 (1.7%)</w:t>
            </w:r>
          </w:p>
        </w:tc>
        <w:tc>
          <w:tcPr>
            <w:tcW w:w="967" w:type="dxa"/>
          </w:tcPr>
          <w:p w14:paraId="3A31443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966 (1.7%)</w:t>
            </w:r>
          </w:p>
        </w:tc>
        <w:tc>
          <w:tcPr>
            <w:tcW w:w="967" w:type="dxa"/>
          </w:tcPr>
          <w:p w14:paraId="0F124A9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1444 (2.5%)</w:t>
            </w:r>
          </w:p>
        </w:tc>
        <w:tc>
          <w:tcPr>
            <w:tcW w:w="880" w:type="dxa"/>
          </w:tcPr>
          <w:p w14:paraId="4BC388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2193 (3.5%)</w:t>
            </w:r>
          </w:p>
        </w:tc>
        <w:tc>
          <w:tcPr>
            <w:tcW w:w="793" w:type="dxa"/>
          </w:tcPr>
          <w:p w14:paraId="274719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 (1.2%)</w:t>
            </w:r>
          </w:p>
        </w:tc>
        <w:tc>
          <w:tcPr>
            <w:tcW w:w="794" w:type="dxa"/>
          </w:tcPr>
          <w:p w14:paraId="6DA4D8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 (0.7%)</w:t>
            </w:r>
          </w:p>
        </w:tc>
        <w:tc>
          <w:tcPr>
            <w:tcW w:w="897" w:type="dxa"/>
          </w:tcPr>
          <w:p w14:paraId="6822FB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 (2.3%)</w:t>
            </w:r>
          </w:p>
        </w:tc>
      </w:tr>
      <w:tr w:rsidR="007D4600" w:rsidRPr="00DE6B28" w14:paraId="5BA882D3" w14:textId="77777777" w:rsidTr="00DB7C31">
        <w:tc>
          <w:tcPr>
            <w:tcW w:w="1247" w:type="dxa"/>
          </w:tcPr>
          <w:p w14:paraId="4B9085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Retired</w:t>
            </w:r>
          </w:p>
        </w:tc>
        <w:tc>
          <w:tcPr>
            <w:tcW w:w="1055" w:type="dxa"/>
          </w:tcPr>
          <w:p w14:paraId="024D531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61333 (17.9%)</w:t>
            </w:r>
          </w:p>
        </w:tc>
        <w:tc>
          <w:tcPr>
            <w:tcW w:w="969" w:type="dxa"/>
          </w:tcPr>
          <w:p w14:paraId="6B7852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(0.2%)</w:t>
            </w:r>
          </w:p>
        </w:tc>
        <w:tc>
          <w:tcPr>
            <w:tcW w:w="791" w:type="dxa"/>
          </w:tcPr>
          <w:p w14:paraId="020768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 (0.2%)</w:t>
            </w:r>
          </w:p>
        </w:tc>
        <w:tc>
          <w:tcPr>
            <w:tcW w:w="967" w:type="dxa"/>
          </w:tcPr>
          <w:p w14:paraId="714F17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 (0.6%)</w:t>
            </w:r>
          </w:p>
        </w:tc>
        <w:tc>
          <w:tcPr>
            <w:tcW w:w="967" w:type="dxa"/>
          </w:tcPr>
          <w:p w14:paraId="02398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1924 (3.4%)</w:t>
            </w:r>
          </w:p>
        </w:tc>
        <w:tc>
          <w:tcPr>
            <w:tcW w:w="880" w:type="dxa"/>
          </w:tcPr>
          <w:p w14:paraId="73FDC20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17194 (27.2%)</w:t>
            </w:r>
          </w:p>
        </w:tc>
        <w:tc>
          <w:tcPr>
            <w:tcW w:w="793" w:type="dxa"/>
          </w:tcPr>
          <w:p w14:paraId="690960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30038 (73.5%)</w:t>
            </w:r>
          </w:p>
        </w:tc>
        <w:tc>
          <w:tcPr>
            <w:tcW w:w="794" w:type="dxa"/>
          </w:tcPr>
          <w:p w14:paraId="27B519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10380 (86.3%)</w:t>
            </w:r>
          </w:p>
        </w:tc>
        <w:tc>
          <w:tcPr>
            <w:tcW w:w="897" w:type="dxa"/>
          </w:tcPr>
          <w:p w14:paraId="698CDA8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1285 (83.7%)</w:t>
            </w:r>
          </w:p>
        </w:tc>
      </w:tr>
      <w:tr w:rsidR="007D4600" w:rsidRPr="00DE6B28" w14:paraId="42E51217" w14:textId="77777777" w:rsidTr="00DB7C31">
        <w:tc>
          <w:tcPr>
            <w:tcW w:w="1247" w:type="dxa"/>
          </w:tcPr>
          <w:p w14:paraId="6AAF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Studying</w:t>
            </w:r>
          </w:p>
        </w:tc>
        <w:tc>
          <w:tcPr>
            <w:tcW w:w="1055" w:type="dxa"/>
          </w:tcPr>
          <w:p w14:paraId="71F1F6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48583 (14.2%)</w:t>
            </w:r>
          </w:p>
        </w:tc>
        <w:tc>
          <w:tcPr>
            <w:tcW w:w="969" w:type="dxa"/>
          </w:tcPr>
          <w:p w14:paraId="6A97D0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40925 (63.3%)</w:t>
            </w:r>
          </w:p>
        </w:tc>
        <w:tc>
          <w:tcPr>
            <w:tcW w:w="791" w:type="dxa"/>
          </w:tcPr>
          <w:p w14:paraId="5D1C2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4306 (9.1%)</w:t>
            </w:r>
          </w:p>
        </w:tc>
        <w:tc>
          <w:tcPr>
            <w:tcW w:w="967" w:type="dxa"/>
          </w:tcPr>
          <w:p w14:paraId="1B60A1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1476 (2.7%)</w:t>
            </w:r>
          </w:p>
        </w:tc>
        <w:tc>
          <w:tcPr>
            <w:tcW w:w="967" w:type="dxa"/>
          </w:tcPr>
          <w:p w14:paraId="651C0FE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1101 (1.9%)</w:t>
            </w:r>
          </w:p>
        </w:tc>
        <w:tc>
          <w:tcPr>
            <w:tcW w:w="880" w:type="dxa"/>
          </w:tcPr>
          <w:p w14:paraId="009A1E6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574 (0.9%)</w:t>
            </w:r>
          </w:p>
        </w:tc>
        <w:tc>
          <w:tcPr>
            <w:tcW w:w="793" w:type="dxa"/>
          </w:tcPr>
          <w:p w14:paraId="338E26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 (0.4%)</w:t>
            </w:r>
          </w:p>
        </w:tc>
        <w:tc>
          <w:tcPr>
            <w:tcW w:w="794" w:type="dxa"/>
          </w:tcPr>
          <w:p w14:paraId="6F741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 (0.2%)</w:t>
            </w:r>
          </w:p>
        </w:tc>
        <w:tc>
          <w:tcPr>
            <w:tcW w:w="897" w:type="dxa"/>
          </w:tcPr>
          <w:p w14:paraId="549713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36032A91" w14:textId="77777777" w:rsidTr="00DB7C31">
        <w:tc>
          <w:tcPr>
            <w:tcW w:w="1247" w:type="dxa"/>
          </w:tcPr>
          <w:p w14:paraId="68F3DA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Unemployed</w:t>
            </w:r>
          </w:p>
        </w:tc>
        <w:tc>
          <w:tcPr>
            <w:tcW w:w="1055" w:type="dxa"/>
          </w:tcPr>
          <w:p w14:paraId="6E1C65F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29859 (8.7%)</w:t>
            </w:r>
          </w:p>
        </w:tc>
        <w:tc>
          <w:tcPr>
            <w:tcW w:w="969" w:type="dxa"/>
          </w:tcPr>
          <w:p w14:paraId="527FD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7519 (11.6%)</w:t>
            </w:r>
          </w:p>
        </w:tc>
        <w:tc>
          <w:tcPr>
            <w:tcW w:w="791" w:type="dxa"/>
          </w:tcPr>
          <w:p w14:paraId="0EAC97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7621 (16.1%)</w:t>
            </w:r>
          </w:p>
        </w:tc>
        <w:tc>
          <w:tcPr>
            <w:tcW w:w="967" w:type="dxa"/>
          </w:tcPr>
          <w:p w14:paraId="0E2D5C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5086 (9.2%)</w:t>
            </w:r>
          </w:p>
        </w:tc>
        <w:tc>
          <w:tcPr>
            <w:tcW w:w="967" w:type="dxa"/>
          </w:tcPr>
          <w:p w14:paraId="7D4CBE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4602 (8.0%)</w:t>
            </w:r>
          </w:p>
        </w:tc>
        <w:tc>
          <w:tcPr>
            <w:tcW w:w="880" w:type="dxa"/>
          </w:tcPr>
          <w:p w14:paraId="042FFC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4203 (6.7%)</w:t>
            </w:r>
          </w:p>
        </w:tc>
        <w:tc>
          <w:tcPr>
            <w:tcW w:w="793" w:type="dxa"/>
          </w:tcPr>
          <w:p w14:paraId="400810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(1.7%)</w:t>
            </w:r>
          </w:p>
        </w:tc>
        <w:tc>
          <w:tcPr>
            <w:tcW w:w="794" w:type="dxa"/>
          </w:tcPr>
          <w:p w14:paraId="106FF15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 (0.8%)</w:t>
            </w:r>
          </w:p>
        </w:tc>
        <w:tc>
          <w:tcPr>
            <w:tcW w:w="897" w:type="dxa"/>
          </w:tcPr>
          <w:p w14:paraId="318AD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 (1.4%)</w:t>
            </w:r>
          </w:p>
        </w:tc>
      </w:tr>
      <w:tr w:rsidR="007D4600" w:rsidRPr="00DE6B28" w14:paraId="6709D1DD" w14:textId="77777777" w:rsidTr="00DB7C31">
        <w:tc>
          <w:tcPr>
            <w:tcW w:w="1247" w:type="dxa"/>
            <w:shd w:val="clear" w:color="auto" w:fill="D9D9D9" w:themeFill="background1" w:themeFillShade="D9"/>
          </w:tcPr>
          <w:p w14:paraId="3284CA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Relationship Status</w:t>
            </w:r>
          </w:p>
        </w:tc>
        <w:tc>
          <w:tcPr>
            <w:tcW w:w="1055" w:type="dxa"/>
            <w:shd w:val="clear" w:color="auto" w:fill="D9D9D9" w:themeFill="background1" w:themeFillShade="D9"/>
          </w:tcPr>
          <w:p w14:paraId="2B5A6C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6FA400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9766BB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F0FF16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1ADAC2D"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EB3226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3C6E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E696DC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DA5A723" w14:textId="77777777" w:rsidR="007D4600" w:rsidRPr="00DE6B28" w:rsidRDefault="007D4600" w:rsidP="007D4600">
            <w:pPr>
              <w:spacing w:before="36" w:after="36"/>
              <w:rPr>
                <w:rFonts w:ascii="Times New Roman" w:hAnsi="Times New Roman" w:cs="Times New Roman"/>
              </w:rPr>
            </w:pPr>
          </w:p>
        </w:tc>
      </w:tr>
      <w:tr w:rsidR="007D4600" w:rsidRPr="00DE6B28" w14:paraId="573A2C79" w14:textId="77777777" w:rsidTr="00DB7C31">
        <w:tc>
          <w:tcPr>
            <w:tcW w:w="1247" w:type="dxa"/>
          </w:tcPr>
          <w:p w14:paraId="7EC4F7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Divorced/ Separated</w:t>
            </w:r>
          </w:p>
        </w:tc>
        <w:tc>
          <w:tcPr>
            <w:tcW w:w="1055" w:type="dxa"/>
          </w:tcPr>
          <w:p w14:paraId="6559EE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32484 (9.5%)</w:t>
            </w:r>
          </w:p>
        </w:tc>
        <w:tc>
          <w:tcPr>
            <w:tcW w:w="969" w:type="dxa"/>
          </w:tcPr>
          <w:p w14:paraId="461E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876 (1.4%)</w:t>
            </w:r>
          </w:p>
        </w:tc>
        <w:tc>
          <w:tcPr>
            <w:tcW w:w="791" w:type="dxa"/>
          </w:tcPr>
          <w:p w14:paraId="27BBC7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2137 (4.5%)</w:t>
            </w:r>
          </w:p>
        </w:tc>
        <w:tc>
          <w:tcPr>
            <w:tcW w:w="967" w:type="dxa"/>
          </w:tcPr>
          <w:p w14:paraId="69D2329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4738 (8.6%)</w:t>
            </w:r>
          </w:p>
        </w:tc>
        <w:tc>
          <w:tcPr>
            <w:tcW w:w="967" w:type="dxa"/>
          </w:tcPr>
          <w:p w14:paraId="3FEBDE9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6849 (12.0%)</w:t>
            </w:r>
          </w:p>
        </w:tc>
        <w:tc>
          <w:tcPr>
            <w:tcW w:w="880" w:type="dxa"/>
          </w:tcPr>
          <w:p w14:paraId="56C80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9677 (15.3%)</w:t>
            </w:r>
          </w:p>
        </w:tc>
        <w:tc>
          <w:tcPr>
            <w:tcW w:w="793" w:type="dxa"/>
          </w:tcPr>
          <w:p w14:paraId="53DC04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6535 (16.0%)</w:t>
            </w:r>
          </w:p>
        </w:tc>
        <w:tc>
          <w:tcPr>
            <w:tcW w:w="794" w:type="dxa"/>
          </w:tcPr>
          <w:p w14:paraId="3A96AF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1536 (12.8%)</w:t>
            </w:r>
          </w:p>
        </w:tc>
        <w:tc>
          <w:tcPr>
            <w:tcW w:w="897" w:type="dxa"/>
          </w:tcPr>
          <w:p w14:paraId="41E3B2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136 (8.9%)</w:t>
            </w:r>
          </w:p>
        </w:tc>
      </w:tr>
      <w:tr w:rsidR="007D4600" w:rsidRPr="00DE6B28" w14:paraId="0A589A15" w14:textId="77777777" w:rsidTr="00DB7C31">
        <w:tc>
          <w:tcPr>
            <w:tcW w:w="1247" w:type="dxa"/>
          </w:tcPr>
          <w:p w14:paraId="6DC8F5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 a cohabiting relationship</w:t>
            </w:r>
          </w:p>
        </w:tc>
        <w:tc>
          <w:tcPr>
            <w:tcW w:w="1055" w:type="dxa"/>
          </w:tcPr>
          <w:p w14:paraId="516CC3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15388 (4.5%)</w:t>
            </w:r>
          </w:p>
        </w:tc>
        <w:tc>
          <w:tcPr>
            <w:tcW w:w="969" w:type="dxa"/>
          </w:tcPr>
          <w:p w14:paraId="54976A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1318 (2.0%)</w:t>
            </w:r>
          </w:p>
        </w:tc>
        <w:tc>
          <w:tcPr>
            <w:tcW w:w="791" w:type="dxa"/>
          </w:tcPr>
          <w:p w14:paraId="4FD0BA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2861 (6.1%)</w:t>
            </w:r>
          </w:p>
        </w:tc>
        <w:tc>
          <w:tcPr>
            <w:tcW w:w="967" w:type="dxa"/>
          </w:tcPr>
          <w:p w14:paraId="15A0F9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3170 (5.7%)</w:t>
            </w:r>
          </w:p>
        </w:tc>
        <w:tc>
          <w:tcPr>
            <w:tcW w:w="967" w:type="dxa"/>
          </w:tcPr>
          <w:p w14:paraId="5B8FD1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3062 (5.3%)</w:t>
            </w:r>
          </w:p>
        </w:tc>
        <w:tc>
          <w:tcPr>
            <w:tcW w:w="880" w:type="dxa"/>
          </w:tcPr>
          <w:p w14:paraId="37660C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3022 (4.8%)</w:t>
            </w:r>
          </w:p>
        </w:tc>
        <w:tc>
          <w:tcPr>
            <w:tcW w:w="793" w:type="dxa"/>
          </w:tcPr>
          <w:p w14:paraId="6106B9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1576 (3.9%)</w:t>
            </w:r>
          </w:p>
        </w:tc>
        <w:tc>
          <w:tcPr>
            <w:tcW w:w="794" w:type="dxa"/>
          </w:tcPr>
          <w:p w14:paraId="5A1645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345 (2.9%)</w:t>
            </w:r>
          </w:p>
        </w:tc>
        <w:tc>
          <w:tcPr>
            <w:tcW w:w="897" w:type="dxa"/>
          </w:tcPr>
          <w:p w14:paraId="236F92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 (2.2%)</w:t>
            </w:r>
          </w:p>
        </w:tc>
      </w:tr>
      <w:tr w:rsidR="007D4600" w:rsidRPr="00DE6B28" w14:paraId="271F2403" w14:textId="77777777" w:rsidTr="00DB7C31">
        <w:tc>
          <w:tcPr>
            <w:tcW w:w="1247" w:type="dxa"/>
          </w:tcPr>
          <w:p w14:paraId="041BD39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 a relationship</w:t>
            </w:r>
          </w:p>
        </w:tc>
        <w:tc>
          <w:tcPr>
            <w:tcW w:w="1055" w:type="dxa"/>
          </w:tcPr>
          <w:p w14:paraId="3A906DD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32066 (9.4%)</w:t>
            </w:r>
          </w:p>
        </w:tc>
        <w:tc>
          <w:tcPr>
            <w:tcW w:w="969" w:type="dxa"/>
          </w:tcPr>
          <w:p w14:paraId="51D3B1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12729 (19.7%)</w:t>
            </w:r>
          </w:p>
        </w:tc>
        <w:tc>
          <w:tcPr>
            <w:tcW w:w="791" w:type="dxa"/>
          </w:tcPr>
          <w:p w14:paraId="4155B20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7347 (15.5%)</w:t>
            </w:r>
          </w:p>
        </w:tc>
        <w:tc>
          <w:tcPr>
            <w:tcW w:w="967" w:type="dxa"/>
          </w:tcPr>
          <w:p w14:paraId="0F9C0D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3650 (6.6%)</w:t>
            </w:r>
          </w:p>
        </w:tc>
        <w:tc>
          <w:tcPr>
            <w:tcW w:w="967" w:type="dxa"/>
          </w:tcPr>
          <w:p w14:paraId="70BC59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3146 (5.5%)</w:t>
            </w:r>
          </w:p>
        </w:tc>
        <w:tc>
          <w:tcPr>
            <w:tcW w:w="880" w:type="dxa"/>
          </w:tcPr>
          <w:p w14:paraId="04BF9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3103 (4.9%)</w:t>
            </w:r>
          </w:p>
        </w:tc>
        <w:tc>
          <w:tcPr>
            <w:tcW w:w="793" w:type="dxa"/>
          </w:tcPr>
          <w:p w14:paraId="465080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1669 (4.1%)</w:t>
            </w:r>
          </w:p>
        </w:tc>
        <w:tc>
          <w:tcPr>
            <w:tcW w:w="794" w:type="dxa"/>
          </w:tcPr>
          <w:p w14:paraId="194E77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390 (3.2%)</w:t>
            </w:r>
          </w:p>
        </w:tc>
        <w:tc>
          <w:tcPr>
            <w:tcW w:w="897" w:type="dxa"/>
          </w:tcPr>
          <w:p w14:paraId="72439E5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 (2.1%)</w:t>
            </w:r>
          </w:p>
        </w:tc>
      </w:tr>
      <w:tr w:rsidR="007D4600" w:rsidRPr="00DE6B28" w14:paraId="56626174" w14:textId="77777777" w:rsidTr="00DB7C31">
        <w:tc>
          <w:tcPr>
            <w:tcW w:w="1247" w:type="dxa"/>
          </w:tcPr>
          <w:p w14:paraId="70B552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Married/Civil Partnership</w:t>
            </w:r>
          </w:p>
        </w:tc>
        <w:tc>
          <w:tcPr>
            <w:tcW w:w="1055" w:type="dxa"/>
          </w:tcPr>
          <w:p w14:paraId="7737F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145166 (42.5%)</w:t>
            </w:r>
          </w:p>
        </w:tc>
        <w:tc>
          <w:tcPr>
            <w:tcW w:w="969" w:type="dxa"/>
          </w:tcPr>
          <w:p w14:paraId="38A99A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2022 (3.1%)</w:t>
            </w:r>
          </w:p>
        </w:tc>
        <w:tc>
          <w:tcPr>
            <w:tcW w:w="791" w:type="dxa"/>
          </w:tcPr>
          <w:p w14:paraId="5D96E9F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14235 (30.1%)</w:t>
            </w:r>
          </w:p>
        </w:tc>
        <w:tc>
          <w:tcPr>
            <w:tcW w:w="967" w:type="dxa"/>
          </w:tcPr>
          <w:p w14:paraId="0199BD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31501 (57.0%)</w:t>
            </w:r>
          </w:p>
        </w:tc>
        <w:tc>
          <w:tcPr>
            <w:tcW w:w="967" w:type="dxa"/>
          </w:tcPr>
          <w:p w14:paraId="01FF613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33622 (58.7%)</w:t>
            </w:r>
          </w:p>
        </w:tc>
        <w:tc>
          <w:tcPr>
            <w:tcW w:w="880" w:type="dxa"/>
          </w:tcPr>
          <w:p w14:paraId="3D41C1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35037 (55.5%)</w:t>
            </w:r>
          </w:p>
        </w:tc>
        <w:tc>
          <w:tcPr>
            <w:tcW w:w="793" w:type="dxa"/>
          </w:tcPr>
          <w:p w14:paraId="1EA4FE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22295 (54.5%)</w:t>
            </w:r>
          </w:p>
        </w:tc>
        <w:tc>
          <w:tcPr>
            <w:tcW w:w="794" w:type="dxa"/>
          </w:tcPr>
          <w:p w14:paraId="3AB3B0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5897 (49.0%)</w:t>
            </w:r>
          </w:p>
        </w:tc>
        <w:tc>
          <w:tcPr>
            <w:tcW w:w="897" w:type="dxa"/>
          </w:tcPr>
          <w:p w14:paraId="1A875F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(36.3%)</w:t>
            </w:r>
          </w:p>
        </w:tc>
      </w:tr>
      <w:tr w:rsidR="007D4600" w:rsidRPr="00DE6B28" w14:paraId="090A3516" w14:textId="77777777" w:rsidTr="00DB7C31">
        <w:tc>
          <w:tcPr>
            <w:tcW w:w="1247" w:type="dxa"/>
          </w:tcPr>
          <w:p w14:paraId="174183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Other</w:t>
            </w:r>
          </w:p>
        </w:tc>
        <w:tc>
          <w:tcPr>
            <w:tcW w:w="1055" w:type="dxa"/>
          </w:tcPr>
          <w:p w14:paraId="476BD41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2313 (0.7%)</w:t>
            </w:r>
          </w:p>
        </w:tc>
        <w:tc>
          <w:tcPr>
            <w:tcW w:w="969" w:type="dxa"/>
          </w:tcPr>
          <w:p w14:paraId="0EB4D31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803 (1.2%)</w:t>
            </w:r>
          </w:p>
        </w:tc>
        <w:tc>
          <w:tcPr>
            <w:tcW w:w="791" w:type="dxa"/>
          </w:tcPr>
          <w:p w14:paraId="4A131D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470 (1.0%)</w:t>
            </w:r>
          </w:p>
        </w:tc>
        <w:tc>
          <w:tcPr>
            <w:tcW w:w="967" w:type="dxa"/>
          </w:tcPr>
          <w:p w14:paraId="5A6F0D1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439 (0.8%)</w:t>
            </w:r>
          </w:p>
        </w:tc>
        <w:tc>
          <w:tcPr>
            <w:tcW w:w="967" w:type="dxa"/>
          </w:tcPr>
          <w:p w14:paraId="71572E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339 (0.6%)</w:t>
            </w:r>
          </w:p>
        </w:tc>
        <w:tc>
          <w:tcPr>
            <w:tcW w:w="880" w:type="dxa"/>
          </w:tcPr>
          <w:p w14:paraId="38AB9F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208 (0.3%)</w:t>
            </w:r>
          </w:p>
        </w:tc>
        <w:tc>
          <w:tcPr>
            <w:tcW w:w="793" w:type="dxa"/>
          </w:tcPr>
          <w:p w14:paraId="2B0580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 (0.1%)</w:t>
            </w:r>
          </w:p>
        </w:tc>
        <w:tc>
          <w:tcPr>
            <w:tcW w:w="794" w:type="dxa"/>
          </w:tcPr>
          <w:p w14:paraId="0D328A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 (0.0%)</w:t>
            </w:r>
          </w:p>
        </w:tc>
        <w:tc>
          <w:tcPr>
            <w:tcW w:w="897" w:type="dxa"/>
          </w:tcPr>
          <w:p w14:paraId="670013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 (0.2%)</w:t>
            </w:r>
          </w:p>
        </w:tc>
      </w:tr>
      <w:tr w:rsidR="007D4600" w:rsidRPr="00DE6B28" w14:paraId="6C154399" w14:textId="77777777" w:rsidTr="00DB7C31">
        <w:tc>
          <w:tcPr>
            <w:tcW w:w="1247" w:type="dxa"/>
          </w:tcPr>
          <w:p w14:paraId="67A33E5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Single (never married or in a civil partnership)</w:t>
            </w:r>
          </w:p>
        </w:tc>
        <w:tc>
          <w:tcPr>
            <w:tcW w:w="1055" w:type="dxa"/>
          </w:tcPr>
          <w:p w14:paraId="7C9C90E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85117 (24.9%)</w:t>
            </w:r>
          </w:p>
        </w:tc>
        <w:tc>
          <w:tcPr>
            <w:tcW w:w="969" w:type="dxa"/>
          </w:tcPr>
          <w:p w14:paraId="1D6F2E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42004 (65.0%)</w:t>
            </w:r>
          </w:p>
        </w:tc>
        <w:tc>
          <w:tcPr>
            <w:tcW w:w="791" w:type="dxa"/>
          </w:tcPr>
          <w:p w14:paraId="4D4A78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18279 (38.7%)</w:t>
            </w:r>
          </w:p>
        </w:tc>
        <w:tc>
          <w:tcPr>
            <w:tcW w:w="967" w:type="dxa"/>
          </w:tcPr>
          <w:p w14:paraId="3CF78A3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9084 (16.4%)</w:t>
            </w:r>
          </w:p>
        </w:tc>
        <w:tc>
          <w:tcPr>
            <w:tcW w:w="967" w:type="dxa"/>
          </w:tcPr>
          <w:p w14:paraId="7F7DDC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6653 (11.6%)</w:t>
            </w:r>
          </w:p>
        </w:tc>
        <w:tc>
          <w:tcPr>
            <w:tcW w:w="880" w:type="dxa"/>
          </w:tcPr>
          <w:p w14:paraId="1A851F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5955 (9.4%)</w:t>
            </w:r>
          </w:p>
        </w:tc>
        <w:tc>
          <w:tcPr>
            <w:tcW w:w="793" w:type="dxa"/>
          </w:tcPr>
          <w:p w14:paraId="00236C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2583 (6.3%)</w:t>
            </w:r>
          </w:p>
        </w:tc>
        <w:tc>
          <w:tcPr>
            <w:tcW w:w="794" w:type="dxa"/>
          </w:tcPr>
          <w:p w14:paraId="6A16703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508 (4.2%)</w:t>
            </w:r>
          </w:p>
        </w:tc>
        <w:tc>
          <w:tcPr>
            <w:tcW w:w="897" w:type="dxa"/>
          </w:tcPr>
          <w:p w14:paraId="79DB45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51 (3.3%)</w:t>
            </w:r>
          </w:p>
        </w:tc>
      </w:tr>
      <w:tr w:rsidR="007D4600" w:rsidRPr="00DE6B28" w14:paraId="7644652C" w14:textId="77777777" w:rsidTr="00DB7C31">
        <w:tc>
          <w:tcPr>
            <w:tcW w:w="1247" w:type="dxa"/>
          </w:tcPr>
          <w:p w14:paraId="06CF23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Widowed</w:t>
            </w:r>
          </w:p>
        </w:tc>
        <w:tc>
          <w:tcPr>
            <w:tcW w:w="1055" w:type="dxa"/>
          </w:tcPr>
          <w:p w14:paraId="53925E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14744 (4.3%)</w:t>
            </w:r>
          </w:p>
        </w:tc>
        <w:tc>
          <w:tcPr>
            <w:tcW w:w="969" w:type="dxa"/>
          </w:tcPr>
          <w:p w14:paraId="31342C1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139 (0.2%)</w:t>
            </w:r>
          </w:p>
        </w:tc>
        <w:tc>
          <w:tcPr>
            <w:tcW w:w="791" w:type="dxa"/>
          </w:tcPr>
          <w:p w14:paraId="398CEB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158 (0.3%)</w:t>
            </w:r>
          </w:p>
        </w:tc>
        <w:tc>
          <w:tcPr>
            <w:tcW w:w="967" w:type="dxa"/>
          </w:tcPr>
          <w:p w14:paraId="6E2F1E2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557 (1.0%)</w:t>
            </w:r>
          </w:p>
        </w:tc>
        <w:tc>
          <w:tcPr>
            <w:tcW w:w="967" w:type="dxa"/>
          </w:tcPr>
          <w:p w14:paraId="20A50C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1490 (2.6%)</w:t>
            </w:r>
          </w:p>
        </w:tc>
        <w:tc>
          <w:tcPr>
            <w:tcW w:w="880" w:type="dxa"/>
          </w:tcPr>
          <w:p w14:paraId="76CA0E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3860 (6.1%)</w:t>
            </w:r>
          </w:p>
        </w:tc>
        <w:tc>
          <w:tcPr>
            <w:tcW w:w="793" w:type="dxa"/>
          </w:tcPr>
          <w:p w14:paraId="40928F1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4895 (12.0%)</w:t>
            </w:r>
          </w:p>
        </w:tc>
        <w:tc>
          <w:tcPr>
            <w:tcW w:w="794" w:type="dxa"/>
          </w:tcPr>
          <w:p w14:paraId="518727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2984 (24.8%)</w:t>
            </w:r>
          </w:p>
        </w:tc>
        <w:tc>
          <w:tcPr>
            <w:tcW w:w="897" w:type="dxa"/>
          </w:tcPr>
          <w:p w14:paraId="490595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661 (43.0%)</w:t>
            </w:r>
          </w:p>
        </w:tc>
      </w:tr>
      <w:tr w:rsidR="007D4600" w:rsidRPr="00DE6B28" w14:paraId="2437708F" w14:textId="77777777" w:rsidTr="00DB7C31">
        <w:tc>
          <w:tcPr>
            <w:tcW w:w="1247" w:type="dxa"/>
          </w:tcPr>
          <w:p w14:paraId="38EA52D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1079576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14678 (4.3%)</w:t>
            </w:r>
          </w:p>
        </w:tc>
        <w:tc>
          <w:tcPr>
            <w:tcW w:w="969" w:type="dxa"/>
          </w:tcPr>
          <w:p w14:paraId="1A1BCF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4757 (7.4%)</w:t>
            </w:r>
          </w:p>
        </w:tc>
        <w:tc>
          <w:tcPr>
            <w:tcW w:w="791" w:type="dxa"/>
          </w:tcPr>
          <w:p w14:paraId="37F293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1762 (3.7%)</w:t>
            </w:r>
          </w:p>
        </w:tc>
        <w:tc>
          <w:tcPr>
            <w:tcW w:w="967" w:type="dxa"/>
          </w:tcPr>
          <w:p w14:paraId="7018E5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2102 (3.8%)</w:t>
            </w:r>
          </w:p>
        </w:tc>
        <w:tc>
          <w:tcPr>
            <w:tcW w:w="967" w:type="dxa"/>
          </w:tcPr>
          <w:p w14:paraId="0628AD6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2098 (3.7%)</w:t>
            </w:r>
          </w:p>
        </w:tc>
        <w:tc>
          <w:tcPr>
            <w:tcW w:w="880" w:type="dxa"/>
          </w:tcPr>
          <w:p w14:paraId="619001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2251 (3.6%)</w:t>
            </w:r>
          </w:p>
        </w:tc>
        <w:tc>
          <w:tcPr>
            <w:tcW w:w="793" w:type="dxa"/>
          </w:tcPr>
          <w:p w14:paraId="6CA7014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1282 (3.1%)</w:t>
            </w:r>
          </w:p>
        </w:tc>
        <w:tc>
          <w:tcPr>
            <w:tcW w:w="794" w:type="dxa"/>
          </w:tcPr>
          <w:p w14:paraId="5DE9816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(3.0%)</w:t>
            </w:r>
          </w:p>
        </w:tc>
        <w:tc>
          <w:tcPr>
            <w:tcW w:w="897" w:type="dxa"/>
          </w:tcPr>
          <w:p w14:paraId="6216EA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 (4.0%)</w:t>
            </w:r>
          </w:p>
        </w:tc>
      </w:tr>
      <w:tr w:rsidR="007D4600" w:rsidRPr="00DE6B28" w14:paraId="1EE48919" w14:textId="77777777" w:rsidTr="00DB7C31">
        <w:tc>
          <w:tcPr>
            <w:tcW w:w="1247" w:type="dxa"/>
            <w:shd w:val="clear" w:color="auto" w:fill="D9D9D9" w:themeFill="background1" w:themeFillShade="D9"/>
          </w:tcPr>
          <w:p w14:paraId="7DE5DE0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Socialize Frequency</w:t>
            </w:r>
          </w:p>
        </w:tc>
        <w:tc>
          <w:tcPr>
            <w:tcW w:w="1055" w:type="dxa"/>
            <w:shd w:val="clear" w:color="auto" w:fill="D9D9D9" w:themeFill="background1" w:themeFillShade="D9"/>
          </w:tcPr>
          <w:p w14:paraId="7682FE8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A6BF23D"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A38DC9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2742D5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DFBD57F"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13A24C8"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EA1D69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B3033A"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B8F98C6" w14:textId="77777777" w:rsidR="007D4600" w:rsidRPr="00DE6B28" w:rsidRDefault="007D4600" w:rsidP="007D4600">
            <w:pPr>
              <w:spacing w:before="36" w:after="36"/>
              <w:rPr>
                <w:rFonts w:ascii="Times New Roman" w:hAnsi="Times New Roman" w:cs="Times New Roman"/>
              </w:rPr>
            </w:pPr>
          </w:p>
        </w:tc>
      </w:tr>
      <w:tr w:rsidR="007D4600" w:rsidRPr="00DE6B28" w14:paraId="114B81F0" w14:textId="77777777" w:rsidTr="00DB7C31">
        <w:tc>
          <w:tcPr>
            <w:tcW w:w="1247" w:type="dxa"/>
          </w:tcPr>
          <w:p w14:paraId="406C3B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Rarely/Never</w:t>
            </w:r>
          </w:p>
        </w:tc>
        <w:tc>
          <w:tcPr>
            <w:tcW w:w="1055" w:type="dxa"/>
          </w:tcPr>
          <w:p w14:paraId="1326346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86212 (25.2%)</w:t>
            </w:r>
          </w:p>
        </w:tc>
        <w:tc>
          <w:tcPr>
            <w:tcW w:w="969" w:type="dxa"/>
          </w:tcPr>
          <w:p w14:paraId="3BB599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14926 (23.1%)</w:t>
            </w:r>
          </w:p>
        </w:tc>
        <w:tc>
          <w:tcPr>
            <w:tcW w:w="791" w:type="dxa"/>
          </w:tcPr>
          <w:p w14:paraId="40DE132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14063 (29.8%)</w:t>
            </w:r>
          </w:p>
        </w:tc>
        <w:tc>
          <w:tcPr>
            <w:tcW w:w="967" w:type="dxa"/>
          </w:tcPr>
          <w:p w14:paraId="2290952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16429 (29.7%)</w:t>
            </w:r>
          </w:p>
        </w:tc>
        <w:tc>
          <w:tcPr>
            <w:tcW w:w="967" w:type="dxa"/>
          </w:tcPr>
          <w:p w14:paraId="1FB6F3E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16052 (28.0%)</w:t>
            </w:r>
          </w:p>
        </w:tc>
        <w:tc>
          <w:tcPr>
            <w:tcW w:w="880" w:type="dxa"/>
          </w:tcPr>
          <w:p w14:paraId="48B7AC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15390 (24.4%)</w:t>
            </w:r>
          </w:p>
        </w:tc>
        <w:tc>
          <w:tcPr>
            <w:tcW w:w="793" w:type="dxa"/>
          </w:tcPr>
          <w:p w14:paraId="4966497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7446 (18.2%)</w:t>
            </w:r>
          </w:p>
        </w:tc>
        <w:tc>
          <w:tcPr>
            <w:tcW w:w="794" w:type="dxa"/>
          </w:tcPr>
          <w:p w14:paraId="741C73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1683 (14.0%)</w:t>
            </w:r>
          </w:p>
        </w:tc>
        <w:tc>
          <w:tcPr>
            <w:tcW w:w="897" w:type="dxa"/>
          </w:tcPr>
          <w:p w14:paraId="028DB45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223 (14.5%)</w:t>
            </w:r>
          </w:p>
        </w:tc>
      </w:tr>
      <w:tr w:rsidR="007D4600" w:rsidRPr="00DE6B28" w14:paraId="44BD6275" w14:textId="77777777" w:rsidTr="00DB7C31">
        <w:tc>
          <w:tcPr>
            <w:tcW w:w="1247" w:type="dxa"/>
          </w:tcPr>
          <w:p w14:paraId="18C486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 times a month</w:t>
            </w:r>
          </w:p>
        </w:tc>
        <w:tc>
          <w:tcPr>
            <w:tcW w:w="1055" w:type="dxa"/>
          </w:tcPr>
          <w:p w14:paraId="467B8E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79457 (23.2%)</w:t>
            </w:r>
          </w:p>
        </w:tc>
        <w:tc>
          <w:tcPr>
            <w:tcW w:w="969" w:type="dxa"/>
          </w:tcPr>
          <w:p w14:paraId="0D1A52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13115 (20.3%)</w:t>
            </w:r>
          </w:p>
        </w:tc>
        <w:tc>
          <w:tcPr>
            <w:tcW w:w="791" w:type="dxa"/>
          </w:tcPr>
          <w:p w14:paraId="45E0DC8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11989 (25.4%)</w:t>
            </w:r>
          </w:p>
        </w:tc>
        <w:tc>
          <w:tcPr>
            <w:tcW w:w="967" w:type="dxa"/>
          </w:tcPr>
          <w:p w14:paraId="5E79126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12973 (23.5%)</w:t>
            </w:r>
          </w:p>
        </w:tc>
        <w:tc>
          <w:tcPr>
            <w:tcW w:w="967" w:type="dxa"/>
          </w:tcPr>
          <w:p w14:paraId="65C45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13545 (23.7%)</w:t>
            </w:r>
          </w:p>
        </w:tc>
        <w:tc>
          <w:tcPr>
            <w:tcW w:w="880" w:type="dxa"/>
          </w:tcPr>
          <w:p w14:paraId="3777E2B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15310 (24.3%)</w:t>
            </w:r>
          </w:p>
        </w:tc>
        <w:tc>
          <w:tcPr>
            <w:tcW w:w="793" w:type="dxa"/>
          </w:tcPr>
          <w:p w14:paraId="0D421F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9591 (23.5%)</w:t>
            </w:r>
          </w:p>
        </w:tc>
        <w:tc>
          <w:tcPr>
            <w:tcW w:w="794" w:type="dxa"/>
          </w:tcPr>
          <w:p w14:paraId="3CBDD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2655 (22.1%)</w:t>
            </w:r>
          </w:p>
        </w:tc>
        <w:tc>
          <w:tcPr>
            <w:tcW w:w="897" w:type="dxa"/>
          </w:tcPr>
          <w:p w14:paraId="591CE65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 (18.2%)</w:t>
            </w:r>
          </w:p>
        </w:tc>
      </w:tr>
      <w:tr w:rsidR="007D4600" w:rsidRPr="00DE6B28" w14:paraId="65BC17BB" w14:textId="77777777" w:rsidTr="00DB7C31">
        <w:tc>
          <w:tcPr>
            <w:tcW w:w="1247" w:type="dxa"/>
          </w:tcPr>
          <w:p w14:paraId="30770DF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Once a week</w:t>
            </w:r>
          </w:p>
        </w:tc>
        <w:tc>
          <w:tcPr>
            <w:tcW w:w="1055" w:type="dxa"/>
          </w:tcPr>
          <w:p w14:paraId="625F0F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63389 (18.5%)</w:t>
            </w:r>
          </w:p>
        </w:tc>
        <w:tc>
          <w:tcPr>
            <w:tcW w:w="969" w:type="dxa"/>
          </w:tcPr>
          <w:p w14:paraId="73D8D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11242 (17.4%)</w:t>
            </w:r>
          </w:p>
        </w:tc>
        <w:tc>
          <w:tcPr>
            <w:tcW w:w="791" w:type="dxa"/>
          </w:tcPr>
          <w:p w14:paraId="613A88F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8055 (17.0%)</w:t>
            </w:r>
          </w:p>
        </w:tc>
        <w:tc>
          <w:tcPr>
            <w:tcW w:w="967" w:type="dxa"/>
          </w:tcPr>
          <w:p w14:paraId="1DA56E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9235 (16.7%)</w:t>
            </w:r>
          </w:p>
        </w:tc>
        <w:tc>
          <w:tcPr>
            <w:tcW w:w="967" w:type="dxa"/>
          </w:tcPr>
          <w:p w14:paraId="6E867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9847 (17.2%)</w:t>
            </w:r>
          </w:p>
        </w:tc>
        <w:tc>
          <w:tcPr>
            <w:tcW w:w="880" w:type="dxa"/>
          </w:tcPr>
          <w:p w14:paraId="3883F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12275 (19.4%)</w:t>
            </w:r>
          </w:p>
        </w:tc>
        <w:tc>
          <w:tcPr>
            <w:tcW w:w="793" w:type="dxa"/>
          </w:tcPr>
          <w:p w14:paraId="3A4215D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9352 (22.9%)</w:t>
            </w:r>
          </w:p>
        </w:tc>
        <w:tc>
          <w:tcPr>
            <w:tcW w:w="794" w:type="dxa"/>
          </w:tcPr>
          <w:p w14:paraId="144C61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3019 (25.1%)</w:t>
            </w:r>
          </w:p>
        </w:tc>
        <w:tc>
          <w:tcPr>
            <w:tcW w:w="897" w:type="dxa"/>
          </w:tcPr>
          <w:p w14:paraId="51452C2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364 (23.7%)</w:t>
            </w:r>
          </w:p>
        </w:tc>
      </w:tr>
      <w:tr w:rsidR="007D4600" w:rsidRPr="00DE6B28" w14:paraId="54509F3A" w14:textId="77777777" w:rsidTr="00DB7C31">
        <w:tc>
          <w:tcPr>
            <w:tcW w:w="1247" w:type="dxa"/>
          </w:tcPr>
          <w:p w14:paraId="7BE73DE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Several days a week</w:t>
            </w:r>
          </w:p>
        </w:tc>
        <w:tc>
          <w:tcPr>
            <w:tcW w:w="1055" w:type="dxa"/>
          </w:tcPr>
          <w:p w14:paraId="713F4A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112898 (33.0%)</w:t>
            </w:r>
          </w:p>
        </w:tc>
        <w:tc>
          <w:tcPr>
            <w:tcW w:w="969" w:type="dxa"/>
          </w:tcPr>
          <w:p w14:paraId="240D3F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25365 (39.2%)</w:t>
            </w:r>
          </w:p>
        </w:tc>
        <w:tc>
          <w:tcPr>
            <w:tcW w:w="791" w:type="dxa"/>
          </w:tcPr>
          <w:p w14:paraId="2B533A0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13142 (27.8%)</w:t>
            </w:r>
          </w:p>
        </w:tc>
        <w:tc>
          <w:tcPr>
            <w:tcW w:w="967" w:type="dxa"/>
          </w:tcPr>
          <w:p w14:paraId="32E729B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16604 (30.1%)</w:t>
            </w:r>
          </w:p>
        </w:tc>
        <w:tc>
          <w:tcPr>
            <w:tcW w:w="967" w:type="dxa"/>
          </w:tcPr>
          <w:p w14:paraId="69382A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17815 (31.1%)</w:t>
            </w:r>
          </w:p>
        </w:tc>
        <w:tc>
          <w:tcPr>
            <w:tcW w:w="880" w:type="dxa"/>
          </w:tcPr>
          <w:p w14:paraId="2ABA7C4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20138 (31.9%)</w:t>
            </w:r>
          </w:p>
        </w:tc>
        <w:tc>
          <w:tcPr>
            <w:tcW w:w="793" w:type="dxa"/>
          </w:tcPr>
          <w:p w14:paraId="4F3E4F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14492 (35.4%)</w:t>
            </w:r>
          </w:p>
        </w:tc>
        <w:tc>
          <w:tcPr>
            <w:tcW w:w="794" w:type="dxa"/>
          </w:tcPr>
          <w:p w14:paraId="2487C15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4672 (38.8%)</w:t>
            </w:r>
          </w:p>
        </w:tc>
        <w:tc>
          <w:tcPr>
            <w:tcW w:w="897" w:type="dxa"/>
          </w:tcPr>
          <w:p w14:paraId="0711E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 (43.6%)</w:t>
            </w:r>
          </w:p>
        </w:tc>
      </w:tr>
      <w:tr w:rsidR="007D4600" w:rsidRPr="00DE6B28" w14:paraId="247AA3B0" w14:textId="77777777" w:rsidTr="00DB7C31">
        <w:tc>
          <w:tcPr>
            <w:tcW w:w="1247" w:type="dxa"/>
            <w:shd w:val="clear" w:color="auto" w:fill="D9D9D9" w:themeFill="background1" w:themeFillShade="D9"/>
          </w:tcPr>
          <w:p w14:paraId="33F961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Adequate Sleep Frequency</w:t>
            </w:r>
          </w:p>
        </w:tc>
        <w:tc>
          <w:tcPr>
            <w:tcW w:w="1055" w:type="dxa"/>
            <w:shd w:val="clear" w:color="auto" w:fill="D9D9D9" w:themeFill="background1" w:themeFillShade="D9"/>
          </w:tcPr>
          <w:p w14:paraId="010E9437"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758A1D4"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E44FD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7AD12E3"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5BA55E9"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87E99C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BDD7BF6"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AE94B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2FC4F4B" w14:textId="77777777" w:rsidR="007D4600" w:rsidRPr="00DE6B28" w:rsidRDefault="007D4600" w:rsidP="007D4600">
            <w:pPr>
              <w:spacing w:before="36" w:after="36"/>
              <w:rPr>
                <w:rFonts w:ascii="Times New Roman" w:hAnsi="Times New Roman" w:cs="Times New Roman"/>
              </w:rPr>
            </w:pPr>
          </w:p>
        </w:tc>
      </w:tr>
      <w:tr w:rsidR="007D4600" w:rsidRPr="00DE6B28" w14:paraId="1664750D" w14:textId="77777777" w:rsidTr="00DB7C31">
        <w:tc>
          <w:tcPr>
            <w:tcW w:w="1247" w:type="dxa"/>
          </w:tcPr>
          <w:p w14:paraId="0FE651F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Hardly ever</w:t>
            </w:r>
          </w:p>
        </w:tc>
        <w:tc>
          <w:tcPr>
            <w:tcW w:w="1055" w:type="dxa"/>
          </w:tcPr>
          <w:p w14:paraId="11E290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42262 (12.4%)</w:t>
            </w:r>
          </w:p>
        </w:tc>
        <w:tc>
          <w:tcPr>
            <w:tcW w:w="969" w:type="dxa"/>
          </w:tcPr>
          <w:p w14:paraId="3BC246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10071 (15.6%)</w:t>
            </w:r>
          </w:p>
        </w:tc>
        <w:tc>
          <w:tcPr>
            <w:tcW w:w="791" w:type="dxa"/>
          </w:tcPr>
          <w:p w14:paraId="2713F8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6175 (13.1%)</w:t>
            </w:r>
          </w:p>
        </w:tc>
        <w:tc>
          <w:tcPr>
            <w:tcW w:w="967" w:type="dxa"/>
          </w:tcPr>
          <w:p w14:paraId="4430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7270 (13.2%)</w:t>
            </w:r>
          </w:p>
        </w:tc>
        <w:tc>
          <w:tcPr>
            <w:tcW w:w="967" w:type="dxa"/>
          </w:tcPr>
          <w:p w14:paraId="1146CB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7113 (12.4%)</w:t>
            </w:r>
          </w:p>
        </w:tc>
        <w:tc>
          <w:tcPr>
            <w:tcW w:w="880" w:type="dxa"/>
          </w:tcPr>
          <w:p w14:paraId="63FCE37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7180 (11.4%)</w:t>
            </w:r>
          </w:p>
        </w:tc>
        <w:tc>
          <w:tcPr>
            <w:tcW w:w="793" w:type="dxa"/>
          </w:tcPr>
          <w:p w14:paraId="77AEA8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3498 (8.6%)</w:t>
            </w:r>
          </w:p>
        </w:tc>
        <w:tc>
          <w:tcPr>
            <w:tcW w:w="794" w:type="dxa"/>
          </w:tcPr>
          <w:p w14:paraId="02772B7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836 (6.9%)</w:t>
            </w:r>
          </w:p>
        </w:tc>
        <w:tc>
          <w:tcPr>
            <w:tcW w:w="897" w:type="dxa"/>
          </w:tcPr>
          <w:p w14:paraId="30CBD2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(7.7%)</w:t>
            </w:r>
          </w:p>
        </w:tc>
      </w:tr>
      <w:tr w:rsidR="007D4600" w:rsidRPr="00DE6B28" w14:paraId="5279B0DE" w14:textId="77777777" w:rsidTr="00DB7C31">
        <w:tc>
          <w:tcPr>
            <w:tcW w:w="1247" w:type="dxa"/>
          </w:tcPr>
          <w:p w14:paraId="26EB304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Some of the time</w:t>
            </w:r>
          </w:p>
        </w:tc>
        <w:tc>
          <w:tcPr>
            <w:tcW w:w="1055" w:type="dxa"/>
          </w:tcPr>
          <w:p w14:paraId="27A7718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117966 (34.5%)</w:t>
            </w:r>
          </w:p>
        </w:tc>
        <w:tc>
          <w:tcPr>
            <w:tcW w:w="969" w:type="dxa"/>
          </w:tcPr>
          <w:p w14:paraId="5DBC07B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25492 (39.4%)</w:t>
            </w:r>
          </w:p>
        </w:tc>
        <w:tc>
          <w:tcPr>
            <w:tcW w:w="791" w:type="dxa"/>
          </w:tcPr>
          <w:p w14:paraId="117FC0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18234 (38.6%)</w:t>
            </w:r>
          </w:p>
        </w:tc>
        <w:tc>
          <w:tcPr>
            <w:tcW w:w="967" w:type="dxa"/>
          </w:tcPr>
          <w:p w14:paraId="6CFA9FF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21289 (38.5%)</w:t>
            </w:r>
          </w:p>
        </w:tc>
        <w:tc>
          <w:tcPr>
            <w:tcW w:w="967" w:type="dxa"/>
          </w:tcPr>
          <w:p w14:paraId="65D852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20129 (35.2%)</w:t>
            </w:r>
          </w:p>
        </w:tc>
        <w:tc>
          <w:tcPr>
            <w:tcW w:w="880" w:type="dxa"/>
          </w:tcPr>
          <w:p w14:paraId="36F11E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19465 (30.8%)</w:t>
            </w:r>
          </w:p>
        </w:tc>
        <w:tc>
          <w:tcPr>
            <w:tcW w:w="793" w:type="dxa"/>
          </w:tcPr>
          <w:p w14:paraId="5B3EBD2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10499 (25.7%)</w:t>
            </w:r>
          </w:p>
        </w:tc>
        <w:tc>
          <w:tcPr>
            <w:tcW w:w="794" w:type="dxa"/>
          </w:tcPr>
          <w:p w14:paraId="10EB7AE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2569 (21.4%)</w:t>
            </w:r>
          </w:p>
        </w:tc>
        <w:tc>
          <w:tcPr>
            <w:tcW w:w="897" w:type="dxa"/>
          </w:tcPr>
          <w:p w14:paraId="34D7B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289 (18.8%)</w:t>
            </w:r>
          </w:p>
        </w:tc>
      </w:tr>
      <w:tr w:rsidR="007D4600" w:rsidRPr="00DE6B28" w14:paraId="37FEEB8D" w14:textId="77777777" w:rsidTr="00DB7C31">
        <w:tc>
          <w:tcPr>
            <w:tcW w:w="1247" w:type="dxa"/>
          </w:tcPr>
          <w:p w14:paraId="218309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Most of the time</w:t>
            </w:r>
          </w:p>
        </w:tc>
        <w:tc>
          <w:tcPr>
            <w:tcW w:w="1055" w:type="dxa"/>
          </w:tcPr>
          <w:p w14:paraId="3AFDCC8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140096 (41.0%)</w:t>
            </w:r>
          </w:p>
        </w:tc>
        <w:tc>
          <w:tcPr>
            <w:tcW w:w="969" w:type="dxa"/>
          </w:tcPr>
          <w:p w14:paraId="359C04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22792 (35.3%)</w:t>
            </w:r>
          </w:p>
        </w:tc>
        <w:tc>
          <w:tcPr>
            <w:tcW w:w="791" w:type="dxa"/>
          </w:tcPr>
          <w:p w14:paraId="3D524D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17866 (37.8%)</w:t>
            </w:r>
          </w:p>
        </w:tc>
        <w:tc>
          <w:tcPr>
            <w:tcW w:w="967" w:type="dxa"/>
          </w:tcPr>
          <w:p w14:paraId="196A03D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21383 (38.7%)</w:t>
            </w:r>
          </w:p>
        </w:tc>
        <w:tc>
          <w:tcPr>
            <w:tcW w:w="967" w:type="dxa"/>
          </w:tcPr>
          <w:p w14:paraId="132116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23592 (41.2%)</w:t>
            </w:r>
          </w:p>
        </w:tc>
        <w:tc>
          <w:tcPr>
            <w:tcW w:w="880" w:type="dxa"/>
          </w:tcPr>
          <w:p w14:paraId="776B372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27803 (44.1%)</w:t>
            </w:r>
          </w:p>
        </w:tc>
        <w:tc>
          <w:tcPr>
            <w:tcW w:w="793" w:type="dxa"/>
          </w:tcPr>
          <w:p w14:paraId="6730A14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19799 (48.4%)</w:t>
            </w:r>
          </w:p>
        </w:tc>
        <w:tc>
          <w:tcPr>
            <w:tcW w:w="794" w:type="dxa"/>
          </w:tcPr>
          <w:p w14:paraId="4FA7D1D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6106 (50.8%)</w:t>
            </w:r>
          </w:p>
        </w:tc>
        <w:tc>
          <w:tcPr>
            <w:tcW w:w="897" w:type="dxa"/>
          </w:tcPr>
          <w:p w14:paraId="742B30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755 (49.2%)</w:t>
            </w:r>
          </w:p>
        </w:tc>
      </w:tr>
      <w:tr w:rsidR="007D4600" w:rsidRPr="00DE6B28" w14:paraId="5B3F9582" w14:textId="77777777" w:rsidTr="00DB7C31">
        <w:tc>
          <w:tcPr>
            <w:tcW w:w="1247" w:type="dxa"/>
          </w:tcPr>
          <w:p w14:paraId="499F428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All of the time</w:t>
            </w:r>
          </w:p>
        </w:tc>
        <w:tc>
          <w:tcPr>
            <w:tcW w:w="1055" w:type="dxa"/>
          </w:tcPr>
          <w:p w14:paraId="7DC8521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41632 (12.2%)</w:t>
            </w:r>
          </w:p>
        </w:tc>
        <w:tc>
          <w:tcPr>
            <w:tcW w:w="969" w:type="dxa"/>
          </w:tcPr>
          <w:p w14:paraId="090231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6293 (9.7%)</w:t>
            </w:r>
          </w:p>
        </w:tc>
        <w:tc>
          <w:tcPr>
            <w:tcW w:w="791" w:type="dxa"/>
          </w:tcPr>
          <w:p w14:paraId="343C1E5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4974 (10.5%)</w:t>
            </w:r>
          </w:p>
        </w:tc>
        <w:tc>
          <w:tcPr>
            <w:tcW w:w="967" w:type="dxa"/>
          </w:tcPr>
          <w:p w14:paraId="0163FBC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5299 (9.6%)</w:t>
            </w:r>
          </w:p>
        </w:tc>
        <w:tc>
          <w:tcPr>
            <w:tcW w:w="967" w:type="dxa"/>
          </w:tcPr>
          <w:p w14:paraId="73BE6F1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6425 (11.2%)</w:t>
            </w:r>
          </w:p>
        </w:tc>
        <w:tc>
          <w:tcPr>
            <w:tcW w:w="880" w:type="dxa"/>
          </w:tcPr>
          <w:p w14:paraId="6BB8738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8665 (13.7%)</w:t>
            </w:r>
          </w:p>
        </w:tc>
        <w:tc>
          <w:tcPr>
            <w:tcW w:w="793" w:type="dxa"/>
          </w:tcPr>
          <w:p w14:paraId="1E3449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7085 (17.3%)</w:t>
            </w:r>
          </w:p>
        </w:tc>
        <w:tc>
          <w:tcPr>
            <w:tcW w:w="794" w:type="dxa"/>
          </w:tcPr>
          <w:p w14:paraId="56FEFB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2518 (20.9%)</w:t>
            </w:r>
          </w:p>
        </w:tc>
        <w:tc>
          <w:tcPr>
            <w:tcW w:w="897" w:type="dxa"/>
          </w:tcPr>
          <w:p w14:paraId="0EF154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373 (24.3%)</w:t>
            </w:r>
          </w:p>
        </w:tc>
      </w:tr>
      <w:tr w:rsidR="007D4600" w:rsidRPr="00DE6B28" w14:paraId="4A283B29" w14:textId="77777777" w:rsidTr="00DB7C31">
        <w:tc>
          <w:tcPr>
            <w:tcW w:w="1247" w:type="dxa"/>
            <w:shd w:val="clear" w:color="auto" w:fill="D9D9D9" w:themeFill="background1" w:themeFillShade="D9"/>
          </w:tcPr>
          <w:p w14:paraId="31578EDE" w14:textId="75574758"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Medical Diagnosis</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0710B10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664B708"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0CE85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DD300B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2CF40C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3F4DE8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3409ED89"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BEA6A5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AFEC068" w14:textId="77777777" w:rsidR="007D4600" w:rsidRPr="00DE6B28" w:rsidRDefault="007D4600" w:rsidP="007D4600">
            <w:pPr>
              <w:spacing w:before="36" w:after="36"/>
              <w:rPr>
                <w:rFonts w:ascii="Times New Roman" w:hAnsi="Times New Roman" w:cs="Times New Roman"/>
              </w:rPr>
            </w:pPr>
          </w:p>
        </w:tc>
      </w:tr>
      <w:tr w:rsidR="007D4600" w:rsidRPr="00DE6B28" w14:paraId="1B4B9AF3" w14:textId="77777777" w:rsidTr="00DB7C31">
        <w:tc>
          <w:tcPr>
            <w:tcW w:w="1247" w:type="dxa"/>
          </w:tcPr>
          <w:p w14:paraId="4110DF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3F4B6F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53164 (15.5%)</w:t>
            </w:r>
          </w:p>
        </w:tc>
        <w:tc>
          <w:tcPr>
            <w:tcW w:w="969" w:type="dxa"/>
          </w:tcPr>
          <w:p w14:paraId="4BFB2B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7584 (11.7%)</w:t>
            </w:r>
          </w:p>
        </w:tc>
        <w:tc>
          <w:tcPr>
            <w:tcW w:w="791" w:type="dxa"/>
          </w:tcPr>
          <w:p w14:paraId="7DBB183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5438 (11.5%)</w:t>
            </w:r>
          </w:p>
        </w:tc>
        <w:tc>
          <w:tcPr>
            <w:tcW w:w="967" w:type="dxa"/>
          </w:tcPr>
          <w:p w14:paraId="0D9D3E9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6702 (12.1%)</w:t>
            </w:r>
          </w:p>
        </w:tc>
        <w:tc>
          <w:tcPr>
            <w:tcW w:w="967" w:type="dxa"/>
          </w:tcPr>
          <w:p w14:paraId="6475FDE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8628 (15.1%)</w:t>
            </w:r>
          </w:p>
        </w:tc>
        <w:tc>
          <w:tcPr>
            <w:tcW w:w="880" w:type="dxa"/>
          </w:tcPr>
          <w:p w14:paraId="1D99FD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12133 (19.2%)</w:t>
            </w:r>
          </w:p>
        </w:tc>
        <w:tc>
          <w:tcPr>
            <w:tcW w:w="793" w:type="dxa"/>
          </w:tcPr>
          <w:p w14:paraId="378CD04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8917 (21.8%)</w:t>
            </w:r>
          </w:p>
        </w:tc>
        <w:tc>
          <w:tcPr>
            <w:tcW w:w="794" w:type="dxa"/>
          </w:tcPr>
          <w:p w14:paraId="301F32B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3286 (27.3%)</w:t>
            </w:r>
          </w:p>
        </w:tc>
        <w:tc>
          <w:tcPr>
            <w:tcW w:w="897" w:type="dxa"/>
          </w:tcPr>
          <w:p w14:paraId="37E9B1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 (31.0%)</w:t>
            </w:r>
          </w:p>
        </w:tc>
      </w:tr>
      <w:tr w:rsidR="007D4600" w:rsidRPr="00DE6B28" w14:paraId="1EF83298" w14:textId="77777777" w:rsidTr="00DB7C31">
        <w:tc>
          <w:tcPr>
            <w:tcW w:w="1247" w:type="dxa"/>
          </w:tcPr>
          <w:p w14:paraId="3E8424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6E6B0D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8080 (2.4%)</w:t>
            </w:r>
          </w:p>
        </w:tc>
        <w:tc>
          <w:tcPr>
            <w:tcW w:w="969" w:type="dxa"/>
          </w:tcPr>
          <w:p w14:paraId="1BF5EAA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2187 (3.4%)</w:t>
            </w:r>
          </w:p>
        </w:tc>
        <w:tc>
          <w:tcPr>
            <w:tcW w:w="791" w:type="dxa"/>
          </w:tcPr>
          <w:p w14:paraId="443889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998 (2.1%)</w:t>
            </w:r>
          </w:p>
        </w:tc>
        <w:tc>
          <w:tcPr>
            <w:tcW w:w="967" w:type="dxa"/>
          </w:tcPr>
          <w:p w14:paraId="4803868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1203 (2.2%)</w:t>
            </w:r>
          </w:p>
        </w:tc>
        <w:tc>
          <w:tcPr>
            <w:tcW w:w="967" w:type="dxa"/>
          </w:tcPr>
          <w:p w14:paraId="4A4BC7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1212 (2.1%)</w:t>
            </w:r>
          </w:p>
        </w:tc>
        <w:tc>
          <w:tcPr>
            <w:tcW w:w="880" w:type="dxa"/>
          </w:tcPr>
          <w:p w14:paraId="5822DC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1290 (2.0%)</w:t>
            </w:r>
          </w:p>
        </w:tc>
        <w:tc>
          <w:tcPr>
            <w:tcW w:w="793" w:type="dxa"/>
          </w:tcPr>
          <w:p w14:paraId="4C6A99B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874 (2.1%)</w:t>
            </w:r>
          </w:p>
        </w:tc>
        <w:tc>
          <w:tcPr>
            <w:tcW w:w="794" w:type="dxa"/>
          </w:tcPr>
          <w:p w14:paraId="3096F0B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255 (2.1%)</w:t>
            </w:r>
          </w:p>
        </w:tc>
        <w:tc>
          <w:tcPr>
            <w:tcW w:w="897" w:type="dxa"/>
          </w:tcPr>
          <w:p w14:paraId="299D9F6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 (4.0%)</w:t>
            </w:r>
          </w:p>
        </w:tc>
      </w:tr>
      <w:tr w:rsidR="007D4600" w:rsidRPr="00DE6B28" w14:paraId="683C5C39" w14:textId="77777777" w:rsidTr="00DB7C31">
        <w:tc>
          <w:tcPr>
            <w:tcW w:w="1247" w:type="dxa"/>
            <w:shd w:val="clear" w:color="auto" w:fill="D9D9D9" w:themeFill="background1" w:themeFillShade="D9"/>
          </w:tcPr>
          <w:p w14:paraId="32B9A957" w14:textId="304A33D6"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Mental Health Treatment in Past Year</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7A24A52"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4809EBD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FA9EFA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55B8AE5"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3EC59F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D45473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55C97F3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E232FD6"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6EEF511" w14:textId="77777777" w:rsidR="007D4600" w:rsidRPr="00DE6B28" w:rsidRDefault="007D4600" w:rsidP="007D4600">
            <w:pPr>
              <w:spacing w:before="36" w:after="36"/>
              <w:rPr>
                <w:rFonts w:ascii="Times New Roman" w:hAnsi="Times New Roman" w:cs="Times New Roman"/>
              </w:rPr>
            </w:pPr>
          </w:p>
        </w:tc>
      </w:tr>
      <w:tr w:rsidR="007D4600" w:rsidRPr="00DE6B28" w14:paraId="1B9268A2" w14:textId="77777777" w:rsidTr="00DB7C31">
        <w:tc>
          <w:tcPr>
            <w:tcW w:w="1247" w:type="dxa"/>
          </w:tcPr>
          <w:p w14:paraId="2EC3E7C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C9ECB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50606 (14.8%)</w:t>
            </w:r>
          </w:p>
        </w:tc>
        <w:tc>
          <w:tcPr>
            <w:tcW w:w="969" w:type="dxa"/>
          </w:tcPr>
          <w:p w14:paraId="62DFA5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12028 (18.6%)</w:t>
            </w:r>
          </w:p>
        </w:tc>
        <w:tc>
          <w:tcPr>
            <w:tcW w:w="791" w:type="dxa"/>
          </w:tcPr>
          <w:p w14:paraId="38D592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8183 (17.3%)</w:t>
            </w:r>
          </w:p>
        </w:tc>
        <w:tc>
          <w:tcPr>
            <w:tcW w:w="967" w:type="dxa"/>
          </w:tcPr>
          <w:p w14:paraId="745E56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8221 (14.9%)</w:t>
            </w:r>
          </w:p>
        </w:tc>
        <w:tc>
          <w:tcPr>
            <w:tcW w:w="967" w:type="dxa"/>
          </w:tcPr>
          <w:p w14:paraId="6239B6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8181 (14.3%)</w:t>
            </w:r>
          </w:p>
        </w:tc>
        <w:tc>
          <w:tcPr>
            <w:tcW w:w="880" w:type="dxa"/>
          </w:tcPr>
          <w:p w14:paraId="5B13EA6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8732 (13.8%)</w:t>
            </w:r>
          </w:p>
        </w:tc>
        <w:tc>
          <w:tcPr>
            <w:tcW w:w="793" w:type="dxa"/>
          </w:tcPr>
          <w:p w14:paraId="2614A5B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4192 (10.3%)</w:t>
            </w:r>
          </w:p>
        </w:tc>
        <w:tc>
          <w:tcPr>
            <w:tcW w:w="794" w:type="dxa"/>
          </w:tcPr>
          <w:p w14:paraId="0125788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979 (8.1%)</w:t>
            </w:r>
          </w:p>
        </w:tc>
        <w:tc>
          <w:tcPr>
            <w:tcW w:w="897" w:type="dxa"/>
          </w:tcPr>
          <w:p w14:paraId="158E9FB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 (5.9%)</w:t>
            </w:r>
          </w:p>
        </w:tc>
      </w:tr>
      <w:tr w:rsidR="007D4600" w:rsidRPr="00DE6B28" w14:paraId="12A5A28B" w14:textId="77777777" w:rsidTr="00DB7C31">
        <w:tc>
          <w:tcPr>
            <w:tcW w:w="1247" w:type="dxa"/>
          </w:tcPr>
          <w:p w14:paraId="5AC4C77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Missing</w:t>
            </w:r>
          </w:p>
        </w:tc>
        <w:tc>
          <w:tcPr>
            <w:tcW w:w="1055" w:type="dxa"/>
          </w:tcPr>
          <w:p w14:paraId="4A24C9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3832 (1.1%)</w:t>
            </w:r>
          </w:p>
        </w:tc>
        <w:tc>
          <w:tcPr>
            <w:tcW w:w="969" w:type="dxa"/>
          </w:tcPr>
          <w:p w14:paraId="004C7A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850 (1.3%)</w:t>
            </w:r>
          </w:p>
        </w:tc>
        <w:tc>
          <w:tcPr>
            <w:tcW w:w="791" w:type="dxa"/>
          </w:tcPr>
          <w:p w14:paraId="10FF8D1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434 (0.9%)</w:t>
            </w:r>
          </w:p>
        </w:tc>
        <w:tc>
          <w:tcPr>
            <w:tcW w:w="967" w:type="dxa"/>
          </w:tcPr>
          <w:p w14:paraId="36D3970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586 (1.1%)</w:t>
            </w:r>
          </w:p>
        </w:tc>
        <w:tc>
          <w:tcPr>
            <w:tcW w:w="967" w:type="dxa"/>
          </w:tcPr>
          <w:p w14:paraId="6E54AA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624 (1.1%)</w:t>
            </w:r>
          </w:p>
        </w:tc>
        <w:tc>
          <w:tcPr>
            <w:tcW w:w="880" w:type="dxa"/>
          </w:tcPr>
          <w:p w14:paraId="411747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725 (1.1%)</w:t>
            </w:r>
          </w:p>
        </w:tc>
        <w:tc>
          <w:tcPr>
            <w:tcW w:w="793" w:type="dxa"/>
          </w:tcPr>
          <w:p w14:paraId="352F798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450 (1.1%)</w:t>
            </w:r>
          </w:p>
        </w:tc>
        <w:tc>
          <w:tcPr>
            <w:tcW w:w="794" w:type="dxa"/>
          </w:tcPr>
          <w:p w14:paraId="795745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134 (1.1%)</w:t>
            </w:r>
          </w:p>
        </w:tc>
        <w:tc>
          <w:tcPr>
            <w:tcW w:w="897" w:type="dxa"/>
          </w:tcPr>
          <w:p w14:paraId="2419F3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29 (1.9%)</w:t>
            </w:r>
          </w:p>
        </w:tc>
      </w:tr>
      <w:tr w:rsidR="007D4600" w:rsidRPr="00DE6B28" w14:paraId="22B707E5" w14:textId="77777777" w:rsidTr="00DB7C31">
        <w:tc>
          <w:tcPr>
            <w:tcW w:w="1247" w:type="dxa"/>
            <w:shd w:val="clear" w:color="auto" w:fill="D9D9D9" w:themeFill="background1" w:themeFillShade="D9"/>
          </w:tcPr>
          <w:p w14:paraId="7759638B" w14:textId="71F1CA14"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Experienced Childhood 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3B4CBC6A"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9E4FE29"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0F7219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3D08EA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42FC51C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4D9842C"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7B08021"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193013E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479762A" w14:textId="77777777" w:rsidR="007D4600" w:rsidRPr="00DE6B28" w:rsidRDefault="007D4600" w:rsidP="007D4600">
            <w:pPr>
              <w:spacing w:before="36" w:after="36"/>
              <w:rPr>
                <w:rFonts w:ascii="Times New Roman" w:hAnsi="Times New Roman" w:cs="Times New Roman"/>
              </w:rPr>
            </w:pPr>
          </w:p>
        </w:tc>
      </w:tr>
      <w:tr w:rsidR="007D4600" w:rsidRPr="00DE6B28" w14:paraId="5DB037CA" w14:textId="77777777" w:rsidTr="00DB7C31">
        <w:tc>
          <w:tcPr>
            <w:tcW w:w="1247" w:type="dxa"/>
          </w:tcPr>
          <w:p w14:paraId="4177A0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256519D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210952 (61.7%)</w:t>
            </w:r>
          </w:p>
        </w:tc>
        <w:tc>
          <w:tcPr>
            <w:tcW w:w="969" w:type="dxa"/>
          </w:tcPr>
          <w:p w14:paraId="329CDEA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48130 (74.4%)</w:t>
            </w:r>
          </w:p>
        </w:tc>
        <w:tc>
          <w:tcPr>
            <w:tcW w:w="791" w:type="dxa"/>
          </w:tcPr>
          <w:p w14:paraId="471600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31960 (67.6%)</w:t>
            </w:r>
          </w:p>
        </w:tc>
        <w:tc>
          <w:tcPr>
            <w:tcW w:w="967" w:type="dxa"/>
          </w:tcPr>
          <w:p w14:paraId="3219A2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33581 (60.8%)</w:t>
            </w:r>
          </w:p>
        </w:tc>
        <w:tc>
          <w:tcPr>
            <w:tcW w:w="967" w:type="dxa"/>
          </w:tcPr>
          <w:p w14:paraId="1C77BAA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33036 (57.7%)</w:t>
            </w:r>
          </w:p>
        </w:tc>
        <w:tc>
          <w:tcPr>
            <w:tcW w:w="880" w:type="dxa"/>
          </w:tcPr>
          <w:p w14:paraId="3840A13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35712 (56.6%)</w:t>
            </w:r>
          </w:p>
        </w:tc>
        <w:tc>
          <w:tcPr>
            <w:tcW w:w="793" w:type="dxa"/>
          </w:tcPr>
          <w:p w14:paraId="2274865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21646 (52.9%)</w:t>
            </w:r>
          </w:p>
        </w:tc>
        <w:tc>
          <w:tcPr>
            <w:tcW w:w="794" w:type="dxa"/>
          </w:tcPr>
          <w:p w14:paraId="6B5220D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6071 (50.5%)</w:t>
            </w:r>
          </w:p>
        </w:tc>
        <w:tc>
          <w:tcPr>
            <w:tcW w:w="897" w:type="dxa"/>
          </w:tcPr>
          <w:p w14:paraId="48C2367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816 (53.1%)</w:t>
            </w:r>
          </w:p>
        </w:tc>
      </w:tr>
      <w:tr w:rsidR="007D4600" w:rsidRPr="00DE6B28" w14:paraId="5793F6EC" w14:textId="77777777" w:rsidTr="00DB7C31">
        <w:tc>
          <w:tcPr>
            <w:tcW w:w="1247" w:type="dxa"/>
            <w:shd w:val="clear" w:color="auto" w:fill="D9D9D9" w:themeFill="background1" w:themeFillShade="D9"/>
          </w:tcPr>
          <w:p w14:paraId="4C5921F0" w14:textId="4DC3089E"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Experienced Adult Trauma</w:t>
            </w:r>
            <w:r w:rsidR="00DB7C31" w:rsidRPr="00DE6B28">
              <w:rPr>
                <w:rFonts w:ascii="Times New Roman" w:hAnsi="Times New Roman" w:cs="Times New Roman"/>
              </w:rPr>
              <w:t xml:space="preserve"> (Y/N)</w:t>
            </w:r>
          </w:p>
        </w:tc>
        <w:tc>
          <w:tcPr>
            <w:tcW w:w="1055" w:type="dxa"/>
            <w:shd w:val="clear" w:color="auto" w:fill="D9D9D9" w:themeFill="background1" w:themeFillShade="D9"/>
          </w:tcPr>
          <w:p w14:paraId="1277E11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C01D35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D168B9A"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34F64D3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7FE0323"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6CB37B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D257E2A"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5CF72"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6D43F7A" w14:textId="77777777" w:rsidR="007D4600" w:rsidRPr="00DE6B28" w:rsidRDefault="007D4600" w:rsidP="007D4600">
            <w:pPr>
              <w:spacing w:before="36" w:after="36"/>
              <w:rPr>
                <w:rFonts w:ascii="Times New Roman" w:hAnsi="Times New Roman" w:cs="Times New Roman"/>
              </w:rPr>
            </w:pPr>
          </w:p>
        </w:tc>
      </w:tr>
      <w:tr w:rsidR="007D4600" w:rsidRPr="00DE6B28" w14:paraId="78253525" w14:textId="77777777" w:rsidTr="00DB7C31">
        <w:tc>
          <w:tcPr>
            <w:tcW w:w="1247" w:type="dxa"/>
          </w:tcPr>
          <w:p w14:paraId="5D98C30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Yes</w:t>
            </w:r>
          </w:p>
        </w:tc>
        <w:tc>
          <w:tcPr>
            <w:tcW w:w="1055" w:type="dxa"/>
          </w:tcPr>
          <w:p w14:paraId="487E462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252869 (73.9%)</w:t>
            </w:r>
          </w:p>
        </w:tc>
        <w:tc>
          <w:tcPr>
            <w:tcW w:w="969" w:type="dxa"/>
          </w:tcPr>
          <w:p w14:paraId="2F56D8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47240 (73.1%)</w:t>
            </w:r>
          </w:p>
        </w:tc>
        <w:tc>
          <w:tcPr>
            <w:tcW w:w="791" w:type="dxa"/>
          </w:tcPr>
          <w:p w14:paraId="31AA80C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34676 (73.4%)</w:t>
            </w:r>
          </w:p>
        </w:tc>
        <w:tc>
          <w:tcPr>
            <w:tcW w:w="967" w:type="dxa"/>
          </w:tcPr>
          <w:p w14:paraId="751B0BE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38578 (69.8%)</w:t>
            </w:r>
          </w:p>
        </w:tc>
        <w:tc>
          <w:tcPr>
            <w:tcW w:w="967" w:type="dxa"/>
          </w:tcPr>
          <w:p w14:paraId="29A4DD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41473 (72.4%)</w:t>
            </w:r>
          </w:p>
        </w:tc>
        <w:tc>
          <w:tcPr>
            <w:tcW w:w="880" w:type="dxa"/>
          </w:tcPr>
          <w:p w14:paraId="34D7709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47681 (75.5%)</w:t>
            </w:r>
          </w:p>
        </w:tc>
        <w:tc>
          <w:tcPr>
            <w:tcW w:w="793" w:type="dxa"/>
          </w:tcPr>
          <w:p w14:paraId="4806F11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31854 (77.9%)</w:t>
            </w:r>
          </w:p>
        </w:tc>
        <w:tc>
          <w:tcPr>
            <w:tcW w:w="794" w:type="dxa"/>
          </w:tcPr>
          <w:p w14:paraId="4D5B43C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10030 (83.4%)</w:t>
            </w:r>
          </w:p>
        </w:tc>
        <w:tc>
          <w:tcPr>
            <w:tcW w:w="897" w:type="dxa"/>
          </w:tcPr>
          <w:p w14:paraId="414466B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1337 (87.0%)</w:t>
            </w:r>
          </w:p>
        </w:tc>
      </w:tr>
      <w:tr w:rsidR="007D4600" w:rsidRPr="00DE6B28" w14:paraId="00250EA7" w14:textId="77777777" w:rsidTr="00DB7C31">
        <w:tc>
          <w:tcPr>
            <w:tcW w:w="1247" w:type="dxa"/>
            <w:shd w:val="clear" w:color="auto" w:fill="D9D9D9" w:themeFill="background1" w:themeFillShade="D9"/>
          </w:tcPr>
          <w:p w14:paraId="4674D54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Physical Activity</w:t>
            </w:r>
          </w:p>
        </w:tc>
        <w:tc>
          <w:tcPr>
            <w:tcW w:w="1055" w:type="dxa"/>
            <w:shd w:val="clear" w:color="auto" w:fill="D9D9D9" w:themeFill="background1" w:themeFillShade="D9"/>
          </w:tcPr>
          <w:p w14:paraId="0B2638E5"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54615C97"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629FDE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3FF244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6E1E52BC"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1C58EBF0"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1A60108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2680487"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82B34B" w14:textId="77777777" w:rsidR="007D4600" w:rsidRPr="00DE6B28" w:rsidRDefault="007D4600" w:rsidP="007D4600">
            <w:pPr>
              <w:spacing w:before="36" w:after="36"/>
              <w:rPr>
                <w:rFonts w:ascii="Times New Roman" w:hAnsi="Times New Roman" w:cs="Times New Roman"/>
              </w:rPr>
            </w:pPr>
          </w:p>
        </w:tc>
      </w:tr>
      <w:tr w:rsidR="007D4600" w:rsidRPr="00DE6B28" w14:paraId="74312221" w14:textId="77777777" w:rsidTr="00DB7C31">
        <w:tc>
          <w:tcPr>
            <w:tcW w:w="1247" w:type="dxa"/>
          </w:tcPr>
          <w:p w14:paraId="28AFDE4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Inactive</w:t>
            </w:r>
          </w:p>
        </w:tc>
        <w:tc>
          <w:tcPr>
            <w:tcW w:w="1055" w:type="dxa"/>
          </w:tcPr>
          <w:p w14:paraId="7DF034A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135525 (39.6%)</w:t>
            </w:r>
          </w:p>
        </w:tc>
        <w:tc>
          <w:tcPr>
            <w:tcW w:w="969" w:type="dxa"/>
          </w:tcPr>
          <w:p w14:paraId="032186A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27949 (43.2%)</w:t>
            </w:r>
          </w:p>
        </w:tc>
        <w:tc>
          <w:tcPr>
            <w:tcW w:w="791" w:type="dxa"/>
          </w:tcPr>
          <w:p w14:paraId="383751F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23082 (48.9%)</w:t>
            </w:r>
          </w:p>
        </w:tc>
        <w:tc>
          <w:tcPr>
            <w:tcW w:w="967" w:type="dxa"/>
          </w:tcPr>
          <w:p w14:paraId="3D504B6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27178 (49.2%)</w:t>
            </w:r>
          </w:p>
        </w:tc>
        <w:tc>
          <w:tcPr>
            <w:tcW w:w="967" w:type="dxa"/>
          </w:tcPr>
          <w:p w14:paraId="4C694A4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24080 (42.1%)</w:t>
            </w:r>
          </w:p>
        </w:tc>
        <w:tc>
          <w:tcPr>
            <w:tcW w:w="880" w:type="dxa"/>
          </w:tcPr>
          <w:p w14:paraId="7E53E89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20054 (31.8%)</w:t>
            </w:r>
          </w:p>
        </w:tc>
        <w:tc>
          <w:tcPr>
            <w:tcW w:w="793" w:type="dxa"/>
          </w:tcPr>
          <w:p w14:paraId="740F2F1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9828 (24.0%)</w:t>
            </w:r>
          </w:p>
        </w:tc>
        <w:tc>
          <w:tcPr>
            <w:tcW w:w="794" w:type="dxa"/>
          </w:tcPr>
          <w:p w14:paraId="058F5D5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2883 (24.0%)</w:t>
            </w:r>
          </w:p>
        </w:tc>
        <w:tc>
          <w:tcPr>
            <w:tcW w:w="897" w:type="dxa"/>
          </w:tcPr>
          <w:p w14:paraId="67FD1C3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471 (30.7%)</w:t>
            </w:r>
          </w:p>
        </w:tc>
      </w:tr>
      <w:tr w:rsidR="007D4600" w:rsidRPr="00DE6B28" w14:paraId="1F0F1797" w14:textId="77777777" w:rsidTr="00DB7C31">
        <w:tc>
          <w:tcPr>
            <w:tcW w:w="1247" w:type="dxa"/>
          </w:tcPr>
          <w:p w14:paraId="1BF741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Active</w:t>
            </w:r>
          </w:p>
        </w:tc>
        <w:tc>
          <w:tcPr>
            <w:tcW w:w="1055" w:type="dxa"/>
          </w:tcPr>
          <w:p w14:paraId="778F186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206431 (60.4%)</w:t>
            </w:r>
          </w:p>
        </w:tc>
        <w:tc>
          <w:tcPr>
            <w:tcW w:w="969" w:type="dxa"/>
          </w:tcPr>
          <w:p w14:paraId="47A9082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36699 (56.8%)</w:t>
            </w:r>
          </w:p>
        </w:tc>
        <w:tc>
          <w:tcPr>
            <w:tcW w:w="791" w:type="dxa"/>
          </w:tcPr>
          <w:p w14:paraId="3AABAC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24167 (51.1%)</w:t>
            </w:r>
          </w:p>
        </w:tc>
        <w:tc>
          <w:tcPr>
            <w:tcW w:w="967" w:type="dxa"/>
          </w:tcPr>
          <w:p w14:paraId="6712B6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28063 (50.8%)</w:t>
            </w:r>
          </w:p>
        </w:tc>
        <w:tc>
          <w:tcPr>
            <w:tcW w:w="967" w:type="dxa"/>
          </w:tcPr>
          <w:p w14:paraId="53DE296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33179 (57.9%)</w:t>
            </w:r>
          </w:p>
        </w:tc>
        <w:tc>
          <w:tcPr>
            <w:tcW w:w="880" w:type="dxa"/>
          </w:tcPr>
          <w:p w14:paraId="0CE6F56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43059 (68.2%)</w:t>
            </w:r>
          </w:p>
        </w:tc>
        <w:tc>
          <w:tcPr>
            <w:tcW w:w="793" w:type="dxa"/>
          </w:tcPr>
          <w:p w14:paraId="1360AD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31053 (76.0%)</w:t>
            </w:r>
          </w:p>
        </w:tc>
        <w:tc>
          <w:tcPr>
            <w:tcW w:w="794" w:type="dxa"/>
          </w:tcPr>
          <w:p w14:paraId="7EF8A5A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9146 (76.0%)</w:t>
            </w:r>
          </w:p>
        </w:tc>
        <w:tc>
          <w:tcPr>
            <w:tcW w:w="897" w:type="dxa"/>
          </w:tcPr>
          <w:p w14:paraId="23F8E8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1065 (69.3%)</w:t>
            </w:r>
          </w:p>
        </w:tc>
      </w:tr>
      <w:tr w:rsidR="007D4600" w:rsidRPr="00DE6B28" w14:paraId="57CEC30D" w14:textId="77777777" w:rsidTr="00DB7C31">
        <w:tc>
          <w:tcPr>
            <w:tcW w:w="1247" w:type="dxa"/>
            <w:shd w:val="clear" w:color="auto" w:fill="D9D9D9" w:themeFill="background1" w:themeFillShade="D9"/>
          </w:tcPr>
          <w:p w14:paraId="2108C1F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MHQ</w:t>
            </w:r>
          </w:p>
        </w:tc>
        <w:tc>
          <w:tcPr>
            <w:tcW w:w="1055" w:type="dxa"/>
            <w:shd w:val="clear" w:color="auto" w:fill="D9D9D9" w:themeFill="background1" w:themeFillShade="D9"/>
          </w:tcPr>
          <w:p w14:paraId="6806E15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AFFF663"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89C12BF"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688210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F68A65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CC267C4"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913B65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4466C31"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CB145C8" w14:textId="77777777" w:rsidR="007D4600" w:rsidRPr="00DE6B28" w:rsidRDefault="007D4600" w:rsidP="007D4600">
            <w:pPr>
              <w:spacing w:before="36" w:after="36"/>
              <w:rPr>
                <w:rFonts w:ascii="Times New Roman" w:hAnsi="Times New Roman" w:cs="Times New Roman"/>
              </w:rPr>
            </w:pPr>
          </w:p>
        </w:tc>
      </w:tr>
      <w:tr w:rsidR="007D4600" w:rsidRPr="00DE6B28" w14:paraId="553E5193" w14:textId="77777777" w:rsidTr="00DB7C31">
        <w:tc>
          <w:tcPr>
            <w:tcW w:w="1247" w:type="dxa"/>
          </w:tcPr>
          <w:p w14:paraId="321DA8C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lastRenderedPageBreak/>
              <w:t>Mean (SD)</w:t>
            </w:r>
          </w:p>
        </w:tc>
        <w:tc>
          <w:tcPr>
            <w:tcW w:w="1055" w:type="dxa"/>
          </w:tcPr>
          <w:p w14:paraId="36E1D3E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67.9 (72.7)</w:t>
            </w:r>
          </w:p>
        </w:tc>
        <w:tc>
          <w:tcPr>
            <w:tcW w:w="969" w:type="dxa"/>
          </w:tcPr>
          <w:p w14:paraId="108C3D4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21.2 (69.6)</w:t>
            </w:r>
          </w:p>
        </w:tc>
        <w:tc>
          <w:tcPr>
            <w:tcW w:w="791" w:type="dxa"/>
          </w:tcPr>
          <w:p w14:paraId="6F17DB9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45.4 (69.2)</w:t>
            </w:r>
          </w:p>
        </w:tc>
        <w:tc>
          <w:tcPr>
            <w:tcW w:w="967" w:type="dxa"/>
          </w:tcPr>
          <w:p w14:paraId="0150AB1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64.6 (68.4)</w:t>
            </w:r>
          </w:p>
        </w:tc>
        <w:tc>
          <w:tcPr>
            <w:tcW w:w="967" w:type="dxa"/>
          </w:tcPr>
          <w:p w14:paraId="0EC06CD9"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80.2 (67.6)</w:t>
            </w:r>
          </w:p>
        </w:tc>
        <w:tc>
          <w:tcPr>
            <w:tcW w:w="880" w:type="dxa"/>
          </w:tcPr>
          <w:p w14:paraId="071C6BF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92.6 (65.5)</w:t>
            </w:r>
          </w:p>
        </w:tc>
        <w:tc>
          <w:tcPr>
            <w:tcW w:w="793" w:type="dxa"/>
          </w:tcPr>
          <w:p w14:paraId="6867C63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(59.7)</w:t>
            </w:r>
          </w:p>
        </w:tc>
        <w:tc>
          <w:tcPr>
            <w:tcW w:w="794" w:type="dxa"/>
          </w:tcPr>
          <w:p w14:paraId="702C842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(55.1)</w:t>
            </w:r>
          </w:p>
        </w:tc>
        <w:tc>
          <w:tcPr>
            <w:tcW w:w="897" w:type="dxa"/>
          </w:tcPr>
          <w:p w14:paraId="76D7F0D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(63.7)</w:t>
            </w:r>
          </w:p>
        </w:tc>
      </w:tr>
      <w:tr w:rsidR="007D4600" w:rsidRPr="00DE6B28" w14:paraId="09D2F7CC" w14:textId="77777777" w:rsidTr="00DB7C31">
        <w:tc>
          <w:tcPr>
            <w:tcW w:w="1247" w:type="dxa"/>
            <w:shd w:val="clear" w:color="auto" w:fill="D9D9D9" w:themeFill="background1" w:themeFillShade="D9"/>
          </w:tcPr>
          <w:p w14:paraId="770AFD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Core Cognition</w:t>
            </w:r>
          </w:p>
        </w:tc>
        <w:tc>
          <w:tcPr>
            <w:tcW w:w="1055" w:type="dxa"/>
            <w:shd w:val="clear" w:color="auto" w:fill="D9D9D9" w:themeFill="background1" w:themeFillShade="D9"/>
          </w:tcPr>
          <w:p w14:paraId="7BB91BC3"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076AEF05"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2C604AF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527B4E7"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F53C1FB"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B459FA3"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290A07CF"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00DA50A4"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52545F25" w14:textId="77777777" w:rsidR="007D4600" w:rsidRPr="00DE6B28" w:rsidRDefault="007D4600" w:rsidP="007D4600">
            <w:pPr>
              <w:spacing w:before="36" w:after="36"/>
              <w:rPr>
                <w:rFonts w:ascii="Times New Roman" w:hAnsi="Times New Roman" w:cs="Times New Roman"/>
              </w:rPr>
            </w:pPr>
          </w:p>
        </w:tc>
      </w:tr>
      <w:tr w:rsidR="007D4600" w:rsidRPr="00DE6B28" w14:paraId="403684E8" w14:textId="77777777" w:rsidTr="00DB7C31">
        <w:tc>
          <w:tcPr>
            <w:tcW w:w="1247" w:type="dxa"/>
          </w:tcPr>
          <w:p w14:paraId="7D78F48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244980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81.4 (67.0)</w:t>
            </w:r>
          </w:p>
        </w:tc>
        <w:tc>
          <w:tcPr>
            <w:tcW w:w="969" w:type="dxa"/>
          </w:tcPr>
          <w:p w14:paraId="32E6285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39.5 (63.2)</w:t>
            </w:r>
          </w:p>
        </w:tc>
        <w:tc>
          <w:tcPr>
            <w:tcW w:w="791" w:type="dxa"/>
          </w:tcPr>
          <w:p w14:paraId="42A5DDC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61.0 (64.7)</w:t>
            </w:r>
          </w:p>
        </w:tc>
        <w:tc>
          <w:tcPr>
            <w:tcW w:w="967" w:type="dxa"/>
          </w:tcPr>
          <w:p w14:paraId="70391AA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78.6 (64.7)</w:t>
            </w:r>
          </w:p>
        </w:tc>
        <w:tc>
          <w:tcPr>
            <w:tcW w:w="967" w:type="dxa"/>
          </w:tcPr>
          <w:p w14:paraId="59BFE42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92.3 (63.0)</w:t>
            </w:r>
          </w:p>
        </w:tc>
        <w:tc>
          <w:tcPr>
            <w:tcW w:w="880" w:type="dxa"/>
          </w:tcPr>
          <w:p w14:paraId="319FF58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104 (60.4)</w:t>
            </w:r>
          </w:p>
        </w:tc>
        <w:tc>
          <w:tcPr>
            <w:tcW w:w="793" w:type="dxa"/>
          </w:tcPr>
          <w:p w14:paraId="609BC5B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113 (54.7)</w:t>
            </w:r>
          </w:p>
        </w:tc>
        <w:tc>
          <w:tcPr>
            <w:tcW w:w="794" w:type="dxa"/>
          </w:tcPr>
          <w:p w14:paraId="52FDC13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119 (51.3)</w:t>
            </w:r>
          </w:p>
        </w:tc>
        <w:tc>
          <w:tcPr>
            <w:tcW w:w="897" w:type="dxa"/>
          </w:tcPr>
          <w:p w14:paraId="6BEB62B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(58.3)</w:t>
            </w:r>
          </w:p>
        </w:tc>
      </w:tr>
      <w:tr w:rsidR="007D4600" w:rsidRPr="00DE6B28" w14:paraId="67ABF405" w14:textId="77777777" w:rsidTr="00DB7C31">
        <w:tc>
          <w:tcPr>
            <w:tcW w:w="1247" w:type="dxa"/>
            <w:shd w:val="clear" w:color="auto" w:fill="D9D9D9" w:themeFill="background1" w:themeFillShade="D9"/>
          </w:tcPr>
          <w:p w14:paraId="758B6D6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Adaptability and Resilience</w:t>
            </w:r>
          </w:p>
        </w:tc>
        <w:tc>
          <w:tcPr>
            <w:tcW w:w="1055" w:type="dxa"/>
            <w:shd w:val="clear" w:color="auto" w:fill="D9D9D9" w:themeFill="background1" w:themeFillShade="D9"/>
          </w:tcPr>
          <w:p w14:paraId="00F05EFD"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2078B24E"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515D1C2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C0CC908"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1189327E"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5762C58B"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3414110"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7969B4F0"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674F48E2" w14:textId="77777777" w:rsidR="007D4600" w:rsidRPr="00DE6B28" w:rsidRDefault="007D4600" w:rsidP="007D4600">
            <w:pPr>
              <w:spacing w:before="36" w:after="36"/>
              <w:rPr>
                <w:rFonts w:ascii="Times New Roman" w:hAnsi="Times New Roman" w:cs="Times New Roman"/>
              </w:rPr>
            </w:pPr>
          </w:p>
        </w:tc>
      </w:tr>
      <w:tr w:rsidR="007D4600" w:rsidRPr="00DE6B28" w14:paraId="6D8CE55D" w14:textId="77777777" w:rsidTr="00DB7C31">
        <w:tc>
          <w:tcPr>
            <w:tcW w:w="1247" w:type="dxa"/>
          </w:tcPr>
          <w:p w14:paraId="4ABD4F9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5BA228C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89.8 (67.4)</w:t>
            </w:r>
          </w:p>
        </w:tc>
        <w:tc>
          <w:tcPr>
            <w:tcW w:w="969" w:type="dxa"/>
          </w:tcPr>
          <w:p w14:paraId="7703D9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50.7 (67.5)</w:t>
            </w:r>
          </w:p>
        </w:tc>
        <w:tc>
          <w:tcPr>
            <w:tcW w:w="791" w:type="dxa"/>
          </w:tcPr>
          <w:p w14:paraId="69C1905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70.6 (66.7)</w:t>
            </w:r>
          </w:p>
        </w:tc>
        <w:tc>
          <w:tcPr>
            <w:tcW w:w="967" w:type="dxa"/>
          </w:tcPr>
          <w:p w14:paraId="41CB4E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88.3 (64.6)</w:t>
            </w:r>
          </w:p>
        </w:tc>
        <w:tc>
          <w:tcPr>
            <w:tcW w:w="967" w:type="dxa"/>
          </w:tcPr>
          <w:p w14:paraId="2F80C00C"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101 (62.7)</w:t>
            </w:r>
          </w:p>
        </w:tc>
        <w:tc>
          <w:tcPr>
            <w:tcW w:w="880" w:type="dxa"/>
          </w:tcPr>
          <w:p w14:paraId="79545C7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110 (61.3)</w:t>
            </w:r>
          </w:p>
        </w:tc>
        <w:tc>
          <w:tcPr>
            <w:tcW w:w="793" w:type="dxa"/>
          </w:tcPr>
          <w:p w14:paraId="346BD5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(55.2)</w:t>
            </w:r>
          </w:p>
        </w:tc>
        <w:tc>
          <w:tcPr>
            <w:tcW w:w="794" w:type="dxa"/>
          </w:tcPr>
          <w:p w14:paraId="27D7AC2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125 (49.7)</w:t>
            </w:r>
          </w:p>
        </w:tc>
        <w:tc>
          <w:tcPr>
            <w:tcW w:w="897" w:type="dxa"/>
          </w:tcPr>
          <w:p w14:paraId="17F3583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123 (55.4)</w:t>
            </w:r>
          </w:p>
        </w:tc>
      </w:tr>
      <w:tr w:rsidR="007D4600" w:rsidRPr="00DE6B28" w14:paraId="128D377C" w14:textId="77777777" w:rsidTr="00DB7C31">
        <w:tc>
          <w:tcPr>
            <w:tcW w:w="1247" w:type="dxa"/>
            <w:shd w:val="clear" w:color="auto" w:fill="D9D9D9" w:themeFill="background1" w:themeFillShade="D9"/>
          </w:tcPr>
          <w:p w14:paraId="64E1F8F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Drive and Motivation</w:t>
            </w:r>
          </w:p>
        </w:tc>
        <w:tc>
          <w:tcPr>
            <w:tcW w:w="1055" w:type="dxa"/>
            <w:shd w:val="clear" w:color="auto" w:fill="D9D9D9" w:themeFill="background1" w:themeFillShade="D9"/>
          </w:tcPr>
          <w:p w14:paraId="4C18C9D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6E02FF3C"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0406965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BC3211D"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7DA1945"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65084DB2"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0A999982"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1A2BCA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1B2C6E39" w14:textId="77777777" w:rsidR="007D4600" w:rsidRPr="00DE6B28" w:rsidRDefault="007D4600" w:rsidP="007D4600">
            <w:pPr>
              <w:spacing w:before="36" w:after="36"/>
              <w:rPr>
                <w:rFonts w:ascii="Times New Roman" w:hAnsi="Times New Roman" w:cs="Times New Roman"/>
              </w:rPr>
            </w:pPr>
          </w:p>
        </w:tc>
      </w:tr>
      <w:tr w:rsidR="007D4600" w:rsidRPr="00DE6B28" w14:paraId="3C894EFF" w14:textId="77777777" w:rsidTr="00DB7C31">
        <w:tc>
          <w:tcPr>
            <w:tcW w:w="1247" w:type="dxa"/>
          </w:tcPr>
          <w:p w14:paraId="4E963B0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4646B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83.4 (66.6)</w:t>
            </w:r>
          </w:p>
        </w:tc>
        <w:tc>
          <w:tcPr>
            <w:tcW w:w="969" w:type="dxa"/>
          </w:tcPr>
          <w:p w14:paraId="4B8EC1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43.5 (64.7)</w:t>
            </w:r>
          </w:p>
        </w:tc>
        <w:tc>
          <w:tcPr>
            <w:tcW w:w="791" w:type="dxa"/>
          </w:tcPr>
          <w:p w14:paraId="3E9FD64E"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62.6 (65.2)</w:t>
            </w:r>
          </w:p>
        </w:tc>
        <w:tc>
          <w:tcPr>
            <w:tcW w:w="967" w:type="dxa"/>
          </w:tcPr>
          <w:p w14:paraId="14ED486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80.4 (63.9)</w:t>
            </w:r>
          </w:p>
        </w:tc>
        <w:tc>
          <w:tcPr>
            <w:tcW w:w="967" w:type="dxa"/>
          </w:tcPr>
          <w:p w14:paraId="6DFF57A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(62.4)</w:t>
            </w:r>
          </w:p>
        </w:tc>
        <w:tc>
          <w:tcPr>
            <w:tcW w:w="880" w:type="dxa"/>
          </w:tcPr>
          <w:p w14:paraId="77D1AEE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105 (60.1)</w:t>
            </w:r>
          </w:p>
        </w:tc>
        <w:tc>
          <w:tcPr>
            <w:tcW w:w="793" w:type="dxa"/>
          </w:tcPr>
          <w:p w14:paraId="422EBD1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(53.8)</w:t>
            </w:r>
          </w:p>
        </w:tc>
        <w:tc>
          <w:tcPr>
            <w:tcW w:w="794" w:type="dxa"/>
          </w:tcPr>
          <w:p w14:paraId="1618DC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118 (49.7)</w:t>
            </w:r>
          </w:p>
        </w:tc>
        <w:tc>
          <w:tcPr>
            <w:tcW w:w="897" w:type="dxa"/>
          </w:tcPr>
          <w:p w14:paraId="52D47B4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(57.1)</w:t>
            </w:r>
          </w:p>
        </w:tc>
      </w:tr>
      <w:tr w:rsidR="007D4600" w:rsidRPr="00DE6B28" w14:paraId="05099261" w14:textId="77777777" w:rsidTr="00DB7C31">
        <w:tc>
          <w:tcPr>
            <w:tcW w:w="1247" w:type="dxa"/>
            <w:shd w:val="clear" w:color="auto" w:fill="D9D9D9" w:themeFill="background1" w:themeFillShade="D9"/>
          </w:tcPr>
          <w:p w14:paraId="37BE69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Mood and Outlook</w:t>
            </w:r>
          </w:p>
        </w:tc>
        <w:tc>
          <w:tcPr>
            <w:tcW w:w="1055" w:type="dxa"/>
            <w:shd w:val="clear" w:color="auto" w:fill="D9D9D9" w:themeFill="background1" w:themeFillShade="D9"/>
          </w:tcPr>
          <w:p w14:paraId="1EF178CB"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30B3CE3A"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CFB4FAC"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02C7A10"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555385F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00471985"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2AAAD0D"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28BDAC3C"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0F8539DD" w14:textId="77777777" w:rsidR="007D4600" w:rsidRPr="00DE6B28" w:rsidRDefault="007D4600" w:rsidP="007D4600">
            <w:pPr>
              <w:spacing w:before="36" w:after="36"/>
              <w:rPr>
                <w:rFonts w:ascii="Times New Roman" w:hAnsi="Times New Roman" w:cs="Times New Roman"/>
              </w:rPr>
            </w:pPr>
          </w:p>
        </w:tc>
      </w:tr>
      <w:tr w:rsidR="007D4600" w:rsidRPr="00DE6B28" w14:paraId="47DD1701" w14:textId="77777777" w:rsidTr="00DB7C31">
        <w:tc>
          <w:tcPr>
            <w:tcW w:w="1247" w:type="dxa"/>
          </w:tcPr>
          <w:p w14:paraId="5B41447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71EC700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67.2 (71.1)</w:t>
            </w:r>
          </w:p>
        </w:tc>
        <w:tc>
          <w:tcPr>
            <w:tcW w:w="969" w:type="dxa"/>
          </w:tcPr>
          <w:p w14:paraId="1692C4D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24.4 (64.8)</w:t>
            </w:r>
          </w:p>
        </w:tc>
        <w:tc>
          <w:tcPr>
            <w:tcW w:w="791" w:type="dxa"/>
          </w:tcPr>
          <w:p w14:paraId="17962F2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44.1 (66.3)</w:t>
            </w:r>
          </w:p>
        </w:tc>
        <w:tc>
          <w:tcPr>
            <w:tcW w:w="967" w:type="dxa"/>
          </w:tcPr>
          <w:p w14:paraId="779C4DE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62.0 (67.1)</w:t>
            </w:r>
          </w:p>
        </w:tc>
        <w:tc>
          <w:tcPr>
            <w:tcW w:w="967" w:type="dxa"/>
          </w:tcPr>
          <w:p w14:paraId="4265631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78.1 (67.6)</w:t>
            </w:r>
          </w:p>
        </w:tc>
        <w:tc>
          <w:tcPr>
            <w:tcW w:w="880" w:type="dxa"/>
          </w:tcPr>
          <w:p w14:paraId="46986BC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91.2 (66.2)</w:t>
            </w:r>
          </w:p>
        </w:tc>
        <w:tc>
          <w:tcPr>
            <w:tcW w:w="793" w:type="dxa"/>
          </w:tcPr>
          <w:p w14:paraId="606AE6F6"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(61.5)</w:t>
            </w:r>
          </w:p>
        </w:tc>
        <w:tc>
          <w:tcPr>
            <w:tcW w:w="794" w:type="dxa"/>
          </w:tcPr>
          <w:p w14:paraId="002B646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111 (57.2)</w:t>
            </w:r>
          </w:p>
        </w:tc>
        <w:tc>
          <w:tcPr>
            <w:tcW w:w="897" w:type="dxa"/>
          </w:tcPr>
          <w:p w14:paraId="1BB69E2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114 (61.7)</w:t>
            </w:r>
          </w:p>
        </w:tc>
      </w:tr>
      <w:tr w:rsidR="007D4600" w:rsidRPr="00DE6B28" w14:paraId="534C7272" w14:textId="77777777" w:rsidTr="00DB7C31">
        <w:tc>
          <w:tcPr>
            <w:tcW w:w="1247" w:type="dxa"/>
            <w:shd w:val="clear" w:color="auto" w:fill="D9D9D9" w:themeFill="background1" w:themeFillShade="D9"/>
          </w:tcPr>
          <w:p w14:paraId="2264A8A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Social Self</w:t>
            </w:r>
          </w:p>
        </w:tc>
        <w:tc>
          <w:tcPr>
            <w:tcW w:w="1055" w:type="dxa"/>
            <w:shd w:val="clear" w:color="auto" w:fill="D9D9D9" w:themeFill="background1" w:themeFillShade="D9"/>
          </w:tcPr>
          <w:p w14:paraId="0AA609C9"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1ED22552"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7EEE8CF2"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20A2136B"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4CFB688"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2F9A3DE6"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4B4566C3"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4084283F"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2908D7D3" w14:textId="77777777" w:rsidR="007D4600" w:rsidRPr="00DE6B28" w:rsidRDefault="007D4600" w:rsidP="007D4600">
            <w:pPr>
              <w:spacing w:before="36" w:after="36"/>
              <w:rPr>
                <w:rFonts w:ascii="Times New Roman" w:hAnsi="Times New Roman" w:cs="Times New Roman"/>
              </w:rPr>
            </w:pPr>
          </w:p>
        </w:tc>
      </w:tr>
      <w:tr w:rsidR="007D4600" w:rsidRPr="00DE6B28" w14:paraId="13C2FD4D" w14:textId="77777777" w:rsidTr="00DB7C31">
        <w:tc>
          <w:tcPr>
            <w:tcW w:w="1247" w:type="dxa"/>
          </w:tcPr>
          <w:p w14:paraId="36CF737B"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4F8DF70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70.7 (76.6)</w:t>
            </w:r>
          </w:p>
        </w:tc>
        <w:tc>
          <w:tcPr>
            <w:tcW w:w="969" w:type="dxa"/>
          </w:tcPr>
          <w:p w14:paraId="144A63A5"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23.1 (69.5)</w:t>
            </w:r>
          </w:p>
        </w:tc>
        <w:tc>
          <w:tcPr>
            <w:tcW w:w="791" w:type="dxa"/>
          </w:tcPr>
          <w:p w14:paraId="04DD68D8"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50.2 (72.5)</w:t>
            </w:r>
          </w:p>
        </w:tc>
        <w:tc>
          <w:tcPr>
            <w:tcW w:w="967" w:type="dxa"/>
          </w:tcPr>
          <w:p w14:paraId="3D0BC6EA"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69.7 (72.8)</w:t>
            </w:r>
          </w:p>
        </w:tc>
        <w:tc>
          <w:tcPr>
            <w:tcW w:w="967" w:type="dxa"/>
          </w:tcPr>
          <w:p w14:paraId="07DACB7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83.5 (72.8)</w:t>
            </w:r>
          </w:p>
        </w:tc>
        <w:tc>
          <w:tcPr>
            <w:tcW w:w="880" w:type="dxa"/>
          </w:tcPr>
          <w:p w14:paraId="6FBB45A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94.3 (71.8)</w:t>
            </w:r>
          </w:p>
        </w:tc>
        <w:tc>
          <w:tcPr>
            <w:tcW w:w="793" w:type="dxa"/>
          </w:tcPr>
          <w:p w14:paraId="7E6BF9D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103 (68.2)</w:t>
            </w:r>
          </w:p>
        </w:tc>
        <w:tc>
          <w:tcPr>
            <w:tcW w:w="794" w:type="dxa"/>
          </w:tcPr>
          <w:p w14:paraId="0F5BEBB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112 (64.6)</w:t>
            </w:r>
          </w:p>
        </w:tc>
        <w:tc>
          <w:tcPr>
            <w:tcW w:w="897" w:type="dxa"/>
          </w:tcPr>
          <w:p w14:paraId="546DCFA0"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116 (67.3)</w:t>
            </w:r>
          </w:p>
        </w:tc>
      </w:tr>
      <w:tr w:rsidR="007D4600" w:rsidRPr="00DE6B28" w14:paraId="218E69A7" w14:textId="77777777" w:rsidTr="00DB7C31">
        <w:tc>
          <w:tcPr>
            <w:tcW w:w="1247" w:type="dxa"/>
            <w:shd w:val="clear" w:color="auto" w:fill="D9D9D9" w:themeFill="background1" w:themeFillShade="D9"/>
          </w:tcPr>
          <w:p w14:paraId="5E88B603"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Mind-Body</w:t>
            </w:r>
          </w:p>
        </w:tc>
        <w:tc>
          <w:tcPr>
            <w:tcW w:w="1055" w:type="dxa"/>
            <w:shd w:val="clear" w:color="auto" w:fill="D9D9D9" w:themeFill="background1" w:themeFillShade="D9"/>
          </w:tcPr>
          <w:p w14:paraId="3DBB8920" w14:textId="77777777" w:rsidR="007D4600" w:rsidRPr="00DE6B28" w:rsidRDefault="007D4600" w:rsidP="007D4600">
            <w:pPr>
              <w:spacing w:before="36" w:after="36"/>
              <w:rPr>
                <w:rFonts w:ascii="Times New Roman" w:hAnsi="Times New Roman" w:cs="Times New Roman"/>
              </w:rPr>
            </w:pPr>
          </w:p>
        </w:tc>
        <w:tc>
          <w:tcPr>
            <w:tcW w:w="969" w:type="dxa"/>
            <w:shd w:val="clear" w:color="auto" w:fill="D9D9D9" w:themeFill="background1" w:themeFillShade="D9"/>
          </w:tcPr>
          <w:p w14:paraId="5E886A03" w14:textId="77777777" w:rsidR="007D4600" w:rsidRPr="00DE6B28" w:rsidRDefault="007D4600" w:rsidP="007D4600">
            <w:pPr>
              <w:spacing w:before="36" w:after="36"/>
              <w:rPr>
                <w:rFonts w:ascii="Times New Roman" w:hAnsi="Times New Roman" w:cs="Times New Roman"/>
              </w:rPr>
            </w:pPr>
          </w:p>
        </w:tc>
        <w:tc>
          <w:tcPr>
            <w:tcW w:w="791" w:type="dxa"/>
            <w:shd w:val="clear" w:color="auto" w:fill="D9D9D9" w:themeFill="background1" w:themeFillShade="D9"/>
          </w:tcPr>
          <w:p w14:paraId="3257E9AE"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71AC83F6" w14:textId="77777777" w:rsidR="007D4600" w:rsidRPr="00DE6B28" w:rsidRDefault="007D4600" w:rsidP="007D4600">
            <w:pPr>
              <w:spacing w:before="36" w:after="36"/>
              <w:rPr>
                <w:rFonts w:ascii="Times New Roman" w:hAnsi="Times New Roman" w:cs="Times New Roman"/>
              </w:rPr>
            </w:pPr>
          </w:p>
        </w:tc>
        <w:tc>
          <w:tcPr>
            <w:tcW w:w="967" w:type="dxa"/>
            <w:shd w:val="clear" w:color="auto" w:fill="D9D9D9" w:themeFill="background1" w:themeFillShade="D9"/>
          </w:tcPr>
          <w:p w14:paraId="024F66B6" w14:textId="77777777" w:rsidR="007D4600" w:rsidRPr="00DE6B28" w:rsidRDefault="007D4600" w:rsidP="007D4600">
            <w:pPr>
              <w:spacing w:before="36" w:after="36"/>
              <w:rPr>
                <w:rFonts w:ascii="Times New Roman" w:hAnsi="Times New Roman" w:cs="Times New Roman"/>
              </w:rPr>
            </w:pPr>
          </w:p>
        </w:tc>
        <w:tc>
          <w:tcPr>
            <w:tcW w:w="880" w:type="dxa"/>
            <w:shd w:val="clear" w:color="auto" w:fill="D9D9D9" w:themeFill="background1" w:themeFillShade="D9"/>
          </w:tcPr>
          <w:p w14:paraId="3B240EC9" w14:textId="77777777" w:rsidR="007D4600" w:rsidRPr="00DE6B28" w:rsidRDefault="007D4600" w:rsidP="007D4600">
            <w:pPr>
              <w:spacing w:before="36" w:after="36"/>
              <w:rPr>
                <w:rFonts w:ascii="Times New Roman" w:hAnsi="Times New Roman" w:cs="Times New Roman"/>
              </w:rPr>
            </w:pPr>
          </w:p>
        </w:tc>
        <w:tc>
          <w:tcPr>
            <w:tcW w:w="793" w:type="dxa"/>
            <w:shd w:val="clear" w:color="auto" w:fill="D9D9D9" w:themeFill="background1" w:themeFillShade="D9"/>
          </w:tcPr>
          <w:p w14:paraId="7158177A" w14:textId="77777777" w:rsidR="007D4600" w:rsidRPr="00DE6B28" w:rsidRDefault="007D4600" w:rsidP="007D4600">
            <w:pPr>
              <w:spacing w:before="36" w:after="36"/>
              <w:rPr>
                <w:rFonts w:ascii="Times New Roman" w:hAnsi="Times New Roman" w:cs="Times New Roman"/>
              </w:rPr>
            </w:pPr>
          </w:p>
        </w:tc>
        <w:tc>
          <w:tcPr>
            <w:tcW w:w="794" w:type="dxa"/>
            <w:shd w:val="clear" w:color="auto" w:fill="D9D9D9" w:themeFill="background1" w:themeFillShade="D9"/>
          </w:tcPr>
          <w:p w14:paraId="5B8987B9" w14:textId="77777777" w:rsidR="007D4600" w:rsidRPr="00DE6B28" w:rsidRDefault="007D4600" w:rsidP="007D4600">
            <w:pPr>
              <w:spacing w:before="36" w:after="36"/>
              <w:rPr>
                <w:rFonts w:ascii="Times New Roman" w:hAnsi="Times New Roman" w:cs="Times New Roman"/>
              </w:rPr>
            </w:pPr>
          </w:p>
        </w:tc>
        <w:tc>
          <w:tcPr>
            <w:tcW w:w="897" w:type="dxa"/>
            <w:shd w:val="clear" w:color="auto" w:fill="D9D9D9" w:themeFill="background1" w:themeFillShade="D9"/>
          </w:tcPr>
          <w:p w14:paraId="4628AD55" w14:textId="77777777" w:rsidR="007D4600" w:rsidRPr="00DE6B28" w:rsidRDefault="007D4600" w:rsidP="007D4600">
            <w:pPr>
              <w:spacing w:before="36" w:after="36"/>
              <w:rPr>
                <w:rFonts w:ascii="Times New Roman" w:hAnsi="Times New Roman" w:cs="Times New Roman"/>
              </w:rPr>
            </w:pPr>
          </w:p>
        </w:tc>
      </w:tr>
      <w:tr w:rsidR="007D4600" w:rsidRPr="00DE6B28" w14:paraId="165EA68F" w14:textId="77777777" w:rsidTr="00DB7C31">
        <w:tc>
          <w:tcPr>
            <w:tcW w:w="1247" w:type="dxa"/>
          </w:tcPr>
          <w:p w14:paraId="6F77E1F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Mean (SD)</w:t>
            </w:r>
          </w:p>
        </w:tc>
        <w:tc>
          <w:tcPr>
            <w:tcW w:w="1055" w:type="dxa"/>
          </w:tcPr>
          <w:p w14:paraId="65259B3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73.4 (64.7)</w:t>
            </w:r>
          </w:p>
        </w:tc>
        <w:tc>
          <w:tcPr>
            <w:tcW w:w="969" w:type="dxa"/>
          </w:tcPr>
          <w:p w14:paraId="6EBFC9C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44.6 (64.3)</w:t>
            </w:r>
          </w:p>
        </w:tc>
        <w:tc>
          <w:tcPr>
            <w:tcW w:w="791" w:type="dxa"/>
          </w:tcPr>
          <w:p w14:paraId="4EAC6707"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57.7 (63.8)</w:t>
            </w:r>
          </w:p>
        </w:tc>
        <w:tc>
          <w:tcPr>
            <w:tcW w:w="967" w:type="dxa"/>
          </w:tcPr>
          <w:p w14:paraId="46F95714"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68.7 (63.8)</w:t>
            </w:r>
          </w:p>
        </w:tc>
        <w:tc>
          <w:tcPr>
            <w:tcW w:w="967" w:type="dxa"/>
          </w:tcPr>
          <w:p w14:paraId="668E6471"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80.5 (62.9)</w:t>
            </w:r>
          </w:p>
        </w:tc>
        <w:tc>
          <w:tcPr>
            <w:tcW w:w="880" w:type="dxa"/>
          </w:tcPr>
          <w:p w14:paraId="7FB03C82"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90.1 (60.8)</w:t>
            </w:r>
          </w:p>
        </w:tc>
        <w:tc>
          <w:tcPr>
            <w:tcW w:w="793" w:type="dxa"/>
          </w:tcPr>
          <w:p w14:paraId="270E31ED"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98.5 (55.5)</w:t>
            </w:r>
          </w:p>
        </w:tc>
        <w:tc>
          <w:tcPr>
            <w:tcW w:w="794" w:type="dxa"/>
          </w:tcPr>
          <w:p w14:paraId="669E1DB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102 (52.0)</w:t>
            </w:r>
          </w:p>
        </w:tc>
        <w:tc>
          <w:tcPr>
            <w:tcW w:w="897" w:type="dxa"/>
          </w:tcPr>
          <w:p w14:paraId="5AE8219F" w14:textId="77777777" w:rsidR="007D4600" w:rsidRPr="00DE6B28" w:rsidRDefault="007D4600" w:rsidP="007D4600">
            <w:pPr>
              <w:spacing w:before="36" w:after="36"/>
              <w:rPr>
                <w:rFonts w:ascii="Times New Roman" w:hAnsi="Times New Roman" w:cs="Times New Roman"/>
              </w:rPr>
            </w:pPr>
            <w:r w:rsidRPr="00DE6B28">
              <w:rPr>
                <w:rFonts w:ascii="Times New Roman" w:hAnsi="Times New Roman" w:cs="Times New Roman"/>
              </w:rPr>
              <w:t>99.3 (57.0)</w:t>
            </w:r>
          </w:p>
        </w:tc>
      </w:tr>
    </w:tbl>
    <w:p w14:paraId="43CDE29B"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79440588" w14:textId="77777777" w:rsidR="00A1185E" w:rsidRPr="00DE6B28" w:rsidRDefault="00A1185E" w:rsidP="00A1185E">
      <w:pPr>
        <w:tabs>
          <w:tab w:val="left" w:pos="6936"/>
        </w:tabs>
        <w:spacing w:line="480" w:lineRule="auto"/>
        <w:rPr>
          <w:rFonts w:ascii="Times New Roman" w:hAnsi="Times New Roman" w:cs="Times New Roman"/>
          <w:b/>
          <w:bCs/>
          <w:kern w:val="0"/>
          <w:sz w:val="24"/>
          <w:szCs w:val="24"/>
          <w14:ligatures w14:val="none"/>
        </w:rPr>
      </w:pPr>
      <w:r w:rsidRPr="00DE6B28">
        <w:rPr>
          <w:rFonts w:ascii="Times New Roman" w:hAnsi="Times New Roman" w:cs="Times New Roman"/>
          <w:b/>
          <w:bCs/>
          <w:kern w:val="0"/>
          <w:sz w:val="24"/>
          <w:szCs w:val="24"/>
          <w14:ligatures w14:val="none"/>
        </w:rPr>
        <w:t>Table 3.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DE6B28" w14:paraId="303E316F" w14:textId="77777777" w:rsidTr="008013CB">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auto"/>
          </w:tcPr>
          <w:p w14:paraId="41952A9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lastRenderedPageBreak/>
              <w:t>MHQ</w:t>
            </w:r>
          </w:p>
        </w:tc>
        <w:tc>
          <w:tcPr>
            <w:tcW w:w="1080" w:type="dxa"/>
            <w:tcBorders>
              <w:top w:val="single" w:sz="4" w:space="0" w:color="auto"/>
              <w:bottom w:val="single" w:sz="2" w:space="0" w:color="auto"/>
            </w:tcBorders>
            <w:shd w:val="clear" w:color="auto" w:fill="auto"/>
          </w:tcPr>
          <w:p w14:paraId="128FCA2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GBM</w:t>
            </w:r>
          </w:p>
        </w:tc>
        <w:tc>
          <w:tcPr>
            <w:tcW w:w="1170" w:type="dxa"/>
            <w:tcBorders>
              <w:top w:val="single" w:sz="4" w:space="0" w:color="auto"/>
              <w:bottom w:val="single" w:sz="2" w:space="0" w:color="auto"/>
            </w:tcBorders>
            <w:shd w:val="clear" w:color="auto" w:fill="auto"/>
          </w:tcPr>
          <w:p w14:paraId="314C330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GBM</w:t>
            </w:r>
          </w:p>
        </w:tc>
        <w:tc>
          <w:tcPr>
            <w:tcW w:w="1350" w:type="dxa"/>
            <w:tcBorders>
              <w:top w:val="single" w:sz="4" w:space="0" w:color="auto"/>
              <w:bottom w:val="single" w:sz="2" w:space="0" w:color="auto"/>
            </w:tcBorders>
            <w:shd w:val="clear" w:color="auto" w:fill="auto"/>
          </w:tcPr>
          <w:p w14:paraId="534F92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GBM</w:t>
            </w:r>
          </w:p>
        </w:tc>
        <w:tc>
          <w:tcPr>
            <w:tcW w:w="1350" w:type="dxa"/>
            <w:tcBorders>
              <w:top w:val="single" w:sz="4" w:space="0" w:color="auto"/>
              <w:bottom w:val="single" w:sz="2" w:space="0" w:color="auto"/>
            </w:tcBorders>
            <w:shd w:val="clear" w:color="auto" w:fill="auto"/>
          </w:tcPr>
          <w:p w14:paraId="2EC55F9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GBM</w:t>
            </w:r>
          </w:p>
        </w:tc>
        <w:tc>
          <w:tcPr>
            <w:tcW w:w="1440" w:type="dxa"/>
            <w:tcBorders>
              <w:top w:val="single" w:sz="4" w:space="0" w:color="auto"/>
              <w:bottom w:val="single" w:sz="2" w:space="0" w:color="auto"/>
            </w:tcBorders>
            <w:shd w:val="clear" w:color="auto" w:fill="auto"/>
          </w:tcPr>
          <w:p w14:paraId="64F0686F"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MI + CBPS</w:t>
            </w:r>
          </w:p>
        </w:tc>
        <w:tc>
          <w:tcPr>
            <w:tcW w:w="1441" w:type="dxa"/>
            <w:tcBorders>
              <w:top w:val="single" w:sz="4" w:space="0" w:color="auto"/>
              <w:bottom w:val="single" w:sz="2" w:space="0" w:color="auto"/>
            </w:tcBorders>
            <w:shd w:val="clear" w:color="auto" w:fill="auto"/>
          </w:tcPr>
          <w:p w14:paraId="75E368F3"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Doubly Robust MI + CBPS</w:t>
            </w:r>
          </w:p>
        </w:tc>
      </w:tr>
      <w:tr w:rsidR="00A1185E" w:rsidRPr="00DE6B28" w14:paraId="2E1707F1" w14:textId="77777777" w:rsidTr="002F2DC6">
        <w:tc>
          <w:tcPr>
            <w:tcW w:w="1458" w:type="dxa"/>
            <w:tcBorders>
              <w:top w:val="single" w:sz="2" w:space="0" w:color="auto"/>
            </w:tcBorders>
          </w:tcPr>
          <w:p w14:paraId="5CFB2C3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ATC</w:t>
            </w:r>
          </w:p>
        </w:tc>
        <w:tc>
          <w:tcPr>
            <w:tcW w:w="1080" w:type="dxa"/>
            <w:tcBorders>
              <w:top w:val="single" w:sz="2" w:space="0" w:color="auto"/>
            </w:tcBorders>
          </w:tcPr>
          <w:p w14:paraId="2ADD13DA"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17.86</w:t>
            </w:r>
          </w:p>
        </w:tc>
        <w:tc>
          <w:tcPr>
            <w:tcW w:w="1170" w:type="dxa"/>
            <w:tcBorders>
              <w:top w:val="single" w:sz="2" w:space="0" w:color="auto"/>
            </w:tcBorders>
          </w:tcPr>
          <w:p w14:paraId="7E4F570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17.74</w:t>
            </w:r>
          </w:p>
        </w:tc>
        <w:tc>
          <w:tcPr>
            <w:tcW w:w="1350" w:type="dxa"/>
            <w:tcBorders>
              <w:top w:val="single" w:sz="2" w:space="0" w:color="auto"/>
            </w:tcBorders>
          </w:tcPr>
          <w:p w14:paraId="44CB8B2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17.75</w:t>
            </w:r>
          </w:p>
        </w:tc>
        <w:tc>
          <w:tcPr>
            <w:tcW w:w="1350" w:type="dxa"/>
            <w:tcBorders>
              <w:top w:val="single" w:sz="2" w:space="0" w:color="auto"/>
            </w:tcBorders>
          </w:tcPr>
          <w:p w14:paraId="4FA633B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17.77</w:t>
            </w:r>
          </w:p>
        </w:tc>
        <w:tc>
          <w:tcPr>
            <w:tcW w:w="1440" w:type="dxa"/>
            <w:tcBorders>
              <w:top w:val="single" w:sz="2" w:space="0" w:color="auto"/>
            </w:tcBorders>
          </w:tcPr>
          <w:p w14:paraId="361A66B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18.15</w:t>
            </w:r>
          </w:p>
        </w:tc>
        <w:tc>
          <w:tcPr>
            <w:tcW w:w="1441" w:type="dxa"/>
            <w:tcBorders>
              <w:top w:val="single" w:sz="2" w:space="0" w:color="auto"/>
            </w:tcBorders>
          </w:tcPr>
          <w:p w14:paraId="2DE46582"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17.87</w:t>
            </w:r>
          </w:p>
        </w:tc>
      </w:tr>
      <w:tr w:rsidR="00A1185E" w:rsidRPr="00DE6B28" w14:paraId="63A51DCD" w14:textId="77777777" w:rsidTr="002F2DC6">
        <w:tc>
          <w:tcPr>
            <w:tcW w:w="1458" w:type="dxa"/>
          </w:tcPr>
          <w:p w14:paraId="4498689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SE</w:t>
            </w:r>
          </w:p>
        </w:tc>
        <w:tc>
          <w:tcPr>
            <w:tcW w:w="1080" w:type="dxa"/>
          </w:tcPr>
          <w:p w14:paraId="25F2347D"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1.43</w:t>
            </w:r>
          </w:p>
        </w:tc>
        <w:tc>
          <w:tcPr>
            <w:tcW w:w="1170" w:type="dxa"/>
          </w:tcPr>
          <w:p w14:paraId="57D47700"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0.99</w:t>
            </w:r>
          </w:p>
        </w:tc>
        <w:tc>
          <w:tcPr>
            <w:tcW w:w="1350" w:type="dxa"/>
          </w:tcPr>
          <w:p w14:paraId="0CE621C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1350" w:type="dxa"/>
          </w:tcPr>
          <w:p w14:paraId="73AB976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0.23</w:t>
            </w:r>
          </w:p>
        </w:tc>
        <w:tc>
          <w:tcPr>
            <w:tcW w:w="1440" w:type="dxa"/>
          </w:tcPr>
          <w:p w14:paraId="18DC33C5"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0.28</w:t>
            </w:r>
          </w:p>
        </w:tc>
        <w:tc>
          <w:tcPr>
            <w:tcW w:w="1441" w:type="dxa"/>
          </w:tcPr>
          <w:p w14:paraId="52BACF07"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0.22</w:t>
            </w:r>
          </w:p>
        </w:tc>
      </w:tr>
      <w:tr w:rsidR="00A1185E" w:rsidRPr="00DE6B28" w14:paraId="230BCB06" w14:textId="77777777" w:rsidTr="002F2DC6">
        <w:tc>
          <w:tcPr>
            <w:tcW w:w="1458" w:type="dxa"/>
          </w:tcPr>
          <w:p w14:paraId="50752EA4"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SMD</w:t>
            </w:r>
          </w:p>
        </w:tc>
        <w:tc>
          <w:tcPr>
            <w:tcW w:w="1080" w:type="dxa"/>
          </w:tcPr>
          <w:p w14:paraId="3A8B3C5E"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1170" w:type="dxa"/>
          </w:tcPr>
          <w:p w14:paraId="0A97C67B"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1350" w:type="dxa"/>
          </w:tcPr>
          <w:p w14:paraId="7BA61879"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1350" w:type="dxa"/>
          </w:tcPr>
          <w:p w14:paraId="2E05D836"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c>
          <w:tcPr>
            <w:tcW w:w="1440" w:type="dxa"/>
          </w:tcPr>
          <w:p w14:paraId="31446C01"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0.26</w:t>
            </w:r>
          </w:p>
        </w:tc>
        <w:tc>
          <w:tcPr>
            <w:tcW w:w="1441" w:type="dxa"/>
          </w:tcPr>
          <w:p w14:paraId="28F03AC8" w14:textId="77777777" w:rsidR="00A1185E" w:rsidRPr="00DE6B28" w:rsidRDefault="00A1185E" w:rsidP="00A1185E">
            <w:pPr>
              <w:spacing w:before="36" w:after="36"/>
              <w:rPr>
                <w:rFonts w:ascii="Times New Roman" w:hAnsi="Times New Roman" w:cs="Times New Roman"/>
              </w:rPr>
            </w:pPr>
            <w:r w:rsidRPr="00DE6B28">
              <w:rPr>
                <w:rFonts w:ascii="Times New Roman" w:hAnsi="Times New Roman" w:cs="Times New Roman"/>
              </w:rPr>
              <w:t>0.25</w:t>
            </w:r>
          </w:p>
        </w:tc>
      </w:tr>
    </w:tbl>
    <w:p w14:paraId="0A307B63" w14:textId="77777777" w:rsidR="007D4600" w:rsidRPr="00DE6B28" w:rsidRDefault="007D4600" w:rsidP="007D4600">
      <w:pPr>
        <w:spacing w:line="240" w:lineRule="auto"/>
        <w:rPr>
          <w:rFonts w:ascii="Times New Roman" w:hAnsi="Times New Roman" w:cs="Times New Roman"/>
          <w:kern w:val="0"/>
          <w:sz w:val="24"/>
          <w:szCs w:val="24"/>
          <w14:ligatures w14:val="none"/>
        </w:rPr>
      </w:pPr>
    </w:p>
    <w:p w14:paraId="0ABD9A9E"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21EF99E6" w14:textId="725C77D7" w:rsidR="00A1185E" w:rsidRPr="00DE6B28" w:rsidRDefault="00A1185E" w:rsidP="00A1185E">
      <w:pPr>
        <w:tabs>
          <w:tab w:val="left" w:pos="6936"/>
        </w:tabs>
        <w:spacing w:line="480" w:lineRule="auto"/>
        <w:rPr>
          <w:rFonts w:ascii="Times New Roman" w:hAnsi="Times New Roman" w:cs="Times New Roman"/>
          <w:b/>
          <w:bCs/>
          <w:kern w:val="0"/>
          <w:sz w:val="24"/>
          <w:szCs w:val="24"/>
          <w14:ligatures w14:val="none"/>
        </w:rPr>
      </w:pPr>
    </w:p>
    <w:p w14:paraId="7FEFDCF3" w14:textId="0EA897AC" w:rsidR="00A1185E" w:rsidRPr="00DE6B28" w:rsidRDefault="00A1185E" w:rsidP="00A1185E">
      <w:pPr>
        <w:tabs>
          <w:tab w:val="left" w:pos="6936"/>
        </w:tabs>
        <w:spacing w:line="480" w:lineRule="auto"/>
        <w:rPr>
          <w:rFonts w:ascii="Times New Roman" w:hAnsi="Times New Roman" w:cs="Times New Roman"/>
          <w:bCs/>
          <w:kern w:val="0"/>
          <w:sz w:val="24"/>
          <w:szCs w:val="24"/>
          <w14:ligatures w14:val="none"/>
        </w:rPr>
      </w:pPr>
      <w:r w:rsidRPr="00DE6B28">
        <w:rPr>
          <w:rFonts w:ascii="Times New Roman" w:hAnsi="Times New Roman" w:cs="Times New Roman"/>
          <w:b/>
          <w:bCs/>
          <w:kern w:val="0"/>
          <w:sz w:val="24"/>
          <w:szCs w:val="24"/>
          <w14:ligatures w14:val="none"/>
        </w:rPr>
        <w:t xml:space="preserve">Figure 1. </w:t>
      </w:r>
      <w:commentRangeStart w:id="36"/>
      <w:commentRangeStart w:id="37"/>
      <w:commentRangeStart w:id="38"/>
      <w:r w:rsidRPr="00DE6B28">
        <w:rPr>
          <w:rFonts w:ascii="Times New Roman" w:hAnsi="Times New Roman" w:cs="Times New Roman"/>
          <w:bCs/>
          <w:kern w:val="0"/>
          <w:sz w:val="24"/>
          <w:szCs w:val="24"/>
          <w14:ligatures w14:val="none"/>
        </w:rPr>
        <w:t>ATC’s of physical activity on overall MHQ</w:t>
      </w:r>
      <w:r w:rsidR="00D81CA8" w:rsidRPr="00DE6B28">
        <w:rPr>
          <w:rFonts w:ascii="Times New Roman" w:hAnsi="Times New Roman" w:cs="Times New Roman"/>
          <w:bCs/>
          <w:kern w:val="0"/>
          <w:sz w:val="24"/>
          <w:szCs w:val="24"/>
          <w14:ligatures w14:val="none"/>
        </w:rPr>
        <w:t xml:space="preserve"> and </w:t>
      </w:r>
      <w:r w:rsidR="00916623" w:rsidRPr="00DE6B28">
        <w:rPr>
          <w:rFonts w:ascii="Times New Roman" w:hAnsi="Times New Roman" w:cs="Times New Roman"/>
          <w:bCs/>
          <w:kern w:val="0"/>
          <w:sz w:val="24"/>
          <w:szCs w:val="24"/>
          <w14:ligatures w14:val="none"/>
        </w:rPr>
        <w:t>subcategories</w:t>
      </w:r>
      <w:r w:rsidRPr="00DE6B28">
        <w:rPr>
          <w:rFonts w:ascii="Times New Roman" w:hAnsi="Times New Roman" w:cs="Times New Roman"/>
          <w:bCs/>
          <w:kern w:val="0"/>
          <w:sz w:val="24"/>
          <w:szCs w:val="24"/>
          <w14:ligatures w14:val="none"/>
        </w:rPr>
        <w:t xml:space="preserve"> scores across age groups. Error bars represent 95% CIs.</w:t>
      </w:r>
      <w:commentRangeEnd w:id="36"/>
      <w:r w:rsidR="00D81CA8" w:rsidRPr="00DE6B28">
        <w:rPr>
          <w:rStyle w:val="CommentReference"/>
          <w:rFonts w:ascii="Times New Roman" w:hAnsi="Times New Roman" w:cs="Times New Roman"/>
          <w:kern w:val="0"/>
          <w:sz w:val="24"/>
          <w:szCs w:val="24"/>
          <w14:ligatures w14:val="none"/>
        </w:rPr>
        <w:commentReference w:id="36"/>
      </w:r>
      <w:commentRangeEnd w:id="37"/>
      <w:r w:rsidR="00D81CA8" w:rsidRPr="00DE6B28">
        <w:rPr>
          <w:rStyle w:val="CommentReference"/>
          <w:rFonts w:ascii="Times New Roman" w:hAnsi="Times New Roman" w:cs="Times New Roman"/>
          <w:kern w:val="0"/>
          <w:sz w:val="24"/>
          <w:szCs w:val="24"/>
          <w14:ligatures w14:val="none"/>
        </w:rPr>
        <w:commentReference w:id="37"/>
      </w:r>
      <w:commentRangeEnd w:id="38"/>
      <w:r w:rsidR="00DD6DF1" w:rsidRPr="00DE6B28">
        <w:rPr>
          <w:rStyle w:val="CommentReference"/>
          <w:rFonts w:ascii="Times New Roman" w:hAnsi="Times New Roman" w:cs="Times New Roman"/>
          <w:kern w:val="0"/>
          <w:sz w:val="24"/>
          <w:szCs w:val="24"/>
          <w14:ligatures w14:val="none"/>
        </w:rPr>
        <w:commentReference w:id="38"/>
      </w:r>
    </w:p>
    <w:p w14:paraId="0998EA91" w14:textId="10BD7F3B" w:rsidR="00A1185E" w:rsidRPr="00DE6B28" w:rsidRDefault="00D81CA8" w:rsidP="007D4600">
      <w:pPr>
        <w:spacing w:line="240" w:lineRule="auto"/>
        <w:rPr>
          <w:rFonts w:ascii="Times New Roman" w:hAnsi="Times New Roman" w:cs="Times New Roman"/>
          <w:kern w:val="0"/>
          <w:sz w:val="24"/>
          <w:szCs w:val="24"/>
          <w14:ligatures w14:val="none"/>
        </w:rPr>
      </w:pPr>
      <w:r w:rsidRPr="00DE6B28">
        <w:rPr>
          <w:rFonts w:ascii="Times New Roman" w:hAnsi="Times New Roman" w:cs="Times New Roman"/>
          <w:noProof/>
          <w:sz w:val="24"/>
          <w:szCs w:val="24"/>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31D11FF5" w14:textId="68EEC847" w:rsidR="00A1185E" w:rsidRPr="00DE6B28" w:rsidRDefault="00DD6DF1" w:rsidP="008B2B93">
      <w:pPr>
        <w:rPr>
          <w:rFonts w:ascii="Times New Roman" w:hAnsi="Times New Roman" w:cs="Times New Roman"/>
          <w:b/>
          <w:kern w:val="0"/>
          <w:sz w:val="24"/>
          <w:szCs w:val="24"/>
          <w14:ligatures w14:val="none"/>
        </w:rPr>
      </w:pPr>
      <w:r w:rsidRPr="00DE6B28">
        <w:rPr>
          <w:rFonts w:ascii="Times New Roman" w:hAnsi="Times New Roman" w:cs="Times New Roman"/>
          <w:b/>
          <w:bCs/>
          <w:kern w:val="0"/>
          <w:sz w:val="24"/>
          <w:szCs w:val="24"/>
          <w14:ligatures w14:val="none"/>
        </w:rPr>
        <w:t xml:space="preserve">Figure 2. </w:t>
      </w:r>
      <w:r w:rsidRPr="00DE6B28">
        <w:rPr>
          <w:rFonts w:ascii="Times New Roman" w:hAnsi="Times New Roman" w:cs="Times New Roman"/>
          <w:bCs/>
          <w:kern w:val="0"/>
          <w:sz w:val="24"/>
          <w:szCs w:val="24"/>
          <w14:ligatures w14:val="none"/>
        </w:rPr>
        <w:t>Marginal effects on MHQ and subcategories by age for inactive and active groups with 95% CIs.</w:t>
      </w:r>
      <w:r w:rsidRPr="00DE6B28">
        <w:rPr>
          <w:rFonts w:ascii="Times New Roman" w:hAnsi="Times New Roman" w:cs="Times New Roman"/>
          <w:b/>
          <w:bCs/>
          <w:kern w:val="0"/>
          <w:sz w:val="24"/>
          <w:szCs w:val="24"/>
          <w14:ligatures w14:val="none"/>
        </w:rPr>
        <w:t xml:space="preserve"> </w:t>
      </w:r>
      <w:r w:rsidRPr="00DE6B28">
        <w:rPr>
          <w:rFonts w:ascii="Times New Roman" w:hAnsi="Times New Roman" w:cs="Times New Roman"/>
          <w:kern w:val="0"/>
          <w:sz w:val="24"/>
          <w:szCs w:val="24"/>
          <w14:ligatures w14:val="none"/>
        </w:rPr>
        <w:t>Levels of subcategory scores ranged from -100 to +200.</w:t>
      </w:r>
    </w:p>
    <w:p w14:paraId="0E75EDCD" w14:textId="77777777" w:rsidR="00A1185E" w:rsidRPr="00DE6B28" w:rsidRDefault="00A1185E" w:rsidP="007D4600">
      <w:pPr>
        <w:spacing w:line="240" w:lineRule="auto"/>
        <w:rPr>
          <w:rFonts w:ascii="Times New Roman" w:hAnsi="Times New Roman" w:cs="Times New Roman"/>
          <w:kern w:val="0"/>
          <w:sz w:val="24"/>
          <w:szCs w:val="24"/>
          <w14:ligatures w14:val="none"/>
        </w:rPr>
      </w:pPr>
    </w:p>
    <w:p w14:paraId="5E2221EB" w14:textId="498A118E" w:rsidR="007D4600" w:rsidRPr="00DE6B28" w:rsidRDefault="008B2B93" w:rsidP="007D4600">
      <w:pPr>
        <w:spacing w:line="240" w:lineRule="auto"/>
        <w:rPr>
          <w:rFonts w:ascii="Times New Roman" w:hAnsi="Times New Roman" w:cs="Times New Roman"/>
          <w:sz w:val="24"/>
          <w:szCs w:val="24"/>
        </w:rPr>
      </w:pPr>
      <w:r w:rsidRPr="00DE6B28">
        <w:rPr>
          <w:rFonts w:ascii="Times New Roman" w:hAnsi="Times New Roman" w:cs="Times New Roman"/>
          <w:noProof/>
          <w:sz w:val="24"/>
          <w:szCs w:val="24"/>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RPr="00DE6B28" w:rsidSect="002C58DB">
      <w:headerReference w:type="default" r:id="rId13"/>
      <w:headerReference w:type="firs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5-28T12:26:00Z" w:initials="CH">
    <w:p w14:paraId="14E9851F" w14:textId="77777777" w:rsidR="00206B0E" w:rsidRDefault="00206B0E" w:rsidP="00614375">
      <w:pPr>
        <w:pStyle w:val="CommentText"/>
      </w:pPr>
      <w:r>
        <w:rPr>
          <w:rStyle w:val="CommentReference"/>
        </w:rPr>
        <w:annotationRef/>
      </w:r>
      <w:r>
        <w:t>You usually start the first page header with Running head: but ABM wants their title page submitted separately. So not sure</w:t>
      </w:r>
    </w:p>
  </w:comment>
  <w:comment w:id="1" w:author="Christopher Huong" w:date="2023-05-28T14:25:00Z" w:initials="CH">
    <w:p w14:paraId="6AD3E83B" w14:textId="77777777" w:rsidR="002C0344" w:rsidRDefault="002C0344" w:rsidP="00AB5556">
      <w:pPr>
        <w:pStyle w:val="CommentText"/>
      </w:pPr>
      <w:r>
        <w:rPr>
          <w:rStyle w:val="CommentReference"/>
        </w:rPr>
        <w:annotationRef/>
      </w:r>
      <w:r>
        <w:t>They’ve recently changed the name to this from MHM</w:t>
      </w:r>
    </w:p>
  </w:comment>
  <w:comment w:id="2" w:author="Denver Brown" w:date="2023-04-18T15:13:00Z" w:initials="DB">
    <w:p w14:paraId="2527AA23" w14:textId="27BC625F" w:rsidR="00CC1AF0" w:rsidRDefault="00CC1AF0" w:rsidP="00CC1AF0">
      <w:pPr>
        <w:pStyle w:val="CommentText"/>
      </w:pPr>
      <w:r>
        <w:rPr>
          <w:rStyle w:val="CommentReference"/>
        </w:rPr>
        <w:annotationRef/>
      </w:r>
      <w:r>
        <w:t>Could we remove “common” and have this simply be mental disorder?</w:t>
      </w:r>
    </w:p>
  </w:comment>
  <w:comment w:id="3" w:author="Christopher Huong" w:date="2023-04-19T19:16:00Z" w:initials="CH">
    <w:p w14:paraId="7DB6D6CE" w14:textId="77777777" w:rsidR="00CC1AF0" w:rsidRDefault="00CC1AF0" w:rsidP="00CC1AF0">
      <w:pPr>
        <w:pStyle w:val="CommentText"/>
      </w:pPr>
      <w:r>
        <w:rPr>
          <w:rStyle w:val="CommentReference"/>
        </w:rPr>
        <w:annotationRef/>
      </w:r>
      <w:r>
        <w:t>The statistic of 29% refers to the disorders listed I believe. The reference is:The global prevalence of common mental disorders: a systematic review and meta-analysis</w:t>
      </w:r>
    </w:p>
  </w:comment>
  <w:comment w:id="4" w:author="Christopher Huong" w:date="2023-05-10T02:35:00Z" w:initials="CH">
    <w:p w14:paraId="727EE6DA" w14:textId="77777777" w:rsidR="00916623" w:rsidRDefault="00916623" w:rsidP="00B2620E">
      <w:pPr>
        <w:pStyle w:val="CommentText"/>
      </w:pPr>
      <w:r>
        <w:rPr>
          <w:rStyle w:val="CommentReference"/>
        </w:rPr>
        <w:annotationRef/>
      </w:r>
      <w:r>
        <w:t>Are we keeping this at subdomain? As it's still in the intro</w:t>
      </w:r>
    </w:p>
  </w:comment>
  <w:comment w:id="8" w:author="Denver Brown" w:date="2023-04-14T08:08:00Z" w:initials="DB">
    <w:p w14:paraId="1EE61DF2" w14:textId="11A485CB" w:rsidR="00CC1AF0" w:rsidRDefault="00CC1AF0" w:rsidP="00CC1AF0">
      <w:pPr>
        <w:pStyle w:val="CommentText"/>
      </w:pPr>
      <w:r>
        <w:rPr>
          <w:rStyle w:val="CommentReference"/>
        </w:rPr>
        <w:annotationRef/>
      </w:r>
      <w:r>
        <w:t>Given that you calculated ATCs, would it be appropriate to refer to the untreated (inactive) group here?</w:t>
      </w:r>
    </w:p>
  </w:comment>
  <w:comment w:id="9" w:author="Christopher Huong" w:date="2023-04-18T07:17:00Z" w:initials="CH">
    <w:p w14:paraId="7D179D15" w14:textId="77777777" w:rsidR="00CC1AF0" w:rsidRDefault="00CC1AF0" w:rsidP="00CC1AF0">
      <w:pPr>
        <w:pStyle w:val="CommentText"/>
      </w:pPr>
      <w:r>
        <w:rPr>
          <w:rStyle w:val="CommentReference"/>
        </w:rPr>
        <w:annotationRef/>
      </w:r>
      <w:r>
        <w:t>Effective sample sizes</w:t>
      </w:r>
    </w:p>
    <w:p w14:paraId="0DF23C79" w14:textId="77777777" w:rsidR="00CC1AF0" w:rsidRDefault="00CC1AF0" w:rsidP="00CC1AF0">
      <w:pPr>
        <w:pStyle w:val="CommentText"/>
      </w:pPr>
      <w:r>
        <w:t xml:space="preserve">                Control  Treated</w:t>
      </w:r>
    </w:p>
    <w:p w14:paraId="21069B97" w14:textId="77777777" w:rsidR="00CC1AF0" w:rsidRDefault="00CC1AF0" w:rsidP="00CC1AF0">
      <w:pPr>
        <w:pStyle w:val="CommentText"/>
      </w:pPr>
      <w:r>
        <w:t xml:space="preserve">Unadjusted  135525 206431. </w:t>
      </w:r>
    </w:p>
    <w:p w14:paraId="158BBB16" w14:textId="77777777" w:rsidR="00CC1AF0" w:rsidRDefault="00CC1AF0" w:rsidP="00CC1AF0">
      <w:pPr>
        <w:pStyle w:val="CommentText"/>
      </w:pPr>
      <w:r>
        <w:t>Adjusted    135525 140633.8</w:t>
      </w:r>
    </w:p>
  </w:comment>
  <w:comment w:id="10" w:author="Christopher Huong" w:date="2023-04-18T07:17:00Z" w:initials="CH">
    <w:p w14:paraId="2C94FC8E" w14:textId="77777777" w:rsidR="00CC1AF0" w:rsidRDefault="00CC1AF0" w:rsidP="00CC1AF0">
      <w:pPr>
        <w:pStyle w:val="CommentText"/>
      </w:pPr>
      <w:r>
        <w:rPr>
          <w:rStyle w:val="CommentReference"/>
        </w:rPr>
        <w:annotationRef/>
      </w:r>
      <w:r>
        <w:t>^ output from bal.tab()</w:t>
      </w:r>
    </w:p>
  </w:comment>
  <w:comment w:id="11" w:author="Christopher Huong" w:date="2023-04-18T07:17:00Z" w:initials="CH">
    <w:p w14:paraId="6AA9AAF3" w14:textId="77777777" w:rsidR="00CC1AF0" w:rsidRDefault="00CC1AF0" w:rsidP="00CC1AF0">
      <w:pPr>
        <w:pStyle w:val="CommentText"/>
      </w:pPr>
      <w:r>
        <w:rPr>
          <w:rStyle w:val="CommentReference"/>
        </w:rPr>
        <w:annotationRef/>
      </w:r>
      <w:r>
        <w:t>"when the estimand is the ATC, the returned propensity score is the probability of being in the control (i.e., non-focal) group."</w:t>
      </w:r>
    </w:p>
  </w:comment>
  <w:comment w:id="12" w:author="Denver Brown" w:date="2023-04-19T15:19:00Z" w:initials="DB">
    <w:p w14:paraId="0A10248A" w14:textId="77777777" w:rsidR="00CC1AF0" w:rsidRDefault="00CC1AF0" w:rsidP="00CC1AF0">
      <w:pPr>
        <w:pStyle w:val="CommentText"/>
      </w:pPr>
      <w:r>
        <w:rPr>
          <w:rStyle w:val="CommentReference"/>
        </w:rPr>
        <w:annotationRef/>
      </w:r>
      <w:r>
        <w:t>Thanks for clarifying</w:t>
      </w:r>
    </w:p>
  </w:comment>
  <w:comment w:id="13" w:author="Denver Brown" w:date="2023-04-14T08:09:00Z" w:initials="DB">
    <w:p w14:paraId="28568A11" w14:textId="77777777" w:rsidR="00CC1AF0" w:rsidRDefault="00CC1AF0" w:rsidP="00CC1AF0">
      <w:pPr>
        <w:pStyle w:val="CommentText"/>
      </w:pPr>
      <w:r>
        <w:rPr>
          <w:rStyle w:val="CommentReference"/>
        </w:rPr>
        <w:annotationRef/>
      </w:r>
      <w:r>
        <w:t>So is this the sample size that was used for analytic purposes? This section could be unpacked a bit better to help the reader understand what is going on.</w:t>
      </w:r>
    </w:p>
  </w:comment>
  <w:comment w:id="14" w:author="Christopher Huong" w:date="2023-04-18T07:39:00Z" w:initials="CH">
    <w:p w14:paraId="1AFB700A" w14:textId="77777777" w:rsidR="00CC1AF0" w:rsidRDefault="00CC1AF0" w:rsidP="00CC1AF0">
      <w:pPr>
        <w:pStyle w:val="CommentText"/>
      </w:pPr>
      <w:r>
        <w:rPr>
          <w:rStyle w:val="CommentReference"/>
        </w:rPr>
        <w:annotationRef/>
      </w:r>
      <w:r>
        <w:t>Added description and citation</w:t>
      </w:r>
    </w:p>
  </w:comment>
  <w:comment w:id="16" w:author="Denver Brown" w:date="2023-04-14T08:27:00Z" w:initials="DB">
    <w:p w14:paraId="3B05FC83" w14:textId="77777777" w:rsidR="00CC1AF0" w:rsidRDefault="00CC1AF0" w:rsidP="00CC1AF0">
      <w:pPr>
        <w:pStyle w:val="CommentText"/>
      </w:pPr>
      <w:r>
        <w:rPr>
          <w:rStyle w:val="CommentReference"/>
        </w:rPr>
        <w:annotationRef/>
      </w:r>
      <w:r>
        <w:t>We can remove Table 2 as you have all the information (side from the SEs) in here.</w:t>
      </w:r>
    </w:p>
    <w:p w14:paraId="6FB4EF00" w14:textId="77777777" w:rsidR="00CC1AF0" w:rsidRDefault="00CC1AF0" w:rsidP="00CC1AF0">
      <w:pPr>
        <w:pStyle w:val="CommentText"/>
      </w:pPr>
    </w:p>
    <w:p w14:paraId="0B41C2CC" w14:textId="77777777" w:rsidR="00CC1AF0" w:rsidRDefault="00CC1AF0" w:rsidP="00CC1AF0">
      <w:pPr>
        <w:pStyle w:val="CommentText"/>
      </w:pPr>
      <w:r>
        <w:t>Always be sure when you have a Table that you refer to it in the text.</w:t>
      </w:r>
    </w:p>
  </w:comment>
  <w:comment w:id="17" w:author="Christopher Huong" w:date="2023-04-18T07:52:00Z" w:initials="CH">
    <w:p w14:paraId="74DABFE2" w14:textId="77777777" w:rsidR="00CC1AF0" w:rsidRDefault="00CC1AF0" w:rsidP="00CC1AF0">
      <w:pPr>
        <w:pStyle w:val="CommentText"/>
      </w:pPr>
      <w:r>
        <w:rPr>
          <w:rStyle w:val="CommentReference"/>
        </w:rPr>
        <w:annotationRef/>
      </w:r>
      <w:r>
        <w:t>Done</w:t>
      </w:r>
    </w:p>
  </w:comment>
  <w:comment w:id="18" w:author="Denver Brown" w:date="2023-04-14T08:18:00Z" w:initials="DB">
    <w:p w14:paraId="07002EA7" w14:textId="77777777" w:rsidR="00CC1AF0" w:rsidRDefault="00CC1AF0" w:rsidP="00CC1AF0">
      <w:pPr>
        <w:pStyle w:val="CommentText"/>
      </w:pPr>
      <w:r>
        <w:rPr>
          <w:rStyle w:val="CommentReference"/>
        </w:rPr>
        <w:annotationRef/>
      </w:r>
      <w:r>
        <w:t>This reads like content that would be in the Discussion section. Suggest revising to simply report what was found and recycle this content in the discussion if it hasn’t been already.</w:t>
      </w:r>
    </w:p>
  </w:comment>
  <w:comment w:id="19" w:author="Christopher Huong" w:date="2023-04-18T07:54:00Z" w:initials="CH">
    <w:p w14:paraId="2D0A5F5C" w14:textId="77777777" w:rsidR="00CC1AF0" w:rsidRDefault="00CC1AF0" w:rsidP="00CC1AF0">
      <w:pPr>
        <w:pStyle w:val="CommentText"/>
      </w:pPr>
      <w:r>
        <w:rPr>
          <w:rStyle w:val="CommentReference"/>
        </w:rPr>
        <w:annotationRef/>
      </w:r>
      <w:r>
        <w:t>Got it, thank you</w:t>
      </w:r>
    </w:p>
  </w:comment>
  <w:comment w:id="20" w:author="Denver Brown" w:date="2023-04-14T09:01:00Z" w:initials="DB">
    <w:p w14:paraId="01F92A16" w14:textId="77777777" w:rsidR="00CC1AF0" w:rsidRDefault="00CC1AF0" w:rsidP="00CC1AF0">
      <w:pPr>
        <w:pStyle w:val="CommentText"/>
      </w:pPr>
      <w:r>
        <w:rPr>
          <w:rStyle w:val="CommentReference"/>
        </w:rPr>
        <w:annotationRef/>
      </w:r>
      <w:r>
        <w:t>I think this helps tie this paragraph together and link back to our introduction regarding the detriments of poor mental health on society.</w:t>
      </w:r>
    </w:p>
  </w:comment>
  <w:comment w:id="21" w:author="Denver Brown" w:date="2023-04-14T09:14:00Z" w:initials="DB">
    <w:p w14:paraId="4ED0436A" w14:textId="77777777" w:rsidR="00CC1AF0" w:rsidRDefault="00CC1AF0" w:rsidP="00CC1AF0">
      <w:pPr>
        <w:pStyle w:val="CommentText"/>
      </w:pPr>
      <w:r>
        <w:rPr>
          <w:rStyle w:val="CommentReference"/>
        </w:rPr>
        <w:annotationRef/>
      </w:r>
      <w:r>
        <w:t xml:space="preserve">Add examples of social self items/aspects here. </w:t>
      </w:r>
    </w:p>
    <w:p w14:paraId="26B726E8" w14:textId="77777777" w:rsidR="00CC1AF0" w:rsidRDefault="00CC1AF0" w:rsidP="00CC1AF0">
      <w:pPr>
        <w:pStyle w:val="CommentText"/>
      </w:pPr>
    </w:p>
    <w:p w14:paraId="5B5C6440" w14:textId="77777777" w:rsidR="00CC1AF0" w:rsidRDefault="00CC1AF0" w:rsidP="00CC1AF0">
      <w:pPr>
        <w:pStyle w:val="CommentText"/>
      </w:pPr>
      <w:r>
        <w:t>It is somewhat surprising given that physi</w:t>
      </w:r>
    </w:p>
  </w:comment>
  <w:comment w:id="22" w:author="Christopher Huong" w:date="2023-04-18T13:09:00Z" w:initials="CH">
    <w:p w14:paraId="027EE084" w14:textId="77777777" w:rsidR="00CC1AF0" w:rsidRDefault="00CC1AF0" w:rsidP="00CC1AF0">
      <w:pPr>
        <w:pStyle w:val="CommentText"/>
      </w:pPr>
      <w:r>
        <w:rPr>
          <w:rStyle w:val="CommentReference"/>
        </w:rPr>
        <w:annotationRef/>
      </w:r>
      <w:r>
        <w:t>I think the body image paper (on men) referenced here showed a lot of heterogeneity in the results which is why I consider it here. Maybe you have a better grasp of the literature as whole and can update this part. My search was nowhere near exhaustive</w:t>
      </w:r>
    </w:p>
  </w:comment>
  <w:comment w:id="24" w:author="Denver Brown" w:date="2023-04-19T15:33:00Z" w:initials="DB">
    <w:p w14:paraId="5877E5B1" w14:textId="77777777" w:rsidR="00CC1AF0" w:rsidRDefault="00CC1AF0" w:rsidP="00CC1AF0">
      <w:pPr>
        <w:pStyle w:val="CommentText"/>
      </w:pPr>
      <w:r>
        <w:rPr>
          <w:rStyle w:val="CommentReference"/>
        </w:rPr>
        <w:annotationRef/>
      </w:r>
      <w:r>
        <w:t>There is a solid body of evidence connecting PA to body image. It may be that the communication/relationship aspects of this domain are washing out those effects so I’ve switched body image for communication skills</w:t>
      </w:r>
    </w:p>
  </w:comment>
  <w:comment w:id="25" w:author="Christopher Huong" w:date="2023-04-19T19:33:00Z" w:initials="CH">
    <w:p w14:paraId="0AB3AAEC" w14:textId="77777777" w:rsidR="00CC1AF0" w:rsidRDefault="00CC1AF0" w:rsidP="00CC1AF0">
      <w:pPr>
        <w:pStyle w:val="CommentText"/>
      </w:pPr>
      <w:r>
        <w:rPr>
          <w:rStyle w:val="CommentReference"/>
        </w:rPr>
        <w:annotationRef/>
      </w:r>
      <w:r>
        <w:t>I've removed the empathy paper citation. The 3 citations here are now on loneliness and empathy</w:t>
      </w:r>
    </w:p>
  </w:comment>
  <w:comment w:id="26" w:author="Denver Brown" w:date="2023-04-14T09:23:00Z" w:initials="DB">
    <w:p w14:paraId="29B0CE44" w14:textId="77777777" w:rsidR="00CC1AF0" w:rsidRDefault="00CC1AF0" w:rsidP="00CC1AF0">
      <w:pPr>
        <w:pStyle w:val="CommentText"/>
      </w:pPr>
      <w:r>
        <w:rPr>
          <w:rStyle w:val="CommentReference"/>
        </w:rPr>
        <w:annotationRef/>
      </w:r>
      <w:r>
        <w:t xml:space="preserve">This will help to flow from the previous paragraph, while also highlighting how it addresses knowledge gaps </w:t>
      </w:r>
    </w:p>
  </w:comment>
  <w:comment w:id="27" w:author="Denver Brown" w:date="2023-04-19T15:41:00Z" w:initials="DB">
    <w:p w14:paraId="7EE5D8D2" w14:textId="77777777" w:rsidR="00CC1AF0" w:rsidRDefault="00CC1AF0" w:rsidP="00CC1AF0">
      <w:pPr>
        <w:pStyle w:val="CommentText"/>
      </w:pPr>
      <w:r>
        <w:rPr>
          <w:rStyle w:val="CommentReference"/>
        </w:rPr>
        <w:annotationRef/>
      </w:r>
      <w:r>
        <w:t>Would it make more sense to say “across the lifespan” here given that you say “differentially indicative”? The “given the bi…” component could potentially be removed, I’m not sure whether it adds something at this point now. You decide if it was helpful for not</w:t>
      </w:r>
    </w:p>
    <w:p w14:paraId="52BBF37D" w14:textId="77777777" w:rsidR="00CC1AF0" w:rsidRDefault="00CC1AF0" w:rsidP="00CC1AF0">
      <w:pPr>
        <w:pStyle w:val="CommentText"/>
      </w:pPr>
    </w:p>
  </w:comment>
  <w:comment w:id="28" w:author="Christopher Huong" w:date="2023-04-19T19:35:00Z" w:initials="CH">
    <w:p w14:paraId="0F78DE5A" w14:textId="77777777" w:rsidR="00CC1AF0" w:rsidRDefault="00CC1AF0" w:rsidP="00CC1AF0">
      <w:pPr>
        <w:pStyle w:val="CommentText"/>
      </w:pPr>
      <w:r>
        <w:rPr>
          <w:rStyle w:val="CommentReference"/>
        </w:rPr>
        <w:annotationRef/>
      </w:r>
      <w:r>
        <w:t>Does this help clarify?</w:t>
      </w:r>
    </w:p>
  </w:comment>
  <w:comment w:id="29" w:author="Denver Brown" w:date="2023-04-14T09:36:00Z" w:initials="DB">
    <w:p w14:paraId="2AF6D14D" w14:textId="77777777" w:rsidR="00CC1AF0" w:rsidRDefault="00CC1AF0" w:rsidP="00CC1AF0">
      <w:pPr>
        <w:pStyle w:val="CommentText"/>
      </w:pPr>
      <w:r>
        <w:rPr>
          <w:rStyle w:val="CommentReference"/>
        </w:rPr>
        <w:annotationRef/>
      </w:r>
      <w:r>
        <w:t>Referring to older adults here, correct? Be specific and state it if so. Then only use the bi-directional effects references below that focus on older adults</w:t>
      </w:r>
    </w:p>
  </w:comment>
  <w:comment w:id="30" w:author="Christopher Huong" w:date="2023-04-18T13:23:00Z" w:initials="CH">
    <w:p w14:paraId="59C85010" w14:textId="77777777" w:rsidR="00CC1AF0" w:rsidRDefault="00CC1AF0" w:rsidP="00CC1AF0">
      <w:pPr>
        <w:pStyle w:val="CommentText"/>
      </w:pPr>
      <w:r>
        <w:rPr>
          <w:rStyle w:val="CommentReference"/>
        </w:rPr>
        <w:annotationRef/>
      </w:r>
      <w:r>
        <w:t>Referring to younger ages here. My line of thinking was that since the average PA is higher among younger age groups, low PA is further from the 'norm' for that age group, and thus may be more indicative of impairment as compared to being sedentary in older adults.</w:t>
      </w:r>
    </w:p>
  </w:comment>
  <w:comment w:id="31" w:author="Denver Brown" w:date="2023-04-14T11:34:00Z" w:initials="DB">
    <w:p w14:paraId="74B44E86" w14:textId="77777777" w:rsidR="00CC1AF0" w:rsidRDefault="00CC1AF0" w:rsidP="00CC1AF0">
      <w:pPr>
        <w:pStyle w:val="CommentText"/>
      </w:pPr>
      <w:r>
        <w:rPr>
          <w:rStyle w:val="CommentReference"/>
        </w:rPr>
        <w:annotationRef/>
      </w:r>
      <w:r>
        <w:t>By this do you mean a study that did not use the MHM sample?</w:t>
      </w:r>
    </w:p>
  </w:comment>
  <w:comment w:id="32" w:author="Christopher Huong" w:date="2023-04-18T14:47:00Z" w:initials="CH">
    <w:p w14:paraId="44356D48" w14:textId="77777777" w:rsidR="00CC1AF0" w:rsidRDefault="00CC1AF0" w:rsidP="00CC1AF0">
      <w:pPr>
        <w:pStyle w:val="CommentText"/>
      </w:pPr>
      <w:r>
        <w:rPr>
          <w:rStyle w:val="CommentReference"/>
        </w:rPr>
        <w:annotationRef/>
      </w:r>
      <w:r>
        <w:t>Yes, I suppose. There has not been an out-of-sample validation study to my knowledge</w:t>
      </w:r>
    </w:p>
  </w:comment>
  <w:comment w:id="34" w:author="Denver Brown" w:date="2023-04-19T15:52:00Z" w:initials="DB">
    <w:p w14:paraId="50E5F69E" w14:textId="77777777" w:rsidR="007D4600" w:rsidRDefault="007D4600" w:rsidP="007D4600">
      <w:pPr>
        <w:pStyle w:val="CommentText"/>
      </w:pPr>
      <w:r>
        <w:rPr>
          <w:rStyle w:val="CommentReference"/>
        </w:rPr>
        <w:annotationRef/>
      </w:r>
      <w:r>
        <w:t>Make sure tables/figures follow APA formatting</w:t>
      </w:r>
    </w:p>
  </w:comment>
  <w:comment w:id="35" w:author="Denver Brown" w:date="2023-04-14T07:54:00Z" w:initials="DB">
    <w:p w14:paraId="2132E324" w14:textId="77777777" w:rsidR="007D4600" w:rsidRDefault="007D4600" w:rsidP="007D4600">
      <w:pPr>
        <w:pStyle w:val="CommentText"/>
      </w:pPr>
      <w:r>
        <w:rPr>
          <w:rStyle w:val="CommentReference"/>
        </w:rPr>
        <w:annotationRef/>
      </w:r>
      <w:r>
        <w:t>Lower case n for subsamples, capitalized N for full sample</w:t>
      </w:r>
    </w:p>
  </w:comment>
  <w:comment w:id="36" w:author="Christopher Huong" w:date="2023-05-07T03:26:00Z" w:initials="CH">
    <w:p w14:paraId="32073404" w14:textId="77777777" w:rsidR="00D81CA8" w:rsidRDefault="00D81CA8" w:rsidP="00893FAC">
      <w:pPr>
        <w:pStyle w:val="CommentText"/>
      </w:pPr>
      <w:r>
        <w:rPr>
          <w:rStyle w:val="CommentReference"/>
        </w:rPr>
        <w:annotationRef/>
      </w:r>
      <w:r>
        <w:t>Is the picture too squished? The raw file looks fine, but when copying into the document it gets weird</w:t>
      </w:r>
    </w:p>
  </w:comment>
  <w:comment w:id="37" w:author="Christopher Huong" w:date="2023-05-07T03:27:00Z" w:initials="CH">
    <w:p w14:paraId="7392AF64" w14:textId="77777777" w:rsidR="00D81CA8" w:rsidRDefault="00D81CA8" w:rsidP="00AD27C0">
      <w:pPr>
        <w:pStyle w:val="CommentText"/>
      </w:pPr>
      <w:r>
        <w:rPr>
          <w:rStyle w:val="CommentReference"/>
        </w:rPr>
        <w:annotationRef/>
      </w:r>
      <w:r>
        <w:t>I won't update in text Figure citations until confirmed this is OK. Then I will refer all overall MHQ and subdomain references to Figure1</w:t>
      </w:r>
    </w:p>
  </w:comment>
  <w:comment w:id="38" w:author="Christopher Huong" w:date="2023-05-07T03:43:00Z" w:initials="CH">
    <w:p w14:paraId="3BFD9648" w14:textId="77777777" w:rsidR="00DD6DF1" w:rsidRDefault="00DD6DF1" w:rsidP="0075171D">
      <w:pPr>
        <w:pStyle w:val="CommentText"/>
      </w:pPr>
      <w:r>
        <w:rPr>
          <w:rStyle w:val="CommentReference"/>
        </w:rPr>
        <w:annotationRef/>
      </w:r>
      <w:r>
        <w:t>Same goes for marginal effects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E9851F" w15:done="0"/>
  <w15:commentEx w15:paraId="6AD3E83B" w15:done="0"/>
  <w15:commentEx w15:paraId="2527AA23" w15:done="0"/>
  <w15:commentEx w15:paraId="7DB6D6CE" w15:paraIdParent="2527AA23" w15:done="0"/>
  <w15:commentEx w15:paraId="727EE6DA" w15:done="0"/>
  <w15:commentEx w15:paraId="1EE61DF2" w15:done="1"/>
  <w15:commentEx w15:paraId="158BBB16" w15:paraIdParent="1EE61DF2" w15:done="1"/>
  <w15:commentEx w15:paraId="2C94FC8E" w15:paraIdParent="1EE61DF2" w15:done="1"/>
  <w15:commentEx w15:paraId="6AA9AAF3" w15:paraIdParent="1EE61DF2" w15:done="1"/>
  <w15:commentEx w15:paraId="0A10248A" w15:paraIdParent="1EE61DF2" w15:done="1"/>
  <w15:commentEx w15:paraId="28568A11" w15:done="1"/>
  <w15:commentEx w15:paraId="1AFB700A" w15:paraIdParent="28568A11" w15:done="1"/>
  <w15:commentEx w15:paraId="0B41C2CC" w15:done="1"/>
  <w15:commentEx w15:paraId="74DABFE2" w15:paraIdParent="0B41C2CC" w15:done="1"/>
  <w15:commentEx w15:paraId="07002EA7" w15:done="1"/>
  <w15:commentEx w15:paraId="2D0A5F5C" w15:paraIdParent="07002EA7" w15:done="1"/>
  <w15:commentEx w15:paraId="01F92A16" w15:done="1"/>
  <w15:commentEx w15:paraId="5B5C6440" w15:done="1"/>
  <w15:commentEx w15:paraId="027EE084" w15:paraIdParent="5B5C6440" w15:done="1"/>
  <w15:commentEx w15:paraId="5877E5B1" w15:done="0"/>
  <w15:commentEx w15:paraId="0AB3AAEC" w15:paraIdParent="5877E5B1" w15:done="0"/>
  <w15:commentEx w15:paraId="29B0CE44" w15:done="1"/>
  <w15:commentEx w15:paraId="52BBF37D" w15:done="0"/>
  <w15:commentEx w15:paraId="0F78DE5A" w15:paraIdParent="52BBF37D" w15:done="0"/>
  <w15:commentEx w15:paraId="2AF6D14D" w15:done="0"/>
  <w15:commentEx w15:paraId="59C85010" w15:paraIdParent="2AF6D14D" w15:done="0"/>
  <w15:commentEx w15:paraId="74B44E86" w15:done="0"/>
  <w15:commentEx w15:paraId="44356D48" w15:paraIdParent="74B44E86" w15:done="0"/>
  <w15:commentEx w15:paraId="50E5F69E" w15:done="0"/>
  <w15:commentEx w15:paraId="2132E324" w15:done="1"/>
  <w15:commentEx w15:paraId="32073404" w15:done="1"/>
  <w15:commentEx w15:paraId="7392AF64" w15:paraIdParent="32073404" w15:done="1"/>
  <w15:commentEx w15:paraId="3BFD9648" w15:paraIdParent="320734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DC6E3" w16cex:dateUtc="2023-05-28T16:26:00Z"/>
  <w16cex:commentExtensible w16cex:durableId="281DE2E1" w16cex:dateUtc="2023-05-28T18:25:00Z"/>
  <w16cex:commentExtensible w16cex:durableId="27EABC74" w16cex:dateUtc="2023-04-20T00:16:00Z"/>
  <w16cex:commentExtensible w16cex:durableId="28058154" w16cex:dateUtc="2023-05-10T07:35:00Z"/>
  <w16cex:commentExtensible w16cex:durableId="27E8C27A" w16cex:dateUtc="2023-04-18T12:17:00Z"/>
  <w16cex:commentExtensible w16cex:durableId="27E8C28E" w16cex:dateUtc="2023-04-18T12:17:00Z"/>
  <w16cex:commentExtensible w16cex:durableId="27E8C2A3" w16cex:dateUtc="2023-04-18T12:17:00Z"/>
  <w16cex:commentExtensible w16cex:durableId="27E8C7B8" w16cex:dateUtc="2023-04-18T12:39:00Z"/>
  <w16cex:commentExtensible w16cex:durableId="27E8CAAD" w16cex:dateUtc="2023-04-18T12:52:00Z"/>
  <w16cex:commentExtensible w16cex:durableId="27E8CB43" w16cex:dateUtc="2023-04-18T12:54:00Z"/>
  <w16cex:commentExtensible w16cex:durableId="27E91504" w16cex:dateUtc="2023-04-18T18:09:00Z"/>
  <w16cex:commentExtensible w16cex:durableId="27EAC07F" w16cex:dateUtc="2023-04-20T00:33:00Z"/>
  <w16cex:commentExtensible w16cex:durableId="27EAC11D" w16cex:dateUtc="2023-04-20T00:35:00Z"/>
  <w16cex:commentExtensible w16cex:durableId="27E91856" w16cex:dateUtc="2023-04-18T18:23:00Z"/>
  <w16cex:commentExtensible w16cex:durableId="27E92C08" w16cex:dateUtc="2023-04-18T19:47:00Z"/>
  <w16cex:commentExtensible w16cex:durableId="280198C8" w16cex:dateUtc="2023-05-07T08:26:00Z"/>
  <w16cex:commentExtensible w16cex:durableId="28019919" w16cex:dateUtc="2023-05-07T08:27:00Z"/>
  <w16cex:commentExtensible w16cex:durableId="28019CD9" w16cex:dateUtc="2023-05-07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E9851F" w16cid:durableId="281DC6E3"/>
  <w16cid:commentId w16cid:paraId="6AD3E83B" w16cid:durableId="281DE2E1"/>
  <w16cid:commentId w16cid:paraId="2527AA23" w16cid:durableId="27E931FC"/>
  <w16cid:commentId w16cid:paraId="7DB6D6CE" w16cid:durableId="27EABC74"/>
  <w16cid:commentId w16cid:paraId="727EE6DA" w16cid:durableId="28058154"/>
  <w16cid:commentId w16cid:paraId="1EE61DF2" w16cid:durableId="27E38895"/>
  <w16cid:commentId w16cid:paraId="158BBB16" w16cid:durableId="27E8C27A"/>
  <w16cid:commentId w16cid:paraId="2C94FC8E" w16cid:durableId="27E8C28E"/>
  <w16cid:commentId w16cid:paraId="6AA9AAF3" w16cid:durableId="27E8C2A3"/>
  <w16cid:commentId w16cid:paraId="0A10248A" w16cid:durableId="27EA84F3"/>
  <w16cid:commentId w16cid:paraId="28568A11" w16cid:durableId="27E388B3"/>
  <w16cid:commentId w16cid:paraId="1AFB700A" w16cid:durableId="27E8C7B8"/>
  <w16cid:commentId w16cid:paraId="0B41C2CC" w16cid:durableId="27E38CD9"/>
  <w16cid:commentId w16cid:paraId="74DABFE2" w16cid:durableId="27E8CAAD"/>
  <w16cid:commentId w16cid:paraId="07002EA7" w16cid:durableId="27E38ADD"/>
  <w16cid:commentId w16cid:paraId="2D0A5F5C" w16cid:durableId="27E8CB43"/>
  <w16cid:commentId w16cid:paraId="01F92A16" w16cid:durableId="27E394F9"/>
  <w16cid:commentId w16cid:paraId="5B5C6440" w16cid:durableId="27E39811"/>
  <w16cid:commentId w16cid:paraId="027EE084" w16cid:durableId="27E91504"/>
  <w16cid:commentId w16cid:paraId="5877E5B1" w16cid:durableId="27EA883A"/>
  <w16cid:commentId w16cid:paraId="0AB3AAEC" w16cid:durableId="27EAC07F"/>
  <w16cid:commentId w16cid:paraId="29B0CE44" w16cid:durableId="27E399FD"/>
  <w16cid:commentId w16cid:paraId="52BBF37D" w16cid:durableId="27EA8A3F"/>
  <w16cid:commentId w16cid:paraId="0F78DE5A" w16cid:durableId="27EAC11D"/>
  <w16cid:commentId w16cid:paraId="2AF6D14D" w16cid:durableId="27E39D28"/>
  <w16cid:commentId w16cid:paraId="59C85010" w16cid:durableId="27E91856"/>
  <w16cid:commentId w16cid:paraId="74B44E86" w16cid:durableId="27E3B8A8"/>
  <w16cid:commentId w16cid:paraId="44356D48" w16cid:durableId="27E92C08"/>
  <w16cid:commentId w16cid:paraId="50E5F69E" w16cid:durableId="27EA8CC9"/>
  <w16cid:commentId w16cid:paraId="2132E324" w16cid:durableId="27E3852C"/>
  <w16cid:commentId w16cid:paraId="32073404" w16cid:durableId="280198C8"/>
  <w16cid:commentId w16cid:paraId="7392AF64" w16cid:durableId="28019919"/>
  <w16cid:commentId w16cid:paraId="3BFD9648" w16cid:durableId="28019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71B95" w14:textId="77777777" w:rsidR="008B2602" w:rsidRDefault="008B2602" w:rsidP="00CC1AF0">
      <w:pPr>
        <w:spacing w:after="0" w:line="240" w:lineRule="auto"/>
      </w:pPr>
      <w:r>
        <w:separator/>
      </w:r>
    </w:p>
  </w:endnote>
  <w:endnote w:type="continuationSeparator" w:id="0">
    <w:p w14:paraId="3D9030CD" w14:textId="77777777" w:rsidR="008B2602" w:rsidRDefault="008B2602"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ACFD" w14:textId="77777777" w:rsidR="008B2602" w:rsidRDefault="008B2602" w:rsidP="00CC1AF0">
      <w:pPr>
        <w:spacing w:after="0" w:line="240" w:lineRule="auto"/>
      </w:pPr>
      <w:r>
        <w:separator/>
      </w:r>
    </w:p>
  </w:footnote>
  <w:footnote w:type="continuationSeparator" w:id="0">
    <w:p w14:paraId="2E02CF6E" w14:textId="77777777" w:rsidR="008B2602" w:rsidRDefault="008B2602" w:rsidP="00CC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A22A" w14:textId="79DD05B7" w:rsidR="00B96725" w:rsidRDefault="00B96725">
    <w:pPr>
      <w:pStyle w:val="Header"/>
      <w:jc w:val="right"/>
    </w:pPr>
    <w:r w:rsidRPr="00B96725">
      <w:t xml:space="preserve">ESTIMATING TREATMENT EFFECTS OF PHYSICAL ACTIVITY </w:t>
    </w:r>
    <w:r>
      <w:tab/>
    </w:r>
    <w:sdt>
      <w:sdtPr>
        <w:id w:val="-5476005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A86C55" w14:textId="77777777" w:rsidR="00B96725" w:rsidRDefault="00B96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4213" w14:textId="506FB787" w:rsidR="00B96725" w:rsidRDefault="00B96725">
    <w:pPr>
      <w:pStyle w:val="Header"/>
      <w:jc w:val="right"/>
    </w:pPr>
    <w:r w:rsidRPr="00B96725">
      <w:t xml:space="preserve">ESTIMATING TREATMENT EFFECTS OF PHYSICAL ACTIVITY </w:t>
    </w:r>
    <w:r>
      <w:tab/>
    </w:r>
    <w:sdt>
      <w:sdtPr>
        <w:id w:val="17631018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84DFA4" w14:textId="77777777" w:rsidR="00B96725" w:rsidRDefault="00B96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53532699">
    <w:abstractNumId w:val="1"/>
  </w:num>
  <w:num w:numId="2" w16cid:durableId="1859003032">
    <w:abstractNumId w:val="2"/>
  </w:num>
  <w:num w:numId="3" w16cid:durableId="14817705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my.utsa.edu::e99aaf3a-44b8-4f14-8d34-6b95fd89c088"/>
  </w15:person>
  <w15:person w15:author="Denver Brown">
    <w15:presenceInfo w15:providerId="AD" w15:userId="S-1-5-21-1922958001-1748050809-1695950106-1224754"/>
  </w15:person>
  <w15:person w15:author="Denver Brown [2]">
    <w15:presenceInfo w15:providerId="AD" w15:userId="S::denver.brown@utsa.edu::9acf3aa8-48d7-42c4-a809-28fc2109e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72800"/>
    <w:rsid w:val="00166D42"/>
    <w:rsid w:val="001E6718"/>
    <w:rsid w:val="001F0BC9"/>
    <w:rsid w:val="00206B0E"/>
    <w:rsid w:val="002C0344"/>
    <w:rsid w:val="002C58DB"/>
    <w:rsid w:val="002F6F86"/>
    <w:rsid w:val="003D351F"/>
    <w:rsid w:val="003E14A0"/>
    <w:rsid w:val="00403E7B"/>
    <w:rsid w:val="00461143"/>
    <w:rsid w:val="005218AB"/>
    <w:rsid w:val="005517F3"/>
    <w:rsid w:val="006C3F02"/>
    <w:rsid w:val="006F5A64"/>
    <w:rsid w:val="00750206"/>
    <w:rsid w:val="00753E9B"/>
    <w:rsid w:val="007B7C6D"/>
    <w:rsid w:val="007D4600"/>
    <w:rsid w:val="008013CB"/>
    <w:rsid w:val="008B2602"/>
    <w:rsid w:val="008B2B93"/>
    <w:rsid w:val="00916623"/>
    <w:rsid w:val="0093119D"/>
    <w:rsid w:val="00957D6A"/>
    <w:rsid w:val="0096369D"/>
    <w:rsid w:val="009C0AF2"/>
    <w:rsid w:val="009C64BF"/>
    <w:rsid w:val="00A1185E"/>
    <w:rsid w:val="00B96725"/>
    <w:rsid w:val="00CC1AF0"/>
    <w:rsid w:val="00D65FA7"/>
    <w:rsid w:val="00D81CA8"/>
    <w:rsid w:val="00D83F4F"/>
    <w:rsid w:val="00DB7C31"/>
    <w:rsid w:val="00DD203F"/>
    <w:rsid w:val="00DD6DF1"/>
    <w:rsid w:val="00DE6B28"/>
    <w:rsid w:val="00DF2C5B"/>
    <w:rsid w:val="00DF326D"/>
    <w:rsid w:val="00E00666"/>
    <w:rsid w:val="00E255B6"/>
    <w:rsid w:val="00E71269"/>
    <w:rsid w:val="00E96090"/>
    <w:rsid w:val="00F3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36</Pages>
  <Words>22977</Words>
  <Characters>130972</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25</cp:revision>
  <dcterms:created xsi:type="dcterms:W3CDTF">2023-05-07T06:52:00Z</dcterms:created>
  <dcterms:modified xsi:type="dcterms:W3CDTF">2023-05-28T18:28:00Z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id="Ch7GVYFj"/&gt;&lt;style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