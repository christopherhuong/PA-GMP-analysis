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1BDB" w14:textId="77777777" w:rsidR="00CC1AF0" w:rsidRPr="00CC1AF0" w:rsidRDefault="00CC1AF0" w:rsidP="00CC1AF0">
      <w:pPr>
        <w:spacing w:line="480" w:lineRule="auto"/>
        <w:jc w:val="center"/>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t xml:space="preserve">Estimating treatment effects of physical activity on </w:t>
      </w:r>
      <w:commentRangeStart w:id="0"/>
      <w:r w:rsidRPr="00CC1AF0">
        <w:rPr>
          <w:rFonts w:ascii="Times New Roman" w:hAnsi="Times New Roman" w:cs="Times New Roman"/>
          <w:b/>
          <w:bCs/>
          <w:kern w:val="0"/>
          <w:sz w:val="24"/>
          <w:szCs w:val="24"/>
          <w14:ligatures w14:val="none"/>
        </w:rPr>
        <w:t xml:space="preserve">subdomains </w:t>
      </w:r>
      <w:commentRangeEnd w:id="0"/>
      <w:r w:rsidR="00916623">
        <w:rPr>
          <w:rStyle w:val="CommentReference"/>
          <w:kern w:val="0"/>
          <w14:ligatures w14:val="none"/>
        </w:rPr>
        <w:commentReference w:id="0"/>
      </w:r>
      <w:r w:rsidRPr="00CC1AF0">
        <w:rPr>
          <w:rFonts w:ascii="Times New Roman" w:hAnsi="Times New Roman" w:cs="Times New Roman"/>
          <w:b/>
          <w:bCs/>
          <w:kern w:val="0"/>
          <w:sz w:val="24"/>
          <w:szCs w:val="24"/>
          <w14:ligatures w14:val="none"/>
        </w:rPr>
        <w:t xml:space="preserve">of mental health: A propensity score analysis among a global sample of 341,956 adults </w:t>
      </w:r>
    </w:p>
    <w:p w14:paraId="1289A389" w14:textId="7D263EAC" w:rsidR="00CC1AF0" w:rsidRPr="00CC1AF0" w:rsidRDefault="00CC1AF0" w:rsidP="00CC1AF0">
      <w:pPr>
        <w:spacing w:line="480" w:lineRule="auto"/>
        <w:jc w:val="center"/>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Christopher Huong</w:t>
      </w:r>
      <w:r w:rsidR="00E96090">
        <w:rPr>
          <w:rFonts w:ascii="Times New Roman" w:hAnsi="Times New Roman" w:cs="Times New Roman"/>
          <w:kern w:val="0"/>
          <w:sz w:val="24"/>
          <w:szCs w:val="24"/>
          <w14:ligatures w14:val="none"/>
        </w:rPr>
        <w:t>, BA</w:t>
      </w:r>
      <w:r w:rsidRPr="00CC1AF0">
        <w:rPr>
          <w:rFonts w:ascii="Times New Roman" w:hAnsi="Times New Roman" w:cs="Times New Roman"/>
          <w:kern w:val="0"/>
          <w:sz w:val="24"/>
          <w:szCs w:val="24"/>
          <w14:ligatures w14:val="none"/>
        </w:rPr>
        <w:t xml:space="preserve"> &amp; Denver M. Y. Brown</w:t>
      </w:r>
      <w:r w:rsidR="00E96090">
        <w:rPr>
          <w:rFonts w:ascii="Times New Roman" w:hAnsi="Times New Roman" w:cs="Times New Roman"/>
          <w:kern w:val="0"/>
          <w:sz w:val="24"/>
          <w:szCs w:val="24"/>
          <w14:ligatures w14:val="none"/>
        </w:rPr>
        <w:t>, PhD</w:t>
      </w:r>
    </w:p>
    <w:p w14:paraId="455385BA" w14:textId="77777777" w:rsidR="00CC1AF0" w:rsidRPr="00CC1AF0" w:rsidRDefault="00CC1AF0" w:rsidP="00CC1AF0">
      <w:pPr>
        <w:spacing w:line="480" w:lineRule="auto"/>
        <w:jc w:val="center"/>
        <w:rPr>
          <w:rFonts w:ascii="Times New Roman" w:hAnsi="Times New Roman" w:cs="Times New Roman"/>
          <w:b/>
          <w:bCs/>
          <w:kern w:val="0"/>
          <w:sz w:val="24"/>
          <w:szCs w:val="24"/>
          <w14:ligatures w14:val="none"/>
        </w:rPr>
      </w:pPr>
    </w:p>
    <w:p w14:paraId="303E0AEF" w14:textId="77777777" w:rsidR="00CC1AF0" w:rsidRPr="00CC1AF0" w:rsidRDefault="00CC1AF0" w:rsidP="00CC1AF0">
      <w:pPr>
        <w:spacing w:line="480" w:lineRule="auto"/>
        <w:jc w:val="center"/>
        <w:rPr>
          <w:rFonts w:ascii="Times New Roman" w:hAnsi="Times New Roman" w:cs="Times New Roman"/>
          <w:b/>
          <w:bCs/>
          <w:kern w:val="0"/>
          <w:sz w:val="24"/>
          <w:szCs w:val="24"/>
          <w14:ligatures w14:val="none"/>
        </w:rPr>
      </w:pPr>
    </w:p>
    <w:p w14:paraId="57364EE9" w14:textId="77777777" w:rsidR="00CC1AF0" w:rsidRPr="00CC1AF0" w:rsidRDefault="00CC1AF0" w:rsidP="00CC1AF0">
      <w:pPr>
        <w:spacing w:line="480" w:lineRule="auto"/>
        <w:jc w:val="center"/>
        <w:rPr>
          <w:rFonts w:ascii="Times New Roman" w:hAnsi="Times New Roman" w:cs="Times New Roman"/>
          <w:b/>
          <w:bCs/>
          <w:kern w:val="0"/>
          <w:sz w:val="24"/>
          <w:szCs w:val="24"/>
          <w14:ligatures w14:val="none"/>
        </w:rPr>
      </w:pPr>
    </w:p>
    <w:p w14:paraId="597E238C" w14:textId="77777777" w:rsidR="00CC1AF0" w:rsidRPr="00CC1AF0" w:rsidRDefault="00CC1AF0" w:rsidP="00CC1AF0">
      <w:pPr>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br w:type="page"/>
      </w:r>
    </w:p>
    <w:p w14:paraId="5726A912" w14:textId="77777777" w:rsidR="00CC1AF0" w:rsidRPr="00CC1AF0" w:rsidRDefault="00CC1AF0" w:rsidP="00CC1AF0">
      <w:pPr>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lastRenderedPageBreak/>
        <w:t xml:space="preserve">Abstract </w:t>
      </w:r>
    </w:p>
    <w:p w14:paraId="7314BC45" w14:textId="59E6D5B8" w:rsidR="00E255B6" w:rsidRDefault="00E255B6" w:rsidP="00E255B6">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Background</w:t>
      </w:r>
    </w:p>
    <w:p w14:paraId="053D895D" w14:textId="0BC7309A" w:rsidR="00E255B6" w:rsidRDefault="00E255B6" w:rsidP="00E255B6">
      <w:pPr>
        <w:rPr>
          <w:rFonts w:ascii="Times New Roman" w:hAnsi="Times New Roman" w:cs="Times New Roman"/>
          <w:kern w:val="0"/>
          <w:sz w:val="24"/>
          <w:szCs w:val="24"/>
          <w14:ligatures w14:val="none"/>
        </w:rPr>
      </w:pPr>
      <w:r w:rsidRPr="00E255B6">
        <w:rPr>
          <w:rFonts w:ascii="Times New Roman" w:hAnsi="Times New Roman" w:cs="Times New Roman"/>
          <w:kern w:val="0"/>
          <w:sz w:val="24"/>
          <w:szCs w:val="24"/>
          <w14:ligatures w14:val="none"/>
        </w:rPr>
        <w:t xml:space="preserve">Rates of mental illness have been steadily rising with little sign of improvement. Evidence indicates that physical activity (PA) can be a clinically useful, low-cost, and non-invasive treatment option for preventing and managing many mental health </w:t>
      </w:r>
      <w:r>
        <w:rPr>
          <w:rFonts w:ascii="Times New Roman" w:hAnsi="Times New Roman" w:cs="Times New Roman"/>
          <w:kern w:val="0"/>
          <w:sz w:val="24"/>
          <w:szCs w:val="24"/>
          <w14:ligatures w14:val="none"/>
        </w:rPr>
        <w:t>problems</w:t>
      </w:r>
      <w:r w:rsidRPr="00E255B6">
        <w:rPr>
          <w:rFonts w:ascii="Times New Roman" w:hAnsi="Times New Roman" w:cs="Times New Roman"/>
          <w:kern w:val="0"/>
          <w:sz w:val="24"/>
          <w:szCs w:val="24"/>
          <w14:ligatures w14:val="none"/>
        </w:rPr>
        <w:t>. Further investigation into which</w:t>
      </w:r>
      <w:r w:rsidR="00461143">
        <w:rPr>
          <w:rFonts w:ascii="Times New Roman" w:hAnsi="Times New Roman" w:cs="Times New Roman"/>
          <w:kern w:val="0"/>
          <w:sz w:val="24"/>
          <w:szCs w:val="24"/>
          <w14:ligatures w14:val="none"/>
        </w:rPr>
        <w:t xml:space="preserve"> age cohorts and</w:t>
      </w:r>
      <w:r w:rsidRPr="00E255B6">
        <w:rPr>
          <w:rFonts w:ascii="Times New Roman" w:hAnsi="Times New Roman" w:cs="Times New Roman"/>
          <w:kern w:val="0"/>
          <w:sz w:val="24"/>
          <w:szCs w:val="24"/>
          <w14:ligatures w14:val="none"/>
        </w:rPr>
        <w:t xml:space="preserve"> specific aspects of mental health are most influenced by PA can help to elucidate the differential effects that PA may confer, and thus allow clinicians to make better informed treatment recommendations.</w:t>
      </w:r>
    </w:p>
    <w:p w14:paraId="6380CA20" w14:textId="29D66B7A" w:rsidR="00E255B6" w:rsidRPr="00E255B6" w:rsidRDefault="00E255B6" w:rsidP="00E255B6">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Purpose</w:t>
      </w:r>
    </w:p>
    <w:p w14:paraId="5895B2C6" w14:textId="2D9069F7" w:rsidR="00E255B6" w:rsidRDefault="00E255B6" w:rsidP="00E255B6">
      <w:pPr>
        <w:rPr>
          <w:rFonts w:ascii="Times New Roman" w:hAnsi="Times New Roman" w:cs="Times New Roman"/>
          <w:kern w:val="0"/>
          <w:sz w:val="24"/>
          <w:szCs w:val="24"/>
          <w14:ligatures w14:val="none"/>
        </w:rPr>
      </w:pPr>
      <w:r w:rsidRPr="00E255B6">
        <w:rPr>
          <w:rFonts w:ascii="Times New Roman" w:hAnsi="Times New Roman" w:cs="Times New Roman"/>
          <w:kern w:val="0"/>
          <w:sz w:val="24"/>
          <w:szCs w:val="24"/>
          <w14:ligatures w14:val="none"/>
        </w:rPr>
        <w:t>This study used cross-sectional data (</w:t>
      </w:r>
      <w:r w:rsidR="00E71269">
        <w:rPr>
          <w:rFonts w:ascii="Times New Roman" w:hAnsi="Times New Roman" w:cs="Times New Roman"/>
          <w:kern w:val="0"/>
          <w:sz w:val="24"/>
          <w:szCs w:val="24"/>
          <w14:ligatures w14:val="none"/>
        </w:rPr>
        <w:t>December 2021</w:t>
      </w:r>
      <w:r w:rsidRPr="00E255B6">
        <w:rPr>
          <w:rFonts w:ascii="Times New Roman" w:hAnsi="Times New Roman" w:cs="Times New Roman"/>
          <w:kern w:val="0"/>
          <w:sz w:val="24"/>
          <w:szCs w:val="24"/>
          <w14:ligatures w14:val="none"/>
        </w:rPr>
        <w:t>-</w:t>
      </w:r>
      <w:r w:rsidR="00E71269">
        <w:rPr>
          <w:rFonts w:ascii="Times New Roman" w:hAnsi="Times New Roman" w:cs="Times New Roman"/>
          <w:kern w:val="0"/>
          <w:sz w:val="24"/>
          <w:szCs w:val="24"/>
          <w14:ligatures w14:val="none"/>
        </w:rPr>
        <w:t>October</w:t>
      </w:r>
      <w:r w:rsidRPr="00E255B6">
        <w:rPr>
          <w:rFonts w:ascii="Times New Roman" w:hAnsi="Times New Roman" w:cs="Times New Roman"/>
          <w:kern w:val="0"/>
          <w:sz w:val="24"/>
          <w:szCs w:val="24"/>
          <w14:ligatures w14:val="none"/>
        </w:rPr>
        <w:t xml:space="preserve"> 2022) from the Mental Health Million project to investigate the influence of regular PA on overall mental wellbeing and specific </w:t>
      </w:r>
      <w:r w:rsidR="00E71269">
        <w:rPr>
          <w:rFonts w:ascii="Times New Roman" w:hAnsi="Times New Roman" w:cs="Times New Roman"/>
          <w:kern w:val="0"/>
          <w:sz w:val="24"/>
          <w:szCs w:val="24"/>
          <w14:ligatures w14:val="none"/>
        </w:rPr>
        <w:t>subcategories</w:t>
      </w:r>
      <w:r w:rsidRPr="00E255B6">
        <w:rPr>
          <w:rFonts w:ascii="Times New Roman" w:hAnsi="Times New Roman" w:cs="Times New Roman"/>
          <w:kern w:val="0"/>
          <w:sz w:val="24"/>
          <w:szCs w:val="24"/>
          <w14:ligatures w14:val="none"/>
        </w:rPr>
        <w:t xml:space="preserve"> of mental health</w:t>
      </w:r>
      <w:r w:rsidR="00461143">
        <w:rPr>
          <w:rFonts w:ascii="Times New Roman" w:hAnsi="Times New Roman" w:cs="Times New Roman"/>
          <w:kern w:val="0"/>
          <w:sz w:val="24"/>
          <w:szCs w:val="24"/>
          <w14:ligatures w14:val="none"/>
        </w:rPr>
        <w:t xml:space="preserve"> across age groups</w:t>
      </w:r>
      <w:r w:rsidRPr="00E255B6">
        <w:rPr>
          <w:rFonts w:ascii="Times New Roman" w:hAnsi="Times New Roman" w:cs="Times New Roman"/>
          <w:kern w:val="0"/>
          <w:sz w:val="24"/>
          <w:szCs w:val="24"/>
          <w14:ligatures w14:val="none"/>
        </w:rPr>
        <w:t xml:space="preserve">. </w:t>
      </w:r>
    </w:p>
    <w:p w14:paraId="6DF43C6F" w14:textId="13854DAA" w:rsidR="00E71269" w:rsidRDefault="00E71269" w:rsidP="00E255B6">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Methods</w:t>
      </w:r>
    </w:p>
    <w:p w14:paraId="24CB63C4" w14:textId="6EE1133E" w:rsidR="00E255B6" w:rsidRDefault="00E255B6" w:rsidP="00E255B6">
      <w:pPr>
        <w:rPr>
          <w:rFonts w:ascii="Times New Roman" w:hAnsi="Times New Roman" w:cs="Times New Roman"/>
          <w:kern w:val="0"/>
          <w:sz w:val="24"/>
          <w:szCs w:val="24"/>
          <w14:ligatures w14:val="none"/>
        </w:rPr>
      </w:pPr>
      <w:r w:rsidRPr="00E255B6">
        <w:rPr>
          <w:rFonts w:ascii="Times New Roman" w:hAnsi="Times New Roman" w:cs="Times New Roman"/>
          <w:kern w:val="0"/>
          <w:sz w:val="24"/>
          <w:szCs w:val="24"/>
          <w14:ligatures w14:val="none"/>
        </w:rPr>
        <w:t xml:space="preserve">The sample included </w:t>
      </w:r>
      <w:r w:rsidR="00E71269" w:rsidRPr="00E71269">
        <w:rPr>
          <w:rFonts w:ascii="Times New Roman" w:hAnsi="Times New Roman" w:cs="Times New Roman"/>
          <w:kern w:val="0"/>
          <w:sz w:val="24"/>
          <w:szCs w:val="24"/>
          <w14:ligatures w14:val="none"/>
        </w:rPr>
        <w:t xml:space="preserve">341,956 </w:t>
      </w:r>
      <w:r w:rsidRPr="00E255B6">
        <w:rPr>
          <w:rFonts w:ascii="Times New Roman" w:hAnsi="Times New Roman" w:cs="Times New Roman"/>
          <w:kern w:val="0"/>
          <w:sz w:val="24"/>
          <w:szCs w:val="24"/>
          <w14:ligatures w14:val="none"/>
        </w:rPr>
        <w:t>adults</w:t>
      </w:r>
      <w:r w:rsidR="00E71269">
        <w:rPr>
          <w:rFonts w:ascii="Times New Roman" w:hAnsi="Times New Roman" w:cs="Times New Roman"/>
          <w:kern w:val="0"/>
          <w:sz w:val="24"/>
          <w:szCs w:val="24"/>
          <w14:ligatures w14:val="none"/>
        </w:rPr>
        <w:t xml:space="preserve"> participants (</w:t>
      </w:r>
      <w:r w:rsidR="00E71269" w:rsidRPr="00E71269">
        <w:rPr>
          <w:rFonts w:ascii="Times New Roman" w:hAnsi="Times New Roman" w:cs="Times New Roman"/>
          <w:kern w:val="0"/>
          <w:sz w:val="24"/>
          <w:szCs w:val="24"/>
          <w14:ligatures w14:val="none"/>
        </w:rPr>
        <w:t>55.3%</w:t>
      </w:r>
      <w:r w:rsidR="00E71269">
        <w:rPr>
          <w:rFonts w:ascii="Times New Roman" w:hAnsi="Times New Roman" w:cs="Times New Roman"/>
          <w:kern w:val="0"/>
          <w:sz w:val="24"/>
          <w:szCs w:val="24"/>
          <w14:ligatures w14:val="none"/>
        </w:rPr>
        <w:t xml:space="preserve"> female) </w:t>
      </w:r>
      <w:r w:rsidRPr="00E255B6">
        <w:rPr>
          <w:rFonts w:ascii="Times New Roman" w:hAnsi="Times New Roman" w:cs="Times New Roman"/>
          <w:kern w:val="0"/>
          <w:sz w:val="24"/>
          <w:szCs w:val="24"/>
          <w14:ligatures w14:val="none"/>
        </w:rPr>
        <w:t xml:space="preserve">from </w:t>
      </w:r>
      <w:r w:rsidR="00E71269">
        <w:rPr>
          <w:rFonts w:ascii="Times New Roman" w:hAnsi="Times New Roman" w:cs="Times New Roman"/>
          <w:kern w:val="0"/>
          <w:sz w:val="24"/>
          <w:szCs w:val="24"/>
          <w14:ligatures w14:val="none"/>
        </w:rPr>
        <w:t>229</w:t>
      </w:r>
      <w:r w:rsidRPr="00E255B6">
        <w:rPr>
          <w:rFonts w:ascii="Times New Roman" w:hAnsi="Times New Roman" w:cs="Times New Roman"/>
          <w:kern w:val="0"/>
          <w:sz w:val="24"/>
          <w:szCs w:val="24"/>
          <w14:ligatures w14:val="none"/>
        </w:rPr>
        <w:t xml:space="preserve"> countries. Participants completed the 47-item Mental Health Quotient </w:t>
      </w:r>
      <w:r w:rsidR="00E71269">
        <w:rPr>
          <w:rFonts w:ascii="Times New Roman" w:hAnsi="Times New Roman" w:cs="Times New Roman"/>
          <w:kern w:val="0"/>
          <w:sz w:val="24"/>
          <w:szCs w:val="24"/>
          <w14:ligatures w14:val="none"/>
        </w:rPr>
        <w:t xml:space="preserve">(MHQ) which was used to assess overall mental health, </w:t>
      </w:r>
      <w:r w:rsidRPr="00E255B6">
        <w:rPr>
          <w:rFonts w:ascii="Times New Roman" w:hAnsi="Times New Roman" w:cs="Times New Roman"/>
          <w:kern w:val="0"/>
          <w:sz w:val="24"/>
          <w:szCs w:val="24"/>
          <w14:ligatures w14:val="none"/>
        </w:rPr>
        <w:t xml:space="preserve">and reported how frequently they engaged in daily bouts of PA for 30 min or more. Propensity score weighted multi-level regression models were computed to </w:t>
      </w:r>
      <w:r w:rsidR="00E71269">
        <w:rPr>
          <w:rFonts w:ascii="Times New Roman" w:hAnsi="Times New Roman" w:cs="Times New Roman"/>
          <w:kern w:val="0"/>
          <w:sz w:val="24"/>
          <w:szCs w:val="24"/>
          <w14:ligatures w14:val="none"/>
        </w:rPr>
        <w:t>estimate the Average Treatment effect on the Control (ATC)</w:t>
      </w:r>
      <w:r w:rsidRPr="00E255B6">
        <w:rPr>
          <w:rFonts w:ascii="Times New Roman" w:hAnsi="Times New Roman" w:cs="Times New Roman"/>
          <w:kern w:val="0"/>
          <w:sz w:val="24"/>
          <w:szCs w:val="24"/>
          <w14:ligatures w14:val="none"/>
        </w:rPr>
        <w:t xml:space="preserve"> </w:t>
      </w:r>
      <w:r w:rsidR="00E71269">
        <w:rPr>
          <w:rFonts w:ascii="Times New Roman" w:hAnsi="Times New Roman" w:cs="Times New Roman"/>
          <w:kern w:val="0"/>
          <w:sz w:val="24"/>
          <w:szCs w:val="24"/>
          <w14:ligatures w14:val="none"/>
        </w:rPr>
        <w:t>of</w:t>
      </w:r>
      <w:r w:rsidRPr="00E255B6">
        <w:rPr>
          <w:rFonts w:ascii="Times New Roman" w:hAnsi="Times New Roman" w:cs="Times New Roman"/>
          <w:kern w:val="0"/>
          <w:sz w:val="24"/>
          <w:szCs w:val="24"/>
          <w14:ligatures w14:val="none"/>
        </w:rPr>
        <w:t xml:space="preserve"> PA engagement </w:t>
      </w:r>
      <w:r w:rsidR="00E71269">
        <w:rPr>
          <w:rFonts w:ascii="Times New Roman" w:hAnsi="Times New Roman" w:cs="Times New Roman"/>
          <w:kern w:val="0"/>
          <w:sz w:val="24"/>
          <w:szCs w:val="24"/>
          <w14:ligatures w14:val="none"/>
        </w:rPr>
        <w:t>on</w:t>
      </w:r>
      <w:r w:rsidRPr="00E255B6">
        <w:rPr>
          <w:rFonts w:ascii="Times New Roman" w:hAnsi="Times New Roman" w:cs="Times New Roman"/>
          <w:kern w:val="0"/>
          <w:sz w:val="24"/>
          <w:szCs w:val="24"/>
          <w14:ligatures w14:val="none"/>
        </w:rPr>
        <w:t xml:space="preserve"> overall mental wellbeing as well as six </w:t>
      </w:r>
      <w:r w:rsidR="00E71269">
        <w:rPr>
          <w:rFonts w:ascii="Times New Roman" w:hAnsi="Times New Roman" w:cs="Times New Roman"/>
          <w:kern w:val="0"/>
          <w:sz w:val="24"/>
          <w:szCs w:val="24"/>
          <w14:ligatures w14:val="none"/>
        </w:rPr>
        <w:t>subcategories</w:t>
      </w:r>
      <w:r w:rsidRPr="00E255B6">
        <w:rPr>
          <w:rFonts w:ascii="Times New Roman" w:hAnsi="Times New Roman" w:cs="Times New Roman"/>
          <w:kern w:val="0"/>
          <w:sz w:val="24"/>
          <w:szCs w:val="24"/>
          <w14:ligatures w14:val="none"/>
        </w:rPr>
        <w:t xml:space="preserve"> of mental health.</w:t>
      </w:r>
    </w:p>
    <w:p w14:paraId="274A859A" w14:textId="39B9AFEA" w:rsidR="00E71269" w:rsidRDefault="00E71269" w:rsidP="00E255B6">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Results</w:t>
      </w:r>
    </w:p>
    <w:p w14:paraId="48E52DEA" w14:textId="46DB0EC2" w:rsidR="00461143" w:rsidRDefault="00E71269" w:rsidP="00461143">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An estimated ATC of </w:t>
      </w:r>
      <w:r w:rsidR="00461143">
        <w:rPr>
          <w:rFonts w:ascii="Times New Roman" w:hAnsi="Times New Roman" w:cs="Times New Roman"/>
          <w:kern w:val="0"/>
          <w:sz w:val="24"/>
          <w:szCs w:val="24"/>
          <w14:ligatures w14:val="none"/>
        </w:rPr>
        <w:t>17.8</w:t>
      </w:r>
      <w:r>
        <w:rPr>
          <w:rFonts w:ascii="Times New Roman" w:hAnsi="Times New Roman" w:cs="Times New Roman"/>
          <w:kern w:val="0"/>
          <w:sz w:val="24"/>
          <w:szCs w:val="24"/>
          <w14:ligatures w14:val="none"/>
        </w:rPr>
        <w:t xml:space="preserve"> was found for overall MHQ, corresponding to a standardized mean difference (SMD) of </w:t>
      </w:r>
      <w:r w:rsidR="00461143">
        <w:rPr>
          <w:rFonts w:ascii="Times New Roman" w:hAnsi="Times New Roman" w:cs="Times New Roman"/>
          <w:kern w:val="0"/>
          <w:sz w:val="24"/>
          <w:szCs w:val="24"/>
          <w14:ligatures w14:val="none"/>
        </w:rPr>
        <w:t>0.25</w:t>
      </w:r>
      <w:r>
        <w:rPr>
          <w:rFonts w:ascii="Times New Roman" w:hAnsi="Times New Roman" w:cs="Times New Roman"/>
          <w:kern w:val="0"/>
          <w:sz w:val="24"/>
          <w:szCs w:val="24"/>
          <w14:ligatures w14:val="none"/>
        </w:rPr>
        <w:t xml:space="preserve">. Among the mental health subcategories, PA engagement was estimated to have the largest treatment effect for </w:t>
      </w:r>
      <w:r w:rsidR="00461143" w:rsidRPr="00461143">
        <w:rPr>
          <w:rFonts w:ascii="Times New Roman" w:hAnsi="Times New Roman" w:cs="Times New Roman"/>
          <w:kern w:val="0"/>
          <w:sz w:val="24"/>
          <w:szCs w:val="24"/>
          <w14:ligatures w14:val="none"/>
        </w:rPr>
        <w:t>Mind-Body Connection (ATC = 19.25; 95% CI: 16.66-21.84; SMD = 0.31</w:t>
      </w:r>
      <w:r w:rsidR="00461143">
        <w:rPr>
          <w:rFonts w:ascii="Times New Roman" w:hAnsi="Times New Roman" w:cs="Times New Roman"/>
          <w:kern w:val="0"/>
          <w:sz w:val="24"/>
          <w:szCs w:val="24"/>
          <w14:ligatures w14:val="none"/>
        </w:rPr>
        <w:t xml:space="preserve">), followed by </w:t>
      </w:r>
      <w:r w:rsidR="00461143" w:rsidRPr="00461143">
        <w:rPr>
          <w:rFonts w:ascii="Times New Roman" w:hAnsi="Times New Roman" w:cs="Times New Roman"/>
          <w:kern w:val="0"/>
          <w:sz w:val="24"/>
          <w:szCs w:val="24"/>
          <w14:ligatures w14:val="none"/>
        </w:rPr>
        <w:t>Adaptability and Resilience (ATC = 17.57; 95% CI: 14.83-20.31; SMD = 0.26</w:t>
      </w:r>
      <w:r w:rsidR="00461143">
        <w:rPr>
          <w:rFonts w:ascii="Times New Roman" w:hAnsi="Times New Roman" w:cs="Times New Roman"/>
          <w:kern w:val="0"/>
          <w:sz w:val="24"/>
          <w:szCs w:val="24"/>
          <w14:ligatures w14:val="none"/>
        </w:rPr>
        <w:t xml:space="preserve">), </w:t>
      </w:r>
      <w:r w:rsidR="00461143" w:rsidRPr="00461143">
        <w:rPr>
          <w:rFonts w:ascii="Times New Roman" w:hAnsi="Times New Roman" w:cs="Times New Roman"/>
          <w:kern w:val="0"/>
          <w:sz w:val="24"/>
          <w:szCs w:val="24"/>
          <w14:ligatures w14:val="none"/>
        </w:rPr>
        <w:t>Core Cognition (ATC = 16.33; 95% CI: 13.87-18.78; SMD = 0.25),</w:t>
      </w:r>
      <w:r w:rsidR="00461143">
        <w:rPr>
          <w:rFonts w:ascii="Times New Roman" w:hAnsi="Times New Roman" w:cs="Times New Roman"/>
          <w:kern w:val="0"/>
          <w:sz w:val="24"/>
          <w:szCs w:val="24"/>
          <w14:ligatures w14:val="none"/>
        </w:rPr>
        <w:t xml:space="preserve"> </w:t>
      </w:r>
      <w:r w:rsidR="00461143" w:rsidRPr="00461143">
        <w:rPr>
          <w:rFonts w:ascii="Times New Roman" w:hAnsi="Times New Roman" w:cs="Times New Roman"/>
          <w:kern w:val="0"/>
          <w:sz w:val="24"/>
          <w:szCs w:val="24"/>
          <w14:ligatures w14:val="none"/>
        </w:rPr>
        <w:t>Drive and Motivation (ATC = 15.86; 95% CI: 12.87-18.86; SMD = 0.24), Mood and Outlook (ATC = 15.27; 95% CI: 12.53-18.01; SMD = 0.22</w:t>
      </w:r>
      <w:r w:rsidR="00461143">
        <w:rPr>
          <w:rFonts w:ascii="Times New Roman" w:hAnsi="Times New Roman" w:cs="Times New Roman"/>
          <w:kern w:val="0"/>
          <w:sz w:val="24"/>
          <w:szCs w:val="24"/>
          <w14:ligatures w14:val="none"/>
        </w:rPr>
        <w:t xml:space="preserve">), and </w:t>
      </w:r>
      <w:r w:rsidR="00461143" w:rsidRPr="00461143">
        <w:rPr>
          <w:rFonts w:ascii="Times New Roman" w:hAnsi="Times New Roman" w:cs="Times New Roman"/>
          <w:kern w:val="0"/>
          <w:sz w:val="24"/>
          <w:szCs w:val="24"/>
          <w14:ligatures w14:val="none"/>
        </w:rPr>
        <w:t>Social Self (ATC = 13.02; 95% CI: 10.18-15.85; SMD = 0.17)</w:t>
      </w:r>
      <w:r w:rsidR="00461143">
        <w:rPr>
          <w:rFonts w:ascii="Times New Roman" w:hAnsi="Times New Roman" w:cs="Times New Roman"/>
          <w:kern w:val="0"/>
          <w:sz w:val="24"/>
          <w:szCs w:val="24"/>
          <w14:ligatures w14:val="none"/>
        </w:rPr>
        <w:t>.</w:t>
      </w:r>
    </w:p>
    <w:p w14:paraId="42DFEC83" w14:textId="77777777" w:rsidR="00461143" w:rsidRDefault="00461143" w:rsidP="00461143">
      <w:pPr>
        <w:rPr>
          <w:rFonts w:ascii="Times New Roman" w:hAnsi="Times New Roman" w:cs="Times New Roman"/>
          <w:kern w:val="0"/>
          <w:sz w:val="24"/>
          <w:szCs w:val="24"/>
          <w14:ligatures w14:val="none"/>
        </w:rPr>
      </w:pPr>
    </w:p>
    <w:p w14:paraId="205AD734" w14:textId="25BB2AE5" w:rsidR="00E71269" w:rsidRPr="00E255B6" w:rsidRDefault="00461143" w:rsidP="00461143">
      <w:pPr>
        <w:rPr>
          <w:rFonts w:ascii="Times New Roman" w:hAnsi="Times New Roman" w:cs="Times New Roman"/>
          <w:kern w:val="0"/>
          <w:sz w:val="24"/>
          <w:szCs w:val="24"/>
          <w14:ligatures w14:val="none"/>
        </w:rPr>
      </w:pPr>
      <w:r w:rsidRPr="00461143">
        <w:rPr>
          <w:rFonts w:ascii="Times New Roman" w:hAnsi="Times New Roman" w:cs="Times New Roman"/>
          <w:kern w:val="0"/>
          <w:sz w:val="24"/>
          <w:szCs w:val="24"/>
          <w14:ligatures w14:val="none"/>
        </w:rPr>
        <w:t>Core Cognition (ATC = 16.33; 95% CI: 13.87-18.78; SMD = 0.25), Adaptability and Resilience (ATC</w:t>
      </w:r>
      <w:r>
        <w:rPr>
          <w:rFonts w:ascii="Times New Roman" w:hAnsi="Times New Roman" w:cs="Times New Roman"/>
          <w:kern w:val="0"/>
          <w:sz w:val="24"/>
          <w:szCs w:val="24"/>
          <w14:ligatures w14:val="none"/>
        </w:rPr>
        <w:t xml:space="preserve"> </w:t>
      </w:r>
      <w:r w:rsidRPr="00461143">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w:t>
      </w:r>
      <w:r w:rsidRPr="00461143">
        <w:rPr>
          <w:rFonts w:ascii="Times New Roman" w:hAnsi="Times New Roman" w:cs="Times New Roman"/>
          <w:kern w:val="0"/>
          <w:sz w:val="24"/>
          <w:szCs w:val="24"/>
          <w14:ligatures w14:val="none"/>
        </w:rPr>
        <w:t>17.57; 95% CI: 14.83-20.31; SMD = 0.26), Drive and Motivation (ATC = 15.86; 95% CI:</w:t>
      </w:r>
      <w:r>
        <w:rPr>
          <w:rFonts w:ascii="Times New Roman" w:hAnsi="Times New Roman" w:cs="Times New Roman"/>
          <w:kern w:val="0"/>
          <w:sz w:val="24"/>
          <w:szCs w:val="24"/>
          <w14:ligatures w14:val="none"/>
        </w:rPr>
        <w:t xml:space="preserve"> </w:t>
      </w:r>
      <w:r w:rsidRPr="00461143">
        <w:rPr>
          <w:rFonts w:ascii="Times New Roman" w:hAnsi="Times New Roman" w:cs="Times New Roman"/>
          <w:kern w:val="0"/>
          <w:sz w:val="24"/>
          <w:szCs w:val="24"/>
          <w14:ligatures w14:val="none"/>
        </w:rPr>
        <w:t>12.87-18.86; SMD = 0.24), Mood and Outlook (ATC = 15.27; 95% CI: 12.53-18.01; SMD =</w:t>
      </w:r>
      <w:r>
        <w:rPr>
          <w:rFonts w:ascii="Times New Roman" w:hAnsi="Times New Roman" w:cs="Times New Roman"/>
          <w:kern w:val="0"/>
          <w:sz w:val="24"/>
          <w:szCs w:val="24"/>
          <w14:ligatures w14:val="none"/>
        </w:rPr>
        <w:t xml:space="preserve"> </w:t>
      </w:r>
      <w:r w:rsidRPr="00461143">
        <w:rPr>
          <w:rFonts w:ascii="Times New Roman" w:hAnsi="Times New Roman" w:cs="Times New Roman"/>
          <w:kern w:val="0"/>
          <w:sz w:val="24"/>
          <w:szCs w:val="24"/>
          <w14:ligatures w14:val="none"/>
        </w:rPr>
        <w:t>0.22), Social Self (ATC = 13.02; 95% CI: 10.18-15.85; SMD = 0.17), and Mind-Body</w:t>
      </w:r>
      <w:r>
        <w:rPr>
          <w:rFonts w:ascii="Times New Roman" w:hAnsi="Times New Roman" w:cs="Times New Roman"/>
          <w:kern w:val="0"/>
          <w:sz w:val="24"/>
          <w:szCs w:val="24"/>
          <w14:ligatures w14:val="none"/>
        </w:rPr>
        <w:t xml:space="preserve"> </w:t>
      </w:r>
      <w:r w:rsidRPr="00461143">
        <w:rPr>
          <w:rFonts w:ascii="Times New Roman" w:hAnsi="Times New Roman" w:cs="Times New Roman"/>
          <w:kern w:val="0"/>
          <w:sz w:val="24"/>
          <w:szCs w:val="24"/>
          <w14:ligatures w14:val="none"/>
        </w:rPr>
        <w:t>Connection (ATC = 19.25; 95% CI: 16.66-21.84; SMD = 0.31)</w:t>
      </w:r>
    </w:p>
    <w:p w14:paraId="29BF2BC6" w14:textId="77777777" w:rsidR="00E255B6" w:rsidRPr="00E255B6" w:rsidRDefault="00E255B6" w:rsidP="00E255B6">
      <w:pPr>
        <w:rPr>
          <w:rFonts w:ascii="Times New Roman" w:hAnsi="Times New Roman" w:cs="Times New Roman"/>
          <w:kern w:val="0"/>
          <w:sz w:val="24"/>
          <w:szCs w:val="24"/>
          <w14:ligatures w14:val="none"/>
        </w:rPr>
      </w:pPr>
      <w:r w:rsidRPr="00E255B6">
        <w:rPr>
          <w:rFonts w:ascii="Times New Roman" w:hAnsi="Times New Roman" w:cs="Times New Roman"/>
          <w:kern w:val="0"/>
          <w:sz w:val="24"/>
          <w:szCs w:val="24"/>
          <w14:ligatures w14:val="none"/>
        </w:rPr>
        <w:t xml:space="preserve">Findings revealed regular PA engagement was associated with more favorable scores for overall mental wellbeing (B = 23.66 ± 0.65 SE, p &lt; .001). Among the individual dimensions, regular PA engagement was associated with the most favorable scores for complex cognition (B = 26.40 ± </w:t>
      </w:r>
      <w:r w:rsidRPr="00E255B6">
        <w:rPr>
          <w:rFonts w:ascii="Times New Roman" w:hAnsi="Times New Roman" w:cs="Times New Roman"/>
          <w:kern w:val="0"/>
          <w:sz w:val="24"/>
          <w:szCs w:val="24"/>
          <w14:ligatures w14:val="none"/>
        </w:rPr>
        <w:lastRenderedPageBreak/>
        <w:t xml:space="preserve">0.65 SE, p &lt; .001), followed by mind-body connection (B = 25.29 ± 0.58, p &lt; .001), drive and motivation (B = 23.52 ± 0.62 SE, p &lt; .001), core cognition (B = 22.85 ± 0.61 SE, p &lt; .001), mood and outlook (B = 19.54 ± 0.62 SE, p &lt; .001), and lastly, social self (B = 16.66 ± 0.68 SE, p &lt; .001). </w:t>
      </w:r>
    </w:p>
    <w:p w14:paraId="4D9A888E" w14:textId="25FF0F0B" w:rsidR="00CC1AF0" w:rsidRPr="00E255B6" w:rsidRDefault="00E255B6" w:rsidP="00E255B6">
      <w:pPr>
        <w:rPr>
          <w:rFonts w:ascii="Times New Roman" w:hAnsi="Times New Roman" w:cs="Times New Roman"/>
          <w:kern w:val="0"/>
          <w:sz w:val="24"/>
          <w:szCs w:val="24"/>
          <w14:ligatures w14:val="none"/>
        </w:rPr>
      </w:pPr>
      <w:r w:rsidRPr="00E255B6">
        <w:rPr>
          <w:rFonts w:ascii="Times New Roman" w:hAnsi="Times New Roman" w:cs="Times New Roman"/>
          <w:kern w:val="0"/>
          <w:sz w:val="24"/>
          <w:szCs w:val="24"/>
          <w14:ligatures w14:val="none"/>
        </w:rPr>
        <w:t>Our findings support the body of literature demonstrating a clear exposure effect of regular PA engagement on overall mental wellbeing and build on this work by revealing differential effects that exist across specific dimensions. Further research should investigate whether different PA modalities are more beneficial for particular dimensions of mental health so that clinically relevant precision medicine approaches can be adopted to address specific mental health problems.</w:t>
      </w:r>
    </w:p>
    <w:p w14:paraId="3C759D95" w14:textId="77777777" w:rsidR="00CC1AF0" w:rsidRPr="00CC1AF0" w:rsidRDefault="00CC1AF0" w:rsidP="00CC1AF0">
      <w:pPr>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br w:type="page"/>
      </w:r>
    </w:p>
    <w:p w14:paraId="072B34F3" w14:textId="77777777"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b/>
          <w:bCs/>
          <w:kern w:val="0"/>
          <w:sz w:val="24"/>
          <w:szCs w:val="24"/>
          <w14:ligatures w14:val="none"/>
        </w:rPr>
        <w:lastRenderedPageBreak/>
        <w:t>Introduction</w:t>
      </w:r>
    </w:p>
    <w:p w14:paraId="1F9AFD42" w14:textId="3C84CCA9"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Suboptimal mental well-being and mental health problems have proven to be a significant burden on the global population. Approximately 29% of individuals have experienced a </w:t>
      </w:r>
      <w:commentRangeStart w:id="1"/>
      <w:commentRangeStart w:id="2"/>
      <w:r w:rsidRPr="00CC1AF0">
        <w:rPr>
          <w:rFonts w:ascii="Times New Roman" w:hAnsi="Times New Roman" w:cs="Times New Roman"/>
          <w:kern w:val="0"/>
          <w:sz w:val="24"/>
          <w:szCs w:val="24"/>
          <w14:ligatures w14:val="none"/>
        </w:rPr>
        <w:t>common</w:t>
      </w:r>
      <w:commentRangeEnd w:id="1"/>
      <w:r w:rsidRPr="00CC1AF0">
        <w:rPr>
          <w:kern w:val="0"/>
          <w:sz w:val="16"/>
          <w:szCs w:val="16"/>
          <w14:ligatures w14:val="none"/>
        </w:rPr>
        <w:commentReference w:id="1"/>
      </w:r>
      <w:commentRangeEnd w:id="2"/>
      <w:r w:rsidRPr="00CC1AF0">
        <w:rPr>
          <w:kern w:val="0"/>
          <w:sz w:val="16"/>
          <w:szCs w:val="16"/>
          <w14:ligatures w14:val="none"/>
        </w:rPr>
        <w:commentReference w:id="2"/>
      </w:r>
      <w:r w:rsidRPr="00CC1AF0">
        <w:rPr>
          <w:rFonts w:ascii="Times New Roman" w:hAnsi="Times New Roman" w:cs="Times New Roman"/>
          <w:kern w:val="0"/>
          <w:sz w:val="24"/>
          <w:szCs w:val="24"/>
          <w14:ligatures w14:val="none"/>
        </w:rPr>
        <w:t xml:space="preserve"> mental disorder during their lifetime, with a 9.6%, 12.9%, and 10.7% lifetime prevalence for mood, anxiety, and substance-use disorders, respectively</w:t>
      </w:r>
      <w:r>
        <w:rPr>
          <w:rFonts w:ascii="Times New Roman" w:hAnsi="Times New Roman" w:cs="Times New Roman"/>
          <w:kern w:val="0"/>
          <w:sz w:val="24"/>
          <w:szCs w:val="24"/>
          <w14:ligatures w14:val="none"/>
        </w:rPr>
        <w:t xml:space="preserve"> </w:t>
      </w:r>
      <w:r>
        <w:fldChar w:fldCharType="begin"/>
      </w:r>
      <w:r w:rsidR="009C64BF">
        <w:instrText xml:space="preserve"> ADDIN ZOTERO_ITEM CSL_CITATION {"citationID":"xFEj85mb","properties":{"formattedCitation":"[1]","plainCitation":"[1]","noteIndex":0},"citationItems":[{"id":22,"uris":["http://zotero.org/users/local/ucDGfcUQ/items/CQ8CTKFG"],"itemData":{"id":22,"type":"article-journal","container-title":"International journal of epidemiology","issue":"2","note":"publisher: Oxford University Press","page":"476–493","title":"The global prevalence of common mental disorders: a systematic review and meta-analysis 1980–2013","volume":"43","author":[{"family":"Steel","given":"Zachary"},{"family":"Marnane","given":"Claire"},{"family":"Iranpour","given":"Changiz"},{"family":"Chey","given":"Tien"},{"family":"Jackson","given":"John W"},{"family":"Patel","given":"Vikram"},{"family":"Silove","given":"Derrick"}],"issued":{"date-parts":[["2014"]]}}}],"schema":"https://github.com/citation-style-language/schema/raw/master/csl-citation.json"} </w:instrText>
      </w:r>
      <w:r>
        <w:fldChar w:fldCharType="separate"/>
      </w:r>
      <w:r w:rsidR="009C64BF" w:rsidRPr="009C64BF">
        <w:rPr>
          <w:rFonts w:ascii="Calibri" w:hAnsi="Calibri" w:cs="Calibri"/>
          <w:sz w:val="24"/>
        </w:rPr>
        <w:t>[1]</w:t>
      </w:r>
      <w:r>
        <w:fldChar w:fldCharType="end"/>
      </w:r>
      <w:r w:rsidRPr="00CC1AF0">
        <w:rPr>
          <w:rFonts w:ascii="Times New Roman" w:hAnsi="Times New Roman" w:cs="Times New Roman"/>
          <w:kern w:val="0"/>
          <w:sz w:val="24"/>
          <w:szCs w:val="24"/>
          <w14:ligatures w14:val="none"/>
        </w:rPr>
        <w:t>. The global burden of mental disorders was estimated at 125.3 million disability-adjusted life-years (DALY) in 2019 – an increase from 80.8 million DALYs in 1990</w:t>
      </w:r>
      <w:r>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{"citationID":"qeljb6I6","properties":{"formattedCitation":"[2]","plainCitation":"[2]","noteIndex":0},"citationItems":[{"id":23,"uris":["http://zotero.org/users/local/ucDGfcUQ/items/DBP4TKBA"],"itemData":{"id":23,"type":"article-journal","container-title":"The Lancet Psychiatry","issue":"2","note":"publisher: Elsevier","page":"137–150","title":"Global, regional, and national burden of 12 mental disorders in 204 countries and territories, 1990–2019: a systematic analysis for the Global Burden of Disease Study 2019","volume":"9","author":[{"family":"Collaborators","given":"GBD 2019 Mental Disorders"},{"literal":"others"}],"issued":{"date-parts":[["2022"]]}}}],"schema":"https://github.com/citation-style-language/schema/raw/master/csl-citation.json"} </w:instrText>
      </w:r>
      <w:r>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[2]</w:t>
      </w:r>
      <w:r>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Moreover, lost productivity due to poor mental health is estimated to cost the global economy $2.5T annually and is projected to more than double over the next decade, reaching $6T by 2030</w:t>
      </w:r>
      <w:r>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{"citationID":"F1zLKlA9","properties":{"formattedCitation":"[3]","plainCitation":"[3]","noteIndex":0},"citationItems":[{"id":24,"uris":["http://zotero.org/users/local/ucDGfcUQ/items/WGBKE2DJ"],"itemData":{"id":24,"type":"article-journal","container-title":"The Lancet. Global Health","issue":"11","note":"publisher: Elsevier","page":"e1352","title":"Mental health matters","volume":"8","author":[{"family":"Health","given":"The Lancet Global"}],"issued":{"date-parts":[["2020"]]}}}],"schema":"https://github.com/citation-style-language/schema/raw/master/csl-citation.json"} </w:instrText>
      </w:r>
      <w:r>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[3]</w:t>
      </w:r>
      <w:r>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The COVID-19 pandemic may also have conferred a toll on population mental health and well-being worldwide. Evidence from reviews is somewhat mixed, but findings suggest there has been an increase in depressive and anxiety symptoms most consistently in younger and female cohorts</w:t>
      </w:r>
      <w:r>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SfPGxv9j","properties":{"formattedCitation":"[4\\uc0\\u8211{}10]","plainCitation":"[4–10]","noteIndex":0},"citationItems":[{"id":51,"uris":["http://zotero.org/users/local/ucDGfcUQ/items/JED2LZR2"],"itemData":{"id":51,"type":"article-journal","container-title":"Child and adolescent mental health","issue":"2","note":"publisher: Wiley Online Library","page":"173–189","title":"Mental health impacts of the COVID-19 pandemic on children and youth–a systematic review","volume":"27","author":[{"family":"Samji","given":"Hasina"},{"family":"Wu","given":"Judy"},{"family":"Ladak","given":"Amilya"},{"family":"Vossen","given":"Caralyn"},{"family":"Stewart","given":"Evelyn"},{"family":"Dove","given":"Naomi"},{"family":"Long","given":"David"},{"family":"Snell","given":"Gaelen"}],"issued":{"date-parts":[["2022"]]}}},{"id":19,"uris":["http://zotero.org/users/local/ucDGfcUQ/items/UDUCGJKW"],"itemData":{"id":19,"type":"article-journal","container-title":"JAMA Network open","issue":"4","note":"publisher: American Medical Association","page":"e227629–e227629","title":"Psychological distress before and during the COVID-19 pandemic among adults in the United Kingdom based on coordinated analyses of 11 longitudinal studies","volume":"5","author":[{"family":"Patel","given":"Kishan"},{"family":"Robertson","given":"Elaine"},{"family":"Kwong","given":"Alex SF"},{"family":"Griffith","given":"Gareth J"},{"family":"Willan","given":"Kathryn"},{"family":"Green","given":"Michael J"},{"family":"Di Gessa","given":"Giorgio"},{"family":"Huggins","given":"Charlotte F"},{"family":"McElroy","given":"Eoin"},{"family":"Thompson","given":"Ellen J"},{"literal":"others"}],"issued":{"date-parts":[["2022"]]}}},{"id":47,"uris":["http://zotero.org/users/local/ucDGfcUQ/items/SUKUJ372"],"itemData":{"id":47,"type":"article-journal","container-title":"European child &amp; adolescent psychiatry","note":"publisher: Springer","page":"1–27","title":"The impact of COVID-19 lockdown on child and adolescent mental health: systematic review","author":[{"family":"Panchal","given":"Urvashi"},{"family":"Salazar de Pablo","given":"Gonzalo"},{"family":"Franco","given":"Macarena"},{"family":"Moreno","given":"Carmen"},{"family":"Parellada","given":"Mara"},{"family":"Arango","given":"Celso"},{"family":"Fusar-Poli","given":"Paolo"}],"issued":{"date-parts":[["2021"]]}}},{"id":20,"uris":["http://zotero.org/users/local/ucDGfcUQ/items/BFXT2QDS"],"itemData":{"id":20,"type":"article-journal","container-title":"Psychological medicine","issue":"2","note":"publisher: Cambridge University Press","page":"201–211","title":"The psychological impact of COVID-19 pandemic lockdowns: a review and meta-analysis of longitudinal studies and natural experiments","volume":"51","author":[{"family":"Prati","given":"Gabriele"},{"family":"Mancini","given":"Anthony D"}],"issued":{"date-parts":[["2021"]]}}},{"id":21,"uris":["http://zotero.org/users/local/ucDGfcUQ/items/AE73I43D"],"itemData":{"id":21,"type":"article-journal","container-title":"Journal of affective disorders","note":"publisher: Elsevier","page":"567–576","title":"A systematic review and meta-analysis of longitudinal cohort studies comparing mental health before versus during the COVID-19 pandemic in 2020","volume":"296","author":[{"family":"Robinson","given":"Eric"},{"family":"Sutin","given":"Angelina R"},{"family":"Daly","given":"Michael"},{"family":"Jones","given":"Andrew"}],"issued":{"date-parts":[["2022"]]}}},{"id":90,"uris":["http://zotero.org/users/local/ucDGfcUQ/items/LJ29E5LT"],"itemData":{"id":90,"type":"article-journal","abstract":"There is increasing knowledge that the COVID-19 pandemic has had an impact on mental health of children and young people. However, the global evidence of mental health changes before compared to during the COVID-19 pandemic focusing on children and young people has not been systematically reviewed. This systematic review examined longitudinal and repeated cross-sectional studies comparing before and during COVID-19 pandemic data to determine whether the mental health of children and young people had changed before and during the COVID-19 pandemic. The Web of Science, PubMed, Embase and PsycINFO databases were searched to identify peer-reviewed studies that had been published in English and focused on children and young people between 0 and 24 years of age. This identified 21 studies from 11 countries, covering more than 96,000 subjects from 3 to 24 years of age. Pre-pandemic and pandemic data were compared. Most studies reported longitudinal deterioration in the mental health of adolescents and young people, with increased depression, anxiety and psychological distress after the pandemic started. Other findings included deteriorated negative affect, mental well-being and increased loneliness. Comparing data for pandemic and pre-pandemic periods showed that the COVID-19 pandemic may negatively impact the mental health of children and young people. There is an urgent need for high-quality research to address the impact, risks and protective factors of the pandemic on their mental health, as this will provide a good foundation for dealing with future health emergencies and other crises.","container-title":"European Child &amp; Adolescent Psychiatry","DOI":"10.1007/s00787-022-02060-0","ISSN":"1435-165X","journalAbbreviation":"Eur Child Adolesc Psychiatry","language":"en","source":"Springer Link","title":"A systematic review of the mental health changes of children and young people before and during the COVID-19 pandemic","URL":"https://doi.org/10.1007/s00787-022-02060-0","author":[{"family":"Kauhanen","given":"Laura"},{"family":"Wan Mohd Yunus","given":"Wan Mohd Azam"},{"family":"Lempinen","given":"Lotta"},{"family":"Peltonen","given":"Kirsi"},{"family":"Gyllenberg","given":"David"},{"family":"Mishina","given":"Kaisa"},{"family":"Gilbert","given":"Sonja"},{"family":"Bastola","given":"Kalpana"},{"family":"Brown","given":"June S. L."},{"family":"Sourander","given":"Andre"}],"accessed":{"date-parts":[["2023",5,7]]},"issued":{"date-parts":[["2022",8,12]]}}},{"id":92,"uris":["http://zotero.org/users/local/ucDGfcUQ/items/928IXZ6X"],"itemData":{"id":92,"type":"article-journal","abstract":"Background\nBefore 2020, mental disorders were leading causes of the global health-related burden, with depressive and anxiety disorders being leading contributors to this burden. The emergence of the COVID-19 pandemic has created an environment where many determinants of poor mental health are exacerbated. The need for up-to-date information on the mental health impacts of COVID-19 in a way that informs health system responses is imperative. In this study, we aimed to quantify the impact of the COVID-19 pandemic on the prevalence and burden of major depressive disorder and anxiety disorders globally in 2020.\nMethods\nWe conducted a systematic review of data reporting the prevalence of major depressive disorder and anxiety disorders during the COVID-19 pandemic and published between Jan 1, 2020, and Jan 29, 2021. We searched PubMed, Google Scholar, preprint servers, grey literature sources, and consulted experts. Eligible studies reported prevalence of depressive or anxiety disorders that were representative of the general population during the COVID-19 pandemic and had a pre-pandemic baseline. We used the assembled data in a meta-regression to estimate change in the prevalence of major depressive disorder and anxiety disorders between pre-pandemic and mid-pandemic (using periods as defined by each study) via COVID-19 impact indicators (human mobility, daily SARS-CoV-2 infection rate, and daily excess mortality rate). We then used this model to estimate the change from pre-pandemic prevalence (estimated using Disease Modelling Meta-Regression version 2.1 [known as DisMod-MR 2.1]) by age, sex, and location. We used final prevalence estimates and disability weights to estimate years lived with disability and disability-adjusted life-years (DALYs) for major depressive disorder and anxiety disorders.\nFindings\nWe identified 5683 unique data sources, of which 48 met inclusion criteria (46 studies met criteria for major depressive disorder and 27 for anxiety disorders). Two COVID-19 impact indicators, specifically daily SARS-CoV-2 infection rates and reductions in human mobility, were associated with increased prevalence of major depressive disorder (regression coefficient [B] 0·9 [95% uncertainty interval 0·1 to 1·8; p=0·029] for human mobility, 18·1 [7·9 to 28·3; p=0·0005] for daily SARS-CoV-2 infection) and anxiety disorders (0·9 [0·1 to 1·7; p=0·022] and 13·8 [10·7 to 17·0; p&lt;0·0001]. Females were affected more by the pandemic than males (B 0·1 [0·1 to 0·2; p=0·0001] for major depressive disorder, 0·1 [0·1 to 0·2; p=0·0001] for anxiety disorders) and younger age groups were more affected than older age groups (−0·007 [–0·009 to −0·006; p=0·0001] for major depressive disorder, −0·003 [–0·005 to −0·002; p=0·0001] for anxiety disorders). We estimated that the locations hit hardest by the pandemic in 2020, as measured with decreased human mobility and daily SARS-CoV-2 infection rate, had the greatest increases in prevalence of major depressive disorder and anxiety disorders. We estimated an additional 53·2 million (44·8 to 62·9) cases of major depressive disorder globally (an increase of 27·6% [25·1 to 30·3]) due to the COVID-19 pandemic, such that the total prevalence was 3152·9 cases (2722·5 to 3654·5) per 100 000 population. We also estimated an additional 76·2 million (64·3 to 90·6) cases of anxiety disorders globally (an increase of 25·6% [23·2 to 28·0]), such that the total prevalence was 4802·4 cases (4108·2 to 5588·6) per 100 000 population. Altogether, major depressive disorder caused 49·4 million (33·6 to 68·7) DALYs and anxiety disorders caused 44·5 million (30·2 to 62·5) DALYs globally in 2020.\nInterpretation\nThis pandemic has created an increased urgency to strengthen mental health systems in most countries. Mitigation strategies could incorporate ways to promote mental wellbeing and target determinants of poor mental health and interventions to treat those with a mental disorder. Taking no action to address the burden of major depressive disorder and anxiety disorders should not be an option.\nFunding\nQueensland Health, National Health and Medical Research Council, and the Bill and Melinda Gates Foundation.","container-title":"The Lancet","DOI":"10.1016/S0140-6736(21)02143-7","ISSN":"0140-6736","issue":"10312","journalAbbreviation":"The Lancet","language":"en","page":"1700-1712","source":"ScienceDirect","title":"Global prevalence and burden of depressive and anxiety disorders in 204 countries and territories in 2020 due to the COVID-19 pandemic","volume":"398","author":[{"family":"Santomauro","given":"Damian F"},{"family":"Mantilla Herrera","given":"Ana M"},{"family":"Shadid","given":"Jamileh"},{"family":"Zheng","given":"Peng"},{"family":"Ashbaugh","given":"Charlie"},{"family":"Pigott","given":"David M"},{"family":"Abbafati","given":"Cristiana"},{"family":"Adolph","given":"Christopher"},{"family":"Amlag","given":"Joanne O"},{"family":"Aravkin","given":"Aleksandr Y"},{"family":"Bang-Jensen","given":"Bree L"},{"family":"Bertolacci","given":"Gregory J"},{"family":"Bloom","given":"Sabina S"},{"family":"Castellano","given":"Rachel"},{"family":"Castro","given":"Emma"},{"family":"Chakrabarti","given":"Suman"},{"family":"Chattopadhyay","given":"Jhilik"},{"family":"Cogen","given":"Rebecca M"},{"family":"Collins","given":"James K"},{"family":"Dai","given":"Xiaochen"},{"family":"Dangel","given":"William James"},{"family":"Dapper","given":"Carolyn"},{"family":"Deen","given":"Amanda"},{"family":"Erickson","given":"Megan"},{"family":"Ewald","given":"Samuel B"},{"family":"Flaxman","given":"Abraham D"},{"family":"Frostad","given":"Joseph Jon"},{"family":"Fullman","given":"Nancy"},{"family":"Giles","given":"John R"},{"family":"Giref","given":"Ababi Zergaw"},{"family":"Guo","given":"Gaorui"},{"family":"He","given":"Jiawei"},{"family":"Helak","given":"Monika"},{"family":"Hulland","given":"Erin N"},{"family":"Idrisov","given":"Bulat"},{"family":"Lindstrom","given":"Akiaja"},{"family":"Linebarger","given":"Emily"},{"family":"Lotufo","given":"Paulo A"},{"family":"Lozano","given":"Rafael"},{"family":"Magistro","given":"Beatrice"},{"family":"Malta","given":"Deborah Carvalho"},{"family":"Månsson","given":"Johan C"},{"family":"Marinho","given":"Fatima"},{"family":"Mokdad","given":"Ali H"},{"family":"Monasta","given":"Lorenzo"},{"family":"Naik","given":"Paulami"},{"family":"Nomura","given":"Shuhei"},{"family":"O'Halloran","given":"James Kevin"},{"family":"Ostroff","given":"Samuel M"},{"family":"Pasovic","given":"Maja"},{"family":"Penberthy","given":"Louise"},{"family":"Reiner Jr","given":"Robert C"},{"family":"Reinke","given":"Grace"},{"family":"Ribeiro","given":"Antonio Luiz P"},{"family":"Sholokhov","given":"Aleksei"},{"family":"Sorensen","given":"Reed J D"},{"family":"Varavikova","given":"Elena"},{"family":"Vo","given":"Anh Truc"},{"family":"Walcott","given":"Rebecca"},{"family":"Watson","given":"Stefanie"},{"family":"Wiysonge","given":"Charles Shey"},{"family":"Zigler","given":"Bethany"},{"family":"Hay","given":"Simon I"},{"family":"Vos","given":"Theo"},{"family":"Murray","given":"Christopher J L"},{"family":"Whiteford","given":"Harvey A"},{"family":"Ferrari","given":"Alize J"}],"issued":{"date-parts":[["2021",11,6]]}}}],"schema":"https://github.com/citation-style-language/schema/raw/master/csl-citation.json"} </w:instrText>
      </w:r>
      <w:r>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[4–10]</w:t>
      </w:r>
      <w:r>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Collectively, it is clear that mental health problems and poor mental well-being are a growing issue in society today, but certain subgroups may experience an even greater toll. </w:t>
      </w:r>
    </w:p>
    <w:p w14:paraId="17F2A28C" w14:textId="60477F69"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ab/>
        <w:t>Emerging evidence in addition to recent findings from the COVID-19 pandemic suggests younger age cohorts of adults may be at the greatest risk for poor mental health and well-being</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{"citationID":"9xH2K6tj","properties":{"formattedCitation":"[11,12]","plainCitation":"[11,12]","noteIndex":0},"citationItems":[{"id":52,"uris":["http://zotero.org/users/local/ucDGfcUQ/items/KY4GJU3Y"],"itemData":{"id":52,"type":"article-journal","container-title":"Journal of American college health","issue":"1","note":"publisher: Taylor &amp; Francis","page":"41–51","title":"Trends in college students’ mental health diagnoses and utilization of services, 2009–2015","volume":"68","author":[{"family":"Oswalt","given":"Sara B"},{"family":"Lederer","given":"Alyssa M"},{"family":"Chestnut-Steich","given":"Kimberly"},{"family":"Day","given":"Carol"},{"family":"Halbritter","given":"Ashlee"},{"family":"Ortiz","given":"Dugeidy"}],"issued":{"date-parts":[["2020"]]}}},{"id":94,"uris":["http://zotero.org/users/local/ucDGfcUQ/items/NJKYBYB2"],"itemData":{"id":94,"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[11,12]</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well-being observed with increased age</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{"citationID":"zl1bW3ar","properties":{"formattedCitation":"[13]","plainCitation":"[13]","noteIndex":0},"citationItems":[{"id":28,"uris":["http://zotero.org/users/local/ucDGfcUQ/items/CXNU8L86"],"itemData":{"id":28,"type":"article-journal","container-title":"JAMA psychiatry","issue":"10","note":"publisher: American Medical Association","page":"1046–1047","title":"National data on age gradients in well-being among US adults","volume":"79","author":[{"family":"Chen","given":"Ying"},{"family":"Cowden","given":"Richard G"},{"family":"Fulks","given":"Jeffery"},{"family":"Plake","given":"John F"},{"family":"VanderWeele","given":"Tyler J"}],"issued":{"date-parts":[["2022"]]}}}],"schema":"https://github.com/citation-style-language/schema/raw/master/csl-citation.json"}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[13]</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These findings are in contrast to previous work that had demonstrated an inverted-U relationship between age and mental well-being in which mental well-being was lowest in middle adulthood</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{"citationID":"gvfPaAK1","properties":{"formattedCitation":"[14]","plainCitation":"[14]","noteIndex":0},"citationItems":[{"id":29,"uris":["http://zotero.org/users/local/ucDGfcUQ/items/PLS8VK8Q"],"itemData":{"id":29,"type":"article-journal","container-title":"Social science &amp; medicine","issue":"8","note":"publisher: Elsevier","page":"1733–1749","title":"Is well-being U-shaped over the life cycle?","volume":"66","author":[{"family":"Blanchflower","given":"David G"},{"family":"Oswald","given":"Andrew J"}],"issued":{"date-parts":[["2008"]]}}}],"schema":"https://github.com/citation-style-language/schema/raw/master/csl-citation.json"}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[14]</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Further, the onset of an estimated half of first mental disorders occurs by age 18, which speaks to the pervasiveness of </w:t>
      </w:r>
      <w:r w:rsidRPr="00CC1AF0">
        <w:rPr>
          <w:rFonts w:ascii="Times New Roman" w:hAnsi="Times New Roman" w:cs="Times New Roman"/>
          <w:kern w:val="0"/>
          <w:sz w:val="24"/>
          <w:szCs w:val="24"/>
          <w14:ligatures w14:val="none"/>
        </w:rPr>
        <w:lastRenderedPageBreak/>
        <w:t>mental health challenges experienced when transitioning into early adulthood</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{"citationID":"KsqhBVpG","properties":{"formattedCitation":"[15]","plainCitation":"[15]","noteIndex":0},"citationItems":[{"id":96,"uris":["http://zotero.org/users/local/ucDGfcUQ/items/JHGPHI4L"],"itemData":{"id":96,"type":"article-journal","abstract":"Promotion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identified in PubMed/Web of Science (up to 16/05/2020) (PROSPERO:CRD42019143015). Co-primary outcomes were the proportion of individuals with onset of mental disorders before age 14, 18, 25, and peak age at onset, for any mental disorder and across International Classification of Diseases 11 diagnostic blocks. Median age at onset of specific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specifically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significant difference emerged by sex, or definition of age of onset. Median age at onset for specific mental disorders mapped on a time continuum, from phobias/separation anxiety/autism spectrum disorder/attention deficit hyperactivity disorder/social anxiety (8-13 years) to anorexia nervosa/bulimia nervosa/obsessive-compulsive/binge eating/cannabis use disorders (17-22 years), followed by schizophrenia, personality, panic and alcohol use disorders (25-27 years), and finally post-traumatic/depressive/generalized anxiety/bipolar/acute and transient psychotic disorders (30-35 years), with overlap among groups and no significant clustering. These results inform the timing of good mental health promotion/preventive/early intervention, updating the current mental health system structured around a child/adult service schism at age 18.","container-title":"Molecular Psychiatry","DOI":"10.1038/s41380-021-01161-7","ISSN":"1476-5578","issue":"1","journalAbbreviation":"Mol Psychiatry","language":"en","license":"2021 The Author(s)","note":"number: 1\npublisher: Nature Publishing Group","page":"281-295","source":"www.nature.com","title":"Age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[15]</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Evidently, more research is needed to better understand these age-related trends from a global perspective, including a focus on protective factors that may moderate the relationship between age and mental well-being. </w:t>
      </w:r>
    </w:p>
    <w:p w14:paraId="525298F8" w14:textId="0A6521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Physical activity is one aspect of our lifestyle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2mD14umX","properties":{"formattedCitation":"[16\\uc0\\u8211{}21]","plainCitation":"[16–21]","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P"}],"issued":{"date-parts":[["2018"]]}}},{"id":35,"uris":["http://zotero.org/users/local/ucDGfcUQ/items/RHRDGEKZ"],"itemData":{"id":35,"type":"article-journal","container-title":"Journal of affective disorders","note":"publisher: Elsevier","page":"67–86","title":"Exercise as a treatment for depression: a meta-analysis","volume":"202","author":[{"family":"Kvam","given":"Siri"},{"family":"Kleppe","given":"Catrine Lykkedrang"},{"family":"Nordhus","given":"Inger Hilde"},{"family":"Hovland","given":"Anders"}],"issued":{"date-parts":[["2016"]]}}},{"id":34,"uris":["http://zotero.org/users/local/ucDGfcUQ/items/JIBSU7UV"],"itemData":{"id":34,"type":"article-journal","container-title":"JAMA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33,"uris":["http://zotero.org/users/local/ucDGfcUQ/items/5VIJ3LI7"],"itemData":{"id":33,"type":"article-journal","container-title":"Journal of affective disorders","note":"publisher: Elsevier","page":"139–150","title":"Physical activity and sedentary behavior in people with major depressive disorder: a systematic review and meta-analysis","volume":"210","author":[{"family":"Schuch","given":"Felipe"},{"family":"Vancampfort","given":"Davy"},{"family":"Firth","given":"Joseph"},{"family":"Rosenbaum","given":"Simon"},{"family":"Ward","given":"Philip"},{"family":"Reichert","given":"Thais"},{"family":"Bagatini","given":"Natalia Carvalho"},{"family":"Bgeginski","given":"Roberta"},{"family":"Stubbs","given":"Brendon"}],"issued":{"date-parts":[["2017"]]}}},{"id":36,"uris":["http://zotero.org/users/local/ucDGfcUQ/items/RDQU9ZJW"],"itemData":{"id":36,"type":"article-journal","container-title":"Journal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[16–21]</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anxiety</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iBO9e1ha","properties":{"formattedCitation":"[22\\uc0\\u8211{}24]","plainCitation":"[22–24]","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53,"uris":["http://zotero.org/users/local/ucDGfcUQ/items/RM27D5CZ"],"itemData":{"id":53,"type":"article-journal","container-title":"Psychology of sport and exercise","note":"publisher: Elsevier","page":"146–155","title":"Physical activity and mental health in children and adolescents: An updated review of reviews and an analysis of causality","volume":"42","author":[{"family":"Biddle","given":"Stuart JH"},{"family":"Ciaccioni","given":"Simone"},{"family":"Thomas","given":"George"},{"family":"Vergeer","given":"Ineke"}],"issued":{"date-parts":[["2019"]]}}},{"id":31,"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[22–24]</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and general mental health and well-being</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5BjS7llD","properties":{"formattedCitation":"[25\\uc0\\u8211{}27]","plainCitation":"[25–27]","noteIndex":0},"citationItems":[{"id":32,"uris":["http://zotero.org/users/local/ucDGfcUQ/items/JZ6NAP3R"],"itemData":{"id":32,"type":"article-journal","container-title":"World Psychiatry","issue":"3","note":"publisher: Wiley Online Library","page":"360–380","title":"A meta-review of “lifestyle psychiatry”: the role of exercise, smoking, diet and sleep in the prevention and treatment of mental disorders","volume":"19","author":[{"family":"Firth","given":"Joseph"},{"family":"Solmi","given":"Marco"},{"family":"Wootton","given":"Robyn E"},{"family":"Vancampfort","given":"Davy"},{"family":"Schuch","given":"Felipe B"},{"family":"Hoare","given":"Erin"},{"family":"Gilbody","given":"Simon"},{"family":"Torous","given":"John"},{"family":"Teasdale","given":"Scott B"},{"family":"Jackson","given":"Sarah E"},{"literal":"others"}],"issued":{"date-parts":[["2020"]]}}},{"id":56,"uris":["http://zotero.org/users/local/ucDGfcUQ/items/IRY4LF4P"],"itemData":{"id":56,"type":"article-journal","container-title":"Translational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J"},{"literal":"others"}],"issued":{"date-parts":[["2020"]]}}},{"id":30,"uris":["http://zotero.org/users/local/ucDGfcUQ/items/EJPBVUK7"],"itemData":{"id":30,"type":"article-journal","container-title":"Sports medicine","issue":"9","note":"publisher: Springer","page":"1383–1410","title":"Role of physical activity and sedentary behavior in the mental health of preschoolers, children and adolescents: a systematic review and meta-analysis","volume":"49","author":[{"family":"Rodriguez-Ayllon","given":"María"},{"family":"Cadenas-Sánchez","given":"Cristina"},{"family":"Estévez-López","given":"Fernando"},{"family":"Muñoz","given":"Nicolas E"},{"family":"Mora-Gonzalez","given":"Jose"},{"family":"Migueles","given":"Jairo H"},{"family":"Molina-García","given":"Pablo"},{"family":"Henriksson","given":"Hanna"},{"family":"Mena-Molina","given":"Alejandra"},{"family":"Martínez-Vizcaíno","given":"Vicente"},{"literal":"others"}],"issued":{"date-parts":[["2019"]]}}}],"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[25–27]</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For example, in a large cross-sectional dataset of over 1.2M adults living in the United States, </w:t>
      </w:r>
      <w:proofErr w:type="spellStart"/>
      <w:r w:rsidR="009C0AF2">
        <w:rPr>
          <w:rFonts w:ascii="Times New Roman" w:hAnsi="Times New Roman" w:cs="Times New Roman"/>
          <w:kern w:val="0"/>
          <w:sz w:val="24"/>
          <w:szCs w:val="24"/>
          <w14:ligatures w14:val="none"/>
        </w:rPr>
        <w:t>Chekroud</w:t>
      </w:r>
      <w:proofErr w:type="spellEnd"/>
      <w:r w:rsidR="009C0AF2">
        <w:rPr>
          <w:rFonts w:ascii="Times New Roman" w:hAnsi="Times New Roman" w:cs="Times New Roman"/>
          <w:kern w:val="0"/>
          <w:sz w:val="24"/>
          <w:szCs w:val="24"/>
          <w14:ligatures w14:val="none"/>
        </w:rPr>
        <w:t xml:space="preserve"> et al </w:t>
      </w:r>
      <w:r w:rsidR="009C0AF2">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{"citationID":"TJW2lhOy","properties":{"formattedCitation":"[28]","plainCitation":"[28]","noteIndex":0},"citationItems":[{"id":17,"uris":["http://zotero.org/users/local/ucDGfcUQ/items/WWL7UJDP"],"itemData":{"id":17,"type":"article-journal","container-title":"The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C0AF2">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[28]</w:t>
      </w:r>
      <w:r w:rsidR="009C0AF2">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showed that engaging in physical activity in the past month was associated with 43.2% lower self-reported days with poor mental health over that period. Despite these robust findings, particularly for depression and anxiety, physical activity remains an underutilized treatment tool among clinical practitioners</w:t>
      </w:r>
      <w:r w:rsidR="009C0AF2">
        <w:rPr>
          <w:rFonts w:ascii="Times New Roman" w:hAnsi="Times New Roman" w:cs="Times New Roman"/>
          <w:kern w:val="0"/>
          <w:sz w:val="24"/>
          <w:szCs w:val="24"/>
          <w14:ligatures w14:val="none"/>
        </w:rPr>
        <w:t xml:space="preserve"> </w:t>
      </w:r>
      <w:r w:rsidR="009C0AF2">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{"citationID":"HiVaEFMc","properties":{"formattedCitation":"[29]","plainCitation":"[29]","noteIndex":0},"citationItems":[{"id":57,"uris":["http://zotero.org/users/local/ucDGfcUQ/items/QZCGEZRB"],"itemData":{"id":57,"type":"article-journal","container-title":"Kinesiology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[29]</w:t>
      </w:r>
      <w:r w:rsidR="009C0AF2">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Pr>
          <w:rFonts w:ascii="Times New Roman" w:hAnsi="Times New Roman" w:cs="Times New Roman"/>
          <w:kern w:val="0"/>
          <w:sz w:val="24"/>
          <w:szCs w:val="24"/>
          <w14:ligatures w14:val="none"/>
        </w:rPr>
        <w:t xml:space="preserve"> </w:t>
      </w:r>
      <w:r w:rsidR="009C0AF2">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{"citationID":"belpjMvN","properties":{"formattedCitation":"[30\\uc0\\u8211{}33]","plainCitation":"[30–33]","noteIndex":0},"citationItems":[{"id":98,"uris":["http://zotero.org/users/local/ucDGfcUQ/items/YWERAAIP"],"itemData":{"id":98,"type":"article-journal","abstract":"###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id":100,"uris":["http://zotero.org/users/local/ucDGfcUQ/items/9FCW5ARL"],"itemData":{"id":100,"type":"webpage","title":"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2016","URL":"https://journals.sagepub.com/doi/full/10.1177/0706743716660290","accessed":{"date-parts":[["2023",5,7]]}}},{"id":102,"uris":["http://zotero.org/users/local/ucDGfcUQ/items/DYWP6A4P"],"itemData":{"id":102,"type":"article-journal","abstract":"Physical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B."}],"issued":{"date-parts":[["2015"]]}}}],"schema":"https://github.com/citation-style-language/schema/raw/master/csl-citation.json"} </w:instrText>
      </w:r>
      <w:r w:rsidR="009C0AF2">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[30–33]</w:t>
      </w:r>
      <w:r w:rsidR="009C0AF2">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w:t>
      </w:r>
    </w:p>
    <w:p w14:paraId="45C34034" w14:textId="77777777" w:rsidR="00CC1AF0" w:rsidRPr="00CC1AF0" w:rsidDel="004A689F" w:rsidRDefault="00CC1AF0" w:rsidP="00CC1AF0">
      <w:pPr>
        <w:spacing w:line="480" w:lineRule="auto"/>
        <w:rPr>
          <w:del w:id="3" w:author="Denver Brown [2]" w:date="2023-04-13T17:19:00Z"/>
          <w:rFonts w:ascii="Times New Roman" w:hAnsi="Times New Roman" w:cs="Times New Roman"/>
          <w:kern w:val="0"/>
          <w:sz w:val="24"/>
          <w:szCs w:val="24"/>
          <w14:ligatures w14:val="none"/>
        </w:rPr>
      </w:pPr>
    </w:p>
    <w:p w14:paraId="6E82EA1F" w14:textId="32889F4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While evidence supports the importance of physical activity for preventing and/or reducing a range of mental health problems and improving overall well-being, for some other mental symptoms and disorders (e.g., bipolar disorder, schizophrenia), the evidence is less suggestive of benefits, or remains unclear</w:t>
      </w:r>
      <w:r w:rsidR="00D65FA7">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jGDE9pkF","properties":{"formattedCitation":"[34\\uc0\\u8211{}39]","plainCitation":"[34–39]","noteIndex":0},"citationItems":[{"id":38,"uris":["http://zotero.org/users/local/ucDGfcUQ/items/JNCRE3IJ"],"itemData":{"id":38,"type":"article-journal","container-title":"Psychological medicine","issue":"7","note":"publisher: Cambridge University Press","page":"1343–1361","title":"A systematic review and meta-analysis of exercise interventions in schizophrenia patients","volume":"45","author":[{"family":"Firth","given":"Joseph"},{"family":"Cotter","given":"Jack"},{"family":"Elliott","given":"Rebecca"},{"family":"French","given":"Paul"},{"family":"Yung","given":"Alison R"}],"issued":{"date-parts":[["2015"]]}}},{"id":39,"uris":["http://zotero.org/users/local/ucDGfcUQ/items/L2KIA2J8"],"itemData":{"id":39,"type":"article-journal","container-title":"Schizophrenia bulletin","issue":"3","note":"publisher: Oxford University Press US","page":"588–599","title":"Exercise improves clinical symptoms, quality of life, global functioning, and depression in schizophrenia: a systematic review and meta-analysis","volume":"42","author":[{"family":"Dauwan","given":"Meenakshi"},{"family":"Begemann","given":"Marieke JH"},{"family":"Heringa","given":"Sophie M"},{"family":"Sommer","given":"Iris E"}],"issued":{"date-parts":[["2016"]]}}},{"id":40,"uris":["http://zotero.org/users/local/ucDGfcUQ/items/5UFMTRVN"],"itemData":{"id":40,"type":"article-journal","container-title":"Psychiatry research","note":"publisher: Elsevier","page":"112675","title":"Does physical activity reduce the risk of psychosis? A systematic review and meta-analysis of prospective studies","volume":"284","author":[{"family":"Brokmeier","given":"Luisa Leonie"},{"family":"Firth","given":"Joseph"},{"family":"Vancampfort","given":"Davy"},{"family":"Smith","given":"Lee"},{"family":"Deenik","given":"Jeroen"},{"family":"Rosenbaum","given":"Simon"},{"family":"Stubbs","given":"Brendon"},{"family":"Schuch","given":"Felipe Barreto"}],"issued":{"date-parts":[["2020"]]}}},{"id":41,"uris":["http://zotero.org/users/local/ucDGfcUQ/items/HARYL6TW"],"itemData":{"id":41,"type":"article-journal","container-title":"Acta Psychiatrica Scandinavica","issue":"4","page":"285–295","title":"A systematic review of cognitive effects of exercise in depression","volume":"135","author":[{"family":"Brondino","given":"Natascia"},{"family":"Rocchetti","given":"Matteo"},{"family":"Fusar-Poli","given":"Laura"},{"family":"Codrons","given":"Erwan"},{"family":"Correale","given":"Luca"},{"family":"Vandoni","given":"Matteo"},{"family":"Barbui","given":"Corrado"},{"family":"Politi","given":"Pierluigi"}],"issued":{"date-parts":[["2017"]]}}},{"id":42,"uris":["http://zotero.org/users/local/ucDGfcUQ/items/DJE2R24D"],"itemData":{"id":42,"type":"article-journal","container-title":"Sports Medicine","note":"publisher: Springer International Publishing","page":"151–170","title":"Exercise as medicine for mental and substance use disorders: a meta-review of the benefits for neuropsychiatric and cognitive outcomes","volume":"50","author":[{"family":"Ashdown-Franks","given":"Garcia"},{"family":"Firth","given":"Joseph"},{"family":"Carney","given":"Rebekah"},{"family":"Carvalho","given":"Andre F"},{"family":"Hallgren","given":"Mats"},{"family":"Koyanagi","given":"Ai"},{"family":"Rosenbaum","given":"Simon"},{"family":"Schuch","given":"Felipe B"},{"family":"Smith","given":"Lee"},{"family":"Solmi","given":"Marco"},{"literal":"others"}],"issued":{"date-parts":[["2020"]]}}},{"id":43,"uris":["http://zotero.org/users/local/ucDGfcUQ/items/U7EV62RQ"],"itemData":{"id":43,"type":"article-journal","container-title":"Journal of affective disorders","note":"publisher: Elsevier","page":"32–38","title":"Exercise in bipolar patients: a systematic review","volume":"198","author":[{"family":"Melo","given":"Matias Carvalho Aguiar"},{"family":"Daher","given":"Elizabeth De Francesco"},{"family":"Albuquerque","given":"Saulo Giovanni Castor"},{"family":"Bruin","given":"Veralice Meireles Sales","non-dropping-particle":"de"}],"issued":{"date-parts":[["2016"]]}}}],"schema":"https://github.com/citation-style-language/schema/raw/master/csl-citation.json"}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[34–39]</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More recently, however, researchers have demonstrated that there is considerable overlap in symptomology across the most commonly </w:t>
      </w:r>
      <w:r w:rsidRPr="00CC1AF0">
        <w:rPr>
          <w:rFonts w:ascii="Times New Roman" w:hAnsi="Times New Roman" w:cs="Times New Roman"/>
          <w:kern w:val="0"/>
          <w:sz w:val="24"/>
          <w:szCs w:val="24"/>
          <w14:ligatures w14:val="none"/>
        </w:rPr>
        <w:lastRenderedPageBreak/>
        <w:t>classified mental health disorders, which illustrates the complexity and heterogeneous nature of mental health as a construct</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{"citationID":"HU9gN4Yu","properties":{"formattedCitation":"[40,41]","plainCitation":"[40,41]","noteIndex":0},"citationItems":[{"id":48,"uris":["http://zotero.org/users/local/ucDGfcUQ/items/93AZ9L5A"],"itemData":{"id":48,"type":"article-journal","container-title":"PloS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[40,41]</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Such knowledge has sparked the development of novel measures – the Mental Health Quotient (MHQ) for example – to address these considerations. Yet, due to their recency, these instruments have seldom been utilized. </w:t>
      </w:r>
    </w:p>
    <w:p w14:paraId="2F5CA24C" w14:textId="27355488"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One promising avenue in which comprehensive measures of mental health can be applied is in studies examining the specific aspects of mental health that physical activity may especially favor. At present, there is a paucity of literature in this area – to our knowledge only one study has investigated symptom-level effects</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{"citationID":"RUcMrIhz","properties":{"formattedCitation":"[42]","plainCitation":"[42]","noteIndex":0},"citationItems":[{"id":44,"uris":["http://zotero.org/users/local/ucDGfcUQ/items/FEQLZN9M"],"itemData":{"id":44,"type":"article-journal","container-title":"Journal of affective disorders","note":"publisher: Elsevier","page":"65–70","title":"Physical exercise for late-life depression: Effects on symptom dimensions and time course","volume":"230","author":[{"family":"Murri","given":"Martino Belvederi"},{"family":"Ekkekakis","given":"Pantaleimon"},{"family":"Menchetti","given":"Marco"},{"family":"Neviani","given":"Francesca"},{"family":"Trevisani","given":"Fausto"},{"family":"Tedeschi","given":"Stefano"},{"family":"Latessa","given":"Pasqualino Maietta"},{"family":"Nerozzi","given":"Erika"},{"family":"Ermini","given":"Giuliano"},{"family":"Zocchi","given":"Donato"},{"literal":"others"}],"issued":{"date-parts":[["2018"]]}}}],"schema":"https://github.com/citation-style-language/schema/raw/master/csl-citation.json"}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[42]</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Findings stemming from such studies have the potential to improve precision in the promotion of mental well-being and treatment of mental health problems and therefore may have important implications for clinical outcomes</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QEMn1MO6","properties":{"formattedCitation":"[43\\uc0\\u8211{}45]","plainCitation":"[43–45]","noteIndex":0},"citationItems":[{"id":45,"uris":["http://zotero.org/users/local/ucDGfcUQ/items/XE5S9JS8"],"itemData":{"id":45,"type":"article-journal","container-title":"Psychological medicine","issue":"5","note":"publisher: Cambridge University Press","page":"967–980","title":"Depression symptom dimensions as predictors of antidepressant treatment outcome: replicable evidence for interest-activity symptoms","volume":"42","author":[{"family":"Uher","given":"Rudolf"},{"family":"Perlis","given":"RH"},{"family":"Henigsberg","given":"N"},{"family":"Zobel","given":"A"},{"family":"Rietschel","given":"M"},{"family":"Mors","given":"O"},{"family":"Hauser","given":"J"},{"family":"Dernovsek","given":"MZ"},{"family":"Souery","given":"D"},{"family":"Bajs","given":"M"},{"literal":"others"}],"issued":{"date-parts":[["2012"]]}}},{"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id":50,"uris":["http://zotero.org/users/local/ucDGfcUQ/items/NBD7UJCK"],"itemData":{"id":50,"type":"article-journal","container-title":"BMC medicine","issue":"1","note":"publisher: BioMed Central","page":"1–11","title":"Depression sum-scores don’t add up: why analyzing specific depression symptoms is essential","volume":"13","author":[{"family":"Fried","given":"Eiko I"},{"family":"Nesse","given":"Randolph M"}],"issued":{"date-parts":[["2015"]]}}}],"schema":"https://github.com/citation-style-language/schema/raw/master/csl-citation.json"}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[43–45]</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Determining whether physical activity is associated with differential effects for certain aspects of mental health across the lifespan is but one fruitful area of inquiry to pursue for the purpose of improving population-level mental health and well-being. </w:t>
      </w:r>
    </w:p>
    <w:p w14:paraId="0FCAFAFB"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The primary purpose of the present study was to estimate the treatment effect of physical activity engagement on overall mental health in a large global sample, as well as various </w:t>
      </w:r>
      <w:commentRangeStart w:id="4"/>
      <w:r w:rsidRPr="00CC1AF0">
        <w:rPr>
          <w:rFonts w:ascii="Times New Roman" w:hAnsi="Times New Roman" w:cs="Times New Roman"/>
          <w:kern w:val="0"/>
          <w:sz w:val="24"/>
          <w:szCs w:val="24"/>
          <w14:ligatures w14:val="none"/>
        </w:rPr>
        <w:t xml:space="preserve">subdomains </w:t>
      </w:r>
      <w:commentRangeEnd w:id="4"/>
      <w:r w:rsidR="00916623">
        <w:rPr>
          <w:rStyle w:val="CommentReference"/>
          <w:kern w:val="0"/>
          <w14:ligatures w14:val="none"/>
        </w:rPr>
        <w:commentReference w:id="4"/>
      </w:r>
      <w:r w:rsidRPr="00CC1AF0">
        <w:rPr>
          <w:rFonts w:ascii="Times New Roman" w:hAnsi="Times New Roman" w:cs="Times New Roman"/>
          <w:kern w:val="0"/>
          <w:sz w:val="24"/>
          <w:szCs w:val="24"/>
          <w14:ligatures w14:val="none"/>
        </w:rPr>
        <w:t>of mental health, while statistically accounting for a range of observed covariates using a machine learning technique underutilized in exercise psychology and behavioral medicine. The secondary purpose of this study was to examine whether differential effects of physical activity on indicators of mental health are observed across age cohorts.</w:t>
      </w:r>
    </w:p>
    <w:p w14:paraId="790B1997" w14:textId="77777777" w:rsidR="00CC1AF0" w:rsidRPr="00CC1AF0" w:rsidRDefault="00CC1AF0" w:rsidP="00CC1AF0">
      <w:pPr>
        <w:spacing w:line="480" w:lineRule="auto"/>
        <w:jc w:val="center"/>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t>Methods</w:t>
      </w:r>
    </w:p>
    <w:p w14:paraId="39E1AEB7" w14:textId="77777777" w:rsidR="00CC1AF0" w:rsidRPr="00CC1AF0" w:rsidDel="00181106" w:rsidRDefault="00CC1AF0" w:rsidP="00CC1AF0">
      <w:pPr>
        <w:spacing w:line="480" w:lineRule="auto"/>
        <w:rPr>
          <w:del w:id="5" w:author="Denver Brown [2]" w:date="2023-04-13T17:22:00Z"/>
          <w:rFonts w:ascii="Times New Roman" w:hAnsi="Times New Roman" w:cs="Times New Roman"/>
          <w:b/>
          <w:bCs/>
          <w:kern w:val="0"/>
          <w:sz w:val="24"/>
          <w:szCs w:val="24"/>
          <w14:ligatures w14:val="none"/>
        </w:rPr>
      </w:pPr>
    </w:p>
    <w:p w14:paraId="21F87BDF" w14:textId="77777777" w:rsidR="00CC1AF0" w:rsidRPr="00CC1AF0" w:rsidDel="00181106" w:rsidRDefault="00CC1AF0" w:rsidP="00CC1AF0">
      <w:pPr>
        <w:spacing w:line="480" w:lineRule="auto"/>
        <w:rPr>
          <w:del w:id="6" w:author="Denver Brown [2]" w:date="2023-04-13T17:22:00Z"/>
          <w:rFonts w:ascii="Times New Roman" w:hAnsi="Times New Roman" w:cs="Times New Roman"/>
          <w:b/>
          <w:bCs/>
          <w:kern w:val="0"/>
          <w:sz w:val="24"/>
          <w:szCs w:val="24"/>
          <w14:ligatures w14:val="none"/>
        </w:rPr>
      </w:pPr>
    </w:p>
    <w:p w14:paraId="54B4E83C" w14:textId="77777777" w:rsidR="00CC1AF0" w:rsidRPr="00CC1AF0" w:rsidRDefault="00CC1AF0" w:rsidP="00CC1AF0">
      <w:pPr>
        <w:spacing w:line="480" w:lineRule="auto"/>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lastRenderedPageBreak/>
        <w:t>Study Sample and Data Collection</w:t>
      </w:r>
    </w:p>
    <w:p w14:paraId="3B3E37EA" w14:textId="263736C6"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This cross-sectional study used data from the Mental Health Million (MHM) project, an on-going online study with the purpose of assessing global mental well-being through administration of the Mental Health Quotient. The sample for our present study included 341,956 participants from 229 countries who completed the MHM survey between December 31</w:t>
      </w:r>
      <w:r w:rsidRPr="00CC1AF0">
        <w:rPr>
          <w:rFonts w:ascii="Times New Roman" w:hAnsi="Times New Roman" w:cs="Times New Roman"/>
          <w:kern w:val="0"/>
          <w:sz w:val="24"/>
          <w:szCs w:val="24"/>
          <w:vertAlign w:val="superscript"/>
          <w14:ligatures w14:val="none"/>
        </w:rPr>
        <w:t>st</w:t>
      </w:r>
      <w:r w:rsidRPr="00CC1AF0">
        <w:rPr>
          <w:rFonts w:ascii="Times New Roman" w:hAnsi="Times New Roman" w:cs="Times New Roman"/>
          <w:kern w:val="0"/>
          <w:sz w:val="24"/>
          <w:szCs w:val="24"/>
          <w14:ligatures w14:val="none"/>
        </w:rPr>
        <w:t>, 2021 and October 14</w:t>
      </w:r>
      <w:r w:rsidRPr="00CC1AF0">
        <w:rPr>
          <w:rFonts w:ascii="Times New Roman" w:hAnsi="Times New Roman" w:cs="Times New Roman"/>
          <w:kern w:val="0"/>
          <w:sz w:val="24"/>
          <w:szCs w:val="24"/>
          <w:vertAlign w:val="superscript"/>
          <w14:ligatures w14:val="none"/>
        </w:rPr>
        <w:t>th</w:t>
      </w:r>
      <w:r w:rsidRPr="00CC1AF0">
        <w:rPr>
          <w:rFonts w:ascii="Times New Roman" w:hAnsi="Times New Roman" w:cs="Times New Roman"/>
          <w:kern w:val="0"/>
          <w:sz w:val="24"/>
          <w:szCs w:val="24"/>
          <w14:ligatures w14:val="none"/>
        </w:rPr>
        <w:t>, 2022. The start of this period coincided with the launch of Version 3 of the MHQ. Additional information concerning the MHM project and recruitment strategy may be found elsewhere</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{"citationID":"Mg3DFVn1","properties":{"formattedCitation":"[46]","plainCitation":"[46]","noteIndex":0},"citationItems":[{"id":8,"uris":["http://zotero.org/users/local/ucDGfcUQ/items/VMR5S7B2"],"itemData":{"id":8,"type":"article-journal","container-title":"JMIR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[46]</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5CF3D7FC" w14:textId="77777777" w:rsidR="00CC1AF0" w:rsidRPr="00CC1AF0" w:rsidDel="00A21A0A" w:rsidRDefault="00CC1AF0" w:rsidP="00CC1AF0">
      <w:pPr>
        <w:spacing w:line="480" w:lineRule="auto"/>
        <w:rPr>
          <w:del w:id="7" w:author="Denver Brown [2]" w:date="2023-04-13T17:26:00Z"/>
          <w:rFonts w:ascii="Times New Roman" w:hAnsi="Times New Roman" w:cs="Times New Roman"/>
          <w:kern w:val="0"/>
          <w:sz w:val="24"/>
          <w:szCs w:val="24"/>
          <w14:ligatures w14:val="none"/>
        </w:rPr>
      </w:pPr>
    </w:p>
    <w:p w14:paraId="11B1BF6F" w14:textId="77777777" w:rsidR="00CC1AF0" w:rsidRPr="00CC1AF0" w:rsidDel="00A21A0A" w:rsidRDefault="00CC1AF0" w:rsidP="00CC1AF0">
      <w:pPr>
        <w:spacing w:line="480" w:lineRule="auto"/>
        <w:rPr>
          <w:del w:id="8" w:author="Denver Brown [2]" w:date="2023-04-13T17:26:00Z"/>
          <w:rFonts w:ascii="Times New Roman" w:hAnsi="Times New Roman" w:cs="Times New Roman"/>
          <w:kern w:val="0"/>
          <w:sz w:val="24"/>
          <w:szCs w:val="24"/>
          <w14:ligatures w14:val="none"/>
        </w:rPr>
      </w:pPr>
    </w:p>
    <w:p w14:paraId="6B09B37A" w14:textId="77777777" w:rsidR="00CC1AF0" w:rsidRPr="00CC1AF0" w:rsidDel="00A21A0A" w:rsidRDefault="00CC1AF0" w:rsidP="00CC1AF0">
      <w:pPr>
        <w:spacing w:line="480" w:lineRule="auto"/>
        <w:rPr>
          <w:del w:id="9" w:author="Denver Brown [2]" w:date="2023-04-13T17:26:00Z"/>
          <w:rFonts w:ascii="Times New Roman" w:hAnsi="Times New Roman" w:cs="Times New Roman"/>
          <w:kern w:val="0"/>
          <w:sz w:val="24"/>
          <w:szCs w:val="24"/>
          <w14:ligatures w14:val="none"/>
        </w:rPr>
      </w:pPr>
    </w:p>
    <w:p w14:paraId="6E374B53" w14:textId="77777777" w:rsidR="00CC1AF0" w:rsidRPr="00CC1AF0" w:rsidDel="00A21A0A" w:rsidRDefault="00CC1AF0" w:rsidP="00CC1AF0">
      <w:pPr>
        <w:spacing w:line="480" w:lineRule="auto"/>
        <w:rPr>
          <w:del w:id="10" w:author="Denver Brown [2]" w:date="2023-04-13T17:26:00Z"/>
          <w:rFonts w:ascii="Times New Roman" w:hAnsi="Times New Roman" w:cs="Times New Roman"/>
          <w:kern w:val="0"/>
          <w:sz w:val="24"/>
          <w:szCs w:val="24"/>
          <w14:ligatures w14:val="none"/>
        </w:rPr>
      </w:pPr>
    </w:p>
    <w:p w14:paraId="5A51A0AB" w14:textId="77777777" w:rsidR="00CC1AF0" w:rsidRPr="00CC1AF0" w:rsidDel="00A21A0A" w:rsidRDefault="00CC1AF0" w:rsidP="00CC1AF0">
      <w:pPr>
        <w:spacing w:line="480" w:lineRule="auto"/>
        <w:rPr>
          <w:del w:id="11" w:author="Denver Brown [2]" w:date="2023-04-13T17:26:00Z"/>
          <w:rFonts w:ascii="Times New Roman" w:hAnsi="Times New Roman" w:cs="Times New Roman"/>
          <w:kern w:val="0"/>
          <w:sz w:val="24"/>
          <w:szCs w:val="24"/>
          <w14:ligatures w14:val="none"/>
        </w:rPr>
      </w:pPr>
    </w:p>
    <w:p w14:paraId="088DA128" w14:textId="77777777" w:rsidR="00CC1AF0" w:rsidRPr="00CC1AF0" w:rsidDel="00A21A0A" w:rsidRDefault="00CC1AF0" w:rsidP="00CC1AF0">
      <w:pPr>
        <w:spacing w:line="480" w:lineRule="auto"/>
        <w:rPr>
          <w:del w:id="12" w:author="Denver Brown [2]" w:date="2023-04-13T17:26:00Z"/>
          <w:rFonts w:ascii="Times New Roman" w:hAnsi="Times New Roman" w:cs="Times New Roman"/>
          <w:kern w:val="0"/>
          <w:sz w:val="24"/>
          <w:szCs w:val="24"/>
          <w14:ligatures w14:val="none"/>
        </w:rPr>
      </w:pPr>
    </w:p>
    <w:p w14:paraId="3C6C37A0" w14:textId="77777777" w:rsidR="00CC1AF0" w:rsidRPr="00CC1AF0" w:rsidRDefault="00CC1AF0" w:rsidP="00CC1AF0">
      <w:pPr>
        <w:spacing w:line="480" w:lineRule="auto"/>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t>Measures</w:t>
      </w:r>
    </w:p>
    <w:p w14:paraId="1E9EC287" w14:textId="77777777"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b/>
          <w:bCs/>
          <w:kern w:val="0"/>
          <w:sz w:val="24"/>
          <w:szCs w:val="24"/>
          <w14:ligatures w14:val="none"/>
        </w:rPr>
        <w:t>Mental health.</w:t>
      </w:r>
      <w:r w:rsidRPr="00CC1AF0">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w:t>
      </w:r>
      <w:r w:rsidRPr="00CC1AF0">
        <w:rPr>
          <w:rFonts w:ascii="Times New Roman" w:hAnsi="Times New Roman" w:cs="Times New Roman"/>
          <w:kern w:val="0"/>
          <w:sz w:val="24"/>
          <w:szCs w:val="24"/>
          <w14:ligatures w14:val="none"/>
        </w:rPr>
        <w:lastRenderedPageBreak/>
        <w:t>obsessive-compulsive disorder, addiction, schizophrenia, eating disorders and autism spectrum disorder. The MHQ is unique from other psychiatric tools in that the items assess level of functioning and impact on one’s life associated with each mental health element, as opposed to frequency, duration, or severity of symptoms. The questionnaire took an average of 14 minutes for participants to complete.</w:t>
      </w:r>
    </w:p>
    <w:p w14:paraId="4B9980DF" w14:textId="77777777"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Responses from the 47 items were used to compute the MHQ, which represents an overall score of mental health and well-being. The MHQ originally ranged from -100 to +200, however, the lower limit was recently expanded to -166 to improve the distribution of scores that previously demonstrated a floor effect at the lower bound. Scores on the MHQ can be classified into six levels of functioning, with negative scores indicating clinical risk and positive scores representing normal range: Clinical (≤-50), At Risk (-50 to &lt;0), Enduring (0 to &lt;50), Managing (50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5AF1BDF5" w14:textId="4E590FA3" w:rsid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In addition to the overall MHQ score, scores for six broad subcategories of mental health and well</w:t>
      </w:r>
      <w:ins w:id="13" w:author="Denver Brown" w:date="2023-04-18T15:14:00Z">
        <w:r w:rsidRPr="00CC1AF0">
          <w:rPr>
            <w:rFonts w:ascii="Times New Roman" w:hAnsi="Times New Roman" w:cs="Times New Roman"/>
            <w:kern w:val="0"/>
            <w:sz w:val="24"/>
            <w:szCs w:val="24"/>
            <w14:ligatures w14:val="none"/>
          </w:rPr>
          <w:t>-</w:t>
        </w:r>
      </w:ins>
      <w:r w:rsidRPr="00CC1AF0">
        <w:rPr>
          <w:rFonts w:ascii="Times New Roman" w:hAnsi="Times New Roman" w:cs="Times New Roman"/>
          <w:kern w:val="0"/>
          <w:sz w:val="24"/>
          <w:szCs w:val="24"/>
          <w14:ligatures w14:val="none"/>
        </w:rPr>
        <w:t>being were computed: Core Cognition, Adaptability and Resilience, Mood and Outlook, Drive and Motivation, Social Self, and Mind-Body Connection (see Table 1). Subcategory scores ranged from -100 to +200, and were computed by a weighted average of scores from 10 to 24 relevant symptom items based on a review of cognitive and brain functioning models</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{"citationID":"uKqVvxZp","properties":{"formattedCitation":"[46]","plainCitation":"[46]","noteIndex":0},"citationItems":[{"id":8,"uris":["http://zotero.org/users/local/ucDGfcUQ/items/VMR5S7B2"],"itemData":{"id":8,"type":"article-journal","container-title":"JMIR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[46]</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w:t>
      </w:r>
    </w:p>
    <w:p w14:paraId="022C187B" w14:textId="77777777" w:rsidR="00CC1AF0" w:rsidRPr="00CC1AF0" w:rsidRDefault="00CC1AF0" w:rsidP="00CC1AF0">
      <w:pPr>
        <w:spacing w:line="480" w:lineRule="auto"/>
        <w:rPr>
          <w:rFonts w:ascii="Times New Roman" w:hAnsi="Times New Roman" w:cs="Times New Roman"/>
          <w:kern w:val="0"/>
          <w:sz w:val="24"/>
          <w:szCs w:val="24"/>
          <w14:ligatures w14:val="none"/>
        </w:rPr>
      </w:pPr>
    </w:p>
    <w:p w14:paraId="1DFB5877" w14:textId="7EAAD2D5"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lastRenderedPageBreak/>
        <w:t>The MHQ has demonstrated high sample reliability when four randomly selected and demographically similar samples were compared on response distributions, and resulting MHQ distribution</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{"citationID":"g4a1EslZ","properties":{"formattedCitation":"[47]","plainCitation":"[47]","noteIndex":0},"citationItems":[{"id":9,"uris":["http://zotero.org/users/local/ucDGfcUQ/items/DWE9L538"],"itemData":{"id":9,"type":"article-journal","container-title":"JMIR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[47]</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Internal consistency was demonstrated with conceptually similar items having higher correlations than unsimilar items. A subset of participants which took the MHQ twice at least 3 days apart showed strong test-retest reliability as evidenced by a correlation of </w:t>
      </w:r>
      <w:r w:rsidRPr="00CC1AF0">
        <w:rPr>
          <w:rFonts w:ascii="Times New Roman" w:hAnsi="Times New Roman" w:cs="Times New Roman"/>
          <w:i/>
          <w:iCs/>
          <w:kern w:val="0"/>
          <w:sz w:val="24"/>
          <w:szCs w:val="24"/>
          <w14:ligatures w14:val="none"/>
        </w:rPr>
        <w:t>r</w:t>
      </w:r>
      <w:r w:rsidRPr="00CC1AF0">
        <w:rPr>
          <w:rFonts w:ascii="Times New Roman" w:hAnsi="Times New Roman" w:cs="Times New Roman"/>
          <w:kern w:val="0"/>
          <w:sz w:val="24"/>
          <w:szCs w:val="24"/>
          <w14:ligatures w14:val="none"/>
        </w:rPr>
        <w:t xml:space="preserve"> = 0.84. Validity was assessed by asking a subset of participants additional questions concerning days missed from work and normal activities in the past month due to problems with their physical or mental health. Those who were reporting being employed and scored an overall MHQ between 175 to 200 missed on average 0.2 days of work in the past month, while adults who reporting being employed and who scored between -75 to -100 missed an average of 9.3 days of work.</w:t>
      </w:r>
    </w:p>
    <w:p w14:paraId="4E7D801B" w14:textId="77777777" w:rsidR="00CC1AF0" w:rsidRPr="00CC1AF0" w:rsidDel="00E07B6D" w:rsidRDefault="00CC1AF0" w:rsidP="00CC1AF0">
      <w:pPr>
        <w:spacing w:line="480" w:lineRule="auto"/>
        <w:rPr>
          <w:del w:id="14" w:author="Denver Brown [2]" w:date="2023-04-13T20:10:00Z"/>
          <w:rFonts w:ascii="Times New Roman" w:hAnsi="Times New Roman" w:cs="Times New Roman"/>
          <w:kern w:val="0"/>
          <w:sz w:val="24"/>
          <w:szCs w:val="24"/>
          <w14:ligatures w14:val="none"/>
        </w:rPr>
      </w:pPr>
    </w:p>
    <w:p w14:paraId="3FA87276" w14:textId="77777777"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b/>
          <w:bCs/>
          <w:kern w:val="0"/>
          <w:sz w:val="24"/>
          <w:szCs w:val="24"/>
          <w14:ligatures w14:val="none"/>
        </w:rPr>
        <w:t>Physical activity</w:t>
      </w:r>
      <w:r w:rsidRPr="00CC1AF0">
        <w:rPr>
          <w:rFonts w:ascii="Times New Roman" w:hAnsi="Times New Roman" w:cs="Times New Roman"/>
          <w:kern w:val="0"/>
          <w:sz w:val="24"/>
          <w:szCs w:val="24"/>
          <w14:ligatures w14:val="none"/>
        </w:rPr>
        <w:t xml:space="preserve">.  Participants responded to single item that asked: “How regularly do you engage in physical exercise (30 minutes or more)?” Response options included “Rarely/never”; “Less than once a week”; “Once a week”; “Few days a week”; and “Every day”. In line with </w:t>
      </w:r>
      <w:r w:rsidRPr="00CC1AF0">
        <w:rPr>
          <w:rFonts w:ascii="Times New Roman" w:hAnsi="Times New Roman" w:cs="Times New Roman"/>
          <w:kern w:val="0"/>
          <w:sz w:val="24"/>
          <w:szCs w:val="24"/>
          <w14:ligatures w14:val="none"/>
        </w:rPr>
        <w:fldChar w:fldCharType="begin"/>
      </w:r>
      <w:r w:rsidRPr="00CC1AF0">
        <w:rPr>
          <w:rFonts w:ascii="Times New Roman" w:hAnsi="Times New Roman" w:cs="Times New Roman"/>
          <w:kern w:val="0"/>
          <w:sz w:val="24"/>
          <w:szCs w:val="24"/>
          <w14:ligatures w14:val="none"/>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Pr="00CC1AF0">
        <w:rPr>
          <w:rFonts w:ascii="Times New Roman" w:hAnsi="Times New Roman" w:cs="Times New Roman"/>
          <w:kern w:val="0"/>
          <w:sz w:val="24"/>
          <w:szCs w:val="24"/>
          <w14:ligatures w14:val="none"/>
        </w:rPr>
        <w:fldChar w:fldCharType="separate"/>
      </w:r>
      <w:r w:rsidRPr="00CC1AF0">
        <w:rPr>
          <w:rFonts w:ascii="Times New Roman" w:hAnsi="Times New Roman" w:cs="Times New Roman"/>
          <w:noProof/>
          <w:kern w:val="0"/>
          <w:sz w:val="24"/>
          <w:szCs w:val="24"/>
          <w14:ligatures w14:val="none"/>
        </w:rPr>
        <w:t>Chekroud, Gueorguieva, Zheutlin, Paulus, Krumholz, Krystal and Chekroud [28]</w:t>
      </w:r>
      <w:r w:rsidRPr="00CC1AF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p>
    <w:p w14:paraId="3C3BECDD" w14:textId="77777777" w:rsidR="00CC1AF0" w:rsidRPr="00CC1AF0" w:rsidDel="00306AC5" w:rsidRDefault="00CC1AF0" w:rsidP="00CC1AF0">
      <w:pPr>
        <w:spacing w:line="480" w:lineRule="auto"/>
        <w:rPr>
          <w:del w:id="15" w:author="Denver Brown [2]" w:date="2023-04-13T20:11:00Z"/>
          <w:rFonts w:ascii="Times New Roman" w:hAnsi="Times New Roman" w:cs="Times New Roman"/>
          <w:kern w:val="0"/>
          <w:sz w:val="24"/>
          <w:szCs w:val="24"/>
          <w14:ligatures w14:val="none"/>
        </w:rPr>
      </w:pPr>
    </w:p>
    <w:p w14:paraId="61FAA583" w14:textId="77777777" w:rsidR="00CC1AF0" w:rsidRPr="00CC1AF0" w:rsidDel="00306AC5" w:rsidRDefault="00CC1AF0" w:rsidP="00CC1AF0">
      <w:pPr>
        <w:spacing w:line="480" w:lineRule="auto"/>
        <w:rPr>
          <w:del w:id="16" w:author="Denver Brown [2]" w:date="2023-04-13T20:11:00Z"/>
          <w:rFonts w:ascii="Times New Roman" w:hAnsi="Times New Roman" w:cs="Times New Roman"/>
          <w:kern w:val="0"/>
          <w:sz w:val="24"/>
          <w:szCs w:val="24"/>
          <w14:ligatures w14:val="none"/>
        </w:rPr>
      </w:pPr>
    </w:p>
    <w:p w14:paraId="67AC7A83" w14:textId="77777777"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b/>
          <w:bCs/>
          <w:kern w:val="0"/>
          <w:sz w:val="24"/>
          <w:szCs w:val="24"/>
          <w14:ligatures w14:val="none"/>
        </w:rPr>
        <w:t>Covariates</w:t>
      </w:r>
      <w:r w:rsidRPr="00CC1AF0">
        <w:rPr>
          <w:rFonts w:ascii="Times New Roman" w:hAnsi="Times New Roman" w:cs="Times New Roman"/>
          <w:kern w:val="0"/>
          <w:sz w:val="24"/>
          <w:szCs w:val="24"/>
          <w14:ligatures w14:val="none"/>
        </w:rPr>
        <w:t xml:space="preserve">. To adjust for potential confounders, the following covariates were included in our statistical models: age, biological sex, gender identity, ethnicity, educational attainment, </w:t>
      </w:r>
      <w:r w:rsidRPr="00CC1AF0">
        <w:rPr>
          <w:rFonts w:ascii="Times New Roman" w:hAnsi="Times New Roman" w:cs="Times New Roman"/>
          <w:kern w:val="0"/>
          <w:sz w:val="24"/>
          <w:szCs w:val="24"/>
          <w14:ligatures w14:val="none"/>
        </w:rPr>
        <w:lastRenderedPageBreak/>
        <w:t xml:space="preserve">employment status, relationship status, frequency of adequate sleep, frequency of socializing, diagnosis of a medical condition (Y/N), whether they are currently seeking mental health treatment (Y/N), and whether they reported a significant traumatic childhood or adult experience (Y/N). Data inspection revealed considerable missingness for ethnicity (84.2%) and gender identity (98.5%) due to only having been included on surveys for individuals who reported residing in certain countries, and therefore these variables were dropped from our analyses. All items in which participants responded “Prefer not to say” were recoded as missing. </w:t>
      </w:r>
    </w:p>
    <w:p w14:paraId="5EE4F151" w14:textId="77777777" w:rsidR="00CC1AF0" w:rsidRPr="00CC1AF0" w:rsidDel="00514033" w:rsidRDefault="00CC1AF0" w:rsidP="00CC1AF0">
      <w:pPr>
        <w:spacing w:line="480" w:lineRule="auto"/>
        <w:rPr>
          <w:del w:id="17" w:author="Denver Brown [2]" w:date="2023-02-08T08:23:00Z"/>
          <w:rFonts w:ascii="Times New Roman" w:hAnsi="Times New Roman" w:cs="Times New Roman"/>
          <w:kern w:val="0"/>
          <w:sz w:val="24"/>
          <w:szCs w:val="24"/>
          <w14:ligatures w14:val="none"/>
        </w:rPr>
      </w:pPr>
    </w:p>
    <w:p w14:paraId="100AA8B0" w14:textId="77777777" w:rsidR="00CC1AF0" w:rsidRPr="00CC1AF0" w:rsidDel="00514033" w:rsidRDefault="00CC1AF0" w:rsidP="00CC1AF0">
      <w:pPr>
        <w:spacing w:line="480" w:lineRule="auto"/>
        <w:rPr>
          <w:del w:id="18" w:author="Denver Brown [2]" w:date="2023-02-08T08:23:00Z"/>
          <w:rFonts w:ascii="Times New Roman" w:hAnsi="Times New Roman" w:cs="Times New Roman"/>
          <w:kern w:val="0"/>
          <w:sz w:val="24"/>
          <w:szCs w:val="24"/>
          <w14:ligatures w14:val="none"/>
        </w:rPr>
      </w:pPr>
    </w:p>
    <w:p w14:paraId="03F62FDF" w14:textId="77777777" w:rsidR="00CC1AF0" w:rsidRPr="00CC1AF0" w:rsidRDefault="00CC1AF0" w:rsidP="00CC1AF0">
      <w:pPr>
        <w:spacing w:line="480" w:lineRule="auto"/>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t>Statistical Analysis</w:t>
      </w:r>
    </w:p>
    <w:p w14:paraId="16973FE0" w14:textId="01C3D5C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All data preprocessing and statistical analyses were done using the statistical software R version 4.1.2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{"citationID":"5AAERxlg","properties":{"formattedCitation":"[48]","plainCitation":"[48]","noteIndex":0},"citationItems":[{"id":105,"uris":["http://zotero.org/users/local/ucDGfcUQ/items/V4K9E3K2"],"itemData":{"id":105,"type":"book","event-place":"Vienna,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[48]</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{"citationID":"UL8wAVPd","properties":{"formattedCitation":"[49,50]","plainCitation":"[49,50]","noteIndex":0},"citationItems":[{"id":1,"uris":["http://zotero.org/users/local/ucDGfcUQ/items/QT3NCASY"],"itemData":{"id":1,"type":"article-journal","container-title":"Psychological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[49,50]</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and implemented in the R Package </w:t>
      </w:r>
      <w:proofErr w:type="spellStart"/>
      <w:r w:rsidRPr="00CC1AF0">
        <w:rPr>
          <w:rFonts w:ascii="Times New Roman" w:hAnsi="Times New Roman" w:cs="Times New Roman"/>
          <w:i/>
          <w:iCs/>
          <w:kern w:val="0"/>
          <w:sz w:val="24"/>
          <w:szCs w:val="24"/>
          <w14:ligatures w14:val="none"/>
        </w:rPr>
        <w:t>WeightIt</w:t>
      </w:r>
      <w:proofErr w:type="spellEnd"/>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{"citationID":"lyqCLSog","properties":{"formattedCitation":"[51]","plainCitation":"[51]","noteIndex":0},"citationItems":[{"id":106,"uris":["http://zotero.org/users/local/ucDGfcUQ/items/2T478TYE"],"itemData":{"id":106,"type":"book","title":"WeightIt: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[51]</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The propensity score is defined as “the conditional probability of assignment to a particular treatment given a vector of observed covariates”</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6k5ZESvg","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[52]</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Weighting was preferred over matching procedures for the purpose of preserving sample size. Propensity scores weights were computed based on the Average Treatment effect on the Control (ATC) </w:t>
      </w:r>
      <w:proofErr w:type="spellStart"/>
      <w:r w:rsidRPr="00CC1AF0">
        <w:rPr>
          <w:rFonts w:ascii="Times New Roman" w:hAnsi="Times New Roman" w:cs="Times New Roman"/>
          <w:kern w:val="0"/>
          <w:sz w:val="24"/>
          <w:szCs w:val="24"/>
          <w14:ligatures w14:val="none"/>
        </w:rPr>
        <w:t>estimand</w:t>
      </w:r>
      <w:proofErr w:type="spellEnd"/>
      <w:r w:rsidRPr="00CC1AF0">
        <w:rPr>
          <w:rFonts w:ascii="Times New Roman" w:hAnsi="Times New Roman" w:cs="Times New Roman"/>
          <w:kern w:val="0"/>
          <w:sz w:val="24"/>
          <w:szCs w:val="24"/>
          <w14:ligatures w14:val="none"/>
        </w:rPr>
        <w:t xml:space="preserve">, which is used to estimate the hypothetical average treatment effect on those who did not receive the treatment. In other words, it is the expected effect of physical activity on those in the sample who are inactive, which would help inform the clinical question on whether mental health practitioners should encourage physical </w:t>
      </w:r>
      <w:r w:rsidRPr="00CC1AF0">
        <w:rPr>
          <w:rFonts w:ascii="Times New Roman" w:hAnsi="Times New Roman" w:cs="Times New Roman"/>
          <w:kern w:val="0"/>
          <w:sz w:val="24"/>
          <w:szCs w:val="24"/>
          <w14:ligatures w14:val="none"/>
        </w:rPr>
        <w:lastRenderedPageBreak/>
        <w:t>activity in inactive patients. This research question is relevant for mental health practitioners given that individuals with mental health disorders have been shown to be more sedentary and less active than population norms</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{"citationID":"lSpZ1X2L","properties":{"formattedCitation":"[53]","plainCitation":"[53]","noteIndex":0},"citationItems":[{"id":88,"uris":["http://zotero.org/users/local/ucDGfcUQ/items/565RUGJ2"],"itemData":{"id":88,"type":"article-journal","container-title":"World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[53]</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Treatment effects estimated with propensity score adjustment are unbiased when the strong </w:t>
      </w:r>
      <w:proofErr w:type="spellStart"/>
      <w:r w:rsidRPr="00CC1AF0">
        <w:rPr>
          <w:rFonts w:ascii="Times New Roman" w:hAnsi="Times New Roman" w:cs="Times New Roman"/>
          <w:kern w:val="0"/>
          <w:sz w:val="24"/>
          <w:szCs w:val="24"/>
          <w14:ligatures w14:val="none"/>
        </w:rPr>
        <w:t>ignorability</w:t>
      </w:r>
      <w:proofErr w:type="spellEnd"/>
      <w:r w:rsidRPr="00CC1AF0">
        <w:rPr>
          <w:rFonts w:ascii="Times New Roman" w:hAnsi="Times New Roman" w:cs="Times New Roman"/>
          <w:kern w:val="0"/>
          <w:sz w:val="24"/>
          <w:szCs w:val="24"/>
          <w14:ligatures w14:val="none"/>
        </w:rPr>
        <w:t xml:space="preserve"> assumption is met (i.e., when there are no unobserved confounders, and all observed confounders are included in the model)</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NS0nWpJB","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[52]</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w:t>
      </w:r>
    </w:p>
    <w:p w14:paraId="437A4140" w14:textId="77777777" w:rsidR="00CC1AF0" w:rsidRPr="00CC1AF0" w:rsidDel="00765965" w:rsidRDefault="00CC1AF0" w:rsidP="00CC1AF0">
      <w:pPr>
        <w:spacing w:line="480" w:lineRule="auto"/>
        <w:rPr>
          <w:del w:id="19" w:author="Denver Brown [2]" w:date="2023-04-13T20:35:00Z"/>
          <w:rFonts w:ascii="Times New Roman" w:hAnsi="Times New Roman" w:cs="Times New Roman"/>
          <w:kern w:val="0"/>
          <w:sz w:val="24"/>
          <w:szCs w:val="24"/>
          <w14:ligatures w14:val="none"/>
        </w:rPr>
      </w:pPr>
    </w:p>
    <w:p w14:paraId="44261C07" w14:textId="50FF70CB"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accommodates non-linearity and complex interactions, and has been shown in previous studies to outperform traditional parametric models such as logistic regression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mkx1HeDO","properties":{"formattedCitation":"[49,54,55]","plainCitation":"[49,54,55]","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[49,54,55]</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Several tuning parameters were selected to achieve covariate balancing, as suggested by McCaffrey et al</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{"citationID":"UFDrlIdI","properties":{"formattedCitation":"[49]","plainCitation":"[49]","noteIndex":0},"citationItems":[{"id":1,"uris":["http://zotero.org/users/local/ucDGfcUQ/items/QT3NCASY"],"itemData":{"id":1,"type":"article-journal","container-title":"Psychological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[49]</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a binary exposure. The number of trees was determined by minimizing the average standardized absolute mean difference in the covariates. The maximum number of trees was set to 10,000 by default, and increased to 20,000 if covariate balancing was not achieved. Missing data was handled by surrogate splitting as described in the </w:t>
      </w:r>
      <w:proofErr w:type="spellStart"/>
      <w:r w:rsidRPr="00CC1AF0">
        <w:rPr>
          <w:rFonts w:ascii="Times New Roman" w:hAnsi="Times New Roman" w:cs="Times New Roman"/>
          <w:i/>
          <w:iCs/>
          <w:kern w:val="0"/>
          <w:sz w:val="24"/>
          <w:szCs w:val="24"/>
          <w14:ligatures w14:val="none"/>
        </w:rPr>
        <w:t>WeightIt</w:t>
      </w:r>
      <w:proofErr w:type="spellEnd"/>
      <w:r w:rsidRPr="00CC1AF0">
        <w:rPr>
          <w:rFonts w:ascii="Times New Roman" w:hAnsi="Times New Roman" w:cs="Times New Roman"/>
          <w:kern w:val="0"/>
          <w:sz w:val="24"/>
          <w:szCs w:val="24"/>
          <w14:ligatures w14:val="none"/>
        </w:rPr>
        <w:t xml:space="preserve"> R package documentation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{"citationID":"YRsra06A","properties":{"formattedCitation":"[51]","plainCitation":"[51]","noteIndex":0},"citationItems":[{"id":106,"uris":["http://zotero.org/users/local/ucDGfcUQ/items/2T478TYE"],"itemData":{"id":106,"type":"book","title":"WeightIt: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[51]</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Though unlikely to significantly improve the performance of our procedure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{"citationID":"vHQ7XFsi","properties":{"formattedCitation":"[56]","plainCitation":"[56]","noteIndex":0},"citationItems":[{"id":2,"uris":["http://zotero.org/users/local/ucDGfcUQ/items/ETGPSKRJ"],"itemData":{"id":2,"type":"article-journal","container-title":"PloS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[56]</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weights above 99% were </w:t>
      </w:r>
      <w:proofErr w:type="spellStart"/>
      <w:r w:rsidRPr="00CC1AF0">
        <w:rPr>
          <w:rFonts w:ascii="Times New Roman" w:hAnsi="Times New Roman" w:cs="Times New Roman"/>
          <w:kern w:val="0"/>
          <w:sz w:val="24"/>
          <w:szCs w:val="24"/>
          <w14:ligatures w14:val="none"/>
        </w:rPr>
        <w:t>winsorized</w:t>
      </w:r>
      <w:proofErr w:type="spellEnd"/>
      <w:r w:rsidRPr="00CC1AF0">
        <w:rPr>
          <w:rFonts w:ascii="Times New Roman" w:hAnsi="Times New Roman" w:cs="Times New Roman"/>
          <w:kern w:val="0"/>
          <w:sz w:val="24"/>
          <w:szCs w:val="24"/>
          <w14:ligatures w14:val="none"/>
        </w:rPr>
        <w:t xml:space="preserve"> to reduce potential bias from extreme values. Diagnostics were used to ensure covariates were adequately balanced by assessing the weighted absolute standardized difference in means of covariates between treatment and control group.</w:t>
      </w:r>
    </w:p>
    <w:p w14:paraId="050E01FA" w14:textId="77777777" w:rsidR="00CC1AF0" w:rsidRPr="00CC1AF0" w:rsidDel="007D65E5" w:rsidRDefault="00CC1AF0" w:rsidP="00CC1AF0">
      <w:pPr>
        <w:spacing w:line="480" w:lineRule="auto"/>
        <w:rPr>
          <w:del w:id="20" w:author="Denver Brown [2]" w:date="2023-04-13T20:37:00Z"/>
          <w:rFonts w:ascii="Times New Roman" w:hAnsi="Times New Roman" w:cs="Times New Roman"/>
          <w:kern w:val="0"/>
          <w:sz w:val="24"/>
          <w:szCs w:val="24"/>
          <w14:ligatures w14:val="none"/>
        </w:rPr>
      </w:pPr>
    </w:p>
    <w:p w14:paraId="056E879A"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For our main analysis, propensity weights were fed into a regression model to estimate the ATC for physical activity on seven outcomes: overall MHQ score, and its six subcategories, Core Cognition, Adaptability and Resilience, Mood and Outlook, Drive and Motivation, Social Self, and Mind-Body Connection. To explore whether the effect of physical activity on mental health differs across age groups, we performed the same analysis on each age group for the MHQ and its six subcategories. Lastly, we estimated the marginal interaction effects of age and physical activity on MHQ to investigate whether an age gradient for mental health exists, and how this may be moderated by physical activity status. In all models, participants were nested within country to account for potential clustering effects. </w:t>
      </w:r>
    </w:p>
    <w:p w14:paraId="7C54BFC3" w14:textId="10723119"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ab/>
        <w:t>Several sensitivity analyses were performed to determine whether the inferences of the main analyses were biased due to model misspecification or handling of missing data</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{"citationID":"iA83lS4G","properties":{"formattedCitation":"[57,58]","plainCitation":"[57,58]","noteIndex":0},"citationItems":[{"id":85,"uris":["http://zotero.org/users/local/ucDGfcUQ/items/NWVDGMR2"],"itemData":{"id":85,"type":"article-journal","container-title":"Psychological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[57,58]</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First, we computed propensity score weighted regression models that included further adjustment for the full covariate set to allow for doubly robust estimation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{"citationID":"lNRVPr0z","properties":{"formattedCitation":"[59]","plainCitation":"[59]","noteIndex":0},"citationItems":[{"id":15,"uris":["http://zotero.org/users/local/ucDGfcUQ/items/V77RYWLM"],"itemData":{"id":15,"type":"article-journal","container-title":"American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[59]</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Second, instead of handling covariate missingness by surrogate splitting, we first implemented multiple imputation (MI) before the GBM estimation of propensity scores. Third, we estimated ATCs using MI and covariate balancing propensity score (CBPS) weighting, which may outperform GBM if there is a non-complex relationship between treatment and outcome</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{"citationID":"5KUxbcth","properties":{"formattedCitation":"[60]","plainCitation":"[60]","noteIndex":0},"citationItems":[{"id":18,"uris":["http://zotero.org/users/local/ucDGfcUQ/items/BSKUANHX"],"itemData":{"id":18,"type":"article-journal","container-title":"Epidemiology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[60]</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MI and CBPS are described in greater detail in the Supplementary Materials (Section A). Doubly robust estimation was also computed for these models by including the full covariate set in the multiply imputed, CBPS or GBM-weighted regression models. Akin to our main analyses, participants were nested within country for all models.</w:t>
      </w:r>
    </w:p>
    <w:p w14:paraId="5A4D8B1B" w14:textId="77777777" w:rsidR="00CC1AF0" w:rsidRPr="00CC1AF0" w:rsidDel="009E5C24" w:rsidRDefault="00CC1AF0" w:rsidP="00CC1AF0">
      <w:pPr>
        <w:spacing w:line="480" w:lineRule="auto"/>
        <w:rPr>
          <w:del w:id="21" w:author="Denver Brown [2]" w:date="2023-02-08T08:52:00Z"/>
          <w:rFonts w:ascii="Times New Roman" w:hAnsi="Times New Roman" w:cs="Times New Roman"/>
          <w:kern w:val="0"/>
          <w:sz w:val="24"/>
          <w:szCs w:val="24"/>
          <w14:ligatures w14:val="none"/>
        </w:rPr>
      </w:pPr>
    </w:p>
    <w:p w14:paraId="6BDE80F8" w14:textId="77777777" w:rsidR="00CC1AF0" w:rsidRPr="00CC1AF0" w:rsidRDefault="00CC1AF0" w:rsidP="00CC1AF0">
      <w:pPr>
        <w:spacing w:line="480" w:lineRule="auto"/>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lastRenderedPageBreak/>
        <w:t>Results:</w:t>
      </w:r>
    </w:p>
    <w:p w14:paraId="52069517" w14:textId="77777777" w:rsidR="00CC1AF0" w:rsidRPr="00CC1AF0" w:rsidRDefault="00CC1AF0" w:rsidP="00CC1AF0">
      <w:pPr>
        <w:spacing w:line="480" w:lineRule="auto"/>
        <w:rPr>
          <w:rFonts w:ascii="Times New Roman" w:hAnsi="Times New Roman" w:cs="Times New Roman"/>
          <w:b/>
          <w:kern w:val="0"/>
          <w:sz w:val="24"/>
          <w:szCs w:val="24"/>
          <w14:ligatures w14:val="none"/>
        </w:rPr>
      </w:pPr>
      <w:r w:rsidRPr="00CC1AF0">
        <w:rPr>
          <w:rFonts w:ascii="Times New Roman" w:hAnsi="Times New Roman" w:cs="Times New Roman"/>
          <w:b/>
          <w:kern w:val="0"/>
          <w:sz w:val="24"/>
          <w:szCs w:val="24"/>
          <w14:ligatures w14:val="none"/>
        </w:rPr>
        <w:t>Descriptive statistics</w:t>
      </w:r>
    </w:p>
    <w:p w14:paraId="61927BE1"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After dropping two cases due to Arabic responses not translating properly, the final sample included 341,956 participants, and was predominantly female (55.3%), post-secondary educated (47.5% with a bachelor’s or graduate degree), employed (47.8%), married (42.5%), and physically active to some degree (60.4%). The sample was also representative across the adult life</w:t>
      </w:r>
      <w:del w:id="22" w:author="Denver Brown" w:date="2023-04-14T07:52:00Z">
        <w:r w:rsidRPr="00CC1AF0" w:rsidDel="00E907B7">
          <w:rPr>
            <w:rFonts w:ascii="Times New Roman" w:hAnsi="Times New Roman" w:cs="Times New Roman"/>
            <w:kern w:val="0"/>
            <w:sz w:val="24"/>
            <w:szCs w:val="24"/>
            <w14:ligatures w14:val="none"/>
          </w:rPr>
          <w:delText xml:space="preserve"> </w:delText>
        </w:r>
      </w:del>
      <w:r w:rsidRPr="00CC1AF0">
        <w:rPr>
          <w:rFonts w:ascii="Times New Roman" w:hAnsi="Times New Roman" w:cs="Times New Roman"/>
          <w:kern w:val="0"/>
          <w:sz w:val="24"/>
          <w:szCs w:val="24"/>
          <w14:ligatures w14:val="none"/>
        </w:rPr>
        <w:t xml:space="preserve">span (18-24 and 55-64 were the most common age ranges selected at 18.91% and 18.50% of the sample, respectively). The mean score for the MHQ was 67.93 ± 72.70 SD. Full descriptive statistics for the sample demographic characteristics, covariates, physical activity, and mental health can be found in Table 2. </w:t>
      </w:r>
    </w:p>
    <w:p w14:paraId="4BA74F7D" w14:textId="6CFAD0A6"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After adjusting for propensity score weighting, </w:t>
      </w:r>
      <w:commentRangeStart w:id="23"/>
      <w:commentRangeStart w:id="24"/>
      <w:commentRangeStart w:id="25"/>
      <w:commentRangeStart w:id="26"/>
      <w:commentRangeStart w:id="27"/>
      <w:r w:rsidRPr="00CC1AF0">
        <w:rPr>
          <w:rFonts w:ascii="Times New Roman" w:hAnsi="Times New Roman" w:cs="Times New Roman"/>
          <w:kern w:val="0"/>
          <w:sz w:val="24"/>
          <w:szCs w:val="24"/>
          <w14:ligatures w14:val="none"/>
        </w:rPr>
        <w:t xml:space="preserve">the effective sample for the treated (active) group </w:t>
      </w:r>
      <w:commentRangeEnd w:id="23"/>
      <w:r w:rsidRPr="00CC1AF0">
        <w:rPr>
          <w:kern w:val="0"/>
          <w:sz w:val="16"/>
          <w:szCs w:val="16"/>
          <w14:ligatures w14:val="none"/>
        </w:rPr>
        <w:commentReference w:id="23"/>
      </w:r>
      <w:commentRangeEnd w:id="24"/>
      <w:r w:rsidRPr="00CC1AF0">
        <w:rPr>
          <w:kern w:val="0"/>
          <w:sz w:val="16"/>
          <w:szCs w:val="16"/>
          <w14:ligatures w14:val="none"/>
        </w:rPr>
        <w:commentReference w:id="24"/>
      </w:r>
      <w:commentRangeEnd w:id="25"/>
      <w:r w:rsidRPr="00CC1AF0">
        <w:rPr>
          <w:kern w:val="0"/>
          <w:sz w:val="16"/>
          <w:szCs w:val="16"/>
          <w14:ligatures w14:val="none"/>
        </w:rPr>
        <w:commentReference w:id="25"/>
      </w:r>
      <w:commentRangeEnd w:id="26"/>
      <w:r w:rsidRPr="00CC1AF0">
        <w:rPr>
          <w:kern w:val="0"/>
          <w:sz w:val="16"/>
          <w:szCs w:val="16"/>
          <w14:ligatures w14:val="none"/>
        </w:rPr>
        <w:commentReference w:id="26"/>
      </w:r>
      <w:commentRangeEnd w:id="27"/>
      <w:r w:rsidRPr="00CC1AF0">
        <w:rPr>
          <w:kern w:val="0"/>
          <w:sz w:val="16"/>
          <w:szCs w:val="16"/>
          <w14:ligatures w14:val="none"/>
        </w:rPr>
        <w:commentReference w:id="27"/>
      </w:r>
      <w:r w:rsidRPr="00CC1AF0">
        <w:rPr>
          <w:rFonts w:ascii="Times New Roman" w:hAnsi="Times New Roman" w:cs="Times New Roman"/>
          <w:kern w:val="0"/>
          <w:sz w:val="24"/>
          <w:szCs w:val="24"/>
          <w14:ligatures w14:val="none"/>
        </w:rPr>
        <w:t xml:space="preserve">was reduced to 140,633.8 (68.13% of unadjusted), yielding an overall effective </w:t>
      </w:r>
      <w:commentRangeStart w:id="28"/>
      <w:commentRangeStart w:id="29"/>
      <w:r w:rsidRPr="00CC1AF0">
        <w:rPr>
          <w:rFonts w:ascii="Times New Roman" w:hAnsi="Times New Roman" w:cs="Times New Roman"/>
          <w:kern w:val="0"/>
          <w:sz w:val="24"/>
          <w:szCs w:val="24"/>
          <w14:ligatures w14:val="none"/>
        </w:rPr>
        <w:t xml:space="preserve">sample size of 276,158.8 (80.76% of original sample). </w:t>
      </w:r>
      <w:commentRangeEnd w:id="28"/>
      <w:r w:rsidRPr="00CC1AF0">
        <w:rPr>
          <w:kern w:val="0"/>
          <w:sz w:val="16"/>
          <w:szCs w:val="16"/>
          <w14:ligatures w14:val="none"/>
        </w:rPr>
        <w:commentReference w:id="28"/>
      </w:r>
      <w:commentRangeEnd w:id="29"/>
      <w:r w:rsidRPr="00CC1AF0">
        <w:rPr>
          <w:kern w:val="0"/>
          <w:sz w:val="16"/>
          <w:szCs w:val="16"/>
          <w14:ligatures w14:val="none"/>
        </w:rPr>
        <w:commentReference w:id="29"/>
      </w:r>
      <w:del w:id="30" w:author="Denver Brown" w:date="2023-04-19T15:19:00Z">
        <w:r w:rsidRPr="00CC1AF0" w:rsidDel="00E331F4">
          <w:rPr>
            <w:rFonts w:ascii="Times New Roman" w:hAnsi="Times New Roman" w:cs="Times New Roman"/>
            <w:kern w:val="0"/>
            <w:sz w:val="24"/>
            <w:szCs w:val="24"/>
            <w14:ligatures w14:val="none"/>
          </w:rPr>
          <w:delText xml:space="preserve"> </w:delText>
        </w:r>
      </w:del>
      <w:r w:rsidRPr="00CC1AF0">
        <w:rPr>
          <w:rFonts w:ascii="Times New Roman" w:hAnsi="Times New Roman" w:cs="Times New Roman"/>
          <w:kern w:val="0"/>
          <w:sz w:val="24"/>
          <w:szCs w:val="24"/>
          <w14:ligatures w14:val="none"/>
        </w:rPr>
        <w:t>The effective sample size is the “approximately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{"citationID":"c8jzvoZH","properties":{"formattedCitation":"[61]","plainCitation":"[61]","noteIndex":0},"citationItems":[{"id":83,"uris":["http://zotero.org/users/local/ucDGfcUQ/items/EFUTE3DH"],"itemData":{"id":83,"type":"book","publisher":"Rand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[61]</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6CA145B3" w14:textId="77777777" w:rsidR="00CC1AF0" w:rsidRPr="00CC1AF0" w:rsidRDefault="00CC1AF0" w:rsidP="00CC1AF0">
      <w:pPr>
        <w:spacing w:line="480" w:lineRule="auto"/>
        <w:rPr>
          <w:rFonts w:ascii="Times New Roman" w:hAnsi="Times New Roman" w:cs="Times New Roman"/>
          <w:b/>
          <w:kern w:val="0"/>
          <w:sz w:val="24"/>
          <w:szCs w:val="24"/>
          <w14:ligatures w14:val="none"/>
        </w:rPr>
      </w:pPr>
      <w:r w:rsidRPr="00CC1AF0">
        <w:rPr>
          <w:rFonts w:ascii="Times New Roman" w:hAnsi="Times New Roman" w:cs="Times New Roman"/>
          <w:b/>
          <w:kern w:val="0"/>
          <w:sz w:val="24"/>
          <w:szCs w:val="24"/>
          <w14:ligatures w14:val="none"/>
        </w:rPr>
        <w:t>Physical Activity</w:t>
      </w:r>
    </w:p>
    <w:p w14:paraId="01FBD553"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Propensity score weighted models demonstrated physical activity was associated with significant (p &lt; 0.01) treatment effects on overall MHQ scores </w:t>
      </w:r>
      <w:commentRangeStart w:id="31"/>
      <w:commentRangeStart w:id="32"/>
      <w:r w:rsidRPr="00CC1AF0">
        <w:rPr>
          <w:rFonts w:ascii="Times New Roman" w:hAnsi="Times New Roman" w:cs="Times New Roman"/>
          <w:kern w:val="0"/>
          <w:sz w:val="24"/>
          <w:szCs w:val="24"/>
          <w14:ligatures w14:val="none"/>
        </w:rPr>
        <w:t>(ATC = 17.86; 95% CI: 15.07-</w:t>
      </w:r>
      <w:r w:rsidRPr="00CC1AF0">
        <w:rPr>
          <w:rFonts w:ascii="Times New Roman" w:hAnsi="Times New Roman" w:cs="Times New Roman"/>
          <w:kern w:val="0"/>
          <w:sz w:val="24"/>
          <w:szCs w:val="24"/>
          <w14:ligatures w14:val="none"/>
        </w:rPr>
        <w:lastRenderedPageBreak/>
        <w:t xml:space="preserve">20.64), which coincided with a small effect size calculated using standard deviations from the unweighted data (standardized mean difference (SMD) = 0.25). Physical activity was also associated with significant treatment effects for each of the six MHQ subcategories: Core Cognition (ATC = 16.33; 95% CI: 13.87-18.78; </w:t>
      </w:r>
      <w:r w:rsidRPr="00CC1AF0">
        <w:rPr>
          <w:rFonts w:ascii="Times New Roman" w:hAnsi="Times New Roman" w:cs="Times New Roman"/>
          <w:iCs/>
          <w:kern w:val="0"/>
          <w:sz w:val="24"/>
          <w:szCs w:val="24"/>
          <w14:ligatures w14:val="none"/>
        </w:rPr>
        <w:t>SMD</w:t>
      </w:r>
      <w:r w:rsidRPr="00CC1AF0">
        <w:rPr>
          <w:rFonts w:ascii="Times New Roman" w:hAnsi="Times New Roman" w:cs="Times New Roman"/>
          <w:kern w:val="0"/>
          <w:sz w:val="24"/>
          <w:szCs w:val="24"/>
          <w14:ligatures w14:val="none"/>
        </w:rPr>
        <w:t xml:space="preserve"> = 0.25), Adaptability and Resilience (ATC =17.57; 95% CI: 14.83-20.31; </w:t>
      </w:r>
      <w:r w:rsidRPr="00CC1AF0">
        <w:rPr>
          <w:rFonts w:ascii="Times New Roman" w:hAnsi="Times New Roman" w:cs="Times New Roman"/>
          <w:iCs/>
          <w:kern w:val="0"/>
          <w:sz w:val="24"/>
          <w:szCs w:val="24"/>
          <w14:ligatures w14:val="none"/>
        </w:rPr>
        <w:t>SMD</w:t>
      </w:r>
      <w:r w:rsidRPr="00CC1AF0">
        <w:rPr>
          <w:rFonts w:ascii="Times New Roman" w:hAnsi="Times New Roman" w:cs="Times New Roman"/>
          <w:kern w:val="0"/>
          <w:sz w:val="24"/>
          <w:szCs w:val="24"/>
          <w14:ligatures w14:val="none"/>
        </w:rPr>
        <w:t xml:space="preserve"> = 0.26), Drive and Motivation (ATC = 15.86; 95% CI: 12.87-18.86; </w:t>
      </w:r>
      <w:r w:rsidRPr="00CC1AF0">
        <w:rPr>
          <w:rFonts w:ascii="Times New Roman" w:hAnsi="Times New Roman" w:cs="Times New Roman"/>
          <w:iCs/>
          <w:kern w:val="0"/>
          <w:sz w:val="24"/>
          <w:szCs w:val="24"/>
          <w14:ligatures w14:val="none"/>
        </w:rPr>
        <w:t>SMD</w:t>
      </w:r>
      <w:r w:rsidRPr="00CC1AF0">
        <w:rPr>
          <w:rFonts w:ascii="Times New Roman" w:hAnsi="Times New Roman" w:cs="Times New Roman"/>
          <w:kern w:val="0"/>
          <w:sz w:val="24"/>
          <w:szCs w:val="24"/>
          <w14:ligatures w14:val="none"/>
        </w:rPr>
        <w:t xml:space="preserve"> = 0.24), Mood and Outlook (ATC = 15.27; 95% CI: 12.53-18.01; </w:t>
      </w:r>
      <w:r w:rsidRPr="00CC1AF0">
        <w:rPr>
          <w:rFonts w:ascii="Times New Roman" w:hAnsi="Times New Roman" w:cs="Times New Roman"/>
          <w:iCs/>
          <w:kern w:val="0"/>
          <w:sz w:val="24"/>
          <w:szCs w:val="24"/>
          <w14:ligatures w14:val="none"/>
        </w:rPr>
        <w:t>SMD</w:t>
      </w:r>
      <w:r w:rsidRPr="00CC1AF0">
        <w:rPr>
          <w:rFonts w:ascii="Times New Roman" w:hAnsi="Times New Roman" w:cs="Times New Roman"/>
          <w:i/>
          <w:kern w:val="0"/>
          <w:sz w:val="24"/>
          <w:szCs w:val="24"/>
          <w14:ligatures w14:val="none"/>
        </w:rPr>
        <w:t xml:space="preserve"> </w:t>
      </w:r>
      <w:r w:rsidRPr="00CC1AF0">
        <w:rPr>
          <w:rFonts w:ascii="Times New Roman" w:hAnsi="Times New Roman" w:cs="Times New Roman"/>
          <w:kern w:val="0"/>
          <w:sz w:val="24"/>
          <w:szCs w:val="24"/>
          <w14:ligatures w14:val="none"/>
        </w:rPr>
        <w:t xml:space="preserve">= 0.22), Social Self (ATC = 13.02; 95% CI: 10.18-15.85; </w:t>
      </w:r>
      <w:r w:rsidRPr="00CC1AF0">
        <w:rPr>
          <w:rFonts w:ascii="Times New Roman" w:hAnsi="Times New Roman" w:cs="Times New Roman"/>
          <w:iCs/>
          <w:kern w:val="0"/>
          <w:sz w:val="24"/>
          <w:szCs w:val="24"/>
          <w14:ligatures w14:val="none"/>
        </w:rPr>
        <w:t>SMD</w:t>
      </w:r>
      <w:r w:rsidRPr="00CC1AF0">
        <w:rPr>
          <w:rFonts w:ascii="Times New Roman" w:hAnsi="Times New Roman" w:cs="Times New Roman"/>
          <w:kern w:val="0"/>
          <w:sz w:val="24"/>
          <w:szCs w:val="24"/>
          <w14:ligatures w14:val="none"/>
        </w:rPr>
        <w:t xml:space="preserve"> = 0.17), and Mind-Body Connection (ATC = 19.25; 95% CI: 16.66-21.84; </w:t>
      </w:r>
      <w:r w:rsidRPr="00CC1AF0">
        <w:rPr>
          <w:rFonts w:ascii="Times New Roman" w:hAnsi="Times New Roman" w:cs="Times New Roman"/>
          <w:iCs/>
          <w:kern w:val="0"/>
          <w:sz w:val="24"/>
          <w:szCs w:val="24"/>
          <w14:ligatures w14:val="none"/>
        </w:rPr>
        <w:t>SMD</w:t>
      </w:r>
      <w:r w:rsidRPr="00CC1AF0">
        <w:rPr>
          <w:rFonts w:ascii="Times New Roman" w:hAnsi="Times New Roman" w:cs="Times New Roman"/>
          <w:kern w:val="0"/>
          <w:sz w:val="24"/>
          <w:szCs w:val="24"/>
          <w14:ligatures w14:val="none"/>
        </w:rPr>
        <w:t xml:space="preserve"> = 0.31). </w:t>
      </w:r>
      <w:commentRangeEnd w:id="31"/>
      <w:r w:rsidRPr="00CC1AF0">
        <w:rPr>
          <w:kern w:val="0"/>
          <w:sz w:val="16"/>
          <w:szCs w:val="16"/>
          <w14:ligatures w14:val="none"/>
        </w:rPr>
        <w:commentReference w:id="31"/>
      </w:r>
      <w:commentRangeEnd w:id="32"/>
      <w:r w:rsidRPr="00CC1AF0">
        <w:rPr>
          <w:kern w:val="0"/>
          <w:sz w:val="16"/>
          <w:szCs w:val="16"/>
          <w14:ligatures w14:val="none"/>
        </w:rPr>
        <w:commentReference w:id="32"/>
      </w:r>
    </w:p>
    <w:p w14:paraId="353376D8" w14:textId="77777777" w:rsidR="00CC1AF0" w:rsidRPr="00CC1AF0" w:rsidRDefault="00CC1AF0" w:rsidP="00CC1AF0">
      <w:pPr>
        <w:spacing w:line="480" w:lineRule="auto"/>
        <w:rPr>
          <w:rFonts w:ascii="Times New Roman" w:hAnsi="Times New Roman" w:cs="Times New Roman"/>
          <w:b/>
          <w:kern w:val="0"/>
          <w:sz w:val="24"/>
          <w:szCs w:val="24"/>
          <w14:ligatures w14:val="none"/>
        </w:rPr>
      </w:pPr>
      <w:r w:rsidRPr="00CC1AF0">
        <w:rPr>
          <w:rFonts w:ascii="Times New Roman" w:hAnsi="Times New Roman" w:cs="Times New Roman"/>
          <w:b/>
          <w:kern w:val="0"/>
          <w:sz w:val="24"/>
          <w:szCs w:val="24"/>
          <w14:ligatures w14:val="none"/>
        </w:rPr>
        <w:t xml:space="preserve">Physical Activity and Age </w:t>
      </w:r>
    </w:p>
    <w:p w14:paraId="1262FDF6" w14:textId="77777777"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Figures 1 and 2 show the effects of PA on overall MHQ scores and each subcategory by each age group. Briefly, overall trends showed significant beneficial effects of physical activity on overall MHQ scores and each MHQ subcategory across each age group. Larger effects were observed for young and middle-aged adults as well as those 85+ years of age. </w:t>
      </w:r>
      <w:commentRangeStart w:id="33"/>
      <w:commentRangeStart w:id="34"/>
      <w:r w:rsidRPr="00CC1AF0">
        <w:rPr>
          <w:rFonts w:ascii="Times New Roman" w:hAnsi="Times New Roman" w:cs="Times New Roman"/>
          <w:kern w:val="0"/>
          <w:sz w:val="24"/>
          <w:szCs w:val="24"/>
          <w14:ligatures w14:val="none"/>
        </w:rPr>
        <w:t>Inspection of the estimated effects on the six MHQ subcategories suggest that younger age groups may experience more favorable effects from physical activity for Core Cognition and Adaptability and Resilience, as compared to the other older age groups. All ATCs and standard errors can be found in Supplementary Materials Table 1.</w:t>
      </w:r>
      <w:commentRangeEnd w:id="33"/>
      <w:r w:rsidRPr="00CC1AF0">
        <w:rPr>
          <w:kern w:val="0"/>
          <w:sz w:val="16"/>
          <w:szCs w:val="16"/>
          <w14:ligatures w14:val="none"/>
        </w:rPr>
        <w:commentReference w:id="33"/>
      </w:r>
      <w:commentRangeEnd w:id="34"/>
      <w:r w:rsidRPr="00CC1AF0">
        <w:rPr>
          <w:kern w:val="0"/>
          <w:sz w:val="16"/>
          <w:szCs w:val="16"/>
          <w14:ligatures w14:val="none"/>
        </w:rPr>
        <w:commentReference w:id="34"/>
      </w:r>
    </w:p>
    <w:p w14:paraId="7AB58767"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Figures 3 and 4 show the predicted values of overall MHQ scores and each of the six subcategories as a function of age and physical activity engagement, demonstrating consistent increases in mental health with aging, with the exception of 75-84 to 85+ where mental health appears to plateau as evidenced by non-significant changes in both the Inactive and Active groups. Being physically active was associated with consistently higher mental health across all age groups.</w:t>
      </w:r>
    </w:p>
    <w:p w14:paraId="21186DBC" w14:textId="77777777" w:rsidR="00CC1AF0" w:rsidRPr="00CC1AF0" w:rsidRDefault="00CC1AF0" w:rsidP="00CC1AF0">
      <w:pPr>
        <w:spacing w:line="480" w:lineRule="auto"/>
        <w:rPr>
          <w:rFonts w:ascii="Times New Roman" w:hAnsi="Times New Roman" w:cs="Times New Roman"/>
          <w:b/>
          <w:kern w:val="0"/>
          <w:sz w:val="24"/>
          <w:szCs w:val="24"/>
          <w14:ligatures w14:val="none"/>
        </w:rPr>
      </w:pPr>
      <w:r w:rsidRPr="00CC1AF0">
        <w:rPr>
          <w:rFonts w:ascii="Times New Roman" w:hAnsi="Times New Roman" w:cs="Times New Roman"/>
          <w:b/>
          <w:kern w:val="0"/>
          <w:sz w:val="24"/>
          <w:szCs w:val="24"/>
          <w14:ligatures w14:val="none"/>
        </w:rPr>
        <w:lastRenderedPageBreak/>
        <w:t>Sensitivity analyses</w:t>
      </w:r>
    </w:p>
    <w:p w14:paraId="41368DC1"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Our sensitivity analyses (see Table 3) demonstrated convergence of the estimated treatment effects of physical activity on mental health across each of the alternative statistical techniques employed when compared to the main GBM results. </w:t>
      </w:r>
    </w:p>
    <w:p w14:paraId="64E8F163" w14:textId="77777777" w:rsidR="00CC1AF0" w:rsidRPr="00CC1AF0" w:rsidDel="00584FB9" w:rsidRDefault="00CC1AF0" w:rsidP="00CC1AF0">
      <w:pPr>
        <w:spacing w:line="480" w:lineRule="auto"/>
        <w:rPr>
          <w:del w:id="35" w:author="Denver Brown" w:date="2023-04-14T08:38:00Z"/>
          <w:rFonts w:ascii="Times New Roman" w:hAnsi="Times New Roman" w:cs="Times New Roman"/>
          <w:kern w:val="0"/>
          <w:sz w:val="24"/>
          <w:szCs w:val="24"/>
          <w14:ligatures w14:val="none"/>
        </w:rPr>
      </w:pPr>
    </w:p>
    <w:p w14:paraId="57815FB8" w14:textId="77777777" w:rsidR="00CC1AF0" w:rsidRPr="00CC1AF0" w:rsidDel="00584FB9" w:rsidRDefault="00CC1AF0" w:rsidP="00CC1AF0">
      <w:pPr>
        <w:spacing w:line="480" w:lineRule="auto"/>
        <w:rPr>
          <w:del w:id="36" w:author="Denver Brown" w:date="2023-04-14T08:38:00Z"/>
          <w:rFonts w:ascii="Times New Roman" w:hAnsi="Times New Roman" w:cs="Times New Roman"/>
          <w:kern w:val="0"/>
          <w:sz w:val="24"/>
          <w:szCs w:val="24"/>
          <w14:ligatures w14:val="none"/>
        </w:rPr>
      </w:pPr>
    </w:p>
    <w:p w14:paraId="1942003F" w14:textId="77777777" w:rsidR="00CC1AF0" w:rsidRPr="00CC1AF0" w:rsidRDefault="00CC1AF0" w:rsidP="00CC1AF0">
      <w:pPr>
        <w:spacing w:line="480" w:lineRule="auto"/>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t>Discussion</w:t>
      </w:r>
    </w:p>
    <w:p w14:paraId="141021AB" w14:textId="4603ADC4"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The purpose of the present study was to estimate the treatment effects of physical activity engagement on a comprehensive indicator of mental health and its subcategories, and whether these effects may differ across age cohorts. Our findings revealed a significant small effect of self-reported physical activity on overall mental health and well-being. Sensitivity analyses revealed this effect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{"citationID":"cYpM6yR9","properties":{"formattedCitation":"[53]","plainCitation":"[53]","noteIndex":0},"citationItems":[{"id":88,"uris":["http://zotero.org/users/local/ucDGfcUQ/items/565RUGJ2"],"itemData":{"id":88,"type":"article-journal","container-title":"World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[53]</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cognitive function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{"citationID":"NqY7wZ4h","properties":{"formattedCitation":"[62,63]","plainCitation":"[62,63]","noteIndex":0},"citationItems":[{"id":110,"uris":["http://zotero.org/users/local/ucDGfcUQ/items/C7Z9P8NH"],"itemData":{"id":110,"type":"article-journal","abstract":"Childhood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[62,63]</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emotional skills</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{"citationID":"efDvzjMe","properties":{"formattedCitation":"[64]","plainCitation":"[64]","noteIndex":0},"citationItems":[{"id":81,"uris":["http://zotero.org/users/local/ucDGfcUQ/items/9BDW4IG6"],"itemData":{"id":81,"type":"article-journal","container-title":"Scandinavian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[64]</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resilience</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{"citationID":"IF0BshXB","properties":{"formattedCitation":"[65]","plainCitation":"[65]","noteIndex":0},"citationItems":[{"id":80,"uris":["http://zotero.org/users/local/ucDGfcUQ/items/9BDRMLMU"],"itemData":{"id":80,"type":"article-journal","container-title":"Psychological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[65]</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and quality of life</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{"citationID":"K4jGHYtZ","properties":{"formattedCitation":"[21,26]","plainCitation":"[21,26]","noteIndex":0},"citationItems":[{"id":37,"uris":["http://zotero.org/users/local/ucDGfcUQ/items/YJZ2YFV2"],"itemData":{"id":37,"type":"article-journal","container-title":"Psychiatry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[21,26]</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{"citationID":"LFaAAQHP","properties":{"formattedCitation":"[66,67]","plainCitation":"[66,67]","noteIndex":0},"citationItems":[{"id":79,"uris":["http://zotero.org/users/local/ucDGfcUQ/items/6GUZX27Q"],"itemData":{"id":79,"type":"article-journal","container-title":"Scandinavian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[66,67]</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w:t>
      </w:r>
      <w:commentRangeStart w:id="37"/>
      <w:r w:rsidRPr="00CC1AF0">
        <w:rPr>
          <w:rFonts w:ascii="Times New Roman" w:hAnsi="Times New Roman" w:cs="Times New Roman"/>
          <w:kern w:val="0"/>
          <w:sz w:val="24"/>
          <w:szCs w:val="24"/>
          <w14:ligatures w14:val="none"/>
        </w:rPr>
        <w:t>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commentRangeEnd w:id="37"/>
      <w:r w:rsidRPr="00CC1AF0">
        <w:rPr>
          <w:kern w:val="0"/>
          <w:sz w:val="16"/>
          <w:szCs w:val="16"/>
          <w14:ligatures w14:val="none"/>
        </w:rPr>
        <w:commentReference w:id="37"/>
      </w:r>
    </w:p>
    <w:p w14:paraId="49E85A1D" w14:textId="47530A60" w:rsidR="00CC1AF0" w:rsidRPr="00CC1AF0" w:rsidRDefault="00CC1AF0" w:rsidP="00CC1AF0">
      <w:pPr>
        <w:spacing w:line="480" w:lineRule="auto"/>
        <w:rPr>
          <w:kern w:val="0"/>
          <w14:ligatures w14:val="none"/>
        </w:rPr>
      </w:pPr>
      <w:r w:rsidRPr="00CC1AF0">
        <w:rPr>
          <w:rFonts w:ascii="Times New Roman" w:hAnsi="Times New Roman" w:cs="Times New Roman"/>
          <w:kern w:val="0"/>
          <w:sz w:val="24"/>
          <w:szCs w:val="24"/>
          <w14:ligatures w14:val="none"/>
        </w:rPr>
        <w:lastRenderedPageBreak/>
        <w:tab/>
        <w:t>Findings from the present study also contribute to the body of literature investigating associations between physical activity and mental health through examining specific subcategories of mental health and well-being. Our results showed robust and consistent beneficial effects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effects were observed for physical activity, contains items assessing aspects of well-being with benefits robustly related to physical activity, such as pain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{"citationID":"ZNFHu2Bi","properties":{"formattedCitation":"[68,69]","plainCitation":"[68,69]","noteIndex":0},"citationItems":[{"id":77,"uris":["http://zotero.org/users/local/ucDGfcUQ/items/MSQXPDS7"],"itemData":{"id":77,"type":"article-journal","container-title":"The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[68,69]</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sleep</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{"citationID":"3xdYtoEE","properties":{"formattedCitation":"[70,71]","plainCitation":"[70,71]","noteIndex":0},"citationItems":[{"id":75,"uris":["http://zotero.org/users/local/ucDGfcUQ/items/X7M8RR6Z"],"itemData":{"id":75,"type":"article-journal","container-title":"Journal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[70,71]</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appetite regulation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{"citationID":"UB9AU6Ns","properties":{"formattedCitation":"[72,73]","plainCitation":"[72,73]","noteIndex":0},"citationItems":[{"id":73,"uris":["http://zotero.org/users/local/ucDGfcUQ/items/28Y3JD79"],"itemData":{"id":73,"type":"article-journal","container-title":"Physiology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[72,73]</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and fatigue</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{"citationID":"lc7g8QWO","properties":{"formattedCitation":"[74,75]","plainCitation":"[74,75]","noteIndex":0},"citationItems":[{"id":115,"uris":["http://zotero.org/users/local/ucDGfcUQ/items/4VXC47EU"],"itemData":{"id":115,"type":"article-journal","abstract":"OBJECTIVE: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[74,75]</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Conversely, the smallest effect was shown for Social Self, which includes aspects of well-being with less established and robust associations to physical activity such as </w:t>
      </w:r>
      <w:commentRangeStart w:id="38"/>
      <w:commentRangeStart w:id="39"/>
      <w:commentRangeEnd w:id="38"/>
      <w:r w:rsidRPr="00CC1AF0">
        <w:rPr>
          <w:kern w:val="0"/>
          <w:sz w:val="16"/>
          <w:szCs w:val="16"/>
          <w14:ligatures w14:val="none"/>
        </w:rPr>
        <w:commentReference w:id="38"/>
      </w:r>
      <w:commentRangeEnd w:id="39"/>
      <w:r w:rsidRPr="00CC1AF0">
        <w:rPr>
          <w:kern w:val="0"/>
          <w:sz w:val="16"/>
          <w:szCs w:val="16"/>
          <w14:ligatures w14:val="none"/>
        </w:rPr>
        <w:commentReference w:id="39"/>
      </w:r>
      <w:r w:rsidRPr="00CC1AF0">
        <w:rPr>
          <w:rFonts w:ascii="Times New Roman" w:hAnsi="Times New Roman" w:cs="Times New Roman"/>
          <w:kern w:val="0"/>
          <w:sz w:val="24"/>
          <w:szCs w:val="24"/>
          <w14:ligatures w14:val="none"/>
        </w:rPr>
        <w:t>empathy,</w:t>
      </w:r>
      <w:ins w:id="40" w:author="Christopher Huong" w:date="2023-04-18T08:16:00Z">
        <w:r w:rsidRPr="00CC1AF0">
          <w:rPr>
            <w:rFonts w:ascii="Times New Roman" w:hAnsi="Times New Roman" w:cs="Times New Roman"/>
            <w:kern w:val="0"/>
            <w:sz w:val="24"/>
            <w:szCs w:val="24"/>
            <w14:ligatures w14:val="none"/>
          </w:rPr>
          <w:t xml:space="preserve"> </w:t>
        </w:r>
      </w:ins>
      <w:commentRangeStart w:id="41"/>
      <w:commentRangeStart w:id="42"/>
      <w:r w:rsidRPr="00CC1AF0">
        <w:rPr>
          <w:rFonts w:ascii="Times New Roman" w:hAnsi="Times New Roman" w:cs="Times New Roman"/>
          <w:kern w:val="0"/>
          <w:sz w:val="24"/>
          <w:szCs w:val="24"/>
          <w14:ligatures w14:val="none"/>
        </w:rPr>
        <w:t>communication skills</w:t>
      </w:r>
      <w:commentRangeEnd w:id="41"/>
      <w:r w:rsidRPr="00CC1AF0">
        <w:rPr>
          <w:kern w:val="0"/>
          <w:sz w:val="16"/>
          <w:szCs w:val="16"/>
          <w14:ligatures w14:val="none"/>
        </w:rPr>
        <w:commentReference w:id="41"/>
      </w:r>
      <w:commentRangeEnd w:id="42"/>
      <w:r w:rsidRPr="00CC1AF0">
        <w:rPr>
          <w:kern w:val="0"/>
          <w:sz w:val="16"/>
          <w:szCs w:val="16"/>
          <w14:ligatures w14:val="none"/>
        </w:rPr>
        <w:commentReference w:id="42"/>
      </w:r>
      <w:r w:rsidRPr="00CC1AF0">
        <w:rPr>
          <w:rFonts w:ascii="Times New Roman" w:hAnsi="Times New Roman" w:cs="Times New Roman"/>
          <w:kern w:val="0"/>
          <w:sz w:val="24"/>
          <w:szCs w:val="24"/>
          <w14:ligatures w14:val="none"/>
        </w:rPr>
        <w:t xml:space="preserve"> and relationship building</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LCbdf93Z","properties":{"formattedCitation":"[76\\uc0\\u8211{}78]","plainCitation":"[76–78]","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id":68,"uris":["http://zotero.org/users/local/ucDGfcUQ/items/Y2BEENA5"],"itemData":{"id":68,"type":"article-journal","container-title":"Asia Pacific Journal of Public Health","issue":"4","note":"publisher: SAGE Publications Sage CA: Los Angeles, CA","page":"406–410","title":"The influences of changes in physical activity levels with easing restriction of access to the University campus on empathy and social supports in college students during the covid-19 pandemic","volume":"34","author":[{"family":"Shima","given":"Takeru"},{"family":"Nakao","given":"Hayato"},{"family":"Tai","given":"Kentaro"},{"family":"Shimofure","given":"Tomonori"},{"family":"Jesmin","given":"Subrina"},{"family":"Arai","given":"Yoshihiro"},{"family":"Kiyama","given":"Keiko"},{"family":"Onizawa","given":"Yoko"}],"issued":{"date-parts":[["2022"]]}}},{"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[76–78]</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negating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6F700C0D" w:rsidR="00CC1AF0" w:rsidRPr="00CC1AF0" w:rsidRDefault="00CC1AF0" w:rsidP="00CC1AF0">
      <w:pPr>
        <w:spacing w:line="480" w:lineRule="auto"/>
        <w:ind w:firstLine="720"/>
        <w:rPr>
          <w:rFonts w:ascii="Times New Roman" w:hAnsi="Times New Roman" w:cs="Times New Roman"/>
          <w:kern w:val="0"/>
          <w:sz w:val="24"/>
          <w:szCs w:val="24"/>
          <w14:ligatures w14:val="none"/>
        </w:rPr>
      </w:pPr>
      <w:commentRangeStart w:id="43"/>
      <w:r w:rsidRPr="00CC1AF0">
        <w:rPr>
          <w:rFonts w:ascii="Times New Roman" w:hAnsi="Times New Roman" w:cs="Times New Roman"/>
          <w:kern w:val="0"/>
          <w:sz w:val="24"/>
          <w:szCs w:val="24"/>
          <w14:ligatures w14:val="none"/>
        </w:rPr>
        <w:t>This study also addressed a knowledge gap regarding a dearth of evidence investigating potential differential effects of physical activity on certain aspects of mental health and well-being across the adult lifespan</w:t>
      </w:r>
      <w:commentRangeEnd w:id="43"/>
      <w:r w:rsidRPr="00CC1AF0">
        <w:rPr>
          <w:kern w:val="0"/>
          <w:sz w:val="16"/>
          <w:szCs w:val="16"/>
          <w14:ligatures w14:val="none"/>
        </w:rPr>
        <w:commentReference w:id="43"/>
      </w:r>
      <w:r w:rsidRPr="00CC1AF0">
        <w:rPr>
          <w:rFonts w:ascii="Times New Roman" w:hAnsi="Times New Roman" w:cs="Times New Roman"/>
          <w:kern w:val="0"/>
          <w:sz w:val="24"/>
          <w:szCs w:val="24"/>
          <w14:ligatures w14:val="none"/>
        </w:rPr>
        <w:t xml:space="preserve">. Evidence indicated that young and middle-aged adults may experience greater benefits for their overall mental health from physical activity engagement in comparison to older adults. It should be noted that adults 85+ years of age appear to be an </w:t>
      </w:r>
      <w:r w:rsidRPr="00CC1AF0">
        <w:rPr>
          <w:rFonts w:ascii="Times New Roman" w:hAnsi="Times New Roman" w:cs="Times New Roman"/>
          <w:kern w:val="0"/>
          <w:sz w:val="24"/>
          <w:szCs w:val="24"/>
          <w14:ligatures w14:val="none"/>
        </w:rPr>
        <w:lastRenderedPageBreak/>
        <w:t>exception; however, this group also had the largest confidence interval likely due to a relatively smaller sample. As average levels of physical activity tend to be higher among young and middle-aged adults than older adults</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{"citationID":"BD0V4TUO","properties":{"formattedCitation":"[79,80]","plainCitation":"[79,80]","noteIndex":0},"citationItems":[{"id":66,"uris":["http://zotero.org/users/local/ucDGfcUQ/items/J7SMA5YS"],"itemData":{"id":66,"type":"article-journal","container-title":"Obesity Reviews","note":"publisher: Wiley Online Library","page":"8–13","title":"Changes in physical activity over the lifespan: impact on body composition and sarcopenic obesity","volume":"19","author":[{"family":"Westerterp","given":"KR"}],"issued":{"date-parts":[["2018"]]}}},{"id":65,"uris":["http://zotero.org/users/local/ucDGfcUQ/items/HDWSVXCP"],"itemData":{"id":65,"type":"article-journal","container-title":"International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[79,80]</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a more sedentary lifestyle may be especially indicative of impairment </w:t>
      </w:r>
      <w:commentRangeStart w:id="44"/>
      <w:commentRangeStart w:id="45"/>
      <w:r w:rsidRPr="00CC1AF0">
        <w:rPr>
          <w:rFonts w:ascii="Times New Roman" w:hAnsi="Times New Roman" w:cs="Times New Roman"/>
          <w:kern w:val="0"/>
          <w:sz w:val="24"/>
          <w:szCs w:val="24"/>
          <w14:ligatures w14:val="none"/>
        </w:rPr>
        <w:t xml:space="preserve">in </w:t>
      </w:r>
      <w:commentRangeStart w:id="46"/>
      <w:commentRangeStart w:id="47"/>
      <w:r w:rsidRPr="00CC1AF0">
        <w:rPr>
          <w:rFonts w:ascii="Times New Roman" w:hAnsi="Times New Roman" w:cs="Times New Roman"/>
          <w:kern w:val="0"/>
          <w:sz w:val="24"/>
          <w:szCs w:val="24"/>
          <w14:ligatures w14:val="none"/>
        </w:rPr>
        <w:t>younger cohorts</w:t>
      </w:r>
      <w:commentRangeEnd w:id="44"/>
      <w:r w:rsidRPr="00CC1AF0">
        <w:rPr>
          <w:kern w:val="0"/>
          <w:sz w:val="16"/>
          <w:szCs w:val="16"/>
          <w14:ligatures w14:val="none"/>
        </w:rPr>
        <w:commentReference w:id="44"/>
      </w:r>
      <w:commentRangeEnd w:id="45"/>
      <w:r w:rsidRPr="00CC1AF0">
        <w:rPr>
          <w:kern w:val="0"/>
          <w:sz w:val="16"/>
          <w:szCs w:val="16"/>
          <w14:ligatures w14:val="none"/>
        </w:rPr>
        <w:commentReference w:id="45"/>
      </w:r>
      <w:r w:rsidRPr="00CC1AF0">
        <w:rPr>
          <w:rFonts w:ascii="Times New Roman" w:hAnsi="Times New Roman" w:cs="Times New Roman"/>
          <w:kern w:val="0"/>
          <w:sz w:val="24"/>
          <w:szCs w:val="24"/>
          <w14:ligatures w14:val="none"/>
        </w:rPr>
        <w:t xml:space="preserve">, </w:t>
      </w:r>
      <w:commentRangeEnd w:id="46"/>
      <w:r w:rsidRPr="00CC1AF0">
        <w:rPr>
          <w:kern w:val="0"/>
          <w:sz w:val="16"/>
          <w:szCs w:val="16"/>
          <w14:ligatures w14:val="none"/>
        </w:rPr>
        <w:commentReference w:id="46"/>
      </w:r>
      <w:commentRangeEnd w:id="47"/>
      <w:r w:rsidRPr="00CC1AF0">
        <w:rPr>
          <w:kern w:val="0"/>
          <w:sz w:val="16"/>
          <w:szCs w:val="16"/>
          <w14:ligatures w14:val="none"/>
        </w:rPr>
        <w:commentReference w:id="47"/>
      </w:r>
      <w:r w:rsidRPr="00CC1AF0">
        <w:rPr>
          <w:rFonts w:ascii="Times New Roman" w:hAnsi="Times New Roman" w:cs="Times New Roman"/>
          <w:kern w:val="0"/>
          <w:sz w:val="24"/>
          <w:szCs w:val="24"/>
          <w14:ligatures w14:val="none"/>
        </w:rPr>
        <w:t xml:space="preserve">. Core Cognition, Drive and Motivation, and Adaptability and Resilience followed the same trend as overall MHQ scores, and thus these specific aspects of mental health and well-being may be more amenable to benefits from adopting a more active lifestyle, whereas the other subcategories seem to demonstrate relatively consistent benefits from physical activity across the adult lifespan. Finally, differences between inactive and active groups across ages were most pronounced in the 85+ age group as evidenced by the largest average marginal effect across all subcategories. This finding makes it clear that physical activity engagement is especially important for maintaining better mental health and well-being in the latest stages of life. </w:t>
      </w:r>
    </w:p>
    <w:p w14:paraId="34D2521E" w14:textId="6234780C"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As the body of literature examining associations between physical activity and mental health continues to grow, it is imperative that researchers adopt statistical best practices that can reduce bias and strengthen our inferences. Matching and weighting techniques have received little attention in the fields of exercise psychology and behavioral medicine to date. For example, an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peCgqhCP","properties":{"formattedCitation":"[57,58,60]","plainCitation":"[57,58,60]","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[57,58,60]</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we utilized several combinations of methods in our sensitivity analyses. Our sensitivity analysis revealed minimal deviance in the </w:t>
      </w:r>
      <w:r w:rsidRPr="00CC1AF0">
        <w:rPr>
          <w:rFonts w:ascii="Times New Roman" w:hAnsi="Times New Roman" w:cs="Times New Roman"/>
          <w:kern w:val="0"/>
          <w:sz w:val="24"/>
          <w:szCs w:val="24"/>
          <w14:ligatures w14:val="none"/>
        </w:rPr>
        <w:lastRenderedPageBreak/>
        <w:t>estimated effects of physical activity on overall MHQ scores across the various covariate adjustment and missing data procedures that were implemented – effect sizes were equivalent ranging from an SMD of 0.25 to 0.26. Using these various propensity score estimation techniques helped to improve our confidence that the estimated effect was not biased due to misspecification of the propensity model. In doing so, these estimates strengthen the inferences we can make about the relationship between physical activity and mental health. Though strong causal inferences are not indicated by cross-sectional observations, our results converge with existing intervention studies</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YWyH2j2E","properties":{"formattedCitation":"[22,81\\uc0\\u8211{}83]","plainCitation":"[22,81–83]","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64,"uris":["http://zotero.org/users/local/ucDGfcUQ/items/XFAEPHMX"],"itemData":{"id":64,"type":"article-journal","container-title":"Cognition and emotion","issue":"4","note":"publisher: Taylor &amp; Francis","page":"834–843","title":"Acute aerobic exercise helps overcome emotion regulation deficits","volume":"31","author":[{"family":"Bernstein","given":"Emily E"},{"family":"McNally","given":"Richard J"}],"issued":{"date-parts":[["2017"]]}}},{"id":63,"uris":["http://zotero.org/users/local/ucDGfcUQ/items/VVLSSFE4"],"itemData":{"id":63,"type":"article-journal","container-title":"Cancer treatment reviews","note":"publisher: Elsevier","page":"91–104","title":"Effects and moderators of exercise on quality of life and physical function in patients with cancer: an individual patient data meta-analysis of 34 RCTs","volume":"52","author":[{"family":"Buffart","given":"Laurien M"},{"family":"Kalter","given":"Joeri"},{"family":"Sweegers","given":"Maike G"},{"family":"Courneya","given":"Kerry S"},{"family":"Newton","given":"Robert U"},{"family":"Aaronson","given":"Neil K"},{"family":"Jacobsen","given":"Paul B"},{"family":"May","given":"Anne M"},{"family":"Galvão","given":"Daniel A"},{"family":"Chinapaw","given":"Mai J"},{"literal":"others"}],"issued":{"date-parts":[["2017"]]}}},{"id":62,"uris":["http://zotero.org/users/local/ucDGfcUQ/items/7CX3TJ7I"],"itemData":{"id":62,"type":"article-journal","container-title":"Acta Psychiatrica Scandinavica","issue":"5","note":"publisher: Wiley Online Library","page":"350–359","title":"Exercise augmentation compared with usual care for post-traumatic stress disorder: A randomized controlled trial","volume":"131","author":[{"family":"Rosenbaum","given":"S"},{"family":"Sherrington","given":"C"},{"family":"Tiedemann","given":"A"}],"issued":{"date-parts":[["2015"]]}}}],"schema":"https://github.com/citation-style-language/schema/raw/master/csl-citation.json"}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[22,81–83]</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For example, previous meta-analyses of randomized controlled trials on exercise and depression found pooled effect sizes ranging from 0.62 to 0.98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{"citationID":"o1iAWLoV","properties":{"formattedCitation":"[20,84,85]","plainCitation":"[20,84,85]","noteIndex":0},"citationItems":[{"id":36,"uris":["http://zotero.org/users/local/ucDGfcUQ/items/RDQU9ZJW"],"itemData":{"id":36,"type":"article-journal","container-title":"Journal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E"}],"issued":{"date-parts":[["2013"]]}}},{"id":60,"uris":["http://zotero.org/users/local/ucDGfcUQ/items/Q24WDI3I"],"itemData":{"id":60,"type":"article-journal","container-title":"Scandinavian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[20,84,85]</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Compared to previous intervention research, however, our findings may underestimate the true effect of physical activity, yet the size and diversity of our sample may indicate this association is not as strong as randomized controlled trials would otherwise suggest. Regardless, the present findings support and extend the existing literature on the benefits of physical activity engagement across various aspects of mental health. </w:t>
      </w:r>
    </w:p>
    <w:p w14:paraId="03A52058" w14:textId="59F5067F"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Despite several strengths, there are several limitations with the current study. Firstly, unlike true randomization, propensity score weighting does not adjust for unobserved covariates</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{"citationID":"fv00f8bM","properties":{"formattedCitation":"[86]","plainCitation":"[86]","noteIndex":0},"citationItems":[{"id":59,"uris":["http://zotero.org/users/local/ucDGfcUQ/items/HUWY49RS"],"itemData":{"id":59,"type":"article-journal","container-title":"American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[86]</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An unbiased treatment effect assumes that all potential confounders are observed, which is unlikely to be the case in any observational study. Additionally, the covariates included in this analysis were restricted by what was included in the MHM survey. Adjusting for a partial set of confounders may reduce bias, but it is unknown to what extent. Second, the MHQ and its </w:t>
      </w:r>
      <w:r w:rsidR="00916623">
        <w:rPr>
          <w:rFonts w:ascii="Times New Roman" w:hAnsi="Times New Roman" w:cs="Times New Roman"/>
          <w:kern w:val="0"/>
          <w:sz w:val="24"/>
          <w:szCs w:val="24"/>
          <w14:ligatures w14:val="none"/>
        </w:rPr>
        <w:t>subcategories</w:t>
      </w:r>
      <w:r w:rsidRPr="00CC1AF0">
        <w:rPr>
          <w:rFonts w:ascii="Times New Roman" w:hAnsi="Times New Roman" w:cs="Times New Roman"/>
          <w:kern w:val="0"/>
          <w:sz w:val="24"/>
          <w:szCs w:val="24"/>
          <w14:ligatures w14:val="none"/>
        </w:rPr>
        <w:t xml:space="preserve"> have yet, to our knowledge, been validated in an </w:t>
      </w:r>
      <w:commentRangeStart w:id="48"/>
      <w:commentRangeStart w:id="49"/>
      <w:r w:rsidRPr="00CC1AF0">
        <w:rPr>
          <w:rFonts w:ascii="Times New Roman" w:hAnsi="Times New Roman" w:cs="Times New Roman"/>
          <w:kern w:val="0"/>
          <w:sz w:val="24"/>
          <w:szCs w:val="24"/>
          <w14:ligatures w14:val="none"/>
        </w:rPr>
        <w:t>independent sample</w:t>
      </w:r>
      <w:commentRangeEnd w:id="48"/>
      <w:r w:rsidRPr="00CC1AF0">
        <w:rPr>
          <w:kern w:val="0"/>
          <w:sz w:val="16"/>
          <w:szCs w:val="16"/>
          <w14:ligatures w14:val="none"/>
        </w:rPr>
        <w:commentReference w:id="48"/>
      </w:r>
      <w:commentRangeEnd w:id="49"/>
      <w:r w:rsidRPr="00CC1AF0">
        <w:rPr>
          <w:kern w:val="0"/>
          <w:sz w:val="16"/>
          <w:szCs w:val="16"/>
          <w14:ligatures w14:val="none"/>
        </w:rPr>
        <w:commentReference w:id="49"/>
      </w:r>
      <w:r w:rsidRPr="00CC1AF0">
        <w:rPr>
          <w:rFonts w:ascii="Times New Roman" w:hAnsi="Times New Roman" w:cs="Times New Roman"/>
          <w:kern w:val="0"/>
          <w:sz w:val="24"/>
          <w:szCs w:val="24"/>
          <w14:ligatures w14:val="none"/>
        </w:rPr>
        <w:t xml:space="preserve">. It would be interesting, for example, to investigate whether the MHQ and its </w:t>
      </w:r>
      <w:r w:rsidR="00916623">
        <w:rPr>
          <w:rFonts w:ascii="Times New Roman" w:hAnsi="Times New Roman" w:cs="Times New Roman"/>
          <w:kern w:val="0"/>
          <w:sz w:val="24"/>
          <w:szCs w:val="24"/>
          <w14:ligatures w14:val="none"/>
        </w:rPr>
        <w:t>subcategories</w:t>
      </w:r>
      <w:r w:rsidRPr="00CC1AF0">
        <w:rPr>
          <w:rFonts w:ascii="Times New Roman" w:hAnsi="Times New Roman" w:cs="Times New Roman"/>
          <w:kern w:val="0"/>
          <w:sz w:val="24"/>
          <w:szCs w:val="24"/>
          <w14:ligatures w14:val="none"/>
        </w:rPr>
        <w:t xml:space="preserve"> predict the onset or course of distinct mental disorders. Third, physical activity was self-reported, which can </w:t>
      </w:r>
      <w:r w:rsidRPr="00CC1AF0">
        <w:rPr>
          <w:rFonts w:ascii="Times New Roman" w:hAnsi="Times New Roman" w:cs="Times New Roman"/>
          <w:kern w:val="0"/>
          <w:sz w:val="24"/>
          <w:szCs w:val="24"/>
          <w14:ligatures w14:val="none"/>
        </w:rPr>
        <w:lastRenderedPageBreak/>
        <w:t>introduce recall errors – particularly among older adults who are more prone to cognitive decline – and social desirability effects</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{"citationID":"5F9g7YKR","properties":{"formattedCitation":"[87]","plainCitation":"[87]","noteIndex":0},"citationItems":[{"id":58,"uris":["http://zotero.org/users/local/ucDGfcUQ/items/R9C4RHGD"],"itemData":{"id":58,"type":"article-journal","container-title":"Research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[87]</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However, researchers need to balance feasibility with practicality and therefore using a self-reported measure of physical activity may be best suited for data collection with a sample of this size and geographic dispersion. Lastly, the MHM project has used convenience sampling to recruit participants, targeted towards individuals who used mental health-related search terms in Google and Facebook. Although the present sample includes individuals from over 200 countries, it may not truly be globally representative, as it would have also overlooked individuals living in regions with limited to no internet access. </w:t>
      </w:r>
    </w:p>
    <w:p w14:paraId="70D68278" w14:textId="77777777" w:rsidR="00CC1AF0" w:rsidRPr="00CC1AF0" w:rsidDel="00FC57A6" w:rsidRDefault="00CC1AF0" w:rsidP="00CC1AF0">
      <w:pPr>
        <w:spacing w:line="480" w:lineRule="auto"/>
        <w:rPr>
          <w:del w:id="50" w:author="Denver Brown" w:date="2023-04-14T11:43:00Z"/>
          <w:rFonts w:ascii="Times New Roman" w:hAnsi="Times New Roman" w:cs="Times New Roman"/>
          <w:kern w:val="0"/>
          <w:sz w:val="24"/>
          <w:szCs w:val="24"/>
          <w14:ligatures w14:val="none"/>
        </w:rPr>
      </w:pPr>
    </w:p>
    <w:p w14:paraId="70581FC4" w14:textId="77777777" w:rsidR="00CC1AF0" w:rsidRPr="00CC1AF0" w:rsidRDefault="00CC1AF0" w:rsidP="00CC1AF0">
      <w:pPr>
        <w:spacing w:line="480" w:lineRule="auto"/>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t>Conclusion</w:t>
      </w:r>
    </w:p>
    <w:p w14:paraId="7FC78AE0"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This cross-sectional study estimated treatment effects of physical activity on several aspects of mental health among a large global sample of adults using advanced covariate balancing techniques to reduce bias in our estimates. Our results demonstrate a significant small effect of self-reported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Collectively, findings further buttress the growing body of evidence in support of promoting physical activity to promote various aspects of mental health and well-being among the population.</w:t>
      </w:r>
    </w:p>
    <w:p w14:paraId="311A6D3F" w14:textId="77777777" w:rsidR="006F5A64" w:rsidRDefault="006F5A64"/>
    <w:p w14:paraId="24BF744C" w14:textId="77777777" w:rsidR="009C64BF" w:rsidRDefault="009C64BF"/>
    <w:p w14:paraId="47C2CF0C" w14:textId="77777777" w:rsidR="009C64BF" w:rsidRDefault="009C64BF"/>
    <w:p w14:paraId="3A0E5177" w14:textId="77777777" w:rsidR="009C64BF" w:rsidRDefault="009C64BF" w:rsidP="001F0BC9">
      <w:pPr>
        <w:spacing w:line="240" w:lineRule="auto"/>
      </w:pPr>
    </w:p>
    <w:p w14:paraId="04D9CC65" w14:textId="77777777" w:rsidR="007D4600" w:rsidRDefault="009C64BF" w:rsidP="007D4600">
      <w:pPr>
        <w:pStyle w:val="Bibliography"/>
      </w:pPr>
      <w:r>
        <w:fldChar w:fldCharType="begin"/>
      </w:r>
      <w:r>
        <w:instrText xml:space="preserve"> ADDIN ZOTERO_BIBL {"uncited":[],"omitted":[],"custom":[]} CSL_BIBLIOGRAPHY </w:instrText>
      </w:r>
      <w:r>
        <w:fldChar w:fldCharType="separate"/>
      </w:r>
      <w:r w:rsidR="007D4600">
        <w:t>1.</w:t>
      </w:r>
      <w:r w:rsidR="007D4600">
        <w:tab/>
        <w:t>Steel Z, Marnane C, Iranpour C, et al.: The global prevalence of common mental disorders: a systematic review and meta-analysis 1980–2013. Int J Epidemiol. 2014; 43:476–493.</w:t>
      </w:r>
    </w:p>
    <w:p w14:paraId="3282F517" w14:textId="77777777" w:rsidR="007D4600" w:rsidRDefault="007D4600" w:rsidP="007D4600">
      <w:pPr>
        <w:pStyle w:val="Bibliography"/>
      </w:pPr>
      <w:r>
        <w:t>2.</w:t>
      </w:r>
      <w:r>
        <w:tab/>
        <w:t>Collaborators G 2019 MD, others: Global, regional, and national burden of 12 mental disorders in 204 countries and territories, 1990–2019: a systematic analysis for the Global Burden of Disease Study 2019. Lancet Psychiatry. 2022; 9:137–150.</w:t>
      </w:r>
    </w:p>
    <w:p w14:paraId="6501483F" w14:textId="77777777" w:rsidR="007D4600" w:rsidRDefault="007D4600" w:rsidP="007D4600">
      <w:pPr>
        <w:pStyle w:val="Bibliography"/>
      </w:pPr>
      <w:r>
        <w:t>3.</w:t>
      </w:r>
      <w:r>
        <w:tab/>
        <w:t>Health TLG: Mental health matters. Lancet Glob Health. 2020; 8:e1352.</w:t>
      </w:r>
    </w:p>
    <w:p w14:paraId="7D3D915E" w14:textId="77777777" w:rsidR="007D4600" w:rsidRDefault="007D4600" w:rsidP="007D4600">
      <w:pPr>
        <w:pStyle w:val="Bibliography"/>
      </w:pPr>
      <w:r>
        <w:t>4.</w:t>
      </w:r>
      <w:r>
        <w:tab/>
        <w:t>Samji H, Wu J, Ladak A, et al.: Mental health impacts of the COVID-19 pandemic on children and youth–a systematic review. Child Adolesc Ment Health. 2022; 27:173–189.</w:t>
      </w:r>
    </w:p>
    <w:p w14:paraId="3DFEC659" w14:textId="77777777" w:rsidR="007D4600" w:rsidRDefault="007D4600" w:rsidP="007D4600">
      <w:pPr>
        <w:pStyle w:val="Bibliography"/>
      </w:pPr>
      <w:r>
        <w:t>5.</w:t>
      </w:r>
      <w:r>
        <w:tab/>
        <w:t>Patel K, Robertson E, Kwong AS, et al.: Psychological distress before and during the COVID-19 pandemic among adults in the United Kingdom based on coordinated analyses of 11 longitudinal studies. JAMA Netw Open. 2022; 5:e227629–e227629.</w:t>
      </w:r>
    </w:p>
    <w:p w14:paraId="720C2044" w14:textId="77777777" w:rsidR="007D4600" w:rsidRDefault="007D4600" w:rsidP="007D4600">
      <w:pPr>
        <w:pStyle w:val="Bibliography"/>
      </w:pPr>
      <w:r>
        <w:t>6.</w:t>
      </w:r>
      <w:r>
        <w:tab/>
        <w:t>Panchal U, Salazar de Pablo G, Franco M, et al.: The impact of COVID-19 lockdown on child and adolescent mental health: systematic review. Eur Child Adolesc Psychiatry. 2021; 1–27.</w:t>
      </w:r>
    </w:p>
    <w:p w14:paraId="563ECC09" w14:textId="77777777" w:rsidR="007D4600" w:rsidRDefault="007D4600" w:rsidP="007D4600">
      <w:pPr>
        <w:pStyle w:val="Bibliography"/>
      </w:pPr>
      <w:r>
        <w:t>7.</w:t>
      </w:r>
      <w:r>
        <w:tab/>
        <w:t>Prati G, Mancini AD: The psychological impact of COVID-19 pandemic lockdowns: a review and meta-analysis of longitudinal studies and natural experiments. Psychol Med. 2021; 51:201–211.</w:t>
      </w:r>
    </w:p>
    <w:p w14:paraId="42264E82" w14:textId="77777777" w:rsidR="007D4600" w:rsidRDefault="007D4600" w:rsidP="007D4600">
      <w:pPr>
        <w:pStyle w:val="Bibliography"/>
      </w:pPr>
      <w:r>
        <w:t>8.</w:t>
      </w:r>
      <w:r>
        <w:tab/>
        <w:t>Robinson E, Sutin AR, Daly M, Jones A: A systematic review and meta-analysis of longitudinal cohort studies comparing mental health before versus during the COVID-19 pandemic in 2020. J Affect Disord. 2022; 296:567–576.</w:t>
      </w:r>
    </w:p>
    <w:p w14:paraId="529EB7E1" w14:textId="77777777" w:rsidR="007D4600" w:rsidRDefault="007D4600" w:rsidP="007D4600">
      <w:pPr>
        <w:pStyle w:val="Bibliography"/>
      </w:pPr>
      <w:r>
        <w:lastRenderedPageBreak/>
        <w:t>9.</w:t>
      </w:r>
      <w:r>
        <w:tab/>
        <w:t>Kauhanen L, Wan Mohd Yunus WMA, Lempinen L, et al.: A systematic review of the mental health changes of children and young people before and during the COVID-19 pandemic. Eur Child Adolesc Psychiatry. 2022; .</w:t>
      </w:r>
    </w:p>
    <w:p w14:paraId="2E0106BC" w14:textId="77777777" w:rsidR="007D4600" w:rsidRDefault="007D4600" w:rsidP="007D4600">
      <w:pPr>
        <w:pStyle w:val="Bibliography"/>
      </w:pPr>
      <w:r>
        <w:t>10.</w:t>
      </w:r>
      <w:r>
        <w:tab/>
        <w:t>Santomauro DF, Mantilla Herrera AM, Shadid J, et al.: Global prevalence and burden of depressive and anxiety disorders in 204 countries and territories in 2020 due to the COVID-19 pandemic. The Lancet. 2021; 398:1700–1712.</w:t>
      </w:r>
    </w:p>
    <w:p w14:paraId="786C2586" w14:textId="77777777" w:rsidR="007D4600" w:rsidRDefault="007D4600" w:rsidP="007D4600">
      <w:pPr>
        <w:pStyle w:val="Bibliography"/>
      </w:pPr>
      <w:r>
        <w:t>11.</w:t>
      </w:r>
      <w:r>
        <w:tab/>
        <w:t>Oswalt SB, Lederer AM, Chestnut-Steich K, Day C, Halbritter A, Ortiz D: Trends in college students’ mental health diagnoses and utilization of services, 2009–2015. J Am Coll Health. 2020; 68:41–51.</w:t>
      </w:r>
    </w:p>
    <w:p w14:paraId="67E86D9A" w14:textId="77777777" w:rsidR="007D4600" w:rsidRDefault="007D4600" w:rsidP="007D4600">
      <w:pPr>
        <w:pStyle w:val="Bibliography"/>
      </w:pPr>
      <w:r>
        <w:t>12.</w:t>
      </w:r>
      <w:r>
        <w:tab/>
        <w:t>Keyes KM, Gary D, O’Malley PM, Hamilton A, Schulenberg J: Recent increases in depressive symptoms among US adolescents: trends from 1991 to 2018. Soc Psychiatry Psychiatr Epidemiol. 2019; 54:987–996.</w:t>
      </w:r>
    </w:p>
    <w:p w14:paraId="5AC1AAC0" w14:textId="77777777" w:rsidR="007D4600" w:rsidRDefault="007D4600" w:rsidP="007D4600">
      <w:pPr>
        <w:pStyle w:val="Bibliography"/>
      </w:pPr>
      <w:r>
        <w:t>13.</w:t>
      </w:r>
      <w:r>
        <w:tab/>
        <w:t>Chen Y, Cowden RG, Fulks J, Plake JF, VanderWeele TJ: National data on age gradients in well-being among US adults. JAMA Psychiatry. 2022; 79:1046–1047.</w:t>
      </w:r>
    </w:p>
    <w:p w14:paraId="52C0609D" w14:textId="77777777" w:rsidR="007D4600" w:rsidRDefault="007D4600" w:rsidP="007D4600">
      <w:pPr>
        <w:pStyle w:val="Bibliography"/>
      </w:pPr>
      <w:r>
        <w:t>14.</w:t>
      </w:r>
      <w:r>
        <w:tab/>
        <w:t>Blanchflower DG, Oswald AJ: Is well-being U-shaped over the life cycle? Soc Sci Med. 2008; 66:1733–1749.</w:t>
      </w:r>
    </w:p>
    <w:p w14:paraId="39475136" w14:textId="77777777" w:rsidR="007D4600" w:rsidRDefault="007D4600" w:rsidP="007D4600">
      <w:pPr>
        <w:pStyle w:val="Bibliography"/>
      </w:pPr>
      <w:r>
        <w:t>15.</w:t>
      </w:r>
      <w:r>
        <w:tab/>
        <w:t>Solmi M, Radua J, Olivola M, et al.: Age at onset of mental disorders worldwide: large-scale meta-analysis of 192 epidemiological studies. Mol Psychiatry. 2022; 27:281–295.</w:t>
      </w:r>
    </w:p>
    <w:p w14:paraId="000346DC" w14:textId="77777777" w:rsidR="007D4600" w:rsidRDefault="007D4600" w:rsidP="007D4600">
      <w:pPr>
        <w:pStyle w:val="Bibliography"/>
      </w:pPr>
      <w:r>
        <w:t>16.</w:t>
      </w:r>
      <w:r>
        <w:tab/>
        <w:t>Gordon BR, McDowell CP, Hallgren M, Meyer JD, Lyons M, Herring MP: Association of efficacy of resistance exercise training with depressive symptoms: meta-analysis and meta-regression analysis of randomized clinical trials. JAMA Psychiatry. 2018; 75:566–576.</w:t>
      </w:r>
    </w:p>
    <w:p w14:paraId="18C208EB" w14:textId="77777777" w:rsidR="007D4600" w:rsidRDefault="007D4600" w:rsidP="007D4600">
      <w:pPr>
        <w:pStyle w:val="Bibliography"/>
      </w:pPr>
      <w:r>
        <w:lastRenderedPageBreak/>
        <w:t>17.</w:t>
      </w:r>
      <w:r>
        <w:tab/>
        <w:t>Kvam S, Kleppe CL, Nordhus IH, Hovland A: Exercise as a treatment for depression: a meta-analysis. J Affect Disord. 2016; 202:67–86.</w:t>
      </w:r>
    </w:p>
    <w:p w14:paraId="66DCCC2D" w14:textId="77777777" w:rsidR="007D4600" w:rsidRDefault="007D4600" w:rsidP="007D4600">
      <w:pPr>
        <w:pStyle w:val="Bibliography"/>
      </w:pPr>
      <w:r>
        <w:t>18.</w:t>
      </w:r>
      <w:r>
        <w:tab/>
        <w:t>Pearce M, Garcia L, Abbas A, et al.: Association between physical activity and risk of depression: a systematic review and meta-analysis. JAMA Psychiatry. 2022; .</w:t>
      </w:r>
    </w:p>
    <w:p w14:paraId="3F91D9D7" w14:textId="77777777" w:rsidR="007D4600" w:rsidRDefault="007D4600" w:rsidP="007D4600">
      <w:pPr>
        <w:pStyle w:val="Bibliography"/>
      </w:pPr>
      <w:r>
        <w:t>19.</w:t>
      </w:r>
      <w:r>
        <w:tab/>
        <w:t>Schuch F, Vancampfort D, Firth J, et al.: Physical activity and sedentary behavior in people with major depressive disorder: a systematic review and meta-analysis. J Affect Disord. 2017; 210:139–150.</w:t>
      </w:r>
    </w:p>
    <w:p w14:paraId="595ED616" w14:textId="77777777" w:rsidR="007D4600" w:rsidRDefault="007D4600" w:rsidP="007D4600">
      <w:pPr>
        <w:pStyle w:val="Bibliography"/>
      </w:pPr>
      <w:r>
        <w:t>20.</w:t>
      </w:r>
      <w:r>
        <w:tab/>
        <w:t>Schuch FB, Vancampfort D, Richards J, Rosenbaum S, Ward PB, Stubbs B: Exercise as a treatment for depression: a meta-analysis adjusting for publication bias. J Psychiatr Res. 2016; 77:42–51.</w:t>
      </w:r>
    </w:p>
    <w:p w14:paraId="2647E0B0" w14:textId="77777777" w:rsidR="007D4600" w:rsidRDefault="007D4600" w:rsidP="007D4600">
      <w:pPr>
        <w:pStyle w:val="Bibliography"/>
      </w:pPr>
      <w:r>
        <w:t>21.</w:t>
      </w:r>
      <w:r>
        <w:tab/>
        <w:t>Schuch FB, Vancampfort D, Rosenbaum S, Richards J, Ward PB, Stubbs B: Exercise improves physical and psychological quality of life in people with depression: A meta-analysis including the evaluation of control group response. Psychiatry Res. 2016; 241:47–54.</w:t>
      </w:r>
    </w:p>
    <w:p w14:paraId="2E83797C" w14:textId="77777777" w:rsidR="007D4600" w:rsidRDefault="007D4600" w:rsidP="007D4600">
      <w:pPr>
        <w:pStyle w:val="Bibliography"/>
      </w:pPr>
      <w:r>
        <w:t>22.</w:t>
      </w:r>
      <w:r>
        <w:tab/>
        <w:t>Aylett E, Small N, Bower P: Exercise in the treatment of clinical anxiety in general practice–a systematic review and meta-analysis. BMC Health Serv Res. 2018; 18:1–18.</w:t>
      </w:r>
    </w:p>
    <w:p w14:paraId="04D850B5" w14:textId="77777777" w:rsidR="007D4600" w:rsidRDefault="007D4600" w:rsidP="007D4600">
      <w:pPr>
        <w:pStyle w:val="Bibliography"/>
      </w:pPr>
      <w:r>
        <w:t>23.</w:t>
      </w:r>
      <w:r>
        <w:tab/>
        <w:t>Biddle SJ, Ciaccioni S, Thomas G, Vergeer I: Physical activity and mental health in children and adolescents: An updated review of reviews and an analysis of causality. Psychol Sport Exerc. 2019; 42:146–155.</w:t>
      </w:r>
    </w:p>
    <w:p w14:paraId="799CEE3E" w14:textId="77777777" w:rsidR="007D4600" w:rsidRDefault="007D4600" w:rsidP="007D4600">
      <w:pPr>
        <w:pStyle w:val="Bibliography"/>
      </w:pPr>
      <w:r>
        <w:t>24.</w:t>
      </w:r>
      <w:r>
        <w:tab/>
        <w:t>McDowell CP, Dishman RK, Gordon BR, Herring MP: Physical activity and anxiety: a systematic review and meta-analysis of prospective cohort studies. Am J Prev Med. 2019; 57:545–556.</w:t>
      </w:r>
    </w:p>
    <w:p w14:paraId="146CAD19" w14:textId="77777777" w:rsidR="007D4600" w:rsidRDefault="007D4600" w:rsidP="007D4600">
      <w:pPr>
        <w:pStyle w:val="Bibliography"/>
      </w:pPr>
      <w:r>
        <w:lastRenderedPageBreak/>
        <w:t>25.</w:t>
      </w:r>
      <w:r>
        <w:tab/>
        <w:t>Firth J, Solmi M, Wootton RE, et al.: A meta-review of “lifestyle psychiatry”: the role of exercise, smoking, diet and sleep in the prevention and treatment of mental disorders. World Psychiatry. 2020; 19:360–380.</w:t>
      </w:r>
    </w:p>
    <w:p w14:paraId="28395334" w14:textId="77777777" w:rsidR="007D4600" w:rsidRDefault="007D4600" w:rsidP="007D4600">
      <w:pPr>
        <w:pStyle w:val="Bibliography"/>
      </w:pPr>
      <w:r>
        <w:t>26.</w:t>
      </w:r>
      <w:r>
        <w:tab/>
        <w:t>Marquez DX, Aguiñaga S, Vásquez PM, et al.: A systematic review of physical activity and quality of life and well-being. Transl Behav Med. 2020; 10:1098–1109.</w:t>
      </w:r>
    </w:p>
    <w:p w14:paraId="3A39B16E" w14:textId="77777777" w:rsidR="007D4600" w:rsidRDefault="007D4600" w:rsidP="007D4600">
      <w:pPr>
        <w:pStyle w:val="Bibliography"/>
      </w:pPr>
      <w:r>
        <w:t>27.</w:t>
      </w:r>
      <w:r>
        <w:tab/>
        <w:t>Rodriguez-Ayllon M, Cadenas-Sánchez C, Estévez-López F, et al.: Role of physical activity and sedentary behavior in the mental health of preschoolers, children and adolescents: a systematic review and meta-analysis. Sports Med. 2019; 49:1383–1410.</w:t>
      </w:r>
    </w:p>
    <w:p w14:paraId="5258A3FF" w14:textId="77777777" w:rsidR="007D4600" w:rsidRDefault="007D4600" w:rsidP="007D4600">
      <w:pPr>
        <w:pStyle w:val="Bibliography"/>
      </w:pPr>
      <w:r>
        <w:t>28.</w:t>
      </w:r>
      <w:r>
        <w:tab/>
        <w:t>Chekroud SR, Gueorguieva R, Zheutlin AB, et al.: Association between physical exercise and mental health in 1· 2 million individuals in the USA between 2011 and 2015: a cross-sectional study. Lancet Psychiatry. 2018; 5:739–746.</w:t>
      </w:r>
    </w:p>
    <w:p w14:paraId="2D986214" w14:textId="77777777" w:rsidR="007D4600" w:rsidRDefault="007D4600" w:rsidP="007D4600">
      <w:pPr>
        <w:pStyle w:val="Bibliography"/>
      </w:pPr>
      <w:r>
        <w:t>29.</w:t>
      </w:r>
      <w:r>
        <w:tab/>
        <w:t>Ekkekakis P: Why Is exercise underutilized in clinical practice despite evidence it is effective? Lessons in pragmatism from the inclusion of exercise in guidelines for the treatment of depression in the British National Health Service. Kinesiol Rev. 2020; 10:29–50.</w:t>
      </w:r>
    </w:p>
    <w:p w14:paraId="49F75715" w14:textId="77777777" w:rsidR="007D4600" w:rsidRDefault="007D4600" w:rsidP="007D4600">
      <w:pPr>
        <w:pStyle w:val="Bibliography"/>
      </w:pPr>
      <w:r>
        <w:t>30.</w:t>
      </w:r>
      <w:r>
        <w:tab/>
        <w:t>Kendrick T, Pilling S, Mavranezouli I, et al.: Management of depression in adults: summary of updated NICE guidance. BMJ. 2022; 378:o1557.</w:t>
      </w:r>
    </w:p>
    <w:p w14:paraId="30D494D9" w14:textId="77777777" w:rsidR="007D4600" w:rsidRDefault="007D4600" w:rsidP="007D4600">
      <w:pPr>
        <w:pStyle w:val="Bibliography"/>
      </w:pPr>
      <w:r>
        <w:t>31.</w:t>
      </w:r>
      <w:r>
        <w:tab/>
        <w:t xml:space="preserve">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w:t>
      </w:r>
      <w:r>
        <w:lastRenderedPageBreak/>
        <w:t>Raymond W. Lam, Glenda M. MacQueen, Roumen V. Milev, Sagar V. Parikh, , the CANMAT Depression Work Group, the CANMAT Depression Work Group, 2016: no date; .</w:t>
      </w:r>
    </w:p>
    <w:p w14:paraId="665F28F7" w14:textId="77777777" w:rsidR="007D4600" w:rsidRDefault="007D4600" w:rsidP="007D4600">
      <w:pPr>
        <w:pStyle w:val="Bibliography"/>
      </w:pPr>
      <w:r>
        <w:t>32.</w:t>
      </w:r>
      <w:r>
        <w:tab/>
        <w:t>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Eur Psychiatry. 2018; 54:124–144.</w:t>
      </w:r>
    </w:p>
    <w:p w14:paraId="6BB3674A" w14:textId="77777777" w:rsidR="007D4600" w:rsidRDefault="007D4600" w:rsidP="007D4600">
      <w:pPr>
        <w:pStyle w:val="Bibliography"/>
      </w:pPr>
      <w:r>
        <w:t>33.</w:t>
      </w:r>
      <w:r>
        <w:tab/>
        <w:t>Malhi GS, Bassett D, Boyce P, et al.: Royal Australian and New Zealand College of Psychiatrists clinical practice guidelines for mood disorders. Aust N Z J Psychiatry. 2015; 49:1087–1206.</w:t>
      </w:r>
    </w:p>
    <w:p w14:paraId="5C8E80BC" w14:textId="77777777" w:rsidR="007D4600" w:rsidRDefault="007D4600" w:rsidP="007D4600">
      <w:pPr>
        <w:pStyle w:val="Bibliography"/>
      </w:pPr>
      <w:r>
        <w:t>34.</w:t>
      </w:r>
      <w:r>
        <w:tab/>
        <w:t>Firth J, Cotter J, Elliott R, French P, Yung AR: A systematic review and meta-analysis of exercise interventions in schizophrenia patients. Psychol Med. 2015; 45:1343–1361.</w:t>
      </w:r>
    </w:p>
    <w:p w14:paraId="61ED9A11" w14:textId="77777777" w:rsidR="007D4600" w:rsidRDefault="007D4600" w:rsidP="007D4600">
      <w:pPr>
        <w:pStyle w:val="Bibliography"/>
      </w:pPr>
      <w:r>
        <w:t>35.</w:t>
      </w:r>
      <w:r>
        <w:tab/>
        <w:t>Dauwan M, Begemann MJ, Heringa SM, Sommer IE: Exercise improves clinical symptoms, quality of life, global functioning, and depression in schizophrenia: a systematic review and meta-analysis. Schizophr Bull. 2016; 42:588–599.</w:t>
      </w:r>
    </w:p>
    <w:p w14:paraId="733C5BFC" w14:textId="77777777" w:rsidR="007D4600" w:rsidRDefault="007D4600" w:rsidP="007D4600">
      <w:pPr>
        <w:pStyle w:val="Bibliography"/>
      </w:pPr>
      <w:r>
        <w:t>36.</w:t>
      </w:r>
      <w:r>
        <w:tab/>
        <w:t>Brokmeier LL, Firth J, Vancampfort D, et al.: Does physical activity reduce the risk of psychosis? A systematic review and meta-analysis of prospective studies. Psychiatry Res. 2020; 284:112675.</w:t>
      </w:r>
    </w:p>
    <w:p w14:paraId="6DA1BC45" w14:textId="77777777" w:rsidR="007D4600" w:rsidRDefault="007D4600" w:rsidP="007D4600">
      <w:pPr>
        <w:pStyle w:val="Bibliography"/>
      </w:pPr>
      <w:r>
        <w:t>37.</w:t>
      </w:r>
      <w:r>
        <w:tab/>
        <w:t>Brondino N, Rocchetti M, Fusar-Poli L, et al.: A systematic review of cognitive effects of exercise in depression. Acta Psychiatr Scand. 2017; 135:285–295.</w:t>
      </w:r>
    </w:p>
    <w:p w14:paraId="70C0884B" w14:textId="77777777" w:rsidR="007D4600" w:rsidRDefault="007D4600" w:rsidP="007D4600">
      <w:pPr>
        <w:pStyle w:val="Bibliography"/>
      </w:pPr>
      <w:r>
        <w:t>38.</w:t>
      </w:r>
      <w:r>
        <w:tab/>
        <w:t>Ashdown-Franks G, Firth J, Carney R, et al.: Exercise as medicine for mental and substance use disorders: a meta-review of the benefits for neuropsychiatric and cognitive outcomes. Sports Med. 2020; 50:151–170.</w:t>
      </w:r>
    </w:p>
    <w:p w14:paraId="25398E5F" w14:textId="77777777" w:rsidR="007D4600" w:rsidRDefault="007D4600" w:rsidP="007D4600">
      <w:pPr>
        <w:pStyle w:val="Bibliography"/>
      </w:pPr>
      <w:r>
        <w:lastRenderedPageBreak/>
        <w:t>39.</w:t>
      </w:r>
      <w:r>
        <w:tab/>
        <w:t>Melo MCA, Daher EDF, Albuquerque SGC, de Bruin VMS: Exercise in bipolar patients: a systematic review. J Affect Disord. 2016; 198:32–38.</w:t>
      </w:r>
    </w:p>
    <w:p w14:paraId="2C17A65C" w14:textId="77777777" w:rsidR="007D4600" w:rsidRDefault="007D4600" w:rsidP="007D4600">
      <w:pPr>
        <w:pStyle w:val="Bibliography"/>
      </w:pPr>
      <w:r>
        <w:t>40.</w:t>
      </w:r>
      <w:r>
        <w:tab/>
        <w:t>Borsboom D, Cramer AO, Schmittmann VD, Epskamp S, Waldorp LJ: The small world of psychopathology. PloS One. 2011; 6:e27407.</w:t>
      </w:r>
    </w:p>
    <w:p w14:paraId="2255D4B7" w14:textId="77777777" w:rsidR="007D4600" w:rsidRDefault="007D4600" w:rsidP="007D4600">
      <w:pPr>
        <w:pStyle w:val="Bibliography"/>
      </w:pPr>
      <w:r>
        <w:t>41.</w:t>
      </w:r>
      <w:r>
        <w:tab/>
        <w:t>Newson JJ, Pastukh V, Thiagarajan TC: Poor separation of clinical symptom profiles by DSM-5 disorder criteria. Front Psychiatry. 2021; 12:775762.</w:t>
      </w:r>
    </w:p>
    <w:p w14:paraId="51CE3A49" w14:textId="77777777" w:rsidR="007D4600" w:rsidRDefault="007D4600" w:rsidP="007D4600">
      <w:pPr>
        <w:pStyle w:val="Bibliography"/>
      </w:pPr>
      <w:r>
        <w:t>42.</w:t>
      </w:r>
      <w:r>
        <w:tab/>
        <w:t>Murri MB, Ekkekakis P, Menchetti M, et al.: Physical exercise for late-life depression: Effects on symptom dimensions and time course. J Affect Disord. 2018; 230:65–70.</w:t>
      </w:r>
    </w:p>
    <w:p w14:paraId="6F9ED922" w14:textId="77777777" w:rsidR="007D4600" w:rsidRDefault="007D4600" w:rsidP="007D4600">
      <w:pPr>
        <w:pStyle w:val="Bibliography"/>
      </w:pPr>
      <w:r>
        <w:t>43.</w:t>
      </w:r>
      <w:r>
        <w:tab/>
        <w:t>Uher R, Perlis R, Henigsberg N, et al.: Depression symptom dimensions as predictors of antidepressant treatment outcome: replicable evidence for interest-activity symptoms. Psychol Med. 2012; 42:967–980.</w:t>
      </w:r>
    </w:p>
    <w:p w14:paraId="3BFCECA8" w14:textId="77777777" w:rsidR="007D4600" w:rsidRDefault="007D4600" w:rsidP="007D4600">
      <w:pPr>
        <w:pStyle w:val="Bibliography"/>
      </w:pPr>
      <w:r>
        <w:t>44.</w:t>
      </w:r>
      <w:r>
        <w:tab/>
        <w:t>Iniesta R, Malki K, Maier W, et al.: Combining clinical variables to optimize prediction of antidepressant treatment outcomes. J Psychiatr Res. 2016; 78:94–102.</w:t>
      </w:r>
    </w:p>
    <w:p w14:paraId="710FB3E2" w14:textId="77777777" w:rsidR="007D4600" w:rsidRDefault="007D4600" w:rsidP="007D4600">
      <w:pPr>
        <w:pStyle w:val="Bibliography"/>
      </w:pPr>
      <w:r>
        <w:t>45.</w:t>
      </w:r>
      <w:r>
        <w:tab/>
        <w:t>Fried EI, Nesse RM: Depression sum-scores don’t add up: why analyzing specific depression symptoms is essential. BMC Med. 2015; 13:1–11.</w:t>
      </w:r>
    </w:p>
    <w:p w14:paraId="0274D08E" w14:textId="77777777" w:rsidR="007D4600" w:rsidRDefault="007D4600" w:rsidP="007D4600">
      <w:pPr>
        <w:pStyle w:val="Bibliography"/>
      </w:pPr>
      <w:r>
        <w:t>46.</w:t>
      </w:r>
      <w:r>
        <w:tab/>
        <w:t>Newson JJ, Thiagarajan TC: Assessment of population well-being with the mental health quotient (MHQ): development and usability study. JMIR Ment Health. 2020; 7:e17935.</w:t>
      </w:r>
    </w:p>
    <w:p w14:paraId="567176FB" w14:textId="77777777" w:rsidR="007D4600" w:rsidRDefault="007D4600" w:rsidP="007D4600">
      <w:pPr>
        <w:pStyle w:val="Bibliography"/>
      </w:pPr>
      <w:r>
        <w:t>47.</w:t>
      </w:r>
      <w:r>
        <w:tab/>
        <w:t>Newson JJ, Pastukh V, Thiagarajan TC: Assessment of Population Well-being With the Mental Health Quotient: Validation Study. JMIR Ment Health. 2022; 9:e34105.</w:t>
      </w:r>
    </w:p>
    <w:p w14:paraId="59EE5925" w14:textId="77777777" w:rsidR="007D4600" w:rsidRDefault="007D4600" w:rsidP="007D4600">
      <w:pPr>
        <w:pStyle w:val="Bibliography"/>
      </w:pPr>
      <w:r>
        <w:lastRenderedPageBreak/>
        <w:t>48.</w:t>
      </w:r>
      <w:r>
        <w:tab/>
        <w:t>R Core Team: R: A Language and Environment for Statistical Computing. Vienna, Austria: R Foundation for Statistical Computing, 2022.</w:t>
      </w:r>
    </w:p>
    <w:p w14:paraId="27DEC8BE" w14:textId="77777777" w:rsidR="007D4600" w:rsidRDefault="007D4600" w:rsidP="007D4600">
      <w:pPr>
        <w:pStyle w:val="Bibliography"/>
      </w:pPr>
      <w:r>
        <w:t>49.</w:t>
      </w:r>
      <w:r>
        <w:tab/>
        <w:t>McCaffrey DF, Ridgeway G, Morral AR: Propensity score estimation with boosted regression for evaluating causal effects in observational studies. Psychol Methods. 2004; 9:403.</w:t>
      </w:r>
    </w:p>
    <w:p w14:paraId="28C7F4DF" w14:textId="77777777" w:rsidR="007D4600" w:rsidRDefault="007D4600" w:rsidP="007D4600">
      <w:pPr>
        <w:pStyle w:val="Bibliography"/>
      </w:pPr>
      <w:r>
        <w:t>50.</w:t>
      </w:r>
      <w:r>
        <w:tab/>
        <w:t>Friedman JH: Greedy function approximation: a gradient boosting machine. Ann Stat. 2001; 1189–1232.</w:t>
      </w:r>
    </w:p>
    <w:p w14:paraId="1A09CC4E" w14:textId="77777777" w:rsidR="007D4600" w:rsidRDefault="007D4600" w:rsidP="007D4600">
      <w:pPr>
        <w:pStyle w:val="Bibliography"/>
      </w:pPr>
      <w:r>
        <w:t>51.</w:t>
      </w:r>
      <w:r>
        <w:tab/>
        <w:t>Greifer N: WeightIt: Weighting for Covariate Balance in Observational Studies. 2022.</w:t>
      </w:r>
    </w:p>
    <w:p w14:paraId="04EF9625" w14:textId="77777777" w:rsidR="007D4600" w:rsidRDefault="007D4600" w:rsidP="007D4600">
      <w:pPr>
        <w:pStyle w:val="Bibliography"/>
      </w:pPr>
      <w:r>
        <w:t>52.</w:t>
      </w:r>
      <w:r>
        <w:tab/>
        <w:t>Rosenbaum PR, Rubin DB: The central role of the propensity score in observational studies for causal effects. Biometrika. 1983; 70:41–55.</w:t>
      </w:r>
    </w:p>
    <w:p w14:paraId="765FB9B1" w14:textId="77777777" w:rsidR="007D4600" w:rsidRDefault="007D4600" w:rsidP="007D4600">
      <w:pPr>
        <w:pStyle w:val="Bibliography"/>
      </w:pPr>
      <w:r>
        <w:t>53.</w:t>
      </w:r>
      <w:r>
        <w:tab/>
        <w:t>Vancampfort D, Firth J, Schuch FB, et al.: Sedentary behavior and physical activity levels in people with schizophrenia, bipolar disorder and major depressive disorder: a global systematic review and meta-analysis. World Psychiatry. 2017; 16:308–315.</w:t>
      </w:r>
    </w:p>
    <w:p w14:paraId="5163BA9A" w14:textId="77777777" w:rsidR="007D4600" w:rsidRDefault="007D4600" w:rsidP="007D4600">
      <w:pPr>
        <w:pStyle w:val="Bibliography"/>
      </w:pPr>
      <w:r>
        <w:t>54.</w:t>
      </w:r>
      <w:r>
        <w:tab/>
        <w:t>Tu C: Comparison of various machine learning algorithms for estimating generalized propensity score. J Stat Comput Simul. 2019; 89:708–719.</w:t>
      </w:r>
    </w:p>
    <w:p w14:paraId="79FA9729" w14:textId="77777777" w:rsidR="007D4600" w:rsidRDefault="007D4600" w:rsidP="007D4600">
      <w:pPr>
        <w:pStyle w:val="Bibliography"/>
      </w:pPr>
      <w:r>
        <w:t>55.</w:t>
      </w:r>
      <w:r>
        <w:tab/>
        <w:t>Lee BK, Lessler J, Stuart EA: Improving propensity score weighting using machine learning. Stat Med. 2010; 29:337–346.</w:t>
      </w:r>
    </w:p>
    <w:p w14:paraId="1D85EB58" w14:textId="77777777" w:rsidR="007D4600" w:rsidRDefault="007D4600" w:rsidP="007D4600">
      <w:pPr>
        <w:pStyle w:val="Bibliography"/>
      </w:pPr>
      <w:r>
        <w:t>56.</w:t>
      </w:r>
      <w:r>
        <w:tab/>
        <w:t>Lee BK, Lessler J, Stuart EA: Weight trimming and propensity score weighting. PloS One. 2011; 6:e18174.</w:t>
      </w:r>
    </w:p>
    <w:p w14:paraId="35A254BA" w14:textId="77777777" w:rsidR="007D4600" w:rsidRDefault="007D4600" w:rsidP="007D4600">
      <w:pPr>
        <w:pStyle w:val="Bibliography"/>
      </w:pPr>
      <w:r>
        <w:t>57.</w:t>
      </w:r>
      <w:r>
        <w:tab/>
        <w:t>Cham H, West SG: Propensity score analysis with missing data. Psychol Methods. 2016; 21:427.</w:t>
      </w:r>
    </w:p>
    <w:p w14:paraId="2F994188" w14:textId="77777777" w:rsidR="007D4600" w:rsidRDefault="007D4600" w:rsidP="007D4600">
      <w:pPr>
        <w:pStyle w:val="Bibliography"/>
      </w:pPr>
      <w:r>
        <w:lastRenderedPageBreak/>
        <w:t>58.</w:t>
      </w:r>
      <w:r>
        <w:tab/>
        <w:t>Coffman DL, Zhou J, Cai X: Comparison of methods for handling covariate missingness in propensity score estimation with a binary exposure. BMC Med Res Methodol. 2020; 20:1–14.</w:t>
      </w:r>
    </w:p>
    <w:p w14:paraId="2573CFB5" w14:textId="77777777" w:rsidR="007D4600" w:rsidRDefault="007D4600" w:rsidP="007D4600">
      <w:pPr>
        <w:pStyle w:val="Bibliography"/>
      </w:pPr>
      <w:r>
        <w:t>59.</w:t>
      </w:r>
      <w:r>
        <w:tab/>
        <w:t>Funk MJ, Westreich D, Wiesen C, Stürmer T, Brookhart MA, Davidian M: Doubly robust estimation of causal effects. Am J Epidemiol. 2011; 173:761–767.</w:t>
      </w:r>
    </w:p>
    <w:p w14:paraId="66F4094D" w14:textId="77777777" w:rsidR="007D4600" w:rsidRDefault="007D4600" w:rsidP="007D4600">
      <w:pPr>
        <w:pStyle w:val="Bibliography"/>
      </w:pPr>
      <w:r>
        <w:t>60.</w:t>
      </w:r>
      <w:r>
        <w:tab/>
        <w:t>Setodji CM, McCaffrey DF, Burgette LF, Almirall D, Griffin BA: The right tool for the job: Choosing between covariate balancing and generalized boosted model propensity scores. Epidemiol Camb Mass. 2017; 28:802.</w:t>
      </w:r>
    </w:p>
    <w:p w14:paraId="3B15B1CE" w14:textId="77777777" w:rsidR="007D4600" w:rsidRDefault="007D4600" w:rsidP="007D4600">
      <w:pPr>
        <w:pStyle w:val="Bibliography"/>
      </w:pPr>
      <w:r>
        <w:t>61.</w:t>
      </w:r>
      <w:r>
        <w:tab/>
        <w:t>Ridgeway G, McCaffrey DF, Morral AR, et al.: Toolkit for weighting and analysis of nonequivalent groups: a tutorial for the R TWANG package. Rand Santa Monica, Calif, 2022.</w:t>
      </w:r>
    </w:p>
    <w:p w14:paraId="4A52F5B7" w14:textId="77777777" w:rsidR="007D4600" w:rsidRDefault="007D4600" w:rsidP="007D4600">
      <w:pPr>
        <w:pStyle w:val="Bibliography"/>
      </w:pPr>
      <w:r>
        <w:t>62.</w:t>
      </w:r>
      <w:r>
        <w:tab/>
        <w:t>Bidzan-Bluma I, Lipowska M: Physical Activity and Cognitive Functioning of Children: A Systematic Review. Int J Environ Res Public Health. 2018; 15:800.</w:t>
      </w:r>
    </w:p>
    <w:p w14:paraId="6BA94B10" w14:textId="77777777" w:rsidR="007D4600" w:rsidRDefault="007D4600" w:rsidP="007D4600">
      <w:pPr>
        <w:pStyle w:val="Bibliography"/>
      </w:pPr>
      <w:r>
        <w:t>63.</w:t>
      </w:r>
      <w:r>
        <w:tab/>
        <w:t>Carvalho A, Rea IM, Parimon T, Cusack BJ: Physical activity and cognitive function in individuals over 60 years of age: a systematic review. Clin Interv Aging. 2014; 661–682.</w:t>
      </w:r>
    </w:p>
    <w:p w14:paraId="58B19FFE" w14:textId="77777777" w:rsidR="007D4600" w:rsidRDefault="007D4600" w:rsidP="007D4600">
      <w:pPr>
        <w:pStyle w:val="Bibliography"/>
      </w:pPr>
      <w:r>
        <w:t>64.</w:t>
      </w:r>
      <w:r>
        <w:tab/>
        <w:t>Laborde S, Dosseville F, Allen MS: Emotional intelligence in sport and exercise: A systematic review. Scand J Med Sci Sports. 2016; 26:862–874.</w:t>
      </w:r>
    </w:p>
    <w:p w14:paraId="3153C4CB" w14:textId="77777777" w:rsidR="007D4600" w:rsidRDefault="007D4600" w:rsidP="007D4600">
      <w:pPr>
        <w:pStyle w:val="Bibliography"/>
      </w:pPr>
      <w:r>
        <w:t>65.</w:t>
      </w:r>
      <w:r>
        <w:tab/>
        <w:t>Shanahan L, Steinhoff A, Bechtiger L, et al.: Emotional distress in young adults during the COVID-19 pandemic: evidence of risk and resilience from a longitudinal cohort study. Psychol Med. 2022; 52:824–833.</w:t>
      </w:r>
    </w:p>
    <w:p w14:paraId="75B15A56" w14:textId="77777777" w:rsidR="007D4600" w:rsidRDefault="007D4600" w:rsidP="007D4600">
      <w:pPr>
        <w:pStyle w:val="Bibliography"/>
      </w:pPr>
      <w:r>
        <w:t>66.</w:t>
      </w:r>
      <w:r>
        <w:tab/>
        <w:t>Cunningham C, O’Sullivan R, Caserotti P, Tully MA: Consequences of physical inactivity in older adults: A systematic review of reviews and meta-analyses. Scand J Med Sci Sports. 2020; 30:816–827.</w:t>
      </w:r>
    </w:p>
    <w:p w14:paraId="2FE39718" w14:textId="77777777" w:rsidR="007D4600" w:rsidRDefault="007D4600" w:rsidP="007D4600">
      <w:pPr>
        <w:pStyle w:val="Bibliography"/>
      </w:pPr>
      <w:r>
        <w:lastRenderedPageBreak/>
        <w:t>67.</w:t>
      </w:r>
      <w:r>
        <w:tab/>
        <w:t>de Oliveira L da SSCB, Souza EC, Rodrigues RAS, Fett CA, Piva AB: The effects of physical activity on anxiety, depression, and quality of life in elderly people living in the community. Trends Psychiatry Psychother. 2019; 41:36–42.</w:t>
      </w:r>
    </w:p>
    <w:p w14:paraId="49284551" w14:textId="77777777" w:rsidR="007D4600" w:rsidRDefault="007D4600" w:rsidP="007D4600">
      <w:pPr>
        <w:pStyle w:val="Bibliography"/>
      </w:pPr>
      <w:r>
        <w:t>68.</w:t>
      </w:r>
      <w:r>
        <w:tab/>
        <w:t>Rice D, Nijs J, Kosek E, et al.: Exercise-induced hypoalgesia in pain-free and chronic pain populations: state of the art and future directions. J Pain. 2019; 20:1249–1266.</w:t>
      </w:r>
    </w:p>
    <w:p w14:paraId="28F806D9" w14:textId="77777777" w:rsidR="007D4600" w:rsidRDefault="007D4600" w:rsidP="007D4600">
      <w:pPr>
        <w:pStyle w:val="Bibliography"/>
      </w:pPr>
      <w:r>
        <w:t>69.</w:t>
      </w:r>
      <w:r>
        <w:tab/>
        <w:t>Shiri R, Falah-Hassani K: Does leisure time physical activity protect against low back pain? Systematic review and meta-analysis of 36 prospective cohort studies. Br J Sports Med. 2017; 51:1410–1418.</w:t>
      </w:r>
    </w:p>
    <w:p w14:paraId="4E2B852D" w14:textId="77777777" w:rsidR="007D4600" w:rsidRDefault="007D4600" w:rsidP="007D4600">
      <w:pPr>
        <w:pStyle w:val="Bibliography"/>
      </w:pPr>
      <w:r>
        <w:t>70.</w:t>
      </w:r>
      <w:r>
        <w:tab/>
        <w:t>Lederman O, Ward PB, Firth J, et al.: Does exercise improve sleep quality in individuals with mental illness? A systematic review and meta-analysis. J Psychiatr Res. 2019; 109:96–106.</w:t>
      </w:r>
    </w:p>
    <w:p w14:paraId="76A10116" w14:textId="77777777" w:rsidR="007D4600" w:rsidRDefault="007D4600" w:rsidP="007D4600">
      <w:pPr>
        <w:pStyle w:val="Bibliography"/>
      </w:pPr>
      <w:r>
        <w:t>71.</w:t>
      </w:r>
      <w:r>
        <w:tab/>
        <w:t>Kredlow MA, Capozzoli MC, Hearon BA, Calkins AW, Otto MW: The effects of physical activity on sleep: a meta-analytic review. J Behav Med. 2015; 38:427–449.</w:t>
      </w:r>
    </w:p>
    <w:p w14:paraId="19B39EDB" w14:textId="77777777" w:rsidR="007D4600" w:rsidRDefault="007D4600" w:rsidP="007D4600">
      <w:pPr>
        <w:pStyle w:val="Bibliography"/>
      </w:pPr>
      <w:r>
        <w:t>72.</w:t>
      </w:r>
      <w:r>
        <w:tab/>
        <w:t>Beaulieu K, Hopkins M, Blundell J, Finlayson G: Homeostatic and non-homeostatic appetite control along the spectrum of physical activity levels: An updated perspective. Physiol Behav. 2018; 192:23–29.</w:t>
      </w:r>
    </w:p>
    <w:p w14:paraId="1AE206C3" w14:textId="77777777" w:rsidR="007D4600" w:rsidRDefault="007D4600" w:rsidP="007D4600">
      <w:pPr>
        <w:pStyle w:val="Bibliography"/>
      </w:pPr>
      <w:r>
        <w:t>73.</w:t>
      </w:r>
      <w:r>
        <w:tab/>
        <w:t>Beaulieu K, Hopkins M, Blundell J, Finlayson G: Does habitual physical activity increase the sensitivity of the appetite control system? A systematic review. Sports Med. 2016; 46:1897–1919.</w:t>
      </w:r>
    </w:p>
    <w:p w14:paraId="6C2A1A17" w14:textId="77777777" w:rsidR="007D4600" w:rsidRDefault="007D4600" w:rsidP="007D4600">
      <w:pPr>
        <w:pStyle w:val="Bibliography"/>
      </w:pPr>
      <w:r>
        <w:t>74.</w:t>
      </w:r>
      <w:r>
        <w:tab/>
        <w:t>Pilutti LA, Greenlee TA, Motl RW, Nickrent MS, Petruzzello SJ: Effects of exercise training on fatigue in multiple sclerosis: a meta-analysis. Psychosom Med. 2013; 75:575–580.</w:t>
      </w:r>
    </w:p>
    <w:p w14:paraId="2637C77D" w14:textId="77777777" w:rsidR="007D4600" w:rsidRDefault="007D4600" w:rsidP="007D4600">
      <w:pPr>
        <w:pStyle w:val="Bibliography"/>
      </w:pPr>
      <w:r>
        <w:t>75.</w:t>
      </w:r>
      <w:r>
        <w:tab/>
        <w:t>Bower JE: Cancer-related fatigue—mechanisms, risk factors, and treatments. Nat Rev Clin Oncol. 2014; 11:597–609.</w:t>
      </w:r>
    </w:p>
    <w:p w14:paraId="44ECC5E0" w14:textId="77777777" w:rsidR="007D4600" w:rsidRDefault="007D4600" w:rsidP="007D4600">
      <w:pPr>
        <w:pStyle w:val="Bibliography"/>
      </w:pPr>
      <w:r>
        <w:lastRenderedPageBreak/>
        <w:t>76.</w:t>
      </w:r>
      <w:r>
        <w:tab/>
        <w:t>Pels F, Kleinert J: Loneliness and physical activity: A systematic review. Int Rev Sport Exerc Psychol. 2016; 9:231–260.</w:t>
      </w:r>
    </w:p>
    <w:p w14:paraId="4A6FF672" w14:textId="77777777" w:rsidR="007D4600" w:rsidRDefault="007D4600" w:rsidP="007D4600">
      <w:pPr>
        <w:pStyle w:val="Bibliography"/>
      </w:pPr>
      <w:r>
        <w:t>77.</w:t>
      </w:r>
      <w:r>
        <w:tab/>
        <w:t>Shima T, Nakao H, Tai K, et al.: The influences of changes in physical activity levels with easing restriction of access to the University campus on empathy and social supports in college students during the covid-19 pandemic. Asia Pac J Public Health. 2022; 34:406–410.</w:t>
      </w:r>
    </w:p>
    <w:p w14:paraId="444E459C" w14:textId="77777777" w:rsidR="007D4600" w:rsidRDefault="007D4600" w:rsidP="007D4600">
      <w:pPr>
        <w:pStyle w:val="Bibliography"/>
      </w:pPr>
      <w:r>
        <w:t>78.</w:t>
      </w:r>
      <w:r>
        <w:tab/>
        <w:t>Shima T, Jesmin S, Nakao H, et al.: Association between self-reported empathy and level of physical activity in healthy young adults. J Phys Fit Sports Med. 2021; 10:45–49.</w:t>
      </w:r>
    </w:p>
    <w:p w14:paraId="09D1557B" w14:textId="77777777" w:rsidR="007D4600" w:rsidRDefault="007D4600" w:rsidP="007D4600">
      <w:pPr>
        <w:pStyle w:val="Bibliography"/>
      </w:pPr>
      <w:r>
        <w:t>79.</w:t>
      </w:r>
      <w:r>
        <w:tab/>
        <w:t>Westerterp K: Changes in physical activity over the lifespan: impact on body composition and sarcopenic obesity. Obes Rev. 2018; 19:8–13.</w:t>
      </w:r>
    </w:p>
    <w:p w14:paraId="3EC90110" w14:textId="77777777" w:rsidR="007D4600" w:rsidRDefault="007D4600" w:rsidP="007D4600">
      <w:pPr>
        <w:pStyle w:val="Bibliography"/>
      </w:pPr>
      <w:r>
        <w:t>80.</w:t>
      </w:r>
      <w:r>
        <w:tab/>
        <w:t>Van Der Zee MD, Van Der Mee D, Bartels M, De Geus EJ: Tracking of voluntary exercise behaviour over the lifespan. Int J Behav Nutr Phys Act. 2019; 16:1–11.</w:t>
      </w:r>
    </w:p>
    <w:p w14:paraId="403A9130" w14:textId="77777777" w:rsidR="007D4600" w:rsidRDefault="007D4600" w:rsidP="007D4600">
      <w:pPr>
        <w:pStyle w:val="Bibliography"/>
      </w:pPr>
      <w:r>
        <w:t>81.</w:t>
      </w:r>
      <w:r>
        <w:tab/>
        <w:t>Bernstein EE, McNally RJ: Acute aerobic exercise helps overcome emotion regulation deficits. Cogn Emot. 2017; 31:834–843.</w:t>
      </w:r>
    </w:p>
    <w:p w14:paraId="21E0B821" w14:textId="77777777" w:rsidR="007D4600" w:rsidRDefault="007D4600" w:rsidP="007D4600">
      <w:pPr>
        <w:pStyle w:val="Bibliography"/>
      </w:pPr>
      <w:r>
        <w:t>82.</w:t>
      </w:r>
      <w:r>
        <w:tab/>
        <w:t>Buffart LM, Kalter J, Sweegers MG, et al.: Effects and moderators of exercise on quality of life and physical function in patients with cancer: an individual patient data meta-analysis of 34 RCTs. Cancer Treat Rev. 2017; 52:91–104.</w:t>
      </w:r>
    </w:p>
    <w:p w14:paraId="45048DB9" w14:textId="77777777" w:rsidR="007D4600" w:rsidRDefault="007D4600" w:rsidP="007D4600">
      <w:pPr>
        <w:pStyle w:val="Bibliography"/>
      </w:pPr>
      <w:r>
        <w:t>83.</w:t>
      </w:r>
      <w:r>
        <w:tab/>
        <w:t>Rosenbaum S, Sherrington C, Tiedemann A: Exercise augmentation compared with usual care for post-traumatic stress disorder: A randomized controlled trial. Acta Psychiatr Scand. 2015; 131:350–359.</w:t>
      </w:r>
    </w:p>
    <w:p w14:paraId="5ABDD3D6" w14:textId="77777777" w:rsidR="007D4600" w:rsidRDefault="007D4600" w:rsidP="007D4600">
      <w:pPr>
        <w:pStyle w:val="Bibliography"/>
      </w:pPr>
      <w:r>
        <w:t>84.</w:t>
      </w:r>
      <w:r>
        <w:tab/>
        <w:t>Cooney GM, Dwan K, Greig CA, et al.: Exercise for depression. Cochrane Database Syst Rev. 2013; .</w:t>
      </w:r>
    </w:p>
    <w:p w14:paraId="3F74AC95" w14:textId="77777777" w:rsidR="007D4600" w:rsidRDefault="007D4600" w:rsidP="007D4600">
      <w:pPr>
        <w:pStyle w:val="Bibliography"/>
      </w:pPr>
      <w:r>
        <w:lastRenderedPageBreak/>
        <w:t>85.</w:t>
      </w:r>
      <w:r>
        <w:tab/>
        <w:t>Josefsson T, Lindwall M, Archer T: Physical exercise intervention in depressive disorders: Meta-analysis and systematic review. Scand J Med Sci Sports. 2014; 24:259–272.</w:t>
      </w:r>
    </w:p>
    <w:p w14:paraId="7A0DA2EC" w14:textId="77777777" w:rsidR="007D4600" w:rsidRDefault="007D4600" w:rsidP="007D4600">
      <w:pPr>
        <w:pStyle w:val="Bibliography"/>
      </w:pPr>
      <w:r>
        <w:t>86.</w:t>
      </w:r>
      <w:r>
        <w:tab/>
        <w:t>Joffe MM, Rosenbaum PR: Invited commentary: propensity scores. Am J Epidemiol. 1999; 150:327–333.</w:t>
      </w:r>
    </w:p>
    <w:p w14:paraId="78302CEB" w14:textId="77777777" w:rsidR="007D4600" w:rsidRDefault="007D4600" w:rsidP="007D4600">
      <w:pPr>
        <w:pStyle w:val="Bibliography"/>
      </w:pPr>
      <w:r>
        <w:t>87.</w:t>
      </w:r>
      <w:r>
        <w:tab/>
        <w:t>Sallis JF, Saelens BE: Assessment of physical activity by self-report: status, limitations, and future directions. Res Q Exerc Sport. 2000; 71:1–14.</w:t>
      </w:r>
    </w:p>
    <w:p w14:paraId="16FDA9F3" w14:textId="50D2A56D" w:rsidR="009C64BF" w:rsidRDefault="009C64BF" w:rsidP="001F0BC9">
      <w:pPr>
        <w:spacing w:line="240" w:lineRule="auto"/>
      </w:pPr>
      <w:r>
        <w:fldChar w:fldCharType="end"/>
      </w:r>
    </w:p>
    <w:p w14:paraId="35032884" w14:textId="77777777" w:rsidR="007D4600" w:rsidRDefault="007D4600" w:rsidP="001F0BC9">
      <w:pPr>
        <w:spacing w:line="240" w:lineRule="auto"/>
      </w:pPr>
    </w:p>
    <w:p w14:paraId="532285E6" w14:textId="2186DBDC" w:rsidR="007D4600" w:rsidRPr="007D4600" w:rsidRDefault="007D4600" w:rsidP="007D4600">
      <w:pPr>
        <w:spacing w:line="480" w:lineRule="auto"/>
        <w:rPr>
          <w:rFonts w:ascii="Times New Roman" w:hAnsi="Times New Roman" w:cs="Times New Roman"/>
          <w:kern w:val="0"/>
          <w:sz w:val="24"/>
          <w:szCs w:val="24"/>
          <w14:ligatures w14:val="none"/>
        </w:rPr>
      </w:pPr>
      <w:r w:rsidRPr="007D4600">
        <w:rPr>
          <w:rFonts w:ascii="Times New Roman" w:hAnsi="Times New Roman" w:cs="Times New Roman"/>
          <w:kern w:val="0"/>
          <w:sz w:val="24"/>
          <w:szCs w:val="24"/>
          <w14:ligatures w14:val="none"/>
        </w:rPr>
        <w:t xml:space="preserve">Table 1. Descriptions of the </w:t>
      </w:r>
      <w:r w:rsidR="00916623">
        <w:rPr>
          <w:rFonts w:ascii="Times New Roman" w:hAnsi="Times New Roman" w:cs="Times New Roman"/>
          <w:kern w:val="0"/>
          <w:sz w:val="24"/>
          <w:szCs w:val="24"/>
          <w14:ligatures w14:val="none"/>
        </w:rPr>
        <w:t>Subcategories</w:t>
      </w:r>
      <w:r w:rsidRPr="007D4600">
        <w:rPr>
          <w:rFonts w:ascii="Times New Roman" w:hAnsi="Times New Roman" w:cs="Times New Roman"/>
          <w:kern w:val="0"/>
          <w:sz w:val="24"/>
          <w:szCs w:val="24"/>
          <w14:ligatures w14:val="none"/>
        </w:rPr>
        <w:t xml:space="preserve"> of the MHQ</w:t>
      </w:r>
      <w:r w:rsidR="003D351F" w:rsidRPr="003D351F">
        <w:t xml:space="preserve"> </w:t>
      </w:r>
      <w:r w:rsidR="003D351F" w:rsidRPr="003D351F">
        <w:rPr>
          <w:rFonts w:ascii="Times New Roman" w:hAnsi="Times New Roman" w:cs="Times New Roman"/>
          <w:kern w:val="0"/>
          <w:sz w:val="24"/>
          <w:szCs w:val="24"/>
          <w14:ligatures w14:val="none"/>
        </w:rPr>
        <w:t>adapted from Newson et al. [46]</w:t>
      </w:r>
    </w:p>
    <w:tbl>
      <w:tblPr>
        <w:tblStyle w:val="TableGrid"/>
        <w:tblW w:w="0" w:type="auto"/>
        <w:tblLook w:val="04A0" w:firstRow="1" w:lastRow="0" w:firstColumn="1" w:lastColumn="0" w:noHBand="0" w:noVBand="1"/>
      </w:tblPr>
      <w:tblGrid>
        <w:gridCol w:w="1706"/>
        <w:gridCol w:w="7644"/>
      </w:tblGrid>
      <w:tr w:rsidR="007D4600" w:rsidRPr="007D4600" w14:paraId="47D6F42D" w14:textId="77777777" w:rsidTr="002F2DC6">
        <w:tc>
          <w:tcPr>
            <w:tcW w:w="0" w:type="auto"/>
          </w:tcPr>
          <w:p w14:paraId="6E77A89C"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MHQ Subcategory</w:t>
            </w:r>
          </w:p>
        </w:tc>
        <w:tc>
          <w:tcPr>
            <w:tcW w:w="0" w:type="auto"/>
          </w:tcPr>
          <w:p w14:paraId="7F8C63A0"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Description</w:t>
            </w:r>
          </w:p>
        </w:tc>
      </w:tr>
      <w:tr w:rsidR="007D4600" w:rsidRPr="007D4600" w14:paraId="6DBFE3D6" w14:textId="77777777" w:rsidTr="002F2DC6">
        <w:tc>
          <w:tcPr>
            <w:tcW w:w="0" w:type="auto"/>
          </w:tcPr>
          <w:p w14:paraId="1C62305A"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Core Cognition</w:t>
            </w:r>
          </w:p>
        </w:tc>
        <w:tc>
          <w:tcPr>
            <w:tcW w:w="0" w:type="auto"/>
          </w:tcPr>
          <w:p w14:paraId="7DE5A38A"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The ability to function effectively and independently on a moment-to-moment basis. It includes brain functions such as attention, memory, learning, and self-control. Abnormal aspects of core cognition include severe or extreme forms of mental confusion, obsessive thoughts, sensory sensitivity, compulsive behaviors, psychosis, and hallucinations.</w:t>
            </w:r>
          </w:p>
        </w:tc>
      </w:tr>
      <w:tr w:rsidR="007D4600" w:rsidRPr="007D4600" w14:paraId="204CEC10" w14:textId="77777777" w:rsidTr="002F2DC6">
        <w:tc>
          <w:tcPr>
            <w:tcW w:w="0" w:type="auto"/>
          </w:tcPr>
          <w:p w14:paraId="75946893"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Adaptability and Resilience</w:t>
            </w:r>
          </w:p>
        </w:tc>
        <w:tc>
          <w:tcPr>
            <w:tcW w:w="0" w:type="auto"/>
          </w:tcPr>
          <w:p w14:paraId="597CB587"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The ability to synthesize and make sense of complex sets of events and situations and display a longer-term perspective in thoughts and behavior. It includes brain functions such as decision making, creativity, problem solving, planning, and adaptability to change. Abnormal forms of complex cognition are associated with extreme risk-taking and severe intolerance to change.</w:t>
            </w:r>
          </w:p>
        </w:tc>
      </w:tr>
      <w:tr w:rsidR="007D4600" w:rsidRPr="007D4600" w14:paraId="3048B509" w14:textId="77777777" w:rsidTr="002F2DC6">
        <w:tc>
          <w:tcPr>
            <w:tcW w:w="0" w:type="auto"/>
          </w:tcPr>
          <w:p w14:paraId="4208EA7E"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lastRenderedPageBreak/>
              <w:t>Mood and Outlook</w:t>
            </w:r>
          </w:p>
        </w:tc>
        <w:tc>
          <w:tcPr>
            <w:tcW w:w="0" w:type="auto"/>
          </w:tcPr>
          <w:p w14:paraId="6B18C4F4"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The ability to manage and regulate emotions effectively and encompasses feelings of distress like fear, anxiety, anger, irritability, guilt, and sadness. It also includes the ability to have a constructive or optimistic outlook for the future. Abnormal forms of emotional functioning include uncontrollable crying, night terrors, severe temper outbursts, extreme phobias, uncontrollable panic attacks, highly traumatic flashbacks, intense mania, or suicidal intentions.</w:t>
            </w:r>
          </w:p>
        </w:tc>
      </w:tr>
      <w:tr w:rsidR="007D4600" w:rsidRPr="007D4600" w14:paraId="4783B92F" w14:textId="77777777" w:rsidTr="002F2DC6">
        <w:tc>
          <w:tcPr>
            <w:tcW w:w="0" w:type="auto"/>
          </w:tcPr>
          <w:p w14:paraId="7055DF6D"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Drive and Motivation</w:t>
            </w:r>
          </w:p>
        </w:tc>
        <w:tc>
          <w:tcPr>
            <w:tcW w:w="0" w:type="auto"/>
          </w:tcPr>
          <w:p w14:paraId="29694B8A"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The ability to work toward desired goals and to initiate, persevere, and complete activities in daily life. It is associated with interest, curiosity, and motivation and is also related to overall energy levels. Abnormal forms of drive and motivation include severe addictions that cause harm or extreme withdrawal from activities or social interaction.</w:t>
            </w:r>
          </w:p>
        </w:tc>
      </w:tr>
      <w:tr w:rsidR="007D4600" w:rsidRPr="007D4600" w14:paraId="7B940127" w14:textId="77777777" w:rsidTr="002F2DC6">
        <w:tc>
          <w:tcPr>
            <w:tcW w:w="0" w:type="auto"/>
          </w:tcPr>
          <w:p w14:paraId="236427ED"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Social Self</w:t>
            </w:r>
          </w:p>
        </w:tc>
        <w:tc>
          <w:tcPr>
            <w:tcW w:w="0" w:type="auto"/>
          </w:tcPr>
          <w:p w14:paraId="545C7F7F"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The ability to interact with, relate to, and see oneself with respect to others. It includes factors like confidence, communication skills, self-worth, body image, empathy, and relationship building. Abnormal forms of social functioning include excessive unprovoked aggression, a strong sense of being detached from reality, or suicidal intentions.</w:t>
            </w:r>
          </w:p>
        </w:tc>
      </w:tr>
      <w:tr w:rsidR="007D4600" w:rsidRPr="007D4600" w14:paraId="0DD18A17" w14:textId="77777777" w:rsidTr="002F2DC6">
        <w:tc>
          <w:tcPr>
            <w:tcW w:w="0" w:type="auto"/>
          </w:tcPr>
          <w:p w14:paraId="77FD2316"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Mind-Body Connection</w:t>
            </w:r>
          </w:p>
        </w:tc>
        <w:tc>
          <w:tcPr>
            <w:tcW w:w="0" w:type="auto"/>
          </w:tcPr>
          <w:p w14:paraId="4537EED0"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 xml:space="preserve">The regulation of the balance between mind and body to ensure that any mental concerns do not manifest themselves as physical symptoms in the body in a chronic or severe way. It includes functions like sleep, appetite, coordination, physical intimacy, and fatigue. Abnormal forms of mind-body balance can include insomnia or chronic and severe pain, as well as a </w:t>
            </w:r>
            <w:r w:rsidRPr="007D4600">
              <w:rPr>
                <w:rFonts w:ascii="Times New Roman" w:hAnsi="Times New Roman" w:cs="Times New Roman"/>
                <w:sz w:val="24"/>
                <w:szCs w:val="24"/>
              </w:rPr>
              <w:lastRenderedPageBreak/>
              <w:t>propensity for infection or frequent physical symptoms (e.g., digestive issues) with no obvious physical cause.</w:t>
            </w:r>
          </w:p>
        </w:tc>
      </w:tr>
    </w:tbl>
    <w:p w14:paraId="3AAB56BE" w14:textId="77777777" w:rsidR="007D4600" w:rsidRPr="007D4600" w:rsidDel="000C4081" w:rsidRDefault="007D4600" w:rsidP="007D4600">
      <w:pPr>
        <w:spacing w:line="480" w:lineRule="auto"/>
        <w:rPr>
          <w:del w:id="51" w:author="Denver Brown [2]" w:date="2023-04-13T20:06:00Z"/>
          <w:rFonts w:ascii="Times New Roman" w:hAnsi="Times New Roman" w:cs="Times New Roman"/>
          <w:kern w:val="0"/>
          <w:sz w:val="24"/>
          <w:szCs w:val="24"/>
          <w14:ligatures w14:val="none"/>
        </w:rPr>
      </w:pPr>
    </w:p>
    <w:p w14:paraId="4AAD110A" w14:textId="77777777" w:rsidR="007D4600" w:rsidRDefault="007D4600" w:rsidP="007D4600">
      <w:pPr>
        <w:spacing w:line="240" w:lineRule="auto"/>
        <w:rPr>
          <w:rFonts w:ascii="Times New Roman" w:hAnsi="Times New Roman" w:cs="Times New Roman"/>
          <w:kern w:val="0"/>
          <w:sz w:val="24"/>
          <w:szCs w:val="24"/>
          <w14:ligatures w14:val="none"/>
        </w:rPr>
      </w:pPr>
    </w:p>
    <w:p w14:paraId="05BCA093" w14:textId="77777777" w:rsidR="007D4600" w:rsidRPr="007D4600" w:rsidRDefault="007D4600" w:rsidP="007D4600">
      <w:pPr>
        <w:wordWrap w:val="0"/>
        <w:spacing w:after="200" w:line="240" w:lineRule="auto"/>
        <w:rPr>
          <w:rFonts w:ascii="Times New Roman" w:hAnsi="Times New Roman" w:cs="Times New Roman"/>
          <w:i/>
          <w:kern w:val="0"/>
          <w:sz w:val="24"/>
          <w:szCs w:val="24"/>
          <w14:ligatures w14:val="none"/>
        </w:rPr>
      </w:pPr>
      <w:commentRangeStart w:id="52"/>
      <w:r w:rsidRPr="007D4600">
        <w:rPr>
          <w:rFonts w:ascii="Times New Roman" w:hAnsi="Times New Roman" w:cs="Times New Roman"/>
          <w:b/>
          <w:bCs/>
          <w:iCs/>
          <w:kern w:val="0"/>
          <w:sz w:val="24"/>
          <w:szCs w:val="24"/>
          <w14:ligatures w14:val="none"/>
        </w:rPr>
        <w:t>Table</w:t>
      </w:r>
      <w:commentRangeEnd w:id="52"/>
      <w:r w:rsidRPr="007D4600">
        <w:rPr>
          <w:kern w:val="0"/>
          <w:sz w:val="16"/>
          <w:szCs w:val="16"/>
          <w14:ligatures w14:val="none"/>
        </w:rPr>
        <w:commentReference w:id="52"/>
      </w:r>
      <w:r w:rsidRPr="007D4600">
        <w:rPr>
          <w:rFonts w:ascii="Times New Roman" w:hAnsi="Times New Roman" w:cs="Times New Roman"/>
          <w:b/>
          <w:bCs/>
          <w:iCs/>
          <w:kern w:val="0"/>
          <w:sz w:val="24"/>
          <w:szCs w:val="24"/>
          <w14:ligatures w14:val="none"/>
        </w:rPr>
        <w:t xml:space="preserve"> 2. </w:t>
      </w:r>
      <w:r w:rsidRPr="007D4600">
        <w:rPr>
          <w:rFonts w:ascii="Times New Roman" w:hAnsi="Times New Roman" w:cs="Times New Roman"/>
          <w:bCs/>
          <w:i/>
          <w:iCs/>
          <w:kern w:val="0"/>
          <w:sz w:val="24"/>
          <w:szCs w:val="24"/>
          <w14:ligatures w14:val="none"/>
        </w:rPr>
        <w:t>Descriptive statistics for the full sample and by each age group</w:t>
      </w:r>
    </w:p>
    <w:tbl>
      <w:tblPr>
        <w:tblStyle w:val="Table"/>
        <w:tblW w:w="5000" w:type="pct"/>
        <w:tblLayout w:type="fixed"/>
        <w:tblLook w:val="0020" w:firstRow="1" w:lastRow="0" w:firstColumn="0" w:lastColumn="0" w:noHBand="0" w:noVBand="0"/>
      </w:tblPr>
      <w:tblGrid>
        <w:gridCol w:w="1247"/>
        <w:gridCol w:w="1055"/>
        <w:gridCol w:w="969"/>
        <w:gridCol w:w="791"/>
        <w:gridCol w:w="967"/>
        <w:gridCol w:w="967"/>
        <w:gridCol w:w="880"/>
        <w:gridCol w:w="793"/>
        <w:gridCol w:w="794"/>
        <w:gridCol w:w="897"/>
      </w:tblGrid>
      <w:tr w:rsidR="007D4600" w:rsidRPr="007D4600" w14:paraId="2C068C85" w14:textId="77777777" w:rsidTr="002F2DC6">
        <w:trPr>
          <w:cnfStyle w:val="100000000000" w:firstRow="1" w:lastRow="0" w:firstColumn="0" w:lastColumn="0" w:oddVBand="0" w:evenVBand="0" w:oddHBand="0" w:evenHBand="0" w:firstRowFirstColumn="0" w:firstRowLastColumn="0" w:lastRowFirstColumn="0" w:lastRowLastColumn="0"/>
          <w:tblHeader/>
        </w:trPr>
        <w:tc>
          <w:tcPr>
            <w:tcW w:w="1278" w:type="dxa"/>
            <w:tcBorders>
              <w:top w:val="single" w:sz="4" w:space="0" w:color="auto"/>
              <w:bottom w:val="single" w:sz="2" w:space="0" w:color="auto"/>
            </w:tcBorders>
          </w:tcPr>
          <w:p w14:paraId="3068DDE0" w14:textId="77777777" w:rsidR="007D4600" w:rsidRPr="007D4600" w:rsidRDefault="007D4600" w:rsidP="007D4600">
            <w:pPr>
              <w:spacing w:before="36" w:after="36"/>
              <w:rPr>
                <w:sz w:val="16"/>
                <w:szCs w:val="16"/>
              </w:rPr>
            </w:pPr>
          </w:p>
        </w:tc>
        <w:tc>
          <w:tcPr>
            <w:tcW w:w="1080" w:type="dxa"/>
            <w:tcBorders>
              <w:top w:val="single" w:sz="4" w:space="0" w:color="auto"/>
              <w:bottom w:val="single" w:sz="2" w:space="0" w:color="auto"/>
            </w:tcBorders>
          </w:tcPr>
          <w:p w14:paraId="4214B63D" w14:textId="77777777" w:rsidR="007D4600" w:rsidRPr="007D4600" w:rsidRDefault="007D4600" w:rsidP="007D4600">
            <w:pPr>
              <w:spacing w:before="36" w:after="36"/>
              <w:rPr>
                <w:sz w:val="16"/>
                <w:szCs w:val="16"/>
              </w:rPr>
            </w:pPr>
            <w:r w:rsidRPr="007D4600">
              <w:rPr>
                <w:sz w:val="16"/>
                <w:szCs w:val="16"/>
              </w:rPr>
              <w:t>Total</w:t>
            </w:r>
          </w:p>
        </w:tc>
        <w:tc>
          <w:tcPr>
            <w:tcW w:w="992" w:type="dxa"/>
            <w:tcBorders>
              <w:top w:val="single" w:sz="4" w:space="0" w:color="auto"/>
              <w:bottom w:val="single" w:sz="2" w:space="0" w:color="auto"/>
            </w:tcBorders>
          </w:tcPr>
          <w:p w14:paraId="2FA01029" w14:textId="77777777" w:rsidR="007D4600" w:rsidRPr="007D4600" w:rsidRDefault="007D4600" w:rsidP="007D4600">
            <w:pPr>
              <w:spacing w:before="36" w:after="36"/>
              <w:rPr>
                <w:sz w:val="16"/>
                <w:szCs w:val="16"/>
              </w:rPr>
            </w:pPr>
            <w:r w:rsidRPr="007D4600">
              <w:rPr>
                <w:sz w:val="16"/>
                <w:szCs w:val="16"/>
              </w:rPr>
              <w:t>18-24 years</w:t>
            </w:r>
          </w:p>
        </w:tc>
        <w:tc>
          <w:tcPr>
            <w:tcW w:w="808" w:type="dxa"/>
            <w:tcBorders>
              <w:top w:val="single" w:sz="4" w:space="0" w:color="auto"/>
              <w:bottom w:val="single" w:sz="2" w:space="0" w:color="auto"/>
            </w:tcBorders>
          </w:tcPr>
          <w:p w14:paraId="2A98D21B" w14:textId="77777777" w:rsidR="007D4600" w:rsidRPr="007D4600" w:rsidRDefault="007D4600" w:rsidP="007D4600">
            <w:pPr>
              <w:spacing w:before="36" w:after="36"/>
              <w:rPr>
                <w:sz w:val="16"/>
                <w:szCs w:val="16"/>
              </w:rPr>
            </w:pPr>
            <w:r w:rsidRPr="007D4600">
              <w:rPr>
                <w:sz w:val="16"/>
                <w:szCs w:val="16"/>
              </w:rPr>
              <w:t>25-34 years</w:t>
            </w:r>
          </w:p>
        </w:tc>
        <w:tc>
          <w:tcPr>
            <w:tcW w:w="990" w:type="dxa"/>
            <w:tcBorders>
              <w:top w:val="single" w:sz="4" w:space="0" w:color="auto"/>
              <w:bottom w:val="single" w:sz="2" w:space="0" w:color="auto"/>
            </w:tcBorders>
          </w:tcPr>
          <w:p w14:paraId="43C12E26" w14:textId="77777777" w:rsidR="007D4600" w:rsidRPr="007D4600" w:rsidRDefault="007D4600" w:rsidP="007D4600">
            <w:pPr>
              <w:spacing w:before="36" w:after="36"/>
              <w:rPr>
                <w:sz w:val="16"/>
                <w:szCs w:val="16"/>
              </w:rPr>
            </w:pPr>
            <w:r w:rsidRPr="007D4600">
              <w:rPr>
                <w:sz w:val="16"/>
                <w:szCs w:val="16"/>
              </w:rPr>
              <w:t>35-44 years</w:t>
            </w:r>
          </w:p>
        </w:tc>
        <w:tc>
          <w:tcPr>
            <w:tcW w:w="990" w:type="dxa"/>
            <w:tcBorders>
              <w:top w:val="single" w:sz="4" w:space="0" w:color="auto"/>
              <w:bottom w:val="single" w:sz="2" w:space="0" w:color="auto"/>
            </w:tcBorders>
          </w:tcPr>
          <w:p w14:paraId="65144790" w14:textId="77777777" w:rsidR="007D4600" w:rsidRPr="007D4600" w:rsidRDefault="007D4600" w:rsidP="007D4600">
            <w:pPr>
              <w:spacing w:before="36" w:after="36"/>
              <w:rPr>
                <w:sz w:val="16"/>
                <w:szCs w:val="16"/>
              </w:rPr>
            </w:pPr>
            <w:r w:rsidRPr="007D4600">
              <w:rPr>
                <w:sz w:val="16"/>
                <w:szCs w:val="16"/>
              </w:rPr>
              <w:t>45-54 years</w:t>
            </w:r>
          </w:p>
        </w:tc>
        <w:tc>
          <w:tcPr>
            <w:tcW w:w="900" w:type="dxa"/>
            <w:tcBorders>
              <w:top w:val="single" w:sz="4" w:space="0" w:color="auto"/>
              <w:bottom w:val="single" w:sz="2" w:space="0" w:color="auto"/>
            </w:tcBorders>
          </w:tcPr>
          <w:p w14:paraId="560A3E65" w14:textId="77777777" w:rsidR="007D4600" w:rsidRPr="007D4600" w:rsidRDefault="007D4600" w:rsidP="007D4600">
            <w:pPr>
              <w:spacing w:before="36" w:after="36"/>
              <w:rPr>
                <w:sz w:val="16"/>
                <w:szCs w:val="16"/>
              </w:rPr>
            </w:pPr>
            <w:r w:rsidRPr="007D4600">
              <w:rPr>
                <w:sz w:val="16"/>
                <w:szCs w:val="16"/>
              </w:rPr>
              <w:t>55-64 years</w:t>
            </w:r>
          </w:p>
        </w:tc>
        <w:tc>
          <w:tcPr>
            <w:tcW w:w="810" w:type="dxa"/>
            <w:tcBorders>
              <w:top w:val="single" w:sz="4" w:space="0" w:color="auto"/>
              <w:bottom w:val="single" w:sz="2" w:space="0" w:color="auto"/>
            </w:tcBorders>
          </w:tcPr>
          <w:p w14:paraId="620895C9" w14:textId="77777777" w:rsidR="007D4600" w:rsidRPr="007D4600" w:rsidRDefault="007D4600" w:rsidP="007D4600">
            <w:pPr>
              <w:spacing w:before="36" w:after="36"/>
              <w:rPr>
                <w:sz w:val="16"/>
                <w:szCs w:val="16"/>
              </w:rPr>
            </w:pPr>
            <w:r w:rsidRPr="007D4600">
              <w:rPr>
                <w:sz w:val="16"/>
                <w:szCs w:val="16"/>
              </w:rPr>
              <w:t>65-74 years</w:t>
            </w:r>
          </w:p>
        </w:tc>
        <w:tc>
          <w:tcPr>
            <w:tcW w:w="811" w:type="dxa"/>
            <w:tcBorders>
              <w:top w:val="single" w:sz="4" w:space="0" w:color="auto"/>
              <w:bottom w:val="single" w:sz="2" w:space="0" w:color="auto"/>
            </w:tcBorders>
          </w:tcPr>
          <w:p w14:paraId="7E672BD6" w14:textId="77777777" w:rsidR="007D4600" w:rsidRPr="007D4600" w:rsidRDefault="007D4600" w:rsidP="007D4600">
            <w:pPr>
              <w:spacing w:before="36" w:after="36"/>
              <w:rPr>
                <w:sz w:val="16"/>
                <w:szCs w:val="16"/>
              </w:rPr>
            </w:pPr>
            <w:r w:rsidRPr="007D4600">
              <w:rPr>
                <w:sz w:val="16"/>
                <w:szCs w:val="16"/>
              </w:rPr>
              <w:t>75-84 years</w:t>
            </w:r>
          </w:p>
        </w:tc>
        <w:tc>
          <w:tcPr>
            <w:tcW w:w="917" w:type="dxa"/>
            <w:tcBorders>
              <w:top w:val="single" w:sz="4" w:space="0" w:color="auto"/>
              <w:bottom w:val="single" w:sz="2" w:space="0" w:color="auto"/>
            </w:tcBorders>
          </w:tcPr>
          <w:p w14:paraId="5709BF8E" w14:textId="77777777" w:rsidR="007D4600" w:rsidRPr="007D4600" w:rsidRDefault="007D4600" w:rsidP="007D4600">
            <w:pPr>
              <w:spacing w:before="36" w:after="36"/>
              <w:rPr>
                <w:sz w:val="16"/>
                <w:szCs w:val="16"/>
              </w:rPr>
            </w:pPr>
            <w:r w:rsidRPr="007D4600">
              <w:rPr>
                <w:sz w:val="16"/>
                <w:szCs w:val="16"/>
              </w:rPr>
              <w:t>85+ years</w:t>
            </w:r>
          </w:p>
        </w:tc>
      </w:tr>
      <w:tr w:rsidR="007D4600" w:rsidRPr="007D4600" w14:paraId="62B78F81" w14:textId="77777777" w:rsidTr="002F2DC6">
        <w:tc>
          <w:tcPr>
            <w:tcW w:w="1278" w:type="dxa"/>
            <w:tcBorders>
              <w:top w:val="single" w:sz="2" w:space="0" w:color="auto"/>
            </w:tcBorders>
          </w:tcPr>
          <w:p w14:paraId="12498D4E" w14:textId="77777777" w:rsidR="007D4600" w:rsidRPr="007D4600" w:rsidRDefault="007D4600" w:rsidP="007D4600">
            <w:pPr>
              <w:spacing w:before="36" w:after="36"/>
              <w:rPr>
                <w:sz w:val="16"/>
                <w:szCs w:val="16"/>
              </w:rPr>
            </w:pPr>
          </w:p>
        </w:tc>
        <w:tc>
          <w:tcPr>
            <w:tcW w:w="1080" w:type="dxa"/>
            <w:tcBorders>
              <w:top w:val="single" w:sz="2" w:space="0" w:color="auto"/>
            </w:tcBorders>
          </w:tcPr>
          <w:p w14:paraId="2ABEABA6" w14:textId="77777777" w:rsidR="007D4600" w:rsidRPr="007D4600" w:rsidRDefault="007D4600" w:rsidP="007D4600">
            <w:pPr>
              <w:spacing w:before="36" w:after="36"/>
              <w:rPr>
                <w:sz w:val="16"/>
                <w:szCs w:val="16"/>
              </w:rPr>
            </w:pPr>
            <w:r w:rsidRPr="007D4600">
              <w:rPr>
                <w:sz w:val="16"/>
                <w:szCs w:val="16"/>
              </w:rPr>
              <w:t>(</w:t>
            </w:r>
            <w:r w:rsidRPr="007D4600">
              <w:rPr>
                <w:i/>
                <w:sz w:val="16"/>
                <w:szCs w:val="16"/>
              </w:rPr>
              <w:t>N</w:t>
            </w:r>
            <w:r w:rsidRPr="007D4600">
              <w:rPr>
                <w:sz w:val="16"/>
                <w:szCs w:val="16"/>
              </w:rPr>
              <w:t xml:space="preserve"> = 341,956)</w:t>
            </w:r>
          </w:p>
        </w:tc>
        <w:tc>
          <w:tcPr>
            <w:tcW w:w="992" w:type="dxa"/>
            <w:tcBorders>
              <w:top w:val="single" w:sz="2" w:space="0" w:color="auto"/>
            </w:tcBorders>
          </w:tcPr>
          <w:p w14:paraId="6FCBCFA0" w14:textId="77777777" w:rsidR="007D4600" w:rsidRPr="007D4600" w:rsidRDefault="007D4600" w:rsidP="007D4600">
            <w:pPr>
              <w:spacing w:before="36" w:after="36"/>
              <w:rPr>
                <w:sz w:val="16"/>
                <w:szCs w:val="16"/>
              </w:rPr>
            </w:pPr>
            <w:r w:rsidRPr="007D4600">
              <w:rPr>
                <w:i/>
                <w:sz w:val="16"/>
                <w:szCs w:val="16"/>
              </w:rPr>
              <w:t>(</w:t>
            </w:r>
            <w:commentRangeStart w:id="53"/>
            <w:r w:rsidRPr="007D4600">
              <w:rPr>
                <w:i/>
                <w:sz w:val="16"/>
                <w:szCs w:val="16"/>
              </w:rPr>
              <w:t>n</w:t>
            </w:r>
            <w:commentRangeEnd w:id="53"/>
            <w:r w:rsidRPr="007D4600">
              <w:rPr>
                <w:sz w:val="16"/>
                <w:szCs w:val="16"/>
              </w:rPr>
              <w:commentReference w:id="53"/>
            </w:r>
            <w:r w:rsidRPr="007D4600">
              <w:rPr>
                <w:i/>
                <w:sz w:val="16"/>
                <w:szCs w:val="16"/>
              </w:rPr>
              <w:t xml:space="preserve"> =</w:t>
            </w:r>
            <w:r w:rsidRPr="007D4600">
              <w:rPr>
                <w:sz w:val="16"/>
                <w:szCs w:val="16"/>
              </w:rPr>
              <w:t xml:space="preserve"> 64,648)</w:t>
            </w:r>
          </w:p>
        </w:tc>
        <w:tc>
          <w:tcPr>
            <w:tcW w:w="808" w:type="dxa"/>
            <w:tcBorders>
              <w:top w:val="single" w:sz="2" w:space="0" w:color="auto"/>
            </w:tcBorders>
          </w:tcPr>
          <w:p w14:paraId="78E92289" w14:textId="77777777" w:rsidR="007D4600" w:rsidRPr="007D4600" w:rsidRDefault="007D4600" w:rsidP="007D4600">
            <w:pPr>
              <w:spacing w:before="36" w:after="36"/>
              <w:rPr>
                <w:sz w:val="16"/>
                <w:szCs w:val="16"/>
              </w:rPr>
            </w:pPr>
            <w:r w:rsidRPr="007D4600">
              <w:rPr>
                <w:i/>
                <w:sz w:val="16"/>
                <w:szCs w:val="16"/>
              </w:rPr>
              <w:t>(n =</w:t>
            </w:r>
            <w:r w:rsidRPr="007D4600">
              <w:rPr>
                <w:sz w:val="16"/>
                <w:szCs w:val="16"/>
              </w:rPr>
              <w:t xml:space="preserve"> 47,249)</w:t>
            </w:r>
          </w:p>
        </w:tc>
        <w:tc>
          <w:tcPr>
            <w:tcW w:w="990" w:type="dxa"/>
            <w:tcBorders>
              <w:top w:val="single" w:sz="2" w:space="0" w:color="auto"/>
            </w:tcBorders>
          </w:tcPr>
          <w:p w14:paraId="22DED3E3" w14:textId="77777777" w:rsidR="007D4600" w:rsidRPr="007D4600" w:rsidRDefault="007D4600" w:rsidP="007D4600">
            <w:pPr>
              <w:spacing w:before="36" w:after="36"/>
              <w:rPr>
                <w:sz w:val="16"/>
                <w:szCs w:val="16"/>
              </w:rPr>
            </w:pPr>
            <w:r w:rsidRPr="007D4600">
              <w:rPr>
                <w:i/>
                <w:sz w:val="16"/>
                <w:szCs w:val="16"/>
              </w:rPr>
              <w:t>(n =</w:t>
            </w:r>
            <w:r w:rsidRPr="007D4600">
              <w:rPr>
                <w:sz w:val="16"/>
                <w:szCs w:val="16"/>
              </w:rPr>
              <w:t xml:space="preserve"> 55,241)</w:t>
            </w:r>
          </w:p>
        </w:tc>
        <w:tc>
          <w:tcPr>
            <w:tcW w:w="990" w:type="dxa"/>
            <w:tcBorders>
              <w:top w:val="single" w:sz="2" w:space="0" w:color="auto"/>
            </w:tcBorders>
          </w:tcPr>
          <w:p w14:paraId="59737784" w14:textId="77777777" w:rsidR="007D4600" w:rsidRPr="007D4600" w:rsidRDefault="007D4600" w:rsidP="007D4600">
            <w:pPr>
              <w:spacing w:before="36" w:after="36"/>
              <w:rPr>
                <w:sz w:val="16"/>
                <w:szCs w:val="16"/>
              </w:rPr>
            </w:pPr>
            <w:r w:rsidRPr="007D4600">
              <w:rPr>
                <w:i/>
                <w:sz w:val="16"/>
                <w:szCs w:val="16"/>
              </w:rPr>
              <w:t>(n =</w:t>
            </w:r>
            <w:r w:rsidRPr="007D4600">
              <w:rPr>
                <w:sz w:val="16"/>
                <w:szCs w:val="16"/>
              </w:rPr>
              <w:t xml:space="preserve"> 57,259)</w:t>
            </w:r>
          </w:p>
        </w:tc>
        <w:tc>
          <w:tcPr>
            <w:tcW w:w="900" w:type="dxa"/>
            <w:tcBorders>
              <w:top w:val="single" w:sz="2" w:space="0" w:color="auto"/>
            </w:tcBorders>
          </w:tcPr>
          <w:p w14:paraId="3DBCEACE" w14:textId="77777777" w:rsidR="007D4600" w:rsidRPr="007D4600" w:rsidRDefault="007D4600" w:rsidP="007D4600">
            <w:pPr>
              <w:spacing w:before="36" w:after="36"/>
              <w:rPr>
                <w:sz w:val="16"/>
                <w:szCs w:val="16"/>
              </w:rPr>
            </w:pPr>
            <w:r w:rsidRPr="007D4600">
              <w:rPr>
                <w:sz w:val="16"/>
                <w:szCs w:val="16"/>
              </w:rPr>
              <w:t>(</w:t>
            </w:r>
            <w:r w:rsidRPr="007D4600">
              <w:rPr>
                <w:i/>
                <w:sz w:val="16"/>
                <w:szCs w:val="16"/>
              </w:rPr>
              <w:t xml:space="preserve">n </w:t>
            </w:r>
            <w:r w:rsidRPr="007D4600">
              <w:rPr>
                <w:sz w:val="16"/>
                <w:szCs w:val="16"/>
              </w:rPr>
              <w:t>= 63,113)</w:t>
            </w:r>
          </w:p>
        </w:tc>
        <w:tc>
          <w:tcPr>
            <w:tcW w:w="810" w:type="dxa"/>
            <w:tcBorders>
              <w:top w:val="single" w:sz="2" w:space="0" w:color="auto"/>
            </w:tcBorders>
          </w:tcPr>
          <w:p w14:paraId="1388B13D" w14:textId="77777777" w:rsidR="007D4600" w:rsidRPr="007D4600" w:rsidRDefault="007D4600" w:rsidP="007D4600">
            <w:pPr>
              <w:spacing w:before="36" w:after="36"/>
              <w:rPr>
                <w:sz w:val="16"/>
                <w:szCs w:val="16"/>
              </w:rPr>
            </w:pPr>
            <w:r w:rsidRPr="007D4600">
              <w:rPr>
                <w:sz w:val="16"/>
                <w:szCs w:val="16"/>
              </w:rPr>
              <w:t>(</w:t>
            </w:r>
            <w:r w:rsidRPr="007D4600">
              <w:rPr>
                <w:i/>
                <w:sz w:val="16"/>
                <w:szCs w:val="16"/>
              </w:rPr>
              <w:t xml:space="preserve">n </w:t>
            </w:r>
            <w:r w:rsidRPr="007D4600">
              <w:rPr>
                <w:sz w:val="16"/>
                <w:szCs w:val="16"/>
              </w:rPr>
              <w:t>= 40</w:t>
            </w:r>
            <w:r w:rsidRPr="007D4600">
              <w:rPr>
                <w:i/>
                <w:sz w:val="16"/>
                <w:szCs w:val="16"/>
              </w:rPr>
              <w:t>,</w:t>
            </w:r>
            <w:r w:rsidRPr="007D4600">
              <w:rPr>
                <w:sz w:val="16"/>
                <w:szCs w:val="16"/>
              </w:rPr>
              <w:t>881)</w:t>
            </w:r>
          </w:p>
        </w:tc>
        <w:tc>
          <w:tcPr>
            <w:tcW w:w="811" w:type="dxa"/>
            <w:tcBorders>
              <w:top w:val="single" w:sz="2" w:space="0" w:color="auto"/>
            </w:tcBorders>
          </w:tcPr>
          <w:p w14:paraId="7E0420D0" w14:textId="77777777" w:rsidR="007D4600" w:rsidRPr="007D4600" w:rsidRDefault="007D4600" w:rsidP="007D4600">
            <w:pPr>
              <w:spacing w:before="36" w:after="36"/>
              <w:rPr>
                <w:sz w:val="16"/>
                <w:szCs w:val="16"/>
              </w:rPr>
            </w:pPr>
            <w:r w:rsidRPr="007D4600">
              <w:rPr>
                <w:sz w:val="16"/>
                <w:szCs w:val="16"/>
              </w:rPr>
              <w:t>(</w:t>
            </w:r>
            <w:r w:rsidRPr="007D4600">
              <w:rPr>
                <w:i/>
                <w:sz w:val="16"/>
                <w:szCs w:val="16"/>
              </w:rPr>
              <w:t xml:space="preserve">n </w:t>
            </w:r>
            <w:r w:rsidRPr="007D4600">
              <w:rPr>
                <w:sz w:val="16"/>
                <w:szCs w:val="16"/>
              </w:rPr>
              <w:t>= 12,029)</w:t>
            </w:r>
          </w:p>
        </w:tc>
        <w:tc>
          <w:tcPr>
            <w:tcW w:w="917" w:type="dxa"/>
            <w:tcBorders>
              <w:top w:val="single" w:sz="2" w:space="0" w:color="auto"/>
            </w:tcBorders>
          </w:tcPr>
          <w:p w14:paraId="7F6BB97B" w14:textId="77777777" w:rsidR="007D4600" w:rsidRPr="007D4600" w:rsidRDefault="007D4600" w:rsidP="007D4600">
            <w:pPr>
              <w:spacing w:before="36" w:after="36"/>
              <w:rPr>
                <w:sz w:val="16"/>
                <w:szCs w:val="16"/>
              </w:rPr>
            </w:pPr>
            <w:r w:rsidRPr="007D4600">
              <w:rPr>
                <w:sz w:val="16"/>
                <w:szCs w:val="16"/>
              </w:rPr>
              <w:t>(</w:t>
            </w:r>
            <w:r w:rsidRPr="007D4600">
              <w:rPr>
                <w:i/>
                <w:sz w:val="16"/>
                <w:szCs w:val="16"/>
              </w:rPr>
              <w:t xml:space="preserve">n </w:t>
            </w:r>
            <w:r w:rsidRPr="007D4600">
              <w:rPr>
                <w:sz w:val="16"/>
                <w:szCs w:val="16"/>
              </w:rPr>
              <w:t>= 1,536)</w:t>
            </w:r>
          </w:p>
        </w:tc>
      </w:tr>
      <w:tr w:rsidR="007D4600" w:rsidRPr="007D4600" w14:paraId="1E386C33" w14:textId="77777777" w:rsidTr="002F2DC6">
        <w:tc>
          <w:tcPr>
            <w:tcW w:w="1278" w:type="dxa"/>
            <w:shd w:val="clear" w:color="auto" w:fill="D9D9D9" w:themeFill="background1" w:themeFillShade="D9"/>
          </w:tcPr>
          <w:p w14:paraId="37093064" w14:textId="77777777" w:rsidR="007D4600" w:rsidRPr="007D4600" w:rsidRDefault="007D4600" w:rsidP="007D4600">
            <w:pPr>
              <w:spacing w:before="36" w:after="36"/>
              <w:rPr>
                <w:sz w:val="16"/>
                <w:szCs w:val="16"/>
              </w:rPr>
            </w:pPr>
            <w:r w:rsidRPr="007D4600">
              <w:rPr>
                <w:sz w:val="16"/>
                <w:szCs w:val="16"/>
              </w:rPr>
              <w:t>Sex</w:t>
            </w:r>
          </w:p>
        </w:tc>
        <w:tc>
          <w:tcPr>
            <w:tcW w:w="1080" w:type="dxa"/>
            <w:shd w:val="clear" w:color="auto" w:fill="D9D9D9" w:themeFill="background1" w:themeFillShade="D9"/>
          </w:tcPr>
          <w:p w14:paraId="76922EB6"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6116F9C5"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4978EBEF"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3F0002D8"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7E79FC32"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28CD014D"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5BB7B99E"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3258C9A7"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133CCAB0" w14:textId="77777777" w:rsidR="007D4600" w:rsidRPr="007D4600" w:rsidRDefault="007D4600" w:rsidP="007D4600">
            <w:pPr>
              <w:spacing w:before="36" w:after="36"/>
              <w:rPr>
                <w:sz w:val="16"/>
                <w:szCs w:val="16"/>
              </w:rPr>
            </w:pPr>
          </w:p>
        </w:tc>
      </w:tr>
      <w:tr w:rsidR="007D4600" w:rsidRPr="007D4600" w14:paraId="32531A0F" w14:textId="77777777" w:rsidTr="002F2DC6">
        <w:tc>
          <w:tcPr>
            <w:tcW w:w="1278" w:type="dxa"/>
          </w:tcPr>
          <w:p w14:paraId="759BA515" w14:textId="77777777" w:rsidR="007D4600" w:rsidRPr="007D4600" w:rsidRDefault="007D4600" w:rsidP="007D4600">
            <w:pPr>
              <w:spacing w:before="36" w:after="36"/>
              <w:rPr>
                <w:sz w:val="16"/>
                <w:szCs w:val="16"/>
              </w:rPr>
            </w:pPr>
            <w:r w:rsidRPr="007D4600">
              <w:rPr>
                <w:sz w:val="16"/>
                <w:szCs w:val="16"/>
              </w:rPr>
              <w:t>Female</w:t>
            </w:r>
          </w:p>
        </w:tc>
        <w:tc>
          <w:tcPr>
            <w:tcW w:w="1080" w:type="dxa"/>
          </w:tcPr>
          <w:p w14:paraId="6F191E8C" w14:textId="77777777" w:rsidR="007D4600" w:rsidRPr="007D4600" w:rsidRDefault="007D4600" w:rsidP="007D4600">
            <w:pPr>
              <w:spacing w:before="36" w:after="36"/>
              <w:rPr>
                <w:sz w:val="16"/>
                <w:szCs w:val="16"/>
              </w:rPr>
            </w:pPr>
            <w:r w:rsidRPr="007D4600">
              <w:rPr>
                <w:sz w:val="16"/>
                <w:szCs w:val="16"/>
              </w:rPr>
              <w:t>189226 (55.3%)</w:t>
            </w:r>
          </w:p>
        </w:tc>
        <w:tc>
          <w:tcPr>
            <w:tcW w:w="992" w:type="dxa"/>
          </w:tcPr>
          <w:p w14:paraId="31B5CDE2" w14:textId="77777777" w:rsidR="007D4600" w:rsidRPr="007D4600" w:rsidRDefault="007D4600" w:rsidP="007D4600">
            <w:pPr>
              <w:spacing w:before="36" w:after="36"/>
              <w:rPr>
                <w:sz w:val="16"/>
                <w:szCs w:val="16"/>
              </w:rPr>
            </w:pPr>
            <w:r w:rsidRPr="007D4600">
              <w:rPr>
                <w:sz w:val="16"/>
                <w:szCs w:val="16"/>
              </w:rPr>
              <w:t>39831 (61.6%)</w:t>
            </w:r>
          </w:p>
        </w:tc>
        <w:tc>
          <w:tcPr>
            <w:tcW w:w="808" w:type="dxa"/>
          </w:tcPr>
          <w:p w14:paraId="26A815AB" w14:textId="77777777" w:rsidR="007D4600" w:rsidRPr="007D4600" w:rsidRDefault="007D4600" w:rsidP="007D4600">
            <w:pPr>
              <w:spacing w:before="36" w:after="36"/>
              <w:rPr>
                <w:sz w:val="16"/>
                <w:szCs w:val="16"/>
              </w:rPr>
            </w:pPr>
            <w:r w:rsidRPr="007D4600">
              <w:rPr>
                <w:sz w:val="16"/>
                <w:szCs w:val="16"/>
              </w:rPr>
              <w:t>27344 (57.9%)</w:t>
            </w:r>
          </w:p>
        </w:tc>
        <w:tc>
          <w:tcPr>
            <w:tcW w:w="990" w:type="dxa"/>
          </w:tcPr>
          <w:p w14:paraId="19540E4D" w14:textId="77777777" w:rsidR="007D4600" w:rsidRPr="007D4600" w:rsidRDefault="007D4600" w:rsidP="007D4600">
            <w:pPr>
              <w:spacing w:before="36" w:after="36"/>
              <w:rPr>
                <w:sz w:val="16"/>
                <w:szCs w:val="16"/>
              </w:rPr>
            </w:pPr>
            <w:r w:rsidRPr="007D4600">
              <w:rPr>
                <w:sz w:val="16"/>
                <w:szCs w:val="16"/>
              </w:rPr>
              <w:t>31203 (56.5%)</w:t>
            </w:r>
          </w:p>
        </w:tc>
        <w:tc>
          <w:tcPr>
            <w:tcW w:w="990" w:type="dxa"/>
          </w:tcPr>
          <w:p w14:paraId="48B556E5" w14:textId="77777777" w:rsidR="007D4600" w:rsidRPr="007D4600" w:rsidRDefault="007D4600" w:rsidP="007D4600">
            <w:pPr>
              <w:spacing w:before="36" w:after="36"/>
              <w:rPr>
                <w:sz w:val="16"/>
                <w:szCs w:val="16"/>
              </w:rPr>
            </w:pPr>
            <w:r w:rsidRPr="007D4600">
              <w:rPr>
                <w:sz w:val="16"/>
                <w:szCs w:val="16"/>
              </w:rPr>
              <w:t>30890 (53.9%)</w:t>
            </w:r>
          </w:p>
        </w:tc>
        <w:tc>
          <w:tcPr>
            <w:tcW w:w="900" w:type="dxa"/>
          </w:tcPr>
          <w:p w14:paraId="6FD36E7F" w14:textId="77777777" w:rsidR="007D4600" w:rsidRPr="007D4600" w:rsidRDefault="007D4600" w:rsidP="007D4600">
            <w:pPr>
              <w:spacing w:before="36" w:after="36"/>
              <w:rPr>
                <w:sz w:val="16"/>
                <w:szCs w:val="16"/>
              </w:rPr>
            </w:pPr>
            <w:r w:rsidRPr="007D4600">
              <w:rPr>
                <w:sz w:val="16"/>
                <w:szCs w:val="16"/>
              </w:rPr>
              <w:t>32729 (51.9%)</w:t>
            </w:r>
          </w:p>
        </w:tc>
        <w:tc>
          <w:tcPr>
            <w:tcW w:w="810" w:type="dxa"/>
          </w:tcPr>
          <w:p w14:paraId="1D430024" w14:textId="77777777" w:rsidR="007D4600" w:rsidRPr="007D4600" w:rsidRDefault="007D4600" w:rsidP="007D4600">
            <w:pPr>
              <w:spacing w:before="36" w:after="36"/>
              <w:rPr>
                <w:sz w:val="16"/>
                <w:szCs w:val="16"/>
              </w:rPr>
            </w:pPr>
            <w:r w:rsidRPr="007D4600">
              <w:rPr>
                <w:sz w:val="16"/>
                <w:szCs w:val="16"/>
              </w:rPr>
              <w:t>20256 (49.5%)</w:t>
            </w:r>
          </w:p>
        </w:tc>
        <w:tc>
          <w:tcPr>
            <w:tcW w:w="811" w:type="dxa"/>
          </w:tcPr>
          <w:p w14:paraId="2E691E40" w14:textId="77777777" w:rsidR="007D4600" w:rsidRPr="007D4600" w:rsidRDefault="007D4600" w:rsidP="007D4600">
            <w:pPr>
              <w:spacing w:before="36" w:after="36"/>
              <w:rPr>
                <w:sz w:val="16"/>
                <w:szCs w:val="16"/>
              </w:rPr>
            </w:pPr>
            <w:r w:rsidRPr="007D4600">
              <w:rPr>
                <w:sz w:val="16"/>
                <w:szCs w:val="16"/>
              </w:rPr>
              <w:t>6141 (51.1%)</w:t>
            </w:r>
          </w:p>
        </w:tc>
        <w:tc>
          <w:tcPr>
            <w:tcW w:w="917" w:type="dxa"/>
          </w:tcPr>
          <w:p w14:paraId="11BA476F" w14:textId="77777777" w:rsidR="007D4600" w:rsidRPr="007D4600" w:rsidRDefault="007D4600" w:rsidP="007D4600">
            <w:pPr>
              <w:spacing w:before="36" w:after="36"/>
              <w:rPr>
                <w:sz w:val="16"/>
                <w:szCs w:val="16"/>
              </w:rPr>
            </w:pPr>
            <w:r w:rsidRPr="007D4600">
              <w:rPr>
                <w:sz w:val="16"/>
                <w:szCs w:val="16"/>
              </w:rPr>
              <w:t>832 (54.2%)</w:t>
            </w:r>
          </w:p>
        </w:tc>
      </w:tr>
      <w:tr w:rsidR="007D4600" w:rsidRPr="007D4600" w14:paraId="2D5FE75B" w14:textId="77777777" w:rsidTr="002F2DC6">
        <w:tc>
          <w:tcPr>
            <w:tcW w:w="1278" w:type="dxa"/>
          </w:tcPr>
          <w:p w14:paraId="391B75C9" w14:textId="77777777" w:rsidR="007D4600" w:rsidRPr="007D4600" w:rsidRDefault="007D4600" w:rsidP="007D4600">
            <w:pPr>
              <w:spacing w:before="36" w:after="36"/>
              <w:rPr>
                <w:sz w:val="16"/>
                <w:szCs w:val="16"/>
              </w:rPr>
            </w:pPr>
            <w:r w:rsidRPr="007D4600">
              <w:rPr>
                <w:sz w:val="16"/>
                <w:szCs w:val="16"/>
              </w:rPr>
              <w:t>Male</w:t>
            </w:r>
          </w:p>
        </w:tc>
        <w:tc>
          <w:tcPr>
            <w:tcW w:w="1080" w:type="dxa"/>
          </w:tcPr>
          <w:p w14:paraId="6D826CAB" w14:textId="77777777" w:rsidR="007D4600" w:rsidRPr="007D4600" w:rsidRDefault="007D4600" w:rsidP="007D4600">
            <w:pPr>
              <w:spacing w:before="36" w:after="36"/>
              <w:rPr>
                <w:sz w:val="16"/>
                <w:szCs w:val="16"/>
              </w:rPr>
            </w:pPr>
            <w:r w:rsidRPr="007D4600">
              <w:rPr>
                <w:sz w:val="16"/>
                <w:szCs w:val="16"/>
              </w:rPr>
              <w:t>148624 (43.5%)</w:t>
            </w:r>
          </w:p>
        </w:tc>
        <w:tc>
          <w:tcPr>
            <w:tcW w:w="992" w:type="dxa"/>
          </w:tcPr>
          <w:p w14:paraId="3F8FD55B" w14:textId="77777777" w:rsidR="007D4600" w:rsidRPr="007D4600" w:rsidRDefault="007D4600" w:rsidP="007D4600">
            <w:pPr>
              <w:spacing w:before="36" w:after="36"/>
              <w:rPr>
                <w:sz w:val="16"/>
                <w:szCs w:val="16"/>
              </w:rPr>
            </w:pPr>
            <w:r w:rsidRPr="007D4600">
              <w:rPr>
                <w:sz w:val="16"/>
                <w:szCs w:val="16"/>
              </w:rPr>
              <w:t>23206 (35.9%)</w:t>
            </w:r>
          </w:p>
        </w:tc>
        <w:tc>
          <w:tcPr>
            <w:tcW w:w="808" w:type="dxa"/>
          </w:tcPr>
          <w:p w14:paraId="0BF8DA01" w14:textId="77777777" w:rsidR="007D4600" w:rsidRPr="007D4600" w:rsidRDefault="007D4600" w:rsidP="007D4600">
            <w:pPr>
              <w:spacing w:before="36" w:after="36"/>
              <w:rPr>
                <w:sz w:val="16"/>
                <w:szCs w:val="16"/>
              </w:rPr>
            </w:pPr>
            <w:r w:rsidRPr="007D4600">
              <w:rPr>
                <w:sz w:val="16"/>
                <w:szCs w:val="16"/>
              </w:rPr>
              <w:t>19427 (41.1%)</w:t>
            </w:r>
          </w:p>
        </w:tc>
        <w:tc>
          <w:tcPr>
            <w:tcW w:w="990" w:type="dxa"/>
          </w:tcPr>
          <w:p w14:paraId="64D018F3" w14:textId="77777777" w:rsidR="007D4600" w:rsidRPr="007D4600" w:rsidRDefault="007D4600" w:rsidP="007D4600">
            <w:pPr>
              <w:spacing w:before="36" w:after="36"/>
              <w:rPr>
                <w:sz w:val="16"/>
                <w:szCs w:val="16"/>
              </w:rPr>
            </w:pPr>
            <w:r w:rsidRPr="007D4600">
              <w:rPr>
                <w:sz w:val="16"/>
                <w:szCs w:val="16"/>
              </w:rPr>
              <w:t>23584 (42.7%)</w:t>
            </w:r>
          </w:p>
        </w:tc>
        <w:tc>
          <w:tcPr>
            <w:tcW w:w="990" w:type="dxa"/>
          </w:tcPr>
          <w:p w14:paraId="1E5A1226" w14:textId="77777777" w:rsidR="007D4600" w:rsidRPr="007D4600" w:rsidRDefault="007D4600" w:rsidP="007D4600">
            <w:pPr>
              <w:spacing w:before="36" w:after="36"/>
              <w:rPr>
                <w:sz w:val="16"/>
                <w:szCs w:val="16"/>
              </w:rPr>
            </w:pPr>
            <w:r w:rsidRPr="007D4600">
              <w:rPr>
                <w:sz w:val="16"/>
                <w:szCs w:val="16"/>
              </w:rPr>
              <w:t>25815 (45.1%)</w:t>
            </w:r>
          </w:p>
        </w:tc>
        <w:tc>
          <w:tcPr>
            <w:tcW w:w="900" w:type="dxa"/>
          </w:tcPr>
          <w:p w14:paraId="0076F68D" w14:textId="77777777" w:rsidR="007D4600" w:rsidRPr="007D4600" w:rsidRDefault="007D4600" w:rsidP="007D4600">
            <w:pPr>
              <w:spacing w:before="36" w:after="36"/>
              <w:rPr>
                <w:sz w:val="16"/>
                <w:szCs w:val="16"/>
              </w:rPr>
            </w:pPr>
            <w:r w:rsidRPr="007D4600">
              <w:rPr>
                <w:sz w:val="16"/>
                <w:szCs w:val="16"/>
              </w:rPr>
              <w:t>29827 (47.3%)</w:t>
            </w:r>
          </w:p>
        </w:tc>
        <w:tc>
          <w:tcPr>
            <w:tcW w:w="810" w:type="dxa"/>
          </w:tcPr>
          <w:p w14:paraId="6EDD4248" w14:textId="77777777" w:rsidR="007D4600" w:rsidRPr="007D4600" w:rsidRDefault="007D4600" w:rsidP="007D4600">
            <w:pPr>
              <w:spacing w:before="36" w:after="36"/>
              <w:rPr>
                <w:sz w:val="16"/>
                <w:szCs w:val="16"/>
              </w:rPr>
            </w:pPr>
            <w:r w:rsidRPr="007D4600">
              <w:rPr>
                <w:sz w:val="16"/>
                <w:szCs w:val="16"/>
              </w:rPr>
              <w:t>20299 (49.7%)</w:t>
            </w:r>
          </w:p>
        </w:tc>
        <w:tc>
          <w:tcPr>
            <w:tcW w:w="811" w:type="dxa"/>
          </w:tcPr>
          <w:p w14:paraId="3944B3CD" w14:textId="77777777" w:rsidR="007D4600" w:rsidRPr="007D4600" w:rsidRDefault="007D4600" w:rsidP="007D4600">
            <w:pPr>
              <w:spacing w:before="36" w:after="36"/>
              <w:rPr>
                <w:sz w:val="16"/>
                <w:szCs w:val="16"/>
              </w:rPr>
            </w:pPr>
            <w:r w:rsidRPr="007D4600">
              <w:rPr>
                <w:sz w:val="16"/>
                <w:szCs w:val="16"/>
              </w:rPr>
              <w:t>5807 (48.3%)</w:t>
            </w:r>
          </w:p>
        </w:tc>
        <w:tc>
          <w:tcPr>
            <w:tcW w:w="917" w:type="dxa"/>
          </w:tcPr>
          <w:p w14:paraId="1BB29737" w14:textId="77777777" w:rsidR="007D4600" w:rsidRPr="007D4600" w:rsidRDefault="007D4600" w:rsidP="007D4600">
            <w:pPr>
              <w:spacing w:before="36" w:after="36"/>
              <w:rPr>
                <w:sz w:val="16"/>
                <w:szCs w:val="16"/>
              </w:rPr>
            </w:pPr>
            <w:r w:rsidRPr="007D4600">
              <w:rPr>
                <w:sz w:val="16"/>
                <w:szCs w:val="16"/>
              </w:rPr>
              <w:t>659 (42.9%)</w:t>
            </w:r>
          </w:p>
        </w:tc>
      </w:tr>
      <w:tr w:rsidR="007D4600" w:rsidRPr="007D4600" w14:paraId="3315D85D" w14:textId="77777777" w:rsidTr="002F2DC6">
        <w:tc>
          <w:tcPr>
            <w:tcW w:w="1278" w:type="dxa"/>
          </w:tcPr>
          <w:p w14:paraId="533B67BF" w14:textId="77777777" w:rsidR="007D4600" w:rsidRPr="007D4600" w:rsidRDefault="007D4600" w:rsidP="007D4600">
            <w:pPr>
              <w:spacing w:before="36" w:after="36"/>
              <w:rPr>
                <w:sz w:val="16"/>
                <w:szCs w:val="16"/>
              </w:rPr>
            </w:pPr>
            <w:r w:rsidRPr="007D4600">
              <w:rPr>
                <w:sz w:val="16"/>
                <w:szCs w:val="16"/>
              </w:rPr>
              <w:t>Other/Intersex</w:t>
            </w:r>
          </w:p>
        </w:tc>
        <w:tc>
          <w:tcPr>
            <w:tcW w:w="1080" w:type="dxa"/>
          </w:tcPr>
          <w:p w14:paraId="2907F47D" w14:textId="77777777" w:rsidR="007D4600" w:rsidRPr="007D4600" w:rsidRDefault="007D4600" w:rsidP="007D4600">
            <w:pPr>
              <w:spacing w:before="36" w:after="36"/>
              <w:rPr>
                <w:sz w:val="16"/>
                <w:szCs w:val="16"/>
              </w:rPr>
            </w:pPr>
            <w:r w:rsidRPr="007D4600">
              <w:rPr>
                <w:sz w:val="16"/>
                <w:szCs w:val="16"/>
              </w:rPr>
              <w:t>819 (0.2%)</w:t>
            </w:r>
          </w:p>
        </w:tc>
        <w:tc>
          <w:tcPr>
            <w:tcW w:w="992" w:type="dxa"/>
          </w:tcPr>
          <w:p w14:paraId="313B1AAE" w14:textId="77777777" w:rsidR="007D4600" w:rsidRPr="007D4600" w:rsidRDefault="007D4600" w:rsidP="007D4600">
            <w:pPr>
              <w:spacing w:before="36" w:after="36"/>
              <w:rPr>
                <w:sz w:val="16"/>
                <w:szCs w:val="16"/>
              </w:rPr>
            </w:pPr>
            <w:r w:rsidRPr="007D4600">
              <w:rPr>
                <w:sz w:val="16"/>
                <w:szCs w:val="16"/>
              </w:rPr>
              <w:t>268 (0.4%)</w:t>
            </w:r>
          </w:p>
        </w:tc>
        <w:tc>
          <w:tcPr>
            <w:tcW w:w="808" w:type="dxa"/>
          </w:tcPr>
          <w:p w14:paraId="437B52B0" w14:textId="77777777" w:rsidR="007D4600" w:rsidRPr="007D4600" w:rsidRDefault="007D4600" w:rsidP="007D4600">
            <w:pPr>
              <w:spacing w:before="36" w:after="36"/>
              <w:rPr>
                <w:sz w:val="16"/>
                <w:szCs w:val="16"/>
              </w:rPr>
            </w:pPr>
            <w:r w:rsidRPr="007D4600">
              <w:rPr>
                <w:sz w:val="16"/>
                <w:szCs w:val="16"/>
              </w:rPr>
              <w:t>63 (0.1%)</w:t>
            </w:r>
          </w:p>
        </w:tc>
        <w:tc>
          <w:tcPr>
            <w:tcW w:w="990" w:type="dxa"/>
          </w:tcPr>
          <w:p w14:paraId="6D1FFCBB" w14:textId="77777777" w:rsidR="007D4600" w:rsidRPr="007D4600" w:rsidRDefault="007D4600" w:rsidP="007D4600">
            <w:pPr>
              <w:spacing w:before="36" w:after="36"/>
              <w:rPr>
                <w:sz w:val="16"/>
                <w:szCs w:val="16"/>
              </w:rPr>
            </w:pPr>
            <w:r w:rsidRPr="007D4600">
              <w:rPr>
                <w:sz w:val="16"/>
                <w:szCs w:val="16"/>
              </w:rPr>
              <w:t>92 (0.2%)</w:t>
            </w:r>
          </w:p>
        </w:tc>
        <w:tc>
          <w:tcPr>
            <w:tcW w:w="990" w:type="dxa"/>
          </w:tcPr>
          <w:p w14:paraId="7F2F871E" w14:textId="77777777" w:rsidR="007D4600" w:rsidRPr="007D4600" w:rsidRDefault="007D4600" w:rsidP="007D4600">
            <w:pPr>
              <w:spacing w:before="36" w:after="36"/>
              <w:rPr>
                <w:sz w:val="16"/>
                <w:szCs w:val="16"/>
              </w:rPr>
            </w:pPr>
            <w:r w:rsidRPr="007D4600">
              <w:rPr>
                <w:sz w:val="16"/>
                <w:szCs w:val="16"/>
              </w:rPr>
              <w:t>163 (0.3%)</w:t>
            </w:r>
          </w:p>
        </w:tc>
        <w:tc>
          <w:tcPr>
            <w:tcW w:w="900" w:type="dxa"/>
          </w:tcPr>
          <w:p w14:paraId="5D5F8D65" w14:textId="77777777" w:rsidR="007D4600" w:rsidRPr="007D4600" w:rsidRDefault="007D4600" w:rsidP="007D4600">
            <w:pPr>
              <w:spacing w:before="36" w:after="36"/>
              <w:rPr>
                <w:sz w:val="16"/>
                <w:szCs w:val="16"/>
              </w:rPr>
            </w:pPr>
            <w:r w:rsidRPr="007D4600">
              <w:rPr>
                <w:sz w:val="16"/>
                <w:szCs w:val="16"/>
              </w:rPr>
              <w:t>136 (0.2%)</w:t>
            </w:r>
          </w:p>
        </w:tc>
        <w:tc>
          <w:tcPr>
            <w:tcW w:w="810" w:type="dxa"/>
          </w:tcPr>
          <w:p w14:paraId="35C05381" w14:textId="77777777" w:rsidR="007D4600" w:rsidRPr="007D4600" w:rsidRDefault="007D4600" w:rsidP="007D4600">
            <w:pPr>
              <w:spacing w:before="36" w:after="36"/>
              <w:rPr>
                <w:sz w:val="16"/>
                <w:szCs w:val="16"/>
              </w:rPr>
            </w:pPr>
            <w:r w:rsidRPr="007D4600">
              <w:rPr>
                <w:sz w:val="16"/>
                <w:szCs w:val="16"/>
              </w:rPr>
              <w:t>63 (0.2%)</w:t>
            </w:r>
          </w:p>
        </w:tc>
        <w:tc>
          <w:tcPr>
            <w:tcW w:w="811" w:type="dxa"/>
          </w:tcPr>
          <w:p w14:paraId="2E504059" w14:textId="77777777" w:rsidR="007D4600" w:rsidRPr="007D4600" w:rsidRDefault="007D4600" w:rsidP="007D4600">
            <w:pPr>
              <w:spacing w:before="36" w:after="36"/>
              <w:rPr>
                <w:sz w:val="16"/>
                <w:szCs w:val="16"/>
              </w:rPr>
            </w:pPr>
            <w:r w:rsidRPr="007D4600">
              <w:rPr>
                <w:sz w:val="16"/>
                <w:szCs w:val="16"/>
              </w:rPr>
              <w:t>14 (0.1%)</w:t>
            </w:r>
          </w:p>
        </w:tc>
        <w:tc>
          <w:tcPr>
            <w:tcW w:w="917" w:type="dxa"/>
          </w:tcPr>
          <w:p w14:paraId="57C170EB" w14:textId="77777777" w:rsidR="007D4600" w:rsidRPr="007D4600" w:rsidRDefault="007D4600" w:rsidP="007D4600">
            <w:pPr>
              <w:spacing w:before="36" w:after="36"/>
              <w:rPr>
                <w:sz w:val="16"/>
                <w:szCs w:val="16"/>
              </w:rPr>
            </w:pPr>
            <w:r w:rsidRPr="007D4600">
              <w:rPr>
                <w:sz w:val="16"/>
                <w:szCs w:val="16"/>
              </w:rPr>
              <w:t>20 (1.3%)</w:t>
            </w:r>
          </w:p>
        </w:tc>
      </w:tr>
      <w:tr w:rsidR="007D4600" w:rsidRPr="007D4600" w14:paraId="15DFC932" w14:textId="77777777" w:rsidTr="002F2DC6">
        <w:tc>
          <w:tcPr>
            <w:tcW w:w="1278" w:type="dxa"/>
          </w:tcPr>
          <w:p w14:paraId="681A3E53" w14:textId="77777777" w:rsidR="007D4600" w:rsidRPr="007D4600" w:rsidRDefault="007D4600" w:rsidP="007D4600">
            <w:pPr>
              <w:spacing w:before="36" w:after="36"/>
              <w:rPr>
                <w:sz w:val="16"/>
                <w:szCs w:val="16"/>
              </w:rPr>
            </w:pPr>
            <w:r w:rsidRPr="007D4600">
              <w:rPr>
                <w:sz w:val="16"/>
                <w:szCs w:val="16"/>
              </w:rPr>
              <w:t>Missing</w:t>
            </w:r>
          </w:p>
        </w:tc>
        <w:tc>
          <w:tcPr>
            <w:tcW w:w="1080" w:type="dxa"/>
          </w:tcPr>
          <w:p w14:paraId="51D5EE7D" w14:textId="77777777" w:rsidR="007D4600" w:rsidRPr="007D4600" w:rsidRDefault="007D4600" w:rsidP="007D4600">
            <w:pPr>
              <w:spacing w:before="36" w:after="36"/>
              <w:rPr>
                <w:sz w:val="16"/>
                <w:szCs w:val="16"/>
              </w:rPr>
            </w:pPr>
            <w:r w:rsidRPr="007D4600">
              <w:rPr>
                <w:sz w:val="16"/>
                <w:szCs w:val="16"/>
              </w:rPr>
              <w:t>3287 (1.0%)</w:t>
            </w:r>
          </w:p>
        </w:tc>
        <w:tc>
          <w:tcPr>
            <w:tcW w:w="992" w:type="dxa"/>
          </w:tcPr>
          <w:p w14:paraId="172B0050" w14:textId="77777777" w:rsidR="007D4600" w:rsidRPr="007D4600" w:rsidRDefault="007D4600" w:rsidP="007D4600">
            <w:pPr>
              <w:spacing w:before="36" w:after="36"/>
              <w:rPr>
                <w:sz w:val="16"/>
                <w:szCs w:val="16"/>
              </w:rPr>
            </w:pPr>
            <w:r w:rsidRPr="007D4600">
              <w:rPr>
                <w:sz w:val="16"/>
                <w:szCs w:val="16"/>
              </w:rPr>
              <w:t>1343 (2.1%)</w:t>
            </w:r>
          </w:p>
        </w:tc>
        <w:tc>
          <w:tcPr>
            <w:tcW w:w="808" w:type="dxa"/>
          </w:tcPr>
          <w:p w14:paraId="67B7BACD" w14:textId="77777777" w:rsidR="007D4600" w:rsidRPr="007D4600" w:rsidRDefault="007D4600" w:rsidP="007D4600">
            <w:pPr>
              <w:spacing w:before="36" w:after="36"/>
              <w:rPr>
                <w:sz w:val="16"/>
                <w:szCs w:val="16"/>
              </w:rPr>
            </w:pPr>
            <w:r w:rsidRPr="007D4600">
              <w:rPr>
                <w:sz w:val="16"/>
                <w:szCs w:val="16"/>
              </w:rPr>
              <w:t>415 (0.9%)</w:t>
            </w:r>
          </w:p>
        </w:tc>
        <w:tc>
          <w:tcPr>
            <w:tcW w:w="990" w:type="dxa"/>
          </w:tcPr>
          <w:p w14:paraId="0E863E17" w14:textId="77777777" w:rsidR="007D4600" w:rsidRPr="007D4600" w:rsidRDefault="007D4600" w:rsidP="007D4600">
            <w:pPr>
              <w:spacing w:before="36" w:after="36"/>
              <w:rPr>
                <w:sz w:val="16"/>
                <w:szCs w:val="16"/>
              </w:rPr>
            </w:pPr>
            <w:r w:rsidRPr="007D4600">
              <w:rPr>
                <w:sz w:val="16"/>
                <w:szCs w:val="16"/>
              </w:rPr>
              <w:t>362 (0.7%)</w:t>
            </w:r>
          </w:p>
        </w:tc>
        <w:tc>
          <w:tcPr>
            <w:tcW w:w="990" w:type="dxa"/>
          </w:tcPr>
          <w:p w14:paraId="4F08B63F" w14:textId="77777777" w:rsidR="007D4600" w:rsidRPr="007D4600" w:rsidRDefault="007D4600" w:rsidP="007D4600">
            <w:pPr>
              <w:spacing w:before="36" w:after="36"/>
              <w:rPr>
                <w:sz w:val="16"/>
                <w:szCs w:val="16"/>
              </w:rPr>
            </w:pPr>
            <w:r w:rsidRPr="007D4600">
              <w:rPr>
                <w:sz w:val="16"/>
                <w:szCs w:val="16"/>
              </w:rPr>
              <w:t>391 (0.7%)</w:t>
            </w:r>
          </w:p>
        </w:tc>
        <w:tc>
          <w:tcPr>
            <w:tcW w:w="900" w:type="dxa"/>
          </w:tcPr>
          <w:p w14:paraId="1C446A14" w14:textId="77777777" w:rsidR="007D4600" w:rsidRPr="007D4600" w:rsidRDefault="007D4600" w:rsidP="007D4600">
            <w:pPr>
              <w:spacing w:before="36" w:after="36"/>
              <w:rPr>
                <w:sz w:val="16"/>
                <w:szCs w:val="16"/>
              </w:rPr>
            </w:pPr>
            <w:r w:rsidRPr="007D4600">
              <w:rPr>
                <w:sz w:val="16"/>
                <w:szCs w:val="16"/>
              </w:rPr>
              <w:t>421 (0.7%)</w:t>
            </w:r>
          </w:p>
        </w:tc>
        <w:tc>
          <w:tcPr>
            <w:tcW w:w="810" w:type="dxa"/>
          </w:tcPr>
          <w:p w14:paraId="07A636EB" w14:textId="77777777" w:rsidR="007D4600" w:rsidRPr="007D4600" w:rsidRDefault="007D4600" w:rsidP="007D4600">
            <w:pPr>
              <w:spacing w:before="36" w:after="36"/>
              <w:rPr>
                <w:sz w:val="16"/>
                <w:szCs w:val="16"/>
              </w:rPr>
            </w:pPr>
            <w:r w:rsidRPr="007D4600">
              <w:rPr>
                <w:sz w:val="16"/>
                <w:szCs w:val="16"/>
              </w:rPr>
              <w:t>263 (0.6%)</w:t>
            </w:r>
          </w:p>
        </w:tc>
        <w:tc>
          <w:tcPr>
            <w:tcW w:w="811" w:type="dxa"/>
          </w:tcPr>
          <w:p w14:paraId="0E958AF3" w14:textId="77777777" w:rsidR="007D4600" w:rsidRPr="007D4600" w:rsidRDefault="007D4600" w:rsidP="007D4600">
            <w:pPr>
              <w:spacing w:before="36" w:after="36"/>
              <w:rPr>
                <w:sz w:val="16"/>
                <w:szCs w:val="16"/>
              </w:rPr>
            </w:pPr>
            <w:r w:rsidRPr="007D4600">
              <w:rPr>
                <w:sz w:val="16"/>
                <w:szCs w:val="16"/>
              </w:rPr>
              <w:t>67 (0.6%)</w:t>
            </w:r>
          </w:p>
        </w:tc>
        <w:tc>
          <w:tcPr>
            <w:tcW w:w="917" w:type="dxa"/>
          </w:tcPr>
          <w:p w14:paraId="1A003AE3" w14:textId="77777777" w:rsidR="007D4600" w:rsidRPr="007D4600" w:rsidRDefault="007D4600" w:rsidP="007D4600">
            <w:pPr>
              <w:spacing w:before="36" w:after="36"/>
              <w:rPr>
                <w:sz w:val="16"/>
                <w:szCs w:val="16"/>
              </w:rPr>
            </w:pPr>
            <w:r w:rsidRPr="007D4600">
              <w:rPr>
                <w:sz w:val="16"/>
                <w:szCs w:val="16"/>
              </w:rPr>
              <w:t>25 (1.6%)</w:t>
            </w:r>
          </w:p>
        </w:tc>
      </w:tr>
      <w:tr w:rsidR="007D4600" w:rsidRPr="007D4600" w14:paraId="171B2903" w14:textId="77777777" w:rsidTr="002F2DC6">
        <w:tc>
          <w:tcPr>
            <w:tcW w:w="1278" w:type="dxa"/>
            <w:shd w:val="clear" w:color="auto" w:fill="D9D9D9" w:themeFill="background1" w:themeFillShade="D9"/>
          </w:tcPr>
          <w:p w14:paraId="45363584" w14:textId="77777777" w:rsidR="007D4600" w:rsidRPr="007D4600" w:rsidRDefault="007D4600" w:rsidP="007D4600">
            <w:pPr>
              <w:spacing w:before="36" w:after="36"/>
              <w:rPr>
                <w:sz w:val="16"/>
                <w:szCs w:val="16"/>
              </w:rPr>
            </w:pPr>
            <w:r w:rsidRPr="007D4600">
              <w:rPr>
                <w:sz w:val="16"/>
                <w:szCs w:val="16"/>
              </w:rPr>
              <w:t>Education</w:t>
            </w:r>
          </w:p>
        </w:tc>
        <w:tc>
          <w:tcPr>
            <w:tcW w:w="1080" w:type="dxa"/>
            <w:shd w:val="clear" w:color="auto" w:fill="D9D9D9" w:themeFill="background1" w:themeFillShade="D9"/>
          </w:tcPr>
          <w:p w14:paraId="4BAFE531"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35F85348"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129FB9C4"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14A6480E"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4A270F3C"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57805BF1"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72542302"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20D00A9A"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6833679F" w14:textId="77777777" w:rsidR="007D4600" w:rsidRPr="007D4600" w:rsidRDefault="007D4600" w:rsidP="007D4600">
            <w:pPr>
              <w:spacing w:before="36" w:after="36"/>
              <w:rPr>
                <w:sz w:val="16"/>
                <w:szCs w:val="16"/>
              </w:rPr>
            </w:pPr>
          </w:p>
        </w:tc>
      </w:tr>
      <w:tr w:rsidR="007D4600" w:rsidRPr="007D4600" w14:paraId="104E8018" w14:textId="77777777" w:rsidTr="002F2DC6">
        <w:tc>
          <w:tcPr>
            <w:tcW w:w="1278" w:type="dxa"/>
          </w:tcPr>
          <w:p w14:paraId="0801214C" w14:textId="77777777" w:rsidR="007D4600" w:rsidRPr="007D4600" w:rsidRDefault="007D4600" w:rsidP="007D4600">
            <w:pPr>
              <w:spacing w:before="36" w:after="36"/>
              <w:rPr>
                <w:sz w:val="16"/>
                <w:szCs w:val="16"/>
              </w:rPr>
            </w:pPr>
            <w:r w:rsidRPr="007D4600">
              <w:rPr>
                <w:sz w:val="16"/>
                <w:szCs w:val="16"/>
              </w:rPr>
              <w:t>Associate’s Degree</w:t>
            </w:r>
          </w:p>
        </w:tc>
        <w:tc>
          <w:tcPr>
            <w:tcW w:w="1080" w:type="dxa"/>
          </w:tcPr>
          <w:p w14:paraId="2E6725D8" w14:textId="77777777" w:rsidR="007D4600" w:rsidRPr="007D4600" w:rsidRDefault="007D4600" w:rsidP="007D4600">
            <w:pPr>
              <w:spacing w:before="36" w:after="36"/>
              <w:rPr>
                <w:sz w:val="16"/>
                <w:szCs w:val="16"/>
              </w:rPr>
            </w:pPr>
            <w:r w:rsidRPr="007D4600">
              <w:rPr>
                <w:sz w:val="16"/>
                <w:szCs w:val="16"/>
              </w:rPr>
              <w:t>21259 (6.2%)</w:t>
            </w:r>
          </w:p>
        </w:tc>
        <w:tc>
          <w:tcPr>
            <w:tcW w:w="992" w:type="dxa"/>
          </w:tcPr>
          <w:p w14:paraId="4623A304" w14:textId="77777777" w:rsidR="007D4600" w:rsidRPr="007D4600" w:rsidRDefault="007D4600" w:rsidP="007D4600">
            <w:pPr>
              <w:spacing w:before="36" w:after="36"/>
              <w:rPr>
                <w:sz w:val="16"/>
                <w:szCs w:val="16"/>
              </w:rPr>
            </w:pPr>
            <w:r w:rsidRPr="007D4600">
              <w:rPr>
                <w:sz w:val="16"/>
                <w:szCs w:val="16"/>
              </w:rPr>
              <w:t>3921 (6.1%)</w:t>
            </w:r>
          </w:p>
        </w:tc>
        <w:tc>
          <w:tcPr>
            <w:tcW w:w="808" w:type="dxa"/>
          </w:tcPr>
          <w:p w14:paraId="6031983C" w14:textId="77777777" w:rsidR="007D4600" w:rsidRPr="007D4600" w:rsidRDefault="007D4600" w:rsidP="007D4600">
            <w:pPr>
              <w:spacing w:before="36" w:after="36"/>
              <w:rPr>
                <w:sz w:val="16"/>
                <w:szCs w:val="16"/>
              </w:rPr>
            </w:pPr>
            <w:r w:rsidRPr="007D4600">
              <w:rPr>
                <w:sz w:val="16"/>
                <w:szCs w:val="16"/>
              </w:rPr>
              <w:t>2512 (5.3%)</w:t>
            </w:r>
          </w:p>
        </w:tc>
        <w:tc>
          <w:tcPr>
            <w:tcW w:w="990" w:type="dxa"/>
          </w:tcPr>
          <w:p w14:paraId="69AA1015" w14:textId="77777777" w:rsidR="007D4600" w:rsidRPr="007D4600" w:rsidRDefault="007D4600" w:rsidP="007D4600">
            <w:pPr>
              <w:spacing w:before="36" w:after="36"/>
              <w:rPr>
                <w:sz w:val="16"/>
                <w:szCs w:val="16"/>
              </w:rPr>
            </w:pPr>
            <w:r w:rsidRPr="007D4600">
              <w:rPr>
                <w:sz w:val="16"/>
                <w:szCs w:val="16"/>
              </w:rPr>
              <w:t>2643 (4.8%)</w:t>
            </w:r>
          </w:p>
        </w:tc>
        <w:tc>
          <w:tcPr>
            <w:tcW w:w="990" w:type="dxa"/>
          </w:tcPr>
          <w:p w14:paraId="3C37F11C" w14:textId="77777777" w:rsidR="007D4600" w:rsidRPr="007D4600" w:rsidRDefault="007D4600" w:rsidP="007D4600">
            <w:pPr>
              <w:spacing w:before="36" w:after="36"/>
              <w:rPr>
                <w:sz w:val="16"/>
                <w:szCs w:val="16"/>
              </w:rPr>
            </w:pPr>
            <w:r w:rsidRPr="007D4600">
              <w:rPr>
                <w:sz w:val="16"/>
                <w:szCs w:val="16"/>
              </w:rPr>
              <w:t>3174 (5.5%)</w:t>
            </w:r>
          </w:p>
        </w:tc>
        <w:tc>
          <w:tcPr>
            <w:tcW w:w="900" w:type="dxa"/>
          </w:tcPr>
          <w:p w14:paraId="4929A633" w14:textId="77777777" w:rsidR="007D4600" w:rsidRPr="007D4600" w:rsidRDefault="007D4600" w:rsidP="007D4600">
            <w:pPr>
              <w:spacing w:before="36" w:after="36"/>
              <w:rPr>
                <w:sz w:val="16"/>
                <w:szCs w:val="16"/>
              </w:rPr>
            </w:pPr>
            <w:r w:rsidRPr="007D4600">
              <w:rPr>
                <w:sz w:val="16"/>
                <w:szCs w:val="16"/>
              </w:rPr>
              <w:t>4381 (6.9%)</w:t>
            </w:r>
          </w:p>
        </w:tc>
        <w:tc>
          <w:tcPr>
            <w:tcW w:w="810" w:type="dxa"/>
          </w:tcPr>
          <w:p w14:paraId="5DD9C300" w14:textId="77777777" w:rsidR="007D4600" w:rsidRPr="007D4600" w:rsidRDefault="007D4600" w:rsidP="007D4600">
            <w:pPr>
              <w:spacing w:before="36" w:after="36"/>
              <w:rPr>
                <w:sz w:val="16"/>
                <w:szCs w:val="16"/>
              </w:rPr>
            </w:pPr>
            <w:r w:rsidRPr="007D4600">
              <w:rPr>
                <w:sz w:val="16"/>
                <w:szCs w:val="16"/>
              </w:rPr>
              <w:t>3398 (8.3%)</w:t>
            </w:r>
          </w:p>
        </w:tc>
        <w:tc>
          <w:tcPr>
            <w:tcW w:w="811" w:type="dxa"/>
          </w:tcPr>
          <w:p w14:paraId="061AB3FD" w14:textId="77777777" w:rsidR="007D4600" w:rsidRPr="007D4600" w:rsidRDefault="007D4600" w:rsidP="007D4600">
            <w:pPr>
              <w:spacing w:before="36" w:after="36"/>
              <w:rPr>
                <w:sz w:val="16"/>
                <w:szCs w:val="16"/>
              </w:rPr>
            </w:pPr>
            <w:r w:rsidRPr="007D4600">
              <w:rPr>
                <w:sz w:val="16"/>
                <w:szCs w:val="16"/>
              </w:rPr>
              <w:t>1093 (9.1%)</w:t>
            </w:r>
          </w:p>
        </w:tc>
        <w:tc>
          <w:tcPr>
            <w:tcW w:w="917" w:type="dxa"/>
          </w:tcPr>
          <w:p w14:paraId="4977B458" w14:textId="77777777" w:rsidR="007D4600" w:rsidRPr="007D4600" w:rsidRDefault="007D4600" w:rsidP="007D4600">
            <w:pPr>
              <w:spacing w:before="36" w:after="36"/>
              <w:rPr>
                <w:sz w:val="16"/>
                <w:szCs w:val="16"/>
              </w:rPr>
            </w:pPr>
            <w:r w:rsidRPr="007D4600">
              <w:rPr>
                <w:sz w:val="16"/>
                <w:szCs w:val="16"/>
              </w:rPr>
              <w:t>137 (8.9%)</w:t>
            </w:r>
          </w:p>
        </w:tc>
      </w:tr>
      <w:tr w:rsidR="007D4600" w:rsidRPr="007D4600" w14:paraId="0B7D0A94" w14:textId="77777777" w:rsidTr="002F2DC6">
        <w:tc>
          <w:tcPr>
            <w:tcW w:w="1278" w:type="dxa"/>
          </w:tcPr>
          <w:p w14:paraId="2E94D051" w14:textId="77777777" w:rsidR="007D4600" w:rsidRPr="007D4600" w:rsidRDefault="007D4600" w:rsidP="007D4600">
            <w:pPr>
              <w:spacing w:before="36" w:after="36"/>
              <w:rPr>
                <w:sz w:val="16"/>
                <w:szCs w:val="16"/>
              </w:rPr>
            </w:pPr>
            <w:r w:rsidRPr="007D4600">
              <w:rPr>
                <w:sz w:val="16"/>
                <w:szCs w:val="16"/>
              </w:rPr>
              <w:t>Bachelor’s Degree</w:t>
            </w:r>
          </w:p>
        </w:tc>
        <w:tc>
          <w:tcPr>
            <w:tcW w:w="1080" w:type="dxa"/>
          </w:tcPr>
          <w:p w14:paraId="1E0884BA" w14:textId="77777777" w:rsidR="007D4600" w:rsidRPr="007D4600" w:rsidRDefault="007D4600" w:rsidP="007D4600">
            <w:pPr>
              <w:spacing w:before="36" w:after="36"/>
              <w:rPr>
                <w:sz w:val="16"/>
                <w:szCs w:val="16"/>
              </w:rPr>
            </w:pPr>
            <w:r w:rsidRPr="007D4600">
              <w:rPr>
                <w:sz w:val="16"/>
                <w:szCs w:val="16"/>
              </w:rPr>
              <w:t>105724 (30.9%)</w:t>
            </w:r>
          </w:p>
        </w:tc>
        <w:tc>
          <w:tcPr>
            <w:tcW w:w="992" w:type="dxa"/>
          </w:tcPr>
          <w:p w14:paraId="47D88A1E" w14:textId="77777777" w:rsidR="007D4600" w:rsidRPr="007D4600" w:rsidRDefault="007D4600" w:rsidP="007D4600">
            <w:pPr>
              <w:spacing w:before="36" w:after="36"/>
              <w:rPr>
                <w:sz w:val="16"/>
                <w:szCs w:val="16"/>
              </w:rPr>
            </w:pPr>
            <w:r w:rsidRPr="007D4600">
              <w:rPr>
                <w:sz w:val="16"/>
                <w:szCs w:val="16"/>
              </w:rPr>
              <w:t>17800 (27.5%)</w:t>
            </w:r>
          </w:p>
        </w:tc>
        <w:tc>
          <w:tcPr>
            <w:tcW w:w="808" w:type="dxa"/>
          </w:tcPr>
          <w:p w14:paraId="593783BA" w14:textId="77777777" w:rsidR="007D4600" w:rsidRPr="007D4600" w:rsidRDefault="007D4600" w:rsidP="007D4600">
            <w:pPr>
              <w:spacing w:before="36" w:after="36"/>
              <w:rPr>
                <w:sz w:val="16"/>
                <w:szCs w:val="16"/>
              </w:rPr>
            </w:pPr>
            <w:r w:rsidRPr="007D4600">
              <w:rPr>
                <w:sz w:val="16"/>
                <w:szCs w:val="16"/>
              </w:rPr>
              <w:t>19818 (41.9%)</w:t>
            </w:r>
          </w:p>
        </w:tc>
        <w:tc>
          <w:tcPr>
            <w:tcW w:w="990" w:type="dxa"/>
          </w:tcPr>
          <w:p w14:paraId="41C566D0" w14:textId="77777777" w:rsidR="007D4600" w:rsidRPr="007D4600" w:rsidRDefault="007D4600" w:rsidP="007D4600">
            <w:pPr>
              <w:spacing w:before="36" w:after="36"/>
              <w:rPr>
                <w:sz w:val="16"/>
                <w:szCs w:val="16"/>
              </w:rPr>
            </w:pPr>
            <w:r w:rsidRPr="007D4600">
              <w:rPr>
                <w:sz w:val="16"/>
                <w:szCs w:val="16"/>
              </w:rPr>
              <w:t>20404 (36.9%)</w:t>
            </w:r>
          </w:p>
        </w:tc>
        <w:tc>
          <w:tcPr>
            <w:tcW w:w="990" w:type="dxa"/>
          </w:tcPr>
          <w:p w14:paraId="4D061726" w14:textId="77777777" w:rsidR="007D4600" w:rsidRPr="007D4600" w:rsidRDefault="007D4600" w:rsidP="007D4600">
            <w:pPr>
              <w:spacing w:before="36" w:after="36"/>
              <w:rPr>
                <w:sz w:val="16"/>
                <w:szCs w:val="16"/>
              </w:rPr>
            </w:pPr>
            <w:r w:rsidRPr="007D4600">
              <w:rPr>
                <w:sz w:val="16"/>
                <w:szCs w:val="16"/>
              </w:rPr>
              <w:t>18197 (31.8%)</w:t>
            </w:r>
          </w:p>
        </w:tc>
        <w:tc>
          <w:tcPr>
            <w:tcW w:w="900" w:type="dxa"/>
          </w:tcPr>
          <w:p w14:paraId="7DB2E19F" w14:textId="77777777" w:rsidR="007D4600" w:rsidRPr="007D4600" w:rsidRDefault="007D4600" w:rsidP="007D4600">
            <w:pPr>
              <w:spacing w:before="36" w:after="36"/>
              <w:rPr>
                <w:sz w:val="16"/>
                <w:szCs w:val="16"/>
              </w:rPr>
            </w:pPr>
            <w:r w:rsidRPr="007D4600">
              <w:rPr>
                <w:sz w:val="16"/>
                <w:szCs w:val="16"/>
              </w:rPr>
              <w:t>17066 (27.0%)</w:t>
            </w:r>
          </w:p>
        </w:tc>
        <w:tc>
          <w:tcPr>
            <w:tcW w:w="810" w:type="dxa"/>
          </w:tcPr>
          <w:p w14:paraId="52868247" w14:textId="77777777" w:rsidR="007D4600" w:rsidRPr="007D4600" w:rsidRDefault="007D4600" w:rsidP="007D4600">
            <w:pPr>
              <w:spacing w:before="36" w:after="36"/>
              <w:rPr>
                <w:sz w:val="16"/>
                <w:szCs w:val="16"/>
              </w:rPr>
            </w:pPr>
            <w:r w:rsidRPr="007D4600">
              <w:rPr>
                <w:sz w:val="16"/>
                <w:szCs w:val="16"/>
              </w:rPr>
              <w:t>9753 (23.9%)</w:t>
            </w:r>
          </w:p>
        </w:tc>
        <w:tc>
          <w:tcPr>
            <w:tcW w:w="811" w:type="dxa"/>
          </w:tcPr>
          <w:p w14:paraId="0D40BED4" w14:textId="77777777" w:rsidR="007D4600" w:rsidRPr="007D4600" w:rsidRDefault="007D4600" w:rsidP="007D4600">
            <w:pPr>
              <w:spacing w:before="36" w:after="36"/>
              <w:rPr>
                <w:sz w:val="16"/>
                <w:szCs w:val="16"/>
              </w:rPr>
            </w:pPr>
            <w:r w:rsidRPr="007D4600">
              <w:rPr>
                <w:sz w:val="16"/>
                <w:szCs w:val="16"/>
              </w:rPr>
              <w:t>2455 (20.4%)</w:t>
            </w:r>
          </w:p>
        </w:tc>
        <w:tc>
          <w:tcPr>
            <w:tcW w:w="917" w:type="dxa"/>
          </w:tcPr>
          <w:p w14:paraId="07E5871D" w14:textId="77777777" w:rsidR="007D4600" w:rsidRPr="007D4600" w:rsidRDefault="007D4600" w:rsidP="007D4600">
            <w:pPr>
              <w:spacing w:before="36" w:after="36"/>
              <w:rPr>
                <w:sz w:val="16"/>
                <w:szCs w:val="16"/>
              </w:rPr>
            </w:pPr>
            <w:r w:rsidRPr="007D4600">
              <w:rPr>
                <w:sz w:val="16"/>
                <w:szCs w:val="16"/>
              </w:rPr>
              <w:t>231 (15.0%)</w:t>
            </w:r>
          </w:p>
        </w:tc>
      </w:tr>
      <w:tr w:rsidR="007D4600" w:rsidRPr="007D4600" w14:paraId="305D4EF7" w14:textId="77777777" w:rsidTr="002F2DC6">
        <w:tc>
          <w:tcPr>
            <w:tcW w:w="1278" w:type="dxa"/>
          </w:tcPr>
          <w:p w14:paraId="570B753B" w14:textId="77777777" w:rsidR="007D4600" w:rsidRPr="007D4600" w:rsidRDefault="007D4600" w:rsidP="007D4600">
            <w:pPr>
              <w:spacing w:before="36" w:after="36"/>
              <w:rPr>
                <w:sz w:val="16"/>
                <w:szCs w:val="16"/>
              </w:rPr>
            </w:pPr>
            <w:r w:rsidRPr="007D4600">
              <w:rPr>
                <w:sz w:val="16"/>
                <w:szCs w:val="16"/>
              </w:rPr>
              <w:t>Graduate Degree</w:t>
            </w:r>
          </w:p>
        </w:tc>
        <w:tc>
          <w:tcPr>
            <w:tcW w:w="1080" w:type="dxa"/>
          </w:tcPr>
          <w:p w14:paraId="6D9D2B60" w14:textId="77777777" w:rsidR="007D4600" w:rsidRPr="007D4600" w:rsidRDefault="007D4600" w:rsidP="007D4600">
            <w:pPr>
              <w:spacing w:before="36" w:after="36"/>
              <w:rPr>
                <w:sz w:val="16"/>
                <w:szCs w:val="16"/>
              </w:rPr>
            </w:pPr>
            <w:r w:rsidRPr="007D4600">
              <w:rPr>
                <w:sz w:val="16"/>
                <w:szCs w:val="16"/>
              </w:rPr>
              <w:t>56764 (16.6%)</w:t>
            </w:r>
          </w:p>
        </w:tc>
        <w:tc>
          <w:tcPr>
            <w:tcW w:w="992" w:type="dxa"/>
          </w:tcPr>
          <w:p w14:paraId="41960500" w14:textId="77777777" w:rsidR="007D4600" w:rsidRPr="007D4600" w:rsidRDefault="007D4600" w:rsidP="007D4600">
            <w:pPr>
              <w:spacing w:before="36" w:after="36"/>
              <w:rPr>
                <w:sz w:val="16"/>
                <w:szCs w:val="16"/>
              </w:rPr>
            </w:pPr>
            <w:r w:rsidRPr="007D4600">
              <w:rPr>
                <w:sz w:val="16"/>
                <w:szCs w:val="16"/>
              </w:rPr>
              <w:t>3386 (5.2%)</w:t>
            </w:r>
          </w:p>
        </w:tc>
        <w:tc>
          <w:tcPr>
            <w:tcW w:w="808" w:type="dxa"/>
          </w:tcPr>
          <w:p w14:paraId="334AA60B" w14:textId="77777777" w:rsidR="007D4600" w:rsidRPr="007D4600" w:rsidRDefault="007D4600" w:rsidP="007D4600">
            <w:pPr>
              <w:spacing w:before="36" w:after="36"/>
              <w:rPr>
                <w:sz w:val="16"/>
                <w:szCs w:val="16"/>
              </w:rPr>
            </w:pPr>
            <w:r w:rsidRPr="007D4600">
              <w:rPr>
                <w:sz w:val="16"/>
                <w:szCs w:val="16"/>
              </w:rPr>
              <w:t>8580 (18.2%)</w:t>
            </w:r>
          </w:p>
        </w:tc>
        <w:tc>
          <w:tcPr>
            <w:tcW w:w="990" w:type="dxa"/>
          </w:tcPr>
          <w:p w14:paraId="51D0D40E" w14:textId="77777777" w:rsidR="007D4600" w:rsidRPr="007D4600" w:rsidRDefault="007D4600" w:rsidP="007D4600">
            <w:pPr>
              <w:spacing w:before="36" w:after="36"/>
              <w:rPr>
                <w:sz w:val="16"/>
                <w:szCs w:val="16"/>
              </w:rPr>
            </w:pPr>
            <w:r w:rsidRPr="007D4600">
              <w:rPr>
                <w:sz w:val="16"/>
                <w:szCs w:val="16"/>
              </w:rPr>
              <w:t>11690 (21.2%)</w:t>
            </w:r>
          </w:p>
        </w:tc>
        <w:tc>
          <w:tcPr>
            <w:tcW w:w="990" w:type="dxa"/>
          </w:tcPr>
          <w:p w14:paraId="5363F1AE" w14:textId="77777777" w:rsidR="007D4600" w:rsidRPr="007D4600" w:rsidRDefault="007D4600" w:rsidP="007D4600">
            <w:pPr>
              <w:spacing w:before="36" w:after="36"/>
              <w:rPr>
                <w:sz w:val="16"/>
                <w:szCs w:val="16"/>
              </w:rPr>
            </w:pPr>
            <w:r w:rsidRPr="007D4600">
              <w:rPr>
                <w:sz w:val="16"/>
                <w:szCs w:val="16"/>
              </w:rPr>
              <w:t>11725 (20.5%)</w:t>
            </w:r>
          </w:p>
        </w:tc>
        <w:tc>
          <w:tcPr>
            <w:tcW w:w="900" w:type="dxa"/>
          </w:tcPr>
          <w:p w14:paraId="3C3B7CD3" w14:textId="77777777" w:rsidR="007D4600" w:rsidRPr="007D4600" w:rsidRDefault="007D4600" w:rsidP="007D4600">
            <w:pPr>
              <w:spacing w:before="36" w:after="36"/>
              <w:rPr>
                <w:sz w:val="16"/>
                <w:szCs w:val="16"/>
              </w:rPr>
            </w:pPr>
            <w:r w:rsidRPr="007D4600">
              <w:rPr>
                <w:sz w:val="16"/>
                <w:szCs w:val="16"/>
              </w:rPr>
              <w:t>11671 (18.5%)</w:t>
            </w:r>
          </w:p>
        </w:tc>
        <w:tc>
          <w:tcPr>
            <w:tcW w:w="810" w:type="dxa"/>
          </w:tcPr>
          <w:p w14:paraId="5130719C" w14:textId="77777777" w:rsidR="007D4600" w:rsidRPr="007D4600" w:rsidRDefault="007D4600" w:rsidP="007D4600">
            <w:pPr>
              <w:spacing w:before="36" w:after="36"/>
              <w:rPr>
                <w:sz w:val="16"/>
                <w:szCs w:val="16"/>
              </w:rPr>
            </w:pPr>
            <w:r w:rsidRPr="007D4600">
              <w:rPr>
                <w:sz w:val="16"/>
                <w:szCs w:val="16"/>
              </w:rPr>
              <w:t>7423 (18.2%)</w:t>
            </w:r>
          </w:p>
        </w:tc>
        <w:tc>
          <w:tcPr>
            <w:tcW w:w="811" w:type="dxa"/>
          </w:tcPr>
          <w:p w14:paraId="4A834809" w14:textId="77777777" w:rsidR="007D4600" w:rsidRPr="007D4600" w:rsidRDefault="007D4600" w:rsidP="007D4600">
            <w:pPr>
              <w:spacing w:before="36" w:after="36"/>
              <w:rPr>
                <w:sz w:val="16"/>
                <w:szCs w:val="16"/>
              </w:rPr>
            </w:pPr>
            <w:r w:rsidRPr="007D4600">
              <w:rPr>
                <w:sz w:val="16"/>
                <w:szCs w:val="16"/>
              </w:rPr>
              <w:t>2038 (16.9%)</w:t>
            </w:r>
          </w:p>
        </w:tc>
        <w:tc>
          <w:tcPr>
            <w:tcW w:w="917" w:type="dxa"/>
          </w:tcPr>
          <w:p w14:paraId="296F5D5C" w14:textId="77777777" w:rsidR="007D4600" w:rsidRPr="007D4600" w:rsidRDefault="007D4600" w:rsidP="007D4600">
            <w:pPr>
              <w:spacing w:before="36" w:after="36"/>
              <w:rPr>
                <w:sz w:val="16"/>
                <w:szCs w:val="16"/>
              </w:rPr>
            </w:pPr>
            <w:r w:rsidRPr="007D4600">
              <w:rPr>
                <w:sz w:val="16"/>
                <w:szCs w:val="16"/>
              </w:rPr>
              <w:t>251 (16.3%)</w:t>
            </w:r>
          </w:p>
        </w:tc>
      </w:tr>
      <w:tr w:rsidR="007D4600" w:rsidRPr="007D4600" w14:paraId="027CFBE9" w14:textId="77777777" w:rsidTr="002F2DC6">
        <w:tc>
          <w:tcPr>
            <w:tcW w:w="1278" w:type="dxa"/>
          </w:tcPr>
          <w:p w14:paraId="06AB2A95" w14:textId="77777777" w:rsidR="007D4600" w:rsidRPr="007D4600" w:rsidRDefault="007D4600" w:rsidP="007D4600">
            <w:pPr>
              <w:spacing w:before="36" w:after="36"/>
              <w:rPr>
                <w:sz w:val="16"/>
                <w:szCs w:val="16"/>
              </w:rPr>
            </w:pPr>
            <w:r w:rsidRPr="007D4600">
              <w:rPr>
                <w:sz w:val="16"/>
                <w:szCs w:val="16"/>
              </w:rPr>
              <w:t>High School</w:t>
            </w:r>
          </w:p>
        </w:tc>
        <w:tc>
          <w:tcPr>
            <w:tcW w:w="1080" w:type="dxa"/>
          </w:tcPr>
          <w:p w14:paraId="6F8D493A" w14:textId="77777777" w:rsidR="007D4600" w:rsidRPr="007D4600" w:rsidRDefault="007D4600" w:rsidP="007D4600">
            <w:pPr>
              <w:spacing w:before="36" w:after="36"/>
              <w:rPr>
                <w:sz w:val="16"/>
                <w:szCs w:val="16"/>
              </w:rPr>
            </w:pPr>
            <w:r w:rsidRPr="007D4600">
              <w:rPr>
                <w:sz w:val="16"/>
                <w:szCs w:val="16"/>
              </w:rPr>
              <w:t>77434 (22.6%)</w:t>
            </w:r>
          </w:p>
        </w:tc>
        <w:tc>
          <w:tcPr>
            <w:tcW w:w="992" w:type="dxa"/>
          </w:tcPr>
          <w:p w14:paraId="1A3F31A1" w14:textId="77777777" w:rsidR="007D4600" w:rsidRPr="007D4600" w:rsidRDefault="007D4600" w:rsidP="007D4600">
            <w:pPr>
              <w:spacing w:before="36" w:after="36"/>
              <w:rPr>
                <w:sz w:val="16"/>
                <w:szCs w:val="16"/>
              </w:rPr>
            </w:pPr>
            <w:r w:rsidRPr="007D4600">
              <w:rPr>
                <w:sz w:val="16"/>
                <w:szCs w:val="16"/>
              </w:rPr>
              <w:t>23451 (36.3%)</w:t>
            </w:r>
          </w:p>
        </w:tc>
        <w:tc>
          <w:tcPr>
            <w:tcW w:w="808" w:type="dxa"/>
          </w:tcPr>
          <w:p w14:paraId="055FB533" w14:textId="77777777" w:rsidR="007D4600" w:rsidRPr="007D4600" w:rsidRDefault="007D4600" w:rsidP="007D4600">
            <w:pPr>
              <w:spacing w:before="36" w:after="36"/>
              <w:rPr>
                <w:sz w:val="16"/>
                <w:szCs w:val="16"/>
              </w:rPr>
            </w:pPr>
            <w:r w:rsidRPr="007D4600">
              <w:rPr>
                <w:sz w:val="16"/>
                <w:szCs w:val="16"/>
              </w:rPr>
              <w:t>7871 (16.7%)</w:t>
            </w:r>
          </w:p>
        </w:tc>
        <w:tc>
          <w:tcPr>
            <w:tcW w:w="990" w:type="dxa"/>
          </w:tcPr>
          <w:p w14:paraId="43B7127C" w14:textId="77777777" w:rsidR="007D4600" w:rsidRPr="007D4600" w:rsidRDefault="007D4600" w:rsidP="007D4600">
            <w:pPr>
              <w:spacing w:before="36" w:after="36"/>
              <w:rPr>
                <w:sz w:val="16"/>
                <w:szCs w:val="16"/>
              </w:rPr>
            </w:pPr>
            <w:r w:rsidRPr="007D4600">
              <w:rPr>
                <w:sz w:val="16"/>
                <w:szCs w:val="16"/>
              </w:rPr>
              <w:t>9293 (16.8%)</w:t>
            </w:r>
          </w:p>
        </w:tc>
        <w:tc>
          <w:tcPr>
            <w:tcW w:w="990" w:type="dxa"/>
          </w:tcPr>
          <w:p w14:paraId="614CF849" w14:textId="77777777" w:rsidR="007D4600" w:rsidRPr="007D4600" w:rsidRDefault="007D4600" w:rsidP="007D4600">
            <w:pPr>
              <w:spacing w:before="36" w:after="36"/>
              <w:rPr>
                <w:sz w:val="16"/>
                <w:szCs w:val="16"/>
              </w:rPr>
            </w:pPr>
            <w:r w:rsidRPr="007D4600">
              <w:rPr>
                <w:sz w:val="16"/>
                <w:szCs w:val="16"/>
              </w:rPr>
              <w:t>10880 (19.0%)</w:t>
            </w:r>
          </w:p>
        </w:tc>
        <w:tc>
          <w:tcPr>
            <w:tcW w:w="900" w:type="dxa"/>
          </w:tcPr>
          <w:p w14:paraId="60DDEF2B" w14:textId="77777777" w:rsidR="007D4600" w:rsidRPr="007D4600" w:rsidRDefault="007D4600" w:rsidP="007D4600">
            <w:pPr>
              <w:spacing w:before="36" w:after="36"/>
              <w:rPr>
                <w:sz w:val="16"/>
                <w:szCs w:val="16"/>
              </w:rPr>
            </w:pPr>
            <w:r w:rsidRPr="007D4600">
              <w:rPr>
                <w:sz w:val="16"/>
                <w:szCs w:val="16"/>
              </w:rPr>
              <w:t>12985 (20.6%)</w:t>
            </w:r>
          </w:p>
        </w:tc>
        <w:tc>
          <w:tcPr>
            <w:tcW w:w="810" w:type="dxa"/>
          </w:tcPr>
          <w:p w14:paraId="3D2D3EFB" w14:textId="77777777" w:rsidR="007D4600" w:rsidRPr="007D4600" w:rsidRDefault="007D4600" w:rsidP="007D4600">
            <w:pPr>
              <w:spacing w:before="36" w:after="36"/>
              <w:rPr>
                <w:sz w:val="16"/>
                <w:szCs w:val="16"/>
              </w:rPr>
            </w:pPr>
            <w:r w:rsidRPr="007D4600">
              <w:rPr>
                <w:sz w:val="16"/>
                <w:szCs w:val="16"/>
              </w:rPr>
              <w:t>9321 (22.8%)</w:t>
            </w:r>
          </w:p>
        </w:tc>
        <w:tc>
          <w:tcPr>
            <w:tcW w:w="811" w:type="dxa"/>
          </w:tcPr>
          <w:p w14:paraId="0BD5EE6A" w14:textId="77777777" w:rsidR="007D4600" w:rsidRPr="007D4600" w:rsidRDefault="007D4600" w:rsidP="007D4600">
            <w:pPr>
              <w:spacing w:before="36" w:after="36"/>
              <w:rPr>
                <w:sz w:val="16"/>
                <w:szCs w:val="16"/>
              </w:rPr>
            </w:pPr>
            <w:r w:rsidRPr="007D4600">
              <w:rPr>
                <w:sz w:val="16"/>
                <w:szCs w:val="16"/>
              </w:rPr>
              <w:t>3155 (26.2%)</w:t>
            </w:r>
          </w:p>
        </w:tc>
        <w:tc>
          <w:tcPr>
            <w:tcW w:w="917" w:type="dxa"/>
          </w:tcPr>
          <w:p w14:paraId="29281A12" w14:textId="77777777" w:rsidR="007D4600" w:rsidRPr="007D4600" w:rsidRDefault="007D4600" w:rsidP="007D4600">
            <w:pPr>
              <w:spacing w:before="36" w:after="36"/>
              <w:rPr>
                <w:sz w:val="16"/>
                <w:szCs w:val="16"/>
              </w:rPr>
            </w:pPr>
            <w:r w:rsidRPr="007D4600">
              <w:rPr>
                <w:sz w:val="16"/>
                <w:szCs w:val="16"/>
              </w:rPr>
              <w:t>478 (31.1%)</w:t>
            </w:r>
          </w:p>
        </w:tc>
      </w:tr>
      <w:tr w:rsidR="007D4600" w:rsidRPr="007D4600" w14:paraId="16D092D6" w14:textId="77777777" w:rsidTr="002F2DC6">
        <w:tc>
          <w:tcPr>
            <w:tcW w:w="1278" w:type="dxa"/>
          </w:tcPr>
          <w:p w14:paraId="0FD8C52E" w14:textId="77777777" w:rsidR="007D4600" w:rsidRPr="007D4600" w:rsidRDefault="007D4600" w:rsidP="007D4600">
            <w:pPr>
              <w:spacing w:before="36" w:after="36"/>
              <w:rPr>
                <w:sz w:val="16"/>
                <w:szCs w:val="16"/>
              </w:rPr>
            </w:pPr>
            <w:r w:rsidRPr="007D4600">
              <w:rPr>
                <w:sz w:val="16"/>
                <w:szCs w:val="16"/>
              </w:rPr>
              <w:t>Less than High School</w:t>
            </w:r>
          </w:p>
        </w:tc>
        <w:tc>
          <w:tcPr>
            <w:tcW w:w="1080" w:type="dxa"/>
          </w:tcPr>
          <w:p w14:paraId="0A113DA6" w14:textId="77777777" w:rsidR="007D4600" w:rsidRPr="007D4600" w:rsidRDefault="007D4600" w:rsidP="007D4600">
            <w:pPr>
              <w:spacing w:before="36" w:after="36"/>
              <w:rPr>
                <w:sz w:val="16"/>
                <w:szCs w:val="16"/>
              </w:rPr>
            </w:pPr>
            <w:r w:rsidRPr="007D4600">
              <w:rPr>
                <w:sz w:val="16"/>
                <w:szCs w:val="16"/>
              </w:rPr>
              <w:t>34040 (10.0%)</w:t>
            </w:r>
          </w:p>
        </w:tc>
        <w:tc>
          <w:tcPr>
            <w:tcW w:w="992" w:type="dxa"/>
          </w:tcPr>
          <w:p w14:paraId="5276BBCE" w14:textId="77777777" w:rsidR="007D4600" w:rsidRPr="007D4600" w:rsidRDefault="007D4600" w:rsidP="007D4600">
            <w:pPr>
              <w:spacing w:before="36" w:after="36"/>
              <w:rPr>
                <w:sz w:val="16"/>
                <w:szCs w:val="16"/>
              </w:rPr>
            </w:pPr>
            <w:r w:rsidRPr="007D4600">
              <w:rPr>
                <w:sz w:val="16"/>
                <w:szCs w:val="16"/>
              </w:rPr>
              <w:t>6836 (10.6%)</w:t>
            </w:r>
          </w:p>
        </w:tc>
        <w:tc>
          <w:tcPr>
            <w:tcW w:w="808" w:type="dxa"/>
          </w:tcPr>
          <w:p w14:paraId="300FB803" w14:textId="77777777" w:rsidR="007D4600" w:rsidRPr="007D4600" w:rsidRDefault="007D4600" w:rsidP="007D4600">
            <w:pPr>
              <w:spacing w:before="36" w:after="36"/>
              <w:rPr>
                <w:sz w:val="16"/>
                <w:szCs w:val="16"/>
              </w:rPr>
            </w:pPr>
            <w:r w:rsidRPr="007D4600">
              <w:rPr>
                <w:sz w:val="16"/>
                <w:szCs w:val="16"/>
              </w:rPr>
              <w:t>2902 (6.1%)</w:t>
            </w:r>
          </w:p>
        </w:tc>
        <w:tc>
          <w:tcPr>
            <w:tcW w:w="990" w:type="dxa"/>
          </w:tcPr>
          <w:p w14:paraId="66130D53" w14:textId="77777777" w:rsidR="007D4600" w:rsidRPr="007D4600" w:rsidRDefault="007D4600" w:rsidP="007D4600">
            <w:pPr>
              <w:spacing w:before="36" w:after="36"/>
              <w:rPr>
                <w:sz w:val="16"/>
                <w:szCs w:val="16"/>
              </w:rPr>
            </w:pPr>
            <w:r w:rsidRPr="007D4600">
              <w:rPr>
                <w:sz w:val="16"/>
                <w:szCs w:val="16"/>
              </w:rPr>
              <w:t>4720 (8.5%)</w:t>
            </w:r>
          </w:p>
        </w:tc>
        <w:tc>
          <w:tcPr>
            <w:tcW w:w="990" w:type="dxa"/>
          </w:tcPr>
          <w:p w14:paraId="03F318E0" w14:textId="77777777" w:rsidR="007D4600" w:rsidRPr="007D4600" w:rsidRDefault="007D4600" w:rsidP="007D4600">
            <w:pPr>
              <w:spacing w:before="36" w:after="36"/>
              <w:rPr>
                <w:sz w:val="16"/>
                <w:szCs w:val="16"/>
              </w:rPr>
            </w:pPr>
            <w:r w:rsidRPr="007D4600">
              <w:rPr>
                <w:sz w:val="16"/>
                <w:szCs w:val="16"/>
              </w:rPr>
              <w:t>5674 (9.9%)</w:t>
            </w:r>
          </w:p>
        </w:tc>
        <w:tc>
          <w:tcPr>
            <w:tcW w:w="900" w:type="dxa"/>
          </w:tcPr>
          <w:p w14:paraId="200DF62F" w14:textId="77777777" w:rsidR="007D4600" w:rsidRPr="007D4600" w:rsidRDefault="007D4600" w:rsidP="007D4600">
            <w:pPr>
              <w:spacing w:before="36" w:after="36"/>
              <w:rPr>
                <w:sz w:val="16"/>
                <w:szCs w:val="16"/>
              </w:rPr>
            </w:pPr>
            <w:r w:rsidRPr="007D4600">
              <w:rPr>
                <w:sz w:val="16"/>
                <w:szCs w:val="16"/>
              </w:rPr>
              <w:t>7249 (11.5%)</w:t>
            </w:r>
          </w:p>
        </w:tc>
        <w:tc>
          <w:tcPr>
            <w:tcW w:w="810" w:type="dxa"/>
          </w:tcPr>
          <w:p w14:paraId="52AA3460" w14:textId="77777777" w:rsidR="007D4600" w:rsidRPr="007D4600" w:rsidRDefault="007D4600" w:rsidP="007D4600">
            <w:pPr>
              <w:spacing w:before="36" w:after="36"/>
              <w:rPr>
                <w:sz w:val="16"/>
                <w:szCs w:val="16"/>
              </w:rPr>
            </w:pPr>
            <w:r w:rsidRPr="007D4600">
              <w:rPr>
                <w:sz w:val="16"/>
                <w:szCs w:val="16"/>
              </w:rPr>
              <w:t>4811 (11.8%)</w:t>
            </w:r>
          </w:p>
        </w:tc>
        <w:tc>
          <w:tcPr>
            <w:tcW w:w="811" w:type="dxa"/>
          </w:tcPr>
          <w:p w14:paraId="66A835C4" w14:textId="77777777" w:rsidR="007D4600" w:rsidRPr="007D4600" w:rsidRDefault="007D4600" w:rsidP="007D4600">
            <w:pPr>
              <w:spacing w:before="36" w:after="36"/>
              <w:rPr>
                <w:sz w:val="16"/>
                <w:szCs w:val="16"/>
              </w:rPr>
            </w:pPr>
            <w:r w:rsidRPr="007D4600">
              <w:rPr>
                <w:sz w:val="16"/>
                <w:szCs w:val="16"/>
              </w:rPr>
              <w:t>1620 (13.5%)</w:t>
            </w:r>
          </w:p>
        </w:tc>
        <w:tc>
          <w:tcPr>
            <w:tcW w:w="917" w:type="dxa"/>
          </w:tcPr>
          <w:p w14:paraId="5E2399CF" w14:textId="77777777" w:rsidR="007D4600" w:rsidRPr="007D4600" w:rsidRDefault="007D4600" w:rsidP="007D4600">
            <w:pPr>
              <w:spacing w:before="36" w:after="36"/>
              <w:rPr>
                <w:sz w:val="16"/>
                <w:szCs w:val="16"/>
              </w:rPr>
            </w:pPr>
            <w:r w:rsidRPr="007D4600">
              <w:rPr>
                <w:sz w:val="16"/>
                <w:szCs w:val="16"/>
              </w:rPr>
              <w:t>228 (14.8%)</w:t>
            </w:r>
          </w:p>
        </w:tc>
      </w:tr>
      <w:tr w:rsidR="007D4600" w:rsidRPr="007D4600" w14:paraId="4AB3B11E" w14:textId="77777777" w:rsidTr="002F2DC6">
        <w:tc>
          <w:tcPr>
            <w:tcW w:w="1278" w:type="dxa"/>
          </w:tcPr>
          <w:p w14:paraId="5A9DE027" w14:textId="77777777" w:rsidR="007D4600" w:rsidRPr="007D4600" w:rsidRDefault="007D4600" w:rsidP="007D4600">
            <w:pPr>
              <w:spacing w:before="36" w:after="36"/>
              <w:rPr>
                <w:sz w:val="16"/>
                <w:szCs w:val="16"/>
              </w:rPr>
            </w:pPr>
            <w:r w:rsidRPr="007D4600">
              <w:rPr>
                <w:sz w:val="16"/>
                <w:szCs w:val="16"/>
              </w:rPr>
              <w:t>Other</w:t>
            </w:r>
          </w:p>
        </w:tc>
        <w:tc>
          <w:tcPr>
            <w:tcW w:w="1080" w:type="dxa"/>
          </w:tcPr>
          <w:p w14:paraId="75AD0BC9" w14:textId="77777777" w:rsidR="007D4600" w:rsidRPr="007D4600" w:rsidRDefault="007D4600" w:rsidP="007D4600">
            <w:pPr>
              <w:spacing w:before="36" w:after="36"/>
              <w:rPr>
                <w:sz w:val="16"/>
                <w:szCs w:val="16"/>
              </w:rPr>
            </w:pPr>
            <w:r w:rsidRPr="007D4600">
              <w:rPr>
                <w:sz w:val="16"/>
                <w:szCs w:val="16"/>
              </w:rPr>
              <w:t>16246 (4.8%)</w:t>
            </w:r>
          </w:p>
        </w:tc>
        <w:tc>
          <w:tcPr>
            <w:tcW w:w="992" w:type="dxa"/>
          </w:tcPr>
          <w:p w14:paraId="0AAA1323" w14:textId="77777777" w:rsidR="007D4600" w:rsidRPr="007D4600" w:rsidRDefault="007D4600" w:rsidP="007D4600">
            <w:pPr>
              <w:spacing w:before="36" w:after="36"/>
              <w:rPr>
                <w:sz w:val="16"/>
                <w:szCs w:val="16"/>
              </w:rPr>
            </w:pPr>
            <w:r w:rsidRPr="007D4600">
              <w:rPr>
                <w:sz w:val="16"/>
                <w:szCs w:val="16"/>
              </w:rPr>
              <w:t>3578 (5.5%)</w:t>
            </w:r>
          </w:p>
        </w:tc>
        <w:tc>
          <w:tcPr>
            <w:tcW w:w="808" w:type="dxa"/>
          </w:tcPr>
          <w:p w14:paraId="39ACD598" w14:textId="77777777" w:rsidR="007D4600" w:rsidRPr="007D4600" w:rsidRDefault="007D4600" w:rsidP="007D4600">
            <w:pPr>
              <w:spacing w:before="36" w:after="36"/>
              <w:rPr>
                <w:sz w:val="16"/>
                <w:szCs w:val="16"/>
              </w:rPr>
            </w:pPr>
            <w:r w:rsidRPr="007D4600">
              <w:rPr>
                <w:sz w:val="16"/>
                <w:szCs w:val="16"/>
              </w:rPr>
              <w:t>2248 (4.8%)</w:t>
            </w:r>
          </w:p>
        </w:tc>
        <w:tc>
          <w:tcPr>
            <w:tcW w:w="990" w:type="dxa"/>
          </w:tcPr>
          <w:p w14:paraId="368B04AE" w14:textId="77777777" w:rsidR="007D4600" w:rsidRPr="007D4600" w:rsidRDefault="007D4600" w:rsidP="007D4600">
            <w:pPr>
              <w:spacing w:before="36" w:after="36"/>
              <w:rPr>
                <w:sz w:val="16"/>
                <w:szCs w:val="16"/>
              </w:rPr>
            </w:pPr>
            <w:r w:rsidRPr="007D4600">
              <w:rPr>
                <w:sz w:val="16"/>
                <w:szCs w:val="16"/>
              </w:rPr>
              <w:t>2552 (4.6%)</w:t>
            </w:r>
          </w:p>
        </w:tc>
        <w:tc>
          <w:tcPr>
            <w:tcW w:w="990" w:type="dxa"/>
          </w:tcPr>
          <w:p w14:paraId="0E3F6699" w14:textId="77777777" w:rsidR="007D4600" w:rsidRPr="007D4600" w:rsidRDefault="007D4600" w:rsidP="007D4600">
            <w:pPr>
              <w:spacing w:before="36" w:after="36"/>
              <w:rPr>
                <w:sz w:val="16"/>
                <w:szCs w:val="16"/>
              </w:rPr>
            </w:pPr>
            <w:r w:rsidRPr="007D4600">
              <w:rPr>
                <w:sz w:val="16"/>
                <w:szCs w:val="16"/>
              </w:rPr>
              <w:t>2733 (4.8%)</w:t>
            </w:r>
          </w:p>
        </w:tc>
        <w:tc>
          <w:tcPr>
            <w:tcW w:w="900" w:type="dxa"/>
          </w:tcPr>
          <w:p w14:paraId="314FB7D3" w14:textId="77777777" w:rsidR="007D4600" w:rsidRPr="007D4600" w:rsidRDefault="007D4600" w:rsidP="007D4600">
            <w:pPr>
              <w:spacing w:before="36" w:after="36"/>
              <w:rPr>
                <w:sz w:val="16"/>
                <w:szCs w:val="16"/>
              </w:rPr>
            </w:pPr>
            <w:r w:rsidRPr="007D4600">
              <w:rPr>
                <w:sz w:val="16"/>
                <w:szCs w:val="16"/>
              </w:rPr>
              <w:t>2997 (4.7%)</w:t>
            </w:r>
          </w:p>
        </w:tc>
        <w:tc>
          <w:tcPr>
            <w:tcW w:w="810" w:type="dxa"/>
          </w:tcPr>
          <w:p w14:paraId="5A4BF4FD" w14:textId="77777777" w:rsidR="007D4600" w:rsidRPr="007D4600" w:rsidRDefault="007D4600" w:rsidP="007D4600">
            <w:pPr>
              <w:spacing w:before="36" w:after="36"/>
              <w:rPr>
                <w:sz w:val="16"/>
                <w:szCs w:val="16"/>
              </w:rPr>
            </w:pPr>
            <w:r w:rsidRPr="007D4600">
              <w:rPr>
                <w:sz w:val="16"/>
                <w:szCs w:val="16"/>
              </w:rPr>
              <w:t>1649 (4.0%)</w:t>
            </w:r>
          </w:p>
        </w:tc>
        <w:tc>
          <w:tcPr>
            <w:tcW w:w="811" w:type="dxa"/>
          </w:tcPr>
          <w:p w14:paraId="2F0277DC" w14:textId="77777777" w:rsidR="007D4600" w:rsidRPr="007D4600" w:rsidRDefault="007D4600" w:rsidP="007D4600">
            <w:pPr>
              <w:spacing w:before="36" w:after="36"/>
              <w:rPr>
                <w:sz w:val="16"/>
                <w:szCs w:val="16"/>
              </w:rPr>
            </w:pPr>
            <w:r w:rsidRPr="007D4600">
              <w:rPr>
                <w:sz w:val="16"/>
                <w:szCs w:val="16"/>
              </w:rPr>
              <w:t>412 (3.4%)</w:t>
            </w:r>
          </w:p>
        </w:tc>
        <w:tc>
          <w:tcPr>
            <w:tcW w:w="917" w:type="dxa"/>
          </w:tcPr>
          <w:p w14:paraId="0CBD069F" w14:textId="77777777" w:rsidR="007D4600" w:rsidRPr="007D4600" w:rsidRDefault="007D4600" w:rsidP="007D4600">
            <w:pPr>
              <w:spacing w:before="36" w:after="36"/>
              <w:rPr>
                <w:sz w:val="16"/>
                <w:szCs w:val="16"/>
              </w:rPr>
            </w:pPr>
            <w:r w:rsidRPr="007D4600">
              <w:rPr>
                <w:sz w:val="16"/>
                <w:szCs w:val="16"/>
              </w:rPr>
              <w:t>77 (5.0%)</w:t>
            </w:r>
          </w:p>
        </w:tc>
      </w:tr>
      <w:tr w:rsidR="007D4600" w:rsidRPr="007D4600" w14:paraId="0DC9C6B4" w14:textId="77777777" w:rsidTr="002F2DC6">
        <w:tc>
          <w:tcPr>
            <w:tcW w:w="1278" w:type="dxa"/>
          </w:tcPr>
          <w:p w14:paraId="6A9E9DF1" w14:textId="77777777" w:rsidR="007D4600" w:rsidRPr="007D4600" w:rsidRDefault="007D4600" w:rsidP="007D4600">
            <w:pPr>
              <w:spacing w:before="36" w:after="36"/>
              <w:rPr>
                <w:sz w:val="16"/>
                <w:szCs w:val="16"/>
              </w:rPr>
            </w:pPr>
            <w:r w:rsidRPr="007D4600">
              <w:rPr>
                <w:sz w:val="16"/>
                <w:szCs w:val="16"/>
              </w:rPr>
              <w:t>Vocational Certification</w:t>
            </w:r>
          </w:p>
        </w:tc>
        <w:tc>
          <w:tcPr>
            <w:tcW w:w="1080" w:type="dxa"/>
          </w:tcPr>
          <w:p w14:paraId="621E22C8" w14:textId="77777777" w:rsidR="007D4600" w:rsidRPr="007D4600" w:rsidRDefault="007D4600" w:rsidP="007D4600">
            <w:pPr>
              <w:spacing w:before="36" w:after="36"/>
              <w:rPr>
                <w:sz w:val="16"/>
                <w:szCs w:val="16"/>
              </w:rPr>
            </w:pPr>
            <w:r w:rsidRPr="007D4600">
              <w:rPr>
                <w:sz w:val="16"/>
                <w:szCs w:val="16"/>
              </w:rPr>
              <w:t>21823 (6.4%)</w:t>
            </w:r>
          </w:p>
        </w:tc>
        <w:tc>
          <w:tcPr>
            <w:tcW w:w="992" w:type="dxa"/>
          </w:tcPr>
          <w:p w14:paraId="392932A4" w14:textId="77777777" w:rsidR="007D4600" w:rsidRPr="007D4600" w:rsidRDefault="007D4600" w:rsidP="007D4600">
            <w:pPr>
              <w:spacing w:before="36" w:after="36"/>
              <w:rPr>
                <w:sz w:val="16"/>
                <w:szCs w:val="16"/>
              </w:rPr>
            </w:pPr>
            <w:r w:rsidRPr="007D4600">
              <w:rPr>
                <w:sz w:val="16"/>
                <w:szCs w:val="16"/>
              </w:rPr>
              <w:t>1922 (3.0%)</w:t>
            </w:r>
          </w:p>
        </w:tc>
        <w:tc>
          <w:tcPr>
            <w:tcW w:w="808" w:type="dxa"/>
          </w:tcPr>
          <w:p w14:paraId="7C888B33" w14:textId="77777777" w:rsidR="007D4600" w:rsidRPr="007D4600" w:rsidRDefault="007D4600" w:rsidP="007D4600">
            <w:pPr>
              <w:spacing w:before="36" w:after="36"/>
              <w:rPr>
                <w:sz w:val="16"/>
                <w:szCs w:val="16"/>
              </w:rPr>
            </w:pPr>
            <w:r w:rsidRPr="007D4600">
              <w:rPr>
                <w:sz w:val="16"/>
                <w:szCs w:val="16"/>
              </w:rPr>
              <w:t>2613 (5.5%)</w:t>
            </w:r>
          </w:p>
        </w:tc>
        <w:tc>
          <w:tcPr>
            <w:tcW w:w="990" w:type="dxa"/>
          </w:tcPr>
          <w:p w14:paraId="1D512AA0" w14:textId="77777777" w:rsidR="007D4600" w:rsidRPr="007D4600" w:rsidRDefault="007D4600" w:rsidP="007D4600">
            <w:pPr>
              <w:spacing w:before="36" w:after="36"/>
              <w:rPr>
                <w:sz w:val="16"/>
                <w:szCs w:val="16"/>
              </w:rPr>
            </w:pPr>
            <w:r w:rsidRPr="007D4600">
              <w:rPr>
                <w:sz w:val="16"/>
                <w:szCs w:val="16"/>
              </w:rPr>
              <w:t>3054 (5.5%)</w:t>
            </w:r>
          </w:p>
        </w:tc>
        <w:tc>
          <w:tcPr>
            <w:tcW w:w="990" w:type="dxa"/>
          </w:tcPr>
          <w:p w14:paraId="4DDD02C8" w14:textId="77777777" w:rsidR="007D4600" w:rsidRPr="007D4600" w:rsidRDefault="007D4600" w:rsidP="007D4600">
            <w:pPr>
              <w:spacing w:before="36" w:after="36"/>
              <w:rPr>
                <w:sz w:val="16"/>
                <w:szCs w:val="16"/>
              </w:rPr>
            </w:pPr>
            <w:r w:rsidRPr="007D4600">
              <w:rPr>
                <w:sz w:val="16"/>
                <w:szCs w:val="16"/>
              </w:rPr>
              <w:t>3842 (6.7%)</w:t>
            </w:r>
          </w:p>
        </w:tc>
        <w:tc>
          <w:tcPr>
            <w:tcW w:w="900" w:type="dxa"/>
          </w:tcPr>
          <w:p w14:paraId="32C09783" w14:textId="77777777" w:rsidR="007D4600" w:rsidRPr="007D4600" w:rsidRDefault="007D4600" w:rsidP="007D4600">
            <w:pPr>
              <w:spacing w:before="36" w:after="36"/>
              <w:rPr>
                <w:sz w:val="16"/>
                <w:szCs w:val="16"/>
              </w:rPr>
            </w:pPr>
            <w:r w:rsidRPr="007D4600">
              <w:rPr>
                <w:sz w:val="16"/>
                <w:szCs w:val="16"/>
              </w:rPr>
              <w:t>5487 (8.7%)</w:t>
            </w:r>
          </w:p>
        </w:tc>
        <w:tc>
          <w:tcPr>
            <w:tcW w:w="810" w:type="dxa"/>
          </w:tcPr>
          <w:p w14:paraId="218142CD" w14:textId="77777777" w:rsidR="007D4600" w:rsidRPr="007D4600" w:rsidRDefault="007D4600" w:rsidP="007D4600">
            <w:pPr>
              <w:spacing w:before="36" w:after="36"/>
              <w:rPr>
                <w:sz w:val="16"/>
                <w:szCs w:val="16"/>
              </w:rPr>
            </w:pPr>
            <w:r w:rsidRPr="007D4600">
              <w:rPr>
                <w:sz w:val="16"/>
                <w:szCs w:val="16"/>
              </w:rPr>
              <w:t>3762 (9.2%)</w:t>
            </w:r>
          </w:p>
        </w:tc>
        <w:tc>
          <w:tcPr>
            <w:tcW w:w="811" w:type="dxa"/>
          </w:tcPr>
          <w:p w14:paraId="76EC6D83" w14:textId="77777777" w:rsidR="007D4600" w:rsidRPr="007D4600" w:rsidRDefault="007D4600" w:rsidP="007D4600">
            <w:pPr>
              <w:spacing w:before="36" w:after="36"/>
              <w:rPr>
                <w:sz w:val="16"/>
                <w:szCs w:val="16"/>
              </w:rPr>
            </w:pPr>
            <w:r w:rsidRPr="007D4600">
              <w:rPr>
                <w:sz w:val="16"/>
                <w:szCs w:val="16"/>
              </w:rPr>
              <w:t>1043 (8.7%)</w:t>
            </w:r>
          </w:p>
        </w:tc>
        <w:tc>
          <w:tcPr>
            <w:tcW w:w="917" w:type="dxa"/>
          </w:tcPr>
          <w:p w14:paraId="67323FE3" w14:textId="77777777" w:rsidR="007D4600" w:rsidRPr="007D4600" w:rsidRDefault="007D4600" w:rsidP="007D4600">
            <w:pPr>
              <w:spacing w:before="36" w:after="36"/>
              <w:rPr>
                <w:sz w:val="16"/>
                <w:szCs w:val="16"/>
              </w:rPr>
            </w:pPr>
            <w:r w:rsidRPr="007D4600">
              <w:rPr>
                <w:sz w:val="16"/>
                <w:szCs w:val="16"/>
              </w:rPr>
              <w:t>100 (6.5%)</w:t>
            </w:r>
          </w:p>
        </w:tc>
      </w:tr>
      <w:tr w:rsidR="007D4600" w:rsidRPr="007D4600" w14:paraId="63BAF682" w14:textId="77777777" w:rsidTr="002F2DC6">
        <w:tc>
          <w:tcPr>
            <w:tcW w:w="1278" w:type="dxa"/>
          </w:tcPr>
          <w:p w14:paraId="10D895B3" w14:textId="77777777" w:rsidR="007D4600" w:rsidRPr="007D4600" w:rsidRDefault="007D4600" w:rsidP="007D4600">
            <w:pPr>
              <w:spacing w:before="36" w:after="36"/>
              <w:rPr>
                <w:sz w:val="16"/>
                <w:szCs w:val="16"/>
              </w:rPr>
            </w:pPr>
            <w:r w:rsidRPr="007D4600">
              <w:rPr>
                <w:sz w:val="16"/>
                <w:szCs w:val="16"/>
              </w:rPr>
              <w:t>Missing</w:t>
            </w:r>
          </w:p>
        </w:tc>
        <w:tc>
          <w:tcPr>
            <w:tcW w:w="1080" w:type="dxa"/>
          </w:tcPr>
          <w:p w14:paraId="5FF3B13E" w14:textId="77777777" w:rsidR="007D4600" w:rsidRPr="007D4600" w:rsidRDefault="007D4600" w:rsidP="007D4600">
            <w:pPr>
              <w:spacing w:before="36" w:after="36"/>
              <w:rPr>
                <w:sz w:val="16"/>
                <w:szCs w:val="16"/>
              </w:rPr>
            </w:pPr>
            <w:r w:rsidRPr="007D4600">
              <w:rPr>
                <w:sz w:val="16"/>
                <w:szCs w:val="16"/>
              </w:rPr>
              <w:t>8666 (2.5%)</w:t>
            </w:r>
          </w:p>
        </w:tc>
        <w:tc>
          <w:tcPr>
            <w:tcW w:w="992" w:type="dxa"/>
          </w:tcPr>
          <w:p w14:paraId="22E380BA" w14:textId="77777777" w:rsidR="007D4600" w:rsidRPr="007D4600" w:rsidRDefault="007D4600" w:rsidP="007D4600">
            <w:pPr>
              <w:spacing w:before="36" w:after="36"/>
              <w:rPr>
                <w:sz w:val="16"/>
                <w:szCs w:val="16"/>
              </w:rPr>
            </w:pPr>
            <w:r w:rsidRPr="007D4600">
              <w:rPr>
                <w:sz w:val="16"/>
                <w:szCs w:val="16"/>
              </w:rPr>
              <w:t>3754 (5.8%)</w:t>
            </w:r>
          </w:p>
        </w:tc>
        <w:tc>
          <w:tcPr>
            <w:tcW w:w="808" w:type="dxa"/>
          </w:tcPr>
          <w:p w14:paraId="0CCE13F3" w14:textId="77777777" w:rsidR="007D4600" w:rsidRPr="007D4600" w:rsidRDefault="007D4600" w:rsidP="007D4600">
            <w:pPr>
              <w:spacing w:before="36" w:after="36"/>
              <w:rPr>
                <w:sz w:val="16"/>
                <w:szCs w:val="16"/>
              </w:rPr>
            </w:pPr>
            <w:r w:rsidRPr="007D4600">
              <w:rPr>
                <w:sz w:val="16"/>
                <w:szCs w:val="16"/>
              </w:rPr>
              <w:t>705 (1.5%)</w:t>
            </w:r>
          </w:p>
        </w:tc>
        <w:tc>
          <w:tcPr>
            <w:tcW w:w="990" w:type="dxa"/>
          </w:tcPr>
          <w:p w14:paraId="58E0037A" w14:textId="77777777" w:rsidR="007D4600" w:rsidRPr="007D4600" w:rsidRDefault="007D4600" w:rsidP="007D4600">
            <w:pPr>
              <w:spacing w:before="36" w:after="36"/>
              <w:rPr>
                <w:sz w:val="16"/>
                <w:szCs w:val="16"/>
              </w:rPr>
            </w:pPr>
            <w:r w:rsidRPr="007D4600">
              <w:rPr>
                <w:sz w:val="16"/>
                <w:szCs w:val="16"/>
              </w:rPr>
              <w:t>885 (1.6%)</w:t>
            </w:r>
          </w:p>
        </w:tc>
        <w:tc>
          <w:tcPr>
            <w:tcW w:w="990" w:type="dxa"/>
          </w:tcPr>
          <w:p w14:paraId="24F253FC" w14:textId="77777777" w:rsidR="007D4600" w:rsidRPr="007D4600" w:rsidRDefault="007D4600" w:rsidP="007D4600">
            <w:pPr>
              <w:spacing w:before="36" w:after="36"/>
              <w:rPr>
                <w:sz w:val="16"/>
                <w:szCs w:val="16"/>
              </w:rPr>
            </w:pPr>
            <w:r w:rsidRPr="007D4600">
              <w:rPr>
                <w:sz w:val="16"/>
                <w:szCs w:val="16"/>
              </w:rPr>
              <w:t>1034 (1.8%)</w:t>
            </w:r>
          </w:p>
        </w:tc>
        <w:tc>
          <w:tcPr>
            <w:tcW w:w="900" w:type="dxa"/>
          </w:tcPr>
          <w:p w14:paraId="7F8CBD44" w14:textId="77777777" w:rsidR="007D4600" w:rsidRPr="007D4600" w:rsidRDefault="007D4600" w:rsidP="007D4600">
            <w:pPr>
              <w:spacing w:before="36" w:after="36"/>
              <w:rPr>
                <w:sz w:val="16"/>
                <w:szCs w:val="16"/>
              </w:rPr>
            </w:pPr>
            <w:r w:rsidRPr="007D4600">
              <w:rPr>
                <w:sz w:val="16"/>
                <w:szCs w:val="16"/>
              </w:rPr>
              <w:t>1277 (2.0%)</w:t>
            </w:r>
          </w:p>
        </w:tc>
        <w:tc>
          <w:tcPr>
            <w:tcW w:w="810" w:type="dxa"/>
          </w:tcPr>
          <w:p w14:paraId="5545C7EC" w14:textId="77777777" w:rsidR="007D4600" w:rsidRPr="007D4600" w:rsidRDefault="007D4600" w:rsidP="007D4600">
            <w:pPr>
              <w:spacing w:before="36" w:after="36"/>
              <w:rPr>
                <w:sz w:val="16"/>
                <w:szCs w:val="16"/>
              </w:rPr>
            </w:pPr>
            <w:r w:rsidRPr="007D4600">
              <w:rPr>
                <w:sz w:val="16"/>
                <w:szCs w:val="16"/>
              </w:rPr>
              <w:t>764 (1.9%)</w:t>
            </w:r>
          </w:p>
        </w:tc>
        <w:tc>
          <w:tcPr>
            <w:tcW w:w="811" w:type="dxa"/>
          </w:tcPr>
          <w:p w14:paraId="71138A10" w14:textId="77777777" w:rsidR="007D4600" w:rsidRPr="007D4600" w:rsidRDefault="007D4600" w:rsidP="007D4600">
            <w:pPr>
              <w:spacing w:before="36" w:after="36"/>
              <w:rPr>
                <w:sz w:val="16"/>
                <w:szCs w:val="16"/>
              </w:rPr>
            </w:pPr>
            <w:r w:rsidRPr="007D4600">
              <w:rPr>
                <w:sz w:val="16"/>
                <w:szCs w:val="16"/>
              </w:rPr>
              <w:t>213 (1.8%)</w:t>
            </w:r>
          </w:p>
        </w:tc>
        <w:tc>
          <w:tcPr>
            <w:tcW w:w="917" w:type="dxa"/>
          </w:tcPr>
          <w:p w14:paraId="15A48625" w14:textId="77777777" w:rsidR="007D4600" w:rsidRPr="007D4600" w:rsidRDefault="007D4600" w:rsidP="007D4600">
            <w:pPr>
              <w:spacing w:before="36" w:after="36"/>
              <w:rPr>
                <w:sz w:val="16"/>
                <w:szCs w:val="16"/>
              </w:rPr>
            </w:pPr>
            <w:r w:rsidRPr="007D4600">
              <w:rPr>
                <w:sz w:val="16"/>
                <w:szCs w:val="16"/>
              </w:rPr>
              <w:t>34 (2.2%)</w:t>
            </w:r>
          </w:p>
        </w:tc>
      </w:tr>
      <w:tr w:rsidR="007D4600" w:rsidRPr="007D4600" w14:paraId="66747B00" w14:textId="77777777" w:rsidTr="002F2DC6">
        <w:tc>
          <w:tcPr>
            <w:tcW w:w="1278" w:type="dxa"/>
            <w:shd w:val="clear" w:color="auto" w:fill="D9D9D9" w:themeFill="background1" w:themeFillShade="D9"/>
          </w:tcPr>
          <w:p w14:paraId="168FB47E" w14:textId="77777777" w:rsidR="007D4600" w:rsidRPr="007D4600" w:rsidRDefault="007D4600" w:rsidP="007D4600">
            <w:pPr>
              <w:spacing w:before="36" w:after="36"/>
              <w:rPr>
                <w:sz w:val="16"/>
                <w:szCs w:val="16"/>
              </w:rPr>
            </w:pPr>
            <w:r w:rsidRPr="007D4600">
              <w:rPr>
                <w:sz w:val="16"/>
                <w:szCs w:val="16"/>
              </w:rPr>
              <w:t>Employment</w:t>
            </w:r>
          </w:p>
        </w:tc>
        <w:tc>
          <w:tcPr>
            <w:tcW w:w="1080" w:type="dxa"/>
            <w:shd w:val="clear" w:color="auto" w:fill="D9D9D9" w:themeFill="background1" w:themeFillShade="D9"/>
          </w:tcPr>
          <w:p w14:paraId="220C0265"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41C48E25"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2C8DF6C9"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5D415296"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2E0A2EF7"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57B897D7"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5FA5F256"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7C4EC845"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75660902" w14:textId="77777777" w:rsidR="007D4600" w:rsidRPr="007D4600" w:rsidRDefault="007D4600" w:rsidP="007D4600">
            <w:pPr>
              <w:spacing w:before="36" w:after="36"/>
              <w:rPr>
                <w:sz w:val="16"/>
                <w:szCs w:val="16"/>
              </w:rPr>
            </w:pPr>
          </w:p>
        </w:tc>
      </w:tr>
      <w:tr w:rsidR="007D4600" w:rsidRPr="007D4600" w14:paraId="1DE43A8B" w14:textId="77777777" w:rsidTr="002F2DC6">
        <w:tc>
          <w:tcPr>
            <w:tcW w:w="1278" w:type="dxa"/>
          </w:tcPr>
          <w:p w14:paraId="1D9F90C9" w14:textId="77777777" w:rsidR="007D4600" w:rsidRPr="007D4600" w:rsidRDefault="007D4600" w:rsidP="007D4600">
            <w:pPr>
              <w:spacing w:before="36" w:after="36"/>
              <w:rPr>
                <w:sz w:val="16"/>
                <w:szCs w:val="16"/>
              </w:rPr>
            </w:pPr>
            <w:r w:rsidRPr="007D4600">
              <w:rPr>
                <w:sz w:val="16"/>
                <w:szCs w:val="16"/>
              </w:rPr>
              <w:t>Employed /Self employed</w:t>
            </w:r>
          </w:p>
        </w:tc>
        <w:tc>
          <w:tcPr>
            <w:tcW w:w="1080" w:type="dxa"/>
          </w:tcPr>
          <w:p w14:paraId="0D822412" w14:textId="77777777" w:rsidR="007D4600" w:rsidRPr="007D4600" w:rsidRDefault="007D4600" w:rsidP="007D4600">
            <w:pPr>
              <w:spacing w:before="36" w:after="36"/>
              <w:rPr>
                <w:sz w:val="16"/>
                <w:szCs w:val="16"/>
              </w:rPr>
            </w:pPr>
            <w:r w:rsidRPr="007D4600">
              <w:rPr>
                <w:sz w:val="16"/>
                <w:szCs w:val="16"/>
              </w:rPr>
              <w:t>163401 (47.8%)</w:t>
            </w:r>
          </w:p>
        </w:tc>
        <w:tc>
          <w:tcPr>
            <w:tcW w:w="992" w:type="dxa"/>
          </w:tcPr>
          <w:p w14:paraId="54AE9117" w14:textId="77777777" w:rsidR="007D4600" w:rsidRPr="007D4600" w:rsidRDefault="007D4600" w:rsidP="007D4600">
            <w:pPr>
              <w:spacing w:before="36" w:after="36"/>
              <w:rPr>
                <w:sz w:val="16"/>
                <w:szCs w:val="16"/>
              </w:rPr>
            </w:pPr>
            <w:r w:rsidRPr="007D4600">
              <w:rPr>
                <w:sz w:val="16"/>
                <w:szCs w:val="16"/>
              </w:rPr>
              <w:t>12630 (19.5%)</w:t>
            </w:r>
          </w:p>
        </w:tc>
        <w:tc>
          <w:tcPr>
            <w:tcW w:w="808" w:type="dxa"/>
          </w:tcPr>
          <w:p w14:paraId="4801154B" w14:textId="77777777" w:rsidR="007D4600" w:rsidRPr="007D4600" w:rsidRDefault="007D4600" w:rsidP="007D4600">
            <w:pPr>
              <w:spacing w:before="36" w:after="36"/>
              <w:rPr>
                <w:sz w:val="16"/>
                <w:szCs w:val="16"/>
              </w:rPr>
            </w:pPr>
            <w:r w:rsidRPr="007D4600">
              <w:rPr>
                <w:sz w:val="16"/>
                <w:szCs w:val="16"/>
              </w:rPr>
              <w:t>29040 (61.5%)</w:t>
            </w:r>
          </w:p>
        </w:tc>
        <w:tc>
          <w:tcPr>
            <w:tcW w:w="990" w:type="dxa"/>
          </w:tcPr>
          <w:p w14:paraId="6C9AB456" w14:textId="77777777" w:rsidR="007D4600" w:rsidRPr="007D4600" w:rsidRDefault="007D4600" w:rsidP="007D4600">
            <w:pPr>
              <w:spacing w:before="36" w:after="36"/>
              <w:rPr>
                <w:sz w:val="16"/>
                <w:szCs w:val="16"/>
              </w:rPr>
            </w:pPr>
            <w:r w:rsidRPr="007D4600">
              <w:rPr>
                <w:sz w:val="16"/>
                <w:szCs w:val="16"/>
              </w:rPr>
              <w:t>39198 (71.0%)</w:t>
            </w:r>
          </w:p>
        </w:tc>
        <w:tc>
          <w:tcPr>
            <w:tcW w:w="990" w:type="dxa"/>
          </w:tcPr>
          <w:p w14:paraId="06053C22" w14:textId="77777777" w:rsidR="007D4600" w:rsidRPr="007D4600" w:rsidRDefault="007D4600" w:rsidP="007D4600">
            <w:pPr>
              <w:spacing w:before="36" w:after="36"/>
              <w:rPr>
                <w:sz w:val="16"/>
                <w:szCs w:val="16"/>
              </w:rPr>
            </w:pPr>
            <w:r w:rsidRPr="007D4600">
              <w:rPr>
                <w:sz w:val="16"/>
                <w:szCs w:val="16"/>
              </w:rPr>
              <w:t>41026 (71.6%)</w:t>
            </w:r>
          </w:p>
        </w:tc>
        <w:tc>
          <w:tcPr>
            <w:tcW w:w="900" w:type="dxa"/>
          </w:tcPr>
          <w:p w14:paraId="11E0A59E" w14:textId="77777777" w:rsidR="007D4600" w:rsidRPr="007D4600" w:rsidRDefault="007D4600" w:rsidP="007D4600">
            <w:pPr>
              <w:spacing w:before="36" w:after="36"/>
              <w:rPr>
                <w:sz w:val="16"/>
                <w:szCs w:val="16"/>
              </w:rPr>
            </w:pPr>
            <w:r w:rsidRPr="007D4600">
              <w:rPr>
                <w:sz w:val="16"/>
                <w:szCs w:val="16"/>
              </w:rPr>
              <w:t>33075 (52.4%)</w:t>
            </w:r>
          </w:p>
        </w:tc>
        <w:tc>
          <w:tcPr>
            <w:tcW w:w="810" w:type="dxa"/>
          </w:tcPr>
          <w:p w14:paraId="723E59E4" w14:textId="77777777" w:rsidR="007D4600" w:rsidRPr="007D4600" w:rsidRDefault="007D4600" w:rsidP="007D4600">
            <w:pPr>
              <w:spacing w:before="36" w:after="36"/>
              <w:rPr>
                <w:sz w:val="16"/>
                <w:szCs w:val="16"/>
              </w:rPr>
            </w:pPr>
            <w:r w:rsidRPr="007D4600">
              <w:rPr>
                <w:sz w:val="16"/>
                <w:szCs w:val="16"/>
              </w:rPr>
              <w:t>7391 (18.1%)</w:t>
            </w:r>
          </w:p>
        </w:tc>
        <w:tc>
          <w:tcPr>
            <w:tcW w:w="811" w:type="dxa"/>
          </w:tcPr>
          <w:p w14:paraId="5D0B6235" w14:textId="77777777" w:rsidR="007D4600" w:rsidRPr="007D4600" w:rsidRDefault="007D4600" w:rsidP="007D4600">
            <w:pPr>
              <w:spacing w:before="36" w:after="36"/>
              <w:rPr>
                <w:sz w:val="16"/>
                <w:szCs w:val="16"/>
              </w:rPr>
            </w:pPr>
            <w:r w:rsidRPr="007D4600">
              <w:rPr>
                <w:sz w:val="16"/>
                <w:szCs w:val="16"/>
              </w:rPr>
              <w:t>960 (8.0%)</w:t>
            </w:r>
          </w:p>
        </w:tc>
        <w:tc>
          <w:tcPr>
            <w:tcW w:w="917" w:type="dxa"/>
          </w:tcPr>
          <w:p w14:paraId="18C37821" w14:textId="77777777" w:rsidR="007D4600" w:rsidRPr="007D4600" w:rsidRDefault="007D4600" w:rsidP="007D4600">
            <w:pPr>
              <w:spacing w:before="36" w:after="36"/>
              <w:rPr>
                <w:sz w:val="16"/>
                <w:szCs w:val="16"/>
              </w:rPr>
            </w:pPr>
            <w:r w:rsidRPr="007D4600">
              <w:rPr>
                <w:sz w:val="16"/>
                <w:szCs w:val="16"/>
              </w:rPr>
              <w:t>81 (5.3%)</w:t>
            </w:r>
          </w:p>
        </w:tc>
      </w:tr>
      <w:tr w:rsidR="007D4600" w:rsidRPr="007D4600" w14:paraId="47933A15" w14:textId="77777777" w:rsidTr="002F2DC6">
        <w:tc>
          <w:tcPr>
            <w:tcW w:w="1278" w:type="dxa"/>
          </w:tcPr>
          <w:p w14:paraId="57A6B4F2" w14:textId="77777777" w:rsidR="007D4600" w:rsidRPr="007D4600" w:rsidRDefault="007D4600" w:rsidP="007D4600">
            <w:pPr>
              <w:spacing w:before="36" w:after="36"/>
              <w:rPr>
                <w:sz w:val="16"/>
                <w:szCs w:val="16"/>
              </w:rPr>
            </w:pPr>
            <w:r w:rsidRPr="007D4600">
              <w:rPr>
                <w:sz w:val="16"/>
                <w:szCs w:val="16"/>
              </w:rPr>
              <w:t>Homemaker</w:t>
            </w:r>
          </w:p>
        </w:tc>
        <w:tc>
          <w:tcPr>
            <w:tcW w:w="1080" w:type="dxa"/>
          </w:tcPr>
          <w:p w14:paraId="31788893" w14:textId="77777777" w:rsidR="007D4600" w:rsidRPr="007D4600" w:rsidRDefault="007D4600" w:rsidP="007D4600">
            <w:pPr>
              <w:spacing w:before="36" w:after="36"/>
              <w:rPr>
                <w:sz w:val="16"/>
                <w:szCs w:val="16"/>
              </w:rPr>
            </w:pPr>
            <w:r w:rsidRPr="007D4600">
              <w:rPr>
                <w:sz w:val="16"/>
                <w:szCs w:val="16"/>
              </w:rPr>
              <w:t>31570 (9.2%)</w:t>
            </w:r>
          </w:p>
        </w:tc>
        <w:tc>
          <w:tcPr>
            <w:tcW w:w="992" w:type="dxa"/>
          </w:tcPr>
          <w:p w14:paraId="781C2F03" w14:textId="77777777" w:rsidR="007D4600" w:rsidRPr="007D4600" w:rsidRDefault="007D4600" w:rsidP="007D4600">
            <w:pPr>
              <w:spacing w:before="36" w:after="36"/>
              <w:rPr>
                <w:sz w:val="16"/>
                <w:szCs w:val="16"/>
              </w:rPr>
            </w:pPr>
            <w:r w:rsidRPr="007D4600">
              <w:rPr>
                <w:sz w:val="16"/>
                <w:szCs w:val="16"/>
              </w:rPr>
              <w:t>2260 (3.5%)</w:t>
            </w:r>
          </w:p>
        </w:tc>
        <w:tc>
          <w:tcPr>
            <w:tcW w:w="808" w:type="dxa"/>
          </w:tcPr>
          <w:p w14:paraId="6C448E75" w14:textId="77777777" w:rsidR="007D4600" w:rsidRPr="007D4600" w:rsidRDefault="007D4600" w:rsidP="007D4600">
            <w:pPr>
              <w:spacing w:before="36" w:after="36"/>
              <w:rPr>
                <w:sz w:val="16"/>
                <w:szCs w:val="16"/>
              </w:rPr>
            </w:pPr>
            <w:r w:rsidRPr="007D4600">
              <w:rPr>
                <w:sz w:val="16"/>
                <w:szCs w:val="16"/>
              </w:rPr>
              <w:t>5383 (11.4%)</w:t>
            </w:r>
          </w:p>
        </w:tc>
        <w:tc>
          <w:tcPr>
            <w:tcW w:w="990" w:type="dxa"/>
          </w:tcPr>
          <w:p w14:paraId="1D1A0ED3" w14:textId="77777777" w:rsidR="007D4600" w:rsidRPr="007D4600" w:rsidRDefault="007D4600" w:rsidP="007D4600">
            <w:pPr>
              <w:spacing w:before="36" w:after="36"/>
              <w:rPr>
                <w:sz w:val="16"/>
                <w:szCs w:val="16"/>
              </w:rPr>
            </w:pPr>
            <w:r w:rsidRPr="007D4600">
              <w:rPr>
                <w:sz w:val="16"/>
                <w:szCs w:val="16"/>
              </w:rPr>
              <w:t>8198 (14.8%)</w:t>
            </w:r>
          </w:p>
        </w:tc>
        <w:tc>
          <w:tcPr>
            <w:tcW w:w="990" w:type="dxa"/>
          </w:tcPr>
          <w:p w14:paraId="0BB772EC" w14:textId="77777777" w:rsidR="007D4600" w:rsidRPr="007D4600" w:rsidRDefault="007D4600" w:rsidP="007D4600">
            <w:pPr>
              <w:spacing w:before="36" w:after="36"/>
              <w:rPr>
                <w:sz w:val="16"/>
                <w:szCs w:val="16"/>
              </w:rPr>
            </w:pPr>
            <w:r w:rsidRPr="007D4600">
              <w:rPr>
                <w:sz w:val="16"/>
                <w:szCs w:val="16"/>
              </w:rPr>
              <w:t>7162 (12.5%)</w:t>
            </w:r>
          </w:p>
        </w:tc>
        <w:tc>
          <w:tcPr>
            <w:tcW w:w="900" w:type="dxa"/>
          </w:tcPr>
          <w:p w14:paraId="17C0790A" w14:textId="77777777" w:rsidR="007D4600" w:rsidRPr="007D4600" w:rsidRDefault="007D4600" w:rsidP="007D4600">
            <w:pPr>
              <w:spacing w:before="36" w:after="36"/>
              <w:rPr>
                <w:sz w:val="16"/>
                <w:szCs w:val="16"/>
              </w:rPr>
            </w:pPr>
            <w:r w:rsidRPr="007D4600">
              <w:rPr>
                <w:sz w:val="16"/>
                <w:szCs w:val="16"/>
              </w:rPr>
              <w:t>5874 (9.3%)</w:t>
            </w:r>
          </w:p>
        </w:tc>
        <w:tc>
          <w:tcPr>
            <w:tcW w:w="810" w:type="dxa"/>
          </w:tcPr>
          <w:p w14:paraId="4DF03C0A" w14:textId="77777777" w:rsidR="007D4600" w:rsidRPr="007D4600" w:rsidRDefault="007D4600" w:rsidP="007D4600">
            <w:pPr>
              <w:spacing w:before="36" w:after="36"/>
              <w:rPr>
                <w:sz w:val="16"/>
                <w:szCs w:val="16"/>
              </w:rPr>
            </w:pPr>
            <w:r w:rsidRPr="007D4600">
              <w:rPr>
                <w:sz w:val="16"/>
                <w:szCs w:val="16"/>
              </w:rPr>
              <w:t>2124 (5.2%)</w:t>
            </w:r>
          </w:p>
        </w:tc>
        <w:tc>
          <w:tcPr>
            <w:tcW w:w="811" w:type="dxa"/>
          </w:tcPr>
          <w:p w14:paraId="143C2972" w14:textId="77777777" w:rsidR="007D4600" w:rsidRPr="007D4600" w:rsidRDefault="007D4600" w:rsidP="007D4600">
            <w:pPr>
              <w:spacing w:before="36" w:after="36"/>
              <w:rPr>
                <w:sz w:val="16"/>
                <w:szCs w:val="16"/>
              </w:rPr>
            </w:pPr>
            <w:r w:rsidRPr="007D4600">
              <w:rPr>
                <w:sz w:val="16"/>
                <w:szCs w:val="16"/>
              </w:rPr>
              <w:t>478 (4.0%)</w:t>
            </w:r>
          </w:p>
        </w:tc>
        <w:tc>
          <w:tcPr>
            <w:tcW w:w="917" w:type="dxa"/>
          </w:tcPr>
          <w:p w14:paraId="630EBDC6" w14:textId="77777777" w:rsidR="007D4600" w:rsidRPr="007D4600" w:rsidRDefault="007D4600" w:rsidP="007D4600">
            <w:pPr>
              <w:spacing w:before="36" w:after="36"/>
              <w:rPr>
                <w:sz w:val="16"/>
                <w:szCs w:val="16"/>
              </w:rPr>
            </w:pPr>
            <w:r w:rsidRPr="007D4600">
              <w:rPr>
                <w:sz w:val="16"/>
                <w:szCs w:val="16"/>
              </w:rPr>
              <w:t>91 (5.9%)</w:t>
            </w:r>
          </w:p>
        </w:tc>
      </w:tr>
      <w:tr w:rsidR="007D4600" w:rsidRPr="007D4600" w14:paraId="211C08F6" w14:textId="77777777" w:rsidTr="002F2DC6">
        <w:tc>
          <w:tcPr>
            <w:tcW w:w="1278" w:type="dxa"/>
          </w:tcPr>
          <w:p w14:paraId="762819B5" w14:textId="77777777" w:rsidR="007D4600" w:rsidRPr="007D4600" w:rsidRDefault="007D4600" w:rsidP="007D4600">
            <w:pPr>
              <w:spacing w:before="36" w:after="36"/>
              <w:rPr>
                <w:sz w:val="16"/>
                <w:szCs w:val="16"/>
              </w:rPr>
            </w:pPr>
            <w:r w:rsidRPr="007D4600">
              <w:rPr>
                <w:sz w:val="16"/>
                <w:szCs w:val="16"/>
              </w:rPr>
              <w:t>Not able to work</w:t>
            </w:r>
          </w:p>
        </w:tc>
        <w:tc>
          <w:tcPr>
            <w:tcW w:w="1080" w:type="dxa"/>
          </w:tcPr>
          <w:p w14:paraId="7B6F2C09" w14:textId="77777777" w:rsidR="007D4600" w:rsidRPr="007D4600" w:rsidRDefault="007D4600" w:rsidP="007D4600">
            <w:pPr>
              <w:spacing w:before="36" w:after="36"/>
              <w:rPr>
                <w:sz w:val="16"/>
                <w:szCs w:val="16"/>
              </w:rPr>
            </w:pPr>
            <w:r w:rsidRPr="007D4600">
              <w:rPr>
                <w:sz w:val="16"/>
                <w:szCs w:val="16"/>
              </w:rPr>
              <w:t>7210 (2.1%)</w:t>
            </w:r>
          </w:p>
        </w:tc>
        <w:tc>
          <w:tcPr>
            <w:tcW w:w="992" w:type="dxa"/>
          </w:tcPr>
          <w:p w14:paraId="72F95C10" w14:textId="77777777" w:rsidR="007D4600" w:rsidRPr="007D4600" w:rsidRDefault="007D4600" w:rsidP="007D4600">
            <w:pPr>
              <w:spacing w:before="36" w:after="36"/>
              <w:rPr>
                <w:sz w:val="16"/>
                <w:szCs w:val="16"/>
              </w:rPr>
            </w:pPr>
            <w:r w:rsidRPr="007D4600">
              <w:rPr>
                <w:sz w:val="16"/>
                <w:szCs w:val="16"/>
              </w:rPr>
              <w:t>1212 (1.9%)</w:t>
            </w:r>
          </w:p>
        </w:tc>
        <w:tc>
          <w:tcPr>
            <w:tcW w:w="808" w:type="dxa"/>
          </w:tcPr>
          <w:p w14:paraId="634DC952" w14:textId="77777777" w:rsidR="007D4600" w:rsidRPr="007D4600" w:rsidRDefault="007D4600" w:rsidP="007D4600">
            <w:pPr>
              <w:spacing w:before="36" w:after="36"/>
              <w:rPr>
                <w:sz w:val="16"/>
                <w:szCs w:val="16"/>
              </w:rPr>
            </w:pPr>
            <w:r w:rsidRPr="007D4600">
              <w:rPr>
                <w:sz w:val="16"/>
                <w:szCs w:val="16"/>
              </w:rPr>
              <w:t>806 (1.7%)</w:t>
            </w:r>
          </w:p>
        </w:tc>
        <w:tc>
          <w:tcPr>
            <w:tcW w:w="990" w:type="dxa"/>
          </w:tcPr>
          <w:p w14:paraId="3A314434" w14:textId="77777777" w:rsidR="007D4600" w:rsidRPr="007D4600" w:rsidRDefault="007D4600" w:rsidP="007D4600">
            <w:pPr>
              <w:spacing w:before="36" w:after="36"/>
              <w:rPr>
                <w:sz w:val="16"/>
                <w:szCs w:val="16"/>
              </w:rPr>
            </w:pPr>
            <w:r w:rsidRPr="007D4600">
              <w:rPr>
                <w:sz w:val="16"/>
                <w:szCs w:val="16"/>
              </w:rPr>
              <w:t>966 (1.7%)</w:t>
            </w:r>
          </w:p>
        </w:tc>
        <w:tc>
          <w:tcPr>
            <w:tcW w:w="990" w:type="dxa"/>
          </w:tcPr>
          <w:p w14:paraId="0F124A92" w14:textId="77777777" w:rsidR="007D4600" w:rsidRPr="007D4600" w:rsidRDefault="007D4600" w:rsidP="007D4600">
            <w:pPr>
              <w:spacing w:before="36" w:after="36"/>
              <w:rPr>
                <w:sz w:val="16"/>
                <w:szCs w:val="16"/>
              </w:rPr>
            </w:pPr>
            <w:r w:rsidRPr="007D4600">
              <w:rPr>
                <w:sz w:val="16"/>
                <w:szCs w:val="16"/>
              </w:rPr>
              <w:t>1444 (2.5%)</w:t>
            </w:r>
          </w:p>
        </w:tc>
        <w:tc>
          <w:tcPr>
            <w:tcW w:w="900" w:type="dxa"/>
          </w:tcPr>
          <w:p w14:paraId="4BC3880C" w14:textId="77777777" w:rsidR="007D4600" w:rsidRPr="007D4600" w:rsidRDefault="007D4600" w:rsidP="007D4600">
            <w:pPr>
              <w:spacing w:before="36" w:after="36"/>
              <w:rPr>
                <w:sz w:val="16"/>
                <w:szCs w:val="16"/>
              </w:rPr>
            </w:pPr>
            <w:r w:rsidRPr="007D4600">
              <w:rPr>
                <w:sz w:val="16"/>
                <w:szCs w:val="16"/>
              </w:rPr>
              <w:t>2193 (3.5%)</w:t>
            </w:r>
          </w:p>
        </w:tc>
        <w:tc>
          <w:tcPr>
            <w:tcW w:w="810" w:type="dxa"/>
          </w:tcPr>
          <w:p w14:paraId="2747195D" w14:textId="77777777" w:rsidR="007D4600" w:rsidRPr="007D4600" w:rsidRDefault="007D4600" w:rsidP="007D4600">
            <w:pPr>
              <w:spacing w:before="36" w:after="36"/>
              <w:rPr>
                <w:sz w:val="16"/>
                <w:szCs w:val="16"/>
              </w:rPr>
            </w:pPr>
            <w:r w:rsidRPr="007D4600">
              <w:rPr>
                <w:sz w:val="16"/>
                <w:szCs w:val="16"/>
              </w:rPr>
              <w:t>473 (1.2%)</w:t>
            </w:r>
          </w:p>
        </w:tc>
        <w:tc>
          <w:tcPr>
            <w:tcW w:w="811" w:type="dxa"/>
          </w:tcPr>
          <w:p w14:paraId="6DA4D8ED" w14:textId="77777777" w:rsidR="007D4600" w:rsidRPr="007D4600" w:rsidRDefault="007D4600" w:rsidP="007D4600">
            <w:pPr>
              <w:spacing w:before="36" w:after="36"/>
              <w:rPr>
                <w:sz w:val="16"/>
                <w:szCs w:val="16"/>
              </w:rPr>
            </w:pPr>
            <w:r w:rsidRPr="007D4600">
              <w:rPr>
                <w:sz w:val="16"/>
                <w:szCs w:val="16"/>
              </w:rPr>
              <w:t>81 (0.7%)</w:t>
            </w:r>
          </w:p>
        </w:tc>
        <w:tc>
          <w:tcPr>
            <w:tcW w:w="917" w:type="dxa"/>
          </w:tcPr>
          <w:p w14:paraId="6822FBA0" w14:textId="77777777" w:rsidR="007D4600" w:rsidRPr="007D4600" w:rsidRDefault="007D4600" w:rsidP="007D4600">
            <w:pPr>
              <w:spacing w:before="36" w:after="36"/>
              <w:rPr>
                <w:sz w:val="16"/>
                <w:szCs w:val="16"/>
              </w:rPr>
            </w:pPr>
            <w:r w:rsidRPr="007D4600">
              <w:rPr>
                <w:sz w:val="16"/>
                <w:szCs w:val="16"/>
              </w:rPr>
              <w:t>35 (2.3%)</w:t>
            </w:r>
          </w:p>
        </w:tc>
      </w:tr>
      <w:tr w:rsidR="007D4600" w:rsidRPr="007D4600" w14:paraId="5BA882D3" w14:textId="77777777" w:rsidTr="002F2DC6">
        <w:tc>
          <w:tcPr>
            <w:tcW w:w="1278" w:type="dxa"/>
          </w:tcPr>
          <w:p w14:paraId="4B90850E" w14:textId="77777777" w:rsidR="007D4600" w:rsidRPr="007D4600" w:rsidRDefault="007D4600" w:rsidP="007D4600">
            <w:pPr>
              <w:spacing w:before="36" w:after="36"/>
              <w:rPr>
                <w:sz w:val="16"/>
                <w:szCs w:val="16"/>
              </w:rPr>
            </w:pPr>
            <w:r w:rsidRPr="007D4600">
              <w:rPr>
                <w:sz w:val="16"/>
                <w:szCs w:val="16"/>
              </w:rPr>
              <w:t>Retired</w:t>
            </w:r>
          </w:p>
        </w:tc>
        <w:tc>
          <w:tcPr>
            <w:tcW w:w="1080" w:type="dxa"/>
          </w:tcPr>
          <w:p w14:paraId="024D5311" w14:textId="77777777" w:rsidR="007D4600" w:rsidRPr="007D4600" w:rsidRDefault="007D4600" w:rsidP="007D4600">
            <w:pPr>
              <w:spacing w:before="36" w:after="36"/>
              <w:rPr>
                <w:sz w:val="16"/>
                <w:szCs w:val="16"/>
              </w:rPr>
            </w:pPr>
            <w:r w:rsidRPr="007D4600">
              <w:rPr>
                <w:sz w:val="16"/>
                <w:szCs w:val="16"/>
              </w:rPr>
              <w:t>61333 (17.9%)</w:t>
            </w:r>
          </w:p>
        </w:tc>
        <w:tc>
          <w:tcPr>
            <w:tcW w:w="992" w:type="dxa"/>
          </w:tcPr>
          <w:p w14:paraId="6B7852A5" w14:textId="77777777" w:rsidR="007D4600" w:rsidRPr="007D4600" w:rsidRDefault="007D4600" w:rsidP="007D4600">
            <w:pPr>
              <w:spacing w:before="36" w:after="36"/>
              <w:rPr>
                <w:sz w:val="16"/>
                <w:szCs w:val="16"/>
              </w:rPr>
            </w:pPr>
            <w:r w:rsidRPr="007D4600">
              <w:rPr>
                <w:sz w:val="16"/>
                <w:szCs w:val="16"/>
              </w:rPr>
              <w:t>102 (0.2%)</w:t>
            </w:r>
          </w:p>
        </w:tc>
        <w:tc>
          <w:tcPr>
            <w:tcW w:w="808" w:type="dxa"/>
          </w:tcPr>
          <w:p w14:paraId="020768E0" w14:textId="77777777" w:rsidR="007D4600" w:rsidRPr="007D4600" w:rsidRDefault="007D4600" w:rsidP="007D4600">
            <w:pPr>
              <w:spacing w:before="36" w:after="36"/>
              <w:rPr>
                <w:sz w:val="16"/>
                <w:szCs w:val="16"/>
              </w:rPr>
            </w:pPr>
            <w:r w:rsidRPr="007D4600">
              <w:rPr>
                <w:sz w:val="16"/>
                <w:szCs w:val="16"/>
              </w:rPr>
              <w:t>93 (0.2%)</w:t>
            </w:r>
          </w:p>
        </w:tc>
        <w:tc>
          <w:tcPr>
            <w:tcW w:w="990" w:type="dxa"/>
          </w:tcPr>
          <w:p w14:paraId="714F1730" w14:textId="77777777" w:rsidR="007D4600" w:rsidRPr="007D4600" w:rsidRDefault="007D4600" w:rsidP="007D4600">
            <w:pPr>
              <w:spacing w:before="36" w:after="36"/>
              <w:rPr>
                <w:sz w:val="16"/>
                <w:szCs w:val="16"/>
              </w:rPr>
            </w:pPr>
            <w:r w:rsidRPr="007D4600">
              <w:rPr>
                <w:sz w:val="16"/>
                <w:szCs w:val="16"/>
              </w:rPr>
              <w:t>317 (0.6%)</w:t>
            </w:r>
          </w:p>
        </w:tc>
        <w:tc>
          <w:tcPr>
            <w:tcW w:w="990" w:type="dxa"/>
          </w:tcPr>
          <w:p w14:paraId="02398707" w14:textId="77777777" w:rsidR="007D4600" w:rsidRPr="007D4600" w:rsidRDefault="007D4600" w:rsidP="007D4600">
            <w:pPr>
              <w:spacing w:before="36" w:after="36"/>
              <w:rPr>
                <w:sz w:val="16"/>
                <w:szCs w:val="16"/>
              </w:rPr>
            </w:pPr>
            <w:r w:rsidRPr="007D4600">
              <w:rPr>
                <w:sz w:val="16"/>
                <w:szCs w:val="16"/>
              </w:rPr>
              <w:t>1924 (3.4%)</w:t>
            </w:r>
          </w:p>
        </w:tc>
        <w:tc>
          <w:tcPr>
            <w:tcW w:w="900" w:type="dxa"/>
          </w:tcPr>
          <w:p w14:paraId="73FDC206" w14:textId="77777777" w:rsidR="007D4600" w:rsidRPr="007D4600" w:rsidRDefault="007D4600" w:rsidP="007D4600">
            <w:pPr>
              <w:spacing w:before="36" w:after="36"/>
              <w:rPr>
                <w:sz w:val="16"/>
                <w:szCs w:val="16"/>
              </w:rPr>
            </w:pPr>
            <w:r w:rsidRPr="007D4600">
              <w:rPr>
                <w:sz w:val="16"/>
                <w:szCs w:val="16"/>
              </w:rPr>
              <w:t>17194 (27.2%)</w:t>
            </w:r>
          </w:p>
        </w:tc>
        <w:tc>
          <w:tcPr>
            <w:tcW w:w="810" w:type="dxa"/>
          </w:tcPr>
          <w:p w14:paraId="69096002" w14:textId="77777777" w:rsidR="007D4600" w:rsidRPr="007D4600" w:rsidRDefault="007D4600" w:rsidP="007D4600">
            <w:pPr>
              <w:spacing w:before="36" w:after="36"/>
              <w:rPr>
                <w:sz w:val="16"/>
                <w:szCs w:val="16"/>
              </w:rPr>
            </w:pPr>
            <w:r w:rsidRPr="007D4600">
              <w:rPr>
                <w:sz w:val="16"/>
                <w:szCs w:val="16"/>
              </w:rPr>
              <w:t>30038 (73.5%)</w:t>
            </w:r>
          </w:p>
        </w:tc>
        <w:tc>
          <w:tcPr>
            <w:tcW w:w="811" w:type="dxa"/>
          </w:tcPr>
          <w:p w14:paraId="27B51900" w14:textId="77777777" w:rsidR="007D4600" w:rsidRPr="007D4600" w:rsidRDefault="007D4600" w:rsidP="007D4600">
            <w:pPr>
              <w:spacing w:before="36" w:after="36"/>
              <w:rPr>
                <w:sz w:val="16"/>
                <w:szCs w:val="16"/>
              </w:rPr>
            </w:pPr>
            <w:r w:rsidRPr="007D4600">
              <w:rPr>
                <w:sz w:val="16"/>
                <w:szCs w:val="16"/>
              </w:rPr>
              <w:t>10380 (86.3%)</w:t>
            </w:r>
          </w:p>
        </w:tc>
        <w:tc>
          <w:tcPr>
            <w:tcW w:w="917" w:type="dxa"/>
          </w:tcPr>
          <w:p w14:paraId="698CDA88" w14:textId="77777777" w:rsidR="007D4600" w:rsidRPr="007D4600" w:rsidRDefault="007D4600" w:rsidP="007D4600">
            <w:pPr>
              <w:spacing w:before="36" w:after="36"/>
              <w:rPr>
                <w:sz w:val="16"/>
                <w:szCs w:val="16"/>
              </w:rPr>
            </w:pPr>
            <w:r w:rsidRPr="007D4600">
              <w:rPr>
                <w:sz w:val="16"/>
                <w:szCs w:val="16"/>
              </w:rPr>
              <w:t>1285 (83.7%)</w:t>
            </w:r>
          </w:p>
        </w:tc>
      </w:tr>
      <w:tr w:rsidR="007D4600" w:rsidRPr="007D4600" w14:paraId="42E51217" w14:textId="77777777" w:rsidTr="002F2DC6">
        <w:tc>
          <w:tcPr>
            <w:tcW w:w="1278" w:type="dxa"/>
          </w:tcPr>
          <w:p w14:paraId="6AAFB64F" w14:textId="77777777" w:rsidR="007D4600" w:rsidRPr="007D4600" w:rsidRDefault="007D4600" w:rsidP="007D4600">
            <w:pPr>
              <w:spacing w:before="36" w:after="36"/>
              <w:rPr>
                <w:sz w:val="16"/>
                <w:szCs w:val="16"/>
              </w:rPr>
            </w:pPr>
            <w:r w:rsidRPr="007D4600">
              <w:rPr>
                <w:sz w:val="16"/>
                <w:szCs w:val="16"/>
              </w:rPr>
              <w:t>Studying</w:t>
            </w:r>
          </w:p>
        </w:tc>
        <w:tc>
          <w:tcPr>
            <w:tcW w:w="1080" w:type="dxa"/>
          </w:tcPr>
          <w:p w14:paraId="71F1F6D9" w14:textId="77777777" w:rsidR="007D4600" w:rsidRPr="007D4600" w:rsidRDefault="007D4600" w:rsidP="007D4600">
            <w:pPr>
              <w:spacing w:before="36" w:after="36"/>
              <w:rPr>
                <w:sz w:val="16"/>
                <w:szCs w:val="16"/>
              </w:rPr>
            </w:pPr>
            <w:r w:rsidRPr="007D4600">
              <w:rPr>
                <w:sz w:val="16"/>
                <w:szCs w:val="16"/>
              </w:rPr>
              <w:t>48583 (14.2%)</w:t>
            </w:r>
          </w:p>
        </w:tc>
        <w:tc>
          <w:tcPr>
            <w:tcW w:w="992" w:type="dxa"/>
          </w:tcPr>
          <w:p w14:paraId="6A97D03A" w14:textId="77777777" w:rsidR="007D4600" w:rsidRPr="007D4600" w:rsidRDefault="007D4600" w:rsidP="007D4600">
            <w:pPr>
              <w:spacing w:before="36" w:after="36"/>
              <w:rPr>
                <w:sz w:val="16"/>
                <w:szCs w:val="16"/>
              </w:rPr>
            </w:pPr>
            <w:r w:rsidRPr="007D4600">
              <w:rPr>
                <w:sz w:val="16"/>
                <w:szCs w:val="16"/>
              </w:rPr>
              <w:t>40925 (63.3%)</w:t>
            </w:r>
          </w:p>
        </w:tc>
        <w:tc>
          <w:tcPr>
            <w:tcW w:w="808" w:type="dxa"/>
          </w:tcPr>
          <w:p w14:paraId="5D1C2267" w14:textId="77777777" w:rsidR="007D4600" w:rsidRPr="007D4600" w:rsidRDefault="007D4600" w:rsidP="007D4600">
            <w:pPr>
              <w:spacing w:before="36" w:after="36"/>
              <w:rPr>
                <w:sz w:val="16"/>
                <w:szCs w:val="16"/>
              </w:rPr>
            </w:pPr>
            <w:r w:rsidRPr="007D4600">
              <w:rPr>
                <w:sz w:val="16"/>
                <w:szCs w:val="16"/>
              </w:rPr>
              <w:t>4306 (9.1%)</w:t>
            </w:r>
          </w:p>
        </w:tc>
        <w:tc>
          <w:tcPr>
            <w:tcW w:w="990" w:type="dxa"/>
          </w:tcPr>
          <w:p w14:paraId="1B60A163" w14:textId="77777777" w:rsidR="007D4600" w:rsidRPr="007D4600" w:rsidRDefault="007D4600" w:rsidP="007D4600">
            <w:pPr>
              <w:spacing w:before="36" w:after="36"/>
              <w:rPr>
                <w:sz w:val="16"/>
                <w:szCs w:val="16"/>
              </w:rPr>
            </w:pPr>
            <w:r w:rsidRPr="007D4600">
              <w:rPr>
                <w:sz w:val="16"/>
                <w:szCs w:val="16"/>
              </w:rPr>
              <w:t>1476 (2.7%)</w:t>
            </w:r>
          </w:p>
        </w:tc>
        <w:tc>
          <w:tcPr>
            <w:tcW w:w="990" w:type="dxa"/>
          </w:tcPr>
          <w:p w14:paraId="651C0FE1" w14:textId="77777777" w:rsidR="007D4600" w:rsidRPr="007D4600" w:rsidRDefault="007D4600" w:rsidP="007D4600">
            <w:pPr>
              <w:spacing w:before="36" w:after="36"/>
              <w:rPr>
                <w:sz w:val="16"/>
                <w:szCs w:val="16"/>
              </w:rPr>
            </w:pPr>
            <w:r w:rsidRPr="007D4600">
              <w:rPr>
                <w:sz w:val="16"/>
                <w:szCs w:val="16"/>
              </w:rPr>
              <w:t>1101 (1.9%)</w:t>
            </w:r>
          </w:p>
        </w:tc>
        <w:tc>
          <w:tcPr>
            <w:tcW w:w="900" w:type="dxa"/>
          </w:tcPr>
          <w:p w14:paraId="009A1E6F" w14:textId="77777777" w:rsidR="007D4600" w:rsidRPr="007D4600" w:rsidRDefault="007D4600" w:rsidP="007D4600">
            <w:pPr>
              <w:spacing w:before="36" w:after="36"/>
              <w:rPr>
                <w:sz w:val="16"/>
                <w:szCs w:val="16"/>
              </w:rPr>
            </w:pPr>
            <w:r w:rsidRPr="007D4600">
              <w:rPr>
                <w:sz w:val="16"/>
                <w:szCs w:val="16"/>
              </w:rPr>
              <w:t>574 (0.9%)</w:t>
            </w:r>
          </w:p>
        </w:tc>
        <w:tc>
          <w:tcPr>
            <w:tcW w:w="810" w:type="dxa"/>
          </w:tcPr>
          <w:p w14:paraId="338E26D2" w14:textId="77777777" w:rsidR="007D4600" w:rsidRPr="007D4600" w:rsidRDefault="007D4600" w:rsidP="007D4600">
            <w:pPr>
              <w:spacing w:before="36" w:after="36"/>
              <w:rPr>
                <w:sz w:val="16"/>
                <w:szCs w:val="16"/>
              </w:rPr>
            </w:pPr>
            <w:r w:rsidRPr="007D4600">
              <w:rPr>
                <w:sz w:val="16"/>
                <w:szCs w:val="16"/>
              </w:rPr>
              <w:t>149 (0.4%)</w:t>
            </w:r>
          </w:p>
        </w:tc>
        <w:tc>
          <w:tcPr>
            <w:tcW w:w="811" w:type="dxa"/>
          </w:tcPr>
          <w:p w14:paraId="6F741D5B" w14:textId="77777777" w:rsidR="007D4600" w:rsidRPr="007D4600" w:rsidRDefault="007D4600" w:rsidP="007D4600">
            <w:pPr>
              <w:spacing w:before="36" w:after="36"/>
              <w:rPr>
                <w:sz w:val="16"/>
                <w:szCs w:val="16"/>
              </w:rPr>
            </w:pPr>
            <w:r w:rsidRPr="007D4600">
              <w:rPr>
                <w:sz w:val="16"/>
                <w:szCs w:val="16"/>
              </w:rPr>
              <w:t>30 (0.2%)</w:t>
            </w:r>
          </w:p>
        </w:tc>
        <w:tc>
          <w:tcPr>
            <w:tcW w:w="917" w:type="dxa"/>
          </w:tcPr>
          <w:p w14:paraId="549713F2" w14:textId="77777777" w:rsidR="007D4600" w:rsidRPr="007D4600" w:rsidRDefault="007D4600" w:rsidP="007D4600">
            <w:pPr>
              <w:spacing w:before="36" w:after="36"/>
              <w:rPr>
                <w:sz w:val="16"/>
                <w:szCs w:val="16"/>
              </w:rPr>
            </w:pPr>
            <w:r w:rsidRPr="007D4600">
              <w:rPr>
                <w:sz w:val="16"/>
                <w:szCs w:val="16"/>
              </w:rPr>
              <w:t>22 (1.4%)</w:t>
            </w:r>
          </w:p>
        </w:tc>
      </w:tr>
      <w:tr w:rsidR="007D4600" w:rsidRPr="007D4600" w14:paraId="36032A91" w14:textId="77777777" w:rsidTr="002F2DC6">
        <w:tc>
          <w:tcPr>
            <w:tcW w:w="1278" w:type="dxa"/>
          </w:tcPr>
          <w:p w14:paraId="68F3DAC3" w14:textId="77777777" w:rsidR="007D4600" w:rsidRPr="007D4600" w:rsidRDefault="007D4600" w:rsidP="007D4600">
            <w:pPr>
              <w:spacing w:before="36" w:after="36"/>
              <w:rPr>
                <w:sz w:val="16"/>
                <w:szCs w:val="16"/>
              </w:rPr>
            </w:pPr>
            <w:r w:rsidRPr="007D4600">
              <w:rPr>
                <w:sz w:val="16"/>
                <w:szCs w:val="16"/>
              </w:rPr>
              <w:t>Unemployed</w:t>
            </w:r>
          </w:p>
        </w:tc>
        <w:tc>
          <w:tcPr>
            <w:tcW w:w="1080" w:type="dxa"/>
          </w:tcPr>
          <w:p w14:paraId="6E1C65F2" w14:textId="77777777" w:rsidR="007D4600" w:rsidRPr="007D4600" w:rsidRDefault="007D4600" w:rsidP="007D4600">
            <w:pPr>
              <w:spacing w:before="36" w:after="36"/>
              <w:rPr>
                <w:sz w:val="16"/>
                <w:szCs w:val="16"/>
              </w:rPr>
            </w:pPr>
            <w:r w:rsidRPr="007D4600">
              <w:rPr>
                <w:sz w:val="16"/>
                <w:szCs w:val="16"/>
              </w:rPr>
              <w:t>29859 (8.7%)</w:t>
            </w:r>
          </w:p>
        </w:tc>
        <w:tc>
          <w:tcPr>
            <w:tcW w:w="992" w:type="dxa"/>
          </w:tcPr>
          <w:p w14:paraId="527FDF76" w14:textId="77777777" w:rsidR="007D4600" w:rsidRPr="007D4600" w:rsidRDefault="007D4600" w:rsidP="007D4600">
            <w:pPr>
              <w:spacing w:before="36" w:after="36"/>
              <w:rPr>
                <w:sz w:val="16"/>
                <w:szCs w:val="16"/>
              </w:rPr>
            </w:pPr>
            <w:r w:rsidRPr="007D4600">
              <w:rPr>
                <w:sz w:val="16"/>
                <w:szCs w:val="16"/>
              </w:rPr>
              <w:t>7519 (11.6%)</w:t>
            </w:r>
          </w:p>
        </w:tc>
        <w:tc>
          <w:tcPr>
            <w:tcW w:w="808" w:type="dxa"/>
          </w:tcPr>
          <w:p w14:paraId="0EAC9719" w14:textId="77777777" w:rsidR="007D4600" w:rsidRPr="007D4600" w:rsidRDefault="007D4600" w:rsidP="007D4600">
            <w:pPr>
              <w:spacing w:before="36" w:after="36"/>
              <w:rPr>
                <w:sz w:val="16"/>
                <w:szCs w:val="16"/>
              </w:rPr>
            </w:pPr>
            <w:r w:rsidRPr="007D4600">
              <w:rPr>
                <w:sz w:val="16"/>
                <w:szCs w:val="16"/>
              </w:rPr>
              <w:t>7621 (16.1%)</w:t>
            </w:r>
          </w:p>
        </w:tc>
        <w:tc>
          <w:tcPr>
            <w:tcW w:w="990" w:type="dxa"/>
          </w:tcPr>
          <w:p w14:paraId="0E2D5CC6" w14:textId="77777777" w:rsidR="007D4600" w:rsidRPr="007D4600" w:rsidRDefault="007D4600" w:rsidP="007D4600">
            <w:pPr>
              <w:spacing w:before="36" w:after="36"/>
              <w:rPr>
                <w:sz w:val="16"/>
                <w:szCs w:val="16"/>
              </w:rPr>
            </w:pPr>
            <w:r w:rsidRPr="007D4600">
              <w:rPr>
                <w:sz w:val="16"/>
                <w:szCs w:val="16"/>
              </w:rPr>
              <w:t>5086 (9.2%)</w:t>
            </w:r>
          </w:p>
        </w:tc>
        <w:tc>
          <w:tcPr>
            <w:tcW w:w="990" w:type="dxa"/>
          </w:tcPr>
          <w:p w14:paraId="7D4CBE5D" w14:textId="77777777" w:rsidR="007D4600" w:rsidRPr="007D4600" w:rsidRDefault="007D4600" w:rsidP="007D4600">
            <w:pPr>
              <w:spacing w:before="36" w:after="36"/>
              <w:rPr>
                <w:sz w:val="16"/>
                <w:szCs w:val="16"/>
              </w:rPr>
            </w:pPr>
            <w:r w:rsidRPr="007D4600">
              <w:rPr>
                <w:sz w:val="16"/>
                <w:szCs w:val="16"/>
              </w:rPr>
              <w:t>4602 (8.0%)</w:t>
            </w:r>
          </w:p>
        </w:tc>
        <w:tc>
          <w:tcPr>
            <w:tcW w:w="900" w:type="dxa"/>
          </w:tcPr>
          <w:p w14:paraId="042FFCF6" w14:textId="77777777" w:rsidR="007D4600" w:rsidRPr="007D4600" w:rsidRDefault="007D4600" w:rsidP="007D4600">
            <w:pPr>
              <w:spacing w:before="36" w:after="36"/>
              <w:rPr>
                <w:sz w:val="16"/>
                <w:szCs w:val="16"/>
              </w:rPr>
            </w:pPr>
            <w:r w:rsidRPr="007D4600">
              <w:rPr>
                <w:sz w:val="16"/>
                <w:szCs w:val="16"/>
              </w:rPr>
              <w:t>4203 (6.7%)</w:t>
            </w:r>
          </w:p>
        </w:tc>
        <w:tc>
          <w:tcPr>
            <w:tcW w:w="810" w:type="dxa"/>
          </w:tcPr>
          <w:p w14:paraId="4008108E" w14:textId="77777777" w:rsidR="007D4600" w:rsidRPr="007D4600" w:rsidRDefault="007D4600" w:rsidP="007D4600">
            <w:pPr>
              <w:spacing w:before="36" w:after="36"/>
              <w:rPr>
                <w:sz w:val="16"/>
                <w:szCs w:val="16"/>
              </w:rPr>
            </w:pPr>
            <w:r w:rsidRPr="007D4600">
              <w:rPr>
                <w:sz w:val="16"/>
                <w:szCs w:val="16"/>
              </w:rPr>
              <w:t>706 (1.7%)</w:t>
            </w:r>
          </w:p>
        </w:tc>
        <w:tc>
          <w:tcPr>
            <w:tcW w:w="811" w:type="dxa"/>
          </w:tcPr>
          <w:p w14:paraId="106FF15A" w14:textId="77777777" w:rsidR="007D4600" w:rsidRPr="007D4600" w:rsidRDefault="007D4600" w:rsidP="007D4600">
            <w:pPr>
              <w:spacing w:before="36" w:after="36"/>
              <w:rPr>
                <w:sz w:val="16"/>
                <w:szCs w:val="16"/>
              </w:rPr>
            </w:pPr>
            <w:r w:rsidRPr="007D4600">
              <w:rPr>
                <w:sz w:val="16"/>
                <w:szCs w:val="16"/>
              </w:rPr>
              <w:t>100 (0.8%)</w:t>
            </w:r>
          </w:p>
        </w:tc>
        <w:tc>
          <w:tcPr>
            <w:tcW w:w="917" w:type="dxa"/>
          </w:tcPr>
          <w:p w14:paraId="318AD466" w14:textId="77777777" w:rsidR="007D4600" w:rsidRPr="007D4600" w:rsidRDefault="007D4600" w:rsidP="007D4600">
            <w:pPr>
              <w:spacing w:before="36" w:after="36"/>
              <w:rPr>
                <w:sz w:val="16"/>
                <w:szCs w:val="16"/>
              </w:rPr>
            </w:pPr>
            <w:r w:rsidRPr="007D4600">
              <w:rPr>
                <w:sz w:val="16"/>
                <w:szCs w:val="16"/>
              </w:rPr>
              <w:t>22 (1.4%)</w:t>
            </w:r>
          </w:p>
        </w:tc>
      </w:tr>
      <w:tr w:rsidR="007D4600" w:rsidRPr="007D4600" w14:paraId="6709D1DD" w14:textId="77777777" w:rsidTr="002F2DC6">
        <w:tc>
          <w:tcPr>
            <w:tcW w:w="1278" w:type="dxa"/>
            <w:shd w:val="clear" w:color="auto" w:fill="D9D9D9" w:themeFill="background1" w:themeFillShade="D9"/>
          </w:tcPr>
          <w:p w14:paraId="3284CA87" w14:textId="77777777" w:rsidR="007D4600" w:rsidRPr="007D4600" w:rsidRDefault="007D4600" w:rsidP="007D4600">
            <w:pPr>
              <w:spacing w:before="36" w:after="36"/>
              <w:rPr>
                <w:sz w:val="16"/>
                <w:szCs w:val="16"/>
              </w:rPr>
            </w:pPr>
            <w:r w:rsidRPr="007D4600">
              <w:rPr>
                <w:sz w:val="16"/>
                <w:szCs w:val="16"/>
              </w:rPr>
              <w:lastRenderedPageBreak/>
              <w:t>Relationship Status</w:t>
            </w:r>
          </w:p>
        </w:tc>
        <w:tc>
          <w:tcPr>
            <w:tcW w:w="1080" w:type="dxa"/>
            <w:shd w:val="clear" w:color="auto" w:fill="D9D9D9" w:themeFill="background1" w:themeFillShade="D9"/>
          </w:tcPr>
          <w:p w14:paraId="2B5A6C52"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46FA4002"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09766BBD"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1F0FF16D"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41ADAC2D"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3EB3226C"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793C6E89"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1E696DCA"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4DA5A723" w14:textId="77777777" w:rsidR="007D4600" w:rsidRPr="007D4600" w:rsidRDefault="007D4600" w:rsidP="007D4600">
            <w:pPr>
              <w:spacing w:before="36" w:after="36"/>
              <w:rPr>
                <w:sz w:val="16"/>
                <w:szCs w:val="16"/>
              </w:rPr>
            </w:pPr>
          </w:p>
        </w:tc>
      </w:tr>
      <w:tr w:rsidR="007D4600" w:rsidRPr="007D4600" w14:paraId="573A2C79" w14:textId="77777777" w:rsidTr="002F2DC6">
        <w:tc>
          <w:tcPr>
            <w:tcW w:w="1278" w:type="dxa"/>
          </w:tcPr>
          <w:p w14:paraId="7EC4F78E" w14:textId="77777777" w:rsidR="007D4600" w:rsidRPr="007D4600" w:rsidRDefault="007D4600" w:rsidP="007D4600">
            <w:pPr>
              <w:spacing w:before="36" w:after="36"/>
              <w:rPr>
                <w:sz w:val="16"/>
                <w:szCs w:val="16"/>
              </w:rPr>
            </w:pPr>
            <w:r w:rsidRPr="007D4600">
              <w:rPr>
                <w:sz w:val="16"/>
                <w:szCs w:val="16"/>
              </w:rPr>
              <w:t>Divorced/ Separated</w:t>
            </w:r>
          </w:p>
        </w:tc>
        <w:tc>
          <w:tcPr>
            <w:tcW w:w="1080" w:type="dxa"/>
          </w:tcPr>
          <w:p w14:paraId="6559EE7B" w14:textId="77777777" w:rsidR="007D4600" w:rsidRPr="007D4600" w:rsidRDefault="007D4600" w:rsidP="007D4600">
            <w:pPr>
              <w:spacing w:before="36" w:after="36"/>
              <w:rPr>
                <w:sz w:val="16"/>
                <w:szCs w:val="16"/>
              </w:rPr>
            </w:pPr>
            <w:r w:rsidRPr="007D4600">
              <w:rPr>
                <w:sz w:val="16"/>
                <w:szCs w:val="16"/>
              </w:rPr>
              <w:t>32484 (9.5%)</w:t>
            </w:r>
          </w:p>
        </w:tc>
        <w:tc>
          <w:tcPr>
            <w:tcW w:w="992" w:type="dxa"/>
          </w:tcPr>
          <w:p w14:paraId="461ED41A" w14:textId="77777777" w:rsidR="007D4600" w:rsidRPr="007D4600" w:rsidRDefault="007D4600" w:rsidP="007D4600">
            <w:pPr>
              <w:spacing w:before="36" w:after="36"/>
              <w:rPr>
                <w:sz w:val="16"/>
                <w:szCs w:val="16"/>
              </w:rPr>
            </w:pPr>
            <w:r w:rsidRPr="007D4600">
              <w:rPr>
                <w:sz w:val="16"/>
                <w:szCs w:val="16"/>
              </w:rPr>
              <w:t>876 (1.4%)</w:t>
            </w:r>
          </w:p>
        </w:tc>
        <w:tc>
          <w:tcPr>
            <w:tcW w:w="808" w:type="dxa"/>
          </w:tcPr>
          <w:p w14:paraId="27BBC71C" w14:textId="77777777" w:rsidR="007D4600" w:rsidRPr="007D4600" w:rsidRDefault="007D4600" w:rsidP="007D4600">
            <w:pPr>
              <w:spacing w:before="36" w:after="36"/>
              <w:rPr>
                <w:sz w:val="16"/>
                <w:szCs w:val="16"/>
              </w:rPr>
            </w:pPr>
            <w:r w:rsidRPr="007D4600">
              <w:rPr>
                <w:sz w:val="16"/>
                <w:szCs w:val="16"/>
              </w:rPr>
              <w:t>2137 (4.5%)</w:t>
            </w:r>
          </w:p>
        </w:tc>
        <w:tc>
          <w:tcPr>
            <w:tcW w:w="990" w:type="dxa"/>
          </w:tcPr>
          <w:p w14:paraId="69D23298" w14:textId="77777777" w:rsidR="007D4600" w:rsidRPr="007D4600" w:rsidRDefault="007D4600" w:rsidP="007D4600">
            <w:pPr>
              <w:spacing w:before="36" w:after="36"/>
              <w:rPr>
                <w:sz w:val="16"/>
                <w:szCs w:val="16"/>
              </w:rPr>
            </w:pPr>
            <w:r w:rsidRPr="007D4600">
              <w:rPr>
                <w:sz w:val="16"/>
                <w:szCs w:val="16"/>
              </w:rPr>
              <w:t>4738 (8.6%)</w:t>
            </w:r>
          </w:p>
        </w:tc>
        <w:tc>
          <w:tcPr>
            <w:tcW w:w="990" w:type="dxa"/>
          </w:tcPr>
          <w:p w14:paraId="3FEBDE9D" w14:textId="77777777" w:rsidR="007D4600" w:rsidRPr="007D4600" w:rsidRDefault="007D4600" w:rsidP="007D4600">
            <w:pPr>
              <w:spacing w:before="36" w:after="36"/>
              <w:rPr>
                <w:sz w:val="16"/>
                <w:szCs w:val="16"/>
              </w:rPr>
            </w:pPr>
            <w:r w:rsidRPr="007D4600">
              <w:rPr>
                <w:sz w:val="16"/>
                <w:szCs w:val="16"/>
              </w:rPr>
              <w:t>6849 (12.0%)</w:t>
            </w:r>
          </w:p>
        </w:tc>
        <w:tc>
          <w:tcPr>
            <w:tcW w:w="900" w:type="dxa"/>
          </w:tcPr>
          <w:p w14:paraId="56C80E5E" w14:textId="77777777" w:rsidR="007D4600" w:rsidRPr="007D4600" w:rsidRDefault="007D4600" w:rsidP="007D4600">
            <w:pPr>
              <w:spacing w:before="36" w:after="36"/>
              <w:rPr>
                <w:sz w:val="16"/>
                <w:szCs w:val="16"/>
              </w:rPr>
            </w:pPr>
            <w:r w:rsidRPr="007D4600">
              <w:rPr>
                <w:sz w:val="16"/>
                <w:szCs w:val="16"/>
              </w:rPr>
              <w:t>9677 (15.3%)</w:t>
            </w:r>
          </w:p>
        </w:tc>
        <w:tc>
          <w:tcPr>
            <w:tcW w:w="810" w:type="dxa"/>
          </w:tcPr>
          <w:p w14:paraId="53DC041D" w14:textId="77777777" w:rsidR="007D4600" w:rsidRPr="007D4600" w:rsidRDefault="007D4600" w:rsidP="007D4600">
            <w:pPr>
              <w:spacing w:before="36" w:after="36"/>
              <w:rPr>
                <w:sz w:val="16"/>
                <w:szCs w:val="16"/>
              </w:rPr>
            </w:pPr>
            <w:r w:rsidRPr="007D4600">
              <w:rPr>
                <w:sz w:val="16"/>
                <w:szCs w:val="16"/>
              </w:rPr>
              <w:t>6535 (16.0%)</w:t>
            </w:r>
          </w:p>
        </w:tc>
        <w:tc>
          <w:tcPr>
            <w:tcW w:w="811" w:type="dxa"/>
          </w:tcPr>
          <w:p w14:paraId="3A96AFD1" w14:textId="77777777" w:rsidR="007D4600" w:rsidRPr="007D4600" w:rsidRDefault="007D4600" w:rsidP="007D4600">
            <w:pPr>
              <w:spacing w:before="36" w:after="36"/>
              <w:rPr>
                <w:sz w:val="16"/>
                <w:szCs w:val="16"/>
              </w:rPr>
            </w:pPr>
            <w:r w:rsidRPr="007D4600">
              <w:rPr>
                <w:sz w:val="16"/>
                <w:szCs w:val="16"/>
              </w:rPr>
              <w:t>1536 (12.8%)</w:t>
            </w:r>
          </w:p>
        </w:tc>
        <w:tc>
          <w:tcPr>
            <w:tcW w:w="917" w:type="dxa"/>
          </w:tcPr>
          <w:p w14:paraId="41E3B241" w14:textId="77777777" w:rsidR="007D4600" w:rsidRPr="007D4600" w:rsidRDefault="007D4600" w:rsidP="007D4600">
            <w:pPr>
              <w:spacing w:before="36" w:after="36"/>
              <w:rPr>
                <w:sz w:val="16"/>
                <w:szCs w:val="16"/>
              </w:rPr>
            </w:pPr>
            <w:r w:rsidRPr="007D4600">
              <w:rPr>
                <w:sz w:val="16"/>
                <w:szCs w:val="16"/>
              </w:rPr>
              <w:t>136 (8.9%)</w:t>
            </w:r>
          </w:p>
        </w:tc>
      </w:tr>
      <w:tr w:rsidR="007D4600" w:rsidRPr="007D4600" w14:paraId="0A589A15" w14:textId="77777777" w:rsidTr="002F2DC6">
        <w:tc>
          <w:tcPr>
            <w:tcW w:w="1278" w:type="dxa"/>
          </w:tcPr>
          <w:p w14:paraId="6DC8F505" w14:textId="77777777" w:rsidR="007D4600" w:rsidRPr="007D4600" w:rsidRDefault="007D4600" w:rsidP="007D4600">
            <w:pPr>
              <w:spacing w:before="36" w:after="36"/>
              <w:rPr>
                <w:sz w:val="16"/>
                <w:szCs w:val="16"/>
              </w:rPr>
            </w:pPr>
            <w:r w:rsidRPr="007D4600">
              <w:rPr>
                <w:sz w:val="16"/>
                <w:szCs w:val="16"/>
              </w:rPr>
              <w:t>In a cohabiting relationship</w:t>
            </w:r>
          </w:p>
        </w:tc>
        <w:tc>
          <w:tcPr>
            <w:tcW w:w="1080" w:type="dxa"/>
          </w:tcPr>
          <w:p w14:paraId="516CC391" w14:textId="77777777" w:rsidR="007D4600" w:rsidRPr="007D4600" w:rsidRDefault="007D4600" w:rsidP="007D4600">
            <w:pPr>
              <w:spacing w:before="36" w:after="36"/>
              <w:rPr>
                <w:sz w:val="16"/>
                <w:szCs w:val="16"/>
              </w:rPr>
            </w:pPr>
            <w:r w:rsidRPr="007D4600">
              <w:rPr>
                <w:sz w:val="16"/>
                <w:szCs w:val="16"/>
              </w:rPr>
              <w:t>15388 (4.5%)</w:t>
            </w:r>
          </w:p>
        </w:tc>
        <w:tc>
          <w:tcPr>
            <w:tcW w:w="992" w:type="dxa"/>
          </w:tcPr>
          <w:p w14:paraId="54976A2A" w14:textId="77777777" w:rsidR="007D4600" w:rsidRPr="007D4600" w:rsidRDefault="007D4600" w:rsidP="007D4600">
            <w:pPr>
              <w:spacing w:before="36" w:after="36"/>
              <w:rPr>
                <w:sz w:val="16"/>
                <w:szCs w:val="16"/>
              </w:rPr>
            </w:pPr>
            <w:r w:rsidRPr="007D4600">
              <w:rPr>
                <w:sz w:val="16"/>
                <w:szCs w:val="16"/>
              </w:rPr>
              <w:t>1318 (2.0%)</w:t>
            </w:r>
          </w:p>
        </w:tc>
        <w:tc>
          <w:tcPr>
            <w:tcW w:w="808" w:type="dxa"/>
          </w:tcPr>
          <w:p w14:paraId="4FD0BAF4" w14:textId="77777777" w:rsidR="007D4600" w:rsidRPr="007D4600" w:rsidRDefault="007D4600" w:rsidP="007D4600">
            <w:pPr>
              <w:spacing w:before="36" w:after="36"/>
              <w:rPr>
                <w:sz w:val="16"/>
                <w:szCs w:val="16"/>
              </w:rPr>
            </w:pPr>
            <w:r w:rsidRPr="007D4600">
              <w:rPr>
                <w:sz w:val="16"/>
                <w:szCs w:val="16"/>
              </w:rPr>
              <w:t>2861 (6.1%)</w:t>
            </w:r>
          </w:p>
        </w:tc>
        <w:tc>
          <w:tcPr>
            <w:tcW w:w="990" w:type="dxa"/>
          </w:tcPr>
          <w:p w14:paraId="15A0F97C" w14:textId="77777777" w:rsidR="007D4600" w:rsidRPr="007D4600" w:rsidRDefault="007D4600" w:rsidP="007D4600">
            <w:pPr>
              <w:spacing w:before="36" w:after="36"/>
              <w:rPr>
                <w:sz w:val="16"/>
                <w:szCs w:val="16"/>
              </w:rPr>
            </w:pPr>
            <w:r w:rsidRPr="007D4600">
              <w:rPr>
                <w:sz w:val="16"/>
                <w:szCs w:val="16"/>
              </w:rPr>
              <w:t>3170 (5.7%)</w:t>
            </w:r>
          </w:p>
        </w:tc>
        <w:tc>
          <w:tcPr>
            <w:tcW w:w="990" w:type="dxa"/>
          </w:tcPr>
          <w:p w14:paraId="5B8FD187" w14:textId="77777777" w:rsidR="007D4600" w:rsidRPr="007D4600" w:rsidRDefault="007D4600" w:rsidP="007D4600">
            <w:pPr>
              <w:spacing w:before="36" w:after="36"/>
              <w:rPr>
                <w:sz w:val="16"/>
                <w:szCs w:val="16"/>
              </w:rPr>
            </w:pPr>
            <w:r w:rsidRPr="007D4600">
              <w:rPr>
                <w:sz w:val="16"/>
                <w:szCs w:val="16"/>
              </w:rPr>
              <w:t>3062 (5.3%)</w:t>
            </w:r>
          </w:p>
        </w:tc>
        <w:tc>
          <w:tcPr>
            <w:tcW w:w="900" w:type="dxa"/>
          </w:tcPr>
          <w:p w14:paraId="37660CD3" w14:textId="77777777" w:rsidR="007D4600" w:rsidRPr="007D4600" w:rsidRDefault="007D4600" w:rsidP="007D4600">
            <w:pPr>
              <w:spacing w:before="36" w:after="36"/>
              <w:rPr>
                <w:sz w:val="16"/>
                <w:szCs w:val="16"/>
              </w:rPr>
            </w:pPr>
            <w:r w:rsidRPr="007D4600">
              <w:rPr>
                <w:sz w:val="16"/>
                <w:szCs w:val="16"/>
              </w:rPr>
              <w:t>3022 (4.8%)</w:t>
            </w:r>
          </w:p>
        </w:tc>
        <w:tc>
          <w:tcPr>
            <w:tcW w:w="810" w:type="dxa"/>
          </w:tcPr>
          <w:p w14:paraId="6106B9E4" w14:textId="77777777" w:rsidR="007D4600" w:rsidRPr="007D4600" w:rsidRDefault="007D4600" w:rsidP="007D4600">
            <w:pPr>
              <w:spacing w:before="36" w:after="36"/>
              <w:rPr>
                <w:sz w:val="16"/>
                <w:szCs w:val="16"/>
              </w:rPr>
            </w:pPr>
            <w:r w:rsidRPr="007D4600">
              <w:rPr>
                <w:sz w:val="16"/>
                <w:szCs w:val="16"/>
              </w:rPr>
              <w:t>1576 (3.9%)</w:t>
            </w:r>
          </w:p>
        </w:tc>
        <w:tc>
          <w:tcPr>
            <w:tcW w:w="811" w:type="dxa"/>
          </w:tcPr>
          <w:p w14:paraId="5A16455B" w14:textId="77777777" w:rsidR="007D4600" w:rsidRPr="007D4600" w:rsidRDefault="007D4600" w:rsidP="007D4600">
            <w:pPr>
              <w:spacing w:before="36" w:after="36"/>
              <w:rPr>
                <w:sz w:val="16"/>
                <w:szCs w:val="16"/>
              </w:rPr>
            </w:pPr>
            <w:r w:rsidRPr="007D4600">
              <w:rPr>
                <w:sz w:val="16"/>
                <w:szCs w:val="16"/>
              </w:rPr>
              <w:t>345 (2.9%)</w:t>
            </w:r>
          </w:p>
        </w:tc>
        <w:tc>
          <w:tcPr>
            <w:tcW w:w="917" w:type="dxa"/>
          </w:tcPr>
          <w:p w14:paraId="236F929F" w14:textId="77777777" w:rsidR="007D4600" w:rsidRPr="007D4600" w:rsidRDefault="007D4600" w:rsidP="007D4600">
            <w:pPr>
              <w:spacing w:before="36" w:after="36"/>
              <w:rPr>
                <w:sz w:val="16"/>
                <w:szCs w:val="16"/>
              </w:rPr>
            </w:pPr>
            <w:r w:rsidRPr="007D4600">
              <w:rPr>
                <w:sz w:val="16"/>
                <w:szCs w:val="16"/>
              </w:rPr>
              <w:t>34 (2.2%)</w:t>
            </w:r>
          </w:p>
        </w:tc>
      </w:tr>
      <w:tr w:rsidR="007D4600" w:rsidRPr="007D4600" w14:paraId="271F2403" w14:textId="77777777" w:rsidTr="002F2DC6">
        <w:tc>
          <w:tcPr>
            <w:tcW w:w="1278" w:type="dxa"/>
          </w:tcPr>
          <w:p w14:paraId="041BD393" w14:textId="77777777" w:rsidR="007D4600" w:rsidRPr="007D4600" w:rsidRDefault="007D4600" w:rsidP="007D4600">
            <w:pPr>
              <w:spacing w:before="36" w:after="36"/>
              <w:rPr>
                <w:sz w:val="16"/>
                <w:szCs w:val="16"/>
              </w:rPr>
            </w:pPr>
            <w:r w:rsidRPr="007D4600">
              <w:rPr>
                <w:sz w:val="16"/>
                <w:szCs w:val="16"/>
              </w:rPr>
              <w:t>In a relationship</w:t>
            </w:r>
          </w:p>
        </w:tc>
        <w:tc>
          <w:tcPr>
            <w:tcW w:w="1080" w:type="dxa"/>
          </w:tcPr>
          <w:p w14:paraId="3A906DDE" w14:textId="77777777" w:rsidR="007D4600" w:rsidRPr="007D4600" w:rsidRDefault="007D4600" w:rsidP="007D4600">
            <w:pPr>
              <w:spacing w:before="36" w:after="36"/>
              <w:rPr>
                <w:sz w:val="16"/>
                <w:szCs w:val="16"/>
              </w:rPr>
            </w:pPr>
            <w:r w:rsidRPr="007D4600">
              <w:rPr>
                <w:sz w:val="16"/>
                <w:szCs w:val="16"/>
              </w:rPr>
              <w:t>32066 (9.4%)</w:t>
            </w:r>
          </w:p>
        </w:tc>
        <w:tc>
          <w:tcPr>
            <w:tcW w:w="992" w:type="dxa"/>
          </w:tcPr>
          <w:p w14:paraId="51D3B1B8" w14:textId="77777777" w:rsidR="007D4600" w:rsidRPr="007D4600" w:rsidRDefault="007D4600" w:rsidP="007D4600">
            <w:pPr>
              <w:spacing w:before="36" w:after="36"/>
              <w:rPr>
                <w:sz w:val="16"/>
                <w:szCs w:val="16"/>
              </w:rPr>
            </w:pPr>
            <w:r w:rsidRPr="007D4600">
              <w:rPr>
                <w:sz w:val="16"/>
                <w:szCs w:val="16"/>
              </w:rPr>
              <w:t>12729 (19.7%)</w:t>
            </w:r>
          </w:p>
        </w:tc>
        <w:tc>
          <w:tcPr>
            <w:tcW w:w="808" w:type="dxa"/>
          </w:tcPr>
          <w:p w14:paraId="4155B20A" w14:textId="77777777" w:rsidR="007D4600" w:rsidRPr="007D4600" w:rsidRDefault="007D4600" w:rsidP="007D4600">
            <w:pPr>
              <w:spacing w:before="36" w:after="36"/>
              <w:rPr>
                <w:sz w:val="16"/>
                <w:szCs w:val="16"/>
              </w:rPr>
            </w:pPr>
            <w:r w:rsidRPr="007D4600">
              <w:rPr>
                <w:sz w:val="16"/>
                <w:szCs w:val="16"/>
              </w:rPr>
              <w:t>7347 (15.5%)</w:t>
            </w:r>
          </w:p>
        </w:tc>
        <w:tc>
          <w:tcPr>
            <w:tcW w:w="990" w:type="dxa"/>
          </w:tcPr>
          <w:p w14:paraId="0F9C0D71" w14:textId="77777777" w:rsidR="007D4600" w:rsidRPr="007D4600" w:rsidRDefault="007D4600" w:rsidP="007D4600">
            <w:pPr>
              <w:spacing w:before="36" w:after="36"/>
              <w:rPr>
                <w:sz w:val="16"/>
                <w:szCs w:val="16"/>
              </w:rPr>
            </w:pPr>
            <w:r w:rsidRPr="007D4600">
              <w:rPr>
                <w:sz w:val="16"/>
                <w:szCs w:val="16"/>
              </w:rPr>
              <w:t>3650 (6.6%)</w:t>
            </w:r>
          </w:p>
        </w:tc>
        <w:tc>
          <w:tcPr>
            <w:tcW w:w="990" w:type="dxa"/>
          </w:tcPr>
          <w:p w14:paraId="70BC596D" w14:textId="77777777" w:rsidR="007D4600" w:rsidRPr="007D4600" w:rsidRDefault="007D4600" w:rsidP="007D4600">
            <w:pPr>
              <w:spacing w:before="36" w:after="36"/>
              <w:rPr>
                <w:sz w:val="16"/>
                <w:szCs w:val="16"/>
              </w:rPr>
            </w:pPr>
            <w:r w:rsidRPr="007D4600">
              <w:rPr>
                <w:sz w:val="16"/>
                <w:szCs w:val="16"/>
              </w:rPr>
              <w:t>3146 (5.5%)</w:t>
            </w:r>
          </w:p>
        </w:tc>
        <w:tc>
          <w:tcPr>
            <w:tcW w:w="900" w:type="dxa"/>
          </w:tcPr>
          <w:p w14:paraId="04BF9F57" w14:textId="77777777" w:rsidR="007D4600" w:rsidRPr="007D4600" w:rsidRDefault="007D4600" w:rsidP="007D4600">
            <w:pPr>
              <w:spacing w:before="36" w:after="36"/>
              <w:rPr>
                <w:sz w:val="16"/>
                <w:szCs w:val="16"/>
              </w:rPr>
            </w:pPr>
            <w:r w:rsidRPr="007D4600">
              <w:rPr>
                <w:sz w:val="16"/>
                <w:szCs w:val="16"/>
              </w:rPr>
              <w:t>3103 (4.9%)</w:t>
            </w:r>
          </w:p>
        </w:tc>
        <w:tc>
          <w:tcPr>
            <w:tcW w:w="810" w:type="dxa"/>
          </w:tcPr>
          <w:p w14:paraId="46508015" w14:textId="77777777" w:rsidR="007D4600" w:rsidRPr="007D4600" w:rsidRDefault="007D4600" w:rsidP="007D4600">
            <w:pPr>
              <w:spacing w:before="36" w:after="36"/>
              <w:rPr>
                <w:sz w:val="16"/>
                <w:szCs w:val="16"/>
              </w:rPr>
            </w:pPr>
            <w:r w:rsidRPr="007D4600">
              <w:rPr>
                <w:sz w:val="16"/>
                <w:szCs w:val="16"/>
              </w:rPr>
              <w:t>1669 (4.1%)</w:t>
            </w:r>
          </w:p>
        </w:tc>
        <w:tc>
          <w:tcPr>
            <w:tcW w:w="811" w:type="dxa"/>
          </w:tcPr>
          <w:p w14:paraId="194E774E" w14:textId="77777777" w:rsidR="007D4600" w:rsidRPr="007D4600" w:rsidRDefault="007D4600" w:rsidP="007D4600">
            <w:pPr>
              <w:spacing w:before="36" w:after="36"/>
              <w:rPr>
                <w:sz w:val="16"/>
                <w:szCs w:val="16"/>
              </w:rPr>
            </w:pPr>
            <w:r w:rsidRPr="007D4600">
              <w:rPr>
                <w:sz w:val="16"/>
                <w:szCs w:val="16"/>
              </w:rPr>
              <w:t>390 (3.2%)</w:t>
            </w:r>
          </w:p>
        </w:tc>
        <w:tc>
          <w:tcPr>
            <w:tcW w:w="917" w:type="dxa"/>
          </w:tcPr>
          <w:p w14:paraId="72439E5C" w14:textId="77777777" w:rsidR="007D4600" w:rsidRPr="007D4600" w:rsidRDefault="007D4600" w:rsidP="007D4600">
            <w:pPr>
              <w:spacing w:before="36" w:after="36"/>
              <w:rPr>
                <w:sz w:val="16"/>
                <w:szCs w:val="16"/>
              </w:rPr>
            </w:pPr>
            <w:r w:rsidRPr="007D4600">
              <w:rPr>
                <w:sz w:val="16"/>
                <w:szCs w:val="16"/>
              </w:rPr>
              <w:t>32 (2.1%)</w:t>
            </w:r>
          </w:p>
        </w:tc>
      </w:tr>
      <w:tr w:rsidR="007D4600" w:rsidRPr="007D4600" w14:paraId="56626174" w14:textId="77777777" w:rsidTr="002F2DC6">
        <w:tc>
          <w:tcPr>
            <w:tcW w:w="1278" w:type="dxa"/>
          </w:tcPr>
          <w:p w14:paraId="70B552D7" w14:textId="77777777" w:rsidR="007D4600" w:rsidRPr="007D4600" w:rsidRDefault="007D4600" w:rsidP="007D4600">
            <w:pPr>
              <w:spacing w:before="36" w:after="36"/>
              <w:rPr>
                <w:sz w:val="16"/>
                <w:szCs w:val="16"/>
              </w:rPr>
            </w:pPr>
            <w:r w:rsidRPr="007D4600">
              <w:rPr>
                <w:sz w:val="16"/>
                <w:szCs w:val="16"/>
              </w:rPr>
              <w:t>Married/Civil Partnership</w:t>
            </w:r>
          </w:p>
        </w:tc>
        <w:tc>
          <w:tcPr>
            <w:tcW w:w="1080" w:type="dxa"/>
          </w:tcPr>
          <w:p w14:paraId="7737F471" w14:textId="77777777" w:rsidR="007D4600" w:rsidRPr="007D4600" w:rsidRDefault="007D4600" w:rsidP="007D4600">
            <w:pPr>
              <w:spacing w:before="36" w:after="36"/>
              <w:rPr>
                <w:sz w:val="16"/>
                <w:szCs w:val="16"/>
              </w:rPr>
            </w:pPr>
            <w:r w:rsidRPr="007D4600">
              <w:rPr>
                <w:sz w:val="16"/>
                <w:szCs w:val="16"/>
              </w:rPr>
              <w:t>145166 (42.5%)</w:t>
            </w:r>
          </w:p>
        </w:tc>
        <w:tc>
          <w:tcPr>
            <w:tcW w:w="992" w:type="dxa"/>
          </w:tcPr>
          <w:p w14:paraId="38A99A72" w14:textId="77777777" w:rsidR="007D4600" w:rsidRPr="007D4600" w:rsidRDefault="007D4600" w:rsidP="007D4600">
            <w:pPr>
              <w:spacing w:before="36" w:after="36"/>
              <w:rPr>
                <w:sz w:val="16"/>
                <w:szCs w:val="16"/>
              </w:rPr>
            </w:pPr>
            <w:r w:rsidRPr="007D4600">
              <w:rPr>
                <w:sz w:val="16"/>
                <w:szCs w:val="16"/>
              </w:rPr>
              <w:t>2022 (3.1%)</w:t>
            </w:r>
          </w:p>
        </w:tc>
        <w:tc>
          <w:tcPr>
            <w:tcW w:w="808" w:type="dxa"/>
          </w:tcPr>
          <w:p w14:paraId="5D96E9F1" w14:textId="77777777" w:rsidR="007D4600" w:rsidRPr="007D4600" w:rsidRDefault="007D4600" w:rsidP="007D4600">
            <w:pPr>
              <w:spacing w:before="36" w:after="36"/>
              <w:rPr>
                <w:sz w:val="16"/>
                <w:szCs w:val="16"/>
              </w:rPr>
            </w:pPr>
            <w:r w:rsidRPr="007D4600">
              <w:rPr>
                <w:sz w:val="16"/>
                <w:szCs w:val="16"/>
              </w:rPr>
              <w:t>14235 (30.1%)</w:t>
            </w:r>
          </w:p>
        </w:tc>
        <w:tc>
          <w:tcPr>
            <w:tcW w:w="990" w:type="dxa"/>
          </w:tcPr>
          <w:p w14:paraId="0199BD4A" w14:textId="77777777" w:rsidR="007D4600" w:rsidRPr="007D4600" w:rsidRDefault="007D4600" w:rsidP="007D4600">
            <w:pPr>
              <w:spacing w:before="36" w:after="36"/>
              <w:rPr>
                <w:sz w:val="16"/>
                <w:szCs w:val="16"/>
              </w:rPr>
            </w:pPr>
            <w:r w:rsidRPr="007D4600">
              <w:rPr>
                <w:sz w:val="16"/>
                <w:szCs w:val="16"/>
              </w:rPr>
              <w:t>31501 (57.0%)</w:t>
            </w:r>
          </w:p>
        </w:tc>
        <w:tc>
          <w:tcPr>
            <w:tcW w:w="990" w:type="dxa"/>
          </w:tcPr>
          <w:p w14:paraId="01FF613B" w14:textId="77777777" w:rsidR="007D4600" w:rsidRPr="007D4600" w:rsidRDefault="007D4600" w:rsidP="007D4600">
            <w:pPr>
              <w:spacing w:before="36" w:after="36"/>
              <w:rPr>
                <w:sz w:val="16"/>
                <w:szCs w:val="16"/>
              </w:rPr>
            </w:pPr>
            <w:r w:rsidRPr="007D4600">
              <w:rPr>
                <w:sz w:val="16"/>
                <w:szCs w:val="16"/>
              </w:rPr>
              <w:t>33622 (58.7%)</w:t>
            </w:r>
          </w:p>
        </w:tc>
        <w:tc>
          <w:tcPr>
            <w:tcW w:w="900" w:type="dxa"/>
          </w:tcPr>
          <w:p w14:paraId="3D41C164" w14:textId="77777777" w:rsidR="007D4600" w:rsidRPr="007D4600" w:rsidRDefault="007D4600" w:rsidP="007D4600">
            <w:pPr>
              <w:spacing w:before="36" w:after="36"/>
              <w:rPr>
                <w:sz w:val="16"/>
                <w:szCs w:val="16"/>
              </w:rPr>
            </w:pPr>
            <w:r w:rsidRPr="007D4600">
              <w:rPr>
                <w:sz w:val="16"/>
                <w:szCs w:val="16"/>
              </w:rPr>
              <w:t>35037 (55.5%)</w:t>
            </w:r>
          </w:p>
        </w:tc>
        <w:tc>
          <w:tcPr>
            <w:tcW w:w="810" w:type="dxa"/>
          </w:tcPr>
          <w:p w14:paraId="1EA4FE12" w14:textId="77777777" w:rsidR="007D4600" w:rsidRPr="007D4600" w:rsidRDefault="007D4600" w:rsidP="007D4600">
            <w:pPr>
              <w:spacing w:before="36" w:after="36"/>
              <w:rPr>
                <w:sz w:val="16"/>
                <w:szCs w:val="16"/>
              </w:rPr>
            </w:pPr>
            <w:r w:rsidRPr="007D4600">
              <w:rPr>
                <w:sz w:val="16"/>
                <w:szCs w:val="16"/>
              </w:rPr>
              <w:t>22295 (54.5%)</w:t>
            </w:r>
          </w:p>
        </w:tc>
        <w:tc>
          <w:tcPr>
            <w:tcW w:w="811" w:type="dxa"/>
          </w:tcPr>
          <w:p w14:paraId="3AB3B083" w14:textId="77777777" w:rsidR="007D4600" w:rsidRPr="007D4600" w:rsidRDefault="007D4600" w:rsidP="007D4600">
            <w:pPr>
              <w:spacing w:before="36" w:after="36"/>
              <w:rPr>
                <w:sz w:val="16"/>
                <w:szCs w:val="16"/>
              </w:rPr>
            </w:pPr>
            <w:r w:rsidRPr="007D4600">
              <w:rPr>
                <w:sz w:val="16"/>
                <w:szCs w:val="16"/>
              </w:rPr>
              <w:t>5897 (49.0%)</w:t>
            </w:r>
          </w:p>
        </w:tc>
        <w:tc>
          <w:tcPr>
            <w:tcW w:w="917" w:type="dxa"/>
          </w:tcPr>
          <w:p w14:paraId="1A875F5E" w14:textId="77777777" w:rsidR="007D4600" w:rsidRPr="007D4600" w:rsidRDefault="007D4600" w:rsidP="007D4600">
            <w:pPr>
              <w:spacing w:before="36" w:after="36"/>
              <w:rPr>
                <w:sz w:val="16"/>
                <w:szCs w:val="16"/>
              </w:rPr>
            </w:pPr>
            <w:r w:rsidRPr="007D4600">
              <w:rPr>
                <w:sz w:val="16"/>
                <w:szCs w:val="16"/>
              </w:rPr>
              <w:t>557 (36.3%)</w:t>
            </w:r>
          </w:p>
        </w:tc>
      </w:tr>
      <w:tr w:rsidR="007D4600" w:rsidRPr="007D4600" w14:paraId="090A3516" w14:textId="77777777" w:rsidTr="002F2DC6">
        <w:tc>
          <w:tcPr>
            <w:tcW w:w="1278" w:type="dxa"/>
          </w:tcPr>
          <w:p w14:paraId="174183D9" w14:textId="77777777" w:rsidR="007D4600" w:rsidRPr="007D4600" w:rsidRDefault="007D4600" w:rsidP="007D4600">
            <w:pPr>
              <w:spacing w:before="36" w:after="36"/>
              <w:rPr>
                <w:sz w:val="16"/>
                <w:szCs w:val="16"/>
              </w:rPr>
            </w:pPr>
            <w:r w:rsidRPr="007D4600">
              <w:rPr>
                <w:sz w:val="16"/>
                <w:szCs w:val="16"/>
              </w:rPr>
              <w:t>Other</w:t>
            </w:r>
          </w:p>
        </w:tc>
        <w:tc>
          <w:tcPr>
            <w:tcW w:w="1080" w:type="dxa"/>
          </w:tcPr>
          <w:p w14:paraId="476BD41A" w14:textId="77777777" w:rsidR="007D4600" w:rsidRPr="007D4600" w:rsidRDefault="007D4600" w:rsidP="007D4600">
            <w:pPr>
              <w:spacing w:before="36" w:after="36"/>
              <w:rPr>
                <w:sz w:val="16"/>
                <w:szCs w:val="16"/>
              </w:rPr>
            </w:pPr>
            <w:r w:rsidRPr="007D4600">
              <w:rPr>
                <w:sz w:val="16"/>
                <w:szCs w:val="16"/>
              </w:rPr>
              <w:t>2313 (0.7%)</w:t>
            </w:r>
          </w:p>
        </w:tc>
        <w:tc>
          <w:tcPr>
            <w:tcW w:w="992" w:type="dxa"/>
          </w:tcPr>
          <w:p w14:paraId="0EB4D319" w14:textId="77777777" w:rsidR="007D4600" w:rsidRPr="007D4600" w:rsidRDefault="007D4600" w:rsidP="007D4600">
            <w:pPr>
              <w:spacing w:before="36" w:after="36"/>
              <w:rPr>
                <w:sz w:val="16"/>
                <w:szCs w:val="16"/>
              </w:rPr>
            </w:pPr>
            <w:r w:rsidRPr="007D4600">
              <w:rPr>
                <w:sz w:val="16"/>
                <w:szCs w:val="16"/>
              </w:rPr>
              <w:t>803 (1.2%)</w:t>
            </w:r>
          </w:p>
        </w:tc>
        <w:tc>
          <w:tcPr>
            <w:tcW w:w="808" w:type="dxa"/>
          </w:tcPr>
          <w:p w14:paraId="4A131DE7" w14:textId="77777777" w:rsidR="007D4600" w:rsidRPr="007D4600" w:rsidRDefault="007D4600" w:rsidP="007D4600">
            <w:pPr>
              <w:spacing w:before="36" w:after="36"/>
              <w:rPr>
                <w:sz w:val="16"/>
                <w:szCs w:val="16"/>
              </w:rPr>
            </w:pPr>
            <w:r w:rsidRPr="007D4600">
              <w:rPr>
                <w:sz w:val="16"/>
                <w:szCs w:val="16"/>
              </w:rPr>
              <w:t>470 (1.0%)</w:t>
            </w:r>
          </w:p>
        </w:tc>
        <w:tc>
          <w:tcPr>
            <w:tcW w:w="990" w:type="dxa"/>
          </w:tcPr>
          <w:p w14:paraId="5A6F0D1E" w14:textId="77777777" w:rsidR="007D4600" w:rsidRPr="007D4600" w:rsidRDefault="007D4600" w:rsidP="007D4600">
            <w:pPr>
              <w:spacing w:before="36" w:after="36"/>
              <w:rPr>
                <w:sz w:val="16"/>
                <w:szCs w:val="16"/>
              </w:rPr>
            </w:pPr>
            <w:r w:rsidRPr="007D4600">
              <w:rPr>
                <w:sz w:val="16"/>
                <w:szCs w:val="16"/>
              </w:rPr>
              <w:t>439 (0.8%)</w:t>
            </w:r>
          </w:p>
        </w:tc>
        <w:tc>
          <w:tcPr>
            <w:tcW w:w="990" w:type="dxa"/>
          </w:tcPr>
          <w:p w14:paraId="71572ECF" w14:textId="77777777" w:rsidR="007D4600" w:rsidRPr="007D4600" w:rsidRDefault="007D4600" w:rsidP="007D4600">
            <w:pPr>
              <w:spacing w:before="36" w:after="36"/>
              <w:rPr>
                <w:sz w:val="16"/>
                <w:szCs w:val="16"/>
              </w:rPr>
            </w:pPr>
            <w:r w:rsidRPr="007D4600">
              <w:rPr>
                <w:sz w:val="16"/>
                <w:szCs w:val="16"/>
              </w:rPr>
              <w:t>339 (0.6%)</w:t>
            </w:r>
          </w:p>
        </w:tc>
        <w:tc>
          <w:tcPr>
            <w:tcW w:w="900" w:type="dxa"/>
          </w:tcPr>
          <w:p w14:paraId="38AB9F28" w14:textId="77777777" w:rsidR="007D4600" w:rsidRPr="007D4600" w:rsidRDefault="007D4600" w:rsidP="007D4600">
            <w:pPr>
              <w:spacing w:before="36" w:after="36"/>
              <w:rPr>
                <w:sz w:val="16"/>
                <w:szCs w:val="16"/>
              </w:rPr>
            </w:pPr>
            <w:r w:rsidRPr="007D4600">
              <w:rPr>
                <w:sz w:val="16"/>
                <w:szCs w:val="16"/>
              </w:rPr>
              <w:t>208 (0.3%)</w:t>
            </w:r>
          </w:p>
        </w:tc>
        <w:tc>
          <w:tcPr>
            <w:tcW w:w="810" w:type="dxa"/>
          </w:tcPr>
          <w:p w14:paraId="2B0580FF" w14:textId="77777777" w:rsidR="007D4600" w:rsidRPr="007D4600" w:rsidRDefault="007D4600" w:rsidP="007D4600">
            <w:pPr>
              <w:spacing w:before="36" w:after="36"/>
              <w:rPr>
                <w:sz w:val="16"/>
                <w:szCs w:val="16"/>
              </w:rPr>
            </w:pPr>
            <w:r w:rsidRPr="007D4600">
              <w:rPr>
                <w:sz w:val="16"/>
                <w:szCs w:val="16"/>
              </w:rPr>
              <w:t>46 (0.1%)</w:t>
            </w:r>
          </w:p>
        </w:tc>
        <w:tc>
          <w:tcPr>
            <w:tcW w:w="811" w:type="dxa"/>
          </w:tcPr>
          <w:p w14:paraId="0D328AB6" w14:textId="77777777" w:rsidR="007D4600" w:rsidRPr="007D4600" w:rsidRDefault="007D4600" w:rsidP="007D4600">
            <w:pPr>
              <w:spacing w:before="36" w:after="36"/>
              <w:rPr>
                <w:sz w:val="16"/>
                <w:szCs w:val="16"/>
              </w:rPr>
            </w:pPr>
            <w:r w:rsidRPr="007D4600">
              <w:rPr>
                <w:sz w:val="16"/>
                <w:szCs w:val="16"/>
              </w:rPr>
              <w:t>5 (0.0%)</w:t>
            </w:r>
          </w:p>
        </w:tc>
        <w:tc>
          <w:tcPr>
            <w:tcW w:w="917" w:type="dxa"/>
          </w:tcPr>
          <w:p w14:paraId="670013F3" w14:textId="77777777" w:rsidR="007D4600" w:rsidRPr="007D4600" w:rsidRDefault="007D4600" w:rsidP="007D4600">
            <w:pPr>
              <w:spacing w:before="36" w:after="36"/>
              <w:rPr>
                <w:sz w:val="16"/>
                <w:szCs w:val="16"/>
              </w:rPr>
            </w:pPr>
            <w:r w:rsidRPr="007D4600">
              <w:rPr>
                <w:sz w:val="16"/>
                <w:szCs w:val="16"/>
              </w:rPr>
              <w:t>3 (0.2%)</w:t>
            </w:r>
          </w:p>
        </w:tc>
      </w:tr>
      <w:tr w:rsidR="007D4600" w:rsidRPr="007D4600" w14:paraId="6C154399" w14:textId="77777777" w:rsidTr="002F2DC6">
        <w:tc>
          <w:tcPr>
            <w:tcW w:w="1278" w:type="dxa"/>
          </w:tcPr>
          <w:p w14:paraId="67A33E5E" w14:textId="77777777" w:rsidR="007D4600" w:rsidRPr="007D4600" w:rsidRDefault="007D4600" w:rsidP="007D4600">
            <w:pPr>
              <w:spacing w:before="36" w:after="36"/>
              <w:rPr>
                <w:sz w:val="16"/>
                <w:szCs w:val="16"/>
              </w:rPr>
            </w:pPr>
            <w:r w:rsidRPr="007D4600">
              <w:rPr>
                <w:sz w:val="16"/>
                <w:szCs w:val="16"/>
              </w:rPr>
              <w:t>Single (never married or in a civil partnership)</w:t>
            </w:r>
          </w:p>
        </w:tc>
        <w:tc>
          <w:tcPr>
            <w:tcW w:w="1080" w:type="dxa"/>
          </w:tcPr>
          <w:p w14:paraId="7C9C90E2" w14:textId="77777777" w:rsidR="007D4600" w:rsidRPr="007D4600" w:rsidRDefault="007D4600" w:rsidP="007D4600">
            <w:pPr>
              <w:spacing w:before="36" w:after="36"/>
              <w:rPr>
                <w:sz w:val="16"/>
                <w:szCs w:val="16"/>
              </w:rPr>
            </w:pPr>
            <w:r w:rsidRPr="007D4600">
              <w:rPr>
                <w:sz w:val="16"/>
                <w:szCs w:val="16"/>
              </w:rPr>
              <w:t>85117 (24.9%)</w:t>
            </w:r>
          </w:p>
        </w:tc>
        <w:tc>
          <w:tcPr>
            <w:tcW w:w="992" w:type="dxa"/>
          </w:tcPr>
          <w:p w14:paraId="1D6F2E28" w14:textId="77777777" w:rsidR="007D4600" w:rsidRPr="007D4600" w:rsidRDefault="007D4600" w:rsidP="007D4600">
            <w:pPr>
              <w:spacing w:before="36" w:after="36"/>
              <w:rPr>
                <w:sz w:val="16"/>
                <w:szCs w:val="16"/>
              </w:rPr>
            </w:pPr>
            <w:r w:rsidRPr="007D4600">
              <w:rPr>
                <w:sz w:val="16"/>
                <w:szCs w:val="16"/>
              </w:rPr>
              <w:t>42004 (65.0%)</w:t>
            </w:r>
          </w:p>
        </w:tc>
        <w:tc>
          <w:tcPr>
            <w:tcW w:w="808" w:type="dxa"/>
          </w:tcPr>
          <w:p w14:paraId="4D4A7857" w14:textId="77777777" w:rsidR="007D4600" w:rsidRPr="007D4600" w:rsidRDefault="007D4600" w:rsidP="007D4600">
            <w:pPr>
              <w:spacing w:before="36" w:after="36"/>
              <w:rPr>
                <w:sz w:val="16"/>
                <w:szCs w:val="16"/>
              </w:rPr>
            </w:pPr>
            <w:r w:rsidRPr="007D4600">
              <w:rPr>
                <w:sz w:val="16"/>
                <w:szCs w:val="16"/>
              </w:rPr>
              <w:t>18279 (38.7%)</w:t>
            </w:r>
          </w:p>
        </w:tc>
        <w:tc>
          <w:tcPr>
            <w:tcW w:w="990" w:type="dxa"/>
          </w:tcPr>
          <w:p w14:paraId="3CF78A35" w14:textId="77777777" w:rsidR="007D4600" w:rsidRPr="007D4600" w:rsidRDefault="007D4600" w:rsidP="007D4600">
            <w:pPr>
              <w:spacing w:before="36" w:after="36"/>
              <w:rPr>
                <w:sz w:val="16"/>
                <w:szCs w:val="16"/>
              </w:rPr>
            </w:pPr>
            <w:r w:rsidRPr="007D4600">
              <w:rPr>
                <w:sz w:val="16"/>
                <w:szCs w:val="16"/>
              </w:rPr>
              <w:t>9084 (16.4%)</w:t>
            </w:r>
          </w:p>
        </w:tc>
        <w:tc>
          <w:tcPr>
            <w:tcW w:w="990" w:type="dxa"/>
          </w:tcPr>
          <w:p w14:paraId="7F7DDC9B" w14:textId="77777777" w:rsidR="007D4600" w:rsidRPr="007D4600" w:rsidRDefault="007D4600" w:rsidP="007D4600">
            <w:pPr>
              <w:spacing w:before="36" w:after="36"/>
              <w:rPr>
                <w:sz w:val="16"/>
                <w:szCs w:val="16"/>
              </w:rPr>
            </w:pPr>
            <w:r w:rsidRPr="007D4600">
              <w:rPr>
                <w:sz w:val="16"/>
                <w:szCs w:val="16"/>
              </w:rPr>
              <w:t>6653 (11.6%)</w:t>
            </w:r>
          </w:p>
        </w:tc>
        <w:tc>
          <w:tcPr>
            <w:tcW w:w="900" w:type="dxa"/>
          </w:tcPr>
          <w:p w14:paraId="1A851FD8" w14:textId="77777777" w:rsidR="007D4600" w:rsidRPr="007D4600" w:rsidRDefault="007D4600" w:rsidP="007D4600">
            <w:pPr>
              <w:spacing w:before="36" w:after="36"/>
              <w:rPr>
                <w:sz w:val="16"/>
                <w:szCs w:val="16"/>
              </w:rPr>
            </w:pPr>
            <w:r w:rsidRPr="007D4600">
              <w:rPr>
                <w:sz w:val="16"/>
                <w:szCs w:val="16"/>
              </w:rPr>
              <w:t>5955 (9.4%)</w:t>
            </w:r>
          </w:p>
        </w:tc>
        <w:tc>
          <w:tcPr>
            <w:tcW w:w="810" w:type="dxa"/>
          </w:tcPr>
          <w:p w14:paraId="00236CED" w14:textId="77777777" w:rsidR="007D4600" w:rsidRPr="007D4600" w:rsidRDefault="007D4600" w:rsidP="007D4600">
            <w:pPr>
              <w:spacing w:before="36" w:after="36"/>
              <w:rPr>
                <w:sz w:val="16"/>
                <w:szCs w:val="16"/>
              </w:rPr>
            </w:pPr>
            <w:r w:rsidRPr="007D4600">
              <w:rPr>
                <w:sz w:val="16"/>
                <w:szCs w:val="16"/>
              </w:rPr>
              <w:t>2583 (6.3%)</w:t>
            </w:r>
          </w:p>
        </w:tc>
        <w:tc>
          <w:tcPr>
            <w:tcW w:w="811" w:type="dxa"/>
          </w:tcPr>
          <w:p w14:paraId="6A167033" w14:textId="77777777" w:rsidR="007D4600" w:rsidRPr="007D4600" w:rsidRDefault="007D4600" w:rsidP="007D4600">
            <w:pPr>
              <w:spacing w:before="36" w:after="36"/>
              <w:rPr>
                <w:sz w:val="16"/>
                <w:szCs w:val="16"/>
              </w:rPr>
            </w:pPr>
            <w:r w:rsidRPr="007D4600">
              <w:rPr>
                <w:sz w:val="16"/>
                <w:szCs w:val="16"/>
              </w:rPr>
              <w:t>508 (4.2%)</w:t>
            </w:r>
          </w:p>
        </w:tc>
        <w:tc>
          <w:tcPr>
            <w:tcW w:w="917" w:type="dxa"/>
          </w:tcPr>
          <w:p w14:paraId="79DB45E4" w14:textId="77777777" w:rsidR="007D4600" w:rsidRPr="007D4600" w:rsidRDefault="007D4600" w:rsidP="007D4600">
            <w:pPr>
              <w:spacing w:before="36" w:after="36"/>
              <w:rPr>
                <w:sz w:val="16"/>
                <w:szCs w:val="16"/>
              </w:rPr>
            </w:pPr>
            <w:r w:rsidRPr="007D4600">
              <w:rPr>
                <w:sz w:val="16"/>
                <w:szCs w:val="16"/>
              </w:rPr>
              <w:t>51 (3.3%)</w:t>
            </w:r>
          </w:p>
        </w:tc>
      </w:tr>
      <w:tr w:rsidR="007D4600" w:rsidRPr="007D4600" w14:paraId="7644652C" w14:textId="77777777" w:rsidTr="002F2DC6">
        <w:tc>
          <w:tcPr>
            <w:tcW w:w="1278" w:type="dxa"/>
          </w:tcPr>
          <w:p w14:paraId="06CF2385" w14:textId="77777777" w:rsidR="007D4600" w:rsidRPr="007D4600" w:rsidRDefault="007D4600" w:rsidP="007D4600">
            <w:pPr>
              <w:spacing w:before="36" w:after="36"/>
              <w:rPr>
                <w:sz w:val="16"/>
                <w:szCs w:val="16"/>
              </w:rPr>
            </w:pPr>
            <w:r w:rsidRPr="007D4600">
              <w:rPr>
                <w:sz w:val="16"/>
                <w:szCs w:val="16"/>
              </w:rPr>
              <w:t>Widowed</w:t>
            </w:r>
          </w:p>
        </w:tc>
        <w:tc>
          <w:tcPr>
            <w:tcW w:w="1080" w:type="dxa"/>
          </w:tcPr>
          <w:p w14:paraId="53925E30" w14:textId="77777777" w:rsidR="007D4600" w:rsidRPr="007D4600" w:rsidRDefault="007D4600" w:rsidP="007D4600">
            <w:pPr>
              <w:spacing w:before="36" w:after="36"/>
              <w:rPr>
                <w:sz w:val="16"/>
                <w:szCs w:val="16"/>
              </w:rPr>
            </w:pPr>
            <w:r w:rsidRPr="007D4600">
              <w:rPr>
                <w:sz w:val="16"/>
                <w:szCs w:val="16"/>
              </w:rPr>
              <w:t>14744 (4.3%)</w:t>
            </w:r>
          </w:p>
        </w:tc>
        <w:tc>
          <w:tcPr>
            <w:tcW w:w="992" w:type="dxa"/>
          </w:tcPr>
          <w:p w14:paraId="31342C1C" w14:textId="77777777" w:rsidR="007D4600" w:rsidRPr="007D4600" w:rsidRDefault="007D4600" w:rsidP="007D4600">
            <w:pPr>
              <w:spacing w:before="36" w:after="36"/>
              <w:rPr>
                <w:sz w:val="16"/>
                <w:szCs w:val="16"/>
              </w:rPr>
            </w:pPr>
            <w:r w:rsidRPr="007D4600">
              <w:rPr>
                <w:sz w:val="16"/>
                <w:szCs w:val="16"/>
              </w:rPr>
              <w:t>139 (0.2%)</w:t>
            </w:r>
          </w:p>
        </w:tc>
        <w:tc>
          <w:tcPr>
            <w:tcW w:w="808" w:type="dxa"/>
          </w:tcPr>
          <w:p w14:paraId="398CEB64" w14:textId="77777777" w:rsidR="007D4600" w:rsidRPr="007D4600" w:rsidRDefault="007D4600" w:rsidP="007D4600">
            <w:pPr>
              <w:spacing w:before="36" w:after="36"/>
              <w:rPr>
                <w:sz w:val="16"/>
                <w:szCs w:val="16"/>
              </w:rPr>
            </w:pPr>
            <w:r w:rsidRPr="007D4600">
              <w:rPr>
                <w:sz w:val="16"/>
                <w:szCs w:val="16"/>
              </w:rPr>
              <w:t>158 (0.3%)</w:t>
            </w:r>
          </w:p>
        </w:tc>
        <w:tc>
          <w:tcPr>
            <w:tcW w:w="990" w:type="dxa"/>
          </w:tcPr>
          <w:p w14:paraId="6E2F1E29" w14:textId="77777777" w:rsidR="007D4600" w:rsidRPr="007D4600" w:rsidRDefault="007D4600" w:rsidP="007D4600">
            <w:pPr>
              <w:spacing w:before="36" w:after="36"/>
              <w:rPr>
                <w:sz w:val="16"/>
                <w:szCs w:val="16"/>
              </w:rPr>
            </w:pPr>
            <w:r w:rsidRPr="007D4600">
              <w:rPr>
                <w:sz w:val="16"/>
                <w:szCs w:val="16"/>
              </w:rPr>
              <w:t>557 (1.0%)</w:t>
            </w:r>
          </w:p>
        </w:tc>
        <w:tc>
          <w:tcPr>
            <w:tcW w:w="990" w:type="dxa"/>
          </w:tcPr>
          <w:p w14:paraId="20A50C00" w14:textId="77777777" w:rsidR="007D4600" w:rsidRPr="007D4600" w:rsidRDefault="007D4600" w:rsidP="007D4600">
            <w:pPr>
              <w:spacing w:before="36" w:after="36"/>
              <w:rPr>
                <w:sz w:val="16"/>
                <w:szCs w:val="16"/>
              </w:rPr>
            </w:pPr>
            <w:r w:rsidRPr="007D4600">
              <w:rPr>
                <w:sz w:val="16"/>
                <w:szCs w:val="16"/>
              </w:rPr>
              <w:t>1490 (2.6%)</w:t>
            </w:r>
          </w:p>
        </w:tc>
        <w:tc>
          <w:tcPr>
            <w:tcW w:w="900" w:type="dxa"/>
          </w:tcPr>
          <w:p w14:paraId="76CA0E46" w14:textId="77777777" w:rsidR="007D4600" w:rsidRPr="007D4600" w:rsidRDefault="007D4600" w:rsidP="007D4600">
            <w:pPr>
              <w:spacing w:before="36" w:after="36"/>
              <w:rPr>
                <w:sz w:val="16"/>
                <w:szCs w:val="16"/>
              </w:rPr>
            </w:pPr>
            <w:r w:rsidRPr="007D4600">
              <w:rPr>
                <w:sz w:val="16"/>
                <w:szCs w:val="16"/>
              </w:rPr>
              <w:t>3860 (6.1%)</w:t>
            </w:r>
          </w:p>
        </w:tc>
        <w:tc>
          <w:tcPr>
            <w:tcW w:w="810" w:type="dxa"/>
          </w:tcPr>
          <w:p w14:paraId="40928F10" w14:textId="77777777" w:rsidR="007D4600" w:rsidRPr="007D4600" w:rsidRDefault="007D4600" w:rsidP="007D4600">
            <w:pPr>
              <w:spacing w:before="36" w:after="36"/>
              <w:rPr>
                <w:sz w:val="16"/>
                <w:szCs w:val="16"/>
              </w:rPr>
            </w:pPr>
            <w:r w:rsidRPr="007D4600">
              <w:rPr>
                <w:sz w:val="16"/>
                <w:szCs w:val="16"/>
              </w:rPr>
              <w:t>4895 (12.0%)</w:t>
            </w:r>
          </w:p>
        </w:tc>
        <w:tc>
          <w:tcPr>
            <w:tcW w:w="811" w:type="dxa"/>
          </w:tcPr>
          <w:p w14:paraId="51872790" w14:textId="77777777" w:rsidR="007D4600" w:rsidRPr="007D4600" w:rsidRDefault="007D4600" w:rsidP="007D4600">
            <w:pPr>
              <w:spacing w:before="36" w:after="36"/>
              <w:rPr>
                <w:sz w:val="16"/>
                <w:szCs w:val="16"/>
              </w:rPr>
            </w:pPr>
            <w:r w:rsidRPr="007D4600">
              <w:rPr>
                <w:sz w:val="16"/>
                <w:szCs w:val="16"/>
              </w:rPr>
              <w:t>2984 (24.8%)</w:t>
            </w:r>
          </w:p>
        </w:tc>
        <w:tc>
          <w:tcPr>
            <w:tcW w:w="917" w:type="dxa"/>
          </w:tcPr>
          <w:p w14:paraId="4905957B" w14:textId="77777777" w:rsidR="007D4600" w:rsidRPr="007D4600" w:rsidRDefault="007D4600" w:rsidP="007D4600">
            <w:pPr>
              <w:spacing w:before="36" w:after="36"/>
              <w:rPr>
                <w:sz w:val="16"/>
                <w:szCs w:val="16"/>
              </w:rPr>
            </w:pPr>
            <w:r w:rsidRPr="007D4600">
              <w:rPr>
                <w:sz w:val="16"/>
                <w:szCs w:val="16"/>
              </w:rPr>
              <w:t>661 (43.0%)</w:t>
            </w:r>
          </w:p>
        </w:tc>
      </w:tr>
      <w:tr w:rsidR="007D4600" w:rsidRPr="007D4600" w14:paraId="2437708F" w14:textId="77777777" w:rsidTr="002F2DC6">
        <w:tc>
          <w:tcPr>
            <w:tcW w:w="1278" w:type="dxa"/>
          </w:tcPr>
          <w:p w14:paraId="38EA52DA" w14:textId="77777777" w:rsidR="007D4600" w:rsidRPr="007D4600" w:rsidRDefault="007D4600" w:rsidP="007D4600">
            <w:pPr>
              <w:spacing w:before="36" w:after="36"/>
              <w:rPr>
                <w:sz w:val="16"/>
                <w:szCs w:val="16"/>
              </w:rPr>
            </w:pPr>
            <w:r w:rsidRPr="007D4600">
              <w:rPr>
                <w:sz w:val="16"/>
                <w:szCs w:val="16"/>
              </w:rPr>
              <w:t>Missing</w:t>
            </w:r>
          </w:p>
        </w:tc>
        <w:tc>
          <w:tcPr>
            <w:tcW w:w="1080" w:type="dxa"/>
          </w:tcPr>
          <w:p w14:paraId="1079576E" w14:textId="77777777" w:rsidR="007D4600" w:rsidRPr="007D4600" w:rsidRDefault="007D4600" w:rsidP="007D4600">
            <w:pPr>
              <w:spacing w:before="36" w:after="36"/>
              <w:rPr>
                <w:sz w:val="16"/>
                <w:szCs w:val="16"/>
              </w:rPr>
            </w:pPr>
            <w:r w:rsidRPr="007D4600">
              <w:rPr>
                <w:sz w:val="16"/>
                <w:szCs w:val="16"/>
              </w:rPr>
              <w:t>14678 (4.3%)</w:t>
            </w:r>
          </w:p>
        </w:tc>
        <w:tc>
          <w:tcPr>
            <w:tcW w:w="992" w:type="dxa"/>
          </w:tcPr>
          <w:p w14:paraId="1A1BCF76" w14:textId="77777777" w:rsidR="007D4600" w:rsidRPr="007D4600" w:rsidRDefault="007D4600" w:rsidP="007D4600">
            <w:pPr>
              <w:spacing w:before="36" w:after="36"/>
              <w:rPr>
                <w:sz w:val="16"/>
                <w:szCs w:val="16"/>
              </w:rPr>
            </w:pPr>
            <w:r w:rsidRPr="007D4600">
              <w:rPr>
                <w:sz w:val="16"/>
                <w:szCs w:val="16"/>
              </w:rPr>
              <w:t>4757 (7.4%)</w:t>
            </w:r>
          </w:p>
        </w:tc>
        <w:tc>
          <w:tcPr>
            <w:tcW w:w="808" w:type="dxa"/>
          </w:tcPr>
          <w:p w14:paraId="37F293B2" w14:textId="77777777" w:rsidR="007D4600" w:rsidRPr="007D4600" w:rsidRDefault="007D4600" w:rsidP="007D4600">
            <w:pPr>
              <w:spacing w:before="36" w:after="36"/>
              <w:rPr>
                <w:sz w:val="16"/>
                <w:szCs w:val="16"/>
              </w:rPr>
            </w:pPr>
            <w:r w:rsidRPr="007D4600">
              <w:rPr>
                <w:sz w:val="16"/>
                <w:szCs w:val="16"/>
              </w:rPr>
              <w:t>1762 (3.7%)</w:t>
            </w:r>
          </w:p>
        </w:tc>
        <w:tc>
          <w:tcPr>
            <w:tcW w:w="990" w:type="dxa"/>
          </w:tcPr>
          <w:p w14:paraId="7018E57C" w14:textId="77777777" w:rsidR="007D4600" w:rsidRPr="007D4600" w:rsidRDefault="007D4600" w:rsidP="007D4600">
            <w:pPr>
              <w:spacing w:before="36" w:after="36"/>
              <w:rPr>
                <w:sz w:val="16"/>
                <w:szCs w:val="16"/>
              </w:rPr>
            </w:pPr>
            <w:r w:rsidRPr="007D4600">
              <w:rPr>
                <w:sz w:val="16"/>
                <w:szCs w:val="16"/>
              </w:rPr>
              <w:t>2102 (3.8%)</w:t>
            </w:r>
          </w:p>
        </w:tc>
        <w:tc>
          <w:tcPr>
            <w:tcW w:w="990" w:type="dxa"/>
          </w:tcPr>
          <w:p w14:paraId="0628AD60" w14:textId="77777777" w:rsidR="007D4600" w:rsidRPr="007D4600" w:rsidRDefault="007D4600" w:rsidP="007D4600">
            <w:pPr>
              <w:spacing w:before="36" w:after="36"/>
              <w:rPr>
                <w:sz w:val="16"/>
                <w:szCs w:val="16"/>
              </w:rPr>
            </w:pPr>
            <w:r w:rsidRPr="007D4600">
              <w:rPr>
                <w:sz w:val="16"/>
                <w:szCs w:val="16"/>
              </w:rPr>
              <w:t>2098 (3.7%)</w:t>
            </w:r>
          </w:p>
        </w:tc>
        <w:tc>
          <w:tcPr>
            <w:tcW w:w="900" w:type="dxa"/>
          </w:tcPr>
          <w:p w14:paraId="619001EE" w14:textId="77777777" w:rsidR="007D4600" w:rsidRPr="007D4600" w:rsidRDefault="007D4600" w:rsidP="007D4600">
            <w:pPr>
              <w:spacing w:before="36" w:after="36"/>
              <w:rPr>
                <w:sz w:val="16"/>
                <w:szCs w:val="16"/>
              </w:rPr>
            </w:pPr>
            <w:r w:rsidRPr="007D4600">
              <w:rPr>
                <w:sz w:val="16"/>
                <w:szCs w:val="16"/>
              </w:rPr>
              <w:t>2251 (3.6%)</w:t>
            </w:r>
          </w:p>
        </w:tc>
        <w:tc>
          <w:tcPr>
            <w:tcW w:w="810" w:type="dxa"/>
          </w:tcPr>
          <w:p w14:paraId="6CA7014B" w14:textId="77777777" w:rsidR="007D4600" w:rsidRPr="007D4600" w:rsidRDefault="007D4600" w:rsidP="007D4600">
            <w:pPr>
              <w:spacing w:before="36" w:after="36"/>
              <w:rPr>
                <w:sz w:val="16"/>
                <w:szCs w:val="16"/>
              </w:rPr>
            </w:pPr>
            <w:r w:rsidRPr="007D4600">
              <w:rPr>
                <w:sz w:val="16"/>
                <w:szCs w:val="16"/>
              </w:rPr>
              <w:t>1282 (3.1%)</w:t>
            </w:r>
          </w:p>
        </w:tc>
        <w:tc>
          <w:tcPr>
            <w:tcW w:w="811" w:type="dxa"/>
          </w:tcPr>
          <w:p w14:paraId="5DE9816C" w14:textId="77777777" w:rsidR="007D4600" w:rsidRPr="007D4600" w:rsidRDefault="007D4600" w:rsidP="007D4600">
            <w:pPr>
              <w:spacing w:before="36" w:after="36"/>
              <w:rPr>
                <w:sz w:val="16"/>
                <w:szCs w:val="16"/>
              </w:rPr>
            </w:pPr>
            <w:r w:rsidRPr="007D4600">
              <w:rPr>
                <w:sz w:val="16"/>
                <w:szCs w:val="16"/>
              </w:rPr>
              <w:t>364 (3.0%)</w:t>
            </w:r>
          </w:p>
        </w:tc>
        <w:tc>
          <w:tcPr>
            <w:tcW w:w="917" w:type="dxa"/>
          </w:tcPr>
          <w:p w14:paraId="6216EAB8" w14:textId="77777777" w:rsidR="007D4600" w:rsidRPr="007D4600" w:rsidRDefault="007D4600" w:rsidP="007D4600">
            <w:pPr>
              <w:spacing w:before="36" w:after="36"/>
              <w:rPr>
                <w:sz w:val="16"/>
                <w:szCs w:val="16"/>
              </w:rPr>
            </w:pPr>
            <w:r w:rsidRPr="007D4600">
              <w:rPr>
                <w:sz w:val="16"/>
                <w:szCs w:val="16"/>
              </w:rPr>
              <w:t>62 (4.0%)</w:t>
            </w:r>
          </w:p>
        </w:tc>
      </w:tr>
      <w:tr w:rsidR="007D4600" w:rsidRPr="007D4600" w14:paraId="1EE48919" w14:textId="77777777" w:rsidTr="002F2DC6">
        <w:tc>
          <w:tcPr>
            <w:tcW w:w="1278" w:type="dxa"/>
            <w:shd w:val="clear" w:color="auto" w:fill="D9D9D9" w:themeFill="background1" w:themeFillShade="D9"/>
          </w:tcPr>
          <w:p w14:paraId="7DE5DE02" w14:textId="77777777" w:rsidR="007D4600" w:rsidRPr="007D4600" w:rsidRDefault="007D4600" w:rsidP="007D4600">
            <w:pPr>
              <w:spacing w:before="36" w:after="36"/>
              <w:rPr>
                <w:sz w:val="16"/>
                <w:szCs w:val="16"/>
              </w:rPr>
            </w:pPr>
            <w:r w:rsidRPr="007D4600">
              <w:rPr>
                <w:sz w:val="16"/>
                <w:szCs w:val="16"/>
              </w:rPr>
              <w:t>Socialize Frequency</w:t>
            </w:r>
          </w:p>
        </w:tc>
        <w:tc>
          <w:tcPr>
            <w:tcW w:w="1080" w:type="dxa"/>
            <w:shd w:val="clear" w:color="auto" w:fill="D9D9D9" w:themeFill="background1" w:themeFillShade="D9"/>
          </w:tcPr>
          <w:p w14:paraId="7682FE8A"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1A6BF23D"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3A38DC9C"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32742D55"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2DFBD57F"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313A24C8"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1EA1D69D"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41B3033A"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0B8F98C6" w14:textId="77777777" w:rsidR="007D4600" w:rsidRPr="007D4600" w:rsidRDefault="007D4600" w:rsidP="007D4600">
            <w:pPr>
              <w:spacing w:before="36" w:after="36"/>
              <w:rPr>
                <w:sz w:val="16"/>
                <w:szCs w:val="16"/>
              </w:rPr>
            </w:pPr>
          </w:p>
        </w:tc>
      </w:tr>
      <w:tr w:rsidR="007D4600" w:rsidRPr="007D4600" w14:paraId="114B81F0" w14:textId="77777777" w:rsidTr="002F2DC6">
        <w:tc>
          <w:tcPr>
            <w:tcW w:w="1278" w:type="dxa"/>
          </w:tcPr>
          <w:p w14:paraId="406C3B28" w14:textId="77777777" w:rsidR="007D4600" w:rsidRPr="007D4600" w:rsidRDefault="007D4600" w:rsidP="007D4600">
            <w:pPr>
              <w:spacing w:before="36" w:after="36"/>
              <w:rPr>
                <w:sz w:val="16"/>
                <w:szCs w:val="16"/>
              </w:rPr>
            </w:pPr>
            <w:r w:rsidRPr="007D4600">
              <w:rPr>
                <w:sz w:val="16"/>
                <w:szCs w:val="16"/>
              </w:rPr>
              <w:t>Rarely/Never</w:t>
            </w:r>
          </w:p>
        </w:tc>
        <w:tc>
          <w:tcPr>
            <w:tcW w:w="1080" w:type="dxa"/>
          </w:tcPr>
          <w:p w14:paraId="1326346B" w14:textId="77777777" w:rsidR="007D4600" w:rsidRPr="007D4600" w:rsidRDefault="007D4600" w:rsidP="007D4600">
            <w:pPr>
              <w:spacing w:before="36" w:after="36"/>
              <w:rPr>
                <w:sz w:val="16"/>
                <w:szCs w:val="16"/>
              </w:rPr>
            </w:pPr>
            <w:r w:rsidRPr="007D4600">
              <w:rPr>
                <w:sz w:val="16"/>
                <w:szCs w:val="16"/>
              </w:rPr>
              <w:t>86212 (25.2%)</w:t>
            </w:r>
          </w:p>
        </w:tc>
        <w:tc>
          <w:tcPr>
            <w:tcW w:w="992" w:type="dxa"/>
          </w:tcPr>
          <w:p w14:paraId="3BB599E7" w14:textId="77777777" w:rsidR="007D4600" w:rsidRPr="007D4600" w:rsidRDefault="007D4600" w:rsidP="007D4600">
            <w:pPr>
              <w:spacing w:before="36" w:after="36"/>
              <w:rPr>
                <w:sz w:val="16"/>
                <w:szCs w:val="16"/>
              </w:rPr>
            </w:pPr>
            <w:r w:rsidRPr="007D4600">
              <w:rPr>
                <w:sz w:val="16"/>
                <w:szCs w:val="16"/>
              </w:rPr>
              <w:t>14926 (23.1%)</w:t>
            </w:r>
          </w:p>
        </w:tc>
        <w:tc>
          <w:tcPr>
            <w:tcW w:w="808" w:type="dxa"/>
          </w:tcPr>
          <w:p w14:paraId="40DE1320" w14:textId="77777777" w:rsidR="007D4600" w:rsidRPr="007D4600" w:rsidRDefault="007D4600" w:rsidP="007D4600">
            <w:pPr>
              <w:spacing w:before="36" w:after="36"/>
              <w:rPr>
                <w:sz w:val="16"/>
                <w:szCs w:val="16"/>
              </w:rPr>
            </w:pPr>
            <w:r w:rsidRPr="007D4600">
              <w:rPr>
                <w:sz w:val="16"/>
                <w:szCs w:val="16"/>
              </w:rPr>
              <w:t>14063 (29.8%)</w:t>
            </w:r>
          </w:p>
        </w:tc>
        <w:tc>
          <w:tcPr>
            <w:tcW w:w="990" w:type="dxa"/>
          </w:tcPr>
          <w:p w14:paraId="22909528" w14:textId="77777777" w:rsidR="007D4600" w:rsidRPr="007D4600" w:rsidRDefault="007D4600" w:rsidP="007D4600">
            <w:pPr>
              <w:spacing w:before="36" w:after="36"/>
              <w:rPr>
                <w:sz w:val="16"/>
                <w:szCs w:val="16"/>
              </w:rPr>
            </w:pPr>
            <w:r w:rsidRPr="007D4600">
              <w:rPr>
                <w:sz w:val="16"/>
                <w:szCs w:val="16"/>
              </w:rPr>
              <w:t>16429 (29.7%)</w:t>
            </w:r>
          </w:p>
        </w:tc>
        <w:tc>
          <w:tcPr>
            <w:tcW w:w="990" w:type="dxa"/>
          </w:tcPr>
          <w:p w14:paraId="1FB6F3E7" w14:textId="77777777" w:rsidR="007D4600" w:rsidRPr="007D4600" w:rsidRDefault="007D4600" w:rsidP="007D4600">
            <w:pPr>
              <w:spacing w:before="36" w:after="36"/>
              <w:rPr>
                <w:sz w:val="16"/>
                <w:szCs w:val="16"/>
              </w:rPr>
            </w:pPr>
            <w:r w:rsidRPr="007D4600">
              <w:rPr>
                <w:sz w:val="16"/>
                <w:szCs w:val="16"/>
              </w:rPr>
              <w:t>16052 (28.0%)</w:t>
            </w:r>
          </w:p>
        </w:tc>
        <w:tc>
          <w:tcPr>
            <w:tcW w:w="900" w:type="dxa"/>
          </w:tcPr>
          <w:p w14:paraId="48B7ACA0" w14:textId="77777777" w:rsidR="007D4600" w:rsidRPr="007D4600" w:rsidRDefault="007D4600" w:rsidP="007D4600">
            <w:pPr>
              <w:spacing w:before="36" w:after="36"/>
              <w:rPr>
                <w:sz w:val="16"/>
                <w:szCs w:val="16"/>
              </w:rPr>
            </w:pPr>
            <w:r w:rsidRPr="007D4600">
              <w:rPr>
                <w:sz w:val="16"/>
                <w:szCs w:val="16"/>
              </w:rPr>
              <w:t>15390 (24.4%)</w:t>
            </w:r>
          </w:p>
        </w:tc>
        <w:tc>
          <w:tcPr>
            <w:tcW w:w="810" w:type="dxa"/>
          </w:tcPr>
          <w:p w14:paraId="49664972" w14:textId="77777777" w:rsidR="007D4600" w:rsidRPr="007D4600" w:rsidRDefault="007D4600" w:rsidP="007D4600">
            <w:pPr>
              <w:spacing w:before="36" w:after="36"/>
              <w:rPr>
                <w:sz w:val="16"/>
                <w:szCs w:val="16"/>
              </w:rPr>
            </w:pPr>
            <w:r w:rsidRPr="007D4600">
              <w:rPr>
                <w:sz w:val="16"/>
                <w:szCs w:val="16"/>
              </w:rPr>
              <w:t>7446 (18.2%)</w:t>
            </w:r>
          </w:p>
        </w:tc>
        <w:tc>
          <w:tcPr>
            <w:tcW w:w="811" w:type="dxa"/>
          </w:tcPr>
          <w:p w14:paraId="741C73A7" w14:textId="77777777" w:rsidR="007D4600" w:rsidRPr="007D4600" w:rsidRDefault="007D4600" w:rsidP="007D4600">
            <w:pPr>
              <w:spacing w:before="36" w:after="36"/>
              <w:rPr>
                <w:sz w:val="16"/>
                <w:szCs w:val="16"/>
              </w:rPr>
            </w:pPr>
            <w:r w:rsidRPr="007D4600">
              <w:rPr>
                <w:sz w:val="16"/>
                <w:szCs w:val="16"/>
              </w:rPr>
              <w:t>1683 (14.0%)</w:t>
            </w:r>
          </w:p>
        </w:tc>
        <w:tc>
          <w:tcPr>
            <w:tcW w:w="917" w:type="dxa"/>
          </w:tcPr>
          <w:p w14:paraId="028DB453" w14:textId="77777777" w:rsidR="007D4600" w:rsidRPr="007D4600" w:rsidRDefault="007D4600" w:rsidP="007D4600">
            <w:pPr>
              <w:spacing w:before="36" w:after="36"/>
              <w:rPr>
                <w:sz w:val="16"/>
                <w:szCs w:val="16"/>
              </w:rPr>
            </w:pPr>
            <w:r w:rsidRPr="007D4600">
              <w:rPr>
                <w:sz w:val="16"/>
                <w:szCs w:val="16"/>
              </w:rPr>
              <w:t>223 (14.5%)</w:t>
            </w:r>
          </w:p>
        </w:tc>
      </w:tr>
      <w:tr w:rsidR="007D4600" w:rsidRPr="007D4600" w14:paraId="44BD6275" w14:textId="77777777" w:rsidTr="002F2DC6">
        <w:tc>
          <w:tcPr>
            <w:tcW w:w="1278" w:type="dxa"/>
          </w:tcPr>
          <w:p w14:paraId="18C486FE" w14:textId="77777777" w:rsidR="007D4600" w:rsidRPr="007D4600" w:rsidRDefault="007D4600" w:rsidP="007D4600">
            <w:pPr>
              <w:spacing w:before="36" w:after="36"/>
              <w:rPr>
                <w:sz w:val="16"/>
                <w:szCs w:val="16"/>
              </w:rPr>
            </w:pPr>
            <w:r w:rsidRPr="007D4600">
              <w:rPr>
                <w:sz w:val="16"/>
                <w:szCs w:val="16"/>
              </w:rPr>
              <w:t>1-3 times a month</w:t>
            </w:r>
          </w:p>
        </w:tc>
        <w:tc>
          <w:tcPr>
            <w:tcW w:w="1080" w:type="dxa"/>
          </w:tcPr>
          <w:p w14:paraId="467B8E99" w14:textId="77777777" w:rsidR="007D4600" w:rsidRPr="007D4600" w:rsidRDefault="007D4600" w:rsidP="007D4600">
            <w:pPr>
              <w:spacing w:before="36" w:after="36"/>
              <w:rPr>
                <w:sz w:val="16"/>
                <w:szCs w:val="16"/>
              </w:rPr>
            </w:pPr>
            <w:r w:rsidRPr="007D4600">
              <w:rPr>
                <w:sz w:val="16"/>
                <w:szCs w:val="16"/>
              </w:rPr>
              <w:t>79457 (23.2%)</w:t>
            </w:r>
          </w:p>
        </w:tc>
        <w:tc>
          <w:tcPr>
            <w:tcW w:w="992" w:type="dxa"/>
          </w:tcPr>
          <w:p w14:paraId="0D1A52A3" w14:textId="77777777" w:rsidR="007D4600" w:rsidRPr="007D4600" w:rsidRDefault="007D4600" w:rsidP="007D4600">
            <w:pPr>
              <w:spacing w:before="36" w:after="36"/>
              <w:rPr>
                <w:sz w:val="16"/>
                <w:szCs w:val="16"/>
              </w:rPr>
            </w:pPr>
            <w:r w:rsidRPr="007D4600">
              <w:rPr>
                <w:sz w:val="16"/>
                <w:szCs w:val="16"/>
              </w:rPr>
              <w:t>13115 (20.3%)</w:t>
            </w:r>
          </w:p>
        </w:tc>
        <w:tc>
          <w:tcPr>
            <w:tcW w:w="808" w:type="dxa"/>
          </w:tcPr>
          <w:p w14:paraId="45E0DC87" w14:textId="77777777" w:rsidR="007D4600" w:rsidRPr="007D4600" w:rsidRDefault="007D4600" w:rsidP="007D4600">
            <w:pPr>
              <w:spacing w:before="36" w:after="36"/>
              <w:rPr>
                <w:sz w:val="16"/>
                <w:szCs w:val="16"/>
              </w:rPr>
            </w:pPr>
            <w:r w:rsidRPr="007D4600">
              <w:rPr>
                <w:sz w:val="16"/>
                <w:szCs w:val="16"/>
              </w:rPr>
              <w:t>11989 (25.4%)</w:t>
            </w:r>
          </w:p>
        </w:tc>
        <w:tc>
          <w:tcPr>
            <w:tcW w:w="990" w:type="dxa"/>
          </w:tcPr>
          <w:p w14:paraId="5E79126A" w14:textId="77777777" w:rsidR="007D4600" w:rsidRPr="007D4600" w:rsidRDefault="007D4600" w:rsidP="007D4600">
            <w:pPr>
              <w:spacing w:before="36" w:after="36"/>
              <w:rPr>
                <w:sz w:val="16"/>
                <w:szCs w:val="16"/>
              </w:rPr>
            </w:pPr>
            <w:r w:rsidRPr="007D4600">
              <w:rPr>
                <w:sz w:val="16"/>
                <w:szCs w:val="16"/>
              </w:rPr>
              <w:t>12973 (23.5%)</w:t>
            </w:r>
          </w:p>
        </w:tc>
        <w:tc>
          <w:tcPr>
            <w:tcW w:w="990" w:type="dxa"/>
          </w:tcPr>
          <w:p w14:paraId="65C45182" w14:textId="77777777" w:rsidR="007D4600" w:rsidRPr="007D4600" w:rsidRDefault="007D4600" w:rsidP="007D4600">
            <w:pPr>
              <w:spacing w:before="36" w:after="36"/>
              <w:rPr>
                <w:sz w:val="16"/>
                <w:szCs w:val="16"/>
              </w:rPr>
            </w:pPr>
            <w:r w:rsidRPr="007D4600">
              <w:rPr>
                <w:sz w:val="16"/>
                <w:szCs w:val="16"/>
              </w:rPr>
              <w:t>13545 (23.7%)</w:t>
            </w:r>
          </w:p>
        </w:tc>
        <w:tc>
          <w:tcPr>
            <w:tcW w:w="900" w:type="dxa"/>
          </w:tcPr>
          <w:p w14:paraId="3777E2BC" w14:textId="77777777" w:rsidR="007D4600" w:rsidRPr="007D4600" w:rsidRDefault="007D4600" w:rsidP="007D4600">
            <w:pPr>
              <w:spacing w:before="36" w:after="36"/>
              <w:rPr>
                <w:sz w:val="16"/>
                <w:szCs w:val="16"/>
              </w:rPr>
            </w:pPr>
            <w:r w:rsidRPr="007D4600">
              <w:rPr>
                <w:sz w:val="16"/>
                <w:szCs w:val="16"/>
              </w:rPr>
              <w:t>15310 (24.3%)</w:t>
            </w:r>
          </w:p>
        </w:tc>
        <w:tc>
          <w:tcPr>
            <w:tcW w:w="810" w:type="dxa"/>
          </w:tcPr>
          <w:p w14:paraId="0D421F77" w14:textId="77777777" w:rsidR="007D4600" w:rsidRPr="007D4600" w:rsidRDefault="007D4600" w:rsidP="007D4600">
            <w:pPr>
              <w:spacing w:before="36" w:after="36"/>
              <w:rPr>
                <w:sz w:val="16"/>
                <w:szCs w:val="16"/>
              </w:rPr>
            </w:pPr>
            <w:r w:rsidRPr="007D4600">
              <w:rPr>
                <w:sz w:val="16"/>
                <w:szCs w:val="16"/>
              </w:rPr>
              <w:t>9591 (23.5%)</w:t>
            </w:r>
          </w:p>
        </w:tc>
        <w:tc>
          <w:tcPr>
            <w:tcW w:w="811" w:type="dxa"/>
          </w:tcPr>
          <w:p w14:paraId="3CBDD18D" w14:textId="77777777" w:rsidR="007D4600" w:rsidRPr="007D4600" w:rsidRDefault="007D4600" w:rsidP="007D4600">
            <w:pPr>
              <w:spacing w:before="36" w:after="36"/>
              <w:rPr>
                <w:sz w:val="16"/>
                <w:szCs w:val="16"/>
              </w:rPr>
            </w:pPr>
            <w:r w:rsidRPr="007D4600">
              <w:rPr>
                <w:sz w:val="16"/>
                <w:szCs w:val="16"/>
              </w:rPr>
              <w:t>2655 (22.1%)</w:t>
            </w:r>
          </w:p>
        </w:tc>
        <w:tc>
          <w:tcPr>
            <w:tcW w:w="917" w:type="dxa"/>
          </w:tcPr>
          <w:p w14:paraId="591CE656" w14:textId="77777777" w:rsidR="007D4600" w:rsidRPr="007D4600" w:rsidRDefault="007D4600" w:rsidP="007D4600">
            <w:pPr>
              <w:spacing w:before="36" w:after="36"/>
              <w:rPr>
                <w:sz w:val="16"/>
                <w:szCs w:val="16"/>
              </w:rPr>
            </w:pPr>
            <w:r w:rsidRPr="007D4600">
              <w:rPr>
                <w:sz w:val="16"/>
                <w:szCs w:val="16"/>
              </w:rPr>
              <w:t>279 (18.2%)</w:t>
            </w:r>
          </w:p>
        </w:tc>
      </w:tr>
      <w:tr w:rsidR="007D4600" w:rsidRPr="007D4600" w14:paraId="65BC17BB" w14:textId="77777777" w:rsidTr="002F2DC6">
        <w:tc>
          <w:tcPr>
            <w:tcW w:w="1278" w:type="dxa"/>
          </w:tcPr>
          <w:p w14:paraId="30770DF4" w14:textId="77777777" w:rsidR="007D4600" w:rsidRPr="007D4600" w:rsidRDefault="007D4600" w:rsidP="007D4600">
            <w:pPr>
              <w:spacing w:before="36" w:after="36"/>
              <w:rPr>
                <w:sz w:val="16"/>
                <w:szCs w:val="16"/>
              </w:rPr>
            </w:pPr>
            <w:r w:rsidRPr="007D4600">
              <w:rPr>
                <w:sz w:val="16"/>
                <w:szCs w:val="16"/>
              </w:rPr>
              <w:t>Once a week</w:t>
            </w:r>
          </w:p>
        </w:tc>
        <w:tc>
          <w:tcPr>
            <w:tcW w:w="1080" w:type="dxa"/>
          </w:tcPr>
          <w:p w14:paraId="625F0F3F" w14:textId="77777777" w:rsidR="007D4600" w:rsidRPr="007D4600" w:rsidRDefault="007D4600" w:rsidP="007D4600">
            <w:pPr>
              <w:spacing w:before="36" w:after="36"/>
              <w:rPr>
                <w:sz w:val="16"/>
                <w:szCs w:val="16"/>
              </w:rPr>
            </w:pPr>
            <w:r w:rsidRPr="007D4600">
              <w:rPr>
                <w:sz w:val="16"/>
                <w:szCs w:val="16"/>
              </w:rPr>
              <w:t>63389 (18.5%)</w:t>
            </w:r>
          </w:p>
        </w:tc>
        <w:tc>
          <w:tcPr>
            <w:tcW w:w="992" w:type="dxa"/>
          </w:tcPr>
          <w:p w14:paraId="73D8DA45" w14:textId="77777777" w:rsidR="007D4600" w:rsidRPr="007D4600" w:rsidRDefault="007D4600" w:rsidP="007D4600">
            <w:pPr>
              <w:spacing w:before="36" w:after="36"/>
              <w:rPr>
                <w:sz w:val="16"/>
                <w:szCs w:val="16"/>
              </w:rPr>
            </w:pPr>
            <w:r w:rsidRPr="007D4600">
              <w:rPr>
                <w:sz w:val="16"/>
                <w:szCs w:val="16"/>
              </w:rPr>
              <w:t>11242 (17.4%)</w:t>
            </w:r>
          </w:p>
        </w:tc>
        <w:tc>
          <w:tcPr>
            <w:tcW w:w="808" w:type="dxa"/>
          </w:tcPr>
          <w:p w14:paraId="613A88F8" w14:textId="77777777" w:rsidR="007D4600" w:rsidRPr="007D4600" w:rsidRDefault="007D4600" w:rsidP="007D4600">
            <w:pPr>
              <w:spacing w:before="36" w:after="36"/>
              <w:rPr>
                <w:sz w:val="16"/>
                <w:szCs w:val="16"/>
              </w:rPr>
            </w:pPr>
            <w:r w:rsidRPr="007D4600">
              <w:rPr>
                <w:sz w:val="16"/>
                <w:szCs w:val="16"/>
              </w:rPr>
              <w:t>8055 (17.0%)</w:t>
            </w:r>
          </w:p>
        </w:tc>
        <w:tc>
          <w:tcPr>
            <w:tcW w:w="990" w:type="dxa"/>
          </w:tcPr>
          <w:p w14:paraId="1DA56E55" w14:textId="77777777" w:rsidR="007D4600" w:rsidRPr="007D4600" w:rsidRDefault="007D4600" w:rsidP="007D4600">
            <w:pPr>
              <w:spacing w:before="36" w:after="36"/>
              <w:rPr>
                <w:sz w:val="16"/>
                <w:szCs w:val="16"/>
              </w:rPr>
            </w:pPr>
            <w:r w:rsidRPr="007D4600">
              <w:rPr>
                <w:sz w:val="16"/>
                <w:szCs w:val="16"/>
              </w:rPr>
              <w:t>9235 (16.7%)</w:t>
            </w:r>
          </w:p>
        </w:tc>
        <w:tc>
          <w:tcPr>
            <w:tcW w:w="990" w:type="dxa"/>
          </w:tcPr>
          <w:p w14:paraId="6E867D5B" w14:textId="77777777" w:rsidR="007D4600" w:rsidRPr="007D4600" w:rsidRDefault="007D4600" w:rsidP="007D4600">
            <w:pPr>
              <w:spacing w:before="36" w:after="36"/>
              <w:rPr>
                <w:sz w:val="16"/>
                <w:szCs w:val="16"/>
              </w:rPr>
            </w:pPr>
            <w:r w:rsidRPr="007D4600">
              <w:rPr>
                <w:sz w:val="16"/>
                <w:szCs w:val="16"/>
              </w:rPr>
              <w:t>9847 (17.2%)</w:t>
            </w:r>
          </w:p>
        </w:tc>
        <w:tc>
          <w:tcPr>
            <w:tcW w:w="900" w:type="dxa"/>
          </w:tcPr>
          <w:p w14:paraId="3883FB07" w14:textId="77777777" w:rsidR="007D4600" w:rsidRPr="007D4600" w:rsidRDefault="007D4600" w:rsidP="007D4600">
            <w:pPr>
              <w:spacing w:before="36" w:after="36"/>
              <w:rPr>
                <w:sz w:val="16"/>
                <w:szCs w:val="16"/>
              </w:rPr>
            </w:pPr>
            <w:r w:rsidRPr="007D4600">
              <w:rPr>
                <w:sz w:val="16"/>
                <w:szCs w:val="16"/>
              </w:rPr>
              <w:t>12275 (19.4%)</w:t>
            </w:r>
          </w:p>
        </w:tc>
        <w:tc>
          <w:tcPr>
            <w:tcW w:w="810" w:type="dxa"/>
          </w:tcPr>
          <w:p w14:paraId="3A4215D5" w14:textId="77777777" w:rsidR="007D4600" w:rsidRPr="007D4600" w:rsidRDefault="007D4600" w:rsidP="007D4600">
            <w:pPr>
              <w:spacing w:before="36" w:after="36"/>
              <w:rPr>
                <w:sz w:val="16"/>
                <w:szCs w:val="16"/>
              </w:rPr>
            </w:pPr>
            <w:r w:rsidRPr="007D4600">
              <w:rPr>
                <w:sz w:val="16"/>
                <w:szCs w:val="16"/>
              </w:rPr>
              <w:t>9352 (22.9%)</w:t>
            </w:r>
          </w:p>
        </w:tc>
        <w:tc>
          <w:tcPr>
            <w:tcW w:w="811" w:type="dxa"/>
          </w:tcPr>
          <w:p w14:paraId="144C6180" w14:textId="77777777" w:rsidR="007D4600" w:rsidRPr="007D4600" w:rsidRDefault="007D4600" w:rsidP="007D4600">
            <w:pPr>
              <w:spacing w:before="36" w:after="36"/>
              <w:rPr>
                <w:sz w:val="16"/>
                <w:szCs w:val="16"/>
              </w:rPr>
            </w:pPr>
            <w:r w:rsidRPr="007D4600">
              <w:rPr>
                <w:sz w:val="16"/>
                <w:szCs w:val="16"/>
              </w:rPr>
              <w:t>3019 (25.1%)</w:t>
            </w:r>
          </w:p>
        </w:tc>
        <w:tc>
          <w:tcPr>
            <w:tcW w:w="917" w:type="dxa"/>
          </w:tcPr>
          <w:p w14:paraId="51452C2A" w14:textId="77777777" w:rsidR="007D4600" w:rsidRPr="007D4600" w:rsidRDefault="007D4600" w:rsidP="007D4600">
            <w:pPr>
              <w:spacing w:before="36" w:after="36"/>
              <w:rPr>
                <w:sz w:val="16"/>
                <w:szCs w:val="16"/>
              </w:rPr>
            </w:pPr>
            <w:r w:rsidRPr="007D4600">
              <w:rPr>
                <w:sz w:val="16"/>
                <w:szCs w:val="16"/>
              </w:rPr>
              <w:t>364 (23.7%)</w:t>
            </w:r>
          </w:p>
        </w:tc>
      </w:tr>
      <w:tr w:rsidR="007D4600" w:rsidRPr="007D4600" w14:paraId="54509F3A" w14:textId="77777777" w:rsidTr="002F2DC6">
        <w:tc>
          <w:tcPr>
            <w:tcW w:w="1278" w:type="dxa"/>
          </w:tcPr>
          <w:p w14:paraId="7BE73DEB" w14:textId="77777777" w:rsidR="007D4600" w:rsidRPr="007D4600" w:rsidRDefault="007D4600" w:rsidP="007D4600">
            <w:pPr>
              <w:spacing w:before="36" w:after="36"/>
              <w:rPr>
                <w:sz w:val="16"/>
                <w:szCs w:val="16"/>
              </w:rPr>
            </w:pPr>
            <w:r w:rsidRPr="007D4600">
              <w:rPr>
                <w:sz w:val="16"/>
                <w:szCs w:val="16"/>
              </w:rPr>
              <w:t>Several days a week</w:t>
            </w:r>
          </w:p>
        </w:tc>
        <w:tc>
          <w:tcPr>
            <w:tcW w:w="1080" w:type="dxa"/>
          </w:tcPr>
          <w:p w14:paraId="713F4A2B" w14:textId="77777777" w:rsidR="007D4600" w:rsidRPr="007D4600" w:rsidRDefault="007D4600" w:rsidP="007D4600">
            <w:pPr>
              <w:spacing w:before="36" w:after="36"/>
              <w:rPr>
                <w:sz w:val="16"/>
                <w:szCs w:val="16"/>
              </w:rPr>
            </w:pPr>
            <w:r w:rsidRPr="007D4600">
              <w:rPr>
                <w:sz w:val="16"/>
                <w:szCs w:val="16"/>
              </w:rPr>
              <w:t>112898 (33.0%)</w:t>
            </w:r>
          </w:p>
        </w:tc>
        <w:tc>
          <w:tcPr>
            <w:tcW w:w="992" w:type="dxa"/>
          </w:tcPr>
          <w:p w14:paraId="240D3FBF" w14:textId="77777777" w:rsidR="007D4600" w:rsidRPr="007D4600" w:rsidRDefault="007D4600" w:rsidP="007D4600">
            <w:pPr>
              <w:spacing w:before="36" w:after="36"/>
              <w:rPr>
                <w:sz w:val="16"/>
                <w:szCs w:val="16"/>
              </w:rPr>
            </w:pPr>
            <w:r w:rsidRPr="007D4600">
              <w:rPr>
                <w:sz w:val="16"/>
                <w:szCs w:val="16"/>
              </w:rPr>
              <w:t>25365 (39.2%)</w:t>
            </w:r>
          </w:p>
        </w:tc>
        <w:tc>
          <w:tcPr>
            <w:tcW w:w="808" w:type="dxa"/>
          </w:tcPr>
          <w:p w14:paraId="2B533A0F" w14:textId="77777777" w:rsidR="007D4600" w:rsidRPr="007D4600" w:rsidRDefault="007D4600" w:rsidP="007D4600">
            <w:pPr>
              <w:spacing w:before="36" w:after="36"/>
              <w:rPr>
                <w:sz w:val="16"/>
                <w:szCs w:val="16"/>
              </w:rPr>
            </w:pPr>
            <w:r w:rsidRPr="007D4600">
              <w:rPr>
                <w:sz w:val="16"/>
                <w:szCs w:val="16"/>
              </w:rPr>
              <w:t>13142 (27.8%)</w:t>
            </w:r>
          </w:p>
        </w:tc>
        <w:tc>
          <w:tcPr>
            <w:tcW w:w="990" w:type="dxa"/>
          </w:tcPr>
          <w:p w14:paraId="32E729B7" w14:textId="77777777" w:rsidR="007D4600" w:rsidRPr="007D4600" w:rsidRDefault="007D4600" w:rsidP="007D4600">
            <w:pPr>
              <w:spacing w:before="36" w:after="36"/>
              <w:rPr>
                <w:sz w:val="16"/>
                <w:szCs w:val="16"/>
              </w:rPr>
            </w:pPr>
            <w:r w:rsidRPr="007D4600">
              <w:rPr>
                <w:sz w:val="16"/>
                <w:szCs w:val="16"/>
              </w:rPr>
              <w:t>16604 (30.1%)</w:t>
            </w:r>
          </w:p>
        </w:tc>
        <w:tc>
          <w:tcPr>
            <w:tcW w:w="990" w:type="dxa"/>
          </w:tcPr>
          <w:p w14:paraId="69382A45" w14:textId="77777777" w:rsidR="007D4600" w:rsidRPr="007D4600" w:rsidRDefault="007D4600" w:rsidP="007D4600">
            <w:pPr>
              <w:spacing w:before="36" w:after="36"/>
              <w:rPr>
                <w:sz w:val="16"/>
                <w:szCs w:val="16"/>
              </w:rPr>
            </w:pPr>
            <w:r w:rsidRPr="007D4600">
              <w:rPr>
                <w:sz w:val="16"/>
                <w:szCs w:val="16"/>
              </w:rPr>
              <w:t>17815 (31.1%)</w:t>
            </w:r>
          </w:p>
        </w:tc>
        <w:tc>
          <w:tcPr>
            <w:tcW w:w="900" w:type="dxa"/>
          </w:tcPr>
          <w:p w14:paraId="2ABA7C46" w14:textId="77777777" w:rsidR="007D4600" w:rsidRPr="007D4600" w:rsidRDefault="007D4600" w:rsidP="007D4600">
            <w:pPr>
              <w:spacing w:before="36" w:after="36"/>
              <w:rPr>
                <w:sz w:val="16"/>
                <w:szCs w:val="16"/>
              </w:rPr>
            </w:pPr>
            <w:r w:rsidRPr="007D4600">
              <w:rPr>
                <w:sz w:val="16"/>
                <w:szCs w:val="16"/>
              </w:rPr>
              <w:t>20138 (31.9%)</w:t>
            </w:r>
          </w:p>
        </w:tc>
        <w:tc>
          <w:tcPr>
            <w:tcW w:w="810" w:type="dxa"/>
          </w:tcPr>
          <w:p w14:paraId="4F3E4FC9" w14:textId="77777777" w:rsidR="007D4600" w:rsidRPr="007D4600" w:rsidRDefault="007D4600" w:rsidP="007D4600">
            <w:pPr>
              <w:spacing w:before="36" w:after="36"/>
              <w:rPr>
                <w:sz w:val="16"/>
                <w:szCs w:val="16"/>
              </w:rPr>
            </w:pPr>
            <w:r w:rsidRPr="007D4600">
              <w:rPr>
                <w:sz w:val="16"/>
                <w:szCs w:val="16"/>
              </w:rPr>
              <w:t>14492 (35.4%)</w:t>
            </w:r>
          </w:p>
        </w:tc>
        <w:tc>
          <w:tcPr>
            <w:tcW w:w="811" w:type="dxa"/>
          </w:tcPr>
          <w:p w14:paraId="2487C15D" w14:textId="77777777" w:rsidR="007D4600" w:rsidRPr="007D4600" w:rsidRDefault="007D4600" w:rsidP="007D4600">
            <w:pPr>
              <w:spacing w:before="36" w:after="36"/>
              <w:rPr>
                <w:sz w:val="16"/>
                <w:szCs w:val="16"/>
              </w:rPr>
            </w:pPr>
            <w:r w:rsidRPr="007D4600">
              <w:rPr>
                <w:sz w:val="16"/>
                <w:szCs w:val="16"/>
              </w:rPr>
              <w:t>4672 (38.8%)</w:t>
            </w:r>
          </w:p>
        </w:tc>
        <w:tc>
          <w:tcPr>
            <w:tcW w:w="917" w:type="dxa"/>
          </w:tcPr>
          <w:p w14:paraId="0711E37B" w14:textId="77777777" w:rsidR="007D4600" w:rsidRPr="007D4600" w:rsidRDefault="007D4600" w:rsidP="007D4600">
            <w:pPr>
              <w:spacing w:before="36" w:after="36"/>
              <w:rPr>
                <w:sz w:val="16"/>
                <w:szCs w:val="16"/>
              </w:rPr>
            </w:pPr>
            <w:r w:rsidRPr="007D4600">
              <w:rPr>
                <w:sz w:val="16"/>
                <w:szCs w:val="16"/>
              </w:rPr>
              <w:t>670 (43.6%)</w:t>
            </w:r>
          </w:p>
        </w:tc>
      </w:tr>
      <w:tr w:rsidR="007D4600" w:rsidRPr="007D4600" w14:paraId="247AA3B0" w14:textId="77777777" w:rsidTr="002F2DC6">
        <w:tc>
          <w:tcPr>
            <w:tcW w:w="1278" w:type="dxa"/>
            <w:shd w:val="clear" w:color="auto" w:fill="D9D9D9" w:themeFill="background1" w:themeFillShade="D9"/>
          </w:tcPr>
          <w:p w14:paraId="33F96118" w14:textId="77777777" w:rsidR="007D4600" w:rsidRPr="007D4600" w:rsidRDefault="007D4600" w:rsidP="007D4600">
            <w:pPr>
              <w:spacing w:before="36" w:after="36"/>
              <w:rPr>
                <w:sz w:val="16"/>
                <w:szCs w:val="16"/>
              </w:rPr>
            </w:pPr>
            <w:r w:rsidRPr="007D4600">
              <w:rPr>
                <w:sz w:val="16"/>
                <w:szCs w:val="16"/>
              </w:rPr>
              <w:t>Adequate Sleep Frequency</w:t>
            </w:r>
          </w:p>
        </w:tc>
        <w:tc>
          <w:tcPr>
            <w:tcW w:w="1080" w:type="dxa"/>
            <w:shd w:val="clear" w:color="auto" w:fill="D9D9D9" w:themeFill="background1" w:themeFillShade="D9"/>
          </w:tcPr>
          <w:p w14:paraId="010E9437"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2758A1D4"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0E44FD10"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7AD12E3"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15BA55E9"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287E99C2"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1BDD7BF6"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1AE94B59"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02FC4F4B" w14:textId="77777777" w:rsidR="007D4600" w:rsidRPr="007D4600" w:rsidRDefault="007D4600" w:rsidP="007D4600">
            <w:pPr>
              <w:spacing w:before="36" w:after="36"/>
              <w:rPr>
                <w:sz w:val="16"/>
                <w:szCs w:val="16"/>
              </w:rPr>
            </w:pPr>
          </w:p>
        </w:tc>
      </w:tr>
      <w:tr w:rsidR="007D4600" w:rsidRPr="007D4600" w14:paraId="1664750D" w14:textId="77777777" w:rsidTr="002F2DC6">
        <w:tc>
          <w:tcPr>
            <w:tcW w:w="1278" w:type="dxa"/>
          </w:tcPr>
          <w:p w14:paraId="0FE651F3" w14:textId="77777777" w:rsidR="007D4600" w:rsidRPr="007D4600" w:rsidRDefault="007D4600" w:rsidP="007D4600">
            <w:pPr>
              <w:spacing w:before="36" w:after="36"/>
              <w:rPr>
                <w:sz w:val="16"/>
                <w:szCs w:val="16"/>
              </w:rPr>
            </w:pPr>
            <w:r w:rsidRPr="007D4600">
              <w:rPr>
                <w:sz w:val="16"/>
                <w:szCs w:val="16"/>
              </w:rPr>
              <w:t>Hardly ever</w:t>
            </w:r>
          </w:p>
        </w:tc>
        <w:tc>
          <w:tcPr>
            <w:tcW w:w="1080" w:type="dxa"/>
          </w:tcPr>
          <w:p w14:paraId="11E29030" w14:textId="77777777" w:rsidR="007D4600" w:rsidRPr="007D4600" w:rsidRDefault="007D4600" w:rsidP="007D4600">
            <w:pPr>
              <w:spacing w:before="36" w:after="36"/>
              <w:rPr>
                <w:sz w:val="16"/>
                <w:szCs w:val="16"/>
              </w:rPr>
            </w:pPr>
            <w:r w:rsidRPr="007D4600">
              <w:rPr>
                <w:sz w:val="16"/>
                <w:szCs w:val="16"/>
              </w:rPr>
              <w:t>42262 (12.4%)</w:t>
            </w:r>
          </w:p>
        </w:tc>
        <w:tc>
          <w:tcPr>
            <w:tcW w:w="992" w:type="dxa"/>
          </w:tcPr>
          <w:p w14:paraId="3BC24669" w14:textId="77777777" w:rsidR="007D4600" w:rsidRPr="007D4600" w:rsidRDefault="007D4600" w:rsidP="007D4600">
            <w:pPr>
              <w:spacing w:before="36" w:after="36"/>
              <w:rPr>
                <w:sz w:val="16"/>
                <w:szCs w:val="16"/>
              </w:rPr>
            </w:pPr>
            <w:r w:rsidRPr="007D4600">
              <w:rPr>
                <w:sz w:val="16"/>
                <w:szCs w:val="16"/>
              </w:rPr>
              <w:t>10071 (15.6%)</w:t>
            </w:r>
          </w:p>
        </w:tc>
        <w:tc>
          <w:tcPr>
            <w:tcW w:w="808" w:type="dxa"/>
          </w:tcPr>
          <w:p w14:paraId="2713F87C" w14:textId="77777777" w:rsidR="007D4600" w:rsidRPr="007D4600" w:rsidRDefault="007D4600" w:rsidP="007D4600">
            <w:pPr>
              <w:spacing w:before="36" w:after="36"/>
              <w:rPr>
                <w:sz w:val="16"/>
                <w:szCs w:val="16"/>
              </w:rPr>
            </w:pPr>
            <w:r w:rsidRPr="007D4600">
              <w:rPr>
                <w:sz w:val="16"/>
                <w:szCs w:val="16"/>
              </w:rPr>
              <w:t>6175 (13.1%)</w:t>
            </w:r>
          </w:p>
        </w:tc>
        <w:tc>
          <w:tcPr>
            <w:tcW w:w="990" w:type="dxa"/>
          </w:tcPr>
          <w:p w14:paraId="44307008" w14:textId="77777777" w:rsidR="007D4600" w:rsidRPr="007D4600" w:rsidRDefault="007D4600" w:rsidP="007D4600">
            <w:pPr>
              <w:spacing w:before="36" w:after="36"/>
              <w:rPr>
                <w:sz w:val="16"/>
                <w:szCs w:val="16"/>
              </w:rPr>
            </w:pPr>
            <w:r w:rsidRPr="007D4600">
              <w:rPr>
                <w:sz w:val="16"/>
                <w:szCs w:val="16"/>
              </w:rPr>
              <w:t>7270 (13.2%)</w:t>
            </w:r>
          </w:p>
        </w:tc>
        <w:tc>
          <w:tcPr>
            <w:tcW w:w="990" w:type="dxa"/>
          </w:tcPr>
          <w:p w14:paraId="1146CB96" w14:textId="77777777" w:rsidR="007D4600" w:rsidRPr="007D4600" w:rsidRDefault="007D4600" w:rsidP="007D4600">
            <w:pPr>
              <w:spacing w:before="36" w:after="36"/>
              <w:rPr>
                <w:sz w:val="16"/>
                <w:szCs w:val="16"/>
              </w:rPr>
            </w:pPr>
            <w:r w:rsidRPr="007D4600">
              <w:rPr>
                <w:sz w:val="16"/>
                <w:szCs w:val="16"/>
              </w:rPr>
              <w:t>7113 (12.4%)</w:t>
            </w:r>
          </w:p>
        </w:tc>
        <w:tc>
          <w:tcPr>
            <w:tcW w:w="900" w:type="dxa"/>
          </w:tcPr>
          <w:p w14:paraId="63FCE373" w14:textId="77777777" w:rsidR="007D4600" w:rsidRPr="007D4600" w:rsidRDefault="007D4600" w:rsidP="007D4600">
            <w:pPr>
              <w:spacing w:before="36" w:after="36"/>
              <w:rPr>
                <w:sz w:val="16"/>
                <w:szCs w:val="16"/>
              </w:rPr>
            </w:pPr>
            <w:r w:rsidRPr="007D4600">
              <w:rPr>
                <w:sz w:val="16"/>
                <w:szCs w:val="16"/>
              </w:rPr>
              <w:t>7180 (11.4%)</w:t>
            </w:r>
          </w:p>
        </w:tc>
        <w:tc>
          <w:tcPr>
            <w:tcW w:w="810" w:type="dxa"/>
          </w:tcPr>
          <w:p w14:paraId="77AEA830" w14:textId="77777777" w:rsidR="007D4600" w:rsidRPr="007D4600" w:rsidRDefault="007D4600" w:rsidP="007D4600">
            <w:pPr>
              <w:spacing w:before="36" w:after="36"/>
              <w:rPr>
                <w:sz w:val="16"/>
                <w:szCs w:val="16"/>
              </w:rPr>
            </w:pPr>
            <w:r w:rsidRPr="007D4600">
              <w:rPr>
                <w:sz w:val="16"/>
                <w:szCs w:val="16"/>
              </w:rPr>
              <w:t>3498 (8.6%)</w:t>
            </w:r>
          </w:p>
        </w:tc>
        <w:tc>
          <w:tcPr>
            <w:tcW w:w="811" w:type="dxa"/>
          </w:tcPr>
          <w:p w14:paraId="02772B7C" w14:textId="77777777" w:rsidR="007D4600" w:rsidRPr="007D4600" w:rsidRDefault="007D4600" w:rsidP="007D4600">
            <w:pPr>
              <w:spacing w:before="36" w:after="36"/>
              <w:rPr>
                <w:sz w:val="16"/>
                <w:szCs w:val="16"/>
              </w:rPr>
            </w:pPr>
            <w:r w:rsidRPr="007D4600">
              <w:rPr>
                <w:sz w:val="16"/>
                <w:szCs w:val="16"/>
              </w:rPr>
              <w:t>836 (6.9%)</w:t>
            </w:r>
          </w:p>
        </w:tc>
        <w:tc>
          <w:tcPr>
            <w:tcW w:w="917" w:type="dxa"/>
          </w:tcPr>
          <w:p w14:paraId="30CBD2D8" w14:textId="77777777" w:rsidR="007D4600" w:rsidRPr="007D4600" w:rsidRDefault="007D4600" w:rsidP="007D4600">
            <w:pPr>
              <w:spacing w:before="36" w:after="36"/>
              <w:rPr>
                <w:sz w:val="16"/>
                <w:szCs w:val="16"/>
              </w:rPr>
            </w:pPr>
            <w:r w:rsidRPr="007D4600">
              <w:rPr>
                <w:sz w:val="16"/>
                <w:szCs w:val="16"/>
              </w:rPr>
              <w:t>119 (7.7%)</w:t>
            </w:r>
          </w:p>
        </w:tc>
      </w:tr>
      <w:tr w:rsidR="007D4600" w:rsidRPr="007D4600" w14:paraId="5279B0DE" w14:textId="77777777" w:rsidTr="002F2DC6">
        <w:tc>
          <w:tcPr>
            <w:tcW w:w="1278" w:type="dxa"/>
          </w:tcPr>
          <w:p w14:paraId="26EB3044" w14:textId="77777777" w:rsidR="007D4600" w:rsidRPr="007D4600" w:rsidRDefault="007D4600" w:rsidP="007D4600">
            <w:pPr>
              <w:spacing w:before="36" w:after="36"/>
              <w:rPr>
                <w:sz w:val="16"/>
                <w:szCs w:val="16"/>
              </w:rPr>
            </w:pPr>
            <w:r w:rsidRPr="007D4600">
              <w:rPr>
                <w:sz w:val="16"/>
                <w:szCs w:val="16"/>
              </w:rPr>
              <w:t>Some of the time</w:t>
            </w:r>
          </w:p>
        </w:tc>
        <w:tc>
          <w:tcPr>
            <w:tcW w:w="1080" w:type="dxa"/>
          </w:tcPr>
          <w:p w14:paraId="27A7718D" w14:textId="77777777" w:rsidR="007D4600" w:rsidRPr="007D4600" w:rsidRDefault="007D4600" w:rsidP="007D4600">
            <w:pPr>
              <w:spacing w:before="36" w:after="36"/>
              <w:rPr>
                <w:sz w:val="16"/>
                <w:szCs w:val="16"/>
              </w:rPr>
            </w:pPr>
            <w:r w:rsidRPr="007D4600">
              <w:rPr>
                <w:sz w:val="16"/>
                <w:szCs w:val="16"/>
              </w:rPr>
              <w:t>117966 (34.5%)</w:t>
            </w:r>
          </w:p>
        </w:tc>
        <w:tc>
          <w:tcPr>
            <w:tcW w:w="992" w:type="dxa"/>
          </w:tcPr>
          <w:p w14:paraId="5DBC07B0" w14:textId="77777777" w:rsidR="007D4600" w:rsidRPr="007D4600" w:rsidRDefault="007D4600" w:rsidP="007D4600">
            <w:pPr>
              <w:spacing w:before="36" w:after="36"/>
              <w:rPr>
                <w:sz w:val="16"/>
                <w:szCs w:val="16"/>
              </w:rPr>
            </w:pPr>
            <w:r w:rsidRPr="007D4600">
              <w:rPr>
                <w:sz w:val="16"/>
                <w:szCs w:val="16"/>
              </w:rPr>
              <w:t>25492 (39.4%)</w:t>
            </w:r>
          </w:p>
        </w:tc>
        <w:tc>
          <w:tcPr>
            <w:tcW w:w="808" w:type="dxa"/>
          </w:tcPr>
          <w:p w14:paraId="117FC022" w14:textId="77777777" w:rsidR="007D4600" w:rsidRPr="007D4600" w:rsidRDefault="007D4600" w:rsidP="007D4600">
            <w:pPr>
              <w:spacing w:before="36" w:after="36"/>
              <w:rPr>
                <w:sz w:val="16"/>
                <w:szCs w:val="16"/>
              </w:rPr>
            </w:pPr>
            <w:r w:rsidRPr="007D4600">
              <w:rPr>
                <w:sz w:val="16"/>
                <w:szCs w:val="16"/>
              </w:rPr>
              <w:t>18234 (38.6%)</w:t>
            </w:r>
          </w:p>
        </w:tc>
        <w:tc>
          <w:tcPr>
            <w:tcW w:w="990" w:type="dxa"/>
          </w:tcPr>
          <w:p w14:paraId="6CFA9FFB" w14:textId="77777777" w:rsidR="007D4600" w:rsidRPr="007D4600" w:rsidRDefault="007D4600" w:rsidP="007D4600">
            <w:pPr>
              <w:spacing w:before="36" w:after="36"/>
              <w:rPr>
                <w:sz w:val="16"/>
                <w:szCs w:val="16"/>
              </w:rPr>
            </w:pPr>
            <w:r w:rsidRPr="007D4600">
              <w:rPr>
                <w:sz w:val="16"/>
                <w:szCs w:val="16"/>
              </w:rPr>
              <w:t>21289 (38.5%)</w:t>
            </w:r>
          </w:p>
        </w:tc>
        <w:tc>
          <w:tcPr>
            <w:tcW w:w="990" w:type="dxa"/>
          </w:tcPr>
          <w:p w14:paraId="65D852E6" w14:textId="77777777" w:rsidR="007D4600" w:rsidRPr="007D4600" w:rsidRDefault="007D4600" w:rsidP="007D4600">
            <w:pPr>
              <w:spacing w:before="36" w:after="36"/>
              <w:rPr>
                <w:sz w:val="16"/>
                <w:szCs w:val="16"/>
              </w:rPr>
            </w:pPr>
            <w:r w:rsidRPr="007D4600">
              <w:rPr>
                <w:sz w:val="16"/>
                <w:szCs w:val="16"/>
              </w:rPr>
              <w:t>20129 (35.2%)</w:t>
            </w:r>
          </w:p>
        </w:tc>
        <w:tc>
          <w:tcPr>
            <w:tcW w:w="900" w:type="dxa"/>
          </w:tcPr>
          <w:p w14:paraId="36F11EFE" w14:textId="77777777" w:rsidR="007D4600" w:rsidRPr="007D4600" w:rsidRDefault="007D4600" w:rsidP="007D4600">
            <w:pPr>
              <w:spacing w:before="36" w:after="36"/>
              <w:rPr>
                <w:sz w:val="16"/>
                <w:szCs w:val="16"/>
              </w:rPr>
            </w:pPr>
            <w:r w:rsidRPr="007D4600">
              <w:rPr>
                <w:sz w:val="16"/>
                <w:szCs w:val="16"/>
              </w:rPr>
              <w:t>19465 (30.8%)</w:t>
            </w:r>
          </w:p>
        </w:tc>
        <w:tc>
          <w:tcPr>
            <w:tcW w:w="810" w:type="dxa"/>
          </w:tcPr>
          <w:p w14:paraId="5B3EBD27" w14:textId="77777777" w:rsidR="007D4600" w:rsidRPr="007D4600" w:rsidRDefault="007D4600" w:rsidP="007D4600">
            <w:pPr>
              <w:spacing w:before="36" w:after="36"/>
              <w:rPr>
                <w:sz w:val="16"/>
                <w:szCs w:val="16"/>
              </w:rPr>
            </w:pPr>
            <w:r w:rsidRPr="007D4600">
              <w:rPr>
                <w:sz w:val="16"/>
                <w:szCs w:val="16"/>
              </w:rPr>
              <w:t>10499 (25.7%)</w:t>
            </w:r>
          </w:p>
        </w:tc>
        <w:tc>
          <w:tcPr>
            <w:tcW w:w="811" w:type="dxa"/>
          </w:tcPr>
          <w:p w14:paraId="10EB7AEE" w14:textId="77777777" w:rsidR="007D4600" w:rsidRPr="007D4600" w:rsidRDefault="007D4600" w:rsidP="007D4600">
            <w:pPr>
              <w:spacing w:before="36" w:after="36"/>
              <w:rPr>
                <w:sz w:val="16"/>
                <w:szCs w:val="16"/>
              </w:rPr>
            </w:pPr>
            <w:r w:rsidRPr="007D4600">
              <w:rPr>
                <w:sz w:val="16"/>
                <w:szCs w:val="16"/>
              </w:rPr>
              <w:t>2569 (21.4%)</w:t>
            </w:r>
          </w:p>
        </w:tc>
        <w:tc>
          <w:tcPr>
            <w:tcW w:w="917" w:type="dxa"/>
          </w:tcPr>
          <w:p w14:paraId="34D7B64E" w14:textId="77777777" w:rsidR="007D4600" w:rsidRPr="007D4600" w:rsidRDefault="007D4600" w:rsidP="007D4600">
            <w:pPr>
              <w:spacing w:before="36" w:after="36"/>
              <w:rPr>
                <w:sz w:val="16"/>
                <w:szCs w:val="16"/>
              </w:rPr>
            </w:pPr>
            <w:r w:rsidRPr="007D4600">
              <w:rPr>
                <w:sz w:val="16"/>
                <w:szCs w:val="16"/>
              </w:rPr>
              <w:t>289 (18.8%)</w:t>
            </w:r>
          </w:p>
        </w:tc>
      </w:tr>
      <w:tr w:rsidR="007D4600" w:rsidRPr="007D4600" w14:paraId="37FEEB8D" w14:textId="77777777" w:rsidTr="002F2DC6">
        <w:tc>
          <w:tcPr>
            <w:tcW w:w="1278" w:type="dxa"/>
          </w:tcPr>
          <w:p w14:paraId="21830905" w14:textId="77777777" w:rsidR="007D4600" w:rsidRPr="007D4600" w:rsidRDefault="007D4600" w:rsidP="007D4600">
            <w:pPr>
              <w:spacing w:before="36" w:after="36"/>
              <w:rPr>
                <w:sz w:val="16"/>
                <w:szCs w:val="16"/>
              </w:rPr>
            </w:pPr>
            <w:r w:rsidRPr="007D4600">
              <w:rPr>
                <w:sz w:val="16"/>
                <w:szCs w:val="16"/>
              </w:rPr>
              <w:t>Most of the time</w:t>
            </w:r>
          </w:p>
        </w:tc>
        <w:tc>
          <w:tcPr>
            <w:tcW w:w="1080" w:type="dxa"/>
          </w:tcPr>
          <w:p w14:paraId="3AFDCC86" w14:textId="77777777" w:rsidR="007D4600" w:rsidRPr="007D4600" w:rsidRDefault="007D4600" w:rsidP="007D4600">
            <w:pPr>
              <w:spacing w:before="36" w:after="36"/>
              <w:rPr>
                <w:sz w:val="16"/>
                <w:szCs w:val="16"/>
              </w:rPr>
            </w:pPr>
            <w:r w:rsidRPr="007D4600">
              <w:rPr>
                <w:sz w:val="16"/>
                <w:szCs w:val="16"/>
              </w:rPr>
              <w:t>140096 (41.0%)</w:t>
            </w:r>
          </w:p>
        </w:tc>
        <w:tc>
          <w:tcPr>
            <w:tcW w:w="992" w:type="dxa"/>
          </w:tcPr>
          <w:p w14:paraId="359C0400" w14:textId="77777777" w:rsidR="007D4600" w:rsidRPr="007D4600" w:rsidRDefault="007D4600" w:rsidP="007D4600">
            <w:pPr>
              <w:spacing w:before="36" w:after="36"/>
              <w:rPr>
                <w:sz w:val="16"/>
                <w:szCs w:val="16"/>
              </w:rPr>
            </w:pPr>
            <w:r w:rsidRPr="007D4600">
              <w:rPr>
                <w:sz w:val="16"/>
                <w:szCs w:val="16"/>
              </w:rPr>
              <w:t>22792 (35.3%)</w:t>
            </w:r>
          </w:p>
        </w:tc>
        <w:tc>
          <w:tcPr>
            <w:tcW w:w="808" w:type="dxa"/>
          </w:tcPr>
          <w:p w14:paraId="3D524D3D" w14:textId="77777777" w:rsidR="007D4600" w:rsidRPr="007D4600" w:rsidRDefault="007D4600" w:rsidP="007D4600">
            <w:pPr>
              <w:spacing w:before="36" w:after="36"/>
              <w:rPr>
                <w:sz w:val="16"/>
                <w:szCs w:val="16"/>
              </w:rPr>
            </w:pPr>
            <w:r w:rsidRPr="007D4600">
              <w:rPr>
                <w:sz w:val="16"/>
                <w:szCs w:val="16"/>
              </w:rPr>
              <w:t>17866 (37.8%)</w:t>
            </w:r>
          </w:p>
        </w:tc>
        <w:tc>
          <w:tcPr>
            <w:tcW w:w="990" w:type="dxa"/>
          </w:tcPr>
          <w:p w14:paraId="196A03D1" w14:textId="77777777" w:rsidR="007D4600" w:rsidRPr="007D4600" w:rsidRDefault="007D4600" w:rsidP="007D4600">
            <w:pPr>
              <w:spacing w:before="36" w:after="36"/>
              <w:rPr>
                <w:sz w:val="16"/>
                <w:szCs w:val="16"/>
              </w:rPr>
            </w:pPr>
            <w:r w:rsidRPr="007D4600">
              <w:rPr>
                <w:sz w:val="16"/>
                <w:szCs w:val="16"/>
              </w:rPr>
              <w:t>21383 (38.7%)</w:t>
            </w:r>
          </w:p>
        </w:tc>
        <w:tc>
          <w:tcPr>
            <w:tcW w:w="990" w:type="dxa"/>
          </w:tcPr>
          <w:p w14:paraId="1321168F" w14:textId="77777777" w:rsidR="007D4600" w:rsidRPr="007D4600" w:rsidRDefault="007D4600" w:rsidP="007D4600">
            <w:pPr>
              <w:spacing w:before="36" w:after="36"/>
              <w:rPr>
                <w:sz w:val="16"/>
                <w:szCs w:val="16"/>
              </w:rPr>
            </w:pPr>
            <w:r w:rsidRPr="007D4600">
              <w:rPr>
                <w:sz w:val="16"/>
                <w:szCs w:val="16"/>
              </w:rPr>
              <w:t>23592 (41.2%)</w:t>
            </w:r>
          </w:p>
        </w:tc>
        <w:tc>
          <w:tcPr>
            <w:tcW w:w="900" w:type="dxa"/>
          </w:tcPr>
          <w:p w14:paraId="776B372D" w14:textId="77777777" w:rsidR="007D4600" w:rsidRPr="007D4600" w:rsidRDefault="007D4600" w:rsidP="007D4600">
            <w:pPr>
              <w:spacing w:before="36" w:after="36"/>
              <w:rPr>
                <w:sz w:val="16"/>
                <w:szCs w:val="16"/>
              </w:rPr>
            </w:pPr>
            <w:r w:rsidRPr="007D4600">
              <w:rPr>
                <w:sz w:val="16"/>
                <w:szCs w:val="16"/>
              </w:rPr>
              <w:t>27803 (44.1%)</w:t>
            </w:r>
          </w:p>
        </w:tc>
        <w:tc>
          <w:tcPr>
            <w:tcW w:w="810" w:type="dxa"/>
          </w:tcPr>
          <w:p w14:paraId="6730A145" w14:textId="77777777" w:rsidR="007D4600" w:rsidRPr="007D4600" w:rsidRDefault="007D4600" w:rsidP="007D4600">
            <w:pPr>
              <w:spacing w:before="36" w:after="36"/>
              <w:rPr>
                <w:sz w:val="16"/>
                <w:szCs w:val="16"/>
              </w:rPr>
            </w:pPr>
            <w:r w:rsidRPr="007D4600">
              <w:rPr>
                <w:sz w:val="16"/>
                <w:szCs w:val="16"/>
              </w:rPr>
              <w:t>19799 (48.4%)</w:t>
            </w:r>
          </w:p>
        </w:tc>
        <w:tc>
          <w:tcPr>
            <w:tcW w:w="811" w:type="dxa"/>
          </w:tcPr>
          <w:p w14:paraId="4FA7D1DF" w14:textId="77777777" w:rsidR="007D4600" w:rsidRPr="007D4600" w:rsidRDefault="007D4600" w:rsidP="007D4600">
            <w:pPr>
              <w:spacing w:before="36" w:after="36"/>
              <w:rPr>
                <w:sz w:val="16"/>
                <w:szCs w:val="16"/>
              </w:rPr>
            </w:pPr>
            <w:r w:rsidRPr="007D4600">
              <w:rPr>
                <w:sz w:val="16"/>
                <w:szCs w:val="16"/>
              </w:rPr>
              <w:t>6106 (50.8%)</w:t>
            </w:r>
          </w:p>
        </w:tc>
        <w:tc>
          <w:tcPr>
            <w:tcW w:w="917" w:type="dxa"/>
          </w:tcPr>
          <w:p w14:paraId="742B30E0" w14:textId="77777777" w:rsidR="007D4600" w:rsidRPr="007D4600" w:rsidRDefault="007D4600" w:rsidP="007D4600">
            <w:pPr>
              <w:spacing w:before="36" w:after="36"/>
              <w:rPr>
                <w:sz w:val="16"/>
                <w:szCs w:val="16"/>
              </w:rPr>
            </w:pPr>
            <w:r w:rsidRPr="007D4600">
              <w:rPr>
                <w:sz w:val="16"/>
                <w:szCs w:val="16"/>
              </w:rPr>
              <w:t>755 (49.2%)</w:t>
            </w:r>
          </w:p>
        </w:tc>
      </w:tr>
      <w:tr w:rsidR="007D4600" w:rsidRPr="007D4600" w14:paraId="5B3F9582" w14:textId="77777777" w:rsidTr="002F2DC6">
        <w:tc>
          <w:tcPr>
            <w:tcW w:w="1278" w:type="dxa"/>
          </w:tcPr>
          <w:p w14:paraId="499F4289" w14:textId="77777777" w:rsidR="007D4600" w:rsidRPr="007D4600" w:rsidRDefault="007D4600" w:rsidP="007D4600">
            <w:pPr>
              <w:spacing w:before="36" w:after="36"/>
              <w:rPr>
                <w:sz w:val="16"/>
                <w:szCs w:val="16"/>
              </w:rPr>
            </w:pPr>
            <w:r w:rsidRPr="007D4600">
              <w:rPr>
                <w:sz w:val="16"/>
                <w:szCs w:val="16"/>
              </w:rPr>
              <w:t>All of the time</w:t>
            </w:r>
          </w:p>
        </w:tc>
        <w:tc>
          <w:tcPr>
            <w:tcW w:w="1080" w:type="dxa"/>
          </w:tcPr>
          <w:p w14:paraId="7DC85217" w14:textId="77777777" w:rsidR="007D4600" w:rsidRPr="007D4600" w:rsidRDefault="007D4600" w:rsidP="007D4600">
            <w:pPr>
              <w:spacing w:before="36" w:after="36"/>
              <w:rPr>
                <w:sz w:val="16"/>
                <w:szCs w:val="16"/>
              </w:rPr>
            </w:pPr>
            <w:r w:rsidRPr="007D4600">
              <w:rPr>
                <w:sz w:val="16"/>
                <w:szCs w:val="16"/>
              </w:rPr>
              <w:t>41632 (12.2%)</w:t>
            </w:r>
          </w:p>
        </w:tc>
        <w:tc>
          <w:tcPr>
            <w:tcW w:w="992" w:type="dxa"/>
          </w:tcPr>
          <w:p w14:paraId="090231C6" w14:textId="77777777" w:rsidR="007D4600" w:rsidRPr="007D4600" w:rsidRDefault="007D4600" w:rsidP="007D4600">
            <w:pPr>
              <w:spacing w:before="36" w:after="36"/>
              <w:rPr>
                <w:sz w:val="16"/>
                <w:szCs w:val="16"/>
              </w:rPr>
            </w:pPr>
            <w:r w:rsidRPr="007D4600">
              <w:rPr>
                <w:sz w:val="16"/>
                <w:szCs w:val="16"/>
              </w:rPr>
              <w:t>6293 (9.7%)</w:t>
            </w:r>
          </w:p>
        </w:tc>
        <w:tc>
          <w:tcPr>
            <w:tcW w:w="808" w:type="dxa"/>
          </w:tcPr>
          <w:p w14:paraId="343C1E52" w14:textId="77777777" w:rsidR="007D4600" w:rsidRPr="007D4600" w:rsidRDefault="007D4600" w:rsidP="007D4600">
            <w:pPr>
              <w:spacing w:before="36" w:after="36"/>
              <w:rPr>
                <w:sz w:val="16"/>
                <w:szCs w:val="16"/>
              </w:rPr>
            </w:pPr>
            <w:r w:rsidRPr="007D4600">
              <w:rPr>
                <w:sz w:val="16"/>
                <w:szCs w:val="16"/>
              </w:rPr>
              <w:t>4974 (10.5%)</w:t>
            </w:r>
          </w:p>
        </w:tc>
        <w:tc>
          <w:tcPr>
            <w:tcW w:w="990" w:type="dxa"/>
          </w:tcPr>
          <w:p w14:paraId="0163FBC5" w14:textId="77777777" w:rsidR="007D4600" w:rsidRPr="007D4600" w:rsidRDefault="007D4600" w:rsidP="007D4600">
            <w:pPr>
              <w:spacing w:before="36" w:after="36"/>
              <w:rPr>
                <w:sz w:val="16"/>
                <w:szCs w:val="16"/>
              </w:rPr>
            </w:pPr>
            <w:r w:rsidRPr="007D4600">
              <w:rPr>
                <w:sz w:val="16"/>
                <w:szCs w:val="16"/>
              </w:rPr>
              <w:t>5299 (9.6%)</w:t>
            </w:r>
          </w:p>
        </w:tc>
        <w:tc>
          <w:tcPr>
            <w:tcW w:w="990" w:type="dxa"/>
          </w:tcPr>
          <w:p w14:paraId="73BE6F15" w14:textId="77777777" w:rsidR="007D4600" w:rsidRPr="007D4600" w:rsidRDefault="007D4600" w:rsidP="007D4600">
            <w:pPr>
              <w:spacing w:before="36" w:after="36"/>
              <w:rPr>
                <w:sz w:val="16"/>
                <w:szCs w:val="16"/>
              </w:rPr>
            </w:pPr>
            <w:r w:rsidRPr="007D4600">
              <w:rPr>
                <w:sz w:val="16"/>
                <w:szCs w:val="16"/>
              </w:rPr>
              <w:t>6425 (11.2%)</w:t>
            </w:r>
          </w:p>
        </w:tc>
        <w:tc>
          <w:tcPr>
            <w:tcW w:w="900" w:type="dxa"/>
          </w:tcPr>
          <w:p w14:paraId="6BB87383" w14:textId="77777777" w:rsidR="007D4600" w:rsidRPr="007D4600" w:rsidRDefault="007D4600" w:rsidP="007D4600">
            <w:pPr>
              <w:spacing w:before="36" w:after="36"/>
              <w:rPr>
                <w:sz w:val="16"/>
                <w:szCs w:val="16"/>
              </w:rPr>
            </w:pPr>
            <w:r w:rsidRPr="007D4600">
              <w:rPr>
                <w:sz w:val="16"/>
                <w:szCs w:val="16"/>
              </w:rPr>
              <w:t>8665 (13.7%)</w:t>
            </w:r>
          </w:p>
        </w:tc>
        <w:tc>
          <w:tcPr>
            <w:tcW w:w="810" w:type="dxa"/>
          </w:tcPr>
          <w:p w14:paraId="1E3449C6" w14:textId="77777777" w:rsidR="007D4600" w:rsidRPr="007D4600" w:rsidRDefault="007D4600" w:rsidP="007D4600">
            <w:pPr>
              <w:spacing w:before="36" w:after="36"/>
              <w:rPr>
                <w:sz w:val="16"/>
                <w:szCs w:val="16"/>
              </w:rPr>
            </w:pPr>
            <w:r w:rsidRPr="007D4600">
              <w:rPr>
                <w:sz w:val="16"/>
                <w:szCs w:val="16"/>
              </w:rPr>
              <w:t>7085 (17.3%)</w:t>
            </w:r>
          </w:p>
        </w:tc>
        <w:tc>
          <w:tcPr>
            <w:tcW w:w="811" w:type="dxa"/>
          </w:tcPr>
          <w:p w14:paraId="56FEFB08" w14:textId="77777777" w:rsidR="007D4600" w:rsidRPr="007D4600" w:rsidRDefault="007D4600" w:rsidP="007D4600">
            <w:pPr>
              <w:spacing w:before="36" w:after="36"/>
              <w:rPr>
                <w:sz w:val="16"/>
                <w:szCs w:val="16"/>
              </w:rPr>
            </w:pPr>
            <w:r w:rsidRPr="007D4600">
              <w:rPr>
                <w:sz w:val="16"/>
                <w:szCs w:val="16"/>
              </w:rPr>
              <w:t>2518 (20.9%)</w:t>
            </w:r>
          </w:p>
        </w:tc>
        <w:tc>
          <w:tcPr>
            <w:tcW w:w="917" w:type="dxa"/>
          </w:tcPr>
          <w:p w14:paraId="0EF15466" w14:textId="77777777" w:rsidR="007D4600" w:rsidRPr="007D4600" w:rsidRDefault="007D4600" w:rsidP="007D4600">
            <w:pPr>
              <w:spacing w:before="36" w:after="36"/>
              <w:rPr>
                <w:sz w:val="16"/>
                <w:szCs w:val="16"/>
              </w:rPr>
            </w:pPr>
            <w:r w:rsidRPr="007D4600">
              <w:rPr>
                <w:sz w:val="16"/>
                <w:szCs w:val="16"/>
              </w:rPr>
              <w:t>373 (24.3%)</w:t>
            </w:r>
          </w:p>
        </w:tc>
      </w:tr>
      <w:tr w:rsidR="007D4600" w:rsidRPr="007D4600" w14:paraId="4A283B29" w14:textId="77777777" w:rsidTr="002F2DC6">
        <w:tc>
          <w:tcPr>
            <w:tcW w:w="1278" w:type="dxa"/>
            <w:shd w:val="clear" w:color="auto" w:fill="D9D9D9" w:themeFill="background1" w:themeFillShade="D9"/>
          </w:tcPr>
          <w:p w14:paraId="31578EDE" w14:textId="77777777" w:rsidR="007D4600" w:rsidRPr="007D4600" w:rsidRDefault="007D4600" w:rsidP="007D4600">
            <w:pPr>
              <w:spacing w:before="36" w:after="36"/>
              <w:rPr>
                <w:sz w:val="16"/>
                <w:szCs w:val="16"/>
              </w:rPr>
            </w:pPr>
            <w:r w:rsidRPr="007D4600">
              <w:rPr>
                <w:sz w:val="16"/>
                <w:szCs w:val="16"/>
              </w:rPr>
              <w:t>Medical Diagnosis</w:t>
            </w:r>
          </w:p>
        </w:tc>
        <w:tc>
          <w:tcPr>
            <w:tcW w:w="1080" w:type="dxa"/>
            <w:shd w:val="clear" w:color="auto" w:fill="D9D9D9" w:themeFill="background1" w:themeFillShade="D9"/>
          </w:tcPr>
          <w:p w14:paraId="0710B10B"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2664B708"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00CE850D"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DD300B8"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72CF40C6"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13F4DE89"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3409ED89"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7BEA6A59"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6AFEC068" w14:textId="77777777" w:rsidR="007D4600" w:rsidRPr="007D4600" w:rsidRDefault="007D4600" w:rsidP="007D4600">
            <w:pPr>
              <w:spacing w:before="36" w:after="36"/>
              <w:rPr>
                <w:sz w:val="16"/>
                <w:szCs w:val="16"/>
              </w:rPr>
            </w:pPr>
          </w:p>
        </w:tc>
      </w:tr>
      <w:tr w:rsidR="007D4600" w:rsidRPr="007D4600" w14:paraId="1DC59C7B" w14:textId="77777777" w:rsidTr="002F2DC6">
        <w:tc>
          <w:tcPr>
            <w:tcW w:w="1278" w:type="dxa"/>
          </w:tcPr>
          <w:p w14:paraId="04726499" w14:textId="77777777" w:rsidR="007D4600" w:rsidRPr="007D4600" w:rsidRDefault="007D4600" w:rsidP="007D4600">
            <w:pPr>
              <w:spacing w:before="36" w:after="36"/>
              <w:rPr>
                <w:sz w:val="16"/>
                <w:szCs w:val="16"/>
              </w:rPr>
            </w:pPr>
            <w:r w:rsidRPr="007D4600">
              <w:rPr>
                <w:sz w:val="16"/>
                <w:szCs w:val="16"/>
              </w:rPr>
              <w:t>No</w:t>
            </w:r>
          </w:p>
        </w:tc>
        <w:tc>
          <w:tcPr>
            <w:tcW w:w="1080" w:type="dxa"/>
          </w:tcPr>
          <w:p w14:paraId="3389E6BF" w14:textId="77777777" w:rsidR="007D4600" w:rsidRPr="007D4600" w:rsidRDefault="007D4600" w:rsidP="007D4600">
            <w:pPr>
              <w:spacing w:before="36" w:after="36"/>
              <w:rPr>
                <w:sz w:val="16"/>
                <w:szCs w:val="16"/>
              </w:rPr>
            </w:pPr>
            <w:r w:rsidRPr="007D4600">
              <w:rPr>
                <w:sz w:val="16"/>
                <w:szCs w:val="16"/>
              </w:rPr>
              <w:t>280712 (82.1%)</w:t>
            </w:r>
          </w:p>
        </w:tc>
        <w:tc>
          <w:tcPr>
            <w:tcW w:w="992" w:type="dxa"/>
          </w:tcPr>
          <w:p w14:paraId="4C660AD2" w14:textId="77777777" w:rsidR="007D4600" w:rsidRPr="007D4600" w:rsidRDefault="007D4600" w:rsidP="007D4600">
            <w:pPr>
              <w:spacing w:before="36" w:after="36"/>
              <w:rPr>
                <w:sz w:val="16"/>
                <w:szCs w:val="16"/>
              </w:rPr>
            </w:pPr>
            <w:r w:rsidRPr="007D4600">
              <w:rPr>
                <w:sz w:val="16"/>
                <w:szCs w:val="16"/>
              </w:rPr>
              <w:t>54877 (84.9%)</w:t>
            </w:r>
          </w:p>
        </w:tc>
        <w:tc>
          <w:tcPr>
            <w:tcW w:w="808" w:type="dxa"/>
          </w:tcPr>
          <w:p w14:paraId="01BA078A" w14:textId="77777777" w:rsidR="007D4600" w:rsidRPr="007D4600" w:rsidRDefault="007D4600" w:rsidP="007D4600">
            <w:pPr>
              <w:spacing w:before="36" w:after="36"/>
              <w:rPr>
                <w:sz w:val="16"/>
                <w:szCs w:val="16"/>
              </w:rPr>
            </w:pPr>
            <w:r w:rsidRPr="007D4600">
              <w:rPr>
                <w:sz w:val="16"/>
                <w:szCs w:val="16"/>
              </w:rPr>
              <w:t>40813 (86.4%)</w:t>
            </w:r>
          </w:p>
        </w:tc>
        <w:tc>
          <w:tcPr>
            <w:tcW w:w="990" w:type="dxa"/>
          </w:tcPr>
          <w:p w14:paraId="58BFE62A" w14:textId="77777777" w:rsidR="007D4600" w:rsidRPr="007D4600" w:rsidRDefault="007D4600" w:rsidP="007D4600">
            <w:pPr>
              <w:spacing w:before="36" w:after="36"/>
              <w:rPr>
                <w:sz w:val="16"/>
                <w:szCs w:val="16"/>
              </w:rPr>
            </w:pPr>
            <w:r w:rsidRPr="007D4600">
              <w:rPr>
                <w:sz w:val="16"/>
                <w:szCs w:val="16"/>
              </w:rPr>
              <w:t>47336 (85.7%)</w:t>
            </w:r>
          </w:p>
        </w:tc>
        <w:tc>
          <w:tcPr>
            <w:tcW w:w="990" w:type="dxa"/>
          </w:tcPr>
          <w:p w14:paraId="54EDB978" w14:textId="77777777" w:rsidR="007D4600" w:rsidRPr="007D4600" w:rsidRDefault="007D4600" w:rsidP="007D4600">
            <w:pPr>
              <w:spacing w:before="36" w:after="36"/>
              <w:rPr>
                <w:sz w:val="16"/>
                <w:szCs w:val="16"/>
              </w:rPr>
            </w:pPr>
            <w:r w:rsidRPr="007D4600">
              <w:rPr>
                <w:sz w:val="16"/>
                <w:szCs w:val="16"/>
              </w:rPr>
              <w:t>47419 (82.8%)</w:t>
            </w:r>
          </w:p>
        </w:tc>
        <w:tc>
          <w:tcPr>
            <w:tcW w:w="900" w:type="dxa"/>
          </w:tcPr>
          <w:p w14:paraId="3EF103C4" w14:textId="77777777" w:rsidR="007D4600" w:rsidRPr="007D4600" w:rsidRDefault="007D4600" w:rsidP="007D4600">
            <w:pPr>
              <w:spacing w:before="36" w:after="36"/>
              <w:rPr>
                <w:sz w:val="16"/>
                <w:szCs w:val="16"/>
              </w:rPr>
            </w:pPr>
            <w:r w:rsidRPr="007D4600">
              <w:rPr>
                <w:sz w:val="16"/>
                <w:szCs w:val="16"/>
              </w:rPr>
              <w:t>49690 (78.7%)</w:t>
            </w:r>
          </w:p>
        </w:tc>
        <w:tc>
          <w:tcPr>
            <w:tcW w:w="810" w:type="dxa"/>
          </w:tcPr>
          <w:p w14:paraId="3F2A4182" w14:textId="77777777" w:rsidR="007D4600" w:rsidRPr="007D4600" w:rsidRDefault="007D4600" w:rsidP="007D4600">
            <w:pPr>
              <w:spacing w:before="36" w:after="36"/>
              <w:rPr>
                <w:sz w:val="16"/>
                <w:szCs w:val="16"/>
              </w:rPr>
            </w:pPr>
            <w:r w:rsidRPr="007D4600">
              <w:rPr>
                <w:sz w:val="16"/>
                <w:szCs w:val="16"/>
              </w:rPr>
              <w:t>31090 (76.1%)</w:t>
            </w:r>
          </w:p>
        </w:tc>
        <w:tc>
          <w:tcPr>
            <w:tcW w:w="811" w:type="dxa"/>
          </w:tcPr>
          <w:p w14:paraId="531FE0C2" w14:textId="77777777" w:rsidR="007D4600" w:rsidRPr="007D4600" w:rsidRDefault="007D4600" w:rsidP="007D4600">
            <w:pPr>
              <w:spacing w:before="36" w:after="36"/>
              <w:rPr>
                <w:sz w:val="16"/>
                <w:szCs w:val="16"/>
              </w:rPr>
            </w:pPr>
            <w:r w:rsidRPr="007D4600">
              <w:rPr>
                <w:sz w:val="16"/>
                <w:szCs w:val="16"/>
              </w:rPr>
              <w:t>8488 (70.6%)</w:t>
            </w:r>
          </w:p>
        </w:tc>
        <w:tc>
          <w:tcPr>
            <w:tcW w:w="917" w:type="dxa"/>
          </w:tcPr>
          <w:p w14:paraId="08FE45BA" w14:textId="77777777" w:rsidR="007D4600" w:rsidRPr="007D4600" w:rsidRDefault="007D4600" w:rsidP="007D4600">
            <w:pPr>
              <w:spacing w:before="36" w:after="36"/>
              <w:rPr>
                <w:sz w:val="16"/>
                <w:szCs w:val="16"/>
              </w:rPr>
            </w:pPr>
            <w:r w:rsidRPr="007D4600">
              <w:rPr>
                <w:sz w:val="16"/>
                <w:szCs w:val="16"/>
              </w:rPr>
              <w:t>999 (65.0%)</w:t>
            </w:r>
          </w:p>
        </w:tc>
      </w:tr>
      <w:tr w:rsidR="007D4600" w:rsidRPr="007D4600" w14:paraId="1B4B9AF3" w14:textId="77777777" w:rsidTr="002F2DC6">
        <w:tc>
          <w:tcPr>
            <w:tcW w:w="1278" w:type="dxa"/>
          </w:tcPr>
          <w:p w14:paraId="4110DF18" w14:textId="77777777" w:rsidR="007D4600" w:rsidRPr="007D4600" w:rsidRDefault="007D4600" w:rsidP="007D4600">
            <w:pPr>
              <w:spacing w:before="36" w:after="36"/>
              <w:rPr>
                <w:sz w:val="16"/>
                <w:szCs w:val="16"/>
              </w:rPr>
            </w:pPr>
            <w:r w:rsidRPr="007D4600">
              <w:rPr>
                <w:sz w:val="16"/>
                <w:szCs w:val="16"/>
              </w:rPr>
              <w:t>Yes</w:t>
            </w:r>
          </w:p>
        </w:tc>
        <w:tc>
          <w:tcPr>
            <w:tcW w:w="1080" w:type="dxa"/>
          </w:tcPr>
          <w:p w14:paraId="3F4B6F57" w14:textId="77777777" w:rsidR="007D4600" w:rsidRPr="007D4600" w:rsidRDefault="007D4600" w:rsidP="007D4600">
            <w:pPr>
              <w:spacing w:before="36" w:after="36"/>
              <w:rPr>
                <w:sz w:val="16"/>
                <w:szCs w:val="16"/>
              </w:rPr>
            </w:pPr>
            <w:r w:rsidRPr="007D4600">
              <w:rPr>
                <w:sz w:val="16"/>
                <w:szCs w:val="16"/>
              </w:rPr>
              <w:t>53164 (15.5%)</w:t>
            </w:r>
          </w:p>
        </w:tc>
        <w:tc>
          <w:tcPr>
            <w:tcW w:w="992" w:type="dxa"/>
          </w:tcPr>
          <w:p w14:paraId="4BFB2B5B" w14:textId="77777777" w:rsidR="007D4600" w:rsidRPr="007D4600" w:rsidRDefault="007D4600" w:rsidP="007D4600">
            <w:pPr>
              <w:spacing w:before="36" w:after="36"/>
              <w:rPr>
                <w:sz w:val="16"/>
                <w:szCs w:val="16"/>
              </w:rPr>
            </w:pPr>
            <w:r w:rsidRPr="007D4600">
              <w:rPr>
                <w:sz w:val="16"/>
                <w:szCs w:val="16"/>
              </w:rPr>
              <w:t>7584 (11.7%)</w:t>
            </w:r>
          </w:p>
        </w:tc>
        <w:tc>
          <w:tcPr>
            <w:tcW w:w="808" w:type="dxa"/>
          </w:tcPr>
          <w:p w14:paraId="7DBB1839" w14:textId="77777777" w:rsidR="007D4600" w:rsidRPr="007D4600" w:rsidRDefault="007D4600" w:rsidP="007D4600">
            <w:pPr>
              <w:spacing w:before="36" w:after="36"/>
              <w:rPr>
                <w:sz w:val="16"/>
                <w:szCs w:val="16"/>
              </w:rPr>
            </w:pPr>
            <w:r w:rsidRPr="007D4600">
              <w:rPr>
                <w:sz w:val="16"/>
                <w:szCs w:val="16"/>
              </w:rPr>
              <w:t>5438 (11.5%)</w:t>
            </w:r>
          </w:p>
        </w:tc>
        <w:tc>
          <w:tcPr>
            <w:tcW w:w="990" w:type="dxa"/>
          </w:tcPr>
          <w:p w14:paraId="0D9D3E91" w14:textId="77777777" w:rsidR="007D4600" w:rsidRPr="007D4600" w:rsidRDefault="007D4600" w:rsidP="007D4600">
            <w:pPr>
              <w:spacing w:before="36" w:after="36"/>
              <w:rPr>
                <w:sz w:val="16"/>
                <w:szCs w:val="16"/>
              </w:rPr>
            </w:pPr>
            <w:r w:rsidRPr="007D4600">
              <w:rPr>
                <w:sz w:val="16"/>
                <w:szCs w:val="16"/>
              </w:rPr>
              <w:t>6702 (12.1%)</w:t>
            </w:r>
          </w:p>
        </w:tc>
        <w:tc>
          <w:tcPr>
            <w:tcW w:w="990" w:type="dxa"/>
          </w:tcPr>
          <w:p w14:paraId="6475FDE4" w14:textId="77777777" w:rsidR="007D4600" w:rsidRPr="007D4600" w:rsidRDefault="007D4600" w:rsidP="007D4600">
            <w:pPr>
              <w:spacing w:before="36" w:after="36"/>
              <w:rPr>
                <w:sz w:val="16"/>
                <w:szCs w:val="16"/>
              </w:rPr>
            </w:pPr>
            <w:r w:rsidRPr="007D4600">
              <w:rPr>
                <w:sz w:val="16"/>
                <w:szCs w:val="16"/>
              </w:rPr>
              <w:t>8628 (15.1%)</w:t>
            </w:r>
          </w:p>
        </w:tc>
        <w:tc>
          <w:tcPr>
            <w:tcW w:w="900" w:type="dxa"/>
          </w:tcPr>
          <w:p w14:paraId="1D99FD08" w14:textId="77777777" w:rsidR="007D4600" w:rsidRPr="007D4600" w:rsidRDefault="007D4600" w:rsidP="007D4600">
            <w:pPr>
              <w:spacing w:before="36" w:after="36"/>
              <w:rPr>
                <w:sz w:val="16"/>
                <w:szCs w:val="16"/>
              </w:rPr>
            </w:pPr>
            <w:r w:rsidRPr="007D4600">
              <w:rPr>
                <w:sz w:val="16"/>
                <w:szCs w:val="16"/>
              </w:rPr>
              <w:t>12133 (19.2%)</w:t>
            </w:r>
          </w:p>
        </w:tc>
        <w:tc>
          <w:tcPr>
            <w:tcW w:w="810" w:type="dxa"/>
          </w:tcPr>
          <w:p w14:paraId="378CD048" w14:textId="77777777" w:rsidR="007D4600" w:rsidRPr="007D4600" w:rsidRDefault="007D4600" w:rsidP="007D4600">
            <w:pPr>
              <w:spacing w:before="36" w:after="36"/>
              <w:rPr>
                <w:sz w:val="16"/>
                <w:szCs w:val="16"/>
              </w:rPr>
            </w:pPr>
            <w:r w:rsidRPr="007D4600">
              <w:rPr>
                <w:sz w:val="16"/>
                <w:szCs w:val="16"/>
              </w:rPr>
              <w:t>8917 (21.8%)</w:t>
            </w:r>
          </w:p>
        </w:tc>
        <w:tc>
          <w:tcPr>
            <w:tcW w:w="811" w:type="dxa"/>
          </w:tcPr>
          <w:p w14:paraId="301F32B9" w14:textId="77777777" w:rsidR="007D4600" w:rsidRPr="007D4600" w:rsidRDefault="007D4600" w:rsidP="007D4600">
            <w:pPr>
              <w:spacing w:before="36" w:after="36"/>
              <w:rPr>
                <w:sz w:val="16"/>
                <w:szCs w:val="16"/>
              </w:rPr>
            </w:pPr>
            <w:r w:rsidRPr="007D4600">
              <w:rPr>
                <w:sz w:val="16"/>
                <w:szCs w:val="16"/>
              </w:rPr>
              <w:t>3286 (27.3%)</w:t>
            </w:r>
          </w:p>
        </w:tc>
        <w:tc>
          <w:tcPr>
            <w:tcW w:w="917" w:type="dxa"/>
          </w:tcPr>
          <w:p w14:paraId="37E9B182" w14:textId="77777777" w:rsidR="007D4600" w:rsidRPr="007D4600" w:rsidRDefault="007D4600" w:rsidP="007D4600">
            <w:pPr>
              <w:spacing w:before="36" w:after="36"/>
              <w:rPr>
                <w:sz w:val="16"/>
                <w:szCs w:val="16"/>
              </w:rPr>
            </w:pPr>
            <w:r w:rsidRPr="007D4600">
              <w:rPr>
                <w:sz w:val="16"/>
                <w:szCs w:val="16"/>
              </w:rPr>
              <w:t>476 (31.0%)</w:t>
            </w:r>
          </w:p>
        </w:tc>
      </w:tr>
      <w:tr w:rsidR="007D4600" w:rsidRPr="007D4600" w14:paraId="1EF83298" w14:textId="77777777" w:rsidTr="002F2DC6">
        <w:tc>
          <w:tcPr>
            <w:tcW w:w="1278" w:type="dxa"/>
          </w:tcPr>
          <w:p w14:paraId="3E842422" w14:textId="77777777" w:rsidR="007D4600" w:rsidRPr="007D4600" w:rsidRDefault="007D4600" w:rsidP="007D4600">
            <w:pPr>
              <w:spacing w:before="36" w:after="36"/>
              <w:rPr>
                <w:sz w:val="16"/>
                <w:szCs w:val="16"/>
              </w:rPr>
            </w:pPr>
            <w:r w:rsidRPr="007D4600">
              <w:rPr>
                <w:sz w:val="16"/>
                <w:szCs w:val="16"/>
              </w:rPr>
              <w:t>Missing</w:t>
            </w:r>
          </w:p>
        </w:tc>
        <w:tc>
          <w:tcPr>
            <w:tcW w:w="1080" w:type="dxa"/>
          </w:tcPr>
          <w:p w14:paraId="6E6B0D9B" w14:textId="77777777" w:rsidR="007D4600" w:rsidRPr="007D4600" w:rsidRDefault="007D4600" w:rsidP="007D4600">
            <w:pPr>
              <w:spacing w:before="36" w:after="36"/>
              <w:rPr>
                <w:sz w:val="16"/>
                <w:szCs w:val="16"/>
              </w:rPr>
            </w:pPr>
            <w:r w:rsidRPr="007D4600">
              <w:rPr>
                <w:sz w:val="16"/>
                <w:szCs w:val="16"/>
              </w:rPr>
              <w:t>8080 (2.4%)</w:t>
            </w:r>
          </w:p>
        </w:tc>
        <w:tc>
          <w:tcPr>
            <w:tcW w:w="992" w:type="dxa"/>
          </w:tcPr>
          <w:p w14:paraId="1BF5EAAC" w14:textId="77777777" w:rsidR="007D4600" w:rsidRPr="007D4600" w:rsidRDefault="007D4600" w:rsidP="007D4600">
            <w:pPr>
              <w:spacing w:before="36" w:after="36"/>
              <w:rPr>
                <w:sz w:val="16"/>
                <w:szCs w:val="16"/>
              </w:rPr>
            </w:pPr>
            <w:r w:rsidRPr="007D4600">
              <w:rPr>
                <w:sz w:val="16"/>
                <w:szCs w:val="16"/>
              </w:rPr>
              <w:t>2187 (3.4%)</w:t>
            </w:r>
          </w:p>
        </w:tc>
        <w:tc>
          <w:tcPr>
            <w:tcW w:w="808" w:type="dxa"/>
          </w:tcPr>
          <w:p w14:paraId="44388999" w14:textId="77777777" w:rsidR="007D4600" w:rsidRPr="007D4600" w:rsidRDefault="007D4600" w:rsidP="007D4600">
            <w:pPr>
              <w:spacing w:before="36" w:after="36"/>
              <w:rPr>
                <w:sz w:val="16"/>
                <w:szCs w:val="16"/>
              </w:rPr>
            </w:pPr>
            <w:r w:rsidRPr="007D4600">
              <w:rPr>
                <w:sz w:val="16"/>
                <w:szCs w:val="16"/>
              </w:rPr>
              <w:t>998 (2.1%)</w:t>
            </w:r>
          </w:p>
        </w:tc>
        <w:tc>
          <w:tcPr>
            <w:tcW w:w="990" w:type="dxa"/>
          </w:tcPr>
          <w:p w14:paraId="48038680" w14:textId="77777777" w:rsidR="007D4600" w:rsidRPr="007D4600" w:rsidRDefault="007D4600" w:rsidP="007D4600">
            <w:pPr>
              <w:spacing w:before="36" w:after="36"/>
              <w:rPr>
                <w:sz w:val="16"/>
                <w:szCs w:val="16"/>
              </w:rPr>
            </w:pPr>
            <w:r w:rsidRPr="007D4600">
              <w:rPr>
                <w:sz w:val="16"/>
                <w:szCs w:val="16"/>
              </w:rPr>
              <w:t>1203 (2.2%)</w:t>
            </w:r>
          </w:p>
        </w:tc>
        <w:tc>
          <w:tcPr>
            <w:tcW w:w="990" w:type="dxa"/>
          </w:tcPr>
          <w:p w14:paraId="4A4BC71F" w14:textId="77777777" w:rsidR="007D4600" w:rsidRPr="007D4600" w:rsidRDefault="007D4600" w:rsidP="007D4600">
            <w:pPr>
              <w:spacing w:before="36" w:after="36"/>
              <w:rPr>
                <w:sz w:val="16"/>
                <w:szCs w:val="16"/>
              </w:rPr>
            </w:pPr>
            <w:r w:rsidRPr="007D4600">
              <w:rPr>
                <w:sz w:val="16"/>
                <w:szCs w:val="16"/>
              </w:rPr>
              <w:t>1212 (2.1%)</w:t>
            </w:r>
          </w:p>
        </w:tc>
        <w:tc>
          <w:tcPr>
            <w:tcW w:w="900" w:type="dxa"/>
          </w:tcPr>
          <w:p w14:paraId="5822DC4F" w14:textId="77777777" w:rsidR="007D4600" w:rsidRPr="007D4600" w:rsidRDefault="007D4600" w:rsidP="007D4600">
            <w:pPr>
              <w:spacing w:before="36" w:after="36"/>
              <w:rPr>
                <w:sz w:val="16"/>
                <w:szCs w:val="16"/>
              </w:rPr>
            </w:pPr>
            <w:r w:rsidRPr="007D4600">
              <w:rPr>
                <w:sz w:val="16"/>
                <w:szCs w:val="16"/>
              </w:rPr>
              <w:t>1290 (2.0%)</w:t>
            </w:r>
          </w:p>
        </w:tc>
        <w:tc>
          <w:tcPr>
            <w:tcW w:w="810" w:type="dxa"/>
          </w:tcPr>
          <w:p w14:paraId="4C6A99B1" w14:textId="77777777" w:rsidR="007D4600" w:rsidRPr="007D4600" w:rsidRDefault="007D4600" w:rsidP="007D4600">
            <w:pPr>
              <w:spacing w:before="36" w:after="36"/>
              <w:rPr>
                <w:sz w:val="16"/>
                <w:szCs w:val="16"/>
              </w:rPr>
            </w:pPr>
            <w:r w:rsidRPr="007D4600">
              <w:rPr>
                <w:sz w:val="16"/>
                <w:szCs w:val="16"/>
              </w:rPr>
              <w:t>874 (2.1%)</w:t>
            </w:r>
          </w:p>
        </w:tc>
        <w:tc>
          <w:tcPr>
            <w:tcW w:w="811" w:type="dxa"/>
          </w:tcPr>
          <w:p w14:paraId="3096F0B8" w14:textId="77777777" w:rsidR="007D4600" w:rsidRPr="007D4600" w:rsidRDefault="007D4600" w:rsidP="007D4600">
            <w:pPr>
              <w:spacing w:before="36" w:after="36"/>
              <w:rPr>
                <w:sz w:val="16"/>
                <w:szCs w:val="16"/>
              </w:rPr>
            </w:pPr>
            <w:r w:rsidRPr="007D4600">
              <w:rPr>
                <w:sz w:val="16"/>
                <w:szCs w:val="16"/>
              </w:rPr>
              <w:t>255 (2.1%)</w:t>
            </w:r>
          </w:p>
        </w:tc>
        <w:tc>
          <w:tcPr>
            <w:tcW w:w="917" w:type="dxa"/>
          </w:tcPr>
          <w:p w14:paraId="299D9F62" w14:textId="77777777" w:rsidR="007D4600" w:rsidRPr="007D4600" w:rsidRDefault="007D4600" w:rsidP="007D4600">
            <w:pPr>
              <w:spacing w:before="36" w:after="36"/>
              <w:rPr>
                <w:sz w:val="16"/>
                <w:szCs w:val="16"/>
              </w:rPr>
            </w:pPr>
            <w:r w:rsidRPr="007D4600">
              <w:rPr>
                <w:sz w:val="16"/>
                <w:szCs w:val="16"/>
              </w:rPr>
              <w:t>61 (4.0%)</w:t>
            </w:r>
          </w:p>
        </w:tc>
      </w:tr>
      <w:tr w:rsidR="007D4600" w:rsidRPr="007D4600" w14:paraId="683C5C39" w14:textId="77777777" w:rsidTr="002F2DC6">
        <w:tc>
          <w:tcPr>
            <w:tcW w:w="1278" w:type="dxa"/>
            <w:shd w:val="clear" w:color="auto" w:fill="D9D9D9" w:themeFill="background1" w:themeFillShade="D9"/>
          </w:tcPr>
          <w:p w14:paraId="32B9A957" w14:textId="77777777" w:rsidR="007D4600" w:rsidRPr="007D4600" w:rsidRDefault="007D4600" w:rsidP="007D4600">
            <w:pPr>
              <w:spacing w:before="36" w:after="36"/>
              <w:rPr>
                <w:sz w:val="16"/>
                <w:szCs w:val="16"/>
              </w:rPr>
            </w:pPr>
            <w:r w:rsidRPr="007D4600">
              <w:rPr>
                <w:sz w:val="16"/>
                <w:szCs w:val="16"/>
              </w:rPr>
              <w:t>Mental Health Treatment in Past Year</w:t>
            </w:r>
          </w:p>
        </w:tc>
        <w:tc>
          <w:tcPr>
            <w:tcW w:w="1080" w:type="dxa"/>
            <w:shd w:val="clear" w:color="auto" w:fill="D9D9D9" w:themeFill="background1" w:themeFillShade="D9"/>
          </w:tcPr>
          <w:p w14:paraId="17A24A52"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4809EBDA"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3FA9EFA6"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755B8AE5"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53EC59FE"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2D454735"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55C97F3D"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2E232FD6"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16EEF511" w14:textId="77777777" w:rsidR="007D4600" w:rsidRPr="007D4600" w:rsidRDefault="007D4600" w:rsidP="007D4600">
            <w:pPr>
              <w:spacing w:before="36" w:after="36"/>
              <w:rPr>
                <w:sz w:val="16"/>
                <w:szCs w:val="16"/>
              </w:rPr>
            </w:pPr>
          </w:p>
        </w:tc>
      </w:tr>
      <w:tr w:rsidR="007D4600" w:rsidRPr="007D4600" w14:paraId="43BC6D8F" w14:textId="77777777" w:rsidTr="002F2DC6">
        <w:tc>
          <w:tcPr>
            <w:tcW w:w="1278" w:type="dxa"/>
          </w:tcPr>
          <w:p w14:paraId="6EAAE8BF" w14:textId="77777777" w:rsidR="007D4600" w:rsidRPr="007D4600" w:rsidRDefault="007D4600" w:rsidP="007D4600">
            <w:pPr>
              <w:spacing w:before="36" w:after="36"/>
              <w:rPr>
                <w:sz w:val="16"/>
                <w:szCs w:val="16"/>
              </w:rPr>
            </w:pPr>
            <w:r w:rsidRPr="007D4600">
              <w:rPr>
                <w:sz w:val="16"/>
                <w:szCs w:val="16"/>
              </w:rPr>
              <w:t>No</w:t>
            </w:r>
          </w:p>
        </w:tc>
        <w:tc>
          <w:tcPr>
            <w:tcW w:w="1080" w:type="dxa"/>
          </w:tcPr>
          <w:p w14:paraId="2DAFD2C3" w14:textId="77777777" w:rsidR="007D4600" w:rsidRPr="007D4600" w:rsidRDefault="007D4600" w:rsidP="007D4600">
            <w:pPr>
              <w:spacing w:before="36" w:after="36"/>
              <w:rPr>
                <w:sz w:val="16"/>
                <w:szCs w:val="16"/>
              </w:rPr>
            </w:pPr>
            <w:r w:rsidRPr="007D4600">
              <w:rPr>
                <w:sz w:val="16"/>
                <w:szCs w:val="16"/>
              </w:rPr>
              <w:t>287518 (84.1%)</w:t>
            </w:r>
          </w:p>
        </w:tc>
        <w:tc>
          <w:tcPr>
            <w:tcW w:w="992" w:type="dxa"/>
          </w:tcPr>
          <w:p w14:paraId="4D35418E" w14:textId="77777777" w:rsidR="007D4600" w:rsidRPr="007D4600" w:rsidRDefault="007D4600" w:rsidP="007D4600">
            <w:pPr>
              <w:spacing w:before="36" w:after="36"/>
              <w:rPr>
                <w:sz w:val="16"/>
                <w:szCs w:val="16"/>
              </w:rPr>
            </w:pPr>
            <w:r w:rsidRPr="007D4600">
              <w:rPr>
                <w:sz w:val="16"/>
                <w:szCs w:val="16"/>
              </w:rPr>
              <w:t>51770 (80.1%)</w:t>
            </w:r>
          </w:p>
        </w:tc>
        <w:tc>
          <w:tcPr>
            <w:tcW w:w="808" w:type="dxa"/>
          </w:tcPr>
          <w:p w14:paraId="0F20BFB4" w14:textId="77777777" w:rsidR="007D4600" w:rsidRPr="007D4600" w:rsidRDefault="007D4600" w:rsidP="007D4600">
            <w:pPr>
              <w:spacing w:before="36" w:after="36"/>
              <w:rPr>
                <w:sz w:val="16"/>
                <w:szCs w:val="16"/>
              </w:rPr>
            </w:pPr>
            <w:r w:rsidRPr="007D4600">
              <w:rPr>
                <w:sz w:val="16"/>
                <w:szCs w:val="16"/>
              </w:rPr>
              <w:t>38632 (81.8%)</w:t>
            </w:r>
          </w:p>
        </w:tc>
        <w:tc>
          <w:tcPr>
            <w:tcW w:w="990" w:type="dxa"/>
          </w:tcPr>
          <w:p w14:paraId="76670B11" w14:textId="77777777" w:rsidR="007D4600" w:rsidRPr="007D4600" w:rsidRDefault="007D4600" w:rsidP="007D4600">
            <w:pPr>
              <w:spacing w:before="36" w:after="36"/>
              <w:rPr>
                <w:sz w:val="16"/>
                <w:szCs w:val="16"/>
              </w:rPr>
            </w:pPr>
            <w:r w:rsidRPr="007D4600">
              <w:rPr>
                <w:sz w:val="16"/>
                <w:szCs w:val="16"/>
              </w:rPr>
              <w:t>46434 (84.1%)</w:t>
            </w:r>
          </w:p>
        </w:tc>
        <w:tc>
          <w:tcPr>
            <w:tcW w:w="990" w:type="dxa"/>
          </w:tcPr>
          <w:p w14:paraId="6A209198" w14:textId="77777777" w:rsidR="007D4600" w:rsidRPr="007D4600" w:rsidRDefault="007D4600" w:rsidP="007D4600">
            <w:pPr>
              <w:spacing w:before="36" w:after="36"/>
              <w:rPr>
                <w:sz w:val="16"/>
                <w:szCs w:val="16"/>
              </w:rPr>
            </w:pPr>
            <w:r w:rsidRPr="007D4600">
              <w:rPr>
                <w:sz w:val="16"/>
                <w:szCs w:val="16"/>
              </w:rPr>
              <w:t>48454 (84.6%)</w:t>
            </w:r>
          </w:p>
        </w:tc>
        <w:tc>
          <w:tcPr>
            <w:tcW w:w="900" w:type="dxa"/>
          </w:tcPr>
          <w:p w14:paraId="7E7E6F53" w14:textId="77777777" w:rsidR="007D4600" w:rsidRPr="007D4600" w:rsidRDefault="007D4600" w:rsidP="007D4600">
            <w:pPr>
              <w:spacing w:before="36" w:after="36"/>
              <w:rPr>
                <w:sz w:val="16"/>
                <w:szCs w:val="16"/>
              </w:rPr>
            </w:pPr>
            <w:r w:rsidRPr="007D4600">
              <w:rPr>
                <w:sz w:val="16"/>
                <w:szCs w:val="16"/>
              </w:rPr>
              <w:t>53656 (85.0%)</w:t>
            </w:r>
          </w:p>
        </w:tc>
        <w:tc>
          <w:tcPr>
            <w:tcW w:w="810" w:type="dxa"/>
          </w:tcPr>
          <w:p w14:paraId="5381ADB3" w14:textId="77777777" w:rsidR="007D4600" w:rsidRPr="007D4600" w:rsidRDefault="007D4600" w:rsidP="007D4600">
            <w:pPr>
              <w:spacing w:before="36" w:after="36"/>
              <w:rPr>
                <w:sz w:val="16"/>
                <w:szCs w:val="16"/>
              </w:rPr>
            </w:pPr>
            <w:r w:rsidRPr="007D4600">
              <w:rPr>
                <w:sz w:val="16"/>
                <w:szCs w:val="16"/>
              </w:rPr>
              <w:t>36239 (88.6%)</w:t>
            </w:r>
          </w:p>
        </w:tc>
        <w:tc>
          <w:tcPr>
            <w:tcW w:w="811" w:type="dxa"/>
          </w:tcPr>
          <w:p w14:paraId="30F19142" w14:textId="77777777" w:rsidR="007D4600" w:rsidRPr="007D4600" w:rsidRDefault="007D4600" w:rsidP="007D4600">
            <w:pPr>
              <w:spacing w:before="36" w:after="36"/>
              <w:rPr>
                <w:sz w:val="16"/>
                <w:szCs w:val="16"/>
              </w:rPr>
            </w:pPr>
            <w:r w:rsidRPr="007D4600">
              <w:rPr>
                <w:sz w:val="16"/>
                <w:szCs w:val="16"/>
              </w:rPr>
              <w:t>10916 (90.7%)</w:t>
            </w:r>
          </w:p>
        </w:tc>
        <w:tc>
          <w:tcPr>
            <w:tcW w:w="917" w:type="dxa"/>
          </w:tcPr>
          <w:p w14:paraId="3E5E53AA" w14:textId="77777777" w:rsidR="007D4600" w:rsidRPr="007D4600" w:rsidRDefault="007D4600" w:rsidP="007D4600">
            <w:pPr>
              <w:spacing w:before="36" w:after="36"/>
              <w:rPr>
                <w:sz w:val="16"/>
                <w:szCs w:val="16"/>
              </w:rPr>
            </w:pPr>
            <w:r w:rsidRPr="007D4600">
              <w:rPr>
                <w:sz w:val="16"/>
                <w:szCs w:val="16"/>
              </w:rPr>
              <w:t>1417 (92.3%)</w:t>
            </w:r>
          </w:p>
        </w:tc>
      </w:tr>
      <w:tr w:rsidR="007D4600" w:rsidRPr="007D4600" w14:paraId="1B9268A2" w14:textId="77777777" w:rsidTr="002F2DC6">
        <w:tc>
          <w:tcPr>
            <w:tcW w:w="1278" w:type="dxa"/>
          </w:tcPr>
          <w:p w14:paraId="2EC3E7C2" w14:textId="77777777" w:rsidR="007D4600" w:rsidRPr="007D4600" w:rsidRDefault="007D4600" w:rsidP="007D4600">
            <w:pPr>
              <w:spacing w:before="36" w:after="36"/>
              <w:rPr>
                <w:sz w:val="16"/>
                <w:szCs w:val="16"/>
              </w:rPr>
            </w:pPr>
            <w:r w:rsidRPr="007D4600">
              <w:rPr>
                <w:sz w:val="16"/>
                <w:szCs w:val="16"/>
              </w:rPr>
              <w:lastRenderedPageBreak/>
              <w:t>Yes</w:t>
            </w:r>
          </w:p>
        </w:tc>
        <w:tc>
          <w:tcPr>
            <w:tcW w:w="1080" w:type="dxa"/>
          </w:tcPr>
          <w:p w14:paraId="2C9ECB07" w14:textId="77777777" w:rsidR="007D4600" w:rsidRPr="007D4600" w:rsidRDefault="007D4600" w:rsidP="007D4600">
            <w:pPr>
              <w:spacing w:before="36" w:after="36"/>
              <w:rPr>
                <w:sz w:val="16"/>
                <w:szCs w:val="16"/>
              </w:rPr>
            </w:pPr>
            <w:r w:rsidRPr="007D4600">
              <w:rPr>
                <w:sz w:val="16"/>
                <w:szCs w:val="16"/>
              </w:rPr>
              <w:t>50606 (14.8%)</w:t>
            </w:r>
          </w:p>
        </w:tc>
        <w:tc>
          <w:tcPr>
            <w:tcW w:w="992" w:type="dxa"/>
          </w:tcPr>
          <w:p w14:paraId="62DFA54E" w14:textId="77777777" w:rsidR="007D4600" w:rsidRPr="007D4600" w:rsidRDefault="007D4600" w:rsidP="007D4600">
            <w:pPr>
              <w:spacing w:before="36" w:after="36"/>
              <w:rPr>
                <w:sz w:val="16"/>
                <w:szCs w:val="16"/>
              </w:rPr>
            </w:pPr>
            <w:r w:rsidRPr="007D4600">
              <w:rPr>
                <w:sz w:val="16"/>
                <w:szCs w:val="16"/>
              </w:rPr>
              <w:t>12028 (18.6%)</w:t>
            </w:r>
          </w:p>
        </w:tc>
        <w:tc>
          <w:tcPr>
            <w:tcW w:w="808" w:type="dxa"/>
          </w:tcPr>
          <w:p w14:paraId="38D59267" w14:textId="77777777" w:rsidR="007D4600" w:rsidRPr="007D4600" w:rsidRDefault="007D4600" w:rsidP="007D4600">
            <w:pPr>
              <w:spacing w:before="36" w:after="36"/>
              <w:rPr>
                <w:sz w:val="16"/>
                <w:szCs w:val="16"/>
              </w:rPr>
            </w:pPr>
            <w:r w:rsidRPr="007D4600">
              <w:rPr>
                <w:sz w:val="16"/>
                <w:szCs w:val="16"/>
              </w:rPr>
              <w:t>8183 (17.3%)</w:t>
            </w:r>
          </w:p>
        </w:tc>
        <w:tc>
          <w:tcPr>
            <w:tcW w:w="990" w:type="dxa"/>
          </w:tcPr>
          <w:p w14:paraId="745E56ED" w14:textId="77777777" w:rsidR="007D4600" w:rsidRPr="007D4600" w:rsidRDefault="007D4600" w:rsidP="007D4600">
            <w:pPr>
              <w:spacing w:before="36" w:after="36"/>
              <w:rPr>
                <w:sz w:val="16"/>
                <w:szCs w:val="16"/>
              </w:rPr>
            </w:pPr>
            <w:r w:rsidRPr="007D4600">
              <w:rPr>
                <w:sz w:val="16"/>
                <w:szCs w:val="16"/>
              </w:rPr>
              <w:t>8221 (14.9%)</w:t>
            </w:r>
          </w:p>
        </w:tc>
        <w:tc>
          <w:tcPr>
            <w:tcW w:w="990" w:type="dxa"/>
          </w:tcPr>
          <w:p w14:paraId="6239B64F" w14:textId="77777777" w:rsidR="007D4600" w:rsidRPr="007D4600" w:rsidRDefault="007D4600" w:rsidP="007D4600">
            <w:pPr>
              <w:spacing w:before="36" w:after="36"/>
              <w:rPr>
                <w:sz w:val="16"/>
                <w:szCs w:val="16"/>
              </w:rPr>
            </w:pPr>
            <w:r w:rsidRPr="007D4600">
              <w:rPr>
                <w:sz w:val="16"/>
                <w:szCs w:val="16"/>
              </w:rPr>
              <w:t>8181 (14.3%)</w:t>
            </w:r>
          </w:p>
        </w:tc>
        <w:tc>
          <w:tcPr>
            <w:tcW w:w="900" w:type="dxa"/>
          </w:tcPr>
          <w:p w14:paraId="5B13EA69" w14:textId="77777777" w:rsidR="007D4600" w:rsidRPr="007D4600" w:rsidRDefault="007D4600" w:rsidP="007D4600">
            <w:pPr>
              <w:spacing w:before="36" w:after="36"/>
              <w:rPr>
                <w:sz w:val="16"/>
                <w:szCs w:val="16"/>
              </w:rPr>
            </w:pPr>
            <w:r w:rsidRPr="007D4600">
              <w:rPr>
                <w:sz w:val="16"/>
                <w:szCs w:val="16"/>
              </w:rPr>
              <w:t>8732 (13.8%)</w:t>
            </w:r>
          </w:p>
        </w:tc>
        <w:tc>
          <w:tcPr>
            <w:tcW w:w="810" w:type="dxa"/>
          </w:tcPr>
          <w:p w14:paraId="2614A5B3" w14:textId="77777777" w:rsidR="007D4600" w:rsidRPr="007D4600" w:rsidRDefault="007D4600" w:rsidP="007D4600">
            <w:pPr>
              <w:spacing w:before="36" w:after="36"/>
              <w:rPr>
                <w:sz w:val="16"/>
                <w:szCs w:val="16"/>
              </w:rPr>
            </w:pPr>
            <w:r w:rsidRPr="007D4600">
              <w:rPr>
                <w:sz w:val="16"/>
                <w:szCs w:val="16"/>
              </w:rPr>
              <w:t>4192 (10.3%)</w:t>
            </w:r>
          </w:p>
        </w:tc>
        <w:tc>
          <w:tcPr>
            <w:tcW w:w="811" w:type="dxa"/>
          </w:tcPr>
          <w:p w14:paraId="0125788E" w14:textId="77777777" w:rsidR="007D4600" w:rsidRPr="007D4600" w:rsidRDefault="007D4600" w:rsidP="007D4600">
            <w:pPr>
              <w:spacing w:before="36" w:after="36"/>
              <w:rPr>
                <w:sz w:val="16"/>
                <w:szCs w:val="16"/>
              </w:rPr>
            </w:pPr>
            <w:r w:rsidRPr="007D4600">
              <w:rPr>
                <w:sz w:val="16"/>
                <w:szCs w:val="16"/>
              </w:rPr>
              <w:t>979 (8.1%)</w:t>
            </w:r>
          </w:p>
        </w:tc>
        <w:tc>
          <w:tcPr>
            <w:tcW w:w="917" w:type="dxa"/>
          </w:tcPr>
          <w:p w14:paraId="158E9FBA" w14:textId="77777777" w:rsidR="007D4600" w:rsidRPr="007D4600" w:rsidRDefault="007D4600" w:rsidP="007D4600">
            <w:pPr>
              <w:spacing w:before="36" w:after="36"/>
              <w:rPr>
                <w:sz w:val="16"/>
                <w:szCs w:val="16"/>
              </w:rPr>
            </w:pPr>
            <w:r w:rsidRPr="007D4600">
              <w:rPr>
                <w:sz w:val="16"/>
                <w:szCs w:val="16"/>
              </w:rPr>
              <w:t>90 (5.9%)</w:t>
            </w:r>
          </w:p>
        </w:tc>
      </w:tr>
      <w:tr w:rsidR="007D4600" w:rsidRPr="007D4600" w14:paraId="12A5A28B" w14:textId="77777777" w:rsidTr="002F2DC6">
        <w:tc>
          <w:tcPr>
            <w:tcW w:w="1278" w:type="dxa"/>
          </w:tcPr>
          <w:p w14:paraId="5AC4C775" w14:textId="77777777" w:rsidR="007D4600" w:rsidRPr="007D4600" w:rsidRDefault="007D4600" w:rsidP="007D4600">
            <w:pPr>
              <w:spacing w:before="36" w:after="36"/>
              <w:rPr>
                <w:sz w:val="16"/>
                <w:szCs w:val="16"/>
              </w:rPr>
            </w:pPr>
            <w:r w:rsidRPr="007D4600">
              <w:rPr>
                <w:sz w:val="16"/>
                <w:szCs w:val="16"/>
              </w:rPr>
              <w:t>Missing</w:t>
            </w:r>
          </w:p>
        </w:tc>
        <w:tc>
          <w:tcPr>
            <w:tcW w:w="1080" w:type="dxa"/>
          </w:tcPr>
          <w:p w14:paraId="4A24C954" w14:textId="77777777" w:rsidR="007D4600" w:rsidRPr="007D4600" w:rsidRDefault="007D4600" w:rsidP="007D4600">
            <w:pPr>
              <w:spacing w:before="36" w:after="36"/>
              <w:rPr>
                <w:sz w:val="16"/>
                <w:szCs w:val="16"/>
              </w:rPr>
            </w:pPr>
            <w:r w:rsidRPr="007D4600">
              <w:rPr>
                <w:sz w:val="16"/>
                <w:szCs w:val="16"/>
              </w:rPr>
              <w:t>3832 (1.1%)</w:t>
            </w:r>
          </w:p>
        </w:tc>
        <w:tc>
          <w:tcPr>
            <w:tcW w:w="992" w:type="dxa"/>
          </w:tcPr>
          <w:p w14:paraId="004C7A61" w14:textId="77777777" w:rsidR="007D4600" w:rsidRPr="007D4600" w:rsidRDefault="007D4600" w:rsidP="007D4600">
            <w:pPr>
              <w:spacing w:before="36" w:after="36"/>
              <w:rPr>
                <w:sz w:val="16"/>
                <w:szCs w:val="16"/>
              </w:rPr>
            </w:pPr>
            <w:r w:rsidRPr="007D4600">
              <w:rPr>
                <w:sz w:val="16"/>
                <w:szCs w:val="16"/>
              </w:rPr>
              <w:t>850 (1.3%)</w:t>
            </w:r>
          </w:p>
        </w:tc>
        <w:tc>
          <w:tcPr>
            <w:tcW w:w="808" w:type="dxa"/>
          </w:tcPr>
          <w:p w14:paraId="10FF8D12" w14:textId="77777777" w:rsidR="007D4600" w:rsidRPr="007D4600" w:rsidRDefault="007D4600" w:rsidP="007D4600">
            <w:pPr>
              <w:spacing w:before="36" w:after="36"/>
              <w:rPr>
                <w:sz w:val="16"/>
                <w:szCs w:val="16"/>
              </w:rPr>
            </w:pPr>
            <w:r w:rsidRPr="007D4600">
              <w:rPr>
                <w:sz w:val="16"/>
                <w:szCs w:val="16"/>
              </w:rPr>
              <w:t>434 (0.9%)</w:t>
            </w:r>
          </w:p>
        </w:tc>
        <w:tc>
          <w:tcPr>
            <w:tcW w:w="990" w:type="dxa"/>
          </w:tcPr>
          <w:p w14:paraId="36D39700" w14:textId="77777777" w:rsidR="007D4600" w:rsidRPr="007D4600" w:rsidRDefault="007D4600" w:rsidP="007D4600">
            <w:pPr>
              <w:spacing w:before="36" w:after="36"/>
              <w:rPr>
                <w:sz w:val="16"/>
                <w:szCs w:val="16"/>
              </w:rPr>
            </w:pPr>
            <w:r w:rsidRPr="007D4600">
              <w:rPr>
                <w:sz w:val="16"/>
                <w:szCs w:val="16"/>
              </w:rPr>
              <w:t>586 (1.1%)</w:t>
            </w:r>
          </w:p>
        </w:tc>
        <w:tc>
          <w:tcPr>
            <w:tcW w:w="990" w:type="dxa"/>
          </w:tcPr>
          <w:p w14:paraId="6E54AA54" w14:textId="77777777" w:rsidR="007D4600" w:rsidRPr="007D4600" w:rsidRDefault="007D4600" w:rsidP="007D4600">
            <w:pPr>
              <w:spacing w:before="36" w:after="36"/>
              <w:rPr>
                <w:sz w:val="16"/>
                <w:szCs w:val="16"/>
              </w:rPr>
            </w:pPr>
            <w:r w:rsidRPr="007D4600">
              <w:rPr>
                <w:sz w:val="16"/>
                <w:szCs w:val="16"/>
              </w:rPr>
              <w:t>624 (1.1%)</w:t>
            </w:r>
          </w:p>
        </w:tc>
        <w:tc>
          <w:tcPr>
            <w:tcW w:w="900" w:type="dxa"/>
          </w:tcPr>
          <w:p w14:paraId="411747EF" w14:textId="77777777" w:rsidR="007D4600" w:rsidRPr="007D4600" w:rsidRDefault="007D4600" w:rsidP="007D4600">
            <w:pPr>
              <w:spacing w:before="36" w:after="36"/>
              <w:rPr>
                <w:sz w:val="16"/>
                <w:szCs w:val="16"/>
              </w:rPr>
            </w:pPr>
            <w:r w:rsidRPr="007D4600">
              <w:rPr>
                <w:sz w:val="16"/>
                <w:szCs w:val="16"/>
              </w:rPr>
              <w:t>725 (1.1%)</w:t>
            </w:r>
          </w:p>
        </w:tc>
        <w:tc>
          <w:tcPr>
            <w:tcW w:w="810" w:type="dxa"/>
          </w:tcPr>
          <w:p w14:paraId="352F798F" w14:textId="77777777" w:rsidR="007D4600" w:rsidRPr="007D4600" w:rsidRDefault="007D4600" w:rsidP="007D4600">
            <w:pPr>
              <w:spacing w:before="36" w:after="36"/>
              <w:rPr>
                <w:sz w:val="16"/>
                <w:szCs w:val="16"/>
              </w:rPr>
            </w:pPr>
            <w:r w:rsidRPr="007D4600">
              <w:rPr>
                <w:sz w:val="16"/>
                <w:szCs w:val="16"/>
              </w:rPr>
              <w:t>450 (1.1%)</w:t>
            </w:r>
          </w:p>
        </w:tc>
        <w:tc>
          <w:tcPr>
            <w:tcW w:w="811" w:type="dxa"/>
          </w:tcPr>
          <w:p w14:paraId="795745B4" w14:textId="77777777" w:rsidR="007D4600" w:rsidRPr="007D4600" w:rsidRDefault="007D4600" w:rsidP="007D4600">
            <w:pPr>
              <w:spacing w:before="36" w:after="36"/>
              <w:rPr>
                <w:sz w:val="16"/>
                <w:szCs w:val="16"/>
              </w:rPr>
            </w:pPr>
            <w:r w:rsidRPr="007D4600">
              <w:rPr>
                <w:sz w:val="16"/>
                <w:szCs w:val="16"/>
              </w:rPr>
              <w:t>134 (1.1%)</w:t>
            </w:r>
          </w:p>
        </w:tc>
        <w:tc>
          <w:tcPr>
            <w:tcW w:w="917" w:type="dxa"/>
          </w:tcPr>
          <w:p w14:paraId="2419F3AB" w14:textId="77777777" w:rsidR="007D4600" w:rsidRPr="007D4600" w:rsidRDefault="007D4600" w:rsidP="007D4600">
            <w:pPr>
              <w:spacing w:before="36" w:after="36"/>
              <w:rPr>
                <w:sz w:val="16"/>
                <w:szCs w:val="16"/>
              </w:rPr>
            </w:pPr>
            <w:r w:rsidRPr="007D4600">
              <w:rPr>
                <w:sz w:val="16"/>
                <w:szCs w:val="16"/>
              </w:rPr>
              <w:t>29 (1.9%)</w:t>
            </w:r>
          </w:p>
        </w:tc>
      </w:tr>
      <w:tr w:rsidR="007D4600" w:rsidRPr="007D4600" w14:paraId="22B707E5" w14:textId="77777777" w:rsidTr="002F2DC6">
        <w:tc>
          <w:tcPr>
            <w:tcW w:w="1278" w:type="dxa"/>
            <w:shd w:val="clear" w:color="auto" w:fill="D9D9D9" w:themeFill="background1" w:themeFillShade="D9"/>
          </w:tcPr>
          <w:p w14:paraId="7759638B" w14:textId="77777777" w:rsidR="007D4600" w:rsidRPr="007D4600" w:rsidRDefault="007D4600" w:rsidP="007D4600">
            <w:pPr>
              <w:spacing w:before="36" w:after="36"/>
              <w:rPr>
                <w:sz w:val="16"/>
                <w:szCs w:val="16"/>
              </w:rPr>
            </w:pPr>
            <w:r w:rsidRPr="007D4600">
              <w:rPr>
                <w:sz w:val="16"/>
                <w:szCs w:val="16"/>
              </w:rPr>
              <w:t>Experienced Childhood Trauma</w:t>
            </w:r>
          </w:p>
        </w:tc>
        <w:tc>
          <w:tcPr>
            <w:tcW w:w="1080" w:type="dxa"/>
            <w:shd w:val="clear" w:color="auto" w:fill="D9D9D9" w:themeFill="background1" w:themeFillShade="D9"/>
          </w:tcPr>
          <w:p w14:paraId="3B4CBC6A"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09E4FE29"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30F72198"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13D08EA0"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42FC51C3"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64D9842C"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07B08021"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193013EF"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6479762A" w14:textId="77777777" w:rsidR="007D4600" w:rsidRPr="007D4600" w:rsidRDefault="007D4600" w:rsidP="007D4600">
            <w:pPr>
              <w:spacing w:before="36" w:after="36"/>
              <w:rPr>
                <w:sz w:val="16"/>
                <w:szCs w:val="16"/>
              </w:rPr>
            </w:pPr>
          </w:p>
        </w:tc>
      </w:tr>
      <w:tr w:rsidR="007D4600" w:rsidRPr="007D4600" w14:paraId="045EBCA4" w14:textId="77777777" w:rsidTr="002F2DC6">
        <w:tc>
          <w:tcPr>
            <w:tcW w:w="1278" w:type="dxa"/>
          </w:tcPr>
          <w:p w14:paraId="62B69F7A" w14:textId="77777777" w:rsidR="007D4600" w:rsidRPr="007D4600" w:rsidRDefault="007D4600" w:rsidP="007D4600">
            <w:pPr>
              <w:spacing w:before="36" w:after="36"/>
              <w:rPr>
                <w:sz w:val="16"/>
                <w:szCs w:val="16"/>
              </w:rPr>
            </w:pPr>
            <w:r w:rsidRPr="007D4600">
              <w:rPr>
                <w:sz w:val="16"/>
                <w:szCs w:val="16"/>
              </w:rPr>
              <w:t>No</w:t>
            </w:r>
          </w:p>
        </w:tc>
        <w:tc>
          <w:tcPr>
            <w:tcW w:w="1080" w:type="dxa"/>
          </w:tcPr>
          <w:p w14:paraId="1310E982" w14:textId="77777777" w:rsidR="007D4600" w:rsidRPr="007D4600" w:rsidRDefault="007D4600" w:rsidP="007D4600">
            <w:pPr>
              <w:spacing w:before="36" w:after="36"/>
              <w:rPr>
                <w:sz w:val="16"/>
                <w:szCs w:val="16"/>
              </w:rPr>
            </w:pPr>
            <w:r w:rsidRPr="007D4600">
              <w:rPr>
                <w:sz w:val="16"/>
                <w:szCs w:val="16"/>
              </w:rPr>
              <w:t>131004 (38.3%)</w:t>
            </w:r>
          </w:p>
        </w:tc>
        <w:tc>
          <w:tcPr>
            <w:tcW w:w="992" w:type="dxa"/>
          </w:tcPr>
          <w:p w14:paraId="0ADAE012" w14:textId="77777777" w:rsidR="007D4600" w:rsidRPr="007D4600" w:rsidRDefault="007D4600" w:rsidP="007D4600">
            <w:pPr>
              <w:spacing w:before="36" w:after="36"/>
              <w:rPr>
                <w:sz w:val="16"/>
                <w:szCs w:val="16"/>
              </w:rPr>
            </w:pPr>
            <w:r w:rsidRPr="007D4600">
              <w:rPr>
                <w:sz w:val="16"/>
                <w:szCs w:val="16"/>
              </w:rPr>
              <w:t>16518 (25.6%)</w:t>
            </w:r>
          </w:p>
        </w:tc>
        <w:tc>
          <w:tcPr>
            <w:tcW w:w="808" w:type="dxa"/>
          </w:tcPr>
          <w:p w14:paraId="09D2BCBA" w14:textId="77777777" w:rsidR="007D4600" w:rsidRPr="007D4600" w:rsidRDefault="007D4600" w:rsidP="007D4600">
            <w:pPr>
              <w:spacing w:before="36" w:after="36"/>
              <w:rPr>
                <w:sz w:val="16"/>
                <w:szCs w:val="16"/>
              </w:rPr>
            </w:pPr>
            <w:r w:rsidRPr="007D4600">
              <w:rPr>
                <w:sz w:val="16"/>
                <w:szCs w:val="16"/>
              </w:rPr>
              <w:t>15289 (32.4%)</w:t>
            </w:r>
          </w:p>
        </w:tc>
        <w:tc>
          <w:tcPr>
            <w:tcW w:w="990" w:type="dxa"/>
          </w:tcPr>
          <w:p w14:paraId="749EE929" w14:textId="77777777" w:rsidR="007D4600" w:rsidRPr="007D4600" w:rsidRDefault="007D4600" w:rsidP="007D4600">
            <w:pPr>
              <w:spacing w:before="36" w:after="36"/>
              <w:rPr>
                <w:sz w:val="16"/>
                <w:szCs w:val="16"/>
              </w:rPr>
            </w:pPr>
            <w:r w:rsidRPr="007D4600">
              <w:rPr>
                <w:sz w:val="16"/>
                <w:szCs w:val="16"/>
              </w:rPr>
              <w:t>21660 (39.2%)</w:t>
            </w:r>
          </w:p>
        </w:tc>
        <w:tc>
          <w:tcPr>
            <w:tcW w:w="990" w:type="dxa"/>
          </w:tcPr>
          <w:p w14:paraId="0F63AF93" w14:textId="77777777" w:rsidR="007D4600" w:rsidRPr="007D4600" w:rsidRDefault="007D4600" w:rsidP="007D4600">
            <w:pPr>
              <w:spacing w:before="36" w:after="36"/>
              <w:rPr>
                <w:sz w:val="16"/>
                <w:szCs w:val="16"/>
              </w:rPr>
            </w:pPr>
            <w:r w:rsidRPr="007D4600">
              <w:rPr>
                <w:sz w:val="16"/>
                <w:szCs w:val="16"/>
              </w:rPr>
              <w:t>24223 (42.3%)</w:t>
            </w:r>
          </w:p>
        </w:tc>
        <w:tc>
          <w:tcPr>
            <w:tcW w:w="900" w:type="dxa"/>
          </w:tcPr>
          <w:p w14:paraId="7E53609B" w14:textId="77777777" w:rsidR="007D4600" w:rsidRPr="007D4600" w:rsidRDefault="007D4600" w:rsidP="007D4600">
            <w:pPr>
              <w:spacing w:before="36" w:after="36"/>
              <w:rPr>
                <w:sz w:val="16"/>
                <w:szCs w:val="16"/>
              </w:rPr>
            </w:pPr>
            <w:r w:rsidRPr="007D4600">
              <w:rPr>
                <w:sz w:val="16"/>
                <w:szCs w:val="16"/>
              </w:rPr>
              <w:t>27401 (43.4%)</w:t>
            </w:r>
          </w:p>
        </w:tc>
        <w:tc>
          <w:tcPr>
            <w:tcW w:w="810" w:type="dxa"/>
          </w:tcPr>
          <w:p w14:paraId="5FAE2214" w14:textId="77777777" w:rsidR="007D4600" w:rsidRPr="007D4600" w:rsidRDefault="007D4600" w:rsidP="007D4600">
            <w:pPr>
              <w:spacing w:before="36" w:after="36"/>
              <w:rPr>
                <w:sz w:val="16"/>
                <w:szCs w:val="16"/>
              </w:rPr>
            </w:pPr>
            <w:r w:rsidRPr="007D4600">
              <w:rPr>
                <w:sz w:val="16"/>
                <w:szCs w:val="16"/>
              </w:rPr>
              <w:t>19235 (47.1%)</w:t>
            </w:r>
          </w:p>
        </w:tc>
        <w:tc>
          <w:tcPr>
            <w:tcW w:w="811" w:type="dxa"/>
          </w:tcPr>
          <w:p w14:paraId="365E3833" w14:textId="77777777" w:rsidR="007D4600" w:rsidRPr="007D4600" w:rsidRDefault="007D4600" w:rsidP="007D4600">
            <w:pPr>
              <w:spacing w:before="36" w:after="36"/>
              <w:rPr>
                <w:sz w:val="16"/>
                <w:szCs w:val="16"/>
              </w:rPr>
            </w:pPr>
            <w:r w:rsidRPr="007D4600">
              <w:rPr>
                <w:sz w:val="16"/>
                <w:szCs w:val="16"/>
              </w:rPr>
              <w:t>5958 (49.5%)</w:t>
            </w:r>
          </w:p>
        </w:tc>
        <w:tc>
          <w:tcPr>
            <w:tcW w:w="917" w:type="dxa"/>
          </w:tcPr>
          <w:p w14:paraId="579EDBAF" w14:textId="77777777" w:rsidR="007D4600" w:rsidRPr="007D4600" w:rsidRDefault="007D4600" w:rsidP="007D4600">
            <w:pPr>
              <w:spacing w:before="36" w:after="36"/>
              <w:rPr>
                <w:sz w:val="16"/>
                <w:szCs w:val="16"/>
              </w:rPr>
            </w:pPr>
            <w:r w:rsidRPr="007D4600">
              <w:rPr>
                <w:sz w:val="16"/>
                <w:szCs w:val="16"/>
              </w:rPr>
              <w:t>720 (46.9%)</w:t>
            </w:r>
          </w:p>
        </w:tc>
      </w:tr>
      <w:tr w:rsidR="007D4600" w:rsidRPr="007D4600" w14:paraId="5DB037CA" w14:textId="77777777" w:rsidTr="002F2DC6">
        <w:tc>
          <w:tcPr>
            <w:tcW w:w="1278" w:type="dxa"/>
          </w:tcPr>
          <w:p w14:paraId="4177A0EA" w14:textId="77777777" w:rsidR="007D4600" w:rsidRPr="007D4600" w:rsidRDefault="007D4600" w:rsidP="007D4600">
            <w:pPr>
              <w:spacing w:before="36" w:after="36"/>
              <w:rPr>
                <w:sz w:val="16"/>
                <w:szCs w:val="16"/>
              </w:rPr>
            </w:pPr>
            <w:r w:rsidRPr="007D4600">
              <w:rPr>
                <w:sz w:val="16"/>
                <w:szCs w:val="16"/>
              </w:rPr>
              <w:t>Yes</w:t>
            </w:r>
          </w:p>
        </w:tc>
        <w:tc>
          <w:tcPr>
            <w:tcW w:w="1080" w:type="dxa"/>
          </w:tcPr>
          <w:p w14:paraId="256519D6" w14:textId="77777777" w:rsidR="007D4600" w:rsidRPr="007D4600" w:rsidRDefault="007D4600" w:rsidP="007D4600">
            <w:pPr>
              <w:spacing w:before="36" w:after="36"/>
              <w:rPr>
                <w:sz w:val="16"/>
                <w:szCs w:val="16"/>
              </w:rPr>
            </w:pPr>
            <w:r w:rsidRPr="007D4600">
              <w:rPr>
                <w:sz w:val="16"/>
                <w:szCs w:val="16"/>
              </w:rPr>
              <w:t>210952 (61.7%)</w:t>
            </w:r>
          </w:p>
        </w:tc>
        <w:tc>
          <w:tcPr>
            <w:tcW w:w="992" w:type="dxa"/>
          </w:tcPr>
          <w:p w14:paraId="329CDEA4" w14:textId="77777777" w:rsidR="007D4600" w:rsidRPr="007D4600" w:rsidRDefault="007D4600" w:rsidP="007D4600">
            <w:pPr>
              <w:spacing w:before="36" w:after="36"/>
              <w:rPr>
                <w:sz w:val="16"/>
                <w:szCs w:val="16"/>
              </w:rPr>
            </w:pPr>
            <w:r w:rsidRPr="007D4600">
              <w:rPr>
                <w:sz w:val="16"/>
                <w:szCs w:val="16"/>
              </w:rPr>
              <w:t>48130 (74.4%)</w:t>
            </w:r>
          </w:p>
        </w:tc>
        <w:tc>
          <w:tcPr>
            <w:tcW w:w="808" w:type="dxa"/>
          </w:tcPr>
          <w:p w14:paraId="47160063" w14:textId="77777777" w:rsidR="007D4600" w:rsidRPr="007D4600" w:rsidRDefault="007D4600" w:rsidP="007D4600">
            <w:pPr>
              <w:spacing w:before="36" w:after="36"/>
              <w:rPr>
                <w:sz w:val="16"/>
                <w:szCs w:val="16"/>
              </w:rPr>
            </w:pPr>
            <w:r w:rsidRPr="007D4600">
              <w:rPr>
                <w:sz w:val="16"/>
                <w:szCs w:val="16"/>
              </w:rPr>
              <w:t>31960 (67.6%)</w:t>
            </w:r>
          </w:p>
        </w:tc>
        <w:tc>
          <w:tcPr>
            <w:tcW w:w="990" w:type="dxa"/>
          </w:tcPr>
          <w:p w14:paraId="3219A265" w14:textId="77777777" w:rsidR="007D4600" w:rsidRPr="007D4600" w:rsidRDefault="007D4600" w:rsidP="007D4600">
            <w:pPr>
              <w:spacing w:before="36" w:after="36"/>
              <w:rPr>
                <w:sz w:val="16"/>
                <w:szCs w:val="16"/>
              </w:rPr>
            </w:pPr>
            <w:r w:rsidRPr="007D4600">
              <w:rPr>
                <w:sz w:val="16"/>
                <w:szCs w:val="16"/>
              </w:rPr>
              <w:t>33581 (60.8%)</w:t>
            </w:r>
          </w:p>
        </w:tc>
        <w:tc>
          <w:tcPr>
            <w:tcW w:w="990" w:type="dxa"/>
          </w:tcPr>
          <w:p w14:paraId="1C77BAA9" w14:textId="77777777" w:rsidR="007D4600" w:rsidRPr="007D4600" w:rsidRDefault="007D4600" w:rsidP="007D4600">
            <w:pPr>
              <w:spacing w:before="36" w:after="36"/>
              <w:rPr>
                <w:sz w:val="16"/>
                <w:szCs w:val="16"/>
              </w:rPr>
            </w:pPr>
            <w:r w:rsidRPr="007D4600">
              <w:rPr>
                <w:sz w:val="16"/>
                <w:szCs w:val="16"/>
              </w:rPr>
              <w:t>33036 (57.7%)</w:t>
            </w:r>
          </w:p>
        </w:tc>
        <w:tc>
          <w:tcPr>
            <w:tcW w:w="900" w:type="dxa"/>
          </w:tcPr>
          <w:p w14:paraId="3840A130" w14:textId="77777777" w:rsidR="007D4600" w:rsidRPr="007D4600" w:rsidRDefault="007D4600" w:rsidP="007D4600">
            <w:pPr>
              <w:spacing w:before="36" w:after="36"/>
              <w:rPr>
                <w:sz w:val="16"/>
                <w:szCs w:val="16"/>
              </w:rPr>
            </w:pPr>
            <w:r w:rsidRPr="007D4600">
              <w:rPr>
                <w:sz w:val="16"/>
                <w:szCs w:val="16"/>
              </w:rPr>
              <w:t>35712 (56.6%)</w:t>
            </w:r>
          </w:p>
        </w:tc>
        <w:tc>
          <w:tcPr>
            <w:tcW w:w="810" w:type="dxa"/>
          </w:tcPr>
          <w:p w14:paraId="22748655" w14:textId="77777777" w:rsidR="007D4600" w:rsidRPr="007D4600" w:rsidRDefault="007D4600" w:rsidP="007D4600">
            <w:pPr>
              <w:spacing w:before="36" w:after="36"/>
              <w:rPr>
                <w:sz w:val="16"/>
                <w:szCs w:val="16"/>
              </w:rPr>
            </w:pPr>
            <w:r w:rsidRPr="007D4600">
              <w:rPr>
                <w:sz w:val="16"/>
                <w:szCs w:val="16"/>
              </w:rPr>
              <w:t>21646 (52.9%)</w:t>
            </w:r>
          </w:p>
        </w:tc>
        <w:tc>
          <w:tcPr>
            <w:tcW w:w="811" w:type="dxa"/>
          </w:tcPr>
          <w:p w14:paraId="6B5220D3" w14:textId="77777777" w:rsidR="007D4600" w:rsidRPr="007D4600" w:rsidRDefault="007D4600" w:rsidP="007D4600">
            <w:pPr>
              <w:spacing w:before="36" w:after="36"/>
              <w:rPr>
                <w:sz w:val="16"/>
                <w:szCs w:val="16"/>
              </w:rPr>
            </w:pPr>
            <w:r w:rsidRPr="007D4600">
              <w:rPr>
                <w:sz w:val="16"/>
                <w:szCs w:val="16"/>
              </w:rPr>
              <w:t>6071 (50.5%)</w:t>
            </w:r>
          </w:p>
        </w:tc>
        <w:tc>
          <w:tcPr>
            <w:tcW w:w="917" w:type="dxa"/>
          </w:tcPr>
          <w:p w14:paraId="48C23676" w14:textId="77777777" w:rsidR="007D4600" w:rsidRPr="007D4600" w:rsidRDefault="007D4600" w:rsidP="007D4600">
            <w:pPr>
              <w:spacing w:before="36" w:after="36"/>
              <w:rPr>
                <w:sz w:val="16"/>
                <w:szCs w:val="16"/>
              </w:rPr>
            </w:pPr>
            <w:r w:rsidRPr="007D4600">
              <w:rPr>
                <w:sz w:val="16"/>
                <w:szCs w:val="16"/>
              </w:rPr>
              <w:t>816 (53.1%)</w:t>
            </w:r>
          </w:p>
        </w:tc>
      </w:tr>
      <w:tr w:rsidR="007D4600" w:rsidRPr="007D4600" w14:paraId="5793F6EC" w14:textId="77777777" w:rsidTr="002F2DC6">
        <w:tc>
          <w:tcPr>
            <w:tcW w:w="1278" w:type="dxa"/>
            <w:shd w:val="clear" w:color="auto" w:fill="D9D9D9" w:themeFill="background1" w:themeFillShade="D9"/>
          </w:tcPr>
          <w:p w14:paraId="4C5921F0" w14:textId="77777777" w:rsidR="007D4600" w:rsidRPr="007D4600" w:rsidRDefault="007D4600" w:rsidP="007D4600">
            <w:pPr>
              <w:spacing w:before="36" w:after="36"/>
              <w:rPr>
                <w:sz w:val="16"/>
                <w:szCs w:val="16"/>
              </w:rPr>
            </w:pPr>
            <w:r w:rsidRPr="007D4600">
              <w:rPr>
                <w:sz w:val="16"/>
                <w:szCs w:val="16"/>
              </w:rPr>
              <w:t>Experienced Adult Trauma</w:t>
            </w:r>
          </w:p>
        </w:tc>
        <w:tc>
          <w:tcPr>
            <w:tcW w:w="1080" w:type="dxa"/>
            <w:shd w:val="clear" w:color="auto" w:fill="D9D9D9" w:themeFill="background1" w:themeFillShade="D9"/>
          </w:tcPr>
          <w:p w14:paraId="1277E110"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1C01D35E"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0D168B9A"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34F64D3E"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67FE0323"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16CB37B9"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0D257E2A"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7265CF72"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46D43F7A" w14:textId="77777777" w:rsidR="007D4600" w:rsidRPr="007D4600" w:rsidRDefault="007D4600" w:rsidP="007D4600">
            <w:pPr>
              <w:spacing w:before="36" w:after="36"/>
              <w:rPr>
                <w:sz w:val="16"/>
                <w:szCs w:val="16"/>
              </w:rPr>
            </w:pPr>
          </w:p>
        </w:tc>
      </w:tr>
      <w:tr w:rsidR="007D4600" w:rsidRPr="007D4600" w14:paraId="6A97D379" w14:textId="77777777" w:rsidTr="002F2DC6">
        <w:tc>
          <w:tcPr>
            <w:tcW w:w="1278" w:type="dxa"/>
          </w:tcPr>
          <w:p w14:paraId="6274A023" w14:textId="77777777" w:rsidR="007D4600" w:rsidRPr="007D4600" w:rsidRDefault="007D4600" w:rsidP="007D4600">
            <w:pPr>
              <w:spacing w:before="36" w:after="36"/>
              <w:rPr>
                <w:sz w:val="16"/>
                <w:szCs w:val="16"/>
              </w:rPr>
            </w:pPr>
            <w:r w:rsidRPr="007D4600">
              <w:rPr>
                <w:sz w:val="16"/>
                <w:szCs w:val="16"/>
              </w:rPr>
              <w:t>No</w:t>
            </w:r>
          </w:p>
        </w:tc>
        <w:tc>
          <w:tcPr>
            <w:tcW w:w="1080" w:type="dxa"/>
          </w:tcPr>
          <w:p w14:paraId="2F3047D7" w14:textId="77777777" w:rsidR="007D4600" w:rsidRPr="007D4600" w:rsidRDefault="007D4600" w:rsidP="007D4600">
            <w:pPr>
              <w:spacing w:before="36" w:after="36"/>
              <w:rPr>
                <w:sz w:val="16"/>
                <w:szCs w:val="16"/>
              </w:rPr>
            </w:pPr>
            <w:r w:rsidRPr="007D4600">
              <w:rPr>
                <w:sz w:val="16"/>
                <w:szCs w:val="16"/>
              </w:rPr>
              <w:t>89087 (26.1%)</w:t>
            </w:r>
          </w:p>
        </w:tc>
        <w:tc>
          <w:tcPr>
            <w:tcW w:w="992" w:type="dxa"/>
          </w:tcPr>
          <w:p w14:paraId="6A40D6DF" w14:textId="77777777" w:rsidR="007D4600" w:rsidRPr="007D4600" w:rsidRDefault="007D4600" w:rsidP="007D4600">
            <w:pPr>
              <w:spacing w:before="36" w:after="36"/>
              <w:rPr>
                <w:sz w:val="16"/>
                <w:szCs w:val="16"/>
              </w:rPr>
            </w:pPr>
            <w:r w:rsidRPr="007D4600">
              <w:rPr>
                <w:sz w:val="16"/>
                <w:szCs w:val="16"/>
              </w:rPr>
              <w:t>17408 (26.9%)</w:t>
            </w:r>
          </w:p>
        </w:tc>
        <w:tc>
          <w:tcPr>
            <w:tcW w:w="808" w:type="dxa"/>
          </w:tcPr>
          <w:p w14:paraId="54802C0F" w14:textId="77777777" w:rsidR="007D4600" w:rsidRPr="007D4600" w:rsidRDefault="007D4600" w:rsidP="007D4600">
            <w:pPr>
              <w:spacing w:before="36" w:after="36"/>
              <w:rPr>
                <w:sz w:val="16"/>
                <w:szCs w:val="16"/>
              </w:rPr>
            </w:pPr>
            <w:r w:rsidRPr="007D4600">
              <w:rPr>
                <w:sz w:val="16"/>
                <w:szCs w:val="16"/>
              </w:rPr>
              <w:t>12573 (26.6%)</w:t>
            </w:r>
          </w:p>
        </w:tc>
        <w:tc>
          <w:tcPr>
            <w:tcW w:w="990" w:type="dxa"/>
          </w:tcPr>
          <w:p w14:paraId="54272FBD" w14:textId="77777777" w:rsidR="007D4600" w:rsidRPr="007D4600" w:rsidRDefault="007D4600" w:rsidP="007D4600">
            <w:pPr>
              <w:spacing w:before="36" w:after="36"/>
              <w:rPr>
                <w:sz w:val="16"/>
                <w:szCs w:val="16"/>
              </w:rPr>
            </w:pPr>
            <w:r w:rsidRPr="007D4600">
              <w:rPr>
                <w:sz w:val="16"/>
                <w:szCs w:val="16"/>
              </w:rPr>
              <w:t>16663 (30.2%)</w:t>
            </w:r>
          </w:p>
        </w:tc>
        <w:tc>
          <w:tcPr>
            <w:tcW w:w="990" w:type="dxa"/>
          </w:tcPr>
          <w:p w14:paraId="7E5F3BE6" w14:textId="77777777" w:rsidR="007D4600" w:rsidRPr="007D4600" w:rsidRDefault="007D4600" w:rsidP="007D4600">
            <w:pPr>
              <w:spacing w:before="36" w:after="36"/>
              <w:rPr>
                <w:sz w:val="16"/>
                <w:szCs w:val="16"/>
              </w:rPr>
            </w:pPr>
            <w:r w:rsidRPr="007D4600">
              <w:rPr>
                <w:sz w:val="16"/>
                <w:szCs w:val="16"/>
              </w:rPr>
              <w:t>15786 (27.6%)</w:t>
            </w:r>
          </w:p>
        </w:tc>
        <w:tc>
          <w:tcPr>
            <w:tcW w:w="900" w:type="dxa"/>
          </w:tcPr>
          <w:p w14:paraId="2689E962" w14:textId="77777777" w:rsidR="007D4600" w:rsidRPr="007D4600" w:rsidRDefault="007D4600" w:rsidP="007D4600">
            <w:pPr>
              <w:spacing w:before="36" w:after="36"/>
              <w:rPr>
                <w:sz w:val="16"/>
                <w:szCs w:val="16"/>
              </w:rPr>
            </w:pPr>
            <w:r w:rsidRPr="007D4600">
              <w:rPr>
                <w:sz w:val="16"/>
                <w:szCs w:val="16"/>
              </w:rPr>
              <w:t>15432 (24.5%)</w:t>
            </w:r>
          </w:p>
        </w:tc>
        <w:tc>
          <w:tcPr>
            <w:tcW w:w="810" w:type="dxa"/>
          </w:tcPr>
          <w:p w14:paraId="13CB0DC6" w14:textId="77777777" w:rsidR="007D4600" w:rsidRPr="007D4600" w:rsidRDefault="007D4600" w:rsidP="007D4600">
            <w:pPr>
              <w:spacing w:before="36" w:after="36"/>
              <w:rPr>
                <w:sz w:val="16"/>
                <w:szCs w:val="16"/>
              </w:rPr>
            </w:pPr>
            <w:r w:rsidRPr="007D4600">
              <w:rPr>
                <w:sz w:val="16"/>
                <w:szCs w:val="16"/>
              </w:rPr>
              <w:t>9027 (22.1%)</w:t>
            </w:r>
          </w:p>
        </w:tc>
        <w:tc>
          <w:tcPr>
            <w:tcW w:w="811" w:type="dxa"/>
          </w:tcPr>
          <w:p w14:paraId="6FDC2F1B" w14:textId="77777777" w:rsidR="007D4600" w:rsidRPr="007D4600" w:rsidRDefault="007D4600" w:rsidP="007D4600">
            <w:pPr>
              <w:spacing w:before="36" w:after="36"/>
              <w:rPr>
                <w:sz w:val="16"/>
                <w:szCs w:val="16"/>
              </w:rPr>
            </w:pPr>
            <w:r w:rsidRPr="007D4600">
              <w:rPr>
                <w:sz w:val="16"/>
                <w:szCs w:val="16"/>
              </w:rPr>
              <w:t>1999 (16.6%)</w:t>
            </w:r>
          </w:p>
        </w:tc>
        <w:tc>
          <w:tcPr>
            <w:tcW w:w="917" w:type="dxa"/>
          </w:tcPr>
          <w:p w14:paraId="6D081844" w14:textId="77777777" w:rsidR="007D4600" w:rsidRPr="007D4600" w:rsidRDefault="007D4600" w:rsidP="007D4600">
            <w:pPr>
              <w:spacing w:before="36" w:after="36"/>
              <w:rPr>
                <w:sz w:val="16"/>
                <w:szCs w:val="16"/>
              </w:rPr>
            </w:pPr>
            <w:r w:rsidRPr="007D4600">
              <w:rPr>
                <w:sz w:val="16"/>
                <w:szCs w:val="16"/>
              </w:rPr>
              <w:t>199 (13.0%)</w:t>
            </w:r>
          </w:p>
        </w:tc>
      </w:tr>
      <w:tr w:rsidR="007D4600" w:rsidRPr="007D4600" w14:paraId="78253525" w14:textId="77777777" w:rsidTr="002F2DC6">
        <w:tc>
          <w:tcPr>
            <w:tcW w:w="1278" w:type="dxa"/>
          </w:tcPr>
          <w:p w14:paraId="5D98C304" w14:textId="77777777" w:rsidR="007D4600" w:rsidRPr="007D4600" w:rsidRDefault="007D4600" w:rsidP="007D4600">
            <w:pPr>
              <w:spacing w:before="36" w:after="36"/>
              <w:rPr>
                <w:sz w:val="16"/>
                <w:szCs w:val="16"/>
              </w:rPr>
            </w:pPr>
            <w:r w:rsidRPr="007D4600">
              <w:rPr>
                <w:sz w:val="16"/>
                <w:szCs w:val="16"/>
              </w:rPr>
              <w:t>Yes</w:t>
            </w:r>
          </w:p>
        </w:tc>
        <w:tc>
          <w:tcPr>
            <w:tcW w:w="1080" w:type="dxa"/>
          </w:tcPr>
          <w:p w14:paraId="487E462C" w14:textId="77777777" w:rsidR="007D4600" w:rsidRPr="007D4600" w:rsidRDefault="007D4600" w:rsidP="007D4600">
            <w:pPr>
              <w:spacing w:before="36" w:after="36"/>
              <w:rPr>
                <w:sz w:val="16"/>
                <w:szCs w:val="16"/>
              </w:rPr>
            </w:pPr>
            <w:r w:rsidRPr="007D4600">
              <w:rPr>
                <w:sz w:val="16"/>
                <w:szCs w:val="16"/>
              </w:rPr>
              <w:t>252869 (73.9%)</w:t>
            </w:r>
          </w:p>
        </w:tc>
        <w:tc>
          <w:tcPr>
            <w:tcW w:w="992" w:type="dxa"/>
          </w:tcPr>
          <w:p w14:paraId="2F56D808" w14:textId="77777777" w:rsidR="007D4600" w:rsidRPr="007D4600" w:rsidRDefault="007D4600" w:rsidP="007D4600">
            <w:pPr>
              <w:spacing w:before="36" w:after="36"/>
              <w:rPr>
                <w:sz w:val="16"/>
                <w:szCs w:val="16"/>
              </w:rPr>
            </w:pPr>
            <w:r w:rsidRPr="007D4600">
              <w:rPr>
                <w:sz w:val="16"/>
                <w:szCs w:val="16"/>
              </w:rPr>
              <w:t>47240 (73.1%)</w:t>
            </w:r>
          </w:p>
        </w:tc>
        <w:tc>
          <w:tcPr>
            <w:tcW w:w="808" w:type="dxa"/>
          </w:tcPr>
          <w:p w14:paraId="31AA80C6" w14:textId="77777777" w:rsidR="007D4600" w:rsidRPr="007D4600" w:rsidRDefault="007D4600" w:rsidP="007D4600">
            <w:pPr>
              <w:spacing w:before="36" w:after="36"/>
              <w:rPr>
                <w:sz w:val="16"/>
                <w:szCs w:val="16"/>
              </w:rPr>
            </w:pPr>
            <w:r w:rsidRPr="007D4600">
              <w:rPr>
                <w:sz w:val="16"/>
                <w:szCs w:val="16"/>
              </w:rPr>
              <w:t>34676 (73.4%)</w:t>
            </w:r>
          </w:p>
        </w:tc>
        <w:tc>
          <w:tcPr>
            <w:tcW w:w="990" w:type="dxa"/>
          </w:tcPr>
          <w:p w14:paraId="751B0BE9" w14:textId="77777777" w:rsidR="007D4600" w:rsidRPr="007D4600" w:rsidRDefault="007D4600" w:rsidP="007D4600">
            <w:pPr>
              <w:spacing w:before="36" w:after="36"/>
              <w:rPr>
                <w:sz w:val="16"/>
                <w:szCs w:val="16"/>
              </w:rPr>
            </w:pPr>
            <w:r w:rsidRPr="007D4600">
              <w:rPr>
                <w:sz w:val="16"/>
                <w:szCs w:val="16"/>
              </w:rPr>
              <w:t>38578 (69.8%)</w:t>
            </w:r>
          </w:p>
        </w:tc>
        <w:tc>
          <w:tcPr>
            <w:tcW w:w="990" w:type="dxa"/>
          </w:tcPr>
          <w:p w14:paraId="29A4DDA3" w14:textId="77777777" w:rsidR="007D4600" w:rsidRPr="007D4600" w:rsidRDefault="007D4600" w:rsidP="007D4600">
            <w:pPr>
              <w:spacing w:before="36" w:after="36"/>
              <w:rPr>
                <w:sz w:val="16"/>
                <w:szCs w:val="16"/>
              </w:rPr>
            </w:pPr>
            <w:r w:rsidRPr="007D4600">
              <w:rPr>
                <w:sz w:val="16"/>
                <w:szCs w:val="16"/>
              </w:rPr>
              <w:t>41473 (72.4%)</w:t>
            </w:r>
          </w:p>
        </w:tc>
        <w:tc>
          <w:tcPr>
            <w:tcW w:w="900" w:type="dxa"/>
          </w:tcPr>
          <w:p w14:paraId="34D77096" w14:textId="77777777" w:rsidR="007D4600" w:rsidRPr="007D4600" w:rsidRDefault="007D4600" w:rsidP="007D4600">
            <w:pPr>
              <w:spacing w:before="36" w:after="36"/>
              <w:rPr>
                <w:sz w:val="16"/>
                <w:szCs w:val="16"/>
              </w:rPr>
            </w:pPr>
            <w:r w:rsidRPr="007D4600">
              <w:rPr>
                <w:sz w:val="16"/>
                <w:szCs w:val="16"/>
              </w:rPr>
              <w:t>47681 (75.5%)</w:t>
            </w:r>
          </w:p>
        </w:tc>
        <w:tc>
          <w:tcPr>
            <w:tcW w:w="810" w:type="dxa"/>
          </w:tcPr>
          <w:p w14:paraId="4806F113" w14:textId="77777777" w:rsidR="007D4600" w:rsidRPr="007D4600" w:rsidRDefault="007D4600" w:rsidP="007D4600">
            <w:pPr>
              <w:spacing w:before="36" w:after="36"/>
              <w:rPr>
                <w:sz w:val="16"/>
                <w:szCs w:val="16"/>
              </w:rPr>
            </w:pPr>
            <w:r w:rsidRPr="007D4600">
              <w:rPr>
                <w:sz w:val="16"/>
                <w:szCs w:val="16"/>
              </w:rPr>
              <w:t>31854 (77.9%)</w:t>
            </w:r>
          </w:p>
        </w:tc>
        <w:tc>
          <w:tcPr>
            <w:tcW w:w="811" w:type="dxa"/>
          </w:tcPr>
          <w:p w14:paraId="4D5B43C9" w14:textId="77777777" w:rsidR="007D4600" w:rsidRPr="007D4600" w:rsidRDefault="007D4600" w:rsidP="007D4600">
            <w:pPr>
              <w:spacing w:before="36" w:after="36"/>
              <w:rPr>
                <w:sz w:val="16"/>
                <w:szCs w:val="16"/>
              </w:rPr>
            </w:pPr>
            <w:r w:rsidRPr="007D4600">
              <w:rPr>
                <w:sz w:val="16"/>
                <w:szCs w:val="16"/>
              </w:rPr>
              <w:t>10030 (83.4%)</w:t>
            </w:r>
          </w:p>
        </w:tc>
        <w:tc>
          <w:tcPr>
            <w:tcW w:w="917" w:type="dxa"/>
          </w:tcPr>
          <w:p w14:paraId="414466B6" w14:textId="77777777" w:rsidR="007D4600" w:rsidRPr="007D4600" w:rsidRDefault="007D4600" w:rsidP="007D4600">
            <w:pPr>
              <w:spacing w:before="36" w:after="36"/>
              <w:rPr>
                <w:sz w:val="16"/>
                <w:szCs w:val="16"/>
              </w:rPr>
            </w:pPr>
            <w:r w:rsidRPr="007D4600">
              <w:rPr>
                <w:sz w:val="16"/>
                <w:szCs w:val="16"/>
              </w:rPr>
              <w:t>1337 (87.0%)</w:t>
            </w:r>
          </w:p>
        </w:tc>
      </w:tr>
      <w:tr w:rsidR="007D4600" w:rsidRPr="007D4600" w14:paraId="00250EA7" w14:textId="77777777" w:rsidTr="002F2DC6">
        <w:tc>
          <w:tcPr>
            <w:tcW w:w="1278" w:type="dxa"/>
            <w:shd w:val="clear" w:color="auto" w:fill="D9D9D9" w:themeFill="background1" w:themeFillShade="D9"/>
          </w:tcPr>
          <w:p w14:paraId="4674D543" w14:textId="77777777" w:rsidR="007D4600" w:rsidRPr="007D4600" w:rsidRDefault="007D4600" w:rsidP="007D4600">
            <w:pPr>
              <w:spacing w:before="36" w:after="36"/>
              <w:rPr>
                <w:sz w:val="16"/>
                <w:szCs w:val="16"/>
              </w:rPr>
            </w:pPr>
            <w:r w:rsidRPr="007D4600">
              <w:rPr>
                <w:sz w:val="16"/>
                <w:szCs w:val="16"/>
              </w:rPr>
              <w:t>Physical Activity</w:t>
            </w:r>
          </w:p>
        </w:tc>
        <w:tc>
          <w:tcPr>
            <w:tcW w:w="1080" w:type="dxa"/>
            <w:shd w:val="clear" w:color="auto" w:fill="D9D9D9" w:themeFill="background1" w:themeFillShade="D9"/>
          </w:tcPr>
          <w:p w14:paraId="0B2638E5"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54615C97"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3629FDEC"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3FF2440"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6E1E52BC"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1C58EBF0"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1A60108F"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72680487"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1B82B34B" w14:textId="77777777" w:rsidR="007D4600" w:rsidRPr="007D4600" w:rsidRDefault="007D4600" w:rsidP="007D4600">
            <w:pPr>
              <w:spacing w:before="36" w:after="36"/>
              <w:rPr>
                <w:sz w:val="16"/>
                <w:szCs w:val="16"/>
              </w:rPr>
            </w:pPr>
          </w:p>
        </w:tc>
      </w:tr>
      <w:tr w:rsidR="007D4600" w:rsidRPr="007D4600" w14:paraId="74312221" w14:textId="77777777" w:rsidTr="002F2DC6">
        <w:tc>
          <w:tcPr>
            <w:tcW w:w="1278" w:type="dxa"/>
          </w:tcPr>
          <w:p w14:paraId="28AFDE4F" w14:textId="77777777" w:rsidR="007D4600" w:rsidRPr="007D4600" w:rsidRDefault="007D4600" w:rsidP="007D4600">
            <w:pPr>
              <w:spacing w:before="36" w:after="36"/>
              <w:rPr>
                <w:sz w:val="16"/>
                <w:szCs w:val="16"/>
              </w:rPr>
            </w:pPr>
            <w:r w:rsidRPr="007D4600">
              <w:rPr>
                <w:sz w:val="16"/>
                <w:szCs w:val="16"/>
              </w:rPr>
              <w:t>Inactive</w:t>
            </w:r>
          </w:p>
        </w:tc>
        <w:tc>
          <w:tcPr>
            <w:tcW w:w="1080" w:type="dxa"/>
          </w:tcPr>
          <w:p w14:paraId="7DF034AB" w14:textId="77777777" w:rsidR="007D4600" w:rsidRPr="007D4600" w:rsidRDefault="007D4600" w:rsidP="007D4600">
            <w:pPr>
              <w:spacing w:before="36" w:after="36"/>
              <w:rPr>
                <w:sz w:val="16"/>
                <w:szCs w:val="16"/>
              </w:rPr>
            </w:pPr>
            <w:r w:rsidRPr="007D4600">
              <w:rPr>
                <w:sz w:val="16"/>
                <w:szCs w:val="16"/>
              </w:rPr>
              <w:t>135525 (39.6%)</w:t>
            </w:r>
          </w:p>
        </w:tc>
        <w:tc>
          <w:tcPr>
            <w:tcW w:w="992" w:type="dxa"/>
          </w:tcPr>
          <w:p w14:paraId="032186A6" w14:textId="77777777" w:rsidR="007D4600" w:rsidRPr="007D4600" w:rsidRDefault="007D4600" w:rsidP="007D4600">
            <w:pPr>
              <w:spacing w:before="36" w:after="36"/>
              <w:rPr>
                <w:sz w:val="16"/>
                <w:szCs w:val="16"/>
              </w:rPr>
            </w:pPr>
            <w:r w:rsidRPr="007D4600">
              <w:rPr>
                <w:sz w:val="16"/>
                <w:szCs w:val="16"/>
              </w:rPr>
              <w:t>27949 (43.2%)</w:t>
            </w:r>
          </w:p>
        </w:tc>
        <w:tc>
          <w:tcPr>
            <w:tcW w:w="808" w:type="dxa"/>
          </w:tcPr>
          <w:p w14:paraId="383751F7" w14:textId="77777777" w:rsidR="007D4600" w:rsidRPr="007D4600" w:rsidRDefault="007D4600" w:rsidP="007D4600">
            <w:pPr>
              <w:spacing w:before="36" w:after="36"/>
              <w:rPr>
                <w:sz w:val="16"/>
                <w:szCs w:val="16"/>
              </w:rPr>
            </w:pPr>
            <w:r w:rsidRPr="007D4600">
              <w:rPr>
                <w:sz w:val="16"/>
                <w:szCs w:val="16"/>
              </w:rPr>
              <w:t>23082 (48.9%)</w:t>
            </w:r>
          </w:p>
        </w:tc>
        <w:tc>
          <w:tcPr>
            <w:tcW w:w="990" w:type="dxa"/>
          </w:tcPr>
          <w:p w14:paraId="3D504B66" w14:textId="77777777" w:rsidR="007D4600" w:rsidRPr="007D4600" w:rsidRDefault="007D4600" w:rsidP="007D4600">
            <w:pPr>
              <w:spacing w:before="36" w:after="36"/>
              <w:rPr>
                <w:sz w:val="16"/>
                <w:szCs w:val="16"/>
              </w:rPr>
            </w:pPr>
            <w:r w:rsidRPr="007D4600">
              <w:rPr>
                <w:sz w:val="16"/>
                <w:szCs w:val="16"/>
              </w:rPr>
              <w:t>27178 (49.2%)</w:t>
            </w:r>
          </w:p>
        </w:tc>
        <w:tc>
          <w:tcPr>
            <w:tcW w:w="990" w:type="dxa"/>
          </w:tcPr>
          <w:p w14:paraId="4C694A4A" w14:textId="77777777" w:rsidR="007D4600" w:rsidRPr="007D4600" w:rsidRDefault="007D4600" w:rsidP="007D4600">
            <w:pPr>
              <w:spacing w:before="36" w:after="36"/>
              <w:rPr>
                <w:sz w:val="16"/>
                <w:szCs w:val="16"/>
              </w:rPr>
            </w:pPr>
            <w:r w:rsidRPr="007D4600">
              <w:rPr>
                <w:sz w:val="16"/>
                <w:szCs w:val="16"/>
              </w:rPr>
              <w:t>24080 (42.1%)</w:t>
            </w:r>
          </w:p>
        </w:tc>
        <w:tc>
          <w:tcPr>
            <w:tcW w:w="900" w:type="dxa"/>
          </w:tcPr>
          <w:p w14:paraId="7E53E899" w14:textId="77777777" w:rsidR="007D4600" w:rsidRPr="007D4600" w:rsidRDefault="007D4600" w:rsidP="007D4600">
            <w:pPr>
              <w:spacing w:before="36" w:after="36"/>
              <w:rPr>
                <w:sz w:val="16"/>
                <w:szCs w:val="16"/>
              </w:rPr>
            </w:pPr>
            <w:r w:rsidRPr="007D4600">
              <w:rPr>
                <w:sz w:val="16"/>
                <w:szCs w:val="16"/>
              </w:rPr>
              <w:t>20054 (31.8%)</w:t>
            </w:r>
          </w:p>
        </w:tc>
        <w:tc>
          <w:tcPr>
            <w:tcW w:w="810" w:type="dxa"/>
          </w:tcPr>
          <w:p w14:paraId="740F2F1D" w14:textId="77777777" w:rsidR="007D4600" w:rsidRPr="007D4600" w:rsidRDefault="007D4600" w:rsidP="007D4600">
            <w:pPr>
              <w:spacing w:before="36" w:after="36"/>
              <w:rPr>
                <w:sz w:val="16"/>
                <w:szCs w:val="16"/>
              </w:rPr>
            </w:pPr>
            <w:r w:rsidRPr="007D4600">
              <w:rPr>
                <w:sz w:val="16"/>
                <w:szCs w:val="16"/>
              </w:rPr>
              <w:t>9828 (24.0%)</w:t>
            </w:r>
          </w:p>
        </w:tc>
        <w:tc>
          <w:tcPr>
            <w:tcW w:w="811" w:type="dxa"/>
          </w:tcPr>
          <w:p w14:paraId="058F5D5B" w14:textId="77777777" w:rsidR="007D4600" w:rsidRPr="007D4600" w:rsidRDefault="007D4600" w:rsidP="007D4600">
            <w:pPr>
              <w:spacing w:before="36" w:after="36"/>
              <w:rPr>
                <w:sz w:val="16"/>
                <w:szCs w:val="16"/>
              </w:rPr>
            </w:pPr>
            <w:r w:rsidRPr="007D4600">
              <w:rPr>
                <w:sz w:val="16"/>
                <w:szCs w:val="16"/>
              </w:rPr>
              <w:t>2883 (24.0%)</w:t>
            </w:r>
          </w:p>
        </w:tc>
        <w:tc>
          <w:tcPr>
            <w:tcW w:w="917" w:type="dxa"/>
          </w:tcPr>
          <w:p w14:paraId="67FD1C3C" w14:textId="77777777" w:rsidR="007D4600" w:rsidRPr="007D4600" w:rsidRDefault="007D4600" w:rsidP="007D4600">
            <w:pPr>
              <w:spacing w:before="36" w:after="36"/>
              <w:rPr>
                <w:sz w:val="16"/>
                <w:szCs w:val="16"/>
              </w:rPr>
            </w:pPr>
            <w:r w:rsidRPr="007D4600">
              <w:rPr>
                <w:sz w:val="16"/>
                <w:szCs w:val="16"/>
              </w:rPr>
              <w:t>471 (30.7%)</w:t>
            </w:r>
          </w:p>
        </w:tc>
      </w:tr>
      <w:tr w:rsidR="007D4600" w:rsidRPr="007D4600" w14:paraId="1F0F1797" w14:textId="77777777" w:rsidTr="002F2DC6">
        <w:tc>
          <w:tcPr>
            <w:tcW w:w="1278" w:type="dxa"/>
          </w:tcPr>
          <w:p w14:paraId="1BF74141" w14:textId="77777777" w:rsidR="007D4600" w:rsidRPr="007D4600" w:rsidRDefault="007D4600" w:rsidP="007D4600">
            <w:pPr>
              <w:spacing w:before="36" w:after="36"/>
              <w:rPr>
                <w:sz w:val="16"/>
                <w:szCs w:val="16"/>
              </w:rPr>
            </w:pPr>
            <w:r w:rsidRPr="007D4600">
              <w:rPr>
                <w:sz w:val="16"/>
                <w:szCs w:val="16"/>
              </w:rPr>
              <w:t>Active</w:t>
            </w:r>
          </w:p>
        </w:tc>
        <w:tc>
          <w:tcPr>
            <w:tcW w:w="1080" w:type="dxa"/>
          </w:tcPr>
          <w:p w14:paraId="778F186D" w14:textId="77777777" w:rsidR="007D4600" w:rsidRPr="007D4600" w:rsidRDefault="007D4600" w:rsidP="007D4600">
            <w:pPr>
              <w:spacing w:before="36" w:after="36"/>
              <w:rPr>
                <w:sz w:val="16"/>
                <w:szCs w:val="16"/>
              </w:rPr>
            </w:pPr>
            <w:r w:rsidRPr="007D4600">
              <w:rPr>
                <w:sz w:val="16"/>
                <w:szCs w:val="16"/>
              </w:rPr>
              <w:t>206431 (60.4%)</w:t>
            </w:r>
          </w:p>
        </w:tc>
        <w:tc>
          <w:tcPr>
            <w:tcW w:w="992" w:type="dxa"/>
          </w:tcPr>
          <w:p w14:paraId="47A9082E" w14:textId="77777777" w:rsidR="007D4600" w:rsidRPr="007D4600" w:rsidRDefault="007D4600" w:rsidP="007D4600">
            <w:pPr>
              <w:spacing w:before="36" w:after="36"/>
              <w:rPr>
                <w:sz w:val="16"/>
                <w:szCs w:val="16"/>
              </w:rPr>
            </w:pPr>
            <w:r w:rsidRPr="007D4600">
              <w:rPr>
                <w:sz w:val="16"/>
                <w:szCs w:val="16"/>
              </w:rPr>
              <w:t>36699 (56.8%)</w:t>
            </w:r>
          </w:p>
        </w:tc>
        <w:tc>
          <w:tcPr>
            <w:tcW w:w="808" w:type="dxa"/>
          </w:tcPr>
          <w:p w14:paraId="3AABACD8" w14:textId="77777777" w:rsidR="007D4600" w:rsidRPr="007D4600" w:rsidRDefault="007D4600" w:rsidP="007D4600">
            <w:pPr>
              <w:spacing w:before="36" w:after="36"/>
              <w:rPr>
                <w:sz w:val="16"/>
                <w:szCs w:val="16"/>
              </w:rPr>
            </w:pPr>
            <w:r w:rsidRPr="007D4600">
              <w:rPr>
                <w:sz w:val="16"/>
                <w:szCs w:val="16"/>
              </w:rPr>
              <w:t>24167 (51.1%)</w:t>
            </w:r>
          </w:p>
        </w:tc>
        <w:tc>
          <w:tcPr>
            <w:tcW w:w="990" w:type="dxa"/>
          </w:tcPr>
          <w:p w14:paraId="6712B607" w14:textId="77777777" w:rsidR="007D4600" w:rsidRPr="007D4600" w:rsidRDefault="007D4600" w:rsidP="007D4600">
            <w:pPr>
              <w:spacing w:before="36" w:after="36"/>
              <w:rPr>
                <w:sz w:val="16"/>
                <w:szCs w:val="16"/>
              </w:rPr>
            </w:pPr>
            <w:r w:rsidRPr="007D4600">
              <w:rPr>
                <w:sz w:val="16"/>
                <w:szCs w:val="16"/>
              </w:rPr>
              <w:t>28063 (50.8%)</w:t>
            </w:r>
          </w:p>
        </w:tc>
        <w:tc>
          <w:tcPr>
            <w:tcW w:w="990" w:type="dxa"/>
          </w:tcPr>
          <w:p w14:paraId="53DE2965" w14:textId="77777777" w:rsidR="007D4600" w:rsidRPr="007D4600" w:rsidRDefault="007D4600" w:rsidP="007D4600">
            <w:pPr>
              <w:spacing w:before="36" w:after="36"/>
              <w:rPr>
                <w:sz w:val="16"/>
                <w:szCs w:val="16"/>
              </w:rPr>
            </w:pPr>
            <w:r w:rsidRPr="007D4600">
              <w:rPr>
                <w:sz w:val="16"/>
                <w:szCs w:val="16"/>
              </w:rPr>
              <w:t>33179 (57.9%)</w:t>
            </w:r>
          </w:p>
        </w:tc>
        <w:tc>
          <w:tcPr>
            <w:tcW w:w="900" w:type="dxa"/>
          </w:tcPr>
          <w:p w14:paraId="0CE6F564" w14:textId="77777777" w:rsidR="007D4600" w:rsidRPr="007D4600" w:rsidRDefault="007D4600" w:rsidP="007D4600">
            <w:pPr>
              <w:spacing w:before="36" w:after="36"/>
              <w:rPr>
                <w:sz w:val="16"/>
                <w:szCs w:val="16"/>
              </w:rPr>
            </w:pPr>
            <w:r w:rsidRPr="007D4600">
              <w:rPr>
                <w:sz w:val="16"/>
                <w:szCs w:val="16"/>
              </w:rPr>
              <w:t>43059 (68.2%)</w:t>
            </w:r>
          </w:p>
        </w:tc>
        <w:tc>
          <w:tcPr>
            <w:tcW w:w="810" w:type="dxa"/>
          </w:tcPr>
          <w:p w14:paraId="1360ADCF" w14:textId="77777777" w:rsidR="007D4600" w:rsidRPr="007D4600" w:rsidRDefault="007D4600" w:rsidP="007D4600">
            <w:pPr>
              <w:spacing w:before="36" w:after="36"/>
              <w:rPr>
                <w:sz w:val="16"/>
                <w:szCs w:val="16"/>
              </w:rPr>
            </w:pPr>
            <w:r w:rsidRPr="007D4600">
              <w:rPr>
                <w:sz w:val="16"/>
                <w:szCs w:val="16"/>
              </w:rPr>
              <w:t>31053 (76.0%)</w:t>
            </w:r>
          </w:p>
        </w:tc>
        <w:tc>
          <w:tcPr>
            <w:tcW w:w="811" w:type="dxa"/>
          </w:tcPr>
          <w:p w14:paraId="7EF8A5AD" w14:textId="77777777" w:rsidR="007D4600" w:rsidRPr="007D4600" w:rsidRDefault="007D4600" w:rsidP="007D4600">
            <w:pPr>
              <w:spacing w:before="36" w:after="36"/>
              <w:rPr>
                <w:sz w:val="16"/>
                <w:szCs w:val="16"/>
              </w:rPr>
            </w:pPr>
            <w:r w:rsidRPr="007D4600">
              <w:rPr>
                <w:sz w:val="16"/>
                <w:szCs w:val="16"/>
              </w:rPr>
              <w:t>9146 (76.0%)</w:t>
            </w:r>
          </w:p>
        </w:tc>
        <w:tc>
          <w:tcPr>
            <w:tcW w:w="917" w:type="dxa"/>
          </w:tcPr>
          <w:p w14:paraId="23F8E8FE" w14:textId="77777777" w:rsidR="007D4600" w:rsidRPr="007D4600" w:rsidRDefault="007D4600" w:rsidP="007D4600">
            <w:pPr>
              <w:spacing w:before="36" w:after="36"/>
              <w:rPr>
                <w:sz w:val="16"/>
                <w:szCs w:val="16"/>
              </w:rPr>
            </w:pPr>
            <w:r w:rsidRPr="007D4600">
              <w:rPr>
                <w:sz w:val="16"/>
                <w:szCs w:val="16"/>
              </w:rPr>
              <w:t>1065 (69.3%)</w:t>
            </w:r>
          </w:p>
        </w:tc>
      </w:tr>
      <w:tr w:rsidR="007D4600" w:rsidRPr="007D4600" w14:paraId="57CEC30D" w14:textId="77777777" w:rsidTr="002F2DC6">
        <w:tc>
          <w:tcPr>
            <w:tcW w:w="1278" w:type="dxa"/>
            <w:shd w:val="clear" w:color="auto" w:fill="D9D9D9" w:themeFill="background1" w:themeFillShade="D9"/>
          </w:tcPr>
          <w:p w14:paraId="2108C1FE" w14:textId="77777777" w:rsidR="007D4600" w:rsidRPr="007D4600" w:rsidRDefault="007D4600" w:rsidP="007D4600">
            <w:pPr>
              <w:spacing w:before="36" w:after="36"/>
              <w:rPr>
                <w:sz w:val="16"/>
                <w:szCs w:val="16"/>
              </w:rPr>
            </w:pPr>
            <w:r w:rsidRPr="007D4600">
              <w:rPr>
                <w:sz w:val="16"/>
                <w:szCs w:val="16"/>
              </w:rPr>
              <w:t>MHQ</w:t>
            </w:r>
          </w:p>
        </w:tc>
        <w:tc>
          <w:tcPr>
            <w:tcW w:w="1080" w:type="dxa"/>
            <w:shd w:val="clear" w:color="auto" w:fill="D9D9D9" w:themeFill="background1" w:themeFillShade="D9"/>
          </w:tcPr>
          <w:p w14:paraId="6806E159"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6AFFF663"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789C12BF"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1688210D"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7F68A658"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6CC267C4"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7913B652"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04466C31"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1CB145C8" w14:textId="77777777" w:rsidR="007D4600" w:rsidRPr="007D4600" w:rsidRDefault="007D4600" w:rsidP="007D4600">
            <w:pPr>
              <w:spacing w:before="36" w:after="36"/>
              <w:rPr>
                <w:sz w:val="16"/>
                <w:szCs w:val="16"/>
              </w:rPr>
            </w:pPr>
          </w:p>
        </w:tc>
      </w:tr>
      <w:tr w:rsidR="007D4600" w:rsidRPr="007D4600" w14:paraId="553E5193" w14:textId="77777777" w:rsidTr="002F2DC6">
        <w:tc>
          <w:tcPr>
            <w:tcW w:w="1278" w:type="dxa"/>
          </w:tcPr>
          <w:p w14:paraId="321DA8CF"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36E1D3EF" w14:textId="77777777" w:rsidR="007D4600" w:rsidRPr="007D4600" w:rsidRDefault="007D4600" w:rsidP="007D4600">
            <w:pPr>
              <w:spacing w:before="36" w:after="36"/>
              <w:rPr>
                <w:sz w:val="16"/>
                <w:szCs w:val="16"/>
              </w:rPr>
            </w:pPr>
            <w:r w:rsidRPr="007D4600">
              <w:rPr>
                <w:sz w:val="16"/>
                <w:szCs w:val="16"/>
              </w:rPr>
              <w:t>67.9 (72.7)</w:t>
            </w:r>
          </w:p>
        </w:tc>
        <w:tc>
          <w:tcPr>
            <w:tcW w:w="992" w:type="dxa"/>
          </w:tcPr>
          <w:p w14:paraId="108C3D49" w14:textId="77777777" w:rsidR="007D4600" w:rsidRPr="007D4600" w:rsidRDefault="007D4600" w:rsidP="007D4600">
            <w:pPr>
              <w:spacing w:before="36" w:after="36"/>
              <w:rPr>
                <w:sz w:val="16"/>
                <w:szCs w:val="16"/>
              </w:rPr>
            </w:pPr>
            <w:r w:rsidRPr="007D4600">
              <w:rPr>
                <w:sz w:val="16"/>
                <w:szCs w:val="16"/>
              </w:rPr>
              <w:t>21.2 (69.6)</w:t>
            </w:r>
          </w:p>
        </w:tc>
        <w:tc>
          <w:tcPr>
            <w:tcW w:w="808" w:type="dxa"/>
          </w:tcPr>
          <w:p w14:paraId="6F17DB9B" w14:textId="77777777" w:rsidR="007D4600" w:rsidRPr="007D4600" w:rsidRDefault="007D4600" w:rsidP="007D4600">
            <w:pPr>
              <w:spacing w:before="36" w:after="36"/>
              <w:rPr>
                <w:sz w:val="16"/>
                <w:szCs w:val="16"/>
              </w:rPr>
            </w:pPr>
            <w:r w:rsidRPr="007D4600">
              <w:rPr>
                <w:sz w:val="16"/>
                <w:szCs w:val="16"/>
              </w:rPr>
              <w:t>45.4 (69.2)</w:t>
            </w:r>
          </w:p>
        </w:tc>
        <w:tc>
          <w:tcPr>
            <w:tcW w:w="990" w:type="dxa"/>
          </w:tcPr>
          <w:p w14:paraId="0150AB18" w14:textId="77777777" w:rsidR="007D4600" w:rsidRPr="007D4600" w:rsidRDefault="007D4600" w:rsidP="007D4600">
            <w:pPr>
              <w:spacing w:before="36" w:after="36"/>
              <w:rPr>
                <w:sz w:val="16"/>
                <w:szCs w:val="16"/>
              </w:rPr>
            </w:pPr>
            <w:r w:rsidRPr="007D4600">
              <w:rPr>
                <w:sz w:val="16"/>
                <w:szCs w:val="16"/>
              </w:rPr>
              <w:t>64.6 (68.4)</w:t>
            </w:r>
          </w:p>
        </w:tc>
        <w:tc>
          <w:tcPr>
            <w:tcW w:w="990" w:type="dxa"/>
          </w:tcPr>
          <w:p w14:paraId="0EC06CD9" w14:textId="77777777" w:rsidR="007D4600" w:rsidRPr="007D4600" w:rsidRDefault="007D4600" w:rsidP="007D4600">
            <w:pPr>
              <w:spacing w:before="36" w:after="36"/>
              <w:rPr>
                <w:sz w:val="16"/>
                <w:szCs w:val="16"/>
              </w:rPr>
            </w:pPr>
            <w:r w:rsidRPr="007D4600">
              <w:rPr>
                <w:sz w:val="16"/>
                <w:szCs w:val="16"/>
              </w:rPr>
              <w:t>80.2 (67.6)</w:t>
            </w:r>
          </w:p>
        </w:tc>
        <w:tc>
          <w:tcPr>
            <w:tcW w:w="900" w:type="dxa"/>
          </w:tcPr>
          <w:p w14:paraId="071C6BFF" w14:textId="77777777" w:rsidR="007D4600" w:rsidRPr="007D4600" w:rsidRDefault="007D4600" w:rsidP="007D4600">
            <w:pPr>
              <w:spacing w:before="36" w:after="36"/>
              <w:rPr>
                <w:sz w:val="16"/>
                <w:szCs w:val="16"/>
              </w:rPr>
            </w:pPr>
            <w:r w:rsidRPr="007D4600">
              <w:rPr>
                <w:sz w:val="16"/>
                <w:szCs w:val="16"/>
              </w:rPr>
              <w:t>92.6 (65.5)</w:t>
            </w:r>
          </w:p>
        </w:tc>
        <w:tc>
          <w:tcPr>
            <w:tcW w:w="810" w:type="dxa"/>
          </w:tcPr>
          <w:p w14:paraId="6867C63A" w14:textId="77777777" w:rsidR="007D4600" w:rsidRPr="007D4600" w:rsidRDefault="007D4600" w:rsidP="007D4600">
            <w:pPr>
              <w:spacing w:before="36" w:after="36"/>
              <w:rPr>
                <w:sz w:val="16"/>
                <w:szCs w:val="16"/>
              </w:rPr>
            </w:pPr>
            <w:r w:rsidRPr="007D4600">
              <w:rPr>
                <w:sz w:val="16"/>
                <w:szCs w:val="16"/>
              </w:rPr>
              <w:t>103 (59.7)</w:t>
            </w:r>
          </w:p>
        </w:tc>
        <w:tc>
          <w:tcPr>
            <w:tcW w:w="811" w:type="dxa"/>
          </w:tcPr>
          <w:p w14:paraId="702C842F" w14:textId="77777777" w:rsidR="007D4600" w:rsidRPr="007D4600" w:rsidRDefault="007D4600" w:rsidP="007D4600">
            <w:pPr>
              <w:spacing w:before="36" w:after="36"/>
              <w:rPr>
                <w:sz w:val="16"/>
                <w:szCs w:val="16"/>
              </w:rPr>
            </w:pPr>
            <w:r w:rsidRPr="007D4600">
              <w:rPr>
                <w:sz w:val="16"/>
                <w:szCs w:val="16"/>
              </w:rPr>
              <w:t>111 (55.1)</w:t>
            </w:r>
          </w:p>
        </w:tc>
        <w:tc>
          <w:tcPr>
            <w:tcW w:w="917" w:type="dxa"/>
          </w:tcPr>
          <w:p w14:paraId="76D7F0D0" w14:textId="77777777" w:rsidR="007D4600" w:rsidRPr="007D4600" w:rsidRDefault="007D4600" w:rsidP="007D4600">
            <w:pPr>
              <w:spacing w:before="36" w:after="36"/>
              <w:rPr>
                <w:sz w:val="16"/>
                <w:szCs w:val="16"/>
              </w:rPr>
            </w:pPr>
            <w:r w:rsidRPr="007D4600">
              <w:rPr>
                <w:sz w:val="16"/>
                <w:szCs w:val="16"/>
              </w:rPr>
              <w:t>111 (63.7)</w:t>
            </w:r>
          </w:p>
        </w:tc>
      </w:tr>
      <w:tr w:rsidR="007D4600" w:rsidRPr="007D4600" w14:paraId="35EA42A1" w14:textId="77777777" w:rsidTr="002F2DC6">
        <w:tc>
          <w:tcPr>
            <w:tcW w:w="1278" w:type="dxa"/>
          </w:tcPr>
          <w:p w14:paraId="52CC518A" w14:textId="77777777" w:rsidR="007D4600" w:rsidRPr="007D4600" w:rsidRDefault="007D4600" w:rsidP="007D4600">
            <w:pPr>
              <w:spacing w:before="36" w:after="36"/>
              <w:rPr>
                <w:sz w:val="16"/>
                <w:szCs w:val="16"/>
              </w:rPr>
            </w:pPr>
            <w:r w:rsidRPr="007D4600">
              <w:rPr>
                <w:sz w:val="16"/>
                <w:szCs w:val="16"/>
              </w:rPr>
              <w:t>Median [Min, Max]</w:t>
            </w:r>
          </w:p>
        </w:tc>
        <w:tc>
          <w:tcPr>
            <w:tcW w:w="1080" w:type="dxa"/>
          </w:tcPr>
          <w:p w14:paraId="0360EC82" w14:textId="77777777" w:rsidR="007D4600" w:rsidRPr="007D4600" w:rsidRDefault="007D4600" w:rsidP="007D4600">
            <w:pPr>
              <w:spacing w:before="36" w:after="36"/>
              <w:rPr>
                <w:sz w:val="16"/>
                <w:szCs w:val="16"/>
              </w:rPr>
            </w:pPr>
            <w:r w:rsidRPr="007D4600">
              <w:rPr>
                <w:sz w:val="16"/>
                <w:szCs w:val="16"/>
              </w:rPr>
              <w:t>79.1 [-166, 200]</w:t>
            </w:r>
          </w:p>
        </w:tc>
        <w:tc>
          <w:tcPr>
            <w:tcW w:w="992" w:type="dxa"/>
          </w:tcPr>
          <w:p w14:paraId="385DF4BE" w14:textId="77777777" w:rsidR="007D4600" w:rsidRPr="007D4600" w:rsidRDefault="007D4600" w:rsidP="007D4600">
            <w:pPr>
              <w:spacing w:before="36" w:after="36"/>
              <w:rPr>
                <w:sz w:val="16"/>
                <w:szCs w:val="16"/>
              </w:rPr>
            </w:pPr>
            <w:r w:rsidRPr="007D4600">
              <w:rPr>
                <w:sz w:val="16"/>
                <w:szCs w:val="16"/>
              </w:rPr>
              <w:t>2.10 [-166, 200]</w:t>
            </w:r>
          </w:p>
        </w:tc>
        <w:tc>
          <w:tcPr>
            <w:tcW w:w="808" w:type="dxa"/>
          </w:tcPr>
          <w:p w14:paraId="0782FBBD" w14:textId="77777777" w:rsidR="007D4600" w:rsidRPr="007D4600" w:rsidRDefault="007D4600" w:rsidP="007D4600">
            <w:pPr>
              <w:spacing w:before="36" w:after="36"/>
              <w:rPr>
                <w:sz w:val="16"/>
                <w:szCs w:val="16"/>
              </w:rPr>
            </w:pPr>
            <w:r w:rsidRPr="007D4600">
              <w:rPr>
                <w:sz w:val="16"/>
                <w:szCs w:val="16"/>
              </w:rPr>
              <w:t>45.2 [-166, 200]</w:t>
            </w:r>
          </w:p>
        </w:tc>
        <w:tc>
          <w:tcPr>
            <w:tcW w:w="990" w:type="dxa"/>
          </w:tcPr>
          <w:p w14:paraId="4700258D" w14:textId="77777777" w:rsidR="007D4600" w:rsidRPr="007D4600" w:rsidRDefault="007D4600" w:rsidP="007D4600">
            <w:pPr>
              <w:spacing w:before="36" w:after="36"/>
              <w:rPr>
                <w:sz w:val="16"/>
                <w:szCs w:val="16"/>
              </w:rPr>
            </w:pPr>
            <w:r w:rsidRPr="007D4600">
              <w:rPr>
                <w:sz w:val="16"/>
                <w:szCs w:val="16"/>
              </w:rPr>
              <w:t>72.6 [-166, 200]</w:t>
            </w:r>
          </w:p>
        </w:tc>
        <w:tc>
          <w:tcPr>
            <w:tcW w:w="990" w:type="dxa"/>
          </w:tcPr>
          <w:p w14:paraId="6BAD6C49" w14:textId="77777777" w:rsidR="007D4600" w:rsidRPr="007D4600" w:rsidRDefault="007D4600" w:rsidP="007D4600">
            <w:pPr>
              <w:spacing w:before="36" w:after="36"/>
              <w:rPr>
                <w:sz w:val="16"/>
                <w:szCs w:val="16"/>
              </w:rPr>
            </w:pPr>
            <w:r w:rsidRPr="007D4600">
              <w:rPr>
                <w:sz w:val="16"/>
                <w:szCs w:val="16"/>
              </w:rPr>
              <w:t>93.5 [-166, 200]</w:t>
            </w:r>
          </w:p>
        </w:tc>
        <w:tc>
          <w:tcPr>
            <w:tcW w:w="900" w:type="dxa"/>
          </w:tcPr>
          <w:p w14:paraId="77201318" w14:textId="77777777" w:rsidR="007D4600" w:rsidRPr="007D4600" w:rsidRDefault="007D4600" w:rsidP="007D4600">
            <w:pPr>
              <w:spacing w:before="36" w:after="36"/>
              <w:rPr>
                <w:sz w:val="16"/>
                <w:szCs w:val="16"/>
              </w:rPr>
            </w:pPr>
            <w:r w:rsidRPr="007D4600">
              <w:rPr>
                <w:sz w:val="16"/>
                <w:szCs w:val="16"/>
              </w:rPr>
              <w:t>108 [-166, 200]</w:t>
            </w:r>
          </w:p>
        </w:tc>
        <w:tc>
          <w:tcPr>
            <w:tcW w:w="810" w:type="dxa"/>
          </w:tcPr>
          <w:p w14:paraId="2489732F" w14:textId="77777777" w:rsidR="007D4600" w:rsidRPr="007D4600" w:rsidRDefault="007D4600" w:rsidP="007D4600">
            <w:pPr>
              <w:spacing w:before="36" w:after="36"/>
              <w:rPr>
                <w:sz w:val="16"/>
                <w:szCs w:val="16"/>
              </w:rPr>
            </w:pPr>
            <w:r w:rsidRPr="007D4600">
              <w:rPr>
                <w:sz w:val="16"/>
                <w:szCs w:val="16"/>
              </w:rPr>
              <w:t>117 [-166, 200]</w:t>
            </w:r>
          </w:p>
        </w:tc>
        <w:tc>
          <w:tcPr>
            <w:tcW w:w="811" w:type="dxa"/>
          </w:tcPr>
          <w:p w14:paraId="4814A877" w14:textId="77777777" w:rsidR="007D4600" w:rsidRPr="007D4600" w:rsidRDefault="007D4600" w:rsidP="007D4600">
            <w:pPr>
              <w:spacing w:before="36" w:after="36"/>
              <w:rPr>
                <w:sz w:val="16"/>
                <w:szCs w:val="16"/>
              </w:rPr>
            </w:pPr>
            <w:r w:rsidRPr="007D4600">
              <w:rPr>
                <w:sz w:val="16"/>
                <w:szCs w:val="16"/>
              </w:rPr>
              <w:t>124 [-166, 200]</w:t>
            </w:r>
          </w:p>
        </w:tc>
        <w:tc>
          <w:tcPr>
            <w:tcW w:w="917" w:type="dxa"/>
          </w:tcPr>
          <w:p w14:paraId="5B8FC7A1" w14:textId="77777777" w:rsidR="007D4600" w:rsidRPr="007D4600" w:rsidRDefault="007D4600" w:rsidP="007D4600">
            <w:pPr>
              <w:spacing w:before="36" w:after="36"/>
              <w:rPr>
                <w:sz w:val="16"/>
                <w:szCs w:val="16"/>
              </w:rPr>
            </w:pPr>
            <w:r w:rsidRPr="007D4600">
              <w:rPr>
                <w:sz w:val="16"/>
                <w:szCs w:val="16"/>
              </w:rPr>
              <w:t>125 [-166, 200]</w:t>
            </w:r>
          </w:p>
        </w:tc>
      </w:tr>
      <w:tr w:rsidR="007D4600" w:rsidRPr="007D4600" w14:paraId="09D2F7CC" w14:textId="77777777" w:rsidTr="002F2DC6">
        <w:tc>
          <w:tcPr>
            <w:tcW w:w="1278" w:type="dxa"/>
            <w:shd w:val="clear" w:color="auto" w:fill="D9D9D9" w:themeFill="background1" w:themeFillShade="D9"/>
          </w:tcPr>
          <w:p w14:paraId="770AFDD7" w14:textId="77777777" w:rsidR="007D4600" w:rsidRPr="007D4600" w:rsidRDefault="007D4600" w:rsidP="007D4600">
            <w:pPr>
              <w:spacing w:before="36" w:after="36"/>
              <w:rPr>
                <w:sz w:val="16"/>
                <w:szCs w:val="16"/>
              </w:rPr>
            </w:pPr>
            <w:r w:rsidRPr="007D4600">
              <w:rPr>
                <w:sz w:val="16"/>
                <w:szCs w:val="16"/>
              </w:rPr>
              <w:t>Core Cognition</w:t>
            </w:r>
          </w:p>
        </w:tc>
        <w:tc>
          <w:tcPr>
            <w:tcW w:w="1080" w:type="dxa"/>
            <w:shd w:val="clear" w:color="auto" w:fill="D9D9D9" w:themeFill="background1" w:themeFillShade="D9"/>
          </w:tcPr>
          <w:p w14:paraId="7BB91BC3"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076AEF05"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2C604AF0"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527B4E7"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5F53C1FB"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2B459FA3"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290A07CF"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00DA50A4"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52545F25" w14:textId="77777777" w:rsidR="007D4600" w:rsidRPr="007D4600" w:rsidRDefault="007D4600" w:rsidP="007D4600">
            <w:pPr>
              <w:spacing w:before="36" w:after="36"/>
              <w:rPr>
                <w:sz w:val="16"/>
                <w:szCs w:val="16"/>
              </w:rPr>
            </w:pPr>
          </w:p>
        </w:tc>
      </w:tr>
      <w:tr w:rsidR="007D4600" w:rsidRPr="007D4600" w14:paraId="403684E8" w14:textId="77777777" w:rsidTr="002F2DC6">
        <w:tc>
          <w:tcPr>
            <w:tcW w:w="1278" w:type="dxa"/>
          </w:tcPr>
          <w:p w14:paraId="7D78F485"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244980FD" w14:textId="77777777" w:rsidR="007D4600" w:rsidRPr="007D4600" w:rsidRDefault="007D4600" w:rsidP="007D4600">
            <w:pPr>
              <w:spacing w:before="36" w:after="36"/>
              <w:rPr>
                <w:sz w:val="16"/>
                <w:szCs w:val="16"/>
              </w:rPr>
            </w:pPr>
            <w:r w:rsidRPr="007D4600">
              <w:rPr>
                <w:sz w:val="16"/>
                <w:szCs w:val="16"/>
              </w:rPr>
              <w:t>81.4 (67.0)</w:t>
            </w:r>
          </w:p>
        </w:tc>
        <w:tc>
          <w:tcPr>
            <w:tcW w:w="992" w:type="dxa"/>
          </w:tcPr>
          <w:p w14:paraId="32E62854" w14:textId="77777777" w:rsidR="007D4600" w:rsidRPr="007D4600" w:rsidRDefault="007D4600" w:rsidP="007D4600">
            <w:pPr>
              <w:spacing w:before="36" w:after="36"/>
              <w:rPr>
                <w:sz w:val="16"/>
                <w:szCs w:val="16"/>
              </w:rPr>
            </w:pPr>
            <w:r w:rsidRPr="007D4600">
              <w:rPr>
                <w:sz w:val="16"/>
                <w:szCs w:val="16"/>
              </w:rPr>
              <w:t>39.5 (63.2)</w:t>
            </w:r>
          </w:p>
        </w:tc>
        <w:tc>
          <w:tcPr>
            <w:tcW w:w="808" w:type="dxa"/>
          </w:tcPr>
          <w:p w14:paraId="42A5DDC1" w14:textId="77777777" w:rsidR="007D4600" w:rsidRPr="007D4600" w:rsidRDefault="007D4600" w:rsidP="007D4600">
            <w:pPr>
              <w:spacing w:before="36" w:after="36"/>
              <w:rPr>
                <w:sz w:val="16"/>
                <w:szCs w:val="16"/>
              </w:rPr>
            </w:pPr>
            <w:r w:rsidRPr="007D4600">
              <w:rPr>
                <w:sz w:val="16"/>
                <w:szCs w:val="16"/>
              </w:rPr>
              <w:t>61.0 (64.7)</w:t>
            </w:r>
          </w:p>
        </w:tc>
        <w:tc>
          <w:tcPr>
            <w:tcW w:w="990" w:type="dxa"/>
          </w:tcPr>
          <w:p w14:paraId="70391AA3" w14:textId="77777777" w:rsidR="007D4600" w:rsidRPr="007D4600" w:rsidRDefault="007D4600" w:rsidP="007D4600">
            <w:pPr>
              <w:spacing w:before="36" w:after="36"/>
              <w:rPr>
                <w:sz w:val="16"/>
                <w:szCs w:val="16"/>
              </w:rPr>
            </w:pPr>
            <w:r w:rsidRPr="007D4600">
              <w:rPr>
                <w:sz w:val="16"/>
                <w:szCs w:val="16"/>
              </w:rPr>
              <w:t>78.6 (64.7)</w:t>
            </w:r>
          </w:p>
        </w:tc>
        <w:tc>
          <w:tcPr>
            <w:tcW w:w="990" w:type="dxa"/>
          </w:tcPr>
          <w:p w14:paraId="59BFE423" w14:textId="77777777" w:rsidR="007D4600" w:rsidRPr="007D4600" w:rsidRDefault="007D4600" w:rsidP="007D4600">
            <w:pPr>
              <w:spacing w:before="36" w:after="36"/>
              <w:rPr>
                <w:sz w:val="16"/>
                <w:szCs w:val="16"/>
              </w:rPr>
            </w:pPr>
            <w:r w:rsidRPr="007D4600">
              <w:rPr>
                <w:sz w:val="16"/>
                <w:szCs w:val="16"/>
              </w:rPr>
              <w:t>92.3 (63.0)</w:t>
            </w:r>
          </w:p>
        </w:tc>
        <w:tc>
          <w:tcPr>
            <w:tcW w:w="900" w:type="dxa"/>
          </w:tcPr>
          <w:p w14:paraId="319FF58C" w14:textId="77777777" w:rsidR="007D4600" w:rsidRPr="007D4600" w:rsidRDefault="007D4600" w:rsidP="007D4600">
            <w:pPr>
              <w:spacing w:before="36" w:after="36"/>
              <w:rPr>
                <w:sz w:val="16"/>
                <w:szCs w:val="16"/>
              </w:rPr>
            </w:pPr>
            <w:r w:rsidRPr="007D4600">
              <w:rPr>
                <w:sz w:val="16"/>
                <w:szCs w:val="16"/>
              </w:rPr>
              <w:t>104 (60.4)</w:t>
            </w:r>
          </w:p>
        </w:tc>
        <w:tc>
          <w:tcPr>
            <w:tcW w:w="810" w:type="dxa"/>
          </w:tcPr>
          <w:p w14:paraId="609BC5BD" w14:textId="77777777" w:rsidR="007D4600" w:rsidRPr="007D4600" w:rsidRDefault="007D4600" w:rsidP="007D4600">
            <w:pPr>
              <w:spacing w:before="36" w:after="36"/>
              <w:rPr>
                <w:sz w:val="16"/>
                <w:szCs w:val="16"/>
              </w:rPr>
            </w:pPr>
            <w:r w:rsidRPr="007D4600">
              <w:rPr>
                <w:sz w:val="16"/>
                <w:szCs w:val="16"/>
              </w:rPr>
              <w:t>113 (54.7)</w:t>
            </w:r>
          </w:p>
        </w:tc>
        <w:tc>
          <w:tcPr>
            <w:tcW w:w="811" w:type="dxa"/>
          </w:tcPr>
          <w:p w14:paraId="52FDC13F" w14:textId="77777777" w:rsidR="007D4600" w:rsidRPr="007D4600" w:rsidRDefault="007D4600" w:rsidP="007D4600">
            <w:pPr>
              <w:spacing w:before="36" w:after="36"/>
              <w:rPr>
                <w:sz w:val="16"/>
                <w:szCs w:val="16"/>
              </w:rPr>
            </w:pPr>
            <w:r w:rsidRPr="007D4600">
              <w:rPr>
                <w:sz w:val="16"/>
                <w:szCs w:val="16"/>
              </w:rPr>
              <w:t>119 (51.3)</w:t>
            </w:r>
          </w:p>
        </w:tc>
        <w:tc>
          <w:tcPr>
            <w:tcW w:w="917" w:type="dxa"/>
          </w:tcPr>
          <w:p w14:paraId="6BEB62B4" w14:textId="77777777" w:rsidR="007D4600" w:rsidRPr="007D4600" w:rsidRDefault="007D4600" w:rsidP="007D4600">
            <w:pPr>
              <w:spacing w:before="36" w:after="36"/>
              <w:rPr>
                <w:sz w:val="16"/>
                <w:szCs w:val="16"/>
              </w:rPr>
            </w:pPr>
            <w:r w:rsidRPr="007D4600">
              <w:rPr>
                <w:sz w:val="16"/>
                <w:szCs w:val="16"/>
              </w:rPr>
              <w:t>116 (58.3)</w:t>
            </w:r>
          </w:p>
        </w:tc>
      </w:tr>
      <w:tr w:rsidR="007D4600" w:rsidRPr="007D4600" w14:paraId="70BF4A1F" w14:textId="77777777" w:rsidTr="002F2DC6">
        <w:tc>
          <w:tcPr>
            <w:tcW w:w="1278" w:type="dxa"/>
          </w:tcPr>
          <w:p w14:paraId="06959951" w14:textId="77777777" w:rsidR="007D4600" w:rsidRPr="007D4600" w:rsidRDefault="007D4600" w:rsidP="007D4600">
            <w:pPr>
              <w:spacing w:before="36" w:after="36"/>
              <w:rPr>
                <w:sz w:val="16"/>
                <w:szCs w:val="16"/>
              </w:rPr>
            </w:pPr>
            <w:r w:rsidRPr="007D4600">
              <w:rPr>
                <w:sz w:val="16"/>
                <w:szCs w:val="16"/>
              </w:rPr>
              <w:t>Median [Min, Max]</w:t>
            </w:r>
          </w:p>
        </w:tc>
        <w:tc>
          <w:tcPr>
            <w:tcW w:w="1080" w:type="dxa"/>
          </w:tcPr>
          <w:p w14:paraId="34277485" w14:textId="77777777" w:rsidR="007D4600" w:rsidRPr="007D4600" w:rsidRDefault="007D4600" w:rsidP="007D4600">
            <w:pPr>
              <w:spacing w:before="36" w:after="36"/>
              <w:rPr>
                <w:sz w:val="16"/>
                <w:szCs w:val="16"/>
              </w:rPr>
            </w:pPr>
            <w:r w:rsidRPr="007D4600">
              <w:rPr>
                <w:sz w:val="16"/>
                <w:szCs w:val="16"/>
              </w:rPr>
              <w:t>93.5 [-100, 200]</w:t>
            </w:r>
          </w:p>
        </w:tc>
        <w:tc>
          <w:tcPr>
            <w:tcW w:w="992" w:type="dxa"/>
          </w:tcPr>
          <w:p w14:paraId="68ADDFB7" w14:textId="77777777" w:rsidR="007D4600" w:rsidRPr="007D4600" w:rsidRDefault="007D4600" w:rsidP="007D4600">
            <w:pPr>
              <w:spacing w:before="36" w:after="36"/>
              <w:rPr>
                <w:sz w:val="16"/>
                <w:szCs w:val="16"/>
              </w:rPr>
            </w:pPr>
            <w:r w:rsidRPr="007D4600">
              <w:rPr>
                <w:sz w:val="16"/>
                <w:szCs w:val="16"/>
              </w:rPr>
              <w:t>25.4 [-100, 200]</w:t>
            </w:r>
          </w:p>
        </w:tc>
        <w:tc>
          <w:tcPr>
            <w:tcW w:w="808" w:type="dxa"/>
          </w:tcPr>
          <w:p w14:paraId="716C61AB" w14:textId="77777777" w:rsidR="007D4600" w:rsidRPr="007D4600" w:rsidRDefault="007D4600" w:rsidP="007D4600">
            <w:pPr>
              <w:spacing w:before="36" w:after="36"/>
              <w:rPr>
                <w:sz w:val="16"/>
                <w:szCs w:val="16"/>
              </w:rPr>
            </w:pPr>
            <w:r w:rsidRPr="007D4600">
              <w:rPr>
                <w:sz w:val="16"/>
                <w:szCs w:val="16"/>
              </w:rPr>
              <w:t>63.3 [-100, 200]</w:t>
            </w:r>
          </w:p>
        </w:tc>
        <w:tc>
          <w:tcPr>
            <w:tcW w:w="990" w:type="dxa"/>
          </w:tcPr>
          <w:p w14:paraId="65EBD66E" w14:textId="77777777" w:rsidR="007D4600" w:rsidRPr="007D4600" w:rsidRDefault="007D4600" w:rsidP="007D4600">
            <w:pPr>
              <w:spacing w:before="36" w:after="36"/>
              <w:rPr>
                <w:sz w:val="16"/>
                <w:szCs w:val="16"/>
              </w:rPr>
            </w:pPr>
            <w:r w:rsidRPr="007D4600">
              <w:rPr>
                <w:sz w:val="16"/>
                <w:szCs w:val="16"/>
              </w:rPr>
              <w:t>88.8 [-100, 200]</w:t>
            </w:r>
          </w:p>
        </w:tc>
        <w:tc>
          <w:tcPr>
            <w:tcW w:w="990" w:type="dxa"/>
          </w:tcPr>
          <w:p w14:paraId="238E16CD" w14:textId="77777777" w:rsidR="007D4600" w:rsidRPr="007D4600" w:rsidRDefault="007D4600" w:rsidP="007D4600">
            <w:pPr>
              <w:spacing w:before="36" w:after="36"/>
              <w:rPr>
                <w:sz w:val="16"/>
                <w:szCs w:val="16"/>
              </w:rPr>
            </w:pPr>
            <w:r w:rsidRPr="007D4600">
              <w:rPr>
                <w:sz w:val="16"/>
                <w:szCs w:val="16"/>
              </w:rPr>
              <w:t>106 [-100, 200]</w:t>
            </w:r>
          </w:p>
        </w:tc>
        <w:tc>
          <w:tcPr>
            <w:tcW w:w="900" w:type="dxa"/>
          </w:tcPr>
          <w:p w14:paraId="1D0D6BF9" w14:textId="77777777" w:rsidR="007D4600" w:rsidRPr="007D4600" w:rsidRDefault="007D4600" w:rsidP="007D4600">
            <w:pPr>
              <w:spacing w:before="36" w:after="36"/>
              <w:rPr>
                <w:sz w:val="16"/>
                <w:szCs w:val="16"/>
              </w:rPr>
            </w:pPr>
            <w:r w:rsidRPr="007D4600">
              <w:rPr>
                <w:sz w:val="16"/>
                <w:szCs w:val="16"/>
              </w:rPr>
              <w:t>118 [-100, 200]</w:t>
            </w:r>
          </w:p>
        </w:tc>
        <w:tc>
          <w:tcPr>
            <w:tcW w:w="810" w:type="dxa"/>
          </w:tcPr>
          <w:p w14:paraId="26F3FD76" w14:textId="77777777" w:rsidR="007D4600" w:rsidRPr="007D4600" w:rsidRDefault="007D4600" w:rsidP="007D4600">
            <w:pPr>
              <w:spacing w:before="36" w:after="36"/>
              <w:rPr>
                <w:sz w:val="16"/>
                <w:szCs w:val="16"/>
              </w:rPr>
            </w:pPr>
            <w:r w:rsidRPr="007D4600">
              <w:rPr>
                <w:sz w:val="16"/>
                <w:szCs w:val="16"/>
              </w:rPr>
              <w:t>125 [-100, 200]</w:t>
            </w:r>
          </w:p>
        </w:tc>
        <w:tc>
          <w:tcPr>
            <w:tcW w:w="811" w:type="dxa"/>
          </w:tcPr>
          <w:p w14:paraId="794F4EB6" w14:textId="77777777" w:rsidR="007D4600" w:rsidRPr="007D4600" w:rsidRDefault="007D4600" w:rsidP="007D4600">
            <w:pPr>
              <w:spacing w:before="36" w:after="36"/>
              <w:rPr>
                <w:sz w:val="16"/>
                <w:szCs w:val="16"/>
              </w:rPr>
            </w:pPr>
            <w:r w:rsidRPr="007D4600">
              <w:rPr>
                <w:sz w:val="16"/>
                <w:szCs w:val="16"/>
              </w:rPr>
              <w:t>130 [-100, 200]</w:t>
            </w:r>
          </w:p>
        </w:tc>
        <w:tc>
          <w:tcPr>
            <w:tcW w:w="917" w:type="dxa"/>
          </w:tcPr>
          <w:p w14:paraId="728B9AD1" w14:textId="77777777" w:rsidR="007D4600" w:rsidRPr="007D4600" w:rsidRDefault="007D4600" w:rsidP="007D4600">
            <w:pPr>
              <w:spacing w:before="36" w:after="36"/>
              <w:rPr>
                <w:sz w:val="16"/>
                <w:szCs w:val="16"/>
              </w:rPr>
            </w:pPr>
            <w:r w:rsidRPr="007D4600">
              <w:rPr>
                <w:sz w:val="16"/>
                <w:szCs w:val="16"/>
              </w:rPr>
              <w:t>130 [-100, 200]</w:t>
            </w:r>
          </w:p>
        </w:tc>
      </w:tr>
      <w:tr w:rsidR="007D4600" w:rsidRPr="007D4600" w14:paraId="67ABF405" w14:textId="77777777" w:rsidTr="002F2DC6">
        <w:tc>
          <w:tcPr>
            <w:tcW w:w="1278" w:type="dxa"/>
            <w:shd w:val="clear" w:color="auto" w:fill="D9D9D9" w:themeFill="background1" w:themeFillShade="D9"/>
          </w:tcPr>
          <w:p w14:paraId="758B6D63" w14:textId="77777777" w:rsidR="007D4600" w:rsidRPr="007D4600" w:rsidRDefault="007D4600" w:rsidP="007D4600">
            <w:pPr>
              <w:spacing w:before="36" w:after="36"/>
              <w:rPr>
                <w:sz w:val="16"/>
                <w:szCs w:val="16"/>
              </w:rPr>
            </w:pPr>
            <w:r w:rsidRPr="007D4600">
              <w:rPr>
                <w:sz w:val="16"/>
                <w:szCs w:val="16"/>
              </w:rPr>
              <w:t>Adaptability and Resilience</w:t>
            </w:r>
          </w:p>
        </w:tc>
        <w:tc>
          <w:tcPr>
            <w:tcW w:w="1080" w:type="dxa"/>
            <w:shd w:val="clear" w:color="auto" w:fill="D9D9D9" w:themeFill="background1" w:themeFillShade="D9"/>
          </w:tcPr>
          <w:p w14:paraId="00F05EFD"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2078B24E"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515D1C20"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7C0CC908"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1189327E"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5762C58B"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03414110"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7969B4F0"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674F48E2" w14:textId="77777777" w:rsidR="007D4600" w:rsidRPr="007D4600" w:rsidRDefault="007D4600" w:rsidP="007D4600">
            <w:pPr>
              <w:spacing w:before="36" w:after="36"/>
              <w:rPr>
                <w:sz w:val="16"/>
                <w:szCs w:val="16"/>
              </w:rPr>
            </w:pPr>
          </w:p>
        </w:tc>
      </w:tr>
      <w:tr w:rsidR="007D4600" w:rsidRPr="007D4600" w14:paraId="6D8CE55D" w14:textId="77777777" w:rsidTr="002F2DC6">
        <w:tc>
          <w:tcPr>
            <w:tcW w:w="1278" w:type="dxa"/>
          </w:tcPr>
          <w:p w14:paraId="4ABD4F90"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5BA228CB" w14:textId="77777777" w:rsidR="007D4600" w:rsidRPr="007D4600" w:rsidRDefault="007D4600" w:rsidP="007D4600">
            <w:pPr>
              <w:spacing w:before="36" w:after="36"/>
              <w:rPr>
                <w:sz w:val="16"/>
                <w:szCs w:val="16"/>
              </w:rPr>
            </w:pPr>
            <w:r w:rsidRPr="007D4600">
              <w:rPr>
                <w:sz w:val="16"/>
                <w:szCs w:val="16"/>
              </w:rPr>
              <w:t>89.8 (67.4)</w:t>
            </w:r>
          </w:p>
        </w:tc>
        <w:tc>
          <w:tcPr>
            <w:tcW w:w="992" w:type="dxa"/>
          </w:tcPr>
          <w:p w14:paraId="7703D9A5" w14:textId="77777777" w:rsidR="007D4600" w:rsidRPr="007D4600" w:rsidRDefault="007D4600" w:rsidP="007D4600">
            <w:pPr>
              <w:spacing w:before="36" w:after="36"/>
              <w:rPr>
                <w:sz w:val="16"/>
                <w:szCs w:val="16"/>
              </w:rPr>
            </w:pPr>
            <w:r w:rsidRPr="007D4600">
              <w:rPr>
                <w:sz w:val="16"/>
                <w:szCs w:val="16"/>
              </w:rPr>
              <w:t>50.7 (67.5)</w:t>
            </w:r>
          </w:p>
        </w:tc>
        <w:tc>
          <w:tcPr>
            <w:tcW w:w="808" w:type="dxa"/>
          </w:tcPr>
          <w:p w14:paraId="69C19057" w14:textId="77777777" w:rsidR="007D4600" w:rsidRPr="007D4600" w:rsidRDefault="007D4600" w:rsidP="007D4600">
            <w:pPr>
              <w:spacing w:before="36" w:after="36"/>
              <w:rPr>
                <w:sz w:val="16"/>
                <w:szCs w:val="16"/>
              </w:rPr>
            </w:pPr>
            <w:r w:rsidRPr="007D4600">
              <w:rPr>
                <w:sz w:val="16"/>
                <w:szCs w:val="16"/>
              </w:rPr>
              <w:t>70.6 (66.7)</w:t>
            </w:r>
          </w:p>
        </w:tc>
        <w:tc>
          <w:tcPr>
            <w:tcW w:w="990" w:type="dxa"/>
          </w:tcPr>
          <w:p w14:paraId="41CB4E1F" w14:textId="77777777" w:rsidR="007D4600" w:rsidRPr="007D4600" w:rsidRDefault="007D4600" w:rsidP="007D4600">
            <w:pPr>
              <w:spacing w:before="36" w:after="36"/>
              <w:rPr>
                <w:sz w:val="16"/>
                <w:szCs w:val="16"/>
              </w:rPr>
            </w:pPr>
            <w:r w:rsidRPr="007D4600">
              <w:rPr>
                <w:sz w:val="16"/>
                <w:szCs w:val="16"/>
              </w:rPr>
              <w:t>88.3 (64.6)</w:t>
            </w:r>
          </w:p>
        </w:tc>
        <w:tc>
          <w:tcPr>
            <w:tcW w:w="990" w:type="dxa"/>
          </w:tcPr>
          <w:p w14:paraId="2F80C00C" w14:textId="77777777" w:rsidR="007D4600" w:rsidRPr="007D4600" w:rsidRDefault="007D4600" w:rsidP="007D4600">
            <w:pPr>
              <w:spacing w:before="36" w:after="36"/>
              <w:rPr>
                <w:sz w:val="16"/>
                <w:szCs w:val="16"/>
              </w:rPr>
            </w:pPr>
            <w:r w:rsidRPr="007D4600">
              <w:rPr>
                <w:sz w:val="16"/>
                <w:szCs w:val="16"/>
              </w:rPr>
              <w:t>101 (62.7)</w:t>
            </w:r>
          </w:p>
        </w:tc>
        <w:tc>
          <w:tcPr>
            <w:tcW w:w="900" w:type="dxa"/>
          </w:tcPr>
          <w:p w14:paraId="79545C74" w14:textId="77777777" w:rsidR="007D4600" w:rsidRPr="007D4600" w:rsidRDefault="007D4600" w:rsidP="007D4600">
            <w:pPr>
              <w:spacing w:before="36" w:after="36"/>
              <w:rPr>
                <w:sz w:val="16"/>
                <w:szCs w:val="16"/>
              </w:rPr>
            </w:pPr>
            <w:r w:rsidRPr="007D4600">
              <w:rPr>
                <w:sz w:val="16"/>
                <w:szCs w:val="16"/>
              </w:rPr>
              <w:t>110 (61.3)</w:t>
            </w:r>
          </w:p>
        </w:tc>
        <w:tc>
          <w:tcPr>
            <w:tcW w:w="810" w:type="dxa"/>
          </w:tcPr>
          <w:p w14:paraId="346BD503" w14:textId="77777777" w:rsidR="007D4600" w:rsidRPr="007D4600" w:rsidRDefault="007D4600" w:rsidP="007D4600">
            <w:pPr>
              <w:spacing w:before="36" w:after="36"/>
              <w:rPr>
                <w:sz w:val="16"/>
                <w:szCs w:val="16"/>
              </w:rPr>
            </w:pPr>
            <w:r w:rsidRPr="007D4600">
              <w:rPr>
                <w:sz w:val="16"/>
                <w:szCs w:val="16"/>
              </w:rPr>
              <w:t>118 (55.2)</w:t>
            </w:r>
          </w:p>
        </w:tc>
        <w:tc>
          <w:tcPr>
            <w:tcW w:w="811" w:type="dxa"/>
          </w:tcPr>
          <w:p w14:paraId="27D7AC22" w14:textId="77777777" w:rsidR="007D4600" w:rsidRPr="007D4600" w:rsidRDefault="007D4600" w:rsidP="007D4600">
            <w:pPr>
              <w:spacing w:before="36" w:after="36"/>
              <w:rPr>
                <w:sz w:val="16"/>
                <w:szCs w:val="16"/>
              </w:rPr>
            </w:pPr>
            <w:r w:rsidRPr="007D4600">
              <w:rPr>
                <w:sz w:val="16"/>
                <w:szCs w:val="16"/>
              </w:rPr>
              <w:t>125 (49.7)</w:t>
            </w:r>
          </w:p>
        </w:tc>
        <w:tc>
          <w:tcPr>
            <w:tcW w:w="917" w:type="dxa"/>
          </w:tcPr>
          <w:p w14:paraId="17F3583D" w14:textId="77777777" w:rsidR="007D4600" w:rsidRPr="007D4600" w:rsidRDefault="007D4600" w:rsidP="007D4600">
            <w:pPr>
              <w:spacing w:before="36" w:after="36"/>
              <w:rPr>
                <w:sz w:val="16"/>
                <w:szCs w:val="16"/>
              </w:rPr>
            </w:pPr>
            <w:r w:rsidRPr="007D4600">
              <w:rPr>
                <w:sz w:val="16"/>
                <w:szCs w:val="16"/>
              </w:rPr>
              <w:t>123 (55.4)</w:t>
            </w:r>
          </w:p>
        </w:tc>
      </w:tr>
      <w:tr w:rsidR="007D4600" w:rsidRPr="007D4600" w14:paraId="7DF96D45" w14:textId="77777777" w:rsidTr="002F2DC6">
        <w:tc>
          <w:tcPr>
            <w:tcW w:w="1278" w:type="dxa"/>
          </w:tcPr>
          <w:p w14:paraId="51480C62" w14:textId="77777777" w:rsidR="007D4600" w:rsidRPr="007D4600" w:rsidRDefault="007D4600" w:rsidP="007D4600">
            <w:pPr>
              <w:spacing w:before="36" w:after="36"/>
              <w:rPr>
                <w:sz w:val="16"/>
                <w:szCs w:val="16"/>
              </w:rPr>
            </w:pPr>
            <w:r w:rsidRPr="007D4600">
              <w:rPr>
                <w:sz w:val="16"/>
                <w:szCs w:val="16"/>
              </w:rPr>
              <w:t>Median [Min, Max]</w:t>
            </w:r>
          </w:p>
        </w:tc>
        <w:tc>
          <w:tcPr>
            <w:tcW w:w="1080" w:type="dxa"/>
          </w:tcPr>
          <w:p w14:paraId="540FDF25" w14:textId="77777777" w:rsidR="007D4600" w:rsidRPr="007D4600" w:rsidRDefault="007D4600" w:rsidP="007D4600">
            <w:pPr>
              <w:spacing w:before="36" w:after="36"/>
              <w:rPr>
                <w:sz w:val="16"/>
                <w:szCs w:val="16"/>
              </w:rPr>
            </w:pPr>
            <w:r w:rsidRPr="007D4600">
              <w:rPr>
                <w:sz w:val="16"/>
                <w:szCs w:val="16"/>
              </w:rPr>
              <w:t>105 [-100, 200]</w:t>
            </w:r>
          </w:p>
        </w:tc>
        <w:tc>
          <w:tcPr>
            <w:tcW w:w="992" w:type="dxa"/>
          </w:tcPr>
          <w:p w14:paraId="7FF07C95" w14:textId="77777777" w:rsidR="007D4600" w:rsidRPr="007D4600" w:rsidRDefault="007D4600" w:rsidP="007D4600">
            <w:pPr>
              <w:spacing w:before="36" w:after="36"/>
              <w:rPr>
                <w:sz w:val="16"/>
                <w:szCs w:val="16"/>
              </w:rPr>
            </w:pPr>
            <w:r w:rsidRPr="007D4600">
              <w:rPr>
                <w:sz w:val="16"/>
                <w:szCs w:val="16"/>
              </w:rPr>
              <w:t>53.7 [-100, 200]</w:t>
            </w:r>
          </w:p>
        </w:tc>
        <w:tc>
          <w:tcPr>
            <w:tcW w:w="808" w:type="dxa"/>
          </w:tcPr>
          <w:p w14:paraId="47E860C8" w14:textId="77777777" w:rsidR="007D4600" w:rsidRPr="007D4600" w:rsidRDefault="007D4600" w:rsidP="007D4600">
            <w:pPr>
              <w:spacing w:before="36" w:after="36"/>
              <w:rPr>
                <w:sz w:val="16"/>
                <w:szCs w:val="16"/>
              </w:rPr>
            </w:pPr>
            <w:r w:rsidRPr="007D4600">
              <w:rPr>
                <w:sz w:val="16"/>
                <w:szCs w:val="16"/>
              </w:rPr>
              <w:t>81.7 [-100, 200]</w:t>
            </w:r>
          </w:p>
        </w:tc>
        <w:tc>
          <w:tcPr>
            <w:tcW w:w="990" w:type="dxa"/>
          </w:tcPr>
          <w:p w14:paraId="38D5ADDA" w14:textId="77777777" w:rsidR="007D4600" w:rsidRPr="007D4600" w:rsidRDefault="007D4600" w:rsidP="007D4600">
            <w:pPr>
              <w:spacing w:before="36" w:after="36"/>
              <w:rPr>
                <w:sz w:val="16"/>
                <w:szCs w:val="16"/>
              </w:rPr>
            </w:pPr>
            <w:r w:rsidRPr="007D4600">
              <w:rPr>
                <w:sz w:val="16"/>
                <w:szCs w:val="16"/>
              </w:rPr>
              <w:t>102 [-100, 200]</w:t>
            </w:r>
          </w:p>
        </w:tc>
        <w:tc>
          <w:tcPr>
            <w:tcW w:w="990" w:type="dxa"/>
          </w:tcPr>
          <w:p w14:paraId="787B4BD3" w14:textId="77777777" w:rsidR="007D4600" w:rsidRPr="007D4600" w:rsidRDefault="007D4600" w:rsidP="007D4600">
            <w:pPr>
              <w:spacing w:before="36" w:after="36"/>
              <w:rPr>
                <w:sz w:val="16"/>
                <w:szCs w:val="16"/>
              </w:rPr>
            </w:pPr>
            <w:r w:rsidRPr="007D4600">
              <w:rPr>
                <w:sz w:val="16"/>
                <w:szCs w:val="16"/>
              </w:rPr>
              <w:t>116 [-100, 200]</w:t>
            </w:r>
          </w:p>
        </w:tc>
        <w:tc>
          <w:tcPr>
            <w:tcW w:w="900" w:type="dxa"/>
          </w:tcPr>
          <w:p w14:paraId="2D18D05E" w14:textId="77777777" w:rsidR="007D4600" w:rsidRPr="007D4600" w:rsidRDefault="007D4600" w:rsidP="007D4600">
            <w:pPr>
              <w:spacing w:before="36" w:after="36"/>
              <w:rPr>
                <w:sz w:val="16"/>
                <w:szCs w:val="16"/>
              </w:rPr>
            </w:pPr>
            <w:r w:rsidRPr="007D4600">
              <w:rPr>
                <w:sz w:val="16"/>
                <w:szCs w:val="16"/>
              </w:rPr>
              <w:t>124 [-100, 200]</w:t>
            </w:r>
          </w:p>
        </w:tc>
        <w:tc>
          <w:tcPr>
            <w:tcW w:w="810" w:type="dxa"/>
          </w:tcPr>
          <w:p w14:paraId="2BFE8396" w14:textId="77777777" w:rsidR="007D4600" w:rsidRPr="007D4600" w:rsidRDefault="007D4600" w:rsidP="007D4600">
            <w:pPr>
              <w:spacing w:before="36" w:after="36"/>
              <w:rPr>
                <w:sz w:val="16"/>
                <w:szCs w:val="16"/>
              </w:rPr>
            </w:pPr>
            <w:r w:rsidRPr="007D4600">
              <w:rPr>
                <w:sz w:val="16"/>
                <w:szCs w:val="16"/>
              </w:rPr>
              <w:t>132 [-100, 200]</w:t>
            </w:r>
          </w:p>
        </w:tc>
        <w:tc>
          <w:tcPr>
            <w:tcW w:w="811" w:type="dxa"/>
          </w:tcPr>
          <w:p w14:paraId="5E0AD85F" w14:textId="77777777" w:rsidR="007D4600" w:rsidRPr="007D4600" w:rsidRDefault="007D4600" w:rsidP="007D4600">
            <w:pPr>
              <w:spacing w:before="36" w:after="36"/>
              <w:rPr>
                <w:sz w:val="16"/>
                <w:szCs w:val="16"/>
              </w:rPr>
            </w:pPr>
            <w:r w:rsidRPr="007D4600">
              <w:rPr>
                <w:sz w:val="16"/>
                <w:szCs w:val="16"/>
              </w:rPr>
              <w:t>137 [-100, 200]</w:t>
            </w:r>
          </w:p>
        </w:tc>
        <w:tc>
          <w:tcPr>
            <w:tcW w:w="917" w:type="dxa"/>
          </w:tcPr>
          <w:p w14:paraId="611BAE45" w14:textId="77777777" w:rsidR="007D4600" w:rsidRPr="007D4600" w:rsidRDefault="007D4600" w:rsidP="007D4600">
            <w:pPr>
              <w:spacing w:before="36" w:after="36"/>
              <w:rPr>
                <w:sz w:val="16"/>
                <w:szCs w:val="16"/>
              </w:rPr>
            </w:pPr>
            <w:r w:rsidRPr="007D4600">
              <w:rPr>
                <w:sz w:val="16"/>
                <w:szCs w:val="16"/>
              </w:rPr>
              <w:t>134 [-100, 200]</w:t>
            </w:r>
          </w:p>
        </w:tc>
      </w:tr>
      <w:tr w:rsidR="007D4600" w:rsidRPr="007D4600" w14:paraId="128D377C" w14:textId="77777777" w:rsidTr="002F2DC6">
        <w:tc>
          <w:tcPr>
            <w:tcW w:w="1278" w:type="dxa"/>
            <w:shd w:val="clear" w:color="auto" w:fill="D9D9D9" w:themeFill="background1" w:themeFillShade="D9"/>
          </w:tcPr>
          <w:p w14:paraId="64E1F8F5" w14:textId="77777777" w:rsidR="007D4600" w:rsidRPr="007D4600" w:rsidRDefault="007D4600" w:rsidP="007D4600">
            <w:pPr>
              <w:spacing w:before="36" w:after="36"/>
              <w:rPr>
                <w:sz w:val="16"/>
                <w:szCs w:val="16"/>
              </w:rPr>
            </w:pPr>
            <w:r w:rsidRPr="007D4600">
              <w:rPr>
                <w:sz w:val="16"/>
                <w:szCs w:val="16"/>
              </w:rPr>
              <w:t>Drive and Motivation</w:t>
            </w:r>
          </w:p>
        </w:tc>
        <w:tc>
          <w:tcPr>
            <w:tcW w:w="1080" w:type="dxa"/>
            <w:shd w:val="clear" w:color="auto" w:fill="D9D9D9" w:themeFill="background1" w:themeFillShade="D9"/>
          </w:tcPr>
          <w:p w14:paraId="4C18C9D0"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6E02FF3C"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0406965D"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BC3211D"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57DA1945"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65084DB2"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0A999982"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41A2BCA9"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1B2C6E39" w14:textId="77777777" w:rsidR="007D4600" w:rsidRPr="007D4600" w:rsidRDefault="007D4600" w:rsidP="007D4600">
            <w:pPr>
              <w:spacing w:before="36" w:after="36"/>
              <w:rPr>
                <w:sz w:val="16"/>
                <w:szCs w:val="16"/>
              </w:rPr>
            </w:pPr>
          </w:p>
        </w:tc>
      </w:tr>
      <w:tr w:rsidR="007D4600" w:rsidRPr="007D4600" w14:paraId="3C894EFF" w14:textId="77777777" w:rsidTr="002F2DC6">
        <w:tc>
          <w:tcPr>
            <w:tcW w:w="1278" w:type="dxa"/>
          </w:tcPr>
          <w:p w14:paraId="4E963B0E"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74646BF6" w14:textId="77777777" w:rsidR="007D4600" w:rsidRPr="007D4600" w:rsidRDefault="007D4600" w:rsidP="007D4600">
            <w:pPr>
              <w:spacing w:before="36" w:after="36"/>
              <w:rPr>
                <w:sz w:val="16"/>
                <w:szCs w:val="16"/>
              </w:rPr>
            </w:pPr>
            <w:r w:rsidRPr="007D4600">
              <w:rPr>
                <w:sz w:val="16"/>
                <w:szCs w:val="16"/>
              </w:rPr>
              <w:t>83.4 (66.6)</w:t>
            </w:r>
          </w:p>
        </w:tc>
        <w:tc>
          <w:tcPr>
            <w:tcW w:w="992" w:type="dxa"/>
          </w:tcPr>
          <w:p w14:paraId="4B8EC170" w14:textId="77777777" w:rsidR="007D4600" w:rsidRPr="007D4600" w:rsidRDefault="007D4600" w:rsidP="007D4600">
            <w:pPr>
              <w:spacing w:before="36" w:after="36"/>
              <w:rPr>
                <w:sz w:val="16"/>
                <w:szCs w:val="16"/>
              </w:rPr>
            </w:pPr>
            <w:r w:rsidRPr="007D4600">
              <w:rPr>
                <w:sz w:val="16"/>
                <w:szCs w:val="16"/>
              </w:rPr>
              <w:t>43.5 (64.7)</w:t>
            </w:r>
          </w:p>
        </w:tc>
        <w:tc>
          <w:tcPr>
            <w:tcW w:w="808" w:type="dxa"/>
          </w:tcPr>
          <w:p w14:paraId="3E9FD64E" w14:textId="77777777" w:rsidR="007D4600" w:rsidRPr="007D4600" w:rsidRDefault="007D4600" w:rsidP="007D4600">
            <w:pPr>
              <w:spacing w:before="36" w:after="36"/>
              <w:rPr>
                <w:sz w:val="16"/>
                <w:szCs w:val="16"/>
              </w:rPr>
            </w:pPr>
            <w:r w:rsidRPr="007D4600">
              <w:rPr>
                <w:sz w:val="16"/>
                <w:szCs w:val="16"/>
              </w:rPr>
              <w:t>62.6 (65.2)</w:t>
            </w:r>
          </w:p>
        </w:tc>
        <w:tc>
          <w:tcPr>
            <w:tcW w:w="990" w:type="dxa"/>
          </w:tcPr>
          <w:p w14:paraId="14ED4867" w14:textId="77777777" w:rsidR="007D4600" w:rsidRPr="007D4600" w:rsidRDefault="007D4600" w:rsidP="007D4600">
            <w:pPr>
              <w:spacing w:before="36" w:after="36"/>
              <w:rPr>
                <w:sz w:val="16"/>
                <w:szCs w:val="16"/>
              </w:rPr>
            </w:pPr>
            <w:r w:rsidRPr="007D4600">
              <w:rPr>
                <w:sz w:val="16"/>
                <w:szCs w:val="16"/>
              </w:rPr>
              <w:t>80.4 (63.9)</w:t>
            </w:r>
          </w:p>
        </w:tc>
        <w:tc>
          <w:tcPr>
            <w:tcW w:w="990" w:type="dxa"/>
          </w:tcPr>
          <w:p w14:paraId="6DFF57A1" w14:textId="77777777" w:rsidR="007D4600" w:rsidRPr="007D4600" w:rsidRDefault="007D4600" w:rsidP="007D4600">
            <w:pPr>
              <w:spacing w:before="36" w:after="36"/>
              <w:rPr>
                <w:sz w:val="16"/>
                <w:szCs w:val="16"/>
              </w:rPr>
            </w:pPr>
            <w:r w:rsidRPr="007D4600">
              <w:rPr>
                <w:sz w:val="16"/>
                <w:szCs w:val="16"/>
              </w:rPr>
              <w:t>94.3 (62.4)</w:t>
            </w:r>
          </w:p>
        </w:tc>
        <w:tc>
          <w:tcPr>
            <w:tcW w:w="900" w:type="dxa"/>
          </w:tcPr>
          <w:p w14:paraId="77D1AEE0" w14:textId="77777777" w:rsidR="007D4600" w:rsidRPr="007D4600" w:rsidRDefault="007D4600" w:rsidP="007D4600">
            <w:pPr>
              <w:spacing w:before="36" w:after="36"/>
              <w:rPr>
                <w:sz w:val="16"/>
                <w:szCs w:val="16"/>
              </w:rPr>
            </w:pPr>
            <w:r w:rsidRPr="007D4600">
              <w:rPr>
                <w:sz w:val="16"/>
                <w:szCs w:val="16"/>
              </w:rPr>
              <w:t>105 (60.1)</w:t>
            </w:r>
          </w:p>
        </w:tc>
        <w:tc>
          <w:tcPr>
            <w:tcW w:w="810" w:type="dxa"/>
          </w:tcPr>
          <w:p w14:paraId="422EBD16" w14:textId="77777777" w:rsidR="007D4600" w:rsidRPr="007D4600" w:rsidRDefault="007D4600" w:rsidP="007D4600">
            <w:pPr>
              <w:spacing w:before="36" w:after="36"/>
              <w:rPr>
                <w:sz w:val="16"/>
                <w:szCs w:val="16"/>
              </w:rPr>
            </w:pPr>
            <w:r w:rsidRPr="007D4600">
              <w:rPr>
                <w:sz w:val="16"/>
                <w:szCs w:val="16"/>
              </w:rPr>
              <w:t>114 (53.8)</w:t>
            </w:r>
          </w:p>
        </w:tc>
        <w:tc>
          <w:tcPr>
            <w:tcW w:w="811" w:type="dxa"/>
          </w:tcPr>
          <w:p w14:paraId="1618DC9F" w14:textId="77777777" w:rsidR="007D4600" w:rsidRPr="007D4600" w:rsidRDefault="007D4600" w:rsidP="007D4600">
            <w:pPr>
              <w:spacing w:before="36" w:after="36"/>
              <w:rPr>
                <w:sz w:val="16"/>
                <w:szCs w:val="16"/>
              </w:rPr>
            </w:pPr>
            <w:r w:rsidRPr="007D4600">
              <w:rPr>
                <w:sz w:val="16"/>
                <w:szCs w:val="16"/>
              </w:rPr>
              <w:t>118 (49.7)</w:t>
            </w:r>
          </w:p>
        </w:tc>
        <w:tc>
          <w:tcPr>
            <w:tcW w:w="917" w:type="dxa"/>
          </w:tcPr>
          <w:p w14:paraId="52D47B41" w14:textId="77777777" w:rsidR="007D4600" w:rsidRPr="007D4600" w:rsidRDefault="007D4600" w:rsidP="007D4600">
            <w:pPr>
              <w:spacing w:before="36" w:after="36"/>
              <w:rPr>
                <w:sz w:val="16"/>
                <w:szCs w:val="16"/>
              </w:rPr>
            </w:pPr>
            <w:r w:rsidRPr="007D4600">
              <w:rPr>
                <w:sz w:val="16"/>
                <w:szCs w:val="16"/>
              </w:rPr>
              <w:t>114 (57.1)</w:t>
            </w:r>
          </w:p>
        </w:tc>
      </w:tr>
      <w:tr w:rsidR="007D4600" w:rsidRPr="007D4600" w14:paraId="746A940B" w14:textId="77777777" w:rsidTr="002F2DC6">
        <w:tc>
          <w:tcPr>
            <w:tcW w:w="1278" w:type="dxa"/>
          </w:tcPr>
          <w:p w14:paraId="7AA85311" w14:textId="77777777" w:rsidR="007D4600" w:rsidRPr="007D4600" w:rsidRDefault="007D4600" w:rsidP="007D4600">
            <w:pPr>
              <w:spacing w:before="36" w:after="36"/>
              <w:rPr>
                <w:sz w:val="16"/>
                <w:szCs w:val="16"/>
              </w:rPr>
            </w:pPr>
            <w:r w:rsidRPr="007D4600">
              <w:rPr>
                <w:sz w:val="16"/>
                <w:szCs w:val="16"/>
              </w:rPr>
              <w:t>Median [Min, Max]</w:t>
            </w:r>
          </w:p>
        </w:tc>
        <w:tc>
          <w:tcPr>
            <w:tcW w:w="1080" w:type="dxa"/>
          </w:tcPr>
          <w:p w14:paraId="2687A97D" w14:textId="77777777" w:rsidR="007D4600" w:rsidRPr="007D4600" w:rsidRDefault="007D4600" w:rsidP="007D4600">
            <w:pPr>
              <w:spacing w:before="36" w:after="36"/>
              <w:rPr>
                <w:sz w:val="16"/>
                <w:szCs w:val="16"/>
              </w:rPr>
            </w:pPr>
            <w:r w:rsidRPr="007D4600">
              <w:rPr>
                <w:sz w:val="16"/>
                <w:szCs w:val="16"/>
              </w:rPr>
              <w:t>94.3 [-100, 200]</w:t>
            </w:r>
          </w:p>
        </w:tc>
        <w:tc>
          <w:tcPr>
            <w:tcW w:w="992" w:type="dxa"/>
          </w:tcPr>
          <w:p w14:paraId="3D7DF30E" w14:textId="77777777" w:rsidR="007D4600" w:rsidRPr="007D4600" w:rsidRDefault="007D4600" w:rsidP="007D4600">
            <w:pPr>
              <w:spacing w:before="36" w:after="36"/>
              <w:rPr>
                <w:sz w:val="16"/>
                <w:szCs w:val="16"/>
              </w:rPr>
            </w:pPr>
            <w:r w:rsidRPr="007D4600">
              <w:rPr>
                <w:sz w:val="16"/>
                <w:szCs w:val="16"/>
              </w:rPr>
              <w:t>36.8 [-100, 200]</w:t>
            </w:r>
          </w:p>
        </w:tc>
        <w:tc>
          <w:tcPr>
            <w:tcW w:w="808" w:type="dxa"/>
          </w:tcPr>
          <w:p w14:paraId="23E24757" w14:textId="77777777" w:rsidR="007D4600" w:rsidRPr="007D4600" w:rsidRDefault="007D4600" w:rsidP="007D4600">
            <w:pPr>
              <w:spacing w:before="36" w:after="36"/>
              <w:rPr>
                <w:sz w:val="16"/>
                <w:szCs w:val="16"/>
              </w:rPr>
            </w:pPr>
            <w:r w:rsidRPr="007D4600">
              <w:rPr>
                <w:sz w:val="16"/>
                <w:szCs w:val="16"/>
              </w:rPr>
              <w:t>66.7 [-100, 200]</w:t>
            </w:r>
          </w:p>
        </w:tc>
        <w:tc>
          <w:tcPr>
            <w:tcW w:w="990" w:type="dxa"/>
          </w:tcPr>
          <w:p w14:paraId="3AD7939F" w14:textId="77777777" w:rsidR="007D4600" w:rsidRPr="007D4600" w:rsidRDefault="007D4600" w:rsidP="007D4600">
            <w:pPr>
              <w:spacing w:before="36" w:after="36"/>
              <w:rPr>
                <w:sz w:val="16"/>
                <w:szCs w:val="16"/>
              </w:rPr>
            </w:pPr>
            <w:r w:rsidRPr="007D4600">
              <w:rPr>
                <w:sz w:val="16"/>
                <w:szCs w:val="16"/>
              </w:rPr>
              <w:t>89.7 [-100, 200]</w:t>
            </w:r>
          </w:p>
        </w:tc>
        <w:tc>
          <w:tcPr>
            <w:tcW w:w="990" w:type="dxa"/>
          </w:tcPr>
          <w:p w14:paraId="7B470B62" w14:textId="77777777" w:rsidR="007D4600" w:rsidRPr="007D4600" w:rsidRDefault="007D4600" w:rsidP="007D4600">
            <w:pPr>
              <w:spacing w:before="36" w:after="36"/>
              <w:rPr>
                <w:sz w:val="16"/>
                <w:szCs w:val="16"/>
              </w:rPr>
            </w:pPr>
            <w:r w:rsidRPr="007D4600">
              <w:rPr>
                <w:sz w:val="16"/>
                <w:szCs w:val="16"/>
              </w:rPr>
              <w:t>106 [-100, 200]</w:t>
            </w:r>
          </w:p>
        </w:tc>
        <w:tc>
          <w:tcPr>
            <w:tcW w:w="900" w:type="dxa"/>
          </w:tcPr>
          <w:p w14:paraId="6F8C9986" w14:textId="77777777" w:rsidR="007D4600" w:rsidRPr="007D4600" w:rsidRDefault="007D4600" w:rsidP="007D4600">
            <w:pPr>
              <w:spacing w:before="36" w:after="36"/>
              <w:rPr>
                <w:sz w:val="16"/>
                <w:szCs w:val="16"/>
              </w:rPr>
            </w:pPr>
            <w:r w:rsidRPr="007D4600">
              <w:rPr>
                <w:sz w:val="16"/>
                <w:szCs w:val="16"/>
              </w:rPr>
              <w:t>120 [-100, 200]</w:t>
            </w:r>
          </w:p>
        </w:tc>
        <w:tc>
          <w:tcPr>
            <w:tcW w:w="810" w:type="dxa"/>
          </w:tcPr>
          <w:p w14:paraId="7FEA8B4F" w14:textId="77777777" w:rsidR="007D4600" w:rsidRPr="007D4600" w:rsidRDefault="007D4600" w:rsidP="007D4600">
            <w:pPr>
              <w:spacing w:before="36" w:after="36"/>
              <w:rPr>
                <w:sz w:val="16"/>
                <w:szCs w:val="16"/>
              </w:rPr>
            </w:pPr>
            <w:r w:rsidRPr="007D4600">
              <w:rPr>
                <w:sz w:val="16"/>
                <w:szCs w:val="16"/>
              </w:rPr>
              <w:t>126 [-100, 200]</w:t>
            </w:r>
          </w:p>
        </w:tc>
        <w:tc>
          <w:tcPr>
            <w:tcW w:w="811" w:type="dxa"/>
          </w:tcPr>
          <w:p w14:paraId="63EF499D" w14:textId="77777777" w:rsidR="007D4600" w:rsidRPr="007D4600" w:rsidRDefault="007D4600" w:rsidP="007D4600">
            <w:pPr>
              <w:spacing w:before="36" w:after="36"/>
              <w:rPr>
                <w:sz w:val="16"/>
                <w:szCs w:val="16"/>
              </w:rPr>
            </w:pPr>
            <w:r w:rsidRPr="007D4600">
              <w:rPr>
                <w:sz w:val="16"/>
                <w:szCs w:val="16"/>
              </w:rPr>
              <w:t>129 [-100, 200]</w:t>
            </w:r>
          </w:p>
        </w:tc>
        <w:tc>
          <w:tcPr>
            <w:tcW w:w="917" w:type="dxa"/>
          </w:tcPr>
          <w:p w14:paraId="6DE7E5DF" w14:textId="77777777" w:rsidR="007D4600" w:rsidRPr="007D4600" w:rsidRDefault="007D4600" w:rsidP="007D4600">
            <w:pPr>
              <w:spacing w:before="36" w:after="36"/>
              <w:rPr>
                <w:sz w:val="16"/>
                <w:szCs w:val="16"/>
              </w:rPr>
            </w:pPr>
            <w:r w:rsidRPr="007D4600">
              <w:rPr>
                <w:sz w:val="16"/>
                <w:szCs w:val="16"/>
              </w:rPr>
              <w:t>124 [-100, 200]</w:t>
            </w:r>
          </w:p>
        </w:tc>
      </w:tr>
      <w:tr w:rsidR="007D4600" w:rsidRPr="007D4600" w14:paraId="05099261" w14:textId="77777777" w:rsidTr="002F2DC6">
        <w:tc>
          <w:tcPr>
            <w:tcW w:w="1278" w:type="dxa"/>
            <w:shd w:val="clear" w:color="auto" w:fill="D9D9D9" w:themeFill="background1" w:themeFillShade="D9"/>
          </w:tcPr>
          <w:p w14:paraId="37BE69E6" w14:textId="77777777" w:rsidR="007D4600" w:rsidRPr="007D4600" w:rsidRDefault="007D4600" w:rsidP="007D4600">
            <w:pPr>
              <w:spacing w:before="36" w:after="36"/>
              <w:rPr>
                <w:sz w:val="16"/>
                <w:szCs w:val="16"/>
              </w:rPr>
            </w:pPr>
            <w:r w:rsidRPr="007D4600">
              <w:rPr>
                <w:sz w:val="16"/>
                <w:szCs w:val="16"/>
              </w:rPr>
              <w:t>Mood and Outlook</w:t>
            </w:r>
          </w:p>
        </w:tc>
        <w:tc>
          <w:tcPr>
            <w:tcW w:w="1080" w:type="dxa"/>
            <w:shd w:val="clear" w:color="auto" w:fill="D9D9D9" w:themeFill="background1" w:themeFillShade="D9"/>
          </w:tcPr>
          <w:p w14:paraId="1EF178CB"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30B3CE3A"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7CFB4FAC"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502C7A10"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555385F6"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00471985"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42AAAD0D"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28BDAC3C"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0F8539DD" w14:textId="77777777" w:rsidR="007D4600" w:rsidRPr="007D4600" w:rsidRDefault="007D4600" w:rsidP="007D4600">
            <w:pPr>
              <w:spacing w:before="36" w:after="36"/>
              <w:rPr>
                <w:sz w:val="16"/>
                <w:szCs w:val="16"/>
              </w:rPr>
            </w:pPr>
          </w:p>
        </w:tc>
      </w:tr>
      <w:tr w:rsidR="007D4600" w:rsidRPr="007D4600" w14:paraId="47DD1701" w14:textId="77777777" w:rsidTr="002F2DC6">
        <w:tc>
          <w:tcPr>
            <w:tcW w:w="1278" w:type="dxa"/>
          </w:tcPr>
          <w:p w14:paraId="5B414477"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71EC7008" w14:textId="77777777" w:rsidR="007D4600" w:rsidRPr="007D4600" w:rsidRDefault="007D4600" w:rsidP="007D4600">
            <w:pPr>
              <w:spacing w:before="36" w:after="36"/>
              <w:rPr>
                <w:sz w:val="16"/>
                <w:szCs w:val="16"/>
              </w:rPr>
            </w:pPr>
            <w:r w:rsidRPr="007D4600">
              <w:rPr>
                <w:sz w:val="16"/>
                <w:szCs w:val="16"/>
              </w:rPr>
              <w:t>67.2 (71.1)</w:t>
            </w:r>
          </w:p>
        </w:tc>
        <w:tc>
          <w:tcPr>
            <w:tcW w:w="992" w:type="dxa"/>
          </w:tcPr>
          <w:p w14:paraId="1692C4D7" w14:textId="77777777" w:rsidR="007D4600" w:rsidRPr="007D4600" w:rsidRDefault="007D4600" w:rsidP="007D4600">
            <w:pPr>
              <w:spacing w:before="36" w:after="36"/>
              <w:rPr>
                <w:sz w:val="16"/>
                <w:szCs w:val="16"/>
              </w:rPr>
            </w:pPr>
            <w:r w:rsidRPr="007D4600">
              <w:rPr>
                <w:sz w:val="16"/>
                <w:szCs w:val="16"/>
              </w:rPr>
              <w:t>24.4 (64.8)</w:t>
            </w:r>
          </w:p>
        </w:tc>
        <w:tc>
          <w:tcPr>
            <w:tcW w:w="808" w:type="dxa"/>
          </w:tcPr>
          <w:p w14:paraId="17962F2B" w14:textId="77777777" w:rsidR="007D4600" w:rsidRPr="007D4600" w:rsidRDefault="007D4600" w:rsidP="007D4600">
            <w:pPr>
              <w:spacing w:before="36" w:after="36"/>
              <w:rPr>
                <w:sz w:val="16"/>
                <w:szCs w:val="16"/>
              </w:rPr>
            </w:pPr>
            <w:r w:rsidRPr="007D4600">
              <w:rPr>
                <w:sz w:val="16"/>
                <w:szCs w:val="16"/>
              </w:rPr>
              <w:t>44.1 (66.3)</w:t>
            </w:r>
          </w:p>
        </w:tc>
        <w:tc>
          <w:tcPr>
            <w:tcW w:w="990" w:type="dxa"/>
          </w:tcPr>
          <w:p w14:paraId="779C4DE6" w14:textId="77777777" w:rsidR="007D4600" w:rsidRPr="007D4600" w:rsidRDefault="007D4600" w:rsidP="007D4600">
            <w:pPr>
              <w:spacing w:before="36" w:after="36"/>
              <w:rPr>
                <w:sz w:val="16"/>
                <w:szCs w:val="16"/>
              </w:rPr>
            </w:pPr>
            <w:r w:rsidRPr="007D4600">
              <w:rPr>
                <w:sz w:val="16"/>
                <w:szCs w:val="16"/>
              </w:rPr>
              <w:t>62.0 (67.1)</w:t>
            </w:r>
          </w:p>
        </w:tc>
        <w:tc>
          <w:tcPr>
            <w:tcW w:w="990" w:type="dxa"/>
          </w:tcPr>
          <w:p w14:paraId="4265631F" w14:textId="77777777" w:rsidR="007D4600" w:rsidRPr="007D4600" w:rsidRDefault="007D4600" w:rsidP="007D4600">
            <w:pPr>
              <w:spacing w:before="36" w:after="36"/>
              <w:rPr>
                <w:sz w:val="16"/>
                <w:szCs w:val="16"/>
              </w:rPr>
            </w:pPr>
            <w:r w:rsidRPr="007D4600">
              <w:rPr>
                <w:sz w:val="16"/>
                <w:szCs w:val="16"/>
              </w:rPr>
              <w:t>78.1 (67.6)</w:t>
            </w:r>
          </w:p>
        </w:tc>
        <w:tc>
          <w:tcPr>
            <w:tcW w:w="900" w:type="dxa"/>
          </w:tcPr>
          <w:p w14:paraId="46986BC3" w14:textId="77777777" w:rsidR="007D4600" w:rsidRPr="007D4600" w:rsidRDefault="007D4600" w:rsidP="007D4600">
            <w:pPr>
              <w:spacing w:before="36" w:after="36"/>
              <w:rPr>
                <w:sz w:val="16"/>
                <w:szCs w:val="16"/>
              </w:rPr>
            </w:pPr>
            <w:r w:rsidRPr="007D4600">
              <w:rPr>
                <w:sz w:val="16"/>
                <w:szCs w:val="16"/>
              </w:rPr>
              <w:t>91.2 (66.2)</w:t>
            </w:r>
          </w:p>
        </w:tc>
        <w:tc>
          <w:tcPr>
            <w:tcW w:w="810" w:type="dxa"/>
          </w:tcPr>
          <w:p w14:paraId="606AE6F6" w14:textId="77777777" w:rsidR="007D4600" w:rsidRPr="007D4600" w:rsidRDefault="007D4600" w:rsidP="007D4600">
            <w:pPr>
              <w:spacing w:before="36" w:after="36"/>
              <w:rPr>
                <w:sz w:val="16"/>
                <w:szCs w:val="16"/>
              </w:rPr>
            </w:pPr>
            <w:r w:rsidRPr="007D4600">
              <w:rPr>
                <w:sz w:val="16"/>
                <w:szCs w:val="16"/>
              </w:rPr>
              <w:t>102 (61.5)</w:t>
            </w:r>
          </w:p>
        </w:tc>
        <w:tc>
          <w:tcPr>
            <w:tcW w:w="811" w:type="dxa"/>
          </w:tcPr>
          <w:p w14:paraId="002B6461" w14:textId="77777777" w:rsidR="007D4600" w:rsidRPr="007D4600" w:rsidRDefault="007D4600" w:rsidP="007D4600">
            <w:pPr>
              <w:spacing w:before="36" w:after="36"/>
              <w:rPr>
                <w:sz w:val="16"/>
                <w:szCs w:val="16"/>
              </w:rPr>
            </w:pPr>
            <w:r w:rsidRPr="007D4600">
              <w:rPr>
                <w:sz w:val="16"/>
                <w:szCs w:val="16"/>
              </w:rPr>
              <w:t>111 (57.2)</w:t>
            </w:r>
          </w:p>
        </w:tc>
        <w:tc>
          <w:tcPr>
            <w:tcW w:w="917" w:type="dxa"/>
          </w:tcPr>
          <w:p w14:paraId="1BB69E21" w14:textId="77777777" w:rsidR="007D4600" w:rsidRPr="007D4600" w:rsidRDefault="007D4600" w:rsidP="007D4600">
            <w:pPr>
              <w:spacing w:before="36" w:after="36"/>
              <w:rPr>
                <w:sz w:val="16"/>
                <w:szCs w:val="16"/>
              </w:rPr>
            </w:pPr>
            <w:r w:rsidRPr="007D4600">
              <w:rPr>
                <w:sz w:val="16"/>
                <w:szCs w:val="16"/>
              </w:rPr>
              <w:t>114 (61.7)</w:t>
            </w:r>
          </w:p>
        </w:tc>
      </w:tr>
      <w:tr w:rsidR="007D4600" w:rsidRPr="007D4600" w14:paraId="201A0CAA" w14:textId="77777777" w:rsidTr="002F2DC6">
        <w:tc>
          <w:tcPr>
            <w:tcW w:w="1278" w:type="dxa"/>
          </w:tcPr>
          <w:p w14:paraId="07C86060" w14:textId="77777777" w:rsidR="007D4600" w:rsidRPr="007D4600" w:rsidRDefault="007D4600" w:rsidP="007D4600">
            <w:pPr>
              <w:spacing w:before="36" w:after="36"/>
              <w:rPr>
                <w:sz w:val="16"/>
                <w:szCs w:val="16"/>
              </w:rPr>
            </w:pPr>
            <w:r w:rsidRPr="007D4600">
              <w:rPr>
                <w:sz w:val="16"/>
                <w:szCs w:val="16"/>
              </w:rPr>
              <w:lastRenderedPageBreak/>
              <w:t>Median [Min, Max]</w:t>
            </w:r>
          </w:p>
        </w:tc>
        <w:tc>
          <w:tcPr>
            <w:tcW w:w="1080" w:type="dxa"/>
          </w:tcPr>
          <w:p w14:paraId="2D2602A4" w14:textId="77777777" w:rsidR="007D4600" w:rsidRPr="007D4600" w:rsidRDefault="007D4600" w:rsidP="007D4600">
            <w:pPr>
              <w:spacing w:before="36" w:after="36"/>
              <w:rPr>
                <w:sz w:val="16"/>
                <w:szCs w:val="16"/>
              </w:rPr>
            </w:pPr>
            <w:r w:rsidRPr="007D4600">
              <w:rPr>
                <w:sz w:val="16"/>
                <w:szCs w:val="16"/>
              </w:rPr>
              <w:t>73.7 [-100, 200]</w:t>
            </w:r>
          </w:p>
        </w:tc>
        <w:tc>
          <w:tcPr>
            <w:tcW w:w="992" w:type="dxa"/>
          </w:tcPr>
          <w:p w14:paraId="26401729" w14:textId="77777777" w:rsidR="007D4600" w:rsidRPr="007D4600" w:rsidRDefault="007D4600" w:rsidP="007D4600">
            <w:pPr>
              <w:spacing w:before="36" w:after="36"/>
              <w:rPr>
                <w:sz w:val="16"/>
                <w:szCs w:val="16"/>
              </w:rPr>
            </w:pPr>
            <w:r w:rsidRPr="007D4600">
              <w:rPr>
                <w:sz w:val="16"/>
                <w:szCs w:val="16"/>
              </w:rPr>
              <w:t>-1.30 [-100, 200]</w:t>
            </w:r>
          </w:p>
        </w:tc>
        <w:tc>
          <w:tcPr>
            <w:tcW w:w="808" w:type="dxa"/>
          </w:tcPr>
          <w:p w14:paraId="03C5419C" w14:textId="77777777" w:rsidR="007D4600" w:rsidRPr="007D4600" w:rsidRDefault="007D4600" w:rsidP="007D4600">
            <w:pPr>
              <w:spacing w:before="36" w:after="36"/>
              <w:rPr>
                <w:sz w:val="16"/>
                <w:szCs w:val="16"/>
              </w:rPr>
            </w:pPr>
            <w:r w:rsidRPr="007D4600">
              <w:rPr>
                <w:sz w:val="16"/>
                <w:szCs w:val="16"/>
              </w:rPr>
              <w:t>35.6 [-100, 200]</w:t>
            </w:r>
          </w:p>
        </w:tc>
        <w:tc>
          <w:tcPr>
            <w:tcW w:w="990" w:type="dxa"/>
          </w:tcPr>
          <w:p w14:paraId="4172BC9D" w14:textId="77777777" w:rsidR="007D4600" w:rsidRPr="007D4600" w:rsidRDefault="007D4600" w:rsidP="007D4600">
            <w:pPr>
              <w:spacing w:before="36" w:after="36"/>
              <w:rPr>
                <w:sz w:val="16"/>
                <w:szCs w:val="16"/>
              </w:rPr>
            </w:pPr>
            <w:r w:rsidRPr="007D4600">
              <w:rPr>
                <w:sz w:val="16"/>
                <w:szCs w:val="16"/>
              </w:rPr>
              <w:t>65.4 [-100, 200]</w:t>
            </w:r>
          </w:p>
        </w:tc>
        <w:tc>
          <w:tcPr>
            <w:tcW w:w="990" w:type="dxa"/>
          </w:tcPr>
          <w:p w14:paraId="69BA9CB0" w14:textId="77777777" w:rsidR="007D4600" w:rsidRPr="007D4600" w:rsidRDefault="007D4600" w:rsidP="007D4600">
            <w:pPr>
              <w:spacing w:before="36" w:after="36"/>
              <w:rPr>
                <w:sz w:val="16"/>
                <w:szCs w:val="16"/>
              </w:rPr>
            </w:pPr>
            <w:r w:rsidRPr="007D4600">
              <w:rPr>
                <w:sz w:val="16"/>
                <w:szCs w:val="16"/>
              </w:rPr>
              <w:t>88.8 [-100, 200]</w:t>
            </w:r>
          </w:p>
        </w:tc>
        <w:tc>
          <w:tcPr>
            <w:tcW w:w="900" w:type="dxa"/>
          </w:tcPr>
          <w:p w14:paraId="3719FAFB" w14:textId="77777777" w:rsidR="007D4600" w:rsidRPr="007D4600" w:rsidRDefault="007D4600" w:rsidP="007D4600">
            <w:pPr>
              <w:spacing w:before="36" w:after="36"/>
              <w:rPr>
                <w:sz w:val="16"/>
                <w:szCs w:val="16"/>
              </w:rPr>
            </w:pPr>
            <w:r w:rsidRPr="007D4600">
              <w:rPr>
                <w:sz w:val="16"/>
                <w:szCs w:val="16"/>
              </w:rPr>
              <w:t>105 [-100, 200]</w:t>
            </w:r>
          </w:p>
        </w:tc>
        <w:tc>
          <w:tcPr>
            <w:tcW w:w="810" w:type="dxa"/>
          </w:tcPr>
          <w:p w14:paraId="7ABE505D" w14:textId="77777777" w:rsidR="007D4600" w:rsidRPr="007D4600" w:rsidRDefault="007D4600" w:rsidP="007D4600">
            <w:pPr>
              <w:spacing w:before="36" w:after="36"/>
              <w:rPr>
                <w:sz w:val="16"/>
                <w:szCs w:val="16"/>
              </w:rPr>
            </w:pPr>
            <w:r w:rsidRPr="007D4600">
              <w:rPr>
                <w:sz w:val="16"/>
                <w:szCs w:val="16"/>
              </w:rPr>
              <w:t>116 [-100, 200]</w:t>
            </w:r>
          </w:p>
        </w:tc>
        <w:tc>
          <w:tcPr>
            <w:tcW w:w="811" w:type="dxa"/>
          </w:tcPr>
          <w:p w14:paraId="721DF02D" w14:textId="77777777" w:rsidR="007D4600" w:rsidRPr="007D4600" w:rsidRDefault="007D4600" w:rsidP="007D4600">
            <w:pPr>
              <w:spacing w:before="36" w:after="36"/>
              <w:rPr>
                <w:sz w:val="16"/>
                <w:szCs w:val="16"/>
              </w:rPr>
            </w:pPr>
            <w:r w:rsidRPr="007D4600">
              <w:rPr>
                <w:sz w:val="16"/>
                <w:szCs w:val="16"/>
              </w:rPr>
              <w:t>124 [-100, 200]</w:t>
            </w:r>
          </w:p>
        </w:tc>
        <w:tc>
          <w:tcPr>
            <w:tcW w:w="917" w:type="dxa"/>
          </w:tcPr>
          <w:p w14:paraId="0193D9E0" w14:textId="77777777" w:rsidR="007D4600" w:rsidRPr="007D4600" w:rsidRDefault="007D4600" w:rsidP="007D4600">
            <w:pPr>
              <w:spacing w:before="36" w:after="36"/>
              <w:rPr>
                <w:sz w:val="16"/>
                <w:szCs w:val="16"/>
              </w:rPr>
            </w:pPr>
            <w:r w:rsidRPr="007D4600">
              <w:rPr>
                <w:sz w:val="16"/>
                <w:szCs w:val="16"/>
              </w:rPr>
              <w:t>129 [-100, 200]</w:t>
            </w:r>
          </w:p>
        </w:tc>
      </w:tr>
      <w:tr w:rsidR="007D4600" w:rsidRPr="007D4600" w14:paraId="534C7272" w14:textId="77777777" w:rsidTr="002F2DC6">
        <w:tc>
          <w:tcPr>
            <w:tcW w:w="1278" w:type="dxa"/>
            <w:shd w:val="clear" w:color="auto" w:fill="D9D9D9" w:themeFill="background1" w:themeFillShade="D9"/>
          </w:tcPr>
          <w:p w14:paraId="2264A8A2" w14:textId="77777777" w:rsidR="007D4600" w:rsidRPr="007D4600" w:rsidRDefault="007D4600" w:rsidP="007D4600">
            <w:pPr>
              <w:spacing w:before="36" w:after="36"/>
              <w:rPr>
                <w:sz w:val="16"/>
                <w:szCs w:val="16"/>
              </w:rPr>
            </w:pPr>
            <w:r w:rsidRPr="007D4600">
              <w:rPr>
                <w:sz w:val="16"/>
                <w:szCs w:val="16"/>
              </w:rPr>
              <w:t>Social Self</w:t>
            </w:r>
          </w:p>
        </w:tc>
        <w:tc>
          <w:tcPr>
            <w:tcW w:w="1080" w:type="dxa"/>
            <w:shd w:val="clear" w:color="auto" w:fill="D9D9D9" w:themeFill="background1" w:themeFillShade="D9"/>
          </w:tcPr>
          <w:p w14:paraId="0AA609C9"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1ED22552"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7EEE8CF2"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20A2136B"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4CFB688"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2F9A3DE6"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4B4566C3"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4084283F"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2908D7D3" w14:textId="77777777" w:rsidR="007D4600" w:rsidRPr="007D4600" w:rsidRDefault="007D4600" w:rsidP="007D4600">
            <w:pPr>
              <w:spacing w:before="36" w:after="36"/>
              <w:rPr>
                <w:sz w:val="16"/>
                <w:szCs w:val="16"/>
              </w:rPr>
            </w:pPr>
          </w:p>
        </w:tc>
      </w:tr>
      <w:tr w:rsidR="007D4600" w:rsidRPr="007D4600" w14:paraId="13C2FD4D" w14:textId="77777777" w:rsidTr="002F2DC6">
        <w:tc>
          <w:tcPr>
            <w:tcW w:w="1278" w:type="dxa"/>
          </w:tcPr>
          <w:p w14:paraId="36CF737B"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4F8DF705" w14:textId="77777777" w:rsidR="007D4600" w:rsidRPr="007D4600" w:rsidRDefault="007D4600" w:rsidP="007D4600">
            <w:pPr>
              <w:spacing w:before="36" w:after="36"/>
              <w:rPr>
                <w:sz w:val="16"/>
                <w:szCs w:val="16"/>
              </w:rPr>
            </w:pPr>
            <w:r w:rsidRPr="007D4600">
              <w:rPr>
                <w:sz w:val="16"/>
                <w:szCs w:val="16"/>
              </w:rPr>
              <w:t>70.7 (76.6)</w:t>
            </w:r>
          </w:p>
        </w:tc>
        <w:tc>
          <w:tcPr>
            <w:tcW w:w="992" w:type="dxa"/>
          </w:tcPr>
          <w:p w14:paraId="144A63A5" w14:textId="77777777" w:rsidR="007D4600" w:rsidRPr="007D4600" w:rsidRDefault="007D4600" w:rsidP="007D4600">
            <w:pPr>
              <w:spacing w:before="36" w:after="36"/>
              <w:rPr>
                <w:sz w:val="16"/>
                <w:szCs w:val="16"/>
              </w:rPr>
            </w:pPr>
            <w:r w:rsidRPr="007D4600">
              <w:rPr>
                <w:sz w:val="16"/>
                <w:szCs w:val="16"/>
              </w:rPr>
              <w:t>23.1 (69.5)</w:t>
            </w:r>
          </w:p>
        </w:tc>
        <w:tc>
          <w:tcPr>
            <w:tcW w:w="808" w:type="dxa"/>
          </w:tcPr>
          <w:p w14:paraId="04DD68D8" w14:textId="77777777" w:rsidR="007D4600" w:rsidRPr="007D4600" w:rsidRDefault="007D4600" w:rsidP="007D4600">
            <w:pPr>
              <w:spacing w:before="36" w:after="36"/>
              <w:rPr>
                <w:sz w:val="16"/>
                <w:szCs w:val="16"/>
              </w:rPr>
            </w:pPr>
            <w:r w:rsidRPr="007D4600">
              <w:rPr>
                <w:sz w:val="16"/>
                <w:szCs w:val="16"/>
              </w:rPr>
              <w:t>50.2 (72.5)</w:t>
            </w:r>
          </w:p>
        </w:tc>
        <w:tc>
          <w:tcPr>
            <w:tcW w:w="990" w:type="dxa"/>
          </w:tcPr>
          <w:p w14:paraId="3D0BC6EA" w14:textId="77777777" w:rsidR="007D4600" w:rsidRPr="007D4600" w:rsidRDefault="007D4600" w:rsidP="007D4600">
            <w:pPr>
              <w:spacing w:before="36" w:after="36"/>
              <w:rPr>
                <w:sz w:val="16"/>
                <w:szCs w:val="16"/>
              </w:rPr>
            </w:pPr>
            <w:r w:rsidRPr="007D4600">
              <w:rPr>
                <w:sz w:val="16"/>
                <w:szCs w:val="16"/>
              </w:rPr>
              <w:t>69.7 (72.8)</w:t>
            </w:r>
          </w:p>
        </w:tc>
        <w:tc>
          <w:tcPr>
            <w:tcW w:w="990" w:type="dxa"/>
          </w:tcPr>
          <w:p w14:paraId="07DACB70" w14:textId="77777777" w:rsidR="007D4600" w:rsidRPr="007D4600" w:rsidRDefault="007D4600" w:rsidP="007D4600">
            <w:pPr>
              <w:spacing w:before="36" w:after="36"/>
              <w:rPr>
                <w:sz w:val="16"/>
                <w:szCs w:val="16"/>
              </w:rPr>
            </w:pPr>
            <w:r w:rsidRPr="007D4600">
              <w:rPr>
                <w:sz w:val="16"/>
                <w:szCs w:val="16"/>
              </w:rPr>
              <w:t>83.5 (72.8)</w:t>
            </w:r>
          </w:p>
        </w:tc>
        <w:tc>
          <w:tcPr>
            <w:tcW w:w="900" w:type="dxa"/>
          </w:tcPr>
          <w:p w14:paraId="6FBB45A7" w14:textId="77777777" w:rsidR="007D4600" w:rsidRPr="007D4600" w:rsidRDefault="007D4600" w:rsidP="007D4600">
            <w:pPr>
              <w:spacing w:before="36" w:after="36"/>
              <w:rPr>
                <w:sz w:val="16"/>
                <w:szCs w:val="16"/>
              </w:rPr>
            </w:pPr>
            <w:r w:rsidRPr="007D4600">
              <w:rPr>
                <w:sz w:val="16"/>
                <w:szCs w:val="16"/>
              </w:rPr>
              <w:t>94.3 (71.8)</w:t>
            </w:r>
          </w:p>
        </w:tc>
        <w:tc>
          <w:tcPr>
            <w:tcW w:w="810" w:type="dxa"/>
          </w:tcPr>
          <w:p w14:paraId="7E6BF9D2" w14:textId="77777777" w:rsidR="007D4600" w:rsidRPr="007D4600" w:rsidRDefault="007D4600" w:rsidP="007D4600">
            <w:pPr>
              <w:spacing w:before="36" w:after="36"/>
              <w:rPr>
                <w:sz w:val="16"/>
                <w:szCs w:val="16"/>
              </w:rPr>
            </w:pPr>
            <w:r w:rsidRPr="007D4600">
              <w:rPr>
                <w:sz w:val="16"/>
                <w:szCs w:val="16"/>
              </w:rPr>
              <w:t>103 (68.2)</w:t>
            </w:r>
          </w:p>
        </w:tc>
        <w:tc>
          <w:tcPr>
            <w:tcW w:w="811" w:type="dxa"/>
          </w:tcPr>
          <w:p w14:paraId="0F5BEBB2" w14:textId="77777777" w:rsidR="007D4600" w:rsidRPr="007D4600" w:rsidRDefault="007D4600" w:rsidP="007D4600">
            <w:pPr>
              <w:spacing w:before="36" w:after="36"/>
              <w:rPr>
                <w:sz w:val="16"/>
                <w:szCs w:val="16"/>
              </w:rPr>
            </w:pPr>
            <w:r w:rsidRPr="007D4600">
              <w:rPr>
                <w:sz w:val="16"/>
                <w:szCs w:val="16"/>
              </w:rPr>
              <w:t>112 (64.6)</w:t>
            </w:r>
          </w:p>
        </w:tc>
        <w:tc>
          <w:tcPr>
            <w:tcW w:w="917" w:type="dxa"/>
          </w:tcPr>
          <w:p w14:paraId="546DCFA0" w14:textId="77777777" w:rsidR="007D4600" w:rsidRPr="007D4600" w:rsidRDefault="007D4600" w:rsidP="007D4600">
            <w:pPr>
              <w:spacing w:before="36" w:after="36"/>
              <w:rPr>
                <w:sz w:val="16"/>
                <w:szCs w:val="16"/>
              </w:rPr>
            </w:pPr>
            <w:r w:rsidRPr="007D4600">
              <w:rPr>
                <w:sz w:val="16"/>
                <w:szCs w:val="16"/>
              </w:rPr>
              <w:t>116 (67.3)</w:t>
            </w:r>
          </w:p>
        </w:tc>
      </w:tr>
      <w:tr w:rsidR="007D4600" w:rsidRPr="007D4600" w14:paraId="1D299012" w14:textId="77777777" w:rsidTr="002F2DC6">
        <w:tc>
          <w:tcPr>
            <w:tcW w:w="1278" w:type="dxa"/>
          </w:tcPr>
          <w:p w14:paraId="3A7C3416" w14:textId="77777777" w:rsidR="007D4600" w:rsidRPr="007D4600" w:rsidRDefault="007D4600" w:rsidP="007D4600">
            <w:pPr>
              <w:spacing w:before="36" w:after="36"/>
              <w:rPr>
                <w:sz w:val="16"/>
                <w:szCs w:val="16"/>
              </w:rPr>
            </w:pPr>
            <w:r w:rsidRPr="007D4600">
              <w:rPr>
                <w:sz w:val="16"/>
                <w:szCs w:val="16"/>
              </w:rPr>
              <w:t>Median [Min, Max]</w:t>
            </w:r>
          </w:p>
        </w:tc>
        <w:tc>
          <w:tcPr>
            <w:tcW w:w="1080" w:type="dxa"/>
          </w:tcPr>
          <w:p w14:paraId="49E703E9" w14:textId="77777777" w:rsidR="007D4600" w:rsidRPr="007D4600" w:rsidRDefault="007D4600" w:rsidP="007D4600">
            <w:pPr>
              <w:spacing w:before="36" w:after="36"/>
              <w:rPr>
                <w:sz w:val="16"/>
                <w:szCs w:val="16"/>
              </w:rPr>
            </w:pPr>
            <w:r w:rsidRPr="007D4600">
              <w:rPr>
                <w:sz w:val="16"/>
                <w:szCs w:val="16"/>
              </w:rPr>
              <w:t>83.9 [-100, 200]</w:t>
            </w:r>
          </w:p>
        </w:tc>
        <w:tc>
          <w:tcPr>
            <w:tcW w:w="992" w:type="dxa"/>
          </w:tcPr>
          <w:p w14:paraId="3E8DEC45" w14:textId="77777777" w:rsidR="007D4600" w:rsidRPr="007D4600" w:rsidRDefault="007D4600" w:rsidP="007D4600">
            <w:pPr>
              <w:spacing w:before="36" w:after="36"/>
              <w:rPr>
                <w:sz w:val="16"/>
                <w:szCs w:val="16"/>
              </w:rPr>
            </w:pPr>
            <w:r w:rsidRPr="007D4600">
              <w:rPr>
                <w:sz w:val="16"/>
                <w:szCs w:val="16"/>
              </w:rPr>
              <w:t>-3.40 [-100, 200]</w:t>
            </w:r>
          </w:p>
        </w:tc>
        <w:tc>
          <w:tcPr>
            <w:tcW w:w="808" w:type="dxa"/>
          </w:tcPr>
          <w:p w14:paraId="65ADD8BF" w14:textId="77777777" w:rsidR="007D4600" w:rsidRPr="007D4600" w:rsidRDefault="007D4600" w:rsidP="007D4600">
            <w:pPr>
              <w:spacing w:before="36" w:after="36"/>
              <w:rPr>
                <w:sz w:val="16"/>
                <w:szCs w:val="16"/>
              </w:rPr>
            </w:pPr>
            <w:r w:rsidRPr="007D4600">
              <w:rPr>
                <w:sz w:val="16"/>
                <w:szCs w:val="16"/>
              </w:rPr>
              <w:t>46.8 [-100, 200]</w:t>
            </w:r>
          </w:p>
        </w:tc>
        <w:tc>
          <w:tcPr>
            <w:tcW w:w="990" w:type="dxa"/>
          </w:tcPr>
          <w:p w14:paraId="596114BE" w14:textId="77777777" w:rsidR="007D4600" w:rsidRPr="007D4600" w:rsidRDefault="007D4600" w:rsidP="007D4600">
            <w:pPr>
              <w:spacing w:before="36" w:after="36"/>
              <w:rPr>
                <w:sz w:val="16"/>
                <w:szCs w:val="16"/>
              </w:rPr>
            </w:pPr>
            <w:r w:rsidRPr="007D4600">
              <w:rPr>
                <w:sz w:val="16"/>
                <w:szCs w:val="16"/>
              </w:rPr>
              <w:t>80.6 [-100, 200]</w:t>
            </w:r>
          </w:p>
        </w:tc>
        <w:tc>
          <w:tcPr>
            <w:tcW w:w="990" w:type="dxa"/>
          </w:tcPr>
          <w:p w14:paraId="7C659270" w14:textId="77777777" w:rsidR="007D4600" w:rsidRPr="007D4600" w:rsidRDefault="007D4600" w:rsidP="007D4600">
            <w:pPr>
              <w:spacing w:before="36" w:after="36"/>
              <w:rPr>
                <w:sz w:val="16"/>
                <w:szCs w:val="16"/>
              </w:rPr>
            </w:pPr>
            <w:r w:rsidRPr="007D4600">
              <w:rPr>
                <w:sz w:val="16"/>
                <w:szCs w:val="16"/>
              </w:rPr>
              <w:t>101 [-100, 200]</w:t>
            </w:r>
          </w:p>
        </w:tc>
        <w:tc>
          <w:tcPr>
            <w:tcW w:w="900" w:type="dxa"/>
          </w:tcPr>
          <w:p w14:paraId="5FAFD596" w14:textId="77777777" w:rsidR="007D4600" w:rsidRPr="007D4600" w:rsidRDefault="007D4600" w:rsidP="007D4600">
            <w:pPr>
              <w:spacing w:before="36" w:after="36"/>
              <w:rPr>
                <w:sz w:val="16"/>
                <w:szCs w:val="16"/>
              </w:rPr>
            </w:pPr>
            <w:r w:rsidRPr="007D4600">
              <w:rPr>
                <w:sz w:val="16"/>
                <w:szCs w:val="16"/>
              </w:rPr>
              <w:t>115 [-100, 200]</w:t>
            </w:r>
          </w:p>
        </w:tc>
        <w:tc>
          <w:tcPr>
            <w:tcW w:w="810" w:type="dxa"/>
          </w:tcPr>
          <w:p w14:paraId="77A1C1EB" w14:textId="77777777" w:rsidR="007D4600" w:rsidRPr="007D4600" w:rsidRDefault="007D4600" w:rsidP="007D4600">
            <w:pPr>
              <w:spacing w:before="36" w:after="36"/>
              <w:rPr>
                <w:sz w:val="16"/>
                <w:szCs w:val="16"/>
              </w:rPr>
            </w:pPr>
            <w:r w:rsidRPr="007D4600">
              <w:rPr>
                <w:sz w:val="16"/>
                <w:szCs w:val="16"/>
              </w:rPr>
              <w:t>123 [-100, 200]</w:t>
            </w:r>
          </w:p>
        </w:tc>
        <w:tc>
          <w:tcPr>
            <w:tcW w:w="811" w:type="dxa"/>
          </w:tcPr>
          <w:p w14:paraId="139939D4" w14:textId="77777777" w:rsidR="007D4600" w:rsidRPr="007D4600" w:rsidRDefault="007D4600" w:rsidP="007D4600">
            <w:pPr>
              <w:spacing w:before="36" w:after="36"/>
              <w:rPr>
                <w:sz w:val="16"/>
                <w:szCs w:val="16"/>
              </w:rPr>
            </w:pPr>
            <w:r w:rsidRPr="007D4600">
              <w:rPr>
                <w:sz w:val="16"/>
                <w:szCs w:val="16"/>
              </w:rPr>
              <w:t>131 [-100, 200]</w:t>
            </w:r>
          </w:p>
        </w:tc>
        <w:tc>
          <w:tcPr>
            <w:tcW w:w="917" w:type="dxa"/>
          </w:tcPr>
          <w:p w14:paraId="784C2B64" w14:textId="77777777" w:rsidR="007D4600" w:rsidRPr="007D4600" w:rsidRDefault="007D4600" w:rsidP="007D4600">
            <w:pPr>
              <w:spacing w:before="36" w:after="36"/>
              <w:rPr>
                <w:sz w:val="16"/>
                <w:szCs w:val="16"/>
              </w:rPr>
            </w:pPr>
            <w:r w:rsidRPr="007D4600">
              <w:rPr>
                <w:sz w:val="16"/>
                <w:szCs w:val="16"/>
              </w:rPr>
              <w:t>134 [-100, 200]</w:t>
            </w:r>
          </w:p>
        </w:tc>
      </w:tr>
      <w:tr w:rsidR="007D4600" w:rsidRPr="007D4600" w14:paraId="218E69A7" w14:textId="77777777" w:rsidTr="002F2DC6">
        <w:tc>
          <w:tcPr>
            <w:tcW w:w="1278" w:type="dxa"/>
            <w:shd w:val="clear" w:color="auto" w:fill="D9D9D9" w:themeFill="background1" w:themeFillShade="D9"/>
          </w:tcPr>
          <w:p w14:paraId="5E88B603" w14:textId="77777777" w:rsidR="007D4600" w:rsidRPr="007D4600" w:rsidRDefault="007D4600" w:rsidP="007D4600">
            <w:pPr>
              <w:spacing w:before="36" w:after="36"/>
              <w:rPr>
                <w:sz w:val="16"/>
                <w:szCs w:val="16"/>
              </w:rPr>
            </w:pPr>
            <w:r w:rsidRPr="007D4600">
              <w:rPr>
                <w:sz w:val="16"/>
                <w:szCs w:val="16"/>
              </w:rPr>
              <w:t>Mind-Body</w:t>
            </w:r>
          </w:p>
        </w:tc>
        <w:tc>
          <w:tcPr>
            <w:tcW w:w="1080" w:type="dxa"/>
            <w:shd w:val="clear" w:color="auto" w:fill="D9D9D9" w:themeFill="background1" w:themeFillShade="D9"/>
          </w:tcPr>
          <w:p w14:paraId="3DBB8920"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5E886A03"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3257E9AE"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71AC83F6"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24F66B6"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3B240EC9"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7158177A"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5B8987B9"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4628AD55" w14:textId="77777777" w:rsidR="007D4600" w:rsidRPr="007D4600" w:rsidRDefault="007D4600" w:rsidP="007D4600">
            <w:pPr>
              <w:spacing w:before="36" w:after="36"/>
              <w:rPr>
                <w:sz w:val="16"/>
                <w:szCs w:val="16"/>
              </w:rPr>
            </w:pPr>
          </w:p>
        </w:tc>
      </w:tr>
      <w:tr w:rsidR="007D4600" w:rsidRPr="007D4600" w14:paraId="165EA68F" w14:textId="77777777" w:rsidTr="002F2DC6">
        <w:tc>
          <w:tcPr>
            <w:tcW w:w="1278" w:type="dxa"/>
          </w:tcPr>
          <w:p w14:paraId="6F77E1FD"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65259B32" w14:textId="77777777" w:rsidR="007D4600" w:rsidRPr="007D4600" w:rsidRDefault="007D4600" w:rsidP="007D4600">
            <w:pPr>
              <w:spacing w:before="36" w:after="36"/>
              <w:rPr>
                <w:sz w:val="16"/>
                <w:szCs w:val="16"/>
              </w:rPr>
            </w:pPr>
            <w:r w:rsidRPr="007D4600">
              <w:rPr>
                <w:sz w:val="16"/>
                <w:szCs w:val="16"/>
              </w:rPr>
              <w:t>73.4 (64.7)</w:t>
            </w:r>
          </w:p>
        </w:tc>
        <w:tc>
          <w:tcPr>
            <w:tcW w:w="992" w:type="dxa"/>
          </w:tcPr>
          <w:p w14:paraId="6EBFC9C4" w14:textId="77777777" w:rsidR="007D4600" w:rsidRPr="007D4600" w:rsidRDefault="007D4600" w:rsidP="007D4600">
            <w:pPr>
              <w:spacing w:before="36" w:after="36"/>
              <w:rPr>
                <w:sz w:val="16"/>
                <w:szCs w:val="16"/>
              </w:rPr>
            </w:pPr>
            <w:r w:rsidRPr="007D4600">
              <w:rPr>
                <w:sz w:val="16"/>
                <w:szCs w:val="16"/>
              </w:rPr>
              <w:t>44.6 (64.3)</w:t>
            </w:r>
          </w:p>
        </w:tc>
        <w:tc>
          <w:tcPr>
            <w:tcW w:w="808" w:type="dxa"/>
          </w:tcPr>
          <w:p w14:paraId="4EAC6707" w14:textId="77777777" w:rsidR="007D4600" w:rsidRPr="007D4600" w:rsidRDefault="007D4600" w:rsidP="007D4600">
            <w:pPr>
              <w:spacing w:before="36" w:after="36"/>
              <w:rPr>
                <w:sz w:val="16"/>
                <w:szCs w:val="16"/>
              </w:rPr>
            </w:pPr>
            <w:r w:rsidRPr="007D4600">
              <w:rPr>
                <w:sz w:val="16"/>
                <w:szCs w:val="16"/>
              </w:rPr>
              <w:t>57.7 (63.8)</w:t>
            </w:r>
          </w:p>
        </w:tc>
        <w:tc>
          <w:tcPr>
            <w:tcW w:w="990" w:type="dxa"/>
          </w:tcPr>
          <w:p w14:paraId="46F95714" w14:textId="77777777" w:rsidR="007D4600" w:rsidRPr="007D4600" w:rsidRDefault="007D4600" w:rsidP="007D4600">
            <w:pPr>
              <w:spacing w:before="36" w:after="36"/>
              <w:rPr>
                <w:sz w:val="16"/>
                <w:szCs w:val="16"/>
              </w:rPr>
            </w:pPr>
            <w:r w:rsidRPr="007D4600">
              <w:rPr>
                <w:sz w:val="16"/>
                <w:szCs w:val="16"/>
              </w:rPr>
              <w:t>68.7 (63.8)</w:t>
            </w:r>
          </w:p>
        </w:tc>
        <w:tc>
          <w:tcPr>
            <w:tcW w:w="990" w:type="dxa"/>
          </w:tcPr>
          <w:p w14:paraId="668E6471" w14:textId="77777777" w:rsidR="007D4600" w:rsidRPr="007D4600" w:rsidRDefault="007D4600" w:rsidP="007D4600">
            <w:pPr>
              <w:spacing w:before="36" w:after="36"/>
              <w:rPr>
                <w:sz w:val="16"/>
                <w:szCs w:val="16"/>
              </w:rPr>
            </w:pPr>
            <w:r w:rsidRPr="007D4600">
              <w:rPr>
                <w:sz w:val="16"/>
                <w:szCs w:val="16"/>
              </w:rPr>
              <w:t>80.5 (62.9)</w:t>
            </w:r>
          </w:p>
        </w:tc>
        <w:tc>
          <w:tcPr>
            <w:tcW w:w="900" w:type="dxa"/>
          </w:tcPr>
          <w:p w14:paraId="7FB03C82" w14:textId="77777777" w:rsidR="007D4600" w:rsidRPr="007D4600" w:rsidRDefault="007D4600" w:rsidP="007D4600">
            <w:pPr>
              <w:spacing w:before="36" w:after="36"/>
              <w:rPr>
                <w:sz w:val="16"/>
                <w:szCs w:val="16"/>
              </w:rPr>
            </w:pPr>
            <w:r w:rsidRPr="007D4600">
              <w:rPr>
                <w:sz w:val="16"/>
                <w:szCs w:val="16"/>
              </w:rPr>
              <w:t>90.1 (60.8)</w:t>
            </w:r>
          </w:p>
        </w:tc>
        <w:tc>
          <w:tcPr>
            <w:tcW w:w="810" w:type="dxa"/>
          </w:tcPr>
          <w:p w14:paraId="270E31ED" w14:textId="77777777" w:rsidR="007D4600" w:rsidRPr="007D4600" w:rsidRDefault="007D4600" w:rsidP="007D4600">
            <w:pPr>
              <w:spacing w:before="36" w:after="36"/>
              <w:rPr>
                <w:sz w:val="16"/>
                <w:szCs w:val="16"/>
              </w:rPr>
            </w:pPr>
            <w:r w:rsidRPr="007D4600">
              <w:rPr>
                <w:sz w:val="16"/>
                <w:szCs w:val="16"/>
              </w:rPr>
              <w:t>98.5 (55.5)</w:t>
            </w:r>
          </w:p>
        </w:tc>
        <w:tc>
          <w:tcPr>
            <w:tcW w:w="811" w:type="dxa"/>
          </w:tcPr>
          <w:p w14:paraId="669E1DBF" w14:textId="77777777" w:rsidR="007D4600" w:rsidRPr="007D4600" w:rsidRDefault="007D4600" w:rsidP="007D4600">
            <w:pPr>
              <w:spacing w:before="36" w:after="36"/>
              <w:rPr>
                <w:sz w:val="16"/>
                <w:szCs w:val="16"/>
              </w:rPr>
            </w:pPr>
            <w:r w:rsidRPr="007D4600">
              <w:rPr>
                <w:sz w:val="16"/>
                <w:szCs w:val="16"/>
              </w:rPr>
              <w:t>102 (52.0)</w:t>
            </w:r>
          </w:p>
        </w:tc>
        <w:tc>
          <w:tcPr>
            <w:tcW w:w="917" w:type="dxa"/>
          </w:tcPr>
          <w:p w14:paraId="5AE8219F" w14:textId="77777777" w:rsidR="007D4600" w:rsidRPr="007D4600" w:rsidRDefault="007D4600" w:rsidP="007D4600">
            <w:pPr>
              <w:spacing w:before="36" w:after="36"/>
              <w:rPr>
                <w:sz w:val="16"/>
                <w:szCs w:val="16"/>
              </w:rPr>
            </w:pPr>
            <w:r w:rsidRPr="007D4600">
              <w:rPr>
                <w:sz w:val="16"/>
                <w:szCs w:val="16"/>
              </w:rPr>
              <w:t>99.3 (57.0)</w:t>
            </w:r>
          </w:p>
        </w:tc>
      </w:tr>
      <w:tr w:rsidR="007D4600" w:rsidRPr="007D4600" w14:paraId="3B80A27A" w14:textId="77777777" w:rsidTr="002F2DC6">
        <w:tc>
          <w:tcPr>
            <w:tcW w:w="1278" w:type="dxa"/>
          </w:tcPr>
          <w:p w14:paraId="48286E9A" w14:textId="77777777" w:rsidR="007D4600" w:rsidRPr="007D4600" w:rsidRDefault="007D4600" w:rsidP="007D4600">
            <w:pPr>
              <w:spacing w:before="36" w:after="36"/>
              <w:rPr>
                <w:sz w:val="16"/>
                <w:szCs w:val="16"/>
              </w:rPr>
            </w:pPr>
            <w:r w:rsidRPr="007D4600">
              <w:rPr>
                <w:sz w:val="16"/>
                <w:szCs w:val="16"/>
              </w:rPr>
              <w:t>Median [Min, Max]</w:t>
            </w:r>
          </w:p>
        </w:tc>
        <w:tc>
          <w:tcPr>
            <w:tcW w:w="1080" w:type="dxa"/>
          </w:tcPr>
          <w:p w14:paraId="5227DBB1" w14:textId="77777777" w:rsidR="007D4600" w:rsidRPr="007D4600" w:rsidRDefault="007D4600" w:rsidP="007D4600">
            <w:pPr>
              <w:spacing w:before="36" w:after="36"/>
              <w:rPr>
                <w:sz w:val="16"/>
                <w:szCs w:val="16"/>
              </w:rPr>
            </w:pPr>
            <w:r w:rsidRPr="007D4600">
              <w:rPr>
                <w:sz w:val="16"/>
                <w:szCs w:val="16"/>
              </w:rPr>
              <w:t>84.1 [-100, 200]</w:t>
            </w:r>
          </w:p>
        </w:tc>
        <w:tc>
          <w:tcPr>
            <w:tcW w:w="992" w:type="dxa"/>
          </w:tcPr>
          <w:p w14:paraId="5E23F5A8" w14:textId="77777777" w:rsidR="007D4600" w:rsidRPr="007D4600" w:rsidRDefault="007D4600" w:rsidP="007D4600">
            <w:pPr>
              <w:spacing w:before="36" w:after="36"/>
              <w:rPr>
                <w:sz w:val="16"/>
                <w:szCs w:val="16"/>
              </w:rPr>
            </w:pPr>
            <w:r w:rsidRPr="007D4600">
              <w:rPr>
                <w:sz w:val="16"/>
                <w:szCs w:val="16"/>
              </w:rPr>
              <w:t>45.5 [-100, 200]</w:t>
            </w:r>
          </w:p>
        </w:tc>
        <w:tc>
          <w:tcPr>
            <w:tcW w:w="808" w:type="dxa"/>
          </w:tcPr>
          <w:p w14:paraId="24941E80" w14:textId="77777777" w:rsidR="007D4600" w:rsidRPr="007D4600" w:rsidRDefault="007D4600" w:rsidP="007D4600">
            <w:pPr>
              <w:spacing w:before="36" w:after="36"/>
              <w:rPr>
                <w:sz w:val="16"/>
                <w:szCs w:val="16"/>
              </w:rPr>
            </w:pPr>
            <w:r w:rsidRPr="007D4600">
              <w:rPr>
                <w:sz w:val="16"/>
                <w:szCs w:val="16"/>
              </w:rPr>
              <w:t>64.5 [-100, 200]</w:t>
            </w:r>
          </w:p>
        </w:tc>
        <w:tc>
          <w:tcPr>
            <w:tcW w:w="990" w:type="dxa"/>
          </w:tcPr>
          <w:p w14:paraId="6162E0A0" w14:textId="77777777" w:rsidR="007D4600" w:rsidRPr="007D4600" w:rsidRDefault="007D4600" w:rsidP="007D4600">
            <w:pPr>
              <w:spacing w:before="36" w:after="36"/>
              <w:rPr>
                <w:sz w:val="16"/>
                <w:szCs w:val="16"/>
              </w:rPr>
            </w:pPr>
            <w:r w:rsidRPr="007D4600">
              <w:rPr>
                <w:sz w:val="16"/>
                <w:szCs w:val="16"/>
              </w:rPr>
              <w:t>78.6 [-100, 200]</w:t>
            </w:r>
          </w:p>
        </w:tc>
        <w:tc>
          <w:tcPr>
            <w:tcW w:w="990" w:type="dxa"/>
          </w:tcPr>
          <w:p w14:paraId="295048F2" w14:textId="77777777" w:rsidR="007D4600" w:rsidRPr="007D4600" w:rsidRDefault="007D4600" w:rsidP="007D4600">
            <w:pPr>
              <w:spacing w:before="36" w:after="36"/>
              <w:rPr>
                <w:sz w:val="16"/>
                <w:szCs w:val="16"/>
              </w:rPr>
            </w:pPr>
            <w:r w:rsidRPr="007D4600">
              <w:rPr>
                <w:sz w:val="16"/>
                <w:szCs w:val="16"/>
              </w:rPr>
              <w:t>92.7 [-100, 200]</w:t>
            </w:r>
          </w:p>
        </w:tc>
        <w:tc>
          <w:tcPr>
            <w:tcW w:w="900" w:type="dxa"/>
          </w:tcPr>
          <w:p w14:paraId="080B3832" w14:textId="77777777" w:rsidR="007D4600" w:rsidRPr="007D4600" w:rsidRDefault="007D4600" w:rsidP="007D4600">
            <w:pPr>
              <w:spacing w:before="36" w:after="36"/>
              <w:rPr>
                <w:sz w:val="16"/>
                <w:szCs w:val="16"/>
              </w:rPr>
            </w:pPr>
            <w:r w:rsidRPr="007D4600">
              <w:rPr>
                <w:sz w:val="16"/>
                <w:szCs w:val="16"/>
              </w:rPr>
              <w:t>102 [-100, 200]</w:t>
            </w:r>
          </w:p>
        </w:tc>
        <w:tc>
          <w:tcPr>
            <w:tcW w:w="810" w:type="dxa"/>
          </w:tcPr>
          <w:p w14:paraId="31778632" w14:textId="77777777" w:rsidR="007D4600" w:rsidRPr="007D4600" w:rsidRDefault="007D4600" w:rsidP="007D4600">
            <w:pPr>
              <w:spacing w:before="36" w:after="36"/>
              <w:rPr>
                <w:sz w:val="16"/>
                <w:szCs w:val="16"/>
              </w:rPr>
            </w:pPr>
            <w:r w:rsidRPr="007D4600">
              <w:rPr>
                <w:sz w:val="16"/>
                <w:szCs w:val="16"/>
              </w:rPr>
              <w:t>109 [-100, 200]</w:t>
            </w:r>
          </w:p>
        </w:tc>
        <w:tc>
          <w:tcPr>
            <w:tcW w:w="811" w:type="dxa"/>
          </w:tcPr>
          <w:p w14:paraId="5163F033" w14:textId="77777777" w:rsidR="007D4600" w:rsidRPr="007D4600" w:rsidRDefault="007D4600" w:rsidP="007D4600">
            <w:pPr>
              <w:spacing w:before="36" w:after="36"/>
              <w:rPr>
                <w:sz w:val="16"/>
                <w:szCs w:val="16"/>
              </w:rPr>
            </w:pPr>
            <w:r w:rsidRPr="007D4600">
              <w:rPr>
                <w:sz w:val="16"/>
                <w:szCs w:val="16"/>
              </w:rPr>
              <w:t>111 [-100, 200]</w:t>
            </w:r>
          </w:p>
        </w:tc>
        <w:tc>
          <w:tcPr>
            <w:tcW w:w="917" w:type="dxa"/>
          </w:tcPr>
          <w:p w14:paraId="0202ABAC" w14:textId="77777777" w:rsidR="007D4600" w:rsidRPr="007D4600" w:rsidRDefault="007D4600" w:rsidP="007D4600">
            <w:pPr>
              <w:spacing w:before="36" w:after="36"/>
              <w:rPr>
                <w:sz w:val="16"/>
                <w:szCs w:val="16"/>
              </w:rPr>
            </w:pPr>
            <w:r w:rsidRPr="007D4600">
              <w:rPr>
                <w:sz w:val="16"/>
                <w:szCs w:val="16"/>
              </w:rPr>
              <w:t>108 [-100, 200]</w:t>
            </w:r>
          </w:p>
        </w:tc>
      </w:tr>
    </w:tbl>
    <w:p w14:paraId="43CDE29B" w14:textId="77777777" w:rsidR="007D4600" w:rsidRDefault="007D4600" w:rsidP="007D4600">
      <w:pPr>
        <w:spacing w:line="240" w:lineRule="auto"/>
        <w:rPr>
          <w:rFonts w:ascii="Times New Roman" w:hAnsi="Times New Roman" w:cs="Times New Roman"/>
          <w:kern w:val="0"/>
          <w:sz w:val="24"/>
          <w:szCs w:val="24"/>
          <w14:ligatures w14:val="none"/>
        </w:rPr>
      </w:pPr>
    </w:p>
    <w:p w14:paraId="79440588" w14:textId="77777777" w:rsidR="00A1185E" w:rsidRPr="00A1185E" w:rsidRDefault="00A1185E" w:rsidP="00A1185E">
      <w:pPr>
        <w:tabs>
          <w:tab w:val="left" w:pos="6936"/>
        </w:tabs>
        <w:spacing w:line="480" w:lineRule="auto"/>
        <w:rPr>
          <w:rFonts w:ascii="Times New Roman" w:hAnsi="Times New Roman" w:cs="Times New Roman"/>
          <w:b/>
          <w:bCs/>
          <w:kern w:val="0"/>
          <w:sz w:val="24"/>
          <w:szCs w:val="24"/>
          <w14:ligatures w14:val="none"/>
        </w:rPr>
      </w:pPr>
      <w:r w:rsidRPr="00A1185E">
        <w:rPr>
          <w:rFonts w:ascii="Times New Roman" w:hAnsi="Times New Roman" w:cs="Times New Roman"/>
          <w:b/>
          <w:bCs/>
          <w:kern w:val="0"/>
          <w:sz w:val="24"/>
          <w:szCs w:val="24"/>
          <w14:ligatures w14:val="none"/>
        </w:rPr>
        <w:t>Table 3.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A1185E" w14:paraId="303E316F" w14:textId="77777777" w:rsidTr="002F2DC6">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D9D9D9" w:themeFill="background1" w:themeFillShade="D9"/>
          </w:tcPr>
          <w:p w14:paraId="41952A97" w14:textId="77777777" w:rsidR="00A1185E" w:rsidRPr="00A1185E" w:rsidRDefault="00A1185E" w:rsidP="00A1185E">
            <w:pPr>
              <w:spacing w:before="36" w:after="36"/>
              <w:rPr>
                <w:sz w:val="20"/>
                <w:szCs w:val="20"/>
              </w:rPr>
            </w:pPr>
            <w:r w:rsidRPr="00A1185E">
              <w:rPr>
                <w:sz w:val="20"/>
                <w:szCs w:val="20"/>
              </w:rPr>
              <w:t>MHQ</w:t>
            </w:r>
          </w:p>
        </w:tc>
        <w:tc>
          <w:tcPr>
            <w:tcW w:w="1080" w:type="dxa"/>
            <w:tcBorders>
              <w:top w:val="single" w:sz="4" w:space="0" w:color="auto"/>
              <w:bottom w:val="single" w:sz="2" w:space="0" w:color="auto"/>
            </w:tcBorders>
            <w:shd w:val="clear" w:color="auto" w:fill="D9D9D9" w:themeFill="background1" w:themeFillShade="D9"/>
          </w:tcPr>
          <w:p w14:paraId="128FCA2F" w14:textId="77777777" w:rsidR="00A1185E" w:rsidRPr="00A1185E" w:rsidRDefault="00A1185E" w:rsidP="00A1185E">
            <w:pPr>
              <w:spacing w:before="36" w:after="36"/>
              <w:rPr>
                <w:sz w:val="20"/>
                <w:szCs w:val="20"/>
              </w:rPr>
            </w:pPr>
            <w:r w:rsidRPr="00A1185E">
              <w:rPr>
                <w:sz w:val="20"/>
                <w:szCs w:val="20"/>
              </w:rPr>
              <w:t>GBM</w:t>
            </w:r>
          </w:p>
        </w:tc>
        <w:tc>
          <w:tcPr>
            <w:tcW w:w="1170" w:type="dxa"/>
            <w:tcBorders>
              <w:top w:val="single" w:sz="4" w:space="0" w:color="auto"/>
              <w:bottom w:val="single" w:sz="2" w:space="0" w:color="auto"/>
            </w:tcBorders>
            <w:shd w:val="clear" w:color="auto" w:fill="D9D9D9" w:themeFill="background1" w:themeFillShade="D9"/>
          </w:tcPr>
          <w:p w14:paraId="314C330F" w14:textId="77777777" w:rsidR="00A1185E" w:rsidRPr="00A1185E" w:rsidRDefault="00A1185E" w:rsidP="00A1185E">
            <w:pPr>
              <w:spacing w:before="36" w:after="36"/>
              <w:rPr>
                <w:sz w:val="20"/>
                <w:szCs w:val="20"/>
              </w:rPr>
            </w:pPr>
            <w:r w:rsidRPr="00A1185E">
              <w:rPr>
                <w:sz w:val="20"/>
                <w:szCs w:val="20"/>
              </w:rPr>
              <w:t>Doubly Robust GBM</w:t>
            </w:r>
          </w:p>
        </w:tc>
        <w:tc>
          <w:tcPr>
            <w:tcW w:w="1350" w:type="dxa"/>
            <w:tcBorders>
              <w:top w:val="single" w:sz="4" w:space="0" w:color="auto"/>
              <w:bottom w:val="single" w:sz="2" w:space="0" w:color="auto"/>
            </w:tcBorders>
            <w:shd w:val="clear" w:color="auto" w:fill="D9D9D9" w:themeFill="background1" w:themeFillShade="D9"/>
          </w:tcPr>
          <w:p w14:paraId="534F92F3" w14:textId="77777777" w:rsidR="00A1185E" w:rsidRPr="00A1185E" w:rsidRDefault="00A1185E" w:rsidP="00A1185E">
            <w:pPr>
              <w:spacing w:before="36" w:after="36"/>
              <w:rPr>
                <w:sz w:val="20"/>
                <w:szCs w:val="20"/>
              </w:rPr>
            </w:pPr>
            <w:r w:rsidRPr="00A1185E">
              <w:rPr>
                <w:sz w:val="20"/>
                <w:szCs w:val="20"/>
              </w:rPr>
              <w:t>MI + GBM</w:t>
            </w:r>
          </w:p>
        </w:tc>
        <w:tc>
          <w:tcPr>
            <w:tcW w:w="1350" w:type="dxa"/>
            <w:tcBorders>
              <w:top w:val="single" w:sz="4" w:space="0" w:color="auto"/>
              <w:bottom w:val="single" w:sz="2" w:space="0" w:color="auto"/>
            </w:tcBorders>
            <w:shd w:val="clear" w:color="auto" w:fill="D9D9D9" w:themeFill="background1" w:themeFillShade="D9"/>
          </w:tcPr>
          <w:p w14:paraId="2EC55F93" w14:textId="77777777" w:rsidR="00A1185E" w:rsidRPr="00A1185E" w:rsidRDefault="00A1185E" w:rsidP="00A1185E">
            <w:pPr>
              <w:spacing w:before="36" w:after="36"/>
              <w:rPr>
                <w:sz w:val="20"/>
                <w:szCs w:val="20"/>
              </w:rPr>
            </w:pPr>
            <w:r w:rsidRPr="00A1185E">
              <w:rPr>
                <w:sz w:val="20"/>
                <w:szCs w:val="20"/>
              </w:rPr>
              <w:t>Doubly Robust        MI + GBM</w:t>
            </w:r>
          </w:p>
        </w:tc>
        <w:tc>
          <w:tcPr>
            <w:tcW w:w="1440" w:type="dxa"/>
            <w:tcBorders>
              <w:top w:val="single" w:sz="4" w:space="0" w:color="auto"/>
              <w:bottom w:val="single" w:sz="2" w:space="0" w:color="auto"/>
            </w:tcBorders>
            <w:shd w:val="clear" w:color="auto" w:fill="D9D9D9" w:themeFill="background1" w:themeFillShade="D9"/>
          </w:tcPr>
          <w:p w14:paraId="64F0686F" w14:textId="77777777" w:rsidR="00A1185E" w:rsidRPr="00A1185E" w:rsidRDefault="00A1185E" w:rsidP="00A1185E">
            <w:pPr>
              <w:spacing w:before="36" w:after="36"/>
              <w:rPr>
                <w:sz w:val="20"/>
                <w:szCs w:val="20"/>
              </w:rPr>
            </w:pPr>
            <w:r w:rsidRPr="00A1185E">
              <w:rPr>
                <w:sz w:val="20"/>
                <w:szCs w:val="20"/>
              </w:rPr>
              <w:t>MI + CBPS</w:t>
            </w:r>
          </w:p>
        </w:tc>
        <w:tc>
          <w:tcPr>
            <w:tcW w:w="1441" w:type="dxa"/>
            <w:tcBorders>
              <w:top w:val="single" w:sz="4" w:space="0" w:color="auto"/>
              <w:bottom w:val="single" w:sz="2" w:space="0" w:color="auto"/>
            </w:tcBorders>
            <w:shd w:val="clear" w:color="auto" w:fill="D9D9D9" w:themeFill="background1" w:themeFillShade="D9"/>
          </w:tcPr>
          <w:p w14:paraId="75E368F3" w14:textId="77777777" w:rsidR="00A1185E" w:rsidRPr="00A1185E" w:rsidRDefault="00A1185E" w:rsidP="00A1185E">
            <w:pPr>
              <w:spacing w:before="36" w:after="36"/>
              <w:rPr>
                <w:sz w:val="20"/>
                <w:szCs w:val="20"/>
              </w:rPr>
            </w:pPr>
            <w:r w:rsidRPr="00A1185E">
              <w:rPr>
                <w:sz w:val="20"/>
                <w:szCs w:val="20"/>
              </w:rPr>
              <w:t>Doubly Robust MI + CBPS</w:t>
            </w:r>
          </w:p>
        </w:tc>
      </w:tr>
      <w:tr w:rsidR="00A1185E" w:rsidRPr="00A1185E" w14:paraId="2E1707F1" w14:textId="77777777" w:rsidTr="002F2DC6">
        <w:tc>
          <w:tcPr>
            <w:tcW w:w="1458" w:type="dxa"/>
            <w:tcBorders>
              <w:top w:val="single" w:sz="2" w:space="0" w:color="auto"/>
            </w:tcBorders>
          </w:tcPr>
          <w:p w14:paraId="5CFB2C3D" w14:textId="77777777" w:rsidR="00A1185E" w:rsidRPr="00A1185E" w:rsidRDefault="00A1185E" w:rsidP="00A1185E">
            <w:pPr>
              <w:spacing w:before="36" w:after="36"/>
              <w:rPr>
                <w:sz w:val="20"/>
                <w:szCs w:val="20"/>
              </w:rPr>
            </w:pPr>
            <w:r w:rsidRPr="00A1185E">
              <w:rPr>
                <w:sz w:val="20"/>
                <w:szCs w:val="20"/>
              </w:rPr>
              <w:t>ATC</w:t>
            </w:r>
          </w:p>
        </w:tc>
        <w:tc>
          <w:tcPr>
            <w:tcW w:w="1080" w:type="dxa"/>
            <w:tcBorders>
              <w:top w:val="single" w:sz="2" w:space="0" w:color="auto"/>
            </w:tcBorders>
          </w:tcPr>
          <w:p w14:paraId="2ADD13DA" w14:textId="77777777" w:rsidR="00A1185E" w:rsidRPr="00A1185E" w:rsidRDefault="00A1185E" w:rsidP="00A1185E">
            <w:pPr>
              <w:spacing w:before="36" w:after="36"/>
              <w:rPr>
                <w:sz w:val="20"/>
                <w:szCs w:val="20"/>
              </w:rPr>
            </w:pPr>
            <w:r w:rsidRPr="00A1185E">
              <w:rPr>
                <w:sz w:val="20"/>
                <w:szCs w:val="20"/>
              </w:rPr>
              <w:t>17.86</w:t>
            </w:r>
          </w:p>
        </w:tc>
        <w:tc>
          <w:tcPr>
            <w:tcW w:w="1170" w:type="dxa"/>
            <w:tcBorders>
              <w:top w:val="single" w:sz="2" w:space="0" w:color="auto"/>
            </w:tcBorders>
          </w:tcPr>
          <w:p w14:paraId="7E4F570D" w14:textId="77777777" w:rsidR="00A1185E" w:rsidRPr="00A1185E" w:rsidRDefault="00A1185E" w:rsidP="00A1185E">
            <w:pPr>
              <w:spacing w:before="36" w:after="36"/>
              <w:rPr>
                <w:sz w:val="20"/>
                <w:szCs w:val="20"/>
              </w:rPr>
            </w:pPr>
            <w:r w:rsidRPr="00A1185E">
              <w:rPr>
                <w:sz w:val="20"/>
                <w:szCs w:val="20"/>
              </w:rPr>
              <w:t>17.74</w:t>
            </w:r>
          </w:p>
        </w:tc>
        <w:tc>
          <w:tcPr>
            <w:tcW w:w="1350" w:type="dxa"/>
            <w:tcBorders>
              <w:top w:val="single" w:sz="2" w:space="0" w:color="auto"/>
            </w:tcBorders>
          </w:tcPr>
          <w:p w14:paraId="44CB8B27" w14:textId="77777777" w:rsidR="00A1185E" w:rsidRPr="00A1185E" w:rsidRDefault="00A1185E" w:rsidP="00A1185E">
            <w:pPr>
              <w:spacing w:before="36" w:after="36"/>
              <w:rPr>
                <w:sz w:val="20"/>
                <w:szCs w:val="20"/>
              </w:rPr>
            </w:pPr>
            <w:r w:rsidRPr="00A1185E">
              <w:rPr>
                <w:sz w:val="20"/>
                <w:szCs w:val="20"/>
              </w:rPr>
              <w:t>17.75</w:t>
            </w:r>
          </w:p>
        </w:tc>
        <w:tc>
          <w:tcPr>
            <w:tcW w:w="1350" w:type="dxa"/>
            <w:tcBorders>
              <w:top w:val="single" w:sz="2" w:space="0" w:color="auto"/>
            </w:tcBorders>
          </w:tcPr>
          <w:p w14:paraId="4FA633B4" w14:textId="77777777" w:rsidR="00A1185E" w:rsidRPr="00A1185E" w:rsidRDefault="00A1185E" w:rsidP="00A1185E">
            <w:pPr>
              <w:spacing w:before="36" w:after="36"/>
              <w:rPr>
                <w:sz w:val="20"/>
                <w:szCs w:val="20"/>
              </w:rPr>
            </w:pPr>
            <w:r w:rsidRPr="00A1185E">
              <w:rPr>
                <w:sz w:val="20"/>
                <w:szCs w:val="20"/>
              </w:rPr>
              <w:t>17.77</w:t>
            </w:r>
          </w:p>
        </w:tc>
        <w:tc>
          <w:tcPr>
            <w:tcW w:w="1440" w:type="dxa"/>
            <w:tcBorders>
              <w:top w:val="single" w:sz="2" w:space="0" w:color="auto"/>
            </w:tcBorders>
          </w:tcPr>
          <w:p w14:paraId="361A66BE" w14:textId="77777777" w:rsidR="00A1185E" w:rsidRPr="00A1185E" w:rsidRDefault="00A1185E" w:rsidP="00A1185E">
            <w:pPr>
              <w:spacing w:before="36" w:after="36"/>
              <w:rPr>
                <w:sz w:val="20"/>
                <w:szCs w:val="20"/>
              </w:rPr>
            </w:pPr>
            <w:r w:rsidRPr="00A1185E">
              <w:rPr>
                <w:sz w:val="20"/>
                <w:szCs w:val="20"/>
              </w:rPr>
              <w:t>18.15</w:t>
            </w:r>
          </w:p>
        </w:tc>
        <w:tc>
          <w:tcPr>
            <w:tcW w:w="1441" w:type="dxa"/>
            <w:tcBorders>
              <w:top w:val="single" w:sz="2" w:space="0" w:color="auto"/>
            </w:tcBorders>
          </w:tcPr>
          <w:p w14:paraId="2DE46582" w14:textId="77777777" w:rsidR="00A1185E" w:rsidRPr="00A1185E" w:rsidRDefault="00A1185E" w:rsidP="00A1185E">
            <w:pPr>
              <w:spacing w:before="36" w:after="36"/>
              <w:rPr>
                <w:sz w:val="20"/>
                <w:szCs w:val="20"/>
              </w:rPr>
            </w:pPr>
            <w:r w:rsidRPr="00A1185E">
              <w:rPr>
                <w:sz w:val="20"/>
                <w:szCs w:val="20"/>
              </w:rPr>
              <w:t>17.87</w:t>
            </w:r>
          </w:p>
        </w:tc>
      </w:tr>
      <w:tr w:rsidR="00A1185E" w:rsidRPr="00A1185E" w14:paraId="63A51DCD" w14:textId="77777777" w:rsidTr="002F2DC6">
        <w:tc>
          <w:tcPr>
            <w:tcW w:w="1458" w:type="dxa"/>
          </w:tcPr>
          <w:p w14:paraId="4498689D" w14:textId="77777777" w:rsidR="00A1185E" w:rsidRPr="00A1185E" w:rsidRDefault="00A1185E" w:rsidP="00A1185E">
            <w:pPr>
              <w:spacing w:before="36" w:after="36"/>
              <w:rPr>
                <w:sz w:val="20"/>
                <w:szCs w:val="20"/>
              </w:rPr>
            </w:pPr>
            <w:r w:rsidRPr="00A1185E">
              <w:rPr>
                <w:sz w:val="20"/>
                <w:szCs w:val="20"/>
              </w:rPr>
              <w:t>SE</w:t>
            </w:r>
          </w:p>
        </w:tc>
        <w:tc>
          <w:tcPr>
            <w:tcW w:w="1080" w:type="dxa"/>
          </w:tcPr>
          <w:p w14:paraId="25F2347D" w14:textId="77777777" w:rsidR="00A1185E" w:rsidRPr="00A1185E" w:rsidRDefault="00A1185E" w:rsidP="00A1185E">
            <w:pPr>
              <w:spacing w:before="36" w:after="36"/>
              <w:rPr>
                <w:sz w:val="20"/>
                <w:szCs w:val="20"/>
              </w:rPr>
            </w:pPr>
            <w:r w:rsidRPr="00A1185E">
              <w:rPr>
                <w:sz w:val="20"/>
                <w:szCs w:val="20"/>
              </w:rPr>
              <w:t>1.43</w:t>
            </w:r>
          </w:p>
        </w:tc>
        <w:tc>
          <w:tcPr>
            <w:tcW w:w="1170" w:type="dxa"/>
          </w:tcPr>
          <w:p w14:paraId="57D47700" w14:textId="77777777" w:rsidR="00A1185E" w:rsidRPr="00A1185E" w:rsidRDefault="00A1185E" w:rsidP="00A1185E">
            <w:pPr>
              <w:spacing w:before="36" w:after="36"/>
              <w:rPr>
                <w:sz w:val="20"/>
                <w:szCs w:val="20"/>
              </w:rPr>
            </w:pPr>
            <w:r w:rsidRPr="00A1185E">
              <w:rPr>
                <w:sz w:val="20"/>
                <w:szCs w:val="20"/>
              </w:rPr>
              <w:t>0.99</w:t>
            </w:r>
          </w:p>
        </w:tc>
        <w:tc>
          <w:tcPr>
            <w:tcW w:w="1350" w:type="dxa"/>
          </w:tcPr>
          <w:p w14:paraId="0CE621CE" w14:textId="77777777" w:rsidR="00A1185E" w:rsidRPr="00A1185E" w:rsidRDefault="00A1185E" w:rsidP="00A1185E">
            <w:pPr>
              <w:spacing w:before="36" w:after="36"/>
              <w:rPr>
                <w:sz w:val="20"/>
                <w:szCs w:val="20"/>
              </w:rPr>
            </w:pPr>
            <w:r w:rsidRPr="00A1185E">
              <w:rPr>
                <w:sz w:val="20"/>
                <w:szCs w:val="20"/>
              </w:rPr>
              <w:t>0.28</w:t>
            </w:r>
          </w:p>
        </w:tc>
        <w:tc>
          <w:tcPr>
            <w:tcW w:w="1350" w:type="dxa"/>
          </w:tcPr>
          <w:p w14:paraId="73AB9767" w14:textId="77777777" w:rsidR="00A1185E" w:rsidRPr="00A1185E" w:rsidRDefault="00A1185E" w:rsidP="00A1185E">
            <w:pPr>
              <w:spacing w:before="36" w:after="36"/>
              <w:rPr>
                <w:sz w:val="20"/>
                <w:szCs w:val="20"/>
              </w:rPr>
            </w:pPr>
            <w:r w:rsidRPr="00A1185E">
              <w:rPr>
                <w:sz w:val="20"/>
                <w:szCs w:val="20"/>
              </w:rPr>
              <w:t>0.23</w:t>
            </w:r>
          </w:p>
        </w:tc>
        <w:tc>
          <w:tcPr>
            <w:tcW w:w="1440" w:type="dxa"/>
          </w:tcPr>
          <w:p w14:paraId="18DC33C5" w14:textId="77777777" w:rsidR="00A1185E" w:rsidRPr="00A1185E" w:rsidRDefault="00A1185E" w:rsidP="00A1185E">
            <w:pPr>
              <w:spacing w:before="36" w:after="36"/>
              <w:rPr>
                <w:sz w:val="20"/>
                <w:szCs w:val="20"/>
              </w:rPr>
            </w:pPr>
            <w:r w:rsidRPr="00A1185E">
              <w:rPr>
                <w:sz w:val="20"/>
                <w:szCs w:val="20"/>
              </w:rPr>
              <w:t>0.28</w:t>
            </w:r>
          </w:p>
        </w:tc>
        <w:tc>
          <w:tcPr>
            <w:tcW w:w="1441" w:type="dxa"/>
          </w:tcPr>
          <w:p w14:paraId="52BACF07" w14:textId="77777777" w:rsidR="00A1185E" w:rsidRPr="00A1185E" w:rsidRDefault="00A1185E" w:rsidP="00A1185E">
            <w:pPr>
              <w:spacing w:before="36" w:after="36"/>
              <w:rPr>
                <w:sz w:val="20"/>
                <w:szCs w:val="20"/>
              </w:rPr>
            </w:pPr>
            <w:r w:rsidRPr="00A1185E">
              <w:rPr>
                <w:sz w:val="20"/>
                <w:szCs w:val="20"/>
              </w:rPr>
              <w:t>0.22</w:t>
            </w:r>
          </w:p>
        </w:tc>
      </w:tr>
      <w:tr w:rsidR="00A1185E" w:rsidRPr="00A1185E" w14:paraId="230BCB06" w14:textId="77777777" w:rsidTr="002F2DC6">
        <w:tc>
          <w:tcPr>
            <w:tcW w:w="1458" w:type="dxa"/>
          </w:tcPr>
          <w:p w14:paraId="50752EA4" w14:textId="77777777" w:rsidR="00A1185E" w:rsidRPr="00A1185E" w:rsidRDefault="00A1185E" w:rsidP="00A1185E">
            <w:pPr>
              <w:spacing w:before="36" w:after="36"/>
              <w:rPr>
                <w:sz w:val="20"/>
                <w:szCs w:val="20"/>
              </w:rPr>
            </w:pPr>
            <w:r w:rsidRPr="00A1185E">
              <w:rPr>
                <w:sz w:val="20"/>
                <w:szCs w:val="20"/>
              </w:rPr>
              <w:t>SMD</w:t>
            </w:r>
          </w:p>
        </w:tc>
        <w:tc>
          <w:tcPr>
            <w:tcW w:w="1080" w:type="dxa"/>
          </w:tcPr>
          <w:p w14:paraId="3A8B3C5E" w14:textId="77777777" w:rsidR="00A1185E" w:rsidRPr="00A1185E" w:rsidRDefault="00A1185E" w:rsidP="00A1185E">
            <w:pPr>
              <w:spacing w:before="36" w:after="36"/>
              <w:rPr>
                <w:sz w:val="20"/>
                <w:szCs w:val="20"/>
              </w:rPr>
            </w:pPr>
            <w:r w:rsidRPr="00A1185E">
              <w:rPr>
                <w:sz w:val="20"/>
                <w:szCs w:val="20"/>
              </w:rPr>
              <w:t>0.25</w:t>
            </w:r>
          </w:p>
        </w:tc>
        <w:tc>
          <w:tcPr>
            <w:tcW w:w="1170" w:type="dxa"/>
          </w:tcPr>
          <w:p w14:paraId="0A97C67B" w14:textId="77777777" w:rsidR="00A1185E" w:rsidRPr="00A1185E" w:rsidRDefault="00A1185E" w:rsidP="00A1185E">
            <w:pPr>
              <w:spacing w:before="36" w:after="36"/>
              <w:rPr>
                <w:sz w:val="20"/>
                <w:szCs w:val="20"/>
              </w:rPr>
            </w:pPr>
            <w:r w:rsidRPr="00A1185E">
              <w:rPr>
                <w:sz w:val="20"/>
                <w:szCs w:val="20"/>
              </w:rPr>
              <w:t>0.25</w:t>
            </w:r>
          </w:p>
        </w:tc>
        <w:tc>
          <w:tcPr>
            <w:tcW w:w="1350" w:type="dxa"/>
          </w:tcPr>
          <w:p w14:paraId="7BA61879" w14:textId="77777777" w:rsidR="00A1185E" w:rsidRPr="00A1185E" w:rsidRDefault="00A1185E" w:rsidP="00A1185E">
            <w:pPr>
              <w:spacing w:before="36" w:after="36"/>
              <w:rPr>
                <w:sz w:val="20"/>
                <w:szCs w:val="20"/>
              </w:rPr>
            </w:pPr>
            <w:r w:rsidRPr="00A1185E">
              <w:rPr>
                <w:sz w:val="20"/>
                <w:szCs w:val="20"/>
              </w:rPr>
              <w:t>0.25</w:t>
            </w:r>
          </w:p>
        </w:tc>
        <w:tc>
          <w:tcPr>
            <w:tcW w:w="1350" w:type="dxa"/>
          </w:tcPr>
          <w:p w14:paraId="2E05D836" w14:textId="77777777" w:rsidR="00A1185E" w:rsidRPr="00A1185E" w:rsidRDefault="00A1185E" w:rsidP="00A1185E">
            <w:pPr>
              <w:spacing w:before="36" w:after="36"/>
              <w:rPr>
                <w:sz w:val="20"/>
                <w:szCs w:val="20"/>
              </w:rPr>
            </w:pPr>
            <w:r w:rsidRPr="00A1185E">
              <w:rPr>
                <w:sz w:val="20"/>
                <w:szCs w:val="20"/>
              </w:rPr>
              <w:t>0.25</w:t>
            </w:r>
          </w:p>
        </w:tc>
        <w:tc>
          <w:tcPr>
            <w:tcW w:w="1440" w:type="dxa"/>
          </w:tcPr>
          <w:p w14:paraId="31446C01" w14:textId="77777777" w:rsidR="00A1185E" w:rsidRPr="00A1185E" w:rsidRDefault="00A1185E" w:rsidP="00A1185E">
            <w:pPr>
              <w:spacing w:before="36" w:after="36"/>
              <w:rPr>
                <w:sz w:val="20"/>
                <w:szCs w:val="20"/>
              </w:rPr>
            </w:pPr>
            <w:r w:rsidRPr="00A1185E">
              <w:rPr>
                <w:sz w:val="20"/>
                <w:szCs w:val="20"/>
              </w:rPr>
              <w:t>0.26</w:t>
            </w:r>
          </w:p>
        </w:tc>
        <w:tc>
          <w:tcPr>
            <w:tcW w:w="1441" w:type="dxa"/>
          </w:tcPr>
          <w:p w14:paraId="28F03AC8" w14:textId="77777777" w:rsidR="00A1185E" w:rsidRPr="00A1185E" w:rsidRDefault="00A1185E" w:rsidP="00A1185E">
            <w:pPr>
              <w:spacing w:before="36" w:after="36"/>
              <w:rPr>
                <w:sz w:val="20"/>
                <w:szCs w:val="20"/>
              </w:rPr>
            </w:pPr>
            <w:r w:rsidRPr="00A1185E">
              <w:rPr>
                <w:sz w:val="20"/>
                <w:szCs w:val="20"/>
              </w:rPr>
              <w:t>0.25</w:t>
            </w:r>
          </w:p>
        </w:tc>
      </w:tr>
    </w:tbl>
    <w:p w14:paraId="0A307B63" w14:textId="77777777" w:rsidR="007D4600" w:rsidRDefault="007D4600" w:rsidP="007D4600">
      <w:pPr>
        <w:spacing w:line="240" w:lineRule="auto"/>
        <w:rPr>
          <w:rFonts w:ascii="Times New Roman" w:hAnsi="Times New Roman" w:cs="Times New Roman"/>
          <w:kern w:val="0"/>
          <w:sz w:val="24"/>
          <w:szCs w:val="24"/>
          <w14:ligatures w14:val="none"/>
        </w:rPr>
      </w:pPr>
    </w:p>
    <w:p w14:paraId="0ABD9A9E" w14:textId="77777777" w:rsidR="00A1185E" w:rsidRDefault="00A1185E" w:rsidP="007D4600">
      <w:pPr>
        <w:spacing w:line="240" w:lineRule="auto"/>
        <w:rPr>
          <w:rFonts w:ascii="Times New Roman" w:hAnsi="Times New Roman" w:cs="Times New Roman"/>
          <w:kern w:val="0"/>
          <w:sz w:val="24"/>
          <w:szCs w:val="24"/>
          <w14:ligatures w14:val="none"/>
        </w:rPr>
      </w:pPr>
    </w:p>
    <w:p w14:paraId="21EF99E6" w14:textId="725C77D7" w:rsidR="00A1185E" w:rsidRPr="00A1185E" w:rsidRDefault="00A1185E" w:rsidP="00A1185E">
      <w:pPr>
        <w:tabs>
          <w:tab w:val="left" w:pos="6936"/>
        </w:tabs>
        <w:spacing w:line="480" w:lineRule="auto"/>
        <w:rPr>
          <w:rFonts w:ascii="Times New Roman" w:hAnsi="Times New Roman" w:cs="Times New Roman"/>
          <w:b/>
          <w:bCs/>
          <w:kern w:val="0"/>
          <w:sz w:val="24"/>
          <w:szCs w:val="24"/>
          <w14:ligatures w14:val="none"/>
        </w:rPr>
      </w:pPr>
    </w:p>
    <w:p w14:paraId="7FEFDCF3" w14:textId="0EA897AC" w:rsidR="00A1185E" w:rsidRPr="00A1185E" w:rsidRDefault="00A1185E" w:rsidP="00A1185E">
      <w:pPr>
        <w:tabs>
          <w:tab w:val="left" w:pos="6936"/>
        </w:tabs>
        <w:spacing w:line="480" w:lineRule="auto"/>
        <w:rPr>
          <w:rFonts w:ascii="Times New Roman" w:hAnsi="Times New Roman" w:cs="Times New Roman"/>
          <w:bCs/>
          <w:kern w:val="0"/>
          <w:sz w:val="24"/>
          <w:szCs w:val="24"/>
          <w14:ligatures w14:val="none"/>
        </w:rPr>
      </w:pPr>
      <w:r w:rsidRPr="00A1185E">
        <w:rPr>
          <w:rFonts w:ascii="Times New Roman" w:hAnsi="Times New Roman" w:cs="Times New Roman"/>
          <w:b/>
          <w:bCs/>
          <w:kern w:val="0"/>
          <w:sz w:val="24"/>
          <w:szCs w:val="24"/>
          <w14:ligatures w14:val="none"/>
        </w:rPr>
        <w:t xml:space="preserve">Figure 1. </w:t>
      </w:r>
      <w:commentRangeStart w:id="54"/>
      <w:commentRangeStart w:id="55"/>
      <w:commentRangeStart w:id="56"/>
      <w:r w:rsidRPr="00A1185E">
        <w:rPr>
          <w:rFonts w:ascii="Times New Roman" w:hAnsi="Times New Roman" w:cs="Times New Roman"/>
          <w:bCs/>
          <w:kern w:val="0"/>
          <w:sz w:val="24"/>
          <w:szCs w:val="24"/>
          <w14:ligatures w14:val="none"/>
        </w:rPr>
        <w:t>ATC’s of physical activity on overall MHQ</w:t>
      </w:r>
      <w:r w:rsidR="00D81CA8">
        <w:rPr>
          <w:rFonts w:ascii="Times New Roman" w:hAnsi="Times New Roman" w:cs="Times New Roman"/>
          <w:bCs/>
          <w:kern w:val="0"/>
          <w:sz w:val="24"/>
          <w:szCs w:val="24"/>
          <w14:ligatures w14:val="none"/>
        </w:rPr>
        <w:t xml:space="preserve"> and </w:t>
      </w:r>
      <w:r w:rsidR="00916623">
        <w:rPr>
          <w:rFonts w:ascii="Times New Roman" w:hAnsi="Times New Roman" w:cs="Times New Roman"/>
          <w:bCs/>
          <w:kern w:val="0"/>
          <w:sz w:val="24"/>
          <w:szCs w:val="24"/>
          <w14:ligatures w14:val="none"/>
        </w:rPr>
        <w:t>subcategories</w:t>
      </w:r>
      <w:r w:rsidRPr="00A1185E">
        <w:rPr>
          <w:rFonts w:ascii="Times New Roman" w:hAnsi="Times New Roman" w:cs="Times New Roman"/>
          <w:bCs/>
          <w:kern w:val="0"/>
          <w:sz w:val="24"/>
          <w:szCs w:val="24"/>
          <w14:ligatures w14:val="none"/>
        </w:rPr>
        <w:t xml:space="preserve"> scores across age groups. Error bars represent 95% CIs.</w:t>
      </w:r>
      <w:commentRangeEnd w:id="54"/>
      <w:r w:rsidR="00D81CA8">
        <w:rPr>
          <w:rStyle w:val="CommentReference"/>
          <w:kern w:val="0"/>
          <w14:ligatures w14:val="none"/>
        </w:rPr>
        <w:commentReference w:id="54"/>
      </w:r>
      <w:commentRangeEnd w:id="55"/>
      <w:r w:rsidR="00D81CA8">
        <w:rPr>
          <w:rStyle w:val="CommentReference"/>
          <w:kern w:val="0"/>
          <w14:ligatures w14:val="none"/>
        </w:rPr>
        <w:commentReference w:id="55"/>
      </w:r>
      <w:commentRangeEnd w:id="56"/>
      <w:r w:rsidR="00DD6DF1">
        <w:rPr>
          <w:rStyle w:val="CommentReference"/>
          <w:kern w:val="0"/>
          <w14:ligatures w14:val="none"/>
        </w:rPr>
        <w:commentReference w:id="56"/>
      </w:r>
    </w:p>
    <w:p w14:paraId="0998EA91" w14:textId="10BD7F3B" w:rsidR="00A1185E" w:rsidRDefault="00D81CA8" w:rsidP="007D4600">
      <w:pPr>
        <w:spacing w:line="240" w:lineRule="auto"/>
        <w:rPr>
          <w:rFonts w:ascii="Times New Roman" w:hAnsi="Times New Roman" w:cs="Times New Roman"/>
          <w:kern w:val="0"/>
          <w:sz w:val="24"/>
          <w:szCs w:val="24"/>
          <w14:ligatures w14:val="none"/>
        </w:rPr>
      </w:pPr>
      <w:r>
        <w:rPr>
          <w:noProof/>
        </w:rPr>
        <w:drawing>
          <wp:inline distT="0" distB="0" distL="0" distR="0" wp14:anchorId="72C931BB" wp14:editId="0A7B76C0">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351C7672" w14:textId="77777777" w:rsidR="00A1185E" w:rsidRDefault="00A1185E" w:rsidP="007D4600">
      <w:pPr>
        <w:spacing w:line="240" w:lineRule="auto"/>
        <w:rPr>
          <w:rFonts w:ascii="Times New Roman" w:hAnsi="Times New Roman" w:cs="Times New Roman"/>
          <w:kern w:val="0"/>
          <w:sz w:val="24"/>
          <w:szCs w:val="24"/>
          <w14:ligatures w14:val="none"/>
        </w:rPr>
      </w:pPr>
    </w:p>
    <w:p w14:paraId="31D11FF5" w14:textId="68EEC847" w:rsidR="00A1185E" w:rsidRPr="008B2B93" w:rsidRDefault="00DD6DF1" w:rsidP="008B2B93">
      <w:pPr>
        <w:rPr>
          <w:b/>
          <w:kern w:val="0"/>
          <w14:ligatures w14:val="none"/>
        </w:rPr>
      </w:pPr>
      <w:r w:rsidRPr="00DD6DF1">
        <w:rPr>
          <w:rFonts w:ascii="Times New Roman" w:hAnsi="Times New Roman" w:cs="Times New Roman"/>
          <w:b/>
          <w:bCs/>
          <w:kern w:val="0"/>
          <w:sz w:val="24"/>
          <w:szCs w:val="24"/>
          <w14:ligatures w14:val="none"/>
        </w:rPr>
        <w:lastRenderedPageBreak/>
        <w:t xml:space="preserve">Figure </w:t>
      </w:r>
      <w:r>
        <w:rPr>
          <w:rFonts w:ascii="Times New Roman" w:hAnsi="Times New Roman" w:cs="Times New Roman"/>
          <w:b/>
          <w:bCs/>
          <w:kern w:val="0"/>
          <w:sz w:val="24"/>
          <w:szCs w:val="24"/>
          <w14:ligatures w14:val="none"/>
        </w:rPr>
        <w:t>2</w:t>
      </w:r>
      <w:r w:rsidRPr="00DD6DF1">
        <w:rPr>
          <w:rFonts w:ascii="Times New Roman" w:hAnsi="Times New Roman" w:cs="Times New Roman"/>
          <w:b/>
          <w:bCs/>
          <w:kern w:val="0"/>
          <w:sz w:val="24"/>
          <w:szCs w:val="24"/>
          <w14:ligatures w14:val="none"/>
        </w:rPr>
        <w:t xml:space="preserve">. </w:t>
      </w:r>
      <w:r w:rsidRPr="00DD6DF1">
        <w:rPr>
          <w:rFonts w:ascii="Times New Roman" w:hAnsi="Times New Roman" w:cs="Times New Roman"/>
          <w:bCs/>
          <w:kern w:val="0"/>
          <w:sz w:val="24"/>
          <w:szCs w:val="24"/>
          <w14:ligatures w14:val="none"/>
        </w:rPr>
        <w:t xml:space="preserve">Marginal effects on </w:t>
      </w:r>
      <w:r>
        <w:rPr>
          <w:rFonts w:ascii="Times New Roman" w:hAnsi="Times New Roman" w:cs="Times New Roman"/>
          <w:bCs/>
          <w:kern w:val="0"/>
          <w:sz w:val="24"/>
          <w:szCs w:val="24"/>
          <w14:ligatures w14:val="none"/>
        </w:rPr>
        <w:t xml:space="preserve">MHQ and </w:t>
      </w:r>
      <w:r w:rsidRPr="00DD6DF1">
        <w:rPr>
          <w:rFonts w:ascii="Times New Roman" w:hAnsi="Times New Roman" w:cs="Times New Roman"/>
          <w:bCs/>
          <w:kern w:val="0"/>
          <w:sz w:val="24"/>
          <w:szCs w:val="24"/>
          <w14:ligatures w14:val="none"/>
        </w:rPr>
        <w:t>subcategories by age for inactive and active groups with 95% CIs.</w:t>
      </w:r>
      <w:r w:rsidRPr="00DD6DF1">
        <w:rPr>
          <w:rFonts w:ascii="Times New Roman" w:hAnsi="Times New Roman" w:cs="Times New Roman"/>
          <w:b/>
          <w:bCs/>
          <w:kern w:val="0"/>
          <w:sz w:val="24"/>
          <w:szCs w:val="24"/>
          <w14:ligatures w14:val="none"/>
        </w:rPr>
        <w:t xml:space="preserve"> </w:t>
      </w:r>
      <w:r w:rsidRPr="00DD6DF1">
        <w:rPr>
          <w:rFonts w:ascii="Times New Roman" w:hAnsi="Times New Roman" w:cs="Times New Roman"/>
          <w:kern w:val="0"/>
          <w:sz w:val="24"/>
          <w:szCs w:val="24"/>
          <w14:ligatures w14:val="none"/>
        </w:rPr>
        <w:t>Levels of subcategory scores ranged from -100 to +200.</w:t>
      </w:r>
    </w:p>
    <w:p w14:paraId="0E75EDCD" w14:textId="77777777" w:rsidR="00A1185E" w:rsidRDefault="00A1185E" w:rsidP="007D4600">
      <w:pPr>
        <w:spacing w:line="240" w:lineRule="auto"/>
        <w:rPr>
          <w:rFonts w:ascii="Times New Roman" w:hAnsi="Times New Roman" w:cs="Times New Roman"/>
          <w:kern w:val="0"/>
          <w:sz w:val="24"/>
          <w:szCs w:val="24"/>
          <w14:ligatures w14:val="none"/>
        </w:rPr>
      </w:pPr>
    </w:p>
    <w:p w14:paraId="5E2221EB" w14:textId="498A118E" w:rsidR="007D4600" w:rsidRDefault="008B2B93" w:rsidP="007D4600">
      <w:pPr>
        <w:spacing w:line="240" w:lineRule="auto"/>
      </w:pPr>
      <w:r>
        <w:rPr>
          <w:noProof/>
        </w:rPr>
        <w:drawing>
          <wp:inline distT="0" distB="0" distL="0" distR="0" wp14:anchorId="5BDF319D" wp14:editId="1A1B53A5">
            <wp:extent cx="5943600" cy="1921510"/>
            <wp:effectExtent l="0" t="0" r="0" b="2540"/>
            <wp:docPr id="684442564" name="Picture 3" descr="A picture containing line, diagram,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2564" name="Picture 3" descr="A picture containing line, diagram, plot, fon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21510"/>
                    </a:xfrm>
                    <a:prstGeom prst="rect">
                      <a:avLst/>
                    </a:prstGeom>
                    <a:noFill/>
                    <a:ln>
                      <a:noFill/>
                    </a:ln>
                  </pic:spPr>
                </pic:pic>
              </a:graphicData>
            </a:graphic>
          </wp:inline>
        </w:drawing>
      </w:r>
    </w:p>
    <w:sectPr w:rsidR="007D4600" w:rsidSect="007D460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5-10T02:34:00Z" w:initials="CH">
    <w:p w14:paraId="094174F4" w14:textId="77777777" w:rsidR="00916623" w:rsidRDefault="00916623" w:rsidP="00CA7370">
      <w:pPr>
        <w:pStyle w:val="CommentText"/>
      </w:pPr>
      <w:r>
        <w:rPr>
          <w:rStyle w:val="CommentReference"/>
        </w:rPr>
        <w:annotationRef/>
      </w:r>
      <w:r>
        <w:t>Are we keeping this at subdomain instead of subcategory?</w:t>
      </w:r>
    </w:p>
  </w:comment>
  <w:comment w:id="1" w:author="Denver Brown" w:date="2023-04-18T15:13:00Z" w:initials="DB">
    <w:p w14:paraId="2527AA23" w14:textId="510070CB" w:rsidR="00CC1AF0" w:rsidRDefault="00CC1AF0" w:rsidP="00CC1AF0">
      <w:pPr>
        <w:pStyle w:val="CommentText"/>
      </w:pPr>
      <w:r>
        <w:rPr>
          <w:rStyle w:val="CommentReference"/>
        </w:rPr>
        <w:annotationRef/>
      </w:r>
      <w:r>
        <w:t>Could we remove “common” and have this simply be mental disorder?</w:t>
      </w:r>
    </w:p>
  </w:comment>
  <w:comment w:id="2" w:author="Christopher Huong" w:date="2023-04-19T19:16:00Z" w:initials="CH">
    <w:p w14:paraId="7DB6D6CE" w14:textId="77777777" w:rsidR="00CC1AF0" w:rsidRDefault="00CC1AF0" w:rsidP="00CC1AF0">
      <w:pPr>
        <w:pStyle w:val="CommentText"/>
      </w:pPr>
      <w:r>
        <w:rPr>
          <w:rStyle w:val="CommentReference"/>
        </w:rPr>
        <w:annotationRef/>
      </w:r>
      <w:r>
        <w:t>The statistic of 29% refers to the disorders listed I believe. The reference is:The global prevalence of common mental disorders: a systematic review and meta-analysis</w:t>
      </w:r>
    </w:p>
  </w:comment>
  <w:comment w:id="4" w:author="Christopher Huong" w:date="2023-05-10T02:35:00Z" w:initials="CH">
    <w:p w14:paraId="727EE6DA" w14:textId="77777777" w:rsidR="00916623" w:rsidRDefault="00916623" w:rsidP="00B2620E">
      <w:pPr>
        <w:pStyle w:val="CommentText"/>
      </w:pPr>
      <w:r>
        <w:rPr>
          <w:rStyle w:val="CommentReference"/>
        </w:rPr>
        <w:annotationRef/>
      </w:r>
      <w:r>
        <w:t>Are we keeping this at subdomain? As it's still in the intro</w:t>
      </w:r>
    </w:p>
  </w:comment>
  <w:comment w:id="23" w:author="Denver Brown" w:date="2023-04-14T08:08:00Z" w:initials="DB">
    <w:p w14:paraId="1EE61DF2" w14:textId="11A485CB" w:rsidR="00CC1AF0" w:rsidRDefault="00CC1AF0" w:rsidP="00CC1AF0">
      <w:pPr>
        <w:pStyle w:val="CommentText"/>
      </w:pPr>
      <w:r>
        <w:rPr>
          <w:rStyle w:val="CommentReference"/>
        </w:rPr>
        <w:annotationRef/>
      </w:r>
      <w:r>
        <w:t>Given that you calculated ATCs, would it be appropriate to refer to the untreated (inactive) group here?</w:t>
      </w:r>
    </w:p>
  </w:comment>
  <w:comment w:id="24" w:author="Christopher Huong" w:date="2023-04-18T07:17:00Z" w:initials="CH">
    <w:p w14:paraId="7D179D15" w14:textId="77777777" w:rsidR="00CC1AF0" w:rsidRDefault="00CC1AF0" w:rsidP="00CC1AF0">
      <w:pPr>
        <w:pStyle w:val="CommentText"/>
      </w:pPr>
      <w:r>
        <w:rPr>
          <w:rStyle w:val="CommentReference"/>
        </w:rPr>
        <w:annotationRef/>
      </w:r>
      <w:r>
        <w:t>Effective sample sizes</w:t>
      </w:r>
    </w:p>
    <w:p w14:paraId="0DF23C79" w14:textId="77777777" w:rsidR="00CC1AF0" w:rsidRDefault="00CC1AF0" w:rsidP="00CC1AF0">
      <w:pPr>
        <w:pStyle w:val="CommentText"/>
      </w:pPr>
      <w:r>
        <w:t xml:space="preserve">                Control  Treated</w:t>
      </w:r>
    </w:p>
    <w:p w14:paraId="21069B97" w14:textId="77777777" w:rsidR="00CC1AF0" w:rsidRDefault="00CC1AF0" w:rsidP="00CC1AF0">
      <w:pPr>
        <w:pStyle w:val="CommentText"/>
      </w:pPr>
      <w:r>
        <w:t xml:space="preserve">Unadjusted  135525 206431. </w:t>
      </w:r>
    </w:p>
    <w:p w14:paraId="158BBB16" w14:textId="77777777" w:rsidR="00CC1AF0" w:rsidRDefault="00CC1AF0" w:rsidP="00CC1AF0">
      <w:pPr>
        <w:pStyle w:val="CommentText"/>
      </w:pPr>
      <w:r>
        <w:t>Adjusted    135525 140633.8</w:t>
      </w:r>
    </w:p>
  </w:comment>
  <w:comment w:id="25" w:author="Christopher Huong" w:date="2023-04-18T07:17:00Z" w:initials="CH">
    <w:p w14:paraId="2C94FC8E" w14:textId="77777777" w:rsidR="00CC1AF0" w:rsidRDefault="00CC1AF0" w:rsidP="00CC1AF0">
      <w:pPr>
        <w:pStyle w:val="CommentText"/>
      </w:pPr>
      <w:r>
        <w:rPr>
          <w:rStyle w:val="CommentReference"/>
        </w:rPr>
        <w:annotationRef/>
      </w:r>
      <w:r>
        <w:t>^ output from bal.tab()</w:t>
      </w:r>
    </w:p>
  </w:comment>
  <w:comment w:id="26" w:author="Christopher Huong" w:date="2023-04-18T07:17:00Z" w:initials="CH">
    <w:p w14:paraId="6AA9AAF3" w14:textId="77777777" w:rsidR="00CC1AF0" w:rsidRDefault="00CC1AF0" w:rsidP="00CC1AF0">
      <w:pPr>
        <w:pStyle w:val="CommentText"/>
      </w:pPr>
      <w:r>
        <w:rPr>
          <w:rStyle w:val="CommentReference"/>
        </w:rPr>
        <w:annotationRef/>
      </w:r>
      <w:r>
        <w:t>"when the estimand is the ATC, the returned propensity score is the probability of being in the control (i.e., non-focal) group."</w:t>
      </w:r>
    </w:p>
  </w:comment>
  <w:comment w:id="27" w:author="Denver Brown" w:date="2023-04-19T15:19:00Z" w:initials="DB">
    <w:p w14:paraId="0A10248A" w14:textId="77777777" w:rsidR="00CC1AF0" w:rsidRDefault="00CC1AF0" w:rsidP="00CC1AF0">
      <w:pPr>
        <w:pStyle w:val="CommentText"/>
      </w:pPr>
      <w:r>
        <w:rPr>
          <w:rStyle w:val="CommentReference"/>
        </w:rPr>
        <w:annotationRef/>
      </w:r>
      <w:r>
        <w:t>Thanks for clarifying</w:t>
      </w:r>
    </w:p>
  </w:comment>
  <w:comment w:id="28" w:author="Denver Brown" w:date="2023-04-14T08:09:00Z" w:initials="DB">
    <w:p w14:paraId="28568A11" w14:textId="77777777" w:rsidR="00CC1AF0" w:rsidRDefault="00CC1AF0" w:rsidP="00CC1AF0">
      <w:pPr>
        <w:pStyle w:val="CommentText"/>
      </w:pPr>
      <w:r>
        <w:rPr>
          <w:rStyle w:val="CommentReference"/>
        </w:rPr>
        <w:annotationRef/>
      </w:r>
      <w:r>
        <w:t>So is this the sample size that was used for analytic purposes? This section could be unpacked a bit better to help the reader understand what is going on.</w:t>
      </w:r>
    </w:p>
  </w:comment>
  <w:comment w:id="29" w:author="Christopher Huong" w:date="2023-04-18T07:39:00Z" w:initials="CH">
    <w:p w14:paraId="1AFB700A" w14:textId="77777777" w:rsidR="00CC1AF0" w:rsidRDefault="00CC1AF0" w:rsidP="00CC1AF0">
      <w:pPr>
        <w:pStyle w:val="CommentText"/>
      </w:pPr>
      <w:r>
        <w:rPr>
          <w:rStyle w:val="CommentReference"/>
        </w:rPr>
        <w:annotationRef/>
      </w:r>
      <w:r>
        <w:t>Added description and citation</w:t>
      </w:r>
    </w:p>
  </w:comment>
  <w:comment w:id="31" w:author="Denver Brown" w:date="2023-04-14T08:27:00Z" w:initials="DB">
    <w:p w14:paraId="3B05FC83" w14:textId="77777777" w:rsidR="00CC1AF0" w:rsidRDefault="00CC1AF0" w:rsidP="00CC1AF0">
      <w:pPr>
        <w:pStyle w:val="CommentText"/>
      </w:pPr>
      <w:r>
        <w:rPr>
          <w:rStyle w:val="CommentReference"/>
        </w:rPr>
        <w:annotationRef/>
      </w:r>
      <w:r>
        <w:t>We can remove Table 2 as you have all the information (side from the SEs) in here.</w:t>
      </w:r>
    </w:p>
    <w:p w14:paraId="6FB4EF00" w14:textId="77777777" w:rsidR="00CC1AF0" w:rsidRDefault="00CC1AF0" w:rsidP="00CC1AF0">
      <w:pPr>
        <w:pStyle w:val="CommentText"/>
      </w:pPr>
    </w:p>
    <w:p w14:paraId="0B41C2CC" w14:textId="77777777" w:rsidR="00CC1AF0" w:rsidRDefault="00CC1AF0" w:rsidP="00CC1AF0">
      <w:pPr>
        <w:pStyle w:val="CommentText"/>
      </w:pPr>
      <w:r>
        <w:t>Always be sure when you have a Table that you refer to it in the text.</w:t>
      </w:r>
    </w:p>
  </w:comment>
  <w:comment w:id="32" w:author="Christopher Huong" w:date="2023-04-18T07:52:00Z" w:initials="CH">
    <w:p w14:paraId="74DABFE2" w14:textId="77777777" w:rsidR="00CC1AF0" w:rsidRDefault="00CC1AF0" w:rsidP="00CC1AF0">
      <w:pPr>
        <w:pStyle w:val="CommentText"/>
      </w:pPr>
      <w:r>
        <w:rPr>
          <w:rStyle w:val="CommentReference"/>
        </w:rPr>
        <w:annotationRef/>
      </w:r>
      <w:r>
        <w:t>Done</w:t>
      </w:r>
    </w:p>
  </w:comment>
  <w:comment w:id="33" w:author="Denver Brown" w:date="2023-04-14T08:18:00Z" w:initials="DB">
    <w:p w14:paraId="07002EA7" w14:textId="77777777" w:rsidR="00CC1AF0" w:rsidRDefault="00CC1AF0" w:rsidP="00CC1AF0">
      <w:pPr>
        <w:pStyle w:val="CommentText"/>
      </w:pPr>
      <w:r>
        <w:rPr>
          <w:rStyle w:val="CommentReference"/>
        </w:rPr>
        <w:annotationRef/>
      </w:r>
      <w:r>
        <w:t>This reads like content that would be in the Discussion section. Suggest revising to simply report what was found and recycle this content in the discussion if it hasn’t been already.</w:t>
      </w:r>
    </w:p>
  </w:comment>
  <w:comment w:id="34" w:author="Christopher Huong" w:date="2023-04-18T07:54:00Z" w:initials="CH">
    <w:p w14:paraId="2D0A5F5C" w14:textId="77777777" w:rsidR="00CC1AF0" w:rsidRDefault="00CC1AF0" w:rsidP="00CC1AF0">
      <w:pPr>
        <w:pStyle w:val="CommentText"/>
      </w:pPr>
      <w:r>
        <w:rPr>
          <w:rStyle w:val="CommentReference"/>
        </w:rPr>
        <w:annotationRef/>
      </w:r>
      <w:r>
        <w:t>Got it, thank you</w:t>
      </w:r>
    </w:p>
  </w:comment>
  <w:comment w:id="37" w:author="Denver Brown" w:date="2023-04-14T09:01:00Z" w:initials="DB">
    <w:p w14:paraId="01F92A16" w14:textId="77777777" w:rsidR="00CC1AF0" w:rsidRDefault="00CC1AF0" w:rsidP="00CC1AF0">
      <w:pPr>
        <w:pStyle w:val="CommentText"/>
      </w:pPr>
      <w:r>
        <w:rPr>
          <w:rStyle w:val="CommentReference"/>
        </w:rPr>
        <w:annotationRef/>
      </w:r>
      <w:r>
        <w:t>I think this helps tie this paragraph together and link back to our introduction regarding the detriments of poor mental health on society.</w:t>
      </w:r>
    </w:p>
  </w:comment>
  <w:comment w:id="38" w:author="Denver Brown" w:date="2023-04-14T09:14:00Z" w:initials="DB">
    <w:p w14:paraId="4ED0436A" w14:textId="77777777" w:rsidR="00CC1AF0" w:rsidRDefault="00CC1AF0" w:rsidP="00CC1AF0">
      <w:pPr>
        <w:pStyle w:val="CommentText"/>
      </w:pPr>
      <w:r>
        <w:rPr>
          <w:rStyle w:val="CommentReference"/>
        </w:rPr>
        <w:annotationRef/>
      </w:r>
      <w:r>
        <w:t xml:space="preserve">Add examples of social self items/aspects here. </w:t>
      </w:r>
    </w:p>
    <w:p w14:paraId="26B726E8" w14:textId="77777777" w:rsidR="00CC1AF0" w:rsidRDefault="00CC1AF0" w:rsidP="00CC1AF0">
      <w:pPr>
        <w:pStyle w:val="CommentText"/>
      </w:pPr>
    </w:p>
    <w:p w14:paraId="5B5C6440" w14:textId="77777777" w:rsidR="00CC1AF0" w:rsidRDefault="00CC1AF0" w:rsidP="00CC1AF0">
      <w:pPr>
        <w:pStyle w:val="CommentText"/>
      </w:pPr>
      <w:r>
        <w:t>It is somewhat surprising given that physi</w:t>
      </w:r>
    </w:p>
  </w:comment>
  <w:comment w:id="39" w:author="Christopher Huong" w:date="2023-04-18T13:09:00Z" w:initials="CH">
    <w:p w14:paraId="027EE084" w14:textId="77777777" w:rsidR="00CC1AF0" w:rsidRDefault="00CC1AF0" w:rsidP="00CC1AF0">
      <w:pPr>
        <w:pStyle w:val="CommentText"/>
      </w:pPr>
      <w:r>
        <w:rPr>
          <w:rStyle w:val="CommentReference"/>
        </w:rPr>
        <w:annotationRef/>
      </w:r>
      <w:r>
        <w:t>I think the body image paper (on men) referenced here showed a lot of heterogeneity in the results which is why I consider it here. Maybe you have a better grasp of the literature as whole and can update this part. My search was nowhere near exhaustive</w:t>
      </w:r>
    </w:p>
  </w:comment>
  <w:comment w:id="41" w:author="Denver Brown" w:date="2023-04-19T15:33:00Z" w:initials="DB">
    <w:p w14:paraId="5877E5B1" w14:textId="77777777" w:rsidR="00CC1AF0" w:rsidRDefault="00CC1AF0" w:rsidP="00CC1AF0">
      <w:pPr>
        <w:pStyle w:val="CommentText"/>
      </w:pPr>
      <w:r>
        <w:rPr>
          <w:rStyle w:val="CommentReference"/>
        </w:rPr>
        <w:annotationRef/>
      </w:r>
      <w:r>
        <w:t>There is a solid body of evidence connecting PA to body image. It may be that the communication/relationship aspects of this domain are washing out those effects so I’ve switched body image for communication skills</w:t>
      </w:r>
    </w:p>
  </w:comment>
  <w:comment w:id="42" w:author="Christopher Huong" w:date="2023-04-19T19:33:00Z" w:initials="CH">
    <w:p w14:paraId="0AB3AAEC" w14:textId="77777777" w:rsidR="00CC1AF0" w:rsidRDefault="00CC1AF0" w:rsidP="00CC1AF0">
      <w:pPr>
        <w:pStyle w:val="CommentText"/>
      </w:pPr>
      <w:r>
        <w:rPr>
          <w:rStyle w:val="CommentReference"/>
        </w:rPr>
        <w:annotationRef/>
      </w:r>
      <w:r>
        <w:t>I've removed the empathy paper citation. The 3 citations here are now on loneliness and empathy</w:t>
      </w:r>
    </w:p>
  </w:comment>
  <w:comment w:id="43" w:author="Denver Brown" w:date="2023-04-14T09:23:00Z" w:initials="DB">
    <w:p w14:paraId="29B0CE44" w14:textId="77777777" w:rsidR="00CC1AF0" w:rsidRDefault="00CC1AF0" w:rsidP="00CC1AF0">
      <w:pPr>
        <w:pStyle w:val="CommentText"/>
      </w:pPr>
      <w:r>
        <w:rPr>
          <w:rStyle w:val="CommentReference"/>
        </w:rPr>
        <w:annotationRef/>
      </w:r>
      <w:r>
        <w:t xml:space="preserve">This will help to flow from the previous paragraph, while also highlighting how it addresses knowledge gaps </w:t>
      </w:r>
    </w:p>
  </w:comment>
  <w:comment w:id="44" w:author="Denver Brown" w:date="2023-04-19T15:41:00Z" w:initials="DB">
    <w:p w14:paraId="7EE5D8D2" w14:textId="77777777" w:rsidR="00CC1AF0" w:rsidRDefault="00CC1AF0" w:rsidP="00CC1AF0">
      <w:pPr>
        <w:pStyle w:val="CommentText"/>
      </w:pPr>
      <w:r>
        <w:rPr>
          <w:rStyle w:val="CommentReference"/>
        </w:rPr>
        <w:annotationRef/>
      </w:r>
      <w:r>
        <w:t>Would it make more sense to say “across the lifespan” here given that you say “differentially indicative”? The “given the bi…” component could potentially be removed, I’m not sure whether it adds something at this point now. You decide if it was helpful for not</w:t>
      </w:r>
    </w:p>
    <w:p w14:paraId="52BBF37D" w14:textId="77777777" w:rsidR="00CC1AF0" w:rsidRDefault="00CC1AF0" w:rsidP="00CC1AF0">
      <w:pPr>
        <w:pStyle w:val="CommentText"/>
      </w:pPr>
    </w:p>
  </w:comment>
  <w:comment w:id="45" w:author="Christopher Huong" w:date="2023-04-19T19:35:00Z" w:initials="CH">
    <w:p w14:paraId="0F78DE5A" w14:textId="77777777" w:rsidR="00CC1AF0" w:rsidRDefault="00CC1AF0" w:rsidP="00CC1AF0">
      <w:pPr>
        <w:pStyle w:val="CommentText"/>
      </w:pPr>
      <w:r>
        <w:rPr>
          <w:rStyle w:val="CommentReference"/>
        </w:rPr>
        <w:annotationRef/>
      </w:r>
      <w:r>
        <w:t>Does this help clarify?</w:t>
      </w:r>
    </w:p>
  </w:comment>
  <w:comment w:id="46" w:author="Denver Brown" w:date="2023-04-14T09:36:00Z" w:initials="DB">
    <w:p w14:paraId="2AF6D14D" w14:textId="77777777" w:rsidR="00CC1AF0" w:rsidRDefault="00CC1AF0" w:rsidP="00CC1AF0">
      <w:pPr>
        <w:pStyle w:val="CommentText"/>
      </w:pPr>
      <w:r>
        <w:rPr>
          <w:rStyle w:val="CommentReference"/>
        </w:rPr>
        <w:annotationRef/>
      </w:r>
      <w:r>
        <w:t>Referring to older adults here, correct? Be specific and state it if so. Then only use the bi-directional effects references below that focus on older adults</w:t>
      </w:r>
    </w:p>
  </w:comment>
  <w:comment w:id="47" w:author="Christopher Huong" w:date="2023-04-18T13:23:00Z" w:initials="CH">
    <w:p w14:paraId="59C85010" w14:textId="77777777" w:rsidR="00CC1AF0" w:rsidRDefault="00CC1AF0" w:rsidP="00CC1AF0">
      <w:pPr>
        <w:pStyle w:val="CommentText"/>
      </w:pPr>
      <w:r>
        <w:rPr>
          <w:rStyle w:val="CommentReference"/>
        </w:rPr>
        <w:annotationRef/>
      </w:r>
      <w:r>
        <w:t>Referring to younger ages here. My line of thinking was that since the average PA is higher among younger age groups, low PA is further from the 'norm' for that age group, and thus may be more indicative of impairment as compared to being sedentary in older adults.</w:t>
      </w:r>
    </w:p>
  </w:comment>
  <w:comment w:id="48" w:author="Denver Brown" w:date="2023-04-14T11:34:00Z" w:initials="DB">
    <w:p w14:paraId="74B44E86" w14:textId="77777777" w:rsidR="00CC1AF0" w:rsidRDefault="00CC1AF0" w:rsidP="00CC1AF0">
      <w:pPr>
        <w:pStyle w:val="CommentText"/>
      </w:pPr>
      <w:r>
        <w:rPr>
          <w:rStyle w:val="CommentReference"/>
        </w:rPr>
        <w:annotationRef/>
      </w:r>
      <w:r>
        <w:t>By this do you mean a study that did not use the MHM sample?</w:t>
      </w:r>
    </w:p>
  </w:comment>
  <w:comment w:id="49" w:author="Christopher Huong" w:date="2023-04-18T14:47:00Z" w:initials="CH">
    <w:p w14:paraId="44356D48" w14:textId="77777777" w:rsidR="00CC1AF0" w:rsidRDefault="00CC1AF0" w:rsidP="00CC1AF0">
      <w:pPr>
        <w:pStyle w:val="CommentText"/>
      </w:pPr>
      <w:r>
        <w:rPr>
          <w:rStyle w:val="CommentReference"/>
        </w:rPr>
        <w:annotationRef/>
      </w:r>
      <w:r>
        <w:t>Yes, I suppose. There has not been an out-of-sample validation study to my knowledge</w:t>
      </w:r>
    </w:p>
  </w:comment>
  <w:comment w:id="52" w:author="Denver Brown" w:date="2023-04-19T15:52:00Z" w:initials="DB">
    <w:p w14:paraId="50E5F69E" w14:textId="77777777" w:rsidR="007D4600" w:rsidRDefault="007D4600" w:rsidP="007D4600">
      <w:pPr>
        <w:pStyle w:val="CommentText"/>
      </w:pPr>
      <w:r>
        <w:rPr>
          <w:rStyle w:val="CommentReference"/>
        </w:rPr>
        <w:annotationRef/>
      </w:r>
      <w:r>
        <w:t>Make sure tables/figures follow APA formatting</w:t>
      </w:r>
    </w:p>
  </w:comment>
  <w:comment w:id="53" w:author="Denver Brown" w:date="2023-04-14T07:54:00Z" w:initials="DB">
    <w:p w14:paraId="2132E324" w14:textId="77777777" w:rsidR="007D4600" w:rsidRDefault="007D4600" w:rsidP="007D4600">
      <w:pPr>
        <w:pStyle w:val="CommentText"/>
      </w:pPr>
      <w:r>
        <w:rPr>
          <w:rStyle w:val="CommentReference"/>
        </w:rPr>
        <w:annotationRef/>
      </w:r>
      <w:r>
        <w:t>Lower case n for subsamples, capitalized N for full sample</w:t>
      </w:r>
    </w:p>
  </w:comment>
  <w:comment w:id="54" w:author="Christopher Huong" w:date="2023-05-07T03:26:00Z" w:initials="CH">
    <w:p w14:paraId="32073404" w14:textId="77777777" w:rsidR="00D81CA8" w:rsidRDefault="00D81CA8" w:rsidP="00893FAC">
      <w:pPr>
        <w:pStyle w:val="CommentText"/>
      </w:pPr>
      <w:r>
        <w:rPr>
          <w:rStyle w:val="CommentReference"/>
        </w:rPr>
        <w:annotationRef/>
      </w:r>
      <w:r>
        <w:t>Is the picture too squished? The raw file looks fine, but when copying into the document it gets weird</w:t>
      </w:r>
    </w:p>
  </w:comment>
  <w:comment w:id="55" w:author="Christopher Huong" w:date="2023-05-07T03:27:00Z" w:initials="CH">
    <w:p w14:paraId="7392AF64" w14:textId="77777777" w:rsidR="00D81CA8" w:rsidRDefault="00D81CA8" w:rsidP="00AD27C0">
      <w:pPr>
        <w:pStyle w:val="CommentText"/>
      </w:pPr>
      <w:r>
        <w:rPr>
          <w:rStyle w:val="CommentReference"/>
        </w:rPr>
        <w:annotationRef/>
      </w:r>
      <w:r>
        <w:t>I won't update in text Figure citations until confirmed this is OK. Then I will refer all overall MHQ and subdomain references to Figure1</w:t>
      </w:r>
    </w:p>
  </w:comment>
  <w:comment w:id="56" w:author="Christopher Huong" w:date="2023-05-07T03:43:00Z" w:initials="CH">
    <w:p w14:paraId="3BFD9648" w14:textId="77777777" w:rsidR="00DD6DF1" w:rsidRDefault="00DD6DF1" w:rsidP="0075171D">
      <w:pPr>
        <w:pStyle w:val="CommentText"/>
      </w:pPr>
      <w:r>
        <w:rPr>
          <w:rStyle w:val="CommentReference"/>
        </w:rPr>
        <w:annotationRef/>
      </w:r>
      <w:r>
        <w:t>Same goes for marginal effects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4174F4" w15:done="0"/>
  <w15:commentEx w15:paraId="2527AA23" w15:done="0"/>
  <w15:commentEx w15:paraId="7DB6D6CE" w15:paraIdParent="2527AA23" w15:done="0"/>
  <w15:commentEx w15:paraId="727EE6DA" w15:done="0"/>
  <w15:commentEx w15:paraId="1EE61DF2" w15:done="1"/>
  <w15:commentEx w15:paraId="158BBB16" w15:paraIdParent="1EE61DF2" w15:done="1"/>
  <w15:commentEx w15:paraId="2C94FC8E" w15:paraIdParent="1EE61DF2" w15:done="1"/>
  <w15:commentEx w15:paraId="6AA9AAF3" w15:paraIdParent="1EE61DF2" w15:done="1"/>
  <w15:commentEx w15:paraId="0A10248A" w15:paraIdParent="1EE61DF2" w15:done="1"/>
  <w15:commentEx w15:paraId="28568A11" w15:done="1"/>
  <w15:commentEx w15:paraId="1AFB700A" w15:paraIdParent="28568A11" w15:done="1"/>
  <w15:commentEx w15:paraId="0B41C2CC" w15:done="1"/>
  <w15:commentEx w15:paraId="74DABFE2" w15:paraIdParent="0B41C2CC" w15:done="1"/>
  <w15:commentEx w15:paraId="07002EA7" w15:done="1"/>
  <w15:commentEx w15:paraId="2D0A5F5C" w15:paraIdParent="07002EA7" w15:done="1"/>
  <w15:commentEx w15:paraId="01F92A16" w15:done="1"/>
  <w15:commentEx w15:paraId="5B5C6440" w15:done="1"/>
  <w15:commentEx w15:paraId="027EE084" w15:paraIdParent="5B5C6440" w15:done="1"/>
  <w15:commentEx w15:paraId="5877E5B1" w15:done="0"/>
  <w15:commentEx w15:paraId="0AB3AAEC" w15:paraIdParent="5877E5B1" w15:done="0"/>
  <w15:commentEx w15:paraId="29B0CE44" w15:done="1"/>
  <w15:commentEx w15:paraId="52BBF37D" w15:done="0"/>
  <w15:commentEx w15:paraId="0F78DE5A" w15:paraIdParent="52BBF37D" w15:done="0"/>
  <w15:commentEx w15:paraId="2AF6D14D" w15:done="0"/>
  <w15:commentEx w15:paraId="59C85010" w15:paraIdParent="2AF6D14D" w15:done="0"/>
  <w15:commentEx w15:paraId="74B44E86" w15:done="0"/>
  <w15:commentEx w15:paraId="44356D48" w15:paraIdParent="74B44E86" w15:done="0"/>
  <w15:commentEx w15:paraId="50E5F69E" w15:done="0"/>
  <w15:commentEx w15:paraId="2132E324" w15:done="1"/>
  <w15:commentEx w15:paraId="32073404" w15:done="1"/>
  <w15:commentEx w15:paraId="7392AF64" w15:paraIdParent="32073404" w15:done="1"/>
  <w15:commentEx w15:paraId="3BFD9648" w15:paraIdParent="320734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813E" w16cex:dateUtc="2023-05-10T07:34:00Z"/>
  <w16cex:commentExtensible w16cex:durableId="27EABC74" w16cex:dateUtc="2023-04-20T00:16:00Z"/>
  <w16cex:commentExtensible w16cex:durableId="28058154" w16cex:dateUtc="2023-05-10T07:35:00Z"/>
  <w16cex:commentExtensible w16cex:durableId="27E8C27A" w16cex:dateUtc="2023-04-18T12:17:00Z"/>
  <w16cex:commentExtensible w16cex:durableId="27E8C28E" w16cex:dateUtc="2023-04-18T12:17:00Z"/>
  <w16cex:commentExtensible w16cex:durableId="27E8C2A3" w16cex:dateUtc="2023-04-18T12:17:00Z"/>
  <w16cex:commentExtensible w16cex:durableId="27E8C7B8" w16cex:dateUtc="2023-04-18T12:39:00Z"/>
  <w16cex:commentExtensible w16cex:durableId="27E8CAAD" w16cex:dateUtc="2023-04-18T12:52:00Z"/>
  <w16cex:commentExtensible w16cex:durableId="27E8CB43" w16cex:dateUtc="2023-04-18T12:54:00Z"/>
  <w16cex:commentExtensible w16cex:durableId="27E91504" w16cex:dateUtc="2023-04-18T18:09:00Z"/>
  <w16cex:commentExtensible w16cex:durableId="27EAC07F" w16cex:dateUtc="2023-04-20T00:33:00Z"/>
  <w16cex:commentExtensible w16cex:durableId="27EAC11D" w16cex:dateUtc="2023-04-20T00:35:00Z"/>
  <w16cex:commentExtensible w16cex:durableId="27E91856" w16cex:dateUtc="2023-04-18T18:23:00Z"/>
  <w16cex:commentExtensible w16cex:durableId="27E92C08" w16cex:dateUtc="2023-04-18T19:47:00Z"/>
  <w16cex:commentExtensible w16cex:durableId="280198C8" w16cex:dateUtc="2023-05-07T08:26:00Z"/>
  <w16cex:commentExtensible w16cex:durableId="28019919" w16cex:dateUtc="2023-05-07T08:27:00Z"/>
  <w16cex:commentExtensible w16cex:durableId="28019CD9" w16cex:dateUtc="2023-05-07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4174F4" w16cid:durableId="2805813E"/>
  <w16cid:commentId w16cid:paraId="2527AA23" w16cid:durableId="27E931FC"/>
  <w16cid:commentId w16cid:paraId="7DB6D6CE" w16cid:durableId="27EABC74"/>
  <w16cid:commentId w16cid:paraId="727EE6DA" w16cid:durableId="28058154"/>
  <w16cid:commentId w16cid:paraId="1EE61DF2" w16cid:durableId="27E38895"/>
  <w16cid:commentId w16cid:paraId="158BBB16" w16cid:durableId="27E8C27A"/>
  <w16cid:commentId w16cid:paraId="2C94FC8E" w16cid:durableId="27E8C28E"/>
  <w16cid:commentId w16cid:paraId="6AA9AAF3" w16cid:durableId="27E8C2A3"/>
  <w16cid:commentId w16cid:paraId="0A10248A" w16cid:durableId="27EA84F3"/>
  <w16cid:commentId w16cid:paraId="28568A11" w16cid:durableId="27E388B3"/>
  <w16cid:commentId w16cid:paraId="1AFB700A" w16cid:durableId="27E8C7B8"/>
  <w16cid:commentId w16cid:paraId="0B41C2CC" w16cid:durableId="27E38CD9"/>
  <w16cid:commentId w16cid:paraId="74DABFE2" w16cid:durableId="27E8CAAD"/>
  <w16cid:commentId w16cid:paraId="07002EA7" w16cid:durableId="27E38ADD"/>
  <w16cid:commentId w16cid:paraId="2D0A5F5C" w16cid:durableId="27E8CB43"/>
  <w16cid:commentId w16cid:paraId="01F92A16" w16cid:durableId="27E394F9"/>
  <w16cid:commentId w16cid:paraId="5B5C6440" w16cid:durableId="27E39811"/>
  <w16cid:commentId w16cid:paraId="027EE084" w16cid:durableId="27E91504"/>
  <w16cid:commentId w16cid:paraId="5877E5B1" w16cid:durableId="27EA883A"/>
  <w16cid:commentId w16cid:paraId="0AB3AAEC" w16cid:durableId="27EAC07F"/>
  <w16cid:commentId w16cid:paraId="29B0CE44" w16cid:durableId="27E399FD"/>
  <w16cid:commentId w16cid:paraId="52BBF37D" w16cid:durableId="27EA8A3F"/>
  <w16cid:commentId w16cid:paraId="0F78DE5A" w16cid:durableId="27EAC11D"/>
  <w16cid:commentId w16cid:paraId="2AF6D14D" w16cid:durableId="27E39D28"/>
  <w16cid:commentId w16cid:paraId="59C85010" w16cid:durableId="27E91856"/>
  <w16cid:commentId w16cid:paraId="74B44E86" w16cid:durableId="27E3B8A8"/>
  <w16cid:commentId w16cid:paraId="44356D48" w16cid:durableId="27E92C08"/>
  <w16cid:commentId w16cid:paraId="50E5F69E" w16cid:durableId="27EA8CC9"/>
  <w16cid:commentId w16cid:paraId="2132E324" w16cid:durableId="27E3852C"/>
  <w16cid:commentId w16cid:paraId="32073404" w16cid:durableId="280198C8"/>
  <w16cid:commentId w16cid:paraId="7392AF64" w16cid:durableId="28019919"/>
  <w16cid:commentId w16cid:paraId="3BFD9648" w16cid:durableId="28019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D0D31" w14:textId="77777777" w:rsidR="00DF2C5B" w:rsidRDefault="00DF2C5B" w:rsidP="00CC1AF0">
      <w:pPr>
        <w:spacing w:after="0" w:line="240" w:lineRule="auto"/>
      </w:pPr>
      <w:r>
        <w:separator/>
      </w:r>
    </w:p>
  </w:endnote>
  <w:endnote w:type="continuationSeparator" w:id="0">
    <w:p w14:paraId="67B7450F" w14:textId="77777777" w:rsidR="00DF2C5B" w:rsidRDefault="00DF2C5B"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657B9" w14:textId="77777777" w:rsidR="00DF2C5B" w:rsidRDefault="00DF2C5B" w:rsidP="00CC1AF0">
      <w:pPr>
        <w:spacing w:after="0" w:line="240" w:lineRule="auto"/>
      </w:pPr>
      <w:r>
        <w:separator/>
      </w:r>
    </w:p>
  </w:footnote>
  <w:footnote w:type="continuationSeparator" w:id="0">
    <w:p w14:paraId="00B44CCB" w14:textId="77777777" w:rsidR="00DF2C5B" w:rsidRDefault="00DF2C5B" w:rsidP="00CC1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53532699">
    <w:abstractNumId w:val="1"/>
  </w:num>
  <w:num w:numId="2" w16cid:durableId="1859003032">
    <w:abstractNumId w:val="2"/>
  </w:num>
  <w:num w:numId="3" w16cid:durableId="14817705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my.utsa.edu::e99aaf3a-44b8-4f14-8d34-6b95fd89c088"/>
  </w15:person>
  <w15:person w15:author="Denver Brown">
    <w15:presenceInfo w15:providerId="AD" w15:userId="S-1-5-21-1922958001-1748050809-1695950106-1224754"/>
  </w15:person>
  <w15:person w15:author="Denver Brown [2]">
    <w15:presenceInfo w15:providerId="AD" w15:userId="S::denver.brown@utsa.edu::9acf3aa8-48d7-42c4-a809-28fc2109e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72800"/>
    <w:rsid w:val="00166D42"/>
    <w:rsid w:val="001F0BC9"/>
    <w:rsid w:val="003D351F"/>
    <w:rsid w:val="00461143"/>
    <w:rsid w:val="005517F3"/>
    <w:rsid w:val="006C3F02"/>
    <w:rsid w:val="006F5A64"/>
    <w:rsid w:val="00750206"/>
    <w:rsid w:val="007D4600"/>
    <w:rsid w:val="008B2B93"/>
    <w:rsid w:val="00916623"/>
    <w:rsid w:val="00957D6A"/>
    <w:rsid w:val="0096369D"/>
    <w:rsid w:val="009C0AF2"/>
    <w:rsid w:val="009C64BF"/>
    <w:rsid w:val="00A1185E"/>
    <w:rsid w:val="00CC1AF0"/>
    <w:rsid w:val="00D65FA7"/>
    <w:rsid w:val="00D81CA8"/>
    <w:rsid w:val="00DD203F"/>
    <w:rsid w:val="00DD6DF1"/>
    <w:rsid w:val="00DF2C5B"/>
    <w:rsid w:val="00E00666"/>
    <w:rsid w:val="00E255B6"/>
    <w:rsid w:val="00E71269"/>
    <w:rsid w:val="00E9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tabs>
        <w:tab w:val="left" w:pos="384"/>
      </w:tabs>
      <w:spacing w:after="240" w:line="480" w:lineRule="auto"/>
      <w:ind w:left="384" w:hanging="384"/>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36</Pages>
  <Words>23510</Words>
  <Characters>134013</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11</cp:revision>
  <dcterms:created xsi:type="dcterms:W3CDTF">2023-05-07T06:52:00Z</dcterms:created>
  <dcterms:modified xsi:type="dcterms:W3CDTF">2023-05-10T08:09:00Z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id="Ch7GVYFj"/&gt;&lt;style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